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AE34" w14:textId="77777777" w:rsidR="009A71AA" w:rsidRPr="0080531F" w:rsidRDefault="0080133B" w:rsidP="0080531F">
      <w:pPr>
        <w:pStyle w:val="a7"/>
        <w:rPr>
          <w:rFonts w:eastAsia="Calibri"/>
        </w:rPr>
      </w:pPr>
      <w:r>
        <w:rPr>
          <w:noProof/>
        </w:rPr>
        <mc:AlternateContent>
          <mc:Choice Requires="wpg">
            <w:drawing>
              <wp:anchor distT="0" distB="0" distL="114300" distR="114300" simplePos="0" relativeHeight="251658240" behindDoc="0" locked="0" layoutInCell="1" allowOverlap="1" wp14:anchorId="52BAD758" wp14:editId="64E42F98">
                <wp:simplePos x="0" y="0"/>
                <wp:positionH relativeFrom="page">
                  <wp:posOffset>4547235</wp:posOffset>
                </wp:positionH>
                <wp:positionV relativeFrom="page">
                  <wp:posOffset>0</wp:posOffset>
                </wp:positionV>
                <wp:extent cx="3020060" cy="10692130"/>
                <wp:effectExtent l="0" t="0" r="5080" b="0"/>
                <wp:wrapNone/>
                <wp:docPr id="4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0060" cy="1069213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2DDE235" w14:textId="77777777" w:rsidR="00576D97" w:rsidRDefault="00576D97" w:rsidP="009A71AA">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rgbClr val="9BBB59">
                              <a:lumMod val="50000"/>
                            </a:srgb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9A295B" w14:textId="77777777" w:rsidR="00576D97" w:rsidRPr="00DC2CC1" w:rsidRDefault="00576D97" w:rsidP="009A71AA">
                              <w:pPr>
                                <w:pStyle w:val="af0"/>
                                <w:rPr>
                                  <w:i/>
                                  <w:sz w:val="96"/>
                                  <w:szCs w:val="96"/>
                                </w:rPr>
                              </w:pPr>
                              <w:r w:rsidRPr="0080531F">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9E99F2C" w14:textId="77777777" w:rsidR="00576D97" w:rsidRPr="0080531F" w:rsidRDefault="00576D97" w:rsidP="009A71AA">
                              <w:pPr>
                                <w:pStyle w:val="af0"/>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BAD758" id="Группа 453" o:spid="_x0000_s1026" style="position:absolute;margin-left:358.05pt;margin-top:0;width:237.8pt;height:841.9pt;z-index:251658240;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22DDE235" w14:textId="77777777" w:rsidR="00576D97" w:rsidRDefault="00576D97" w:rsidP="009A71AA">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" fillcolor="#4f6228"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49A295B" w14:textId="77777777" w:rsidR="00576D97" w:rsidRPr="00DC2CC1" w:rsidRDefault="00576D97" w:rsidP="009A71AA">
                        <w:pPr>
                          <w:pStyle w:val="af0"/>
                          <w:rPr>
                            <w:i/>
                            <w:sz w:val="96"/>
                            <w:szCs w:val="96"/>
                          </w:rPr>
                        </w:pPr>
                        <w:r w:rsidRPr="0080531F">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39E99F2C" w14:textId="77777777" w:rsidR="00576D97" w:rsidRPr="0080531F" w:rsidRDefault="00576D97" w:rsidP="009A71AA">
                        <w:pPr>
                          <w:pStyle w:val="af0"/>
                          <w:spacing w:line="360" w:lineRule="auto"/>
                          <w:rPr>
                            <w:color w:val="FFFFFF"/>
                          </w:rPr>
                        </w:pPr>
                      </w:p>
                    </w:txbxContent>
                  </v:textbox>
                </v:rect>
                <w10:wrap anchorx="page" anchory="page"/>
              </v:group>
            </w:pict>
          </mc:Fallback>
        </mc:AlternateContent>
      </w:r>
      <w:r>
        <w:rPr>
          <w:rFonts w:eastAsia="Calibri"/>
          <w:noProof/>
        </w:rPr>
        <w:drawing>
          <wp:inline distT="0" distB="0" distL="0" distR="0" wp14:anchorId="2102D840" wp14:editId="052ED6A9">
            <wp:extent cx="2108200" cy="922655"/>
            <wp:effectExtent l="0" t="0" r="6350" b="0"/>
            <wp:docPr id="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922655"/>
                    </a:xfrm>
                    <a:prstGeom prst="rect">
                      <a:avLst/>
                    </a:prstGeom>
                    <a:noFill/>
                    <a:ln>
                      <a:noFill/>
                    </a:ln>
                  </pic:spPr>
                </pic:pic>
              </a:graphicData>
            </a:graphic>
          </wp:inline>
        </w:drawing>
      </w:r>
    </w:p>
    <w:p w14:paraId="3BAFCB98" w14:textId="77777777" w:rsidR="009A71AA" w:rsidRPr="0080531F" w:rsidRDefault="0080133B" w:rsidP="009A71AA">
      <w:pPr>
        <w:rPr>
          <w:rFonts w:ascii="Myriad Pro" w:hAnsi="Myriad Pro"/>
          <w:i/>
          <w:color w:val="4F6228"/>
          <w:sz w:val="24"/>
          <w:szCs w:val="24"/>
        </w:rPr>
      </w:pPr>
      <w:r>
        <w:rPr>
          <w:noProof/>
          <w:lang w:eastAsia="ru-RU"/>
        </w:rPr>
        <mc:AlternateContent>
          <mc:Choice Requires="wps">
            <w:drawing>
              <wp:anchor distT="0" distB="0" distL="114300" distR="114300" simplePos="0" relativeHeight="251659264" behindDoc="0" locked="0" layoutInCell="0" allowOverlap="1" wp14:anchorId="70EDC8D7" wp14:editId="0BD3B562">
                <wp:simplePos x="0" y="0"/>
                <wp:positionH relativeFrom="page">
                  <wp:align>left</wp:align>
                </wp:positionH>
                <wp:positionV relativeFrom="page">
                  <wp:posOffset>2705100</wp:posOffset>
                </wp:positionV>
                <wp:extent cx="6858000" cy="4377690"/>
                <wp:effectExtent l="0" t="0" r="1905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4377690"/>
                        </a:xfrm>
                        <a:prstGeom prst="rect">
                          <a:avLst/>
                        </a:prstGeom>
                        <a:solidFill>
                          <a:srgbClr val="EEECE1">
                            <a:lumMod val="75000"/>
                          </a:srgbClr>
                        </a:solidFill>
                        <a:ln w="19050">
                          <a:solidFill>
                            <a:sysClr val="windowText" lastClr="000000"/>
                          </a:solidFill>
                          <a:miter lim="800000"/>
                          <a:headEnd/>
                          <a:tailEnd/>
                        </a:ln>
                        <a:effectLst>
                          <a:softEdge rad="50800"/>
                        </a:effectLst>
                      </wps:spPr>
                      <wps:txbx>
                        <w:txbxContent>
                          <w:p w14:paraId="65387253" w14:textId="77777777" w:rsidR="00576D97" w:rsidRPr="0080531F" w:rsidRDefault="00576D97" w:rsidP="00576D97">
                            <w:pPr>
                              <w:pStyle w:val="af0"/>
                              <w:shd w:val="clear" w:color="auto" w:fill="C4BC96"/>
                              <w:ind w:left="284"/>
                              <w:jc w:val="center"/>
                              <w:rPr>
                                <w:rFonts w:ascii="Myriad Pro" w:hAnsi="Myriad Pro"/>
                                <w:b/>
                                <w:sz w:val="48"/>
                                <w:szCs w:val="48"/>
                                <w:shd w:val="clear" w:color="auto" w:fill="C4BC96"/>
                              </w:rPr>
                            </w:pPr>
                            <w:r w:rsidRPr="0080531F">
                              <w:rPr>
                                <w:rFonts w:ascii="Myriad Pro" w:hAnsi="Myriad Pro"/>
                                <w:b/>
                                <w:sz w:val="48"/>
                                <w:szCs w:val="48"/>
                                <w:shd w:val="clear" w:color="auto" w:fill="C4BC96"/>
                              </w:rPr>
                              <w:t>Отчет</w:t>
                            </w:r>
                          </w:p>
                          <w:p w14:paraId="4186D6E8" w14:textId="77777777" w:rsidR="00576D97" w:rsidRPr="0080531F" w:rsidRDefault="00576D97"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по результатам анализа принятых регулирующим органом тарифно-балансовых решений за 2019 год в отношении Псковского филиала ПАО «МРСК Северо-Запада»</w:t>
                            </w:r>
                          </w:p>
                          <w:p w14:paraId="4B736A13" w14:textId="77777777" w:rsidR="00576D97" w:rsidRDefault="00576D97" w:rsidP="00576D97">
                            <w:pPr>
                              <w:pStyle w:val="af0"/>
                              <w:shd w:val="clear" w:color="auto" w:fill="C4BC96"/>
                              <w:ind w:left="284"/>
                              <w:jc w:val="center"/>
                              <w:rPr>
                                <w:rFonts w:ascii="Myriad Pro" w:hAnsi="Myriad Pro"/>
                                <w:b/>
                                <w:sz w:val="28"/>
                                <w:szCs w:val="28"/>
                                <w:shd w:val="clear" w:color="auto" w:fill="C4BC96"/>
                              </w:rPr>
                            </w:pPr>
                          </w:p>
                          <w:p w14:paraId="6CEF6CAD" w14:textId="0C48FB9D" w:rsidR="00576D97" w:rsidRPr="0080531F" w:rsidRDefault="00576D97"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80531F">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80531F">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80531F">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80531F">
                              <w:rPr>
                                <w:rFonts w:ascii="Myriad Pro" w:hAnsi="Myriad Pro"/>
                                <w:b/>
                                <w:sz w:val="28"/>
                                <w:szCs w:val="28"/>
                                <w:shd w:val="clear" w:color="auto" w:fill="C4BC96"/>
                              </w:rPr>
                              <w:t>гг.,</w:t>
                            </w:r>
                          </w:p>
                          <w:p w14:paraId="3829265A" w14:textId="77777777" w:rsidR="00576D97" w:rsidRPr="0080531F" w:rsidRDefault="00576D97"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59/105/20 от 11.02.2020 года</w:t>
                            </w:r>
                          </w:p>
                          <w:p w14:paraId="1DB12E21" w14:textId="77777777" w:rsidR="00576D97" w:rsidRPr="0080531F" w:rsidRDefault="00576D97"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EDC8D7" id="Прямоугольник 16" o:spid="_x0000_s1031" style="position:absolute;margin-left:0;margin-top:213pt;width:540pt;height:344.7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" o:allowincell="f" fillcolor="#c4bd97" strokecolor="windowText" strokeweight="1.5pt">
                <v:textbox inset="14.4pt,,14.4pt">
                  <w:txbxContent>
                    <w:p w14:paraId="65387253" w14:textId="77777777" w:rsidR="00576D97" w:rsidRPr="0080531F" w:rsidRDefault="00576D97" w:rsidP="00576D97">
                      <w:pPr>
                        <w:pStyle w:val="af0"/>
                        <w:shd w:val="clear" w:color="auto" w:fill="C4BC96"/>
                        <w:ind w:left="284"/>
                        <w:jc w:val="center"/>
                        <w:rPr>
                          <w:rFonts w:ascii="Myriad Pro" w:hAnsi="Myriad Pro"/>
                          <w:b/>
                          <w:sz w:val="48"/>
                          <w:szCs w:val="48"/>
                          <w:shd w:val="clear" w:color="auto" w:fill="C4BC96"/>
                        </w:rPr>
                      </w:pPr>
                      <w:r w:rsidRPr="0080531F">
                        <w:rPr>
                          <w:rFonts w:ascii="Myriad Pro" w:hAnsi="Myriad Pro"/>
                          <w:b/>
                          <w:sz w:val="48"/>
                          <w:szCs w:val="48"/>
                          <w:shd w:val="clear" w:color="auto" w:fill="C4BC96"/>
                        </w:rPr>
                        <w:t>Отчет</w:t>
                      </w:r>
                    </w:p>
                    <w:p w14:paraId="4186D6E8" w14:textId="77777777" w:rsidR="00576D97" w:rsidRPr="0080531F" w:rsidRDefault="00576D97"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по результатам анализа принятых регулирующим органом тарифно-балансовых решений за 2019 год в отношении Псковского филиала ПАО «МРСК Северо-Запада»</w:t>
                      </w:r>
                    </w:p>
                    <w:p w14:paraId="4B736A13" w14:textId="77777777" w:rsidR="00576D97" w:rsidRDefault="00576D97" w:rsidP="00576D97">
                      <w:pPr>
                        <w:pStyle w:val="af0"/>
                        <w:shd w:val="clear" w:color="auto" w:fill="C4BC96"/>
                        <w:ind w:left="284"/>
                        <w:jc w:val="center"/>
                        <w:rPr>
                          <w:rFonts w:ascii="Myriad Pro" w:hAnsi="Myriad Pro"/>
                          <w:b/>
                          <w:sz w:val="28"/>
                          <w:szCs w:val="28"/>
                          <w:shd w:val="clear" w:color="auto" w:fill="C4BC96"/>
                        </w:rPr>
                      </w:pPr>
                    </w:p>
                    <w:p w14:paraId="6CEF6CAD" w14:textId="0C48FB9D" w:rsidR="00576D97" w:rsidRPr="0080531F" w:rsidRDefault="00576D97"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80531F">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80531F">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80531F">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80531F">
                        <w:rPr>
                          <w:rFonts w:ascii="Myriad Pro" w:hAnsi="Myriad Pro"/>
                          <w:b/>
                          <w:sz w:val="28"/>
                          <w:szCs w:val="28"/>
                          <w:shd w:val="clear" w:color="auto" w:fill="C4BC96"/>
                        </w:rPr>
                        <w:t>гг.,</w:t>
                      </w:r>
                    </w:p>
                    <w:p w14:paraId="3829265A" w14:textId="77777777" w:rsidR="00576D97" w:rsidRPr="0080531F" w:rsidRDefault="00576D97" w:rsidP="00576D97">
                      <w:pPr>
                        <w:pStyle w:val="af0"/>
                        <w:shd w:val="clear" w:color="auto" w:fill="C4BC96"/>
                        <w:ind w:left="284"/>
                        <w:jc w:val="center"/>
                        <w:rPr>
                          <w:rFonts w:ascii="Myriad Pro" w:hAnsi="Myriad Pro"/>
                          <w:b/>
                          <w:sz w:val="28"/>
                          <w:szCs w:val="28"/>
                          <w:shd w:val="clear" w:color="auto" w:fill="C4BC96"/>
                        </w:rPr>
                      </w:pPr>
                      <w:r w:rsidRPr="0080531F">
                        <w:rPr>
                          <w:rFonts w:ascii="Myriad Pro" w:hAnsi="Myriad Pro"/>
                          <w:b/>
                          <w:sz w:val="28"/>
                          <w:szCs w:val="28"/>
                          <w:shd w:val="clear" w:color="auto" w:fill="C4BC96"/>
                        </w:rPr>
                        <w:t>№ 59/105/20 от 11.02.2020 года</w:t>
                      </w:r>
                    </w:p>
                    <w:p w14:paraId="1DB12E21" w14:textId="77777777" w:rsidR="00576D97" w:rsidRPr="0080531F" w:rsidRDefault="00576D97" w:rsidP="00576D97">
                      <w:pPr>
                        <w:pStyle w:val="af0"/>
                        <w:shd w:val="clear" w:color="auto" w:fill="C4BC96"/>
                        <w:ind w:left="284"/>
                        <w:jc w:val="center"/>
                        <w:rPr>
                          <w:rFonts w:ascii="Myriad Pro" w:hAnsi="Myriad Pro"/>
                          <w:b/>
                          <w:sz w:val="36"/>
                          <w:szCs w:val="36"/>
                          <w:shd w:val="clear" w:color="auto" w:fill="C4BC96"/>
                        </w:rPr>
                      </w:pPr>
                      <w:r w:rsidRPr="0080531F">
                        <w:rPr>
                          <w:rFonts w:ascii="Myriad Pro" w:hAnsi="Myriad Pro"/>
                          <w:b/>
                          <w:sz w:val="36"/>
                          <w:szCs w:val="36"/>
                          <w:shd w:val="clear" w:color="auto" w:fill="C4BC96"/>
                        </w:rPr>
                        <w:t>Этап 1.1.1</w:t>
                      </w:r>
                    </w:p>
                  </w:txbxContent>
                </v:textbox>
                <w10:wrap anchorx="page" anchory="page"/>
              </v:rect>
            </w:pict>
          </mc:Fallback>
        </mc:AlternateContent>
      </w:r>
      <w:r w:rsidR="009A71AA" w:rsidRPr="0080531F">
        <w:rPr>
          <w:rFonts w:ascii="Myriad Pro" w:hAnsi="Myriad Pro"/>
          <w:i/>
          <w:color w:val="4F6228"/>
          <w:sz w:val="24"/>
          <w:szCs w:val="24"/>
        </w:rPr>
        <w:br w:type="page"/>
      </w:r>
    </w:p>
    <w:p w14:paraId="622263BA" w14:textId="77777777" w:rsidR="009A71AA" w:rsidRPr="0080531F" w:rsidRDefault="009A71AA" w:rsidP="009A71AA">
      <w:pPr>
        <w:keepNext/>
        <w:keepLines/>
        <w:spacing w:before="240" w:after="0"/>
        <w:rPr>
          <w:rFonts w:ascii="Myriad Pro" w:eastAsia="Times New Roman" w:hAnsi="Myriad Pro"/>
          <w:i/>
          <w:color w:val="4F6228"/>
          <w:sz w:val="24"/>
          <w:szCs w:val="24"/>
          <w:lang w:eastAsia="ru-RU"/>
        </w:rPr>
      </w:pPr>
      <w:r w:rsidRPr="0080531F">
        <w:rPr>
          <w:rFonts w:ascii="Myriad Pro" w:eastAsia="Times New Roman" w:hAnsi="Myriad Pro"/>
          <w:i/>
          <w:color w:val="4F6228"/>
          <w:sz w:val="24"/>
          <w:szCs w:val="24"/>
          <w:lang w:eastAsia="ru-RU"/>
        </w:rPr>
        <w:lastRenderedPageBreak/>
        <w:t>Оглавление</w:t>
      </w:r>
    </w:p>
    <w:p w14:paraId="5C58CAC8" w14:textId="75848839" w:rsidR="00693A6D" w:rsidRPr="00193D2F" w:rsidRDefault="009A71AA">
      <w:pPr>
        <w:pStyle w:val="32"/>
        <w:rPr>
          <w:rFonts w:ascii="Myriad Pro" w:eastAsia="Times New Roman" w:hAnsi="Myriad Pro"/>
          <w:noProof/>
          <w:sz w:val="24"/>
          <w:szCs w:val="24"/>
          <w:lang w:eastAsia="ru-RU"/>
        </w:rPr>
      </w:pPr>
      <w:r w:rsidRPr="00193D2F">
        <w:rPr>
          <w:rFonts w:ascii="Myriad Pro" w:hAnsi="Myriad Pro"/>
          <w:b/>
          <w:bCs/>
          <w:i/>
          <w:color w:val="4F6228"/>
        </w:rPr>
        <w:fldChar w:fldCharType="begin"/>
      </w:r>
      <w:r w:rsidRPr="00193D2F">
        <w:rPr>
          <w:rFonts w:ascii="Myriad Pro" w:hAnsi="Myriad Pro"/>
          <w:b/>
          <w:bCs/>
          <w:i/>
          <w:color w:val="4F6228"/>
        </w:rPr>
        <w:instrText xml:space="preserve"> TOC \o "1-3" \h \z \u </w:instrText>
      </w:r>
      <w:r w:rsidRPr="00193D2F">
        <w:rPr>
          <w:rFonts w:ascii="Myriad Pro" w:hAnsi="Myriad Pro"/>
          <w:b/>
          <w:bCs/>
          <w:i/>
          <w:color w:val="4F6228"/>
        </w:rPr>
        <w:fldChar w:fldCharType="separate"/>
      </w:r>
      <w:hyperlink w:anchor="_Toc41256438" w:history="1">
        <w:r w:rsidR="00693A6D" w:rsidRPr="00193D2F">
          <w:rPr>
            <w:rStyle w:val="a9"/>
            <w:rFonts w:ascii="Myriad Pro" w:hAnsi="Myriad Pro"/>
            <w:b/>
            <w:noProof/>
          </w:rPr>
          <w:t>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Вводная часть</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_Toc41256438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6</w:t>
        </w:r>
        <w:r w:rsidR="00693A6D" w:rsidRPr="00193D2F">
          <w:rPr>
            <w:rFonts w:ascii="Myriad Pro" w:hAnsi="Myriad Pro"/>
            <w:noProof/>
            <w:webHidden/>
          </w:rPr>
          <w:fldChar w:fldCharType="end"/>
        </w:r>
      </w:hyperlink>
    </w:p>
    <w:p w14:paraId="5568504B" w14:textId="6DC8D048" w:rsidR="00693A6D" w:rsidRPr="00193D2F" w:rsidRDefault="00576D97">
      <w:pPr>
        <w:pStyle w:val="32"/>
        <w:rPr>
          <w:rFonts w:ascii="Myriad Pro" w:eastAsia="Times New Roman" w:hAnsi="Myriad Pro"/>
          <w:noProof/>
          <w:sz w:val="24"/>
          <w:szCs w:val="24"/>
          <w:lang w:eastAsia="ru-RU"/>
        </w:rPr>
      </w:pPr>
      <w:hyperlink w:anchor="_Toc41256439" w:history="1">
        <w:r w:rsidR="00693A6D" w:rsidRPr="00193D2F">
          <w:rPr>
            <w:rStyle w:val="a9"/>
            <w:rFonts w:ascii="Myriad Pro" w:hAnsi="Myriad Pro"/>
            <w:b/>
            <w:noProof/>
          </w:rPr>
          <w:t>1.1.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Сведения о Заказчике</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_Toc41256439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6</w:t>
        </w:r>
        <w:r w:rsidR="00693A6D" w:rsidRPr="00193D2F">
          <w:rPr>
            <w:rFonts w:ascii="Myriad Pro" w:hAnsi="Myriad Pro"/>
            <w:noProof/>
            <w:webHidden/>
          </w:rPr>
          <w:fldChar w:fldCharType="end"/>
        </w:r>
      </w:hyperlink>
    </w:p>
    <w:p w14:paraId="1DDD2DD5" w14:textId="1F4109CF" w:rsidR="00693A6D" w:rsidRPr="00193D2F" w:rsidRDefault="00576D97">
      <w:pPr>
        <w:pStyle w:val="32"/>
        <w:rPr>
          <w:rFonts w:ascii="Myriad Pro" w:eastAsia="Times New Roman" w:hAnsi="Myriad Pro"/>
          <w:noProof/>
          <w:sz w:val="24"/>
          <w:szCs w:val="24"/>
          <w:lang w:eastAsia="ru-RU"/>
        </w:rPr>
      </w:pPr>
      <w:hyperlink w:anchor="_Toc41256440" w:history="1">
        <w:r w:rsidR="00693A6D" w:rsidRPr="00193D2F">
          <w:rPr>
            <w:rStyle w:val="a9"/>
            <w:rFonts w:ascii="Myriad Pro" w:hAnsi="Myriad Pro"/>
            <w:b/>
            <w:noProof/>
          </w:rPr>
          <w:t>1.2.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Сведения об Исполнителе</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_Toc41256440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6</w:t>
        </w:r>
        <w:r w:rsidR="00693A6D" w:rsidRPr="00193D2F">
          <w:rPr>
            <w:rFonts w:ascii="Myriad Pro" w:hAnsi="Myriad Pro"/>
            <w:noProof/>
            <w:webHidden/>
          </w:rPr>
          <w:fldChar w:fldCharType="end"/>
        </w:r>
      </w:hyperlink>
    </w:p>
    <w:p w14:paraId="4933FD06" w14:textId="3E386E8F" w:rsidR="00693A6D" w:rsidRPr="00193D2F" w:rsidRDefault="00576D97">
      <w:pPr>
        <w:pStyle w:val="32"/>
        <w:rPr>
          <w:rFonts w:ascii="Myriad Pro" w:eastAsia="Times New Roman" w:hAnsi="Myriad Pro"/>
          <w:noProof/>
          <w:sz w:val="24"/>
          <w:szCs w:val="24"/>
          <w:lang w:eastAsia="ru-RU"/>
        </w:rPr>
      </w:pPr>
      <w:hyperlink w:anchor="_Toc41256441" w:history="1">
        <w:r w:rsidR="00693A6D" w:rsidRPr="00193D2F">
          <w:rPr>
            <w:rStyle w:val="a9"/>
            <w:rFonts w:ascii="Myriad Pro" w:hAnsi="Myriad Pro"/>
            <w:b/>
            <w:noProof/>
          </w:rPr>
          <w:t>1.3.</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Основание для оказания услуг</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_Toc41256441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7</w:t>
        </w:r>
        <w:r w:rsidR="00693A6D" w:rsidRPr="00193D2F">
          <w:rPr>
            <w:rFonts w:ascii="Myriad Pro" w:hAnsi="Myriad Pro"/>
            <w:noProof/>
            <w:webHidden/>
          </w:rPr>
          <w:fldChar w:fldCharType="end"/>
        </w:r>
      </w:hyperlink>
    </w:p>
    <w:p w14:paraId="6A7EB54E" w14:textId="2425CF1D" w:rsidR="00693A6D" w:rsidRPr="00193D2F" w:rsidRDefault="00576D97">
      <w:pPr>
        <w:pStyle w:val="32"/>
        <w:rPr>
          <w:rFonts w:ascii="Myriad Pro" w:eastAsia="Times New Roman" w:hAnsi="Myriad Pro"/>
          <w:noProof/>
          <w:sz w:val="24"/>
          <w:szCs w:val="24"/>
          <w:lang w:eastAsia="ru-RU"/>
        </w:rPr>
      </w:pPr>
      <w:hyperlink w:anchor="_Toc41256442" w:history="1">
        <w:r w:rsidR="00693A6D" w:rsidRPr="00193D2F">
          <w:rPr>
            <w:rStyle w:val="a9"/>
            <w:rFonts w:ascii="Myriad Pro" w:hAnsi="Myriad Pro"/>
            <w:b/>
            <w:noProof/>
          </w:rPr>
          <w:t>1.4.</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Цель оказания услуг</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_Toc41256442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7</w:t>
        </w:r>
        <w:r w:rsidR="00693A6D" w:rsidRPr="00193D2F">
          <w:rPr>
            <w:rFonts w:ascii="Myriad Pro" w:hAnsi="Myriad Pro"/>
            <w:noProof/>
            <w:webHidden/>
          </w:rPr>
          <w:fldChar w:fldCharType="end"/>
        </w:r>
      </w:hyperlink>
    </w:p>
    <w:p w14:paraId="19FE6148" w14:textId="39CD4B1C" w:rsidR="00693A6D" w:rsidRPr="00193D2F" w:rsidRDefault="00576D97">
      <w:pPr>
        <w:pStyle w:val="32"/>
        <w:rPr>
          <w:rFonts w:ascii="Myriad Pro" w:eastAsia="Times New Roman" w:hAnsi="Myriad Pro"/>
          <w:noProof/>
          <w:sz w:val="24"/>
          <w:szCs w:val="24"/>
          <w:lang w:eastAsia="ru-RU"/>
        </w:rPr>
      </w:pPr>
      <w:hyperlink w:anchor="_Toc41256443" w:history="1">
        <w:r w:rsidR="00693A6D" w:rsidRPr="00193D2F">
          <w:rPr>
            <w:rStyle w:val="a9"/>
            <w:rFonts w:ascii="Myriad Pro" w:hAnsi="Myriad Pro"/>
            <w:b/>
            <w:noProof/>
          </w:rPr>
          <w:t>1.5.</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Нормативно-правовая база</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_Toc41256443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9</w:t>
        </w:r>
        <w:r w:rsidR="00693A6D" w:rsidRPr="00193D2F">
          <w:rPr>
            <w:rFonts w:ascii="Myriad Pro" w:hAnsi="Myriad Pro"/>
            <w:noProof/>
            <w:webHidden/>
          </w:rPr>
          <w:fldChar w:fldCharType="end"/>
        </w:r>
      </w:hyperlink>
    </w:p>
    <w:p w14:paraId="4EE6C8DE" w14:textId="5D53BDC1" w:rsidR="00693A6D" w:rsidRPr="00193D2F" w:rsidRDefault="00576D97">
      <w:pPr>
        <w:pStyle w:val="32"/>
        <w:rPr>
          <w:rFonts w:ascii="Myriad Pro" w:eastAsia="Times New Roman" w:hAnsi="Myriad Pro"/>
          <w:noProof/>
          <w:sz w:val="24"/>
          <w:szCs w:val="24"/>
          <w:lang w:eastAsia="ru-RU"/>
        </w:rPr>
      </w:pPr>
      <w:hyperlink w:anchor="_Toc41256444" w:history="1">
        <w:r w:rsidR="00693A6D" w:rsidRPr="00193D2F">
          <w:rPr>
            <w:rStyle w:val="a9"/>
            <w:rFonts w:ascii="Myriad Pro" w:hAnsi="Myriad Pro"/>
            <w:b/>
            <w:noProof/>
          </w:rPr>
          <w:t>1.6.</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Общая информация об организации</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_Toc41256444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12</w:t>
        </w:r>
        <w:r w:rsidR="00693A6D" w:rsidRPr="00193D2F">
          <w:rPr>
            <w:rFonts w:ascii="Myriad Pro" w:hAnsi="Myriad Pro"/>
            <w:noProof/>
            <w:webHidden/>
          </w:rPr>
          <w:fldChar w:fldCharType="end"/>
        </w:r>
      </w:hyperlink>
    </w:p>
    <w:p w14:paraId="06B4D1F5" w14:textId="4C3A11E7" w:rsidR="00693A6D" w:rsidRPr="00193D2F" w:rsidRDefault="00576D97">
      <w:pPr>
        <w:pStyle w:val="32"/>
        <w:rPr>
          <w:rFonts w:ascii="Myriad Pro" w:eastAsia="Times New Roman" w:hAnsi="Myriad Pro"/>
          <w:noProof/>
          <w:sz w:val="24"/>
          <w:szCs w:val="24"/>
          <w:lang w:eastAsia="ru-RU"/>
        </w:rPr>
      </w:pPr>
      <w:hyperlink w:anchor="_Toc41256445" w:history="1">
        <w:r w:rsidR="00693A6D" w:rsidRPr="00193D2F">
          <w:rPr>
            <w:rStyle w:val="a9"/>
            <w:rFonts w:ascii="Myriad Pro" w:hAnsi="Myriad Pro"/>
            <w:b/>
            <w:noProof/>
          </w:rPr>
          <w:t>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Анализ документов, предоставленных филиалом ПАО «МРСК Северо-Запада» «Псковэнерго» в Государственный комитет Псковской области по тарифам и энергетике в рамках рассмотрения дел об установлении тарифов, на основании которых Государственным комитетом Псковской области по тарифам и энергетике были приняты соответствующие тарифно-балансовые решения на 2019 год.</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_Toc41256445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15</w:t>
        </w:r>
        <w:r w:rsidR="00693A6D" w:rsidRPr="00193D2F">
          <w:rPr>
            <w:rFonts w:ascii="Myriad Pro" w:hAnsi="Myriad Pro"/>
            <w:noProof/>
            <w:webHidden/>
          </w:rPr>
          <w:fldChar w:fldCharType="end"/>
        </w:r>
      </w:hyperlink>
    </w:p>
    <w:p w14:paraId="61E7474B" w14:textId="6EB4F275" w:rsidR="00693A6D" w:rsidRPr="00193D2F" w:rsidRDefault="00576D97">
      <w:pPr>
        <w:pStyle w:val="32"/>
        <w:rPr>
          <w:rFonts w:ascii="Myriad Pro" w:eastAsia="Times New Roman" w:hAnsi="Myriad Pro"/>
          <w:noProof/>
          <w:sz w:val="24"/>
          <w:szCs w:val="24"/>
          <w:lang w:eastAsia="ru-RU"/>
        </w:rPr>
      </w:pPr>
      <w:hyperlink w:anchor="_Toc41256446" w:history="1">
        <w:r w:rsidR="00693A6D" w:rsidRPr="00193D2F">
          <w:rPr>
            <w:rStyle w:val="a9"/>
            <w:rFonts w:ascii="Myriad Pro" w:hAnsi="Myriad Pro"/>
            <w:b/>
            <w:noProof/>
          </w:rPr>
          <w:t>2.1.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Анализ тарифно-балансовых решений Государственного комитета Псковской области по тарифам и энергетике.</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_Toc41256446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15</w:t>
        </w:r>
        <w:r w:rsidR="00693A6D" w:rsidRPr="00193D2F">
          <w:rPr>
            <w:rFonts w:ascii="Myriad Pro" w:hAnsi="Myriad Pro"/>
            <w:noProof/>
            <w:webHidden/>
          </w:rPr>
          <w:fldChar w:fldCharType="end"/>
        </w:r>
      </w:hyperlink>
    </w:p>
    <w:p w14:paraId="00A6F74B" w14:textId="09F28C21" w:rsidR="00693A6D" w:rsidRPr="00193D2F" w:rsidRDefault="00576D97">
      <w:pPr>
        <w:pStyle w:val="32"/>
        <w:rPr>
          <w:rFonts w:ascii="Myriad Pro" w:eastAsia="Times New Roman" w:hAnsi="Myriad Pro"/>
          <w:noProof/>
          <w:sz w:val="24"/>
          <w:szCs w:val="24"/>
          <w:lang w:eastAsia="ru-RU"/>
        </w:rPr>
      </w:pPr>
      <w:hyperlink w:anchor="_Toc41256447" w:history="1">
        <w:r w:rsidR="00693A6D" w:rsidRPr="00193D2F">
          <w:rPr>
            <w:rStyle w:val="a9"/>
            <w:rFonts w:ascii="Myriad Pro" w:hAnsi="Myriad Pro"/>
            <w:b/>
            <w:noProof/>
          </w:rPr>
          <w:t>2.2.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Анализ документов, предоставленных филиалом ПАО «МРСК Северо-Запада» «Псковэнерго» в Государственный комитет Псковской области по тарифам и энергетике в рамках рассмотрения дела об установлении тарифов на 2019 год.</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_Toc41256447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24</w:t>
        </w:r>
        <w:r w:rsidR="00693A6D" w:rsidRPr="00193D2F">
          <w:rPr>
            <w:rFonts w:ascii="Myriad Pro" w:hAnsi="Myriad Pro"/>
            <w:noProof/>
            <w:webHidden/>
          </w:rPr>
          <w:fldChar w:fldCharType="end"/>
        </w:r>
      </w:hyperlink>
    </w:p>
    <w:p w14:paraId="2069B311" w14:textId="670A7EC9" w:rsidR="00693A6D" w:rsidRPr="00193D2F" w:rsidRDefault="00576D97">
      <w:pPr>
        <w:pStyle w:val="32"/>
        <w:rPr>
          <w:rFonts w:ascii="Myriad Pro" w:eastAsia="Times New Roman" w:hAnsi="Myriad Pro"/>
          <w:noProof/>
          <w:sz w:val="24"/>
          <w:szCs w:val="24"/>
          <w:lang w:eastAsia="ru-RU"/>
        </w:rPr>
      </w:pPr>
      <w:hyperlink w:anchor="_Toc41256448" w:history="1">
        <w:r w:rsidR="00693A6D" w:rsidRPr="00193D2F">
          <w:rPr>
            <w:rStyle w:val="a9"/>
            <w:rFonts w:ascii="Myriad Pro" w:hAnsi="Myriad Pro"/>
            <w:b/>
            <w:noProof/>
          </w:rPr>
          <w:t>3.</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Экспертиза обоснованности принятых Государственным комитетом Псковской области по тарифам и энергетике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_Toc41256448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33</w:t>
        </w:r>
        <w:r w:rsidR="00693A6D" w:rsidRPr="00193D2F">
          <w:rPr>
            <w:rFonts w:ascii="Myriad Pro" w:hAnsi="Myriad Pro"/>
            <w:noProof/>
            <w:webHidden/>
          </w:rPr>
          <w:fldChar w:fldCharType="end"/>
        </w:r>
      </w:hyperlink>
    </w:p>
    <w:p w14:paraId="12075D36" w14:textId="03C5A51F" w:rsidR="00693A6D" w:rsidRPr="00193D2F" w:rsidRDefault="00576D97">
      <w:pPr>
        <w:pStyle w:val="32"/>
        <w:rPr>
          <w:rFonts w:ascii="Myriad Pro" w:eastAsia="Times New Roman" w:hAnsi="Myriad Pro"/>
          <w:noProof/>
          <w:sz w:val="24"/>
          <w:szCs w:val="24"/>
          <w:lang w:eastAsia="ru-RU"/>
        </w:rPr>
      </w:pPr>
      <w:hyperlink w:anchor="_Toc41256449" w:history="1">
        <w:r w:rsidR="00693A6D" w:rsidRPr="00193D2F">
          <w:rPr>
            <w:rStyle w:val="a9"/>
            <w:rFonts w:ascii="Myriad Pro" w:hAnsi="Myriad Pro"/>
            <w:b/>
            <w:noProof/>
          </w:rPr>
          <w:t>4.</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Экспертиза расчетов подконтрольных расходов, учтенных Государственным комитетом Псковской области по тарифам и энергетике в необходимой валовой выручке при установлении тарифов на 2019 год, не являющийся первым годом долгосрочного периода регулирования.</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_Toc41256449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47</w:t>
        </w:r>
        <w:r w:rsidR="00693A6D" w:rsidRPr="00193D2F">
          <w:rPr>
            <w:rFonts w:ascii="Myriad Pro" w:hAnsi="Myriad Pro"/>
            <w:noProof/>
            <w:webHidden/>
          </w:rPr>
          <w:fldChar w:fldCharType="end"/>
        </w:r>
      </w:hyperlink>
    </w:p>
    <w:p w14:paraId="3F8F8AEA" w14:textId="012C3653" w:rsidR="00693A6D" w:rsidRPr="00193D2F" w:rsidRDefault="00576D97">
      <w:pPr>
        <w:pStyle w:val="32"/>
        <w:rPr>
          <w:rFonts w:ascii="Myriad Pro" w:eastAsia="Times New Roman" w:hAnsi="Myriad Pro"/>
          <w:noProof/>
          <w:sz w:val="24"/>
          <w:szCs w:val="24"/>
          <w:lang w:eastAsia="ru-RU"/>
        </w:rPr>
      </w:pPr>
      <w:hyperlink w:anchor="_Toc41256450" w:history="1">
        <w:r w:rsidR="00693A6D" w:rsidRPr="00193D2F">
          <w:rPr>
            <w:rStyle w:val="a9"/>
            <w:rFonts w:ascii="Myriad Pro" w:hAnsi="Myriad Pro"/>
            <w:b/>
            <w:noProof/>
          </w:rPr>
          <w:t>4.1.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Постатейный анализ подконтрольных расходов, принятых в расчет базового уровня подконтрольных расходов.</w:t>
        </w:r>
        <w:r w:rsidR="00693A6D" w:rsidRPr="00193D2F">
          <w:rPr>
            <w:rFonts w:ascii="Myriad Pro" w:hAnsi="Myriad Pro"/>
            <w:noProof/>
            <w:webHidden/>
          </w:rPr>
          <w:tab/>
        </w:r>
        <w:bookmarkStart w:id="0" w:name="_GoBack"/>
        <w:bookmarkEnd w:id="0"/>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_Toc41256450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52</w:t>
        </w:r>
        <w:r w:rsidR="00693A6D" w:rsidRPr="00193D2F">
          <w:rPr>
            <w:rFonts w:ascii="Myriad Pro" w:hAnsi="Myriad Pro"/>
            <w:noProof/>
            <w:webHidden/>
          </w:rPr>
          <w:fldChar w:fldCharType="end"/>
        </w:r>
      </w:hyperlink>
    </w:p>
    <w:p w14:paraId="00D10E3D" w14:textId="092F621A" w:rsidR="00693A6D" w:rsidRPr="00193D2F" w:rsidRDefault="00576D97">
      <w:pPr>
        <w:pStyle w:val="32"/>
        <w:tabs>
          <w:tab w:val="left" w:pos="1540"/>
        </w:tabs>
        <w:rPr>
          <w:rFonts w:ascii="Myriad Pro" w:eastAsia="Times New Roman" w:hAnsi="Myriad Pro"/>
          <w:noProof/>
          <w:sz w:val="24"/>
          <w:szCs w:val="24"/>
          <w:lang w:eastAsia="ru-RU"/>
        </w:rPr>
      </w:pPr>
      <w:hyperlink w:anchor="_Toc41256451" w:history="1">
        <w:r w:rsidR="00693A6D" w:rsidRPr="00193D2F">
          <w:rPr>
            <w:rStyle w:val="a9"/>
            <w:rFonts w:ascii="Myriad Pro" w:hAnsi="Myriad Pro"/>
            <w:b/>
            <w:noProof/>
          </w:rPr>
          <w:t>4.1.1.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Материальные затраты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_Toc41256451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59</w:t>
        </w:r>
        <w:r w:rsidR="00693A6D" w:rsidRPr="00193D2F">
          <w:rPr>
            <w:rFonts w:ascii="Myriad Pro" w:hAnsi="Myriad Pro"/>
            <w:noProof/>
            <w:webHidden/>
          </w:rPr>
          <w:fldChar w:fldCharType="end"/>
        </w:r>
      </w:hyperlink>
    </w:p>
    <w:p w14:paraId="6F1BE012" w14:textId="38DAAC60" w:rsidR="00693A6D" w:rsidRPr="00193D2F" w:rsidRDefault="00576D97">
      <w:pPr>
        <w:pStyle w:val="32"/>
        <w:tabs>
          <w:tab w:val="left" w:pos="1760"/>
        </w:tabs>
        <w:rPr>
          <w:rFonts w:ascii="Myriad Pro" w:eastAsia="Times New Roman" w:hAnsi="Myriad Pro"/>
          <w:noProof/>
          <w:sz w:val="24"/>
          <w:szCs w:val="24"/>
          <w:lang w:eastAsia="ru-RU"/>
        </w:rPr>
      </w:pPr>
      <w:hyperlink w:anchor="_Toc41256452" w:history="1">
        <w:r w:rsidR="00693A6D" w:rsidRPr="00193D2F">
          <w:rPr>
            <w:rStyle w:val="a9"/>
            <w:rFonts w:ascii="Myriad Pro" w:hAnsi="Myriad Pro"/>
            <w:b/>
            <w:noProof/>
          </w:rPr>
          <w:t>4.1.1.1.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Сырье, материалы, запасные части, инструмент, топливо.</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_Toc41256452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59</w:t>
        </w:r>
        <w:r w:rsidR="00693A6D" w:rsidRPr="00193D2F">
          <w:rPr>
            <w:rFonts w:ascii="Myriad Pro" w:hAnsi="Myriad Pro"/>
            <w:noProof/>
            <w:webHidden/>
          </w:rPr>
          <w:fldChar w:fldCharType="end"/>
        </w:r>
      </w:hyperlink>
    </w:p>
    <w:p w14:paraId="1B700F4C" w14:textId="640A3F89" w:rsidR="00693A6D" w:rsidRPr="00193D2F" w:rsidRDefault="00576D97">
      <w:pPr>
        <w:pStyle w:val="32"/>
        <w:tabs>
          <w:tab w:val="left" w:pos="1760"/>
        </w:tabs>
        <w:rPr>
          <w:rFonts w:ascii="Myriad Pro" w:eastAsia="Times New Roman" w:hAnsi="Myriad Pro"/>
          <w:noProof/>
          <w:sz w:val="24"/>
          <w:szCs w:val="24"/>
          <w:lang w:eastAsia="ru-RU"/>
        </w:rPr>
      </w:pPr>
      <w:hyperlink w:anchor="_Toc41256453" w:history="1">
        <w:r w:rsidR="00693A6D" w:rsidRPr="00193D2F">
          <w:rPr>
            <w:rStyle w:val="a9"/>
            <w:rFonts w:ascii="Myriad Pro" w:hAnsi="Myriad Pro"/>
            <w:b/>
            <w:noProof/>
          </w:rPr>
          <w:t>4.1.1.2.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Работы и услуги производственного характера (в т.ч. услуги сторонних организаций по содержанию сетей и распределительных устройств).</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_Toc41256453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67</w:t>
        </w:r>
        <w:r w:rsidR="00693A6D" w:rsidRPr="00193D2F">
          <w:rPr>
            <w:rFonts w:ascii="Myriad Pro" w:hAnsi="Myriad Pro"/>
            <w:noProof/>
            <w:webHidden/>
          </w:rPr>
          <w:fldChar w:fldCharType="end"/>
        </w:r>
      </w:hyperlink>
    </w:p>
    <w:p w14:paraId="3507A642" w14:textId="0A4F8E4B" w:rsidR="00693A6D" w:rsidRPr="00193D2F" w:rsidRDefault="00576D97">
      <w:pPr>
        <w:pStyle w:val="32"/>
        <w:tabs>
          <w:tab w:val="left" w:pos="1760"/>
        </w:tabs>
        <w:rPr>
          <w:rFonts w:ascii="Myriad Pro" w:eastAsia="Times New Roman" w:hAnsi="Myriad Pro"/>
          <w:noProof/>
          <w:sz w:val="24"/>
          <w:szCs w:val="24"/>
          <w:lang w:eastAsia="ru-RU"/>
        </w:rPr>
      </w:pPr>
      <w:hyperlink w:anchor="_Toc41256454" w:history="1">
        <w:r w:rsidR="00693A6D" w:rsidRPr="00193D2F">
          <w:rPr>
            <w:rStyle w:val="a9"/>
            <w:rFonts w:ascii="Myriad Pro" w:hAnsi="Myriad Pro"/>
            <w:b/>
            <w:noProof/>
          </w:rPr>
          <w:t>4.1.1.3.</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электрическую энергию на собственные и хозяйственные нужды.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_Toc41256454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79</w:t>
        </w:r>
        <w:r w:rsidR="00693A6D" w:rsidRPr="00193D2F">
          <w:rPr>
            <w:rFonts w:ascii="Myriad Pro" w:hAnsi="Myriad Pro"/>
            <w:noProof/>
            <w:webHidden/>
          </w:rPr>
          <w:fldChar w:fldCharType="end"/>
        </w:r>
      </w:hyperlink>
    </w:p>
    <w:p w14:paraId="01820F0B" w14:textId="46D2B85D" w:rsidR="00693A6D" w:rsidRPr="00193D2F" w:rsidRDefault="00576D97">
      <w:pPr>
        <w:pStyle w:val="32"/>
        <w:tabs>
          <w:tab w:val="left" w:pos="1760"/>
        </w:tabs>
        <w:rPr>
          <w:rFonts w:ascii="Myriad Pro" w:eastAsia="Times New Roman" w:hAnsi="Myriad Pro"/>
          <w:noProof/>
          <w:sz w:val="24"/>
          <w:szCs w:val="24"/>
          <w:lang w:eastAsia="ru-RU"/>
        </w:rPr>
      </w:pPr>
      <w:hyperlink w:anchor="_Toc41256455" w:history="1">
        <w:r w:rsidR="00693A6D" w:rsidRPr="00193D2F">
          <w:rPr>
            <w:rStyle w:val="a9"/>
            <w:rFonts w:ascii="Myriad Pro" w:hAnsi="Myriad Pro"/>
            <w:b/>
            <w:noProof/>
          </w:rPr>
          <w:t>4.1.1.4.</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тепловую энергию.</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_Toc41256455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81</w:t>
        </w:r>
        <w:r w:rsidR="00693A6D" w:rsidRPr="00193D2F">
          <w:rPr>
            <w:rFonts w:ascii="Myriad Pro" w:hAnsi="Myriad Pro"/>
            <w:noProof/>
            <w:webHidden/>
          </w:rPr>
          <w:fldChar w:fldCharType="end"/>
        </w:r>
      </w:hyperlink>
    </w:p>
    <w:p w14:paraId="7587BD09" w14:textId="6076A606" w:rsidR="00693A6D" w:rsidRPr="00193D2F" w:rsidRDefault="00576D97">
      <w:pPr>
        <w:pStyle w:val="32"/>
        <w:tabs>
          <w:tab w:val="left" w:pos="1540"/>
        </w:tabs>
        <w:rPr>
          <w:rFonts w:ascii="Myriad Pro" w:eastAsia="Times New Roman" w:hAnsi="Myriad Pro"/>
          <w:noProof/>
          <w:sz w:val="24"/>
          <w:szCs w:val="24"/>
          <w:lang w:eastAsia="ru-RU"/>
        </w:rPr>
      </w:pPr>
      <w:hyperlink w:anchor="_Toc41256456" w:history="1">
        <w:r w:rsidR="00693A6D" w:rsidRPr="00193D2F">
          <w:rPr>
            <w:rStyle w:val="a9"/>
            <w:rFonts w:ascii="Myriad Pro" w:hAnsi="Myriad Pro"/>
            <w:b/>
            <w:noProof/>
          </w:rPr>
          <w:t>4.1.2.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оплату труда.</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_Toc41256456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81</w:t>
        </w:r>
        <w:r w:rsidR="00693A6D" w:rsidRPr="00193D2F">
          <w:rPr>
            <w:rFonts w:ascii="Myriad Pro" w:hAnsi="Myriad Pro"/>
            <w:noProof/>
            <w:webHidden/>
          </w:rPr>
          <w:fldChar w:fldCharType="end"/>
        </w:r>
      </w:hyperlink>
    </w:p>
    <w:p w14:paraId="736BEA45" w14:textId="2AC995E7" w:rsidR="00693A6D" w:rsidRPr="00193D2F" w:rsidRDefault="00576D97">
      <w:pPr>
        <w:pStyle w:val="32"/>
        <w:tabs>
          <w:tab w:val="left" w:pos="1540"/>
        </w:tabs>
        <w:rPr>
          <w:rFonts w:ascii="Myriad Pro" w:eastAsia="Times New Roman" w:hAnsi="Myriad Pro"/>
          <w:noProof/>
          <w:sz w:val="24"/>
          <w:szCs w:val="24"/>
          <w:lang w:eastAsia="ru-RU"/>
        </w:rPr>
      </w:pPr>
      <w:hyperlink w:anchor="_Toc41256457" w:history="1">
        <w:r w:rsidR="00693A6D" w:rsidRPr="00193D2F">
          <w:rPr>
            <w:rStyle w:val="a9"/>
            <w:rFonts w:ascii="Myriad Pro" w:hAnsi="Myriad Pro"/>
            <w:b/>
            <w:noProof/>
          </w:rPr>
          <w:t>4.1.3.</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Прочие затраты.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_Toc41256457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92</w:t>
        </w:r>
        <w:r w:rsidR="00693A6D" w:rsidRPr="00193D2F">
          <w:rPr>
            <w:rFonts w:ascii="Myriad Pro" w:hAnsi="Myriad Pro"/>
            <w:noProof/>
            <w:webHidden/>
          </w:rPr>
          <w:fldChar w:fldCharType="end"/>
        </w:r>
      </w:hyperlink>
    </w:p>
    <w:p w14:paraId="0E0742F2" w14:textId="19C70547" w:rsidR="00693A6D" w:rsidRPr="00193D2F" w:rsidRDefault="00576D97">
      <w:pPr>
        <w:pStyle w:val="32"/>
        <w:tabs>
          <w:tab w:val="left" w:pos="1760"/>
        </w:tabs>
        <w:rPr>
          <w:rFonts w:ascii="Myriad Pro" w:eastAsia="Times New Roman" w:hAnsi="Myriad Pro"/>
          <w:noProof/>
          <w:sz w:val="24"/>
          <w:szCs w:val="24"/>
          <w:lang w:eastAsia="ru-RU"/>
        </w:rPr>
      </w:pPr>
      <w:hyperlink w:anchor="_Toc41256458" w:history="1">
        <w:r w:rsidR="00693A6D" w:rsidRPr="00193D2F">
          <w:rPr>
            <w:rStyle w:val="a9"/>
            <w:rFonts w:ascii="Myriad Pro" w:hAnsi="Myriad Pro"/>
            <w:b/>
            <w:noProof/>
          </w:rPr>
          <w:t>4.1.3.1.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негосударственное пенсионное обеспечение.</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_Toc41256458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95</w:t>
        </w:r>
        <w:r w:rsidR="00693A6D" w:rsidRPr="00193D2F">
          <w:rPr>
            <w:rFonts w:ascii="Myriad Pro" w:hAnsi="Myriad Pro"/>
            <w:noProof/>
            <w:webHidden/>
          </w:rPr>
          <w:fldChar w:fldCharType="end"/>
        </w:r>
      </w:hyperlink>
    </w:p>
    <w:p w14:paraId="479FE45A" w14:textId="514A26E9" w:rsidR="00693A6D" w:rsidRPr="00193D2F" w:rsidRDefault="00576D97">
      <w:pPr>
        <w:pStyle w:val="32"/>
        <w:tabs>
          <w:tab w:val="left" w:pos="1760"/>
        </w:tabs>
        <w:rPr>
          <w:rFonts w:ascii="Myriad Pro" w:eastAsia="Times New Roman" w:hAnsi="Myriad Pro"/>
          <w:noProof/>
          <w:sz w:val="24"/>
          <w:szCs w:val="24"/>
          <w:lang w:eastAsia="ru-RU"/>
        </w:rPr>
      </w:pPr>
      <w:hyperlink w:anchor="_Toc41256459" w:history="1">
        <w:r w:rsidR="00693A6D" w:rsidRPr="00193D2F">
          <w:rPr>
            <w:rStyle w:val="a9"/>
            <w:rFonts w:ascii="Myriad Pro" w:hAnsi="Myriad Pro"/>
            <w:b/>
            <w:noProof/>
          </w:rPr>
          <w:t>4.1.3.2.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Услуги сторонних организаций</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_Toc41256459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97</w:t>
        </w:r>
        <w:r w:rsidR="00693A6D" w:rsidRPr="00193D2F">
          <w:rPr>
            <w:rFonts w:ascii="Myriad Pro" w:hAnsi="Myriad Pro"/>
            <w:noProof/>
            <w:webHidden/>
          </w:rPr>
          <w:fldChar w:fldCharType="end"/>
        </w:r>
      </w:hyperlink>
    </w:p>
    <w:p w14:paraId="5C083180" w14:textId="7CD4D35C" w:rsidR="00693A6D" w:rsidRPr="00193D2F" w:rsidRDefault="00576D97">
      <w:pPr>
        <w:pStyle w:val="32"/>
        <w:tabs>
          <w:tab w:val="left" w:pos="1760"/>
        </w:tabs>
        <w:rPr>
          <w:rFonts w:ascii="Myriad Pro" w:eastAsia="Times New Roman" w:hAnsi="Myriad Pro"/>
          <w:noProof/>
          <w:sz w:val="24"/>
          <w:szCs w:val="24"/>
          <w:lang w:eastAsia="ru-RU"/>
        </w:rPr>
      </w:pPr>
      <w:hyperlink w:anchor="_Toc41256460" w:history="1">
        <w:r w:rsidR="00693A6D" w:rsidRPr="00193D2F">
          <w:rPr>
            <w:rStyle w:val="a9"/>
            <w:rFonts w:ascii="Myriad Pro" w:hAnsi="Myriad Pro"/>
            <w:b/>
            <w:noProof/>
          </w:rPr>
          <w:t>4.1.3.3.</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лицензирование, получение сертификатов, регистрационных свидетельств.</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_Toc41256460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140</w:t>
        </w:r>
        <w:r w:rsidR="00693A6D" w:rsidRPr="00193D2F">
          <w:rPr>
            <w:rFonts w:ascii="Myriad Pro" w:hAnsi="Myriad Pro"/>
            <w:noProof/>
            <w:webHidden/>
          </w:rPr>
          <w:fldChar w:fldCharType="end"/>
        </w:r>
      </w:hyperlink>
    </w:p>
    <w:p w14:paraId="415FEF6A" w14:textId="7A40C25A" w:rsidR="00693A6D" w:rsidRPr="00193D2F" w:rsidRDefault="00576D97">
      <w:pPr>
        <w:pStyle w:val="32"/>
        <w:tabs>
          <w:tab w:val="left" w:pos="1760"/>
        </w:tabs>
        <w:rPr>
          <w:rFonts w:ascii="Myriad Pro" w:eastAsia="Times New Roman" w:hAnsi="Myriad Pro"/>
          <w:noProof/>
          <w:sz w:val="24"/>
          <w:szCs w:val="24"/>
          <w:lang w:eastAsia="ru-RU"/>
        </w:rPr>
      </w:pPr>
      <w:hyperlink w:anchor="_Toc41256461" w:history="1">
        <w:r w:rsidR="00693A6D" w:rsidRPr="00193D2F">
          <w:rPr>
            <w:rStyle w:val="a9"/>
            <w:rFonts w:ascii="Myriad Pro" w:hAnsi="Myriad Pro"/>
            <w:b/>
            <w:noProof/>
          </w:rPr>
          <w:t>4.1.3.4.</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страхование</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_Toc41256461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145</w:t>
        </w:r>
        <w:r w:rsidR="00693A6D" w:rsidRPr="00193D2F">
          <w:rPr>
            <w:rFonts w:ascii="Myriad Pro" w:hAnsi="Myriad Pro"/>
            <w:noProof/>
            <w:webHidden/>
          </w:rPr>
          <w:fldChar w:fldCharType="end"/>
        </w:r>
      </w:hyperlink>
    </w:p>
    <w:p w14:paraId="18708F46" w14:textId="6DC1366F" w:rsidR="00693A6D" w:rsidRPr="00193D2F" w:rsidRDefault="00576D97">
      <w:pPr>
        <w:pStyle w:val="32"/>
        <w:tabs>
          <w:tab w:val="left" w:pos="1760"/>
        </w:tabs>
        <w:rPr>
          <w:rFonts w:ascii="Myriad Pro" w:eastAsia="Times New Roman" w:hAnsi="Myriad Pro"/>
          <w:noProof/>
          <w:sz w:val="24"/>
          <w:szCs w:val="24"/>
          <w:lang w:eastAsia="ru-RU"/>
        </w:rPr>
      </w:pPr>
      <w:hyperlink w:anchor="_Toc41256462" w:history="1">
        <w:r w:rsidR="00693A6D" w:rsidRPr="00193D2F">
          <w:rPr>
            <w:rStyle w:val="a9"/>
            <w:rFonts w:ascii="Myriad Pro" w:hAnsi="Myriad Pro"/>
            <w:b/>
            <w:noProof/>
          </w:rPr>
          <w:t>4.1.3.5.</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Командировочные расходы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_Toc41256462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151</w:t>
        </w:r>
        <w:r w:rsidR="00693A6D" w:rsidRPr="00193D2F">
          <w:rPr>
            <w:rFonts w:ascii="Myriad Pro" w:hAnsi="Myriad Pro"/>
            <w:noProof/>
            <w:webHidden/>
          </w:rPr>
          <w:fldChar w:fldCharType="end"/>
        </w:r>
      </w:hyperlink>
    </w:p>
    <w:p w14:paraId="31353B22" w14:textId="725D9C95" w:rsidR="00693A6D" w:rsidRPr="00193D2F" w:rsidRDefault="00576D97">
      <w:pPr>
        <w:pStyle w:val="32"/>
        <w:tabs>
          <w:tab w:val="left" w:pos="1760"/>
        </w:tabs>
        <w:rPr>
          <w:rFonts w:ascii="Myriad Pro" w:eastAsia="Times New Roman" w:hAnsi="Myriad Pro"/>
          <w:noProof/>
          <w:sz w:val="24"/>
          <w:szCs w:val="24"/>
          <w:lang w:eastAsia="ru-RU"/>
        </w:rPr>
      </w:pPr>
      <w:hyperlink w:anchor="_Toc41256463" w:history="1">
        <w:r w:rsidR="00693A6D" w:rsidRPr="00193D2F">
          <w:rPr>
            <w:rStyle w:val="a9"/>
            <w:rFonts w:ascii="Myriad Pro" w:hAnsi="Myriad Pro"/>
            <w:b/>
            <w:noProof/>
          </w:rPr>
          <w:t>4.1.3.6.</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Управленческие расходы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_Toc41256463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156</w:t>
        </w:r>
        <w:r w:rsidR="00693A6D" w:rsidRPr="00193D2F">
          <w:rPr>
            <w:rFonts w:ascii="Myriad Pro" w:hAnsi="Myriad Pro"/>
            <w:noProof/>
            <w:webHidden/>
          </w:rPr>
          <w:fldChar w:fldCharType="end"/>
        </w:r>
      </w:hyperlink>
    </w:p>
    <w:p w14:paraId="622A64DC" w14:textId="01042F5A" w:rsidR="00693A6D" w:rsidRPr="00193D2F" w:rsidRDefault="00576D97">
      <w:pPr>
        <w:pStyle w:val="32"/>
        <w:tabs>
          <w:tab w:val="left" w:pos="1760"/>
        </w:tabs>
        <w:rPr>
          <w:rFonts w:ascii="Myriad Pro" w:eastAsia="Times New Roman" w:hAnsi="Myriad Pro"/>
          <w:noProof/>
          <w:sz w:val="24"/>
          <w:szCs w:val="24"/>
          <w:lang w:eastAsia="ru-RU"/>
        </w:rPr>
      </w:pPr>
      <w:hyperlink w:anchor="_Toc41256464" w:history="1">
        <w:r w:rsidR="00693A6D" w:rsidRPr="00193D2F">
          <w:rPr>
            <w:rStyle w:val="a9"/>
            <w:rFonts w:ascii="Myriad Pro" w:hAnsi="Myriad Pro"/>
            <w:b/>
            <w:noProof/>
          </w:rPr>
          <w:t>4.1.3.7.</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НИОКР</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_Toc41256464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166</w:t>
        </w:r>
        <w:r w:rsidR="00693A6D" w:rsidRPr="00193D2F">
          <w:rPr>
            <w:rFonts w:ascii="Myriad Pro" w:hAnsi="Myriad Pro"/>
            <w:noProof/>
            <w:webHidden/>
          </w:rPr>
          <w:fldChar w:fldCharType="end"/>
        </w:r>
      </w:hyperlink>
    </w:p>
    <w:p w14:paraId="0F6C4024" w14:textId="4A0EE807" w:rsidR="00693A6D" w:rsidRPr="00193D2F" w:rsidRDefault="00576D97">
      <w:pPr>
        <w:pStyle w:val="32"/>
        <w:tabs>
          <w:tab w:val="left" w:pos="1760"/>
        </w:tabs>
        <w:rPr>
          <w:rFonts w:ascii="Myriad Pro" w:eastAsia="Times New Roman" w:hAnsi="Myriad Pro"/>
          <w:noProof/>
          <w:sz w:val="24"/>
          <w:szCs w:val="24"/>
          <w:lang w:eastAsia="ru-RU"/>
        </w:rPr>
      </w:pPr>
      <w:hyperlink w:anchor="_Toc41256465" w:history="1">
        <w:r w:rsidR="00693A6D" w:rsidRPr="00193D2F">
          <w:rPr>
            <w:rStyle w:val="a9"/>
            <w:rFonts w:ascii="Myriad Pro" w:hAnsi="Myriad Pro"/>
            <w:b/>
            <w:noProof/>
          </w:rPr>
          <w:t>4.1.3.8.</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Другие прочие расходы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_Toc41256465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169</w:t>
        </w:r>
        <w:r w:rsidR="00693A6D" w:rsidRPr="00193D2F">
          <w:rPr>
            <w:rFonts w:ascii="Myriad Pro" w:hAnsi="Myriad Pro"/>
            <w:noProof/>
            <w:webHidden/>
          </w:rPr>
          <w:fldChar w:fldCharType="end"/>
        </w:r>
      </w:hyperlink>
    </w:p>
    <w:p w14:paraId="46E54DFD" w14:textId="40A54C03" w:rsidR="00693A6D" w:rsidRPr="00193D2F" w:rsidRDefault="00576D97">
      <w:pPr>
        <w:pStyle w:val="32"/>
        <w:tabs>
          <w:tab w:val="left" w:pos="1540"/>
        </w:tabs>
        <w:rPr>
          <w:rFonts w:ascii="Myriad Pro" w:eastAsia="Times New Roman" w:hAnsi="Myriad Pro"/>
          <w:noProof/>
          <w:sz w:val="24"/>
          <w:szCs w:val="24"/>
          <w:lang w:eastAsia="ru-RU"/>
        </w:rPr>
      </w:pPr>
      <w:hyperlink w:anchor="_Toc41256466" w:history="1">
        <w:r w:rsidR="00693A6D" w:rsidRPr="00193D2F">
          <w:rPr>
            <w:rStyle w:val="a9"/>
            <w:rFonts w:ascii="Myriad Pro" w:hAnsi="Myriad Pro"/>
            <w:b/>
            <w:noProof/>
          </w:rPr>
          <w:t>4.1.4.</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Подконтрольные расходы из прибыли.</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_Toc41256466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175</w:t>
        </w:r>
        <w:r w:rsidR="00693A6D" w:rsidRPr="00193D2F">
          <w:rPr>
            <w:rFonts w:ascii="Myriad Pro" w:hAnsi="Myriad Pro"/>
            <w:noProof/>
            <w:webHidden/>
          </w:rPr>
          <w:fldChar w:fldCharType="end"/>
        </w:r>
      </w:hyperlink>
    </w:p>
    <w:p w14:paraId="65EDC37E" w14:textId="68D57140" w:rsidR="00693A6D" w:rsidRPr="00193D2F" w:rsidRDefault="00576D97">
      <w:pPr>
        <w:pStyle w:val="32"/>
        <w:rPr>
          <w:rFonts w:ascii="Myriad Pro" w:eastAsia="Times New Roman" w:hAnsi="Myriad Pro"/>
          <w:noProof/>
          <w:sz w:val="24"/>
          <w:szCs w:val="24"/>
          <w:lang w:eastAsia="ru-RU"/>
        </w:rPr>
      </w:pPr>
      <w:hyperlink w:anchor="_Toc41256467" w:history="1">
        <w:r w:rsidR="00693A6D" w:rsidRPr="00193D2F">
          <w:rPr>
            <w:rStyle w:val="a9"/>
            <w:rFonts w:ascii="Myriad Pro" w:hAnsi="Myriad Pro"/>
            <w:b/>
            <w:noProof/>
          </w:rPr>
          <w:t>4.2.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Экспертиза расчета подконтрольных расходов, определенных Государственным комитетом Псковской области по тарифам и энергетике с учетом долгосрочных параметров регулирования</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_Toc41256467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188</w:t>
        </w:r>
        <w:r w:rsidR="00693A6D" w:rsidRPr="00193D2F">
          <w:rPr>
            <w:rFonts w:ascii="Myriad Pro" w:hAnsi="Myriad Pro"/>
            <w:noProof/>
            <w:webHidden/>
          </w:rPr>
          <w:fldChar w:fldCharType="end"/>
        </w:r>
      </w:hyperlink>
    </w:p>
    <w:p w14:paraId="6D7197C8" w14:textId="7BC075D9" w:rsidR="00693A6D" w:rsidRPr="00193D2F" w:rsidRDefault="00576D97">
      <w:pPr>
        <w:pStyle w:val="32"/>
        <w:tabs>
          <w:tab w:val="left" w:pos="1540"/>
        </w:tabs>
        <w:rPr>
          <w:rFonts w:ascii="Myriad Pro" w:eastAsia="Times New Roman" w:hAnsi="Myriad Pro"/>
          <w:noProof/>
          <w:sz w:val="24"/>
          <w:szCs w:val="24"/>
          <w:lang w:eastAsia="ru-RU"/>
        </w:rPr>
      </w:pPr>
      <w:hyperlink w:anchor="_Toc41256468" w:history="1">
        <w:r w:rsidR="00693A6D" w:rsidRPr="00193D2F">
          <w:rPr>
            <w:rStyle w:val="a9"/>
            <w:rFonts w:ascii="Myriad Pro" w:hAnsi="Myriad Pro"/>
            <w:b/>
            <w:noProof/>
          </w:rPr>
          <w:t>4.2.1.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Величина подконтрольных расходов, определенная методом сравнения аналогов.</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_Toc41256468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188</w:t>
        </w:r>
        <w:r w:rsidR="00693A6D" w:rsidRPr="00193D2F">
          <w:rPr>
            <w:rFonts w:ascii="Myriad Pro" w:hAnsi="Myriad Pro"/>
            <w:noProof/>
            <w:webHidden/>
          </w:rPr>
          <w:fldChar w:fldCharType="end"/>
        </w:r>
      </w:hyperlink>
    </w:p>
    <w:p w14:paraId="39D8B9C9" w14:textId="492589C1" w:rsidR="00693A6D" w:rsidRPr="00193D2F" w:rsidRDefault="00576D97">
      <w:pPr>
        <w:pStyle w:val="32"/>
        <w:tabs>
          <w:tab w:val="left" w:pos="1540"/>
        </w:tabs>
        <w:rPr>
          <w:rFonts w:ascii="Myriad Pro" w:eastAsia="Times New Roman" w:hAnsi="Myriad Pro"/>
          <w:noProof/>
          <w:sz w:val="24"/>
          <w:szCs w:val="24"/>
          <w:lang w:eastAsia="ru-RU"/>
        </w:rPr>
      </w:pPr>
      <w:hyperlink w:anchor="_Toc41256469" w:history="1">
        <w:r w:rsidR="00693A6D" w:rsidRPr="00193D2F">
          <w:rPr>
            <w:rStyle w:val="a9"/>
            <w:rFonts w:ascii="Myriad Pro" w:hAnsi="Myriad Pro"/>
            <w:b/>
            <w:noProof/>
          </w:rPr>
          <w:t>4.2.2.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Величина подконтрольных расходов, принятых на базовый период регулирования</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_Toc41256469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198</w:t>
        </w:r>
        <w:r w:rsidR="00693A6D" w:rsidRPr="00193D2F">
          <w:rPr>
            <w:rFonts w:ascii="Myriad Pro" w:hAnsi="Myriad Pro"/>
            <w:noProof/>
            <w:webHidden/>
          </w:rPr>
          <w:fldChar w:fldCharType="end"/>
        </w:r>
      </w:hyperlink>
    </w:p>
    <w:p w14:paraId="4A5C1DAC" w14:textId="0B10C399" w:rsidR="00693A6D" w:rsidRPr="00193D2F" w:rsidRDefault="00576D97">
      <w:pPr>
        <w:pStyle w:val="32"/>
        <w:rPr>
          <w:rFonts w:ascii="Myriad Pro" w:eastAsia="Times New Roman" w:hAnsi="Myriad Pro"/>
          <w:noProof/>
          <w:sz w:val="24"/>
          <w:szCs w:val="24"/>
          <w:lang w:eastAsia="ru-RU"/>
        </w:rPr>
      </w:pPr>
      <w:hyperlink w:anchor="_Toc41256470" w:history="1">
        <w:r w:rsidR="00693A6D" w:rsidRPr="00193D2F">
          <w:rPr>
            <w:rStyle w:val="a9"/>
            <w:rFonts w:ascii="Myriad Pro" w:hAnsi="Myriad Pro"/>
            <w:b/>
            <w:noProof/>
          </w:rPr>
          <w:t>5.</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Анализ обоснованности принятых Государственным комитетом Псковской области по тарифам и энергетике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_Toc41256470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202</w:t>
        </w:r>
        <w:r w:rsidR="00693A6D" w:rsidRPr="00193D2F">
          <w:rPr>
            <w:rFonts w:ascii="Myriad Pro" w:hAnsi="Myriad Pro"/>
            <w:noProof/>
            <w:webHidden/>
          </w:rPr>
          <w:fldChar w:fldCharType="end"/>
        </w:r>
      </w:hyperlink>
    </w:p>
    <w:p w14:paraId="4AEB3E87" w14:textId="4CEFD5AA" w:rsidR="00693A6D" w:rsidRPr="00193D2F" w:rsidRDefault="00576D97">
      <w:pPr>
        <w:pStyle w:val="32"/>
        <w:rPr>
          <w:rFonts w:ascii="Myriad Pro" w:eastAsia="Times New Roman" w:hAnsi="Myriad Pro"/>
          <w:noProof/>
          <w:sz w:val="24"/>
          <w:szCs w:val="24"/>
          <w:lang w:eastAsia="ru-RU"/>
        </w:rPr>
      </w:pPr>
      <w:hyperlink w:anchor="_Toc41256471" w:history="1">
        <w:r w:rsidR="00693A6D" w:rsidRPr="00193D2F">
          <w:rPr>
            <w:rStyle w:val="a9"/>
            <w:rFonts w:ascii="Myriad Pro" w:hAnsi="Myriad Pro"/>
            <w:b/>
            <w:noProof/>
          </w:rPr>
          <w:t>5.1.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Индекс эффективности подконтрольных расходов</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_Toc41256471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205</w:t>
        </w:r>
        <w:r w:rsidR="00693A6D" w:rsidRPr="00193D2F">
          <w:rPr>
            <w:rFonts w:ascii="Myriad Pro" w:hAnsi="Myriad Pro"/>
            <w:noProof/>
            <w:webHidden/>
          </w:rPr>
          <w:fldChar w:fldCharType="end"/>
        </w:r>
      </w:hyperlink>
    </w:p>
    <w:p w14:paraId="3DCAA23A" w14:textId="0E49E83A" w:rsidR="00693A6D" w:rsidRPr="00193D2F" w:rsidRDefault="00576D97">
      <w:pPr>
        <w:pStyle w:val="32"/>
        <w:rPr>
          <w:rFonts w:ascii="Myriad Pro" w:eastAsia="Times New Roman" w:hAnsi="Myriad Pro"/>
          <w:noProof/>
          <w:sz w:val="24"/>
          <w:szCs w:val="24"/>
          <w:lang w:eastAsia="ru-RU"/>
        </w:rPr>
      </w:pPr>
      <w:hyperlink w:anchor="_Toc41256472" w:history="1">
        <w:r w:rsidR="00693A6D" w:rsidRPr="00193D2F">
          <w:rPr>
            <w:rStyle w:val="a9"/>
            <w:rFonts w:ascii="Myriad Pro" w:hAnsi="Myriad Pro"/>
            <w:b/>
            <w:noProof/>
          </w:rPr>
          <w:t>5.2.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Показатели уровня надежности и качества услуг</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_Toc41256472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210</w:t>
        </w:r>
        <w:r w:rsidR="00693A6D" w:rsidRPr="00193D2F">
          <w:rPr>
            <w:rFonts w:ascii="Myriad Pro" w:hAnsi="Myriad Pro"/>
            <w:noProof/>
            <w:webHidden/>
          </w:rPr>
          <w:fldChar w:fldCharType="end"/>
        </w:r>
      </w:hyperlink>
    </w:p>
    <w:p w14:paraId="21BE551A" w14:textId="0224C4F8" w:rsidR="00693A6D" w:rsidRPr="00193D2F" w:rsidRDefault="00576D97">
      <w:pPr>
        <w:pStyle w:val="32"/>
        <w:rPr>
          <w:rFonts w:ascii="Myriad Pro" w:eastAsia="Times New Roman" w:hAnsi="Myriad Pro"/>
          <w:noProof/>
          <w:sz w:val="24"/>
          <w:szCs w:val="24"/>
          <w:lang w:eastAsia="ru-RU"/>
        </w:rPr>
      </w:pPr>
      <w:hyperlink w:anchor="_Toc41256473" w:history="1">
        <w:r w:rsidR="00693A6D" w:rsidRPr="00193D2F">
          <w:rPr>
            <w:rStyle w:val="a9"/>
            <w:rFonts w:ascii="Myriad Pro" w:hAnsi="Myriad Pro"/>
            <w:b/>
            <w:noProof/>
          </w:rPr>
          <w:t>6.</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Экспертиза обоснованности расчетов Государственного комитета Псковской области по тарифам и энергетике по статьям неподконтрольных расходов на 2019 год.</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_Toc41256473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223</w:t>
        </w:r>
        <w:r w:rsidR="00693A6D" w:rsidRPr="00193D2F">
          <w:rPr>
            <w:rFonts w:ascii="Myriad Pro" w:hAnsi="Myriad Pro"/>
            <w:noProof/>
            <w:webHidden/>
          </w:rPr>
          <w:fldChar w:fldCharType="end"/>
        </w:r>
      </w:hyperlink>
    </w:p>
    <w:p w14:paraId="1DD38B9B" w14:textId="75322218" w:rsidR="00693A6D" w:rsidRPr="00193D2F" w:rsidRDefault="00576D97">
      <w:pPr>
        <w:pStyle w:val="32"/>
        <w:rPr>
          <w:rFonts w:ascii="Myriad Pro" w:eastAsia="Times New Roman" w:hAnsi="Myriad Pro"/>
          <w:noProof/>
          <w:sz w:val="24"/>
          <w:szCs w:val="24"/>
          <w:lang w:eastAsia="ru-RU"/>
        </w:rPr>
      </w:pPr>
      <w:hyperlink w:anchor="_Toc41256474" w:history="1">
        <w:r w:rsidR="00693A6D" w:rsidRPr="00193D2F">
          <w:rPr>
            <w:rStyle w:val="a9"/>
            <w:rFonts w:ascii="Myriad Pro" w:hAnsi="Myriad Pro"/>
            <w:b/>
            <w:noProof/>
          </w:rPr>
          <w:t>6.1.</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Оплата услуг ПАО «ФСК ЕЭС»</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_Toc41256474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225</w:t>
        </w:r>
        <w:r w:rsidR="00693A6D" w:rsidRPr="00193D2F">
          <w:rPr>
            <w:rFonts w:ascii="Myriad Pro" w:hAnsi="Myriad Pro"/>
            <w:noProof/>
            <w:webHidden/>
          </w:rPr>
          <w:fldChar w:fldCharType="end"/>
        </w:r>
      </w:hyperlink>
    </w:p>
    <w:p w14:paraId="579F85E2" w14:textId="4C2CDA42" w:rsidR="00693A6D" w:rsidRPr="00193D2F" w:rsidRDefault="00576D97">
      <w:pPr>
        <w:pStyle w:val="32"/>
        <w:rPr>
          <w:rFonts w:ascii="Myriad Pro" w:eastAsia="Times New Roman" w:hAnsi="Myriad Pro"/>
          <w:noProof/>
          <w:sz w:val="24"/>
          <w:szCs w:val="24"/>
          <w:lang w:eastAsia="ru-RU"/>
        </w:rPr>
      </w:pPr>
      <w:hyperlink w:anchor="_Toc41256475" w:history="1">
        <w:r w:rsidR="00693A6D" w:rsidRPr="00193D2F">
          <w:rPr>
            <w:rStyle w:val="a9"/>
            <w:rFonts w:ascii="Myriad Pro" w:hAnsi="Myriad Pro"/>
            <w:b/>
            <w:noProof/>
          </w:rPr>
          <w:t>6.2.</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Тепловая энергия на хозяйственные нужды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_Toc41256475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232</w:t>
        </w:r>
        <w:r w:rsidR="00693A6D" w:rsidRPr="00193D2F">
          <w:rPr>
            <w:rFonts w:ascii="Myriad Pro" w:hAnsi="Myriad Pro"/>
            <w:noProof/>
            <w:webHidden/>
          </w:rPr>
          <w:fldChar w:fldCharType="end"/>
        </w:r>
      </w:hyperlink>
    </w:p>
    <w:p w14:paraId="1DE0215F" w14:textId="6394E2E2" w:rsidR="00693A6D" w:rsidRPr="00193D2F" w:rsidRDefault="00576D97">
      <w:pPr>
        <w:pStyle w:val="32"/>
        <w:rPr>
          <w:rFonts w:ascii="Myriad Pro" w:eastAsia="Times New Roman" w:hAnsi="Myriad Pro"/>
          <w:noProof/>
          <w:sz w:val="24"/>
          <w:szCs w:val="24"/>
          <w:lang w:eastAsia="ru-RU"/>
        </w:rPr>
      </w:pPr>
      <w:hyperlink w:anchor="_Toc41256476" w:history="1">
        <w:r w:rsidR="00693A6D" w:rsidRPr="00193D2F">
          <w:rPr>
            <w:rStyle w:val="a9"/>
            <w:rFonts w:ascii="Myriad Pro" w:hAnsi="Myriad Pro"/>
            <w:b/>
            <w:noProof/>
          </w:rPr>
          <w:t>6.3.</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Арендная плата</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_Toc41256476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235</w:t>
        </w:r>
        <w:r w:rsidR="00693A6D" w:rsidRPr="00193D2F">
          <w:rPr>
            <w:rFonts w:ascii="Myriad Pro" w:hAnsi="Myriad Pro"/>
            <w:noProof/>
            <w:webHidden/>
          </w:rPr>
          <w:fldChar w:fldCharType="end"/>
        </w:r>
      </w:hyperlink>
    </w:p>
    <w:p w14:paraId="3A6CED10" w14:textId="24324F4B" w:rsidR="00693A6D" w:rsidRPr="00193D2F" w:rsidRDefault="00576D97">
      <w:pPr>
        <w:pStyle w:val="32"/>
        <w:rPr>
          <w:rFonts w:ascii="Myriad Pro" w:eastAsia="Times New Roman" w:hAnsi="Myriad Pro"/>
          <w:noProof/>
          <w:sz w:val="24"/>
          <w:szCs w:val="24"/>
          <w:lang w:eastAsia="ru-RU"/>
        </w:rPr>
      </w:pPr>
      <w:hyperlink w:anchor="_Toc41256477" w:history="1">
        <w:r w:rsidR="00693A6D" w:rsidRPr="00193D2F">
          <w:rPr>
            <w:rStyle w:val="a9"/>
            <w:rFonts w:ascii="Myriad Pro" w:hAnsi="Myriad Pro"/>
            <w:b/>
            <w:noProof/>
          </w:rPr>
          <w:t>6.4.</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Налоги</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_Toc41256477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246</w:t>
        </w:r>
        <w:r w:rsidR="00693A6D" w:rsidRPr="00193D2F">
          <w:rPr>
            <w:rFonts w:ascii="Myriad Pro" w:hAnsi="Myriad Pro"/>
            <w:noProof/>
            <w:webHidden/>
          </w:rPr>
          <w:fldChar w:fldCharType="end"/>
        </w:r>
      </w:hyperlink>
    </w:p>
    <w:p w14:paraId="7FCF5773" w14:textId="02B7F196" w:rsidR="00693A6D" w:rsidRPr="00193D2F" w:rsidRDefault="00576D97">
      <w:pPr>
        <w:pStyle w:val="32"/>
        <w:rPr>
          <w:rFonts w:ascii="Myriad Pro" w:eastAsia="Times New Roman" w:hAnsi="Myriad Pro"/>
          <w:noProof/>
          <w:sz w:val="24"/>
          <w:szCs w:val="24"/>
          <w:lang w:eastAsia="ru-RU"/>
        </w:rPr>
      </w:pPr>
      <w:hyperlink w:anchor="_Toc41256478" w:history="1">
        <w:r w:rsidR="00693A6D" w:rsidRPr="00193D2F">
          <w:rPr>
            <w:rStyle w:val="a9"/>
            <w:rFonts w:ascii="Myriad Pro" w:hAnsi="Myriad Pro"/>
            <w:b/>
            <w:noProof/>
          </w:rPr>
          <w:t>6.5.</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Отчисления на социальные нужды</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_Toc41256478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257</w:t>
        </w:r>
        <w:r w:rsidR="00693A6D" w:rsidRPr="00193D2F">
          <w:rPr>
            <w:rFonts w:ascii="Myriad Pro" w:hAnsi="Myriad Pro"/>
            <w:noProof/>
            <w:webHidden/>
          </w:rPr>
          <w:fldChar w:fldCharType="end"/>
        </w:r>
      </w:hyperlink>
    </w:p>
    <w:p w14:paraId="505AD269" w14:textId="709B6FC3" w:rsidR="00693A6D" w:rsidRPr="00193D2F" w:rsidRDefault="00576D97">
      <w:pPr>
        <w:pStyle w:val="32"/>
        <w:rPr>
          <w:rFonts w:ascii="Myriad Pro" w:eastAsia="Times New Roman" w:hAnsi="Myriad Pro"/>
          <w:noProof/>
          <w:sz w:val="24"/>
          <w:szCs w:val="24"/>
          <w:lang w:eastAsia="ru-RU"/>
        </w:rPr>
      </w:pPr>
      <w:hyperlink w:anchor="_Toc41256479" w:history="1">
        <w:r w:rsidR="00693A6D" w:rsidRPr="00193D2F">
          <w:rPr>
            <w:rStyle w:val="a9"/>
            <w:rFonts w:ascii="Myriad Pro" w:hAnsi="Myriad Pro"/>
            <w:b/>
            <w:noProof/>
          </w:rPr>
          <w:t>6.6.</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Амортизация</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_Toc41256479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261</w:t>
        </w:r>
        <w:r w:rsidR="00693A6D" w:rsidRPr="00193D2F">
          <w:rPr>
            <w:rFonts w:ascii="Myriad Pro" w:hAnsi="Myriad Pro"/>
            <w:noProof/>
            <w:webHidden/>
          </w:rPr>
          <w:fldChar w:fldCharType="end"/>
        </w:r>
      </w:hyperlink>
    </w:p>
    <w:p w14:paraId="4746D4E5" w14:textId="37ECC9C9" w:rsidR="00693A6D" w:rsidRPr="00193D2F" w:rsidRDefault="00576D97">
      <w:pPr>
        <w:pStyle w:val="32"/>
        <w:rPr>
          <w:rFonts w:ascii="Myriad Pro" w:eastAsia="Times New Roman" w:hAnsi="Myriad Pro"/>
          <w:noProof/>
          <w:sz w:val="24"/>
          <w:szCs w:val="24"/>
          <w:lang w:eastAsia="ru-RU"/>
        </w:rPr>
      </w:pPr>
      <w:hyperlink w:anchor="_Toc41256480" w:history="1">
        <w:r w:rsidR="00693A6D" w:rsidRPr="00193D2F">
          <w:rPr>
            <w:rStyle w:val="a9"/>
            <w:rFonts w:ascii="Myriad Pro" w:hAnsi="Myriad Pro"/>
            <w:b/>
            <w:noProof/>
          </w:rPr>
          <w:t>6.7.</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Расходы на обслуживание кредитных ресурсов</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_Toc41256480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267</w:t>
        </w:r>
        <w:r w:rsidR="00693A6D" w:rsidRPr="00193D2F">
          <w:rPr>
            <w:rFonts w:ascii="Myriad Pro" w:hAnsi="Myriad Pro"/>
            <w:noProof/>
            <w:webHidden/>
          </w:rPr>
          <w:fldChar w:fldCharType="end"/>
        </w:r>
      </w:hyperlink>
    </w:p>
    <w:p w14:paraId="03622B5D" w14:textId="0736FD25" w:rsidR="00693A6D" w:rsidRPr="00193D2F" w:rsidRDefault="00576D97">
      <w:pPr>
        <w:pStyle w:val="32"/>
        <w:rPr>
          <w:rFonts w:ascii="Myriad Pro" w:eastAsia="Times New Roman" w:hAnsi="Myriad Pro"/>
          <w:noProof/>
          <w:sz w:val="24"/>
          <w:szCs w:val="24"/>
          <w:lang w:eastAsia="ru-RU"/>
        </w:rPr>
      </w:pPr>
      <w:hyperlink w:anchor="_Toc41256481" w:history="1">
        <w:r w:rsidR="00693A6D" w:rsidRPr="00193D2F">
          <w:rPr>
            <w:rStyle w:val="a9"/>
            <w:rFonts w:ascii="Myriad Pro" w:hAnsi="Myriad Pro"/>
            <w:b/>
            <w:noProof/>
          </w:rPr>
          <w:t>6.8.</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Налог на прибыль</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_Toc41256481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273</w:t>
        </w:r>
        <w:r w:rsidR="00693A6D" w:rsidRPr="00193D2F">
          <w:rPr>
            <w:rFonts w:ascii="Myriad Pro" w:hAnsi="Myriad Pro"/>
            <w:noProof/>
            <w:webHidden/>
          </w:rPr>
          <w:fldChar w:fldCharType="end"/>
        </w:r>
      </w:hyperlink>
    </w:p>
    <w:p w14:paraId="68263DEA" w14:textId="2DDFFE30" w:rsidR="00693A6D" w:rsidRPr="00193D2F" w:rsidRDefault="00576D97">
      <w:pPr>
        <w:pStyle w:val="32"/>
        <w:rPr>
          <w:rFonts w:ascii="Myriad Pro" w:eastAsia="Times New Roman" w:hAnsi="Myriad Pro"/>
          <w:noProof/>
          <w:sz w:val="24"/>
          <w:szCs w:val="24"/>
          <w:lang w:eastAsia="ru-RU"/>
        </w:rPr>
      </w:pPr>
      <w:hyperlink w:anchor="_Toc41256482" w:history="1">
        <w:r w:rsidR="00693A6D" w:rsidRPr="00193D2F">
          <w:rPr>
            <w:rStyle w:val="a9"/>
            <w:rFonts w:ascii="Myriad Pro" w:hAnsi="Myriad Pro"/>
            <w:b/>
            <w:noProof/>
          </w:rPr>
          <w:t>6.9.</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Прочие расходы из прибыли</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_Toc41256482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278</w:t>
        </w:r>
        <w:r w:rsidR="00693A6D" w:rsidRPr="00193D2F">
          <w:rPr>
            <w:rFonts w:ascii="Myriad Pro" w:hAnsi="Myriad Pro"/>
            <w:noProof/>
            <w:webHidden/>
          </w:rPr>
          <w:fldChar w:fldCharType="end"/>
        </w:r>
      </w:hyperlink>
    </w:p>
    <w:p w14:paraId="1E221D84" w14:textId="4F718D75" w:rsidR="00693A6D" w:rsidRPr="00193D2F" w:rsidRDefault="00576D97">
      <w:pPr>
        <w:pStyle w:val="32"/>
        <w:rPr>
          <w:rFonts w:ascii="Myriad Pro" w:eastAsia="Times New Roman" w:hAnsi="Myriad Pro"/>
          <w:noProof/>
          <w:sz w:val="24"/>
          <w:szCs w:val="24"/>
          <w:lang w:eastAsia="ru-RU"/>
        </w:rPr>
      </w:pPr>
      <w:hyperlink w:anchor="_Toc41256483" w:history="1">
        <w:r w:rsidR="00693A6D" w:rsidRPr="00193D2F">
          <w:rPr>
            <w:rStyle w:val="a9"/>
            <w:rFonts w:ascii="Myriad Pro" w:hAnsi="Myriad Pro"/>
            <w:b/>
            <w:noProof/>
          </w:rPr>
          <w:t>6.10.</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Выпадающие доходы от льготного ТП</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_Toc41256483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279</w:t>
        </w:r>
        <w:r w:rsidR="00693A6D" w:rsidRPr="00193D2F">
          <w:rPr>
            <w:rFonts w:ascii="Myriad Pro" w:hAnsi="Myriad Pro"/>
            <w:noProof/>
            <w:webHidden/>
          </w:rPr>
          <w:fldChar w:fldCharType="end"/>
        </w:r>
      </w:hyperlink>
    </w:p>
    <w:p w14:paraId="1DD30CD3" w14:textId="609FA8C0" w:rsidR="00693A6D" w:rsidRPr="00193D2F" w:rsidRDefault="00576D97">
      <w:pPr>
        <w:pStyle w:val="32"/>
        <w:rPr>
          <w:rFonts w:ascii="Myriad Pro" w:eastAsia="Times New Roman" w:hAnsi="Myriad Pro"/>
          <w:noProof/>
          <w:sz w:val="24"/>
          <w:szCs w:val="24"/>
          <w:lang w:eastAsia="ru-RU"/>
        </w:rPr>
      </w:pPr>
      <w:hyperlink w:anchor="_Toc41256484" w:history="1">
        <w:r w:rsidR="00693A6D" w:rsidRPr="00193D2F">
          <w:rPr>
            <w:rStyle w:val="a9"/>
            <w:rFonts w:ascii="Myriad Pro" w:hAnsi="Myriad Pro"/>
            <w:b/>
            <w:noProof/>
          </w:rPr>
          <w:t>7.</w:t>
        </w:r>
        <w:r w:rsidR="00693A6D" w:rsidRPr="00193D2F">
          <w:rPr>
            <w:rFonts w:ascii="Myriad Pro" w:eastAsia="Times New Roman" w:hAnsi="Myriad Pro"/>
            <w:noProof/>
            <w:sz w:val="24"/>
            <w:szCs w:val="24"/>
            <w:lang w:eastAsia="ru-RU"/>
          </w:rPr>
          <w:tab/>
        </w:r>
        <w:r w:rsidR="00693A6D" w:rsidRPr="00193D2F">
          <w:rPr>
            <w:rStyle w:val="a9"/>
            <w:rFonts w:ascii="Myriad Pro" w:hAnsi="Myriad Pro"/>
            <w:b/>
            <w:noProof/>
          </w:rPr>
          <w:t>Экспертиза обоснованности расходов на компенсацию потерь, учтенных Государственным комитетом Псковской области по тарифам и энергетике в необходимой валовой выручке на 2019 год.</w:t>
        </w:r>
        <w:r w:rsidR="00693A6D" w:rsidRPr="00193D2F">
          <w:rPr>
            <w:rFonts w:ascii="Myriad Pro" w:hAnsi="Myriad Pro"/>
            <w:noProof/>
            <w:webHidden/>
          </w:rPr>
          <w:tab/>
        </w:r>
        <w:r w:rsidR="00693A6D" w:rsidRPr="00193D2F">
          <w:rPr>
            <w:rFonts w:ascii="Myriad Pro" w:hAnsi="Myriad Pro"/>
            <w:noProof/>
            <w:webHidden/>
          </w:rPr>
          <w:fldChar w:fldCharType="begin"/>
        </w:r>
        <w:r w:rsidR="00693A6D" w:rsidRPr="00193D2F">
          <w:rPr>
            <w:rFonts w:ascii="Myriad Pro" w:hAnsi="Myriad Pro"/>
            <w:noProof/>
            <w:webHidden/>
          </w:rPr>
          <w:instrText xml:space="preserve"> PAGEREF _Toc41256484 \h </w:instrText>
        </w:r>
        <w:r w:rsidR="00693A6D" w:rsidRPr="00193D2F">
          <w:rPr>
            <w:rFonts w:ascii="Myriad Pro" w:hAnsi="Myriad Pro"/>
            <w:noProof/>
            <w:webHidden/>
          </w:rPr>
        </w:r>
        <w:r w:rsidR="00693A6D" w:rsidRPr="00193D2F">
          <w:rPr>
            <w:rFonts w:ascii="Myriad Pro" w:hAnsi="Myriad Pro"/>
            <w:noProof/>
            <w:webHidden/>
          </w:rPr>
          <w:fldChar w:fldCharType="separate"/>
        </w:r>
        <w:r w:rsidR="00E50197">
          <w:rPr>
            <w:rFonts w:ascii="Myriad Pro" w:hAnsi="Myriad Pro"/>
            <w:noProof/>
            <w:webHidden/>
          </w:rPr>
          <w:t>291</w:t>
        </w:r>
        <w:r w:rsidR="00693A6D" w:rsidRPr="00193D2F">
          <w:rPr>
            <w:rFonts w:ascii="Myriad Pro" w:hAnsi="Myriad Pro"/>
            <w:noProof/>
            <w:webHidden/>
          </w:rPr>
          <w:fldChar w:fldCharType="end"/>
        </w:r>
      </w:hyperlink>
    </w:p>
    <w:p w14:paraId="449FB326" w14:textId="77777777" w:rsidR="009A71AA" w:rsidRPr="0080531F" w:rsidRDefault="009A71AA" w:rsidP="009A71AA">
      <w:pPr>
        <w:tabs>
          <w:tab w:val="left" w:pos="1100"/>
          <w:tab w:val="right" w:leader="dot" w:pos="9338"/>
        </w:tabs>
        <w:spacing w:after="100"/>
        <w:ind w:left="440"/>
      </w:pPr>
      <w:r w:rsidRPr="00193D2F">
        <w:rPr>
          <w:rFonts w:ascii="Myriad Pro" w:hAnsi="Myriad Pro"/>
          <w:b/>
          <w:bCs/>
          <w:i/>
          <w:color w:val="4F6228"/>
        </w:rPr>
        <w:fldChar w:fldCharType="end"/>
      </w:r>
    </w:p>
    <w:p w14:paraId="3DA890FF" w14:textId="77777777" w:rsidR="009A71AA" w:rsidRPr="0080531F" w:rsidRDefault="009A71AA" w:rsidP="009A71AA">
      <w:pPr>
        <w:spacing w:line="360" w:lineRule="auto"/>
        <w:rPr>
          <w:rFonts w:ascii="Myriad Pro" w:hAnsi="Myriad Pro"/>
          <w:b/>
          <w:color w:val="4F6228"/>
          <w:sz w:val="28"/>
          <w:szCs w:val="28"/>
        </w:rPr>
      </w:pPr>
      <w:r w:rsidRPr="0080531F">
        <w:rPr>
          <w:rFonts w:ascii="Myriad Pro" w:hAnsi="Myriad Pro"/>
          <w:b/>
          <w:color w:val="4F6228"/>
          <w:sz w:val="28"/>
          <w:szCs w:val="28"/>
        </w:rPr>
        <w:br w:type="page"/>
      </w:r>
    </w:p>
    <w:p w14:paraId="06CF5876" w14:textId="77777777" w:rsidR="009A71AA" w:rsidRPr="0080531F" w:rsidRDefault="009A71AA" w:rsidP="009A71AA">
      <w:pPr>
        <w:shd w:val="clear" w:color="auto" w:fill="FFFFFF"/>
        <w:spacing w:after="0" w:line="360" w:lineRule="auto"/>
        <w:ind w:firstLine="567"/>
        <w:contextualSpacing/>
        <w:jc w:val="both"/>
        <w:rPr>
          <w:rFonts w:ascii="Myriad Pro" w:hAnsi="Myriad Pro"/>
          <w:sz w:val="26"/>
          <w:szCs w:val="26"/>
        </w:rPr>
      </w:pPr>
      <w:r w:rsidRPr="0080531F">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Псковского филиала ПАО «МРСК Северо-Запада» (далее – регулируемая организация, филиал «Псковэнерго») при установлении регулируемых тарифов на услуги по передаче электрической энергии </w:t>
      </w:r>
      <w:r w:rsidR="00FB599A" w:rsidRPr="0080531F">
        <w:rPr>
          <w:rFonts w:ascii="Myriad Pro" w:hAnsi="Myriad Pro"/>
          <w:sz w:val="26"/>
          <w:szCs w:val="26"/>
        </w:rPr>
        <w:t xml:space="preserve">с применением </w:t>
      </w:r>
      <w:r w:rsidRPr="0080531F">
        <w:rPr>
          <w:rFonts w:ascii="Myriad Pro" w:hAnsi="Myriad Pro"/>
          <w:sz w:val="26"/>
          <w:szCs w:val="26"/>
        </w:rPr>
        <w:t>метод</w:t>
      </w:r>
      <w:r w:rsidR="00FB599A" w:rsidRPr="0080531F">
        <w:rPr>
          <w:rFonts w:ascii="Myriad Pro" w:hAnsi="Myriad Pro"/>
          <w:sz w:val="26"/>
          <w:szCs w:val="26"/>
        </w:rPr>
        <w:t>а</w:t>
      </w:r>
      <w:r w:rsidRPr="0080531F">
        <w:rPr>
          <w:rFonts w:ascii="Myriad Pro" w:hAnsi="Myriad Pro"/>
          <w:sz w:val="26"/>
          <w:szCs w:val="26"/>
        </w:rPr>
        <w:t xml:space="preserve"> долгосрочной индексации необходимой валовой выручки на 2019 год на территории Псковской области, экспертизы обосновывающих материалов, предоставленных Псковским филиалом ПАО «МРСК Северо-Запада» в регулирующий орган – Государственный комитет Псковской области по тарифам и энергетике </w:t>
      </w:r>
      <w:r w:rsidR="00FB599A" w:rsidRPr="0080531F">
        <w:rPr>
          <w:rFonts w:ascii="Myriad Pro" w:hAnsi="Myriad Pro"/>
          <w:sz w:val="26"/>
          <w:szCs w:val="26"/>
        </w:rPr>
        <w:t xml:space="preserve">(далее – регулирующий орган, Госкомитет) </w:t>
      </w:r>
      <w:r w:rsidRPr="0080531F">
        <w:rPr>
          <w:rFonts w:ascii="Myriad Pro" w:hAnsi="Myriad Pro"/>
          <w:sz w:val="26"/>
          <w:szCs w:val="26"/>
        </w:rPr>
        <w:t>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Псковского филиала ПАО «МРСК Северо-Запада» при установлении тарифов на услуги по передаче электрической энергии, а именно:</w:t>
      </w:r>
    </w:p>
    <w:p w14:paraId="5B8167D4" w14:textId="77777777" w:rsidR="009A71AA" w:rsidRPr="009A71AA" w:rsidRDefault="009A71AA" w:rsidP="00123FC5">
      <w:pPr>
        <w:numPr>
          <w:ilvl w:val="1"/>
          <w:numId w:val="75"/>
        </w:numPr>
        <w:shd w:val="clear" w:color="auto" w:fill="FFFFFF"/>
        <w:spacing w:after="0" w:line="360" w:lineRule="auto"/>
        <w:ind w:left="0" w:firstLine="567"/>
        <w:contextualSpacing/>
        <w:jc w:val="both"/>
        <w:rPr>
          <w:rFonts w:ascii="Myriad Pro" w:hAnsi="Myriad Pro"/>
          <w:sz w:val="26"/>
          <w:szCs w:val="26"/>
        </w:rPr>
      </w:pPr>
      <w:r w:rsidRPr="009A71AA">
        <w:rPr>
          <w:rFonts w:ascii="Myriad Pro" w:hAnsi="Myriad Pro"/>
          <w:sz w:val="26"/>
          <w:szCs w:val="26"/>
        </w:rPr>
        <w:t>Анализа документов, предоставленных Псковским филиалом ПАО «МРСК Северо-Запада» в Государственный комитет Псковской области по тарифам и энергетике в рамках рассмотрения дела об установлении тарифов, на основании которых Государственным комитетом Псковской области по тарифам и энергетике были приняты соответствующие тарифно-балансовые решения на 2019 год.</w:t>
      </w:r>
    </w:p>
    <w:p w14:paraId="0E791C5E" w14:textId="77777777" w:rsidR="009A71AA" w:rsidRPr="009A71AA" w:rsidRDefault="009A71AA" w:rsidP="00123FC5">
      <w:pPr>
        <w:numPr>
          <w:ilvl w:val="1"/>
          <w:numId w:val="75"/>
        </w:numPr>
        <w:shd w:val="clear" w:color="auto" w:fill="FFFFFF"/>
        <w:spacing w:after="0" w:line="360" w:lineRule="auto"/>
        <w:ind w:left="0" w:firstLine="567"/>
        <w:contextualSpacing/>
        <w:jc w:val="both"/>
        <w:rPr>
          <w:rFonts w:ascii="Myriad Pro" w:hAnsi="Myriad Pro"/>
          <w:sz w:val="26"/>
          <w:szCs w:val="26"/>
        </w:rPr>
      </w:pPr>
      <w:r w:rsidRPr="009A71AA">
        <w:rPr>
          <w:rFonts w:ascii="Myriad Pro" w:hAnsi="Myriad Pro"/>
          <w:sz w:val="26"/>
          <w:szCs w:val="26"/>
        </w:rPr>
        <w:t>Экспертизы обоснованности принятых Государственным комитетом Псковской области по тарифам и энергетике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5741E849" w14:textId="77777777" w:rsidR="009A71AA" w:rsidRPr="009A71AA" w:rsidRDefault="009A71AA" w:rsidP="00123FC5">
      <w:pPr>
        <w:numPr>
          <w:ilvl w:val="1"/>
          <w:numId w:val="75"/>
        </w:numPr>
        <w:shd w:val="clear" w:color="auto" w:fill="FFFFFF"/>
        <w:spacing w:after="0" w:line="360" w:lineRule="auto"/>
        <w:ind w:left="0" w:firstLine="567"/>
        <w:contextualSpacing/>
        <w:jc w:val="both"/>
        <w:rPr>
          <w:rFonts w:ascii="Myriad Pro" w:hAnsi="Myriad Pro"/>
          <w:sz w:val="26"/>
          <w:szCs w:val="26"/>
        </w:rPr>
      </w:pPr>
      <w:r w:rsidRPr="009A71AA">
        <w:rPr>
          <w:rFonts w:ascii="Myriad Pro" w:hAnsi="Myriad Pro"/>
          <w:sz w:val="26"/>
          <w:szCs w:val="26"/>
        </w:rPr>
        <w:t xml:space="preserve">Экспертизы расчетов подконтрольных расходов, учтенных Государственным комитетом Псковской области по тарифам и энергетике в </w:t>
      </w:r>
      <w:r w:rsidRPr="009A71AA">
        <w:rPr>
          <w:rFonts w:ascii="Myriad Pro" w:hAnsi="Myriad Pro"/>
          <w:sz w:val="26"/>
          <w:szCs w:val="26"/>
        </w:rPr>
        <w:lastRenderedPageBreak/>
        <w:t>необходимой валовой выручке при установлении тарифов на 2019 год, не являющийся первым годом долгосрочного периода регулирования.</w:t>
      </w:r>
    </w:p>
    <w:p w14:paraId="167923D2" w14:textId="77777777" w:rsidR="009A71AA" w:rsidRPr="009A71AA" w:rsidRDefault="009A71AA" w:rsidP="00123FC5">
      <w:pPr>
        <w:numPr>
          <w:ilvl w:val="1"/>
          <w:numId w:val="75"/>
        </w:numPr>
        <w:shd w:val="clear" w:color="auto" w:fill="FFFFFF"/>
        <w:spacing w:after="0" w:line="360" w:lineRule="auto"/>
        <w:ind w:left="0" w:firstLine="567"/>
        <w:contextualSpacing/>
        <w:jc w:val="both"/>
        <w:rPr>
          <w:rFonts w:ascii="Myriad Pro" w:hAnsi="Myriad Pro"/>
          <w:sz w:val="26"/>
          <w:szCs w:val="26"/>
        </w:rPr>
      </w:pPr>
      <w:r w:rsidRPr="009A71AA">
        <w:rPr>
          <w:rFonts w:ascii="Myriad Pro" w:hAnsi="Myriad Pro"/>
          <w:sz w:val="26"/>
          <w:szCs w:val="26"/>
        </w:rPr>
        <w:t>Анализа обоснованности принятых Государственным комитетом Псковской области по тарифам и энергетике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405FE6F6" w14:textId="77777777" w:rsidR="009A71AA" w:rsidRPr="009A71AA" w:rsidRDefault="009A71AA" w:rsidP="00123FC5">
      <w:pPr>
        <w:numPr>
          <w:ilvl w:val="1"/>
          <w:numId w:val="75"/>
        </w:numPr>
        <w:shd w:val="clear" w:color="auto" w:fill="FFFFFF"/>
        <w:spacing w:after="0" w:line="360" w:lineRule="auto"/>
        <w:ind w:left="0" w:firstLine="567"/>
        <w:contextualSpacing/>
        <w:jc w:val="both"/>
        <w:rPr>
          <w:rFonts w:ascii="Myriad Pro" w:hAnsi="Myriad Pro"/>
          <w:sz w:val="26"/>
          <w:szCs w:val="26"/>
        </w:rPr>
      </w:pPr>
      <w:r w:rsidRPr="009A71AA">
        <w:rPr>
          <w:rFonts w:ascii="Myriad Pro" w:hAnsi="Myriad Pro"/>
          <w:sz w:val="26"/>
          <w:szCs w:val="26"/>
        </w:rPr>
        <w:t>Экспертизы обоснованности расчетов Государственного комитета Псковской области по тарифам и энергетике по статьям неподконтрольных расходов на 2019 год.</w:t>
      </w:r>
    </w:p>
    <w:p w14:paraId="3A2C43A2" w14:textId="77777777" w:rsidR="009A71AA" w:rsidRPr="009A71AA" w:rsidRDefault="009A71AA" w:rsidP="00123FC5">
      <w:pPr>
        <w:numPr>
          <w:ilvl w:val="1"/>
          <w:numId w:val="75"/>
        </w:numPr>
        <w:shd w:val="clear" w:color="auto" w:fill="FFFFFF"/>
        <w:spacing w:after="0" w:line="360" w:lineRule="auto"/>
        <w:ind w:left="0" w:firstLine="567"/>
        <w:contextualSpacing/>
        <w:jc w:val="both"/>
        <w:rPr>
          <w:rFonts w:ascii="Myriad Pro" w:hAnsi="Myriad Pro"/>
          <w:sz w:val="26"/>
          <w:szCs w:val="26"/>
        </w:rPr>
      </w:pPr>
      <w:r w:rsidRPr="009A71AA">
        <w:rPr>
          <w:rFonts w:ascii="Myriad Pro" w:hAnsi="Myriad Pro"/>
          <w:sz w:val="26"/>
          <w:szCs w:val="26"/>
        </w:rPr>
        <w:t>Экспертизы обоснованности расходов на компенсацию потерь, учтенных Государственным комитетом Псковской области по тарифам и энергетике в необходимой валовой выручке на 2019 год.</w:t>
      </w:r>
    </w:p>
    <w:p w14:paraId="4F2B76A4" w14:textId="77777777" w:rsidR="009A71AA" w:rsidRPr="0080531F" w:rsidRDefault="009A71AA" w:rsidP="009A71AA">
      <w:pPr>
        <w:shd w:val="clear" w:color="auto" w:fill="FFFFFF"/>
        <w:spacing w:after="0" w:line="360" w:lineRule="auto"/>
        <w:ind w:firstLine="567"/>
        <w:jc w:val="both"/>
        <w:rPr>
          <w:rFonts w:ascii="Myriad Pro" w:hAnsi="Myriad Pro"/>
          <w:sz w:val="26"/>
          <w:szCs w:val="26"/>
        </w:rPr>
      </w:pPr>
      <w:r w:rsidRPr="0080531F">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Государственным комитетом Псковской области по тарифам и энергетике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17354C8" w14:textId="77777777" w:rsidR="009A71AA" w:rsidRPr="0080531F" w:rsidRDefault="009A71AA" w:rsidP="009A71AA">
      <w:pPr>
        <w:shd w:val="clear" w:color="auto" w:fill="FFFFFF"/>
        <w:spacing w:before="100" w:beforeAutospacing="1" w:after="100" w:afterAutospacing="1" w:line="360" w:lineRule="auto"/>
        <w:jc w:val="both"/>
        <w:rPr>
          <w:rFonts w:ascii="Myriad Pro" w:hAnsi="Myriad Pro"/>
          <w:sz w:val="26"/>
          <w:szCs w:val="26"/>
        </w:rPr>
      </w:pPr>
    </w:p>
    <w:p w14:paraId="50886960" w14:textId="77777777" w:rsidR="009A71AA" w:rsidRPr="0080531F" w:rsidRDefault="009A71AA" w:rsidP="009A71AA">
      <w:pPr>
        <w:shd w:val="clear" w:color="auto" w:fill="FFFFFF"/>
        <w:spacing w:before="100" w:beforeAutospacing="1" w:after="100" w:afterAutospacing="1" w:line="360" w:lineRule="auto"/>
        <w:jc w:val="center"/>
        <w:rPr>
          <w:rFonts w:ascii="Myriad Pro" w:hAnsi="Myriad Pro"/>
          <w:sz w:val="26"/>
          <w:szCs w:val="26"/>
        </w:rPr>
      </w:pPr>
      <w:r w:rsidRPr="0080531F">
        <w:rPr>
          <w:rFonts w:ascii="Myriad Pro" w:hAnsi="Myriad Pro"/>
          <w:sz w:val="26"/>
          <w:szCs w:val="26"/>
        </w:rPr>
        <w:t>Генеральный директор ООО «ЭК ЭПАР»</w:t>
      </w:r>
      <w:r w:rsidRPr="0080531F">
        <w:rPr>
          <w:rFonts w:ascii="Myriad Pro" w:hAnsi="Myriad Pro"/>
          <w:sz w:val="26"/>
          <w:szCs w:val="26"/>
        </w:rPr>
        <w:tab/>
        <w:t>_______________В. Н. Логинов</w:t>
      </w:r>
    </w:p>
    <w:p w14:paraId="1C3F7739" w14:textId="77777777" w:rsidR="009A71AA" w:rsidRPr="0080531F" w:rsidRDefault="009A71AA" w:rsidP="009A71AA">
      <w:pPr>
        <w:shd w:val="clear" w:color="auto" w:fill="FFFFFF"/>
        <w:spacing w:before="100" w:beforeAutospacing="1" w:after="100" w:afterAutospacing="1" w:line="360" w:lineRule="auto"/>
        <w:jc w:val="both"/>
        <w:rPr>
          <w:rFonts w:ascii="Myriad Pro" w:hAnsi="Myriad Pro"/>
          <w:sz w:val="25"/>
          <w:szCs w:val="25"/>
        </w:rPr>
      </w:pPr>
      <w:r w:rsidRPr="0080531F">
        <w:rPr>
          <w:rFonts w:ascii="Myriad Pro" w:hAnsi="Myriad Pro"/>
          <w:sz w:val="25"/>
          <w:szCs w:val="25"/>
        </w:rPr>
        <w:br w:type="page"/>
      </w:r>
    </w:p>
    <w:p w14:paraId="49CD7609" w14:textId="77777777" w:rsidR="009A71AA" w:rsidRPr="0080531F" w:rsidRDefault="009A71AA" w:rsidP="00123FC5">
      <w:pPr>
        <w:keepNext/>
        <w:keepLines/>
        <w:numPr>
          <w:ilvl w:val="0"/>
          <w:numId w:val="74"/>
        </w:numPr>
        <w:spacing w:before="40" w:after="0" w:line="360" w:lineRule="auto"/>
        <w:outlineLvl w:val="2"/>
        <w:rPr>
          <w:rFonts w:ascii="Myriad Pro" w:eastAsia="Times New Roman" w:hAnsi="Myriad Pro"/>
          <w:b/>
          <w:color w:val="4F6228"/>
          <w:sz w:val="28"/>
          <w:szCs w:val="28"/>
        </w:rPr>
      </w:pPr>
      <w:bookmarkStart w:id="1" w:name="_Toc41256438"/>
      <w:r w:rsidRPr="0080531F">
        <w:rPr>
          <w:rFonts w:ascii="Myriad Pro" w:eastAsia="Times New Roman" w:hAnsi="Myriad Pro"/>
          <w:b/>
          <w:color w:val="4F6228"/>
          <w:sz w:val="28"/>
          <w:szCs w:val="28"/>
        </w:rPr>
        <w:lastRenderedPageBreak/>
        <w:t>Вводная часть</w:t>
      </w:r>
      <w:bookmarkEnd w:id="1"/>
    </w:p>
    <w:p w14:paraId="6A36172D"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1256439"/>
      <w:r w:rsidRPr="0080531F">
        <w:rPr>
          <w:rFonts w:ascii="Myriad Pro" w:eastAsia="Times New Roman" w:hAnsi="Myriad Pro"/>
          <w:b/>
          <w:color w:val="4F6228"/>
          <w:sz w:val="28"/>
          <w:szCs w:val="28"/>
        </w:rPr>
        <w:t>Сведения о Заказчике</w:t>
      </w:r>
      <w:bookmarkEnd w:id="2"/>
      <w:bookmarkEnd w:id="3"/>
      <w:bookmarkEnd w:id="4"/>
      <w:bookmarkEnd w:id="5"/>
      <w:bookmarkEnd w:id="6"/>
      <w:bookmarkEnd w:id="7"/>
      <w:bookmarkEnd w:id="8"/>
      <w:bookmarkEnd w:id="9"/>
      <w:bookmarkEnd w:id="10"/>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A71AA" w:rsidRPr="009A71AA" w14:paraId="1BD2D193"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3824065E"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59152900"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Информация</w:t>
            </w:r>
          </w:p>
        </w:tc>
      </w:tr>
      <w:tr w:rsidR="009A71AA" w:rsidRPr="009A71AA" w14:paraId="1E1E407F" w14:textId="77777777">
        <w:tc>
          <w:tcPr>
            <w:tcW w:w="3402" w:type="dxa"/>
            <w:shd w:val="clear" w:color="auto" w:fill="auto"/>
          </w:tcPr>
          <w:p w14:paraId="01BEAF73"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Организационно-правовая форма и полное наименование Заказчика</w:t>
            </w:r>
          </w:p>
        </w:tc>
        <w:tc>
          <w:tcPr>
            <w:tcW w:w="5840" w:type="dxa"/>
            <w:shd w:val="clear" w:color="auto" w:fill="auto"/>
          </w:tcPr>
          <w:p w14:paraId="0B5D875A" w14:textId="77777777" w:rsidR="009A71AA" w:rsidRPr="0080531F" w:rsidRDefault="009A71AA" w:rsidP="0080531F">
            <w:pPr>
              <w:spacing w:after="0" w:line="240" w:lineRule="auto"/>
              <w:contextualSpacing/>
              <w:rPr>
                <w:rFonts w:ascii="Myriad Pro" w:eastAsia="Times New Roman" w:hAnsi="Myriad Pro"/>
                <w:sz w:val="26"/>
                <w:szCs w:val="26"/>
                <w:highlight w:val="green"/>
                <w:lang w:eastAsia="ru-RU"/>
              </w:rPr>
            </w:pPr>
            <w:r w:rsidRPr="0080531F">
              <w:rPr>
                <w:rFonts w:ascii="Myriad Pro" w:eastAsia="Times New Roman" w:hAnsi="Myriad Pro"/>
                <w:sz w:val="26"/>
                <w:szCs w:val="26"/>
                <w:lang w:eastAsia="ru-RU"/>
              </w:rPr>
              <w:t>Публичное акционерное общество «Межрегиональная распределительная сетевая компания Северо-Запада»</w:t>
            </w:r>
          </w:p>
        </w:tc>
      </w:tr>
      <w:tr w:rsidR="009A71AA" w:rsidRPr="009A71AA" w14:paraId="7B158D09" w14:textId="77777777">
        <w:tc>
          <w:tcPr>
            <w:tcW w:w="3402" w:type="dxa"/>
            <w:shd w:val="clear" w:color="auto" w:fill="auto"/>
          </w:tcPr>
          <w:p w14:paraId="099D0679"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Краткое наименование Заказчика</w:t>
            </w:r>
          </w:p>
        </w:tc>
        <w:tc>
          <w:tcPr>
            <w:tcW w:w="5840" w:type="dxa"/>
            <w:shd w:val="clear" w:color="auto" w:fill="auto"/>
          </w:tcPr>
          <w:p w14:paraId="680DF8FA"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ПАО «МРСК Северо-Запада»</w:t>
            </w:r>
          </w:p>
        </w:tc>
      </w:tr>
      <w:tr w:rsidR="009A71AA" w:rsidRPr="009A71AA" w14:paraId="5F0A5E07" w14:textId="77777777">
        <w:tc>
          <w:tcPr>
            <w:tcW w:w="3402" w:type="dxa"/>
            <w:shd w:val="clear" w:color="auto" w:fill="auto"/>
          </w:tcPr>
          <w:p w14:paraId="04D07E5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ОГРН</w:t>
            </w:r>
          </w:p>
        </w:tc>
        <w:tc>
          <w:tcPr>
            <w:tcW w:w="5840" w:type="dxa"/>
            <w:shd w:val="clear" w:color="auto" w:fill="auto"/>
          </w:tcPr>
          <w:p w14:paraId="4D8AC091" w14:textId="77777777" w:rsidR="009A71AA" w:rsidRPr="0080531F" w:rsidRDefault="009A71AA" w:rsidP="0080531F">
            <w:pPr>
              <w:spacing w:after="0" w:line="240" w:lineRule="auto"/>
              <w:contextualSpacing/>
              <w:rPr>
                <w:rFonts w:ascii="Myriad Pro" w:eastAsia="Times New Roman" w:hAnsi="Myriad Pro"/>
                <w:sz w:val="26"/>
                <w:szCs w:val="26"/>
                <w:lang w:val="en-US" w:eastAsia="ru-RU"/>
              </w:rPr>
            </w:pPr>
            <w:r w:rsidRPr="0080531F">
              <w:rPr>
                <w:rFonts w:ascii="Myriad Pro" w:eastAsia="Times New Roman" w:hAnsi="Myriad Pro"/>
                <w:sz w:val="26"/>
                <w:szCs w:val="26"/>
                <w:lang w:eastAsia="ru-RU"/>
              </w:rPr>
              <w:t>1047855175785</w:t>
            </w:r>
          </w:p>
        </w:tc>
      </w:tr>
      <w:tr w:rsidR="009A71AA" w:rsidRPr="009A71AA" w14:paraId="3F0FCBEE" w14:textId="77777777">
        <w:tc>
          <w:tcPr>
            <w:tcW w:w="3402" w:type="dxa"/>
            <w:shd w:val="clear" w:color="auto" w:fill="auto"/>
          </w:tcPr>
          <w:p w14:paraId="2BC62D34"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ИНН / КПП</w:t>
            </w:r>
          </w:p>
        </w:tc>
        <w:tc>
          <w:tcPr>
            <w:tcW w:w="5840" w:type="dxa"/>
            <w:shd w:val="clear" w:color="auto" w:fill="auto"/>
          </w:tcPr>
          <w:p w14:paraId="6CC0E4A0"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7802312751/781001001</w:t>
            </w:r>
          </w:p>
        </w:tc>
      </w:tr>
      <w:tr w:rsidR="009A71AA" w:rsidRPr="009A71AA" w14:paraId="6EA646A4" w14:textId="77777777">
        <w:tc>
          <w:tcPr>
            <w:tcW w:w="3402" w:type="dxa"/>
            <w:shd w:val="clear" w:color="auto" w:fill="auto"/>
          </w:tcPr>
          <w:p w14:paraId="5C0F4266"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Юридический адрес Заказчика</w:t>
            </w:r>
          </w:p>
        </w:tc>
        <w:tc>
          <w:tcPr>
            <w:tcW w:w="5840" w:type="dxa"/>
            <w:shd w:val="clear" w:color="auto" w:fill="auto"/>
          </w:tcPr>
          <w:p w14:paraId="5073343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96 247, г"/>
              </w:smartTagPr>
              <w:r w:rsidRPr="0080531F">
                <w:rPr>
                  <w:rFonts w:ascii="Myriad Pro" w:eastAsia="Times New Roman" w:hAnsi="Myriad Pro"/>
                  <w:sz w:val="26"/>
                  <w:szCs w:val="26"/>
                  <w:lang w:eastAsia="ru-RU"/>
                </w:rPr>
                <w:t>196 247, г</w:t>
              </w:r>
            </w:smartTag>
            <w:r w:rsidRPr="0080531F">
              <w:rPr>
                <w:rFonts w:ascii="Myriad Pro" w:eastAsia="Times New Roman" w:hAnsi="Myriad Pro"/>
                <w:sz w:val="26"/>
                <w:szCs w:val="26"/>
                <w:lang w:eastAsia="ru-RU"/>
              </w:rPr>
              <w:t>. Санкт-Петербург, площадь Конституции, дом 3, литер А, помещение 16Н</w:t>
            </w:r>
          </w:p>
        </w:tc>
      </w:tr>
      <w:tr w:rsidR="009A71AA" w:rsidRPr="009A71AA" w14:paraId="3374AC7D" w14:textId="77777777">
        <w:tc>
          <w:tcPr>
            <w:tcW w:w="3402" w:type="dxa"/>
            <w:shd w:val="clear" w:color="auto" w:fill="auto"/>
          </w:tcPr>
          <w:p w14:paraId="7BF0F1AB"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Место нахождения Заказчика</w:t>
            </w:r>
          </w:p>
        </w:tc>
        <w:tc>
          <w:tcPr>
            <w:tcW w:w="5840" w:type="dxa"/>
            <w:shd w:val="clear" w:color="auto" w:fill="auto"/>
          </w:tcPr>
          <w:p w14:paraId="6574232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96 247, г"/>
              </w:smartTagPr>
              <w:r w:rsidRPr="0080531F">
                <w:rPr>
                  <w:rFonts w:ascii="Myriad Pro" w:eastAsia="Times New Roman" w:hAnsi="Myriad Pro"/>
                  <w:sz w:val="26"/>
                  <w:szCs w:val="26"/>
                  <w:lang w:eastAsia="ru-RU"/>
                </w:rPr>
                <w:t>196 247, г</w:t>
              </w:r>
            </w:smartTag>
            <w:r w:rsidRPr="0080531F">
              <w:rPr>
                <w:rFonts w:ascii="Myriad Pro" w:eastAsia="Times New Roman" w:hAnsi="Myriad Pro"/>
                <w:sz w:val="26"/>
                <w:szCs w:val="26"/>
                <w:lang w:eastAsia="ru-RU"/>
              </w:rPr>
              <w:t>. Санкт-Петербург, площадь Конституции, дом 3, литер А, помещение 16Н</w:t>
            </w:r>
          </w:p>
        </w:tc>
      </w:tr>
      <w:tr w:rsidR="009A71AA" w:rsidRPr="009A71AA" w14:paraId="1927DD20" w14:textId="77777777">
        <w:tc>
          <w:tcPr>
            <w:tcW w:w="3402" w:type="dxa"/>
            <w:shd w:val="clear" w:color="auto" w:fill="auto"/>
          </w:tcPr>
          <w:p w14:paraId="1E0A08C9"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Реквизиты Заказчика</w:t>
            </w:r>
          </w:p>
        </w:tc>
        <w:tc>
          <w:tcPr>
            <w:tcW w:w="5840" w:type="dxa"/>
            <w:shd w:val="clear" w:color="auto" w:fill="auto"/>
          </w:tcPr>
          <w:p w14:paraId="01FFC48A"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Ф. ОПЕРУ Банка ВТБ (ПАО) в Санкт-Петербурге г. Санкт-Петербург</w:t>
            </w:r>
          </w:p>
          <w:p w14:paraId="4C239A7A"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р/</w:t>
            </w:r>
            <w:proofErr w:type="spellStart"/>
            <w:r w:rsidRPr="0080531F">
              <w:rPr>
                <w:rFonts w:ascii="Myriad Pro" w:hAnsi="Myriad Pro"/>
                <w:sz w:val="26"/>
                <w:szCs w:val="26"/>
              </w:rPr>
              <w:t>сч</w:t>
            </w:r>
            <w:proofErr w:type="spellEnd"/>
            <w:r w:rsidRPr="0080531F">
              <w:rPr>
                <w:rFonts w:ascii="Myriad Pro" w:hAnsi="Myriad Pro"/>
                <w:sz w:val="26"/>
                <w:szCs w:val="26"/>
              </w:rPr>
              <w:t xml:space="preserve"> 40702810539000005887</w:t>
            </w:r>
          </w:p>
          <w:p w14:paraId="0CEA2AF1"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БИК 044030704</w:t>
            </w:r>
          </w:p>
          <w:p w14:paraId="0E7E2A42"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к/с 30101810200000000704 в ГРКЦ ГУ Банка России по г. Санкт-Петербургу</w:t>
            </w:r>
          </w:p>
        </w:tc>
      </w:tr>
      <w:tr w:rsidR="009A71AA" w:rsidRPr="009A71AA" w14:paraId="420E74CD" w14:textId="77777777">
        <w:tc>
          <w:tcPr>
            <w:tcW w:w="3402" w:type="dxa"/>
            <w:shd w:val="clear" w:color="auto" w:fill="auto"/>
          </w:tcPr>
          <w:p w14:paraId="295AE27A"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 xml:space="preserve">Получатель услуги </w:t>
            </w:r>
          </w:p>
        </w:tc>
        <w:tc>
          <w:tcPr>
            <w:tcW w:w="5840" w:type="dxa"/>
            <w:shd w:val="clear" w:color="auto" w:fill="auto"/>
          </w:tcPr>
          <w:p w14:paraId="1EAF3199" w14:textId="77777777" w:rsidR="009A71AA" w:rsidRPr="0080531F" w:rsidRDefault="009A71AA" w:rsidP="0080531F">
            <w:pPr>
              <w:spacing w:after="0" w:line="240" w:lineRule="auto"/>
              <w:contextualSpacing/>
              <w:rPr>
                <w:rFonts w:ascii="Myriad Pro" w:hAnsi="Myriad Pro"/>
                <w:sz w:val="26"/>
                <w:szCs w:val="26"/>
              </w:rPr>
            </w:pPr>
            <w:r w:rsidRPr="0080531F">
              <w:rPr>
                <w:rFonts w:ascii="Myriad Pro" w:hAnsi="Myriad Pro"/>
                <w:sz w:val="26"/>
                <w:szCs w:val="26"/>
              </w:rPr>
              <w:t>Псковский филиал ПАО «МРСК Северо-Запада»</w:t>
            </w:r>
          </w:p>
        </w:tc>
      </w:tr>
      <w:tr w:rsidR="009A71AA" w:rsidRPr="009A71AA" w14:paraId="79A24C24" w14:textId="77777777">
        <w:tc>
          <w:tcPr>
            <w:tcW w:w="3402" w:type="dxa"/>
            <w:shd w:val="clear" w:color="auto" w:fill="auto"/>
          </w:tcPr>
          <w:p w14:paraId="3FA3BB7B"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Юридический и почтовый адрес</w:t>
            </w:r>
          </w:p>
        </w:tc>
        <w:tc>
          <w:tcPr>
            <w:tcW w:w="5840" w:type="dxa"/>
            <w:shd w:val="clear" w:color="auto" w:fill="auto"/>
          </w:tcPr>
          <w:p w14:paraId="075C43D1" w14:textId="77777777" w:rsidR="009A71AA" w:rsidRPr="0080531F" w:rsidRDefault="009A71AA" w:rsidP="0080531F">
            <w:pPr>
              <w:spacing w:after="0" w:line="240" w:lineRule="auto"/>
              <w:contextualSpacing/>
              <w:rPr>
                <w:rFonts w:ascii="Myriad Pro" w:hAnsi="Myriad Pro"/>
                <w:sz w:val="26"/>
                <w:szCs w:val="26"/>
              </w:rPr>
            </w:pPr>
            <w:smartTag w:uri="urn:schemas-microsoft-com:office:smarttags" w:element="metricconverter">
              <w:smartTagPr>
                <w:attr w:name="ProductID" w:val="180 000, г"/>
              </w:smartTagPr>
              <w:r w:rsidRPr="0080531F">
                <w:rPr>
                  <w:rFonts w:ascii="Myriad Pro" w:hAnsi="Myriad Pro"/>
                  <w:sz w:val="26"/>
                  <w:szCs w:val="26"/>
                </w:rPr>
                <w:t>180 000, г</w:t>
              </w:r>
            </w:smartTag>
            <w:r w:rsidRPr="0080531F">
              <w:rPr>
                <w:rFonts w:ascii="Myriad Pro" w:hAnsi="Myriad Pro"/>
                <w:sz w:val="26"/>
                <w:szCs w:val="26"/>
              </w:rPr>
              <w:t>. Псков, ул. Советская 47а</w:t>
            </w:r>
          </w:p>
        </w:tc>
      </w:tr>
    </w:tbl>
    <w:p w14:paraId="624FE927"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1" w:name="_Toc437621357"/>
      <w:bookmarkStart w:id="12" w:name="_Toc41256440"/>
      <w:r w:rsidRPr="0080531F">
        <w:rPr>
          <w:rFonts w:ascii="Myriad Pro" w:eastAsia="Times New Roman" w:hAnsi="Myriad Pro"/>
          <w:b/>
          <w:color w:val="4F6228"/>
          <w:sz w:val="28"/>
          <w:szCs w:val="28"/>
        </w:rPr>
        <w:t>Сведения об Исполнителе</w:t>
      </w:r>
      <w:bookmarkEnd w:id="11"/>
      <w:bookmarkEnd w:id="12"/>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9A71AA" w:rsidRPr="009A71AA" w14:paraId="795F0A9A" w14:textId="77777777">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2EB0628C"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3FC1657C" w14:textId="77777777" w:rsidR="009A71AA" w:rsidRPr="0080531F" w:rsidRDefault="009A71AA" w:rsidP="0080531F">
            <w:pPr>
              <w:spacing w:before="20" w:after="20" w:line="360" w:lineRule="auto"/>
              <w:jc w:val="center"/>
              <w:rPr>
                <w:rFonts w:ascii="Myriad Pro" w:eastAsia="Times New Roman" w:hAnsi="Myriad Pro"/>
                <w:b/>
                <w:color w:val="FFFFFF"/>
                <w:sz w:val="26"/>
                <w:szCs w:val="26"/>
                <w:lang w:eastAsia="ru-RU"/>
              </w:rPr>
            </w:pPr>
            <w:r w:rsidRPr="0080531F">
              <w:rPr>
                <w:rFonts w:ascii="Myriad Pro" w:eastAsia="Times New Roman" w:hAnsi="Myriad Pro"/>
                <w:b/>
                <w:color w:val="FFFFFF"/>
                <w:sz w:val="26"/>
                <w:szCs w:val="26"/>
                <w:lang w:eastAsia="ru-RU"/>
              </w:rPr>
              <w:t>Информация</w:t>
            </w:r>
          </w:p>
        </w:tc>
      </w:tr>
      <w:tr w:rsidR="009A71AA" w:rsidRPr="009A71AA" w14:paraId="4967F930" w14:textId="77777777">
        <w:tc>
          <w:tcPr>
            <w:tcW w:w="3402" w:type="dxa"/>
            <w:shd w:val="clear" w:color="auto" w:fill="auto"/>
          </w:tcPr>
          <w:p w14:paraId="4E26BDDD"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Организационно-правовая форма и полное наименование Исполнителя</w:t>
            </w:r>
          </w:p>
        </w:tc>
        <w:tc>
          <w:tcPr>
            <w:tcW w:w="5840" w:type="dxa"/>
            <w:shd w:val="clear" w:color="auto" w:fill="auto"/>
          </w:tcPr>
          <w:p w14:paraId="3F4EB44E"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 xml:space="preserve">Общество с ограниченной ответственностью «Экспертная компания ЭПАР» </w:t>
            </w:r>
          </w:p>
        </w:tc>
      </w:tr>
      <w:tr w:rsidR="009A71AA" w:rsidRPr="009A71AA" w14:paraId="47311849" w14:textId="77777777">
        <w:trPr>
          <w:trHeight w:val="567"/>
        </w:trPr>
        <w:tc>
          <w:tcPr>
            <w:tcW w:w="3402" w:type="dxa"/>
            <w:shd w:val="clear" w:color="auto" w:fill="auto"/>
          </w:tcPr>
          <w:p w14:paraId="34CF930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Краткое наименование Исполнителя</w:t>
            </w:r>
          </w:p>
        </w:tc>
        <w:tc>
          <w:tcPr>
            <w:tcW w:w="5840" w:type="dxa"/>
            <w:shd w:val="clear" w:color="auto" w:fill="auto"/>
          </w:tcPr>
          <w:p w14:paraId="1A479523"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ООО «ЭК ЭПАР»</w:t>
            </w:r>
          </w:p>
        </w:tc>
      </w:tr>
      <w:tr w:rsidR="009A71AA" w:rsidRPr="009A71AA" w14:paraId="0EC93159" w14:textId="77777777">
        <w:tc>
          <w:tcPr>
            <w:tcW w:w="3402" w:type="dxa"/>
            <w:shd w:val="clear" w:color="auto" w:fill="auto"/>
          </w:tcPr>
          <w:p w14:paraId="417D87AE"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ОГРН</w:t>
            </w:r>
          </w:p>
        </w:tc>
        <w:tc>
          <w:tcPr>
            <w:tcW w:w="5840" w:type="dxa"/>
            <w:shd w:val="clear" w:color="auto" w:fill="auto"/>
          </w:tcPr>
          <w:p w14:paraId="07CAEBEA"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1027700164304</w:t>
            </w:r>
          </w:p>
        </w:tc>
      </w:tr>
      <w:tr w:rsidR="009A71AA" w:rsidRPr="009A71AA" w14:paraId="352DC289" w14:textId="77777777">
        <w:tc>
          <w:tcPr>
            <w:tcW w:w="3402" w:type="dxa"/>
            <w:shd w:val="clear" w:color="auto" w:fill="auto"/>
          </w:tcPr>
          <w:p w14:paraId="5776E5CB"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ИНН / КПП</w:t>
            </w:r>
          </w:p>
        </w:tc>
        <w:tc>
          <w:tcPr>
            <w:tcW w:w="5840" w:type="dxa"/>
            <w:shd w:val="clear" w:color="auto" w:fill="auto"/>
          </w:tcPr>
          <w:p w14:paraId="075A7B0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7722184448 / 770401001</w:t>
            </w:r>
          </w:p>
        </w:tc>
      </w:tr>
      <w:tr w:rsidR="009A71AA" w:rsidRPr="009A71AA" w14:paraId="3BB71BEE" w14:textId="77777777">
        <w:tc>
          <w:tcPr>
            <w:tcW w:w="3402" w:type="dxa"/>
            <w:shd w:val="clear" w:color="auto" w:fill="auto"/>
          </w:tcPr>
          <w:p w14:paraId="378CCE32"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Юридический адрес Исполнителя</w:t>
            </w:r>
          </w:p>
        </w:tc>
        <w:tc>
          <w:tcPr>
            <w:tcW w:w="5840" w:type="dxa"/>
            <w:shd w:val="clear" w:color="auto" w:fill="auto"/>
          </w:tcPr>
          <w:p w14:paraId="2FCF387F"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19 121, г"/>
              </w:smartTagPr>
              <w:r w:rsidRPr="0080531F">
                <w:rPr>
                  <w:rFonts w:ascii="Myriad Pro" w:eastAsia="Times New Roman" w:hAnsi="Myriad Pro" w:cs="Arial"/>
                  <w:color w:val="000000"/>
                  <w:sz w:val="26"/>
                  <w:szCs w:val="26"/>
                  <w:shd w:val="clear" w:color="auto" w:fill="FFFFFF"/>
                  <w:lang w:eastAsia="ar-SA"/>
                </w:rPr>
                <w:t>119 121, г</w:t>
              </w:r>
            </w:smartTag>
            <w:r w:rsidRPr="0080531F">
              <w:rPr>
                <w:rFonts w:ascii="Myriad Pro" w:eastAsia="Times New Roman" w:hAnsi="Myriad Pro" w:cs="Arial"/>
                <w:color w:val="000000"/>
                <w:sz w:val="26"/>
                <w:szCs w:val="26"/>
                <w:shd w:val="clear" w:color="auto" w:fill="FFFFFF"/>
                <w:lang w:eastAsia="ar-SA"/>
              </w:rPr>
              <w:t xml:space="preserve">. Москва, 1-й пер. Тружеников, д. 14, стр. 2, помещение № </w:t>
            </w:r>
            <w:r w:rsidRPr="0080531F">
              <w:rPr>
                <w:rFonts w:ascii="Myriad Pro" w:eastAsia="Times New Roman" w:hAnsi="Myriad Pro" w:cs="Arial"/>
                <w:color w:val="000000"/>
                <w:sz w:val="26"/>
                <w:szCs w:val="26"/>
                <w:shd w:val="clear" w:color="auto" w:fill="FFFFFF"/>
                <w:lang w:val="en-US" w:eastAsia="ar-SA"/>
              </w:rPr>
              <w:t>I</w:t>
            </w:r>
            <w:r w:rsidRPr="0080531F">
              <w:rPr>
                <w:rFonts w:ascii="Myriad Pro" w:eastAsia="Times New Roman" w:hAnsi="Myriad Pro" w:cs="Arial"/>
                <w:color w:val="000000"/>
                <w:sz w:val="26"/>
                <w:szCs w:val="26"/>
                <w:shd w:val="clear" w:color="auto" w:fill="FFFFFF"/>
                <w:lang w:eastAsia="ar-SA"/>
              </w:rPr>
              <w:t>, этаж – П, комната 8</w:t>
            </w:r>
          </w:p>
        </w:tc>
      </w:tr>
      <w:tr w:rsidR="009A71AA" w:rsidRPr="009A71AA" w14:paraId="7C910C2C" w14:textId="77777777">
        <w:tc>
          <w:tcPr>
            <w:tcW w:w="3402" w:type="dxa"/>
            <w:shd w:val="clear" w:color="auto" w:fill="auto"/>
          </w:tcPr>
          <w:p w14:paraId="7AB75159"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Место нахождения Исполнителя</w:t>
            </w:r>
          </w:p>
        </w:tc>
        <w:tc>
          <w:tcPr>
            <w:tcW w:w="5840" w:type="dxa"/>
            <w:shd w:val="clear" w:color="auto" w:fill="auto"/>
          </w:tcPr>
          <w:p w14:paraId="65B8C601" w14:textId="77777777" w:rsidR="009A71AA" w:rsidRPr="0080531F" w:rsidRDefault="009A71AA" w:rsidP="0080531F">
            <w:pPr>
              <w:spacing w:after="0" w:line="240" w:lineRule="auto"/>
              <w:contextualSpacing/>
              <w:rPr>
                <w:rFonts w:ascii="Myriad Pro" w:eastAsia="Times New Roman" w:hAnsi="Myriad Pro"/>
                <w:sz w:val="26"/>
                <w:szCs w:val="26"/>
                <w:lang w:eastAsia="ru-RU"/>
              </w:rPr>
            </w:pPr>
            <w:smartTag w:uri="urn:schemas-microsoft-com:office:smarttags" w:element="metricconverter">
              <w:smartTagPr>
                <w:attr w:name="ProductID" w:val="123 557, г"/>
              </w:smartTagPr>
              <w:r w:rsidRPr="0080531F">
                <w:rPr>
                  <w:rFonts w:ascii="Myriad Pro" w:eastAsia="Times New Roman" w:hAnsi="Myriad Pro"/>
                  <w:sz w:val="26"/>
                  <w:szCs w:val="26"/>
                  <w:lang w:eastAsia="ru-RU"/>
                </w:rPr>
                <w:t>123 557, г</w:t>
              </w:r>
            </w:smartTag>
            <w:r w:rsidRPr="0080531F">
              <w:rPr>
                <w:rFonts w:ascii="Myriad Pro" w:eastAsia="Times New Roman" w:hAnsi="Myriad Pro"/>
                <w:sz w:val="26"/>
                <w:szCs w:val="26"/>
                <w:lang w:eastAsia="ru-RU"/>
              </w:rPr>
              <w:t>. Москва, Средний Тишинский переулок, д. 28</w:t>
            </w:r>
          </w:p>
        </w:tc>
      </w:tr>
      <w:tr w:rsidR="009A71AA" w:rsidRPr="009A71AA" w14:paraId="1ADB0A88" w14:textId="77777777">
        <w:tc>
          <w:tcPr>
            <w:tcW w:w="3402" w:type="dxa"/>
            <w:shd w:val="clear" w:color="auto" w:fill="auto"/>
          </w:tcPr>
          <w:p w14:paraId="638CDED5"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Реквизиты</w:t>
            </w:r>
          </w:p>
        </w:tc>
        <w:tc>
          <w:tcPr>
            <w:tcW w:w="5840" w:type="dxa"/>
            <w:shd w:val="clear" w:color="auto" w:fill="auto"/>
          </w:tcPr>
          <w:p w14:paraId="2E4D6C1E"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 xml:space="preserve">р/с </w:t>
            </w:r>
            <w:r w:rsidRPr="0080531F">
              <w:rPr>
                <w:rFonts w:ascii="Myriad Pro" w:eastAsia="Times New Roman" w:hAnsi="Myriad Pro" w:cs="Arial"/>
                <w:color w:val="000000"/>
                <w:sz w:val="26"/>
                <w:szCs w:val="26"/>
                <w:shd w:val="clear" w:color="auto" w:fill="FFFFFF"/>
                <w:lang w:eastAsia="ru-RU"/>
              </w:rPr>
              <w:t>40702810287060000071</w:t>
            </w:r>
            <w:r w:rsidRPr="0080531F">
              <w:rPr>
                <w:rFonts w:ascii="Myriad Pro" w:eastAsia="Times New Roman" w:hAnsi="Myriad Pro"/>
                <w:sz w:val="26"/>
                <w:szCs w:val="26"/>
                <w:lang w:eastAsia="ru-RU"/>
              </w:rPr>
              <w:br/>
              <w:t>ПАО РОСБАНК</w:t>
            </w:r>
            <w:r w:rsidRPr="0080531F">
              <w:rPr>
                <w:rFonts w:ascii="Myriad Pro" w:eastAsia="Times New Roman" w:hAnsi="Myriad Pro"/>
                <w:sz w:val="26"/>
                <w:szCs w:val="26"/>
                <w:lang w:eastAsia="ru-RU"/>
              </w:rPr>
              <w:br/>
              <w:t>к/с 30101810000000000256</w:t>
            </w:r>
          </w:p>
          <w:p w14:paraId="6B399376" w14:textId="77777777" w:rsidR="009A71AA" w:rsidRPr="0080531F" w:rsidRDefault="009A71AA" w:rsidP="0080531F">
            <w:pPr>
              <w:spacing w:after="0" w:line="240" w:lineRule="auto"/>
              <w:contextualSpacing/>
              <w:rPr>
                <w:rFonts w:ascii="Myriad Pro" w:eastAsia="Times New Roman" w:hAnsi="Myriad Pro"/>
                <w:sz w:val="26"/>
                <w:szCs w:val="26"/>
                <w:lang w:eastAsia="ru-RU"/>
              </w:rPr>
            </w:pPr>
            <w:r w:rsidRPr="0080531F">
              <w:rPr>
                <w:rFonts w:ascii="Myriad Pro" w:eastAsia="Times New Roman" w:hAnsi="Myriad Pro"/>
                <w:sz w:val="26"/>
                <w:szCs w:val="26"/>
                <w:lang w:eastAsia="ru-RU"/>
              </w:rPr>
              <w:t>БИК 044525256</w:t>
            </w:r>
          </w:p>
        </w:tc>
      </w:tr>
    </w:tbl>
    <w:p w14:paraId="602FD633"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sectPr w:rsidR="009A71AA" w:rsidRPr="0080531F" w:rsidSect="009A56D4">
          <w:headerReference w:type="default" r:id="rId9"/>
          <w:footerReference w:type="default" r:id="rId10"/>
          <w:pgSz w:w="11906" w:h="16838"/>
          <w:pgMar w:top="1134" w:right="850" w:bottom="1134" w:left="1701" w:header="708" w:footer="708" w:gutter="0"/>
          <w:cols w:space="708"/>
          <w:titlePg/>
          <w:docGrid w:linePitch="360"/>
        </w:sectPr>
      </w:pPr>
      <w:bookmarkStart w:id="13" w:name="_Toc437621358"/>
    </w:p>
    <w:p w14:paraId="263957B8"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4" w:name="_Toc41256441"/>
      <w:r w:rsidRPr="0080531F">
        <w:rPr>
          <w:rFonts w:ascii="Myriad Pro" w:eastAsia="Times New Roman" w:hAnsi="Myriad Pro"/>
          <w:b/>
          <w:color w:val="4F6228"/>
          <w:sz w:val="28"/>
          <w:szCs w:val="28"/>
        </w:rPr>
        <w:lastRenderedPageBreak/>
        <w:t xml:space="preserve">Основание для </w:t>
      </w:r>
      <w:bookmarkEnd w:id="13"/>
      <w:r w:rsidRPr="0080531F">
        <w:rPr>
          <w:rFonts w:ascii="Myriad Pro" w:eastAsia="Times New Roman" w:hAnsi="Myriad Pro"/>
          <w:b/>
          <w:color w:val="4F6228"/>
          <w:sz w:val="28"/>
          <w:szCs w:val="28"/>
        </w:rPr>
        <w:t>оказания услуг</w:t>
      </w:r>
      <w:bookmarkEnd w:id="14"/>
    </w:p>
    <w:p w14:paraId="00E6E49F" w14:textId="77777777" w:rsidR="009A71AA" w:rsidRPr="0080531F" w:rsidRDefault="009A71AA" w:rsidP="009A71AA">
      <w:pPr>
        <w:keepNext/>
        <w:spacing w:beforeLines="40" w:before="96" w:after="0" w:line="360" w:lineRule="auto"/>
        <w:ind w:left="284" w:firstLine="567"/>
        <w:jc w:val="both"/>
        <w:rPr>
          <w:rFonts w:ascii="Myriad Pro" w:hAnsi="Myriad Pro"/>
          <w:color w:val="000000"/>
          <w:sz w:val="26"/>
          <w:szCs w:val="26"/>
        </w:rPr>
      </w:pPr>
      <w:r w:rsidRPr="0080531F">
        <w:rPr>
          <w:rFonts w:ascii="Myriad Pro" w:hAnsi="Myriad Pro"/>
          <w:color w:val="000000"/>
          <w:sz w:val="26"/>
          <w:szCs w:val="26"/>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15" w:name="_Hlk40793907"/>
      <w:r w:rsidRPr="0080531F">
        <w:rPr>
          <w:rFonts w:ascii="Myriad Pro" w:hAnsi="Myriad Pro"/>
          <w:color w:val="000000"/>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p>
    <w:bookmarkEnd w:id="15"/>
    <w:p w14:paraId="34DD52C6" w14:textId="77777777" w:rsidR="009A71AA" w:rsidRPr="0080531F" w:rsidRDefault="009A71AA" w:rsidP="009A71AA">
      <w:pPr>
        <w:keepNext/>
        <w:spacing w:before="320" w:after="0" w:line="360" w:lineRule="auto"/>
        <w:ind w:left="284" w:firstLine="567"/>
        <w:jc w:val="both"/>
        <w:rPr>
          <w:rFonts w:ascii="Myriad Pro" w:hAnsi="Myriad Pro"/>
          <w:color w:val="000000"/>
          <w:sz w:val="26"/>
          <w:szCs w:val="26"/>
        </w:rPr>
      </w:pPr>
    </w:p>
    <w:p w14:paraId="29BD3373"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6" w:name="_Toc41256442"/>
      <w:r w:rsidRPr="0080531F">
        <w:rPr>
          <w:rFonts w:ascii="Myriad Pro" w:eastAsia="Times New Roman" w:hAnsi="Myriad Pro"/>
          <w:b/>
          <w:color w:val="4F6228"/>
          <w:sz w:val="28"/>
          <w:szCs w:val="28"/>
        </w:rPr>
        <w:t>Цель оказания услуг</w:t>
      </w:r>
      <w:bookmarkEnd w:id="16"/>
    </w:p>
    <w:p w14:paraId="5A6B86A0" w14:textId="77777777" w:rsidR="009A71AA" w:rsidRPr="0080531F" w:rsidRDefault="009A71AA" w:rsidP="009A71AA">
      <w:pPr>
        <w:spacing w:after="0" w:line="360" w:lineRule="auto"/>
        <w:ind w:firstLine="567"/>
        <w:contextualSpacing/>
        <w:jc w:val="both"/>
        <w:rPr>
          <w:rFonts w:ascii="Myriad Pro" w:hAnsi="Myriad Pro"/>
          <w:sz w:val="26"/>
          <w:szCs w:val="26"/>
        </w:rPr>
      </w:pPr>
      <w:bookmarkStart w:id="17" w:name="_Hlk37762639"/>
      <w:r w:rsidRPr="0080531F">
        <w:rPr>
          <w:rFonts w:ascii="Myriad Pro" w:hAnsi="Myriad Pro"/>
          <w:sz w:val="26"/>
          <w:szCs w:val="26"/>
        </w:rPr>
        <w:t>Экспертиза тарифно-балансовых решений, принятых Государственным комитетом Псковской области по тарифам и энергетике в отношении Псковского филиала ПАО «МРСК Северо-Запада» при установлении регулируемых тарифов</w:t>
      </w:r>
      <w:r w:rsidR="00FB599A" w:rsidRPr="0080531F">
        <w:rPr>
          <w:rFonts w:ascii="Myriad Pro" w:hAnsi="Myriad Pro"/>
          <w:sz w:val="26"/>
          <w:szCs w:val="26"/>
        </w:rPr>
        <w:t>.</w:t>
      </w:r>
    </w:p>
    <w:p w14:paraId="6A188106" w14:textId="77777777" w:rsidR="009A71AA" w:rsidRPr="0080531F" w:rsidRDefault="009A71AA" w:rsidP="009A71AA">
      <w:pPr>
        <w:spacing w:after="0" w:line="360" w:lineRule="auto"/>
        <w:ind w:firstLine="567"/>
        <w:contextualSpacing/>
        <w:jc w:val="both"/>
        <w:rPr>
          <w:rFonts w:ascii="Myriad Pro" w:hAnsi="Myriad Pro"/>
          <w:sz w:val="26"/>
          <w:szCs w:val="26"/>
        </w:rPr>
      </w:pPr>
      <w:r w:rsidRPr="0080531F">
        <w:rPr>
          <w:rFonts w:ascii="Myriad Pro" w:hAnsi="Myriad Pro"/>
          <w:sz w:val="26"/>
          <w:szCs w:val="26"/>
        </w:rPr>
        <w:t>Экспертиза обосновывающих материалов, предоставляемых Псковским филиалом ПАО «МРСК Северо-Запада» в Государственный комитет Псковской области по тарифам и энергетике в рамках рассмотрения дел об установлении тарифов</w:t>
      </w:r>
      <w:r w:rsidR="00FB599A" w:rsidRPr="0080531F">
        <w:rPr>
          <w:rFonts w:ascii="Myriad Pro" w:hAnsi="Myriad Pro"/>
          <w:sz w:val="26"/>
          <w:szCs w:val="26"/>
        </w:rPr>
        <w:t>.</w:t>
      </w:r>
    </w:p>
    <w:p w14:paraId="491AC40E" w14:textId="77777777" w:rsidR="009A71AA" w:rsidRPr="0080531F" w:rsidRDefault="009A71AA" w:rsidP="009A71AA">
      <w:pPr>
        <w:spacing w:after="0" w:line="360" w:lineRule="auto"/>
        <w:ind w:firstLine="567"/>
        <w:contextualSpacing/>
        <w:jc w:val="both"/>
        <w:rPr>
          <w:rFonts w:ascii="Myriad Pro" w:hAnsi="Myriad Pro"/>
          <w:sz w:val="26"/>
          <w:szCs w:val="26"/>
        </w:rPr>
      </w:pPr>
      <w:r w:rsidRPr="0080531F">
        <w:rPr>
          <w:rFonts w:ascii="Myriad Pro" w:hAnsi="Myriad Pro"/>
          <w:sz w:val="26"/>
          <w:szCs w:val="26"/>
        </w:rPr>
        <w:t>Экспертиза обоснованности решений, принятых Государственным комитетом Псковской области по тарифам и энергетике при определении необходимой валовой выручки Псковского филиала ПАО «МРСК Северо-Запада» при установлении тарифов</w:t>
      </w:r>
      <w:r w:rsidR="00FB599A" w:rsidRPr="0080531F">
        <w:rPr>
          <w:rFonts w:ascii="Myriad Pro" w:hAnsi="Myriad Pro"/>
          <w:sz w:val="26"/>
          <w:szCs w:val="26"/>
        </w:rPr>
        <w:t>.</w:t>
      </w:r>
    </w:p>
    <w:p w14:paraId="22E0371D" w14:textId="77777777" w:rsidR="009A71AA" w:rsidRPr="0080531F" w:rsidRDefault="009A71AA" w:rsidP="009A71AA">
      <w:pPr>
        <w:spacing w:after="0" w:line="360" w:lineRule="auto"/>
        <w:ind w:firstLine="567"/>
        <w:contextualSpacing/>
        <w:jc w:val="both"/>
        <w:rPr>
          <w:rFonts w:ascii="Myriad Pro" w:hAnsi="Myriad Pro"/>
          <w:sz w:val="26"/>
          <w:szCs w:val="26"/>
        </w:rPr>
      </w:pPr>
      <w:r w:rsidRPr="0080531F">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Псковской области по тарифам и энергетике.</w:t>
      </w:r>
    </w:p>
    <w:bookmarkEnd w:id="17"/>
    <w:p w14:paraId="0EAF07D7" w14:textId="77777777" w:rsidR="009A71AA" w:rsidRDefault="009A71AA">
      <w:pPr>
        <w:spacing w:after="0" w:line="240" w:lineRule="auto"/>
        <w:rPr>
          <w:rFonts w:ascii="Myriad Pro" w:hAnsi="Myriad Pro"/>
          <w:b/>
          <w:sz w:val="26"/>
          <w:szCs w:val="26"/>
          <w:u w:val="single"/>
        </w:rPr>
      </w:pPr>
      <w:r>
        <w:rPr>
          <w:rFonts w:ascii="Myriad Pro" w:hAnsi="Myriad Pro"/>
          <w:b/>
          <w:sz w:val="26"/>
          <w:szCs w:val="26"/>
          <w:u w:val="single"/>
        </w:rPr>
        <w:br w:type="page"/>
      </w:r>
    </w:p>
    <w:p w14:paraId="6BCC6E56" w14:textId="77777777" w:rsidR="009A71AA" w:rsidRPr="009A71AA" w:rsidRDefault="009A71AA" w:rsidP="009A71AA">
      <w:pPr>
        <w:tabs>
          <w:tab w:val="left" w:pos="993"/>
        </w:tabs>
        <w:spacing w:after="0" w:line="360" w:lineRule="auto"/>
        <w:jc w:val="both"/>
        <w:rPr>
          <w:rFonts w:ascii="Myriad Pro" w:hAnsi="Myriad Pro"/>
          <w:b/>
          <w:sz w:val="26"/>
          <w:szCs w:val="26"/>
          <w:u w:val="single"/>
        </w:rPr>
      </w:pPr>
      <w:r w:rsidRPr="009A71AA">
        <w:rPr>
          <w:rFonts w:ascii="Myriad Pro" w:hAnsi="Myriad Pro"/>
          <w:b/>
          <w:sz w:val="26"/>
          <w:szCs w:val="26"/>
          <w:u w:val="single"/>
        </w:rPr>
        <w:lastRenderedPageBreak/>
        <w:t xml:space="preserve">Этап № 1.1.1. </w:t>
      </w:r>
    </w:p>
    <w:p w14:paraId="1CB1D207" w14:textId="77777777" w:rsidR="009A71AA" w:rsidRPr="009A71AA" w:rsidRDefault="009A71AA" w:rsidP="00FB599A">
      <w:pPr>
        <w:tabs>
          <w:tab w:val="left" w:pos="993"/>
        </w:tabs>
        <w:spacing w:after="0" w:line="360" w:lineRule="auto"/>
        <w:ind w:firstLine="709"/>
        <w:jc w:val="both"/>
        <w:rPr>
          <w:rFonts w:ascii="Myriad Pro" w:hAnsi="Myriad Pro"/>
          <w:sz w:val="26"/>
          <w:szCs w:val="26"/>
        </w:rPr>
      </w:pPr>
      <w:r w:rsidRPr="009A71AA">
        <w:rPr>
          <w:rFonts w:ascii="Myriad Pro" w:hAnsi="Myriad Pro"/>
          <w:sz w:val="26"/>
          <w:szCs w:val="26"/>
        </w:rPr>
        <w:t>1.1.1.</w:t>
      </w:r>
      <w:r w:rsidRPr="009A71AA">
        <w:rPr>
          <w:rFonts w:ascii="Myriad Pro" w:hAnsi="Myriad Pro"/>
          <w:sz w:val="26"/>
          <w:szCs w:val="26"/>
        </w:rPr>
        <w:tab/>
        <w:t xml:space="preserve">Анализ документов, предоставленных Псковским филиалом </w:t>
      </w:r>
      <w:r w:rsidR="00FB599A">
        <w:rPr>
          <w:rFonts w:ascii="Myriad Pro" w:hAnsi="Myriad Pro"/>
          <w:sz w:val="26"/>
          <w:szCs w:val="26"/>
        </w:rPr>
        <w:br/>
      </w:r>
      <w:r w:rsidRPr="009A71AA">
        <w:rPr>
          <w:rFonts w:ascii="Myriad Pro" w:hAnsi="Myriad Pro"/>
          <w:sz w:val="26"/>
          <w:szCs w:val="26"/>
        </w:rPr>
        <w:t xml:space="preserve">ПАО «МРСК Северо-Запада» в </w:t>
      </w:r>
      <w:r w:rsidRPr="0080531F">
        <w:rPr>
          <w:rFonts w:ascii="Myriad Pro" w:hAnsi="Myriad Pro"/>
          <w:sz w:val="26"/>
          <w:szCs w:val="26"/>
        </w:rPr>
        <w:t xml:space="preserve">Государственный комитет Псковской области по тарифам и энергетике </w:t>
      </w:r>
      <w:r w:rsidRPr="009A71AA">
        <w:rPr>
          <w:rFonts w:ascii="Myriad Pro" w:hAnsi="Myriad Pro"/>
          <w:sz w:val="26"/>
          <w:szCs w:val="26"/>
        </w:rPr>
        <w:t xml:space="preserve">в рамках рассмотрения дела об установлении тарифов, на основании которых </w:t>
      </w:r>
      <w:r w:rsidRPr="0080531F">
        <w:rPr>
          <w:rFonts w:ascii="Myriad Pro" w:hAnsi="Myriad Pro"/>
          <w:sz w:val="26"/>
          <w:szCs w:val="26"/>
        </w:rPr>
        <w:t xml:space="preserve">Государственным комитетом Псковской области по тарифам и энергетике </w:t>
      </w:r>
      <w:r w:rsidRPr="009A71AA">
        <w:rPr>
          <w:rFonts w:ascii="Myriad Pro" w:hAnsi="Myriad Pro"/>
          <w:sz w:val="26"/>
          <w:szCs w:val="26"/>
        </w:rPr>
        <w:t>были приняты соответствующие тарифно-балансовые решения на 2019 год.</w:t>
      </w:r>
    </w:p>
    <w:p w14:paraId="6CD328E3" w14:textId="77777777" w:rsidR="009A71AA" w:rsidRPr="009A71AA" w:rsidRDefault="009A71AA" w:rsidP="00FB599A">
      <w:pPr>
        <w:tabs>
          <w:tab w:val="left" w:pos="993"/>
        </w:tabs>
        <w:spacing w:after="0" w:line="360" w:lineRule="auto"/>
        <w:ind w:firstLine="709"/>
        <w:jc w:val="both"/>
        <w:rPr>
          <w:rFonts w:ascii="Myriad Pro" w:hAnsi="Myriad Pro"/>
          <w:sz w:val="26"/>
          <w:szCs w:val="26"/>
        </w:rPr>
      </w:pPr>
      <w:r w:rsidRPr="009A71AA">
        <w:rPr>
          <w:rFonts w:ascii="Myriad Pro" w:hAnsi="Myriad Pro"/>
          <w:sz w:val="26"/>
          <w:szCs w:val="26"/>
        </w:rPr>
        <w:t>1.1.2.</w:t>
      </w:r>
      <w:r w:rsidRPr="009A71AA">
        <w:rPr>
          <w:rFonts w:ascii="Myriad Pro" w:hAnsi="Myriad Pro"/>
          <w:sz w:val="26"/>
          <w:szCs w:val="26"/>
        </w:rPr>
        <w:tab/>
        <w:t xml:space="preserve">Экспертиза обоснованности принятых </w:t>
      </w:r>
      <w:r w:rsidRPr="0080531F">
        <w:rPr>
          <w:rFonts w:ascii="Myriad Pro" w:hAnsi="Myriad Pro"/>
          <w:sz w:val="26"/>
          <w:szCs w:val="26"/>
        </w:rPr>
        <w:t>Государственным комитетом Псковской области по тарифам и энергетике</w:t>
      </w:r>
      <w:r w:rsidRPr="009A71AA">
        <w:rPr>
          <w:rFonts w:ascii="Myriad Pro" w:hAnsi="Myriad Pro"/>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BD47E34" w14:textId="77777777" w:rsidR="009A71AA" w:rsidRPr="009A71AA" w:rsidRDefault="009A71AA" w:rsidP="00FB599A">
      <w:pPr>
        <w:tabs>
          <w:tab w:val="left" w:pos="993"/>
        </w:tabs>
        <w:spacing w:after="0" w:line="360" w:lineRule="auto"/>
        <w:ind w:firstLine="709"/>
        <w:jc w:val="both"/>
        <w:rPr>
          <w:rFonts w:ascii="Myriad Pro" w:hAnsi="Myriad Pro"/>
          <w:sz w:val="26"/>
          <w:szCs w:val="26"/>
        </w:rPr>
      </w:pPr>
      <w:r w:rsidRPr="009A71AA">
        <w:rPr>
          <w:rFonts w:ascii="Myriad Pro" w:hAnsi="Myriad Pro"/>
          <w:sz w:val="26"/>
          <w:szCs w:val="26"/>
        </w:rPr>
        <w:t>1.1.</w:t>
      </w:r>
      <w:r w:rsidR="00FB599A">
        <w:rPr>
          <w:rFonts w:ascii="Myriad Pro" w:hAnsi="Myriad Pro"/>
          <w:sz w:val="26"/>
          <w:szCs w:val="26"/>
        </w:rPr>
        <w:t>3</w:t>
      </w:r>
      <w:r w:rsidRPr="009A71AA">
        <w:rPr>
          <w:rFonts w:ascii="Myriad Pro" w:hAnsi="Myriad Pro"/>
          <w:sz w:val="26"/>
          <w:szCs w:val="26"/>
        </w:rPr>
        <w:t>.</w:t>
      </w:r>
      <w:r w:rsidRPr="009A71AA">
        <w:rPr>
          <w:rFonts w:ascii="Myriad Pro" w:hAnsi="Myriad Pro"/>
          <w:sz w:val="26"/>
          <w:szCs w:val="26"/>
        </w:rPr>
        <w:tab/>
        <w:t xml:space="preserve">Экспертиза расчетов подконтрольных расходов, учтенных </w:t>
      </w:r>
      <w:r w:rsidRPr="0080531F">
        <w:rPr>
          <w:rFonts w:ascii="Myriad Pro" w:hAnsi="Myriad Pro"/>
          <w:sz w:val="26"/>
          <w:szCs w:val="26"/>
        </w:rPr>
        <w:t>Государственным комитетом Псковской области по тарифам и энергетике</w:t>
      </w:r>
      <w:r w:rsidRPr="009A71AA">
        <w:rPr>
          <w:rFonts w:ascii="Myriad Pro" w:hAnsi="Myriad Pro"/>
          <w:sz w:val="26"/>
          <w:szCs w:val="26"/>
        </w:rPr>
        <w:t xml:space="preserve"> в необходимой валовой выручке при установлении тарифов на 2019 год, не являющийся первым годом долгосрочного периода регулирования.</w:t>
      </w:r>
    </w:p>
    <w:p w14:paraId="21FA86E8" w14:textId="77777777" w:rsidR="009A71AA" w:rsidRPr="009A71AA" w:rsidRDefault="009A71AA" w:rsidP="00FB599A">
      <w:pPr>
        <w:tabs>
          <w:tab w:val="left" w:pos="993"/>
        </w:tabs>
        <w:spacing w:after="0" w:line="360" w:lineRule="auto"/>
        <w:ind w:firstLine="709"/>
        <w:jc w:val="both"/>
        <w:rPr>
          <w:rFonts w:ascii="Myriad Pro" w:hAnsi="Myriad Pro"/>
          <w:sz w:val="26"/>
          <w:szCs w:val="26"/>
        </w:rPr>
      </w:pPr>
      <w:r w:rsidRPr="009A71AA">
        <w:rPr>
          <w:rFonts w:ascii="Myriad Pro" w:hAnsi="Myriad Pro"/>
          <w:sz w:val="26"/>
          <w:szCs w:val="26"/>
        </w:rPr>
        <w:t>1.1.</w:t>
      </w:r>
      <w:r w:rsidR="00FB599A">
        <w:rPr>
          <w:rFonts w:ascii="Myriad Pro" w:hAnsi="Myriad Pro"/>
          <w:sz w:val="26"/>
          <w:szCs w:val="26"/>
        </w:rPr>
        <w:t>4</w:t>
      </w:r>
      <w:r w:rsidRPr="009A71AA">
        <w:rPr>
          <w:rFonts w:ascii="Myriad Pro" w:hAnsi="Myriad Pro"/>
          <w:sz w:val="26"/>
          <w:szCs w:val="26"/>
        </w:rPr>
        <w:t>.</w:t>
      </w:r>
      <w:r w:rsidRPr="009A71AA">
        <w:rPr>
          <w:rFonts w:ascii="Myriad Pro" w:hAnsi="Myriad Pro"/>
          <w:sz w:val="26"/>
          <w:szCs w:val="26"/>
        </w:rPr>
        <w:tab/>
        <w:t xml:space="preserve">Анализ обоснованности принятых </w:t>
      </w:r>
      <w:r w:rsidRPr="0080531F">
        <w:rPr>
          <w:rFonts w:ascii="Myriad Pro" w:hAnsi="Myriad Pro"/>
          <w:sz w:val="26"/>
          <w:szCs w:val="26"/>
        </w:rPr>
        <w:t>Государственным комитетом Псковской области по тарифам и энергетике</w:t>
      </w:r>
      <w:r w:rsidRPr="009A71AA">
        <w:rPr>
          <w:rFonts w:ascii="Myriad Pro" w:hAnsi="Myriad Pro"/>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2316290E" w14:textId="77777777" w:rsidR="009A71AA" w:rsidRPr="009A71AA" w:rsidRDefault="009A71AA" w:rsidP="00FB599A">
      <w:pPr>
        <w:tabs>
          <w:tab w:val="left" w:pos="993"/>
        </w:tabs>
        <w:spacing w:after="0" w:line="360" w:lineRule="auto"/>
        <w:ind w:firstLine="709"/>
        <w:jc w:val="both"/>
        <w:rPr>
          <w:rFonts w:ascii="Myriad Pro" w:hAnsi="Myriad Pro"/>
          <w:sz w:val="26"/>
          <w:szCs w:val="26"/>
        </w:rPr>
      </w:pPr>
      <w:r w:rsidRPr="009A71AA">
        <w:rPr>
          <w:rFonts w:ascii="Myriad Pro" w:hAnsi="Myriad Pro"/>
          <w:sz w:val="26"/>
          <w:szCs w:val="26"/>
        </w:rPr>
        <w:t>1.1.</w:t>
      </w:r>
      <w:r w:rsidR="00FB599A">
        <w:rPr>
          <w:rFonts w:ascii="Myriad Pro" w:hAnsi="Myriad Pro"/>
          <w:sz w:val="26"/>
          <w:szCs w:val="26"/>
        </w:rPr>
        <w:t>5</w:t>
      </w:r>
      <w:r w:rsidRPr="009A71AA">
        <w:rPr>
          <w:rFonts w:ascii="Myriad Pro" w:hAnsi="Myriad Pro"/>
          <w:sz w:val="26"/>
          <w:szCs w:val="26"/>
        </w:rPr>
        <w:t>.</w:t>
      </w:r>
      <w:r w:rsidRPr="009A71AA">
        <w:rPr>
          <w:rFonts w:ascii="Myriad Pro" w:hAnsi="Myriad Pro"/>
          <w:sz w:val="26"/>
          <w:szCs w:val="26"/>
        </w:rPr>
        <w:tab/>
        <w:t xml:space="preserve">Экспертиза обоснованности расчетов </w:t>
      </w:r>
      <w:r w:rsidRPr="0080531F">
        <w:rPr>
          <w:rFonts w:ascii="Myriad Pro" w:hAnsi="Myriad Pro"/>
          <w:sz w:val="26"/>
          <w:szCs w:val="26"/>
        </w:rPr>
        <w:t>Государственного комитета Псковской области по тарифам и энергетике</w:t>
      </w:r>
      <w:r w:rsidRPr="009A71AA">
        <w:rPr>
          <w:rFonts w:ascii="Myriad Pro" w:hAnsi="Myriad Pro"/>
          <w:sz w:val="26"/>
          <w:szCs w:val="26"/>
        </w:rPr>
        <w:t xml:space="preserve"> по статьям неподконтрольных расходов на 2019 год.</w:t>
      </w:r>
    </w:p>
    <w:p w14:paraId="2431CF76" w14:textId="77777777" w:rsidR="009A71AA" w:rsidRPr="009A71AA" w:rsidRDefault="009A71AA" w:rsidP="00FB599A">
      <w:pPr>
        <w:tabs>
          <w:tab w:val="left" w:pos="993"/>
        </w:tabs>
        <w:spacing w:after="0" w:line="360" w:lineRule="auto"/>
        <w:ind w:firstLine="709"/>
        <w:jc w:val="both"/>
        <w:rPr>
          <w:rFonts w:ascii="Myriad Pro" w:hAnsi="Myriad Pro"/>
          <w:sz w:val="26"/>
          <w:szCs w:val="26"/>
        </w:rPr>
      </w:pPr>
      <w:r w:rsidRPr="009A71AA">
        <w:rPr>
          <w:rFonts w:ascii="Myriad Pro" w:hAnsi="Myriad Pro"/>
          <w:sz w:val="26"/>
          <w:szCs w:val="26"/>
        </w:rPr>
        <w:t>1.1.</w:t>
      </w:r>
      <w:r w:rsidR="00FB599A">
        <w:rPr>
          <w:rFonts w:ascii="Myriad Pro" w:hAnsi="Myriad Pro"/>
          <w:sz w:val="26"/>
          <w:szCs w:val="26"/>
        </w:rPr>
        <w:t>6</w:t>
      </w:r>
      <w:r w:rsidRPr="009A71AA">
        <w:rPr>
          <w:rFonts w:ascii="Myriad Pro" w:hAnsi="Myriad Pro"/>
          <w:sz w:val="26"/>
          <w:szCs w:val="26"/>
        </w:rPr>
        <w:t>.</w:t>
      </w:r>
      <w:r w:rsidRPr="009A71AA">
        <w:rPr>
          <w:rFonts w:ascii="Myriad Pro" w:hAnsi="Myriad Pro"/>
          <w:sz w:val="26"/>
          <w:szCs w:val="26"/>
        </w:rPr>
        <w:tab/>
        <w:t xml:space="preserve">Экспертиза обоснованности расходов на компенсацию потерь, учтенных </w:t>
      </w:r>
      <w:r w:rsidRPr="0080531F">
        <w:rPr>
          <w:rFonts w:ascii="Myriad Pro" w:hAnsi="Myriad Pro"/>
          <w:sz w:val="26"/>
          <w:szCs w:val="26"/>
        </w:rPr>
        <w:t xml:space="preserve">Государственным комитетом Псковской области по тарифам и энергетике </w:t>
      </w:r>
      <w:r w:rsidRPr="009A71AA">
        <w:rPr>
          <w:rFonts w:ascii="Myriad Pro" w:hAnsi="Myriad Pro"/>
          <w:sz w:val="26"/>
          <w:szCs w:val="26"/>
        </w:rPr>
        <w:t>в необходимой валовой выручке на 2019 год.</w:t>
      </w:r>
    </w:p>
    <w:p w14:paraId="25F09F63" w14:textId="77777777" w:rsidR="009A71AA" w:rsidRPr="009A71AA" w:rsidRDefault="009A71AA" w:rsidP="009A71AA">
      <w:pPr>
        <w:rPr>
          <w:rFonts w:ascii="Myriad Pro" w:hAnsi="Myriad Pro"/>
          <w:sz w:val="26"/>
          <w:szCs w:val="26"/>
        </w:rPr>
      </w:pPr>
      <w:r w:rsidRPr="009A71AA">
        <w:rPr>
          <w:rFonts w:ascii="Myriad Pro" w:hAnsi="Myriad Pro"/>
          <w:sz w:val="26"/>
          <w:szCs w:val="26"/>
        </w:rPr>
        <w:br w:type="page"/>
      </w:r>
    </w:p>
    <w:p w14:paraId="1B1F5150" w14:textId="77777777" w:rsidR="009A71AA" w:rsidRPr="0080531F" w:rsidRDefault="009A71AA"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8" w:name="_Toc41256443"/>
      <w:r w:rsidRPr="0080531F">
        <w:rPr>
          <w:rFonts w:ascii="Myriad Pro" w:eastAsia="Times New Roman" w:hAnsi="Myriad Pro"/>
          <w:b/>
          <w:color w:val="4F6228"/>
          <w:sz w:val="28"/>
          <w:szCs w:val="28"/>
        </w:rPr>
        <w:lastRenderedPageBreak/>
        <w:t>Нормативно-правовая база</w:t>
      </w:r>
      <w:bookmarkEnd w:id="18"/>
    </w:p>
    <w:p w14:paraId="1B7F3452" w14:textId="77777777" w:rsidR="009A71AA" w:rsidRPr="0080531F" w:rsidRDefault="009A71AA" w:rsidP="009A71AA">
      <w:pPr>
        <w:spacing w:after="0" w:line="360" w:lineRule="auto"/>
        <w:ind w:firstLine="567"/>
        <w:contextualSpacing/>
        <w:jc w:val="both"/>
        <w:rPr>
          <w:rFonts w:ascii="Myriad Pro" w:hAnsi="Myriad Pro"/>
          <w:sz w:val="26"/>
          <w:szCs w:val="26"/>
        </w:rPr>
      </w:pPr>
      <w:r w:rsidRPr="009A71AA">
        <w:rPr>
          <w:rFonts w:ascii="Myriad Pro"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w:t>
      </w:r>
      <w:r w:rsidRPr="0080531F">
        <w:rPr>
          <w:rFonts w:ascii="Myriad Pro" w:hAnsi="Myriad Pro"/>
          <w:sz w:val="26"/>
          <w:szCs w:val="26"/>
        </w:rPr>
        <w:t xml:space="preserve"> </w:t>
      </w:r>
    </w:p>
    <w:p w14:paraId="7A06E17D"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Налоговый кодекс Российской Федерации;</w:t>
      </w:r>
    </w:p>
    <w:p w14:paraId="75055EFC"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Федеральный закон Российской Федерации от 26.03.2003 № 35-ФЗ «Об электроэнергетике»;</w:t>
      </w:r>
    </w:p>
    <w:p w14:paraId="6A19DD02"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7D40927B"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31406315"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E25F3C6"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105AFEB"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 xml:space="preserve">Приказ ФСТ России от 30.03.2012 № 228-э «Об утверждении Методических указаний по регулированию тарифов с применением </w:t>
      </w:r>
      <w:r w:rsidRPr="009A71AA">
        <w:rPr>
          <w:rFonts w:ascii="Myriad Pro" w:hAnsi="Myriad Pro"/>
          <w:sz w:val="26"/>
          <w:szCs w:val="26"/>
        </w:rPr>
        <w:lastRenderedPageBreak/>
        <w:t>метода доходности инвестированного капитала» (далее – Методические указания № 228-э);</w:t>
      </w:r>
    </w:p>
    <w:p w14:paraId="323AC508"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3A584A6"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11.09.2014 № 215-э/1</w:t>
      </w:r>
      <w:r w:rsidRPr="009A71AA">
        <w:t xml:space="preserve"> </w:t>
      </w:r>
      <w:r w:rsidRPr="009A71AA">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4FDE8562"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26AFD978"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43369467"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 xml:space="preserve">Приказ ФСТ России от 12 апреля </w:t>
      </w:r>
      <w:smartTag w:uri="urn:schemas-microsoft-com:office:smarttags" w:element="metricconverter">
        <w:smartTagPr>
          <w:attr w:name="ProductID" w:val="2012 г"/>
        </w:smartTagPr>
        <w:r w:rsidRPr="009A71AA">
          <w:rPr>
            <w:rFonts w:ascii="Myriad Pro" w:hAnsi="Myriad Pro"/>
            <w:sz w:val="26"/>
            <w:szCs w:val="26"/>
          </w:rPr>
          <w:t>2012 г</w:t>
        </w:r>
      </w:smartTag>
      <w:r w:rsidRPr="009A71AA">
        <w:rPr>
          <w:rFonts w:ascii="Myriad Pro" w:hAnsi="Myriad Pro"/>
          <w:sz w:val="26"/>
          <w:szCs w:val="26"/>
        </w:rPr>
        <w:t xml:space="preserve">.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9A71AA">
        <w:rPr>
          <w:rFonts w:ascii="Myriad Pro" w:hAnsi="Myriad Pro"/>
          <w:sz w:val="26"/>
          <w:szCs w:val="26"/>
        </w:rPr>
        <w:lastRenderedPageBreak/>
        <w:t>прогнозного объема мощности, определенного в отношении указанных категорий потребителей» (далее – Порядок № 53-э/1);</w:t>
      </w:r>
    </w:p>
    <w:p w14:paraId="1FE81C05"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687B52C" w14:textId="77777777" w:rsidR="009A71AA" w:rsidRPr="009A71AA" w:rsidRDefault="009A71AA" w:rsidP="009A71AA">
      <w:pPr>
        <w:numPr>
          <w:ilvl w:val="0"/>
          <w:numId w:val="14"/>
        </w:numPr>
        <w:spacing w:after="0" w:line="360" w:lineRule="auto"/>
        <w:ind w:left="1134" w:hanging="720"/>
        <w:contextualSpacing/>
        <w:jc w:val="both"/>
        <w:rPr>
          <w:rFonts w:ascii="Myriad Pro" w:hAnsi="Myriad Pro"/>
          <w:sz w:val="26"/>
          <w:szCs w:val="26"/>
        </w:rPr>
      </w:pPr>
      <w:r w:rsidRPr="009A71AA">
        <w:rPr>
          <w:rFonts w:ascii="Myriad Pro" w:hAnsi="Myriad Pro"/>
          <w:sz w:val="26"/>
          <w:szCs w:val="26"/>
        </w:rPr>
        <w:t>Приказ Министерства энергетики Российской Федерации от 25.04.2018 № 320</w:t>
      </w:r>
      <w:r w:rsidRPr="009A71AA">
        <w:t xml:space="preserve"> </w:t>
      </w:r>
      <w:r w:rsidRPr="009A71AA">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9A71AA">
          <w:rPr>
            <w:rFonts w:ascii="Myriad Pro" w:hAnsi="Myriad Pro"/>
            <w:sz w:val="26"/>
            <w:szCs w:val="26"/>
          </w:rPr>
          <w:t>2004 г</w:t>
        </w:r>
      </w:smartTag>
      <w:r w:rsidRPr="009A71AA">
        <w:rPr>
          <w:rFonts w:ascii="Myriad Pro" w:hAnsi="Myriad Pro"/>
          <w:sz w:val="26"/>
          <w:szCs w:val="26"/>
        </w:rPr>
        <w:t>.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3F3E2C28" w14:textId="77777777" w:rsidR="009A71AA" w:rsidRPr="009A71AA" w:rsidRDefault="00FB599A" w:rsidP="009A71AA">
      <w:pPr>
        <w:numPr>
          <w:ilvl w:val="0"/>
          <w:numId w:val="14"/>
        </w:numPr>
        <w:spacing w:after="0" w:line="360" w:lineRule="auto"/>
        <w:ind w:left="1134" w:hanging="720"/>
        <w:contextualSpacing/>
        <w:jc w:val="both"/>
        <w:rPr>
          <w:rFonts w:ascii="Myriad Pro" w:hAnsi="Myriad Pro"/>
          <w:sz w:val="26"/>
          <w:szCs w:val="26"/>
        </w:rPr>
      </w:pPr>
      <w:r>
        <w:rPr>
          <w:rFonts w:ascii="Myriad Pro" w:hAnsi="Myriad Pro"/>
          <w:sz w:val="26"/>
          <w:szCs w:val="26"/>
        </w:rPr>
        <w:t>н</w:t>
      </w:r>
      <w:r w:rsidR="009A71AA" w:rsidRPr="009A71AA">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F30C5D5" w14:textId="77777777" w:rsidR="0065095C" w:rsidRPr="009A71AA" w:rsidRDefault="009A71AA" w:rsidP="009A71AA">
      <w:pPr>
        <w:numPr>
          <w:ilvl w:val="0"/>
          <w:numId w:val="14"/>
        </w:numPr>
        <w:spacing w:after="0" w:line="360" w:lineRule="auto"/>
        <w:ind w:left="1134" w:hanging="720"/>
        <w:contextualSpacing/>
        <w:jc w:val="both"/>
      </w:pPr>
      <w:r w:rsidRPr="009A71AA">
        <w:rPr>
          <w:rFonts w:ascii="Myriad Pro" w:hAnsi="Myriad Pro"/>
          <w:sz w:val="26"/>
          <w:szCs w:val="26"/>
        </w:rPr>
        <w:t>иные нормативно-правовые акты Российской Федерации, необходимые для анализа.</w:t>
      </w:r>
      <w:r w:rsidR="00193C00" w:rsidRPr="009A71AA">
        <w:rPr>
          <w:rFonts w:ascii="Myriad Pro" w:hAnsi="Myriad Pro"/>
          <w:sz w:val="26"/>
          <w:szCs w:val="26"/>
        </w:rPr>
        <w:br w:type="page"/>
      </w:r>
    </w:p>
    <w:p w14:paraId="1D226B46" w14:textId="77777777" w:rsidR="0065095C" w:rsidRPr="0080531F" w:rsidRDefault="0065095C" w:rsidP="009A71AA">
      <w:pPr>
        <w:keepNext/>
        <w:keepLines/>
        <w:numPr>
          <w:ilvl w:val="1"/>
          <w:numId w:val="1"/>
        </w:numPr>
        <w:tabs>
          <w:tab w:val="left" w:pos="567"/>
        </w:tabs>
        <w:spacing w:before="40" w:after="0" w:line="360" w:lineRule="auto"/>
        <w:ind w:left="1134" w:hanging="1134"/>
        <w:outlineLvl w:val="2"/>
        <w:rPr>
          <w:rFonts w:ascii="Myriad Pro" w:eastAsia="Times New Roman" w:hAnsi="Myriad Pro"/>
          <w:b/>
          <w:color w:val="4F6228"/>
          <w:sz w:val="28"/>
          <w:szCs w:val="28"/>
        </w:rPr>
      </w:pPr>
      <w:bookmarkStart w:id="19" w:name="_Toc34496142"/>
      <w:bookmarkStart w:id="20" w:name="_Toc40826288"/>
      <w:bookmarkStart w:id="21" w:name="_Toc41256444"/>
      <w:bookmarkEnd w:id="19"/>
      <w:r w:rsidRPr="0080531F">
        <w:rPr>
          <w:rFonts w:ascii="Myriad Pro" w:eastAsia="Times New Roman" w:hAnsi="Myriad Pro"/>
          <w:b/>
          <w:color w:val="4F6228"/>
          <w:sz w:val="28"/>
          <w:szCs w:val="28"/>
        </w:rPr>
        <w:lastRenderedPageBreak/>
        <w:t>Общая информация об организации</w:t>
      </w:r>
      <w:bookmarkEnd w:id="20"/>
      <w:bookmarkEnd w:id="21"/>
    </w:p>
    <w:p w14:paraId="4C7A2FAD" w14:textId="77777777" w:rsidR="00F2782D" w:rsidRPr="00041343" w:rsidRDefault="00D2138F" w:rsidP="005E7640">
      <w:pPr>
        <w:shd w:val="clear" w:color="auto" w:fill="FFFFFF"/>
        <w:tabs>
          <w:tab w:val="left" w:pos="1134"/>
        </w:tabs>
        <w:spacing w:after="0" w:line="360" w:lineRule="auto"/>
        <w:ind w:firstLine="567"/>
        <w:jc w:val="both"/>
        <w:textAlignment w:val="baseline"/>
        <w:rPr>
          <w:rFonts w:ascii="Myriad Pro" w:hAnsi="Myriad Pro"/>
          <w:iCs/>
          <w:sz w:val="26"/>
          <w:szCs w:val="26"/>
        </w:rPr>
      </w:pPr>
      <w:r>
        <w:rPr>
          <w:rFonts w:ascii="Myriad Pro" w:hAnsi="Myriad Pro"/>
          <w:iCs/>
          <w:sz w:val="26"/>
          <w:szCs w:val="26"/>
        </w:rPr>
        <w:t>Псковский ф</w:t>
      </w:r>
      <w:r w:rsidR="0065095C" w:rsidRPr="00041343">
        <w:rPr>
          <w:rFonts w:ascii="Myriad Pro" w:hAnsi="Myriad Pro"/>
          <w:iCs/>
          <w:sz w:val="26"/>
          <w:szCs w:val="26"/>
        </w:rPr>
        <w:t>илиал</w:t>
      </w:r>
      <w:r w:rsidR="00137D07">
        <w:rPr>
          <w:rFonts w:ascii="Myriad Pro" w:hAnsi="Myriad Pro"/>
          <w:iCs/>
          <w:sz w:val="26"/>
          <w:szCs w:val="26"/>
        </w:rPr>
        <w:t xml:space="preserve"> ПАО</w:t>
      </w:r>
      <w:r w:rsidR="0065095C" w:rsidRPr="00041343">
        <w:rPr>
          <w:rFonts w:ascii="Myriad Pro" w:hAnsi="Myriad Pro"/>
          <w:i/>
          <w:iCs/>
          <w:sz w:val="26"/>
          <w:szCs w:val="26"/>
        </w:rPr>
        <w:t xml:space="preserve"> </w:t>
      </w:r>
      <w:r w:rsidR="00586D28">
        <w:rPr>
          <w:rFonts w:ascii="Myriad Pro" w:hAnsi="Myriad Pro"/>
          <w:sz w:val="26"/>
          <w:szCs w:val="26"/>
        </w:rPr>
        <w:t>«</w:t>
      </w:r>
      <w:r w:rsidR="00CD4026" w:rsidRPr="00041343">
        <w:rPr>
          <w:rFonts w:ascii="Myriad Pro" w:hAnsi="Myriad Pro"/>
          <w:sz w:val="26"/>
          <w:szCs w:val="26"/>
        </w:rPr>
        <w:t>МРСК Северо-Запада</w:t>
      </w:r>
      <w:r w:rsidR="00586D28">
        <w:rPr>
          <w:rFonts w:ascii="Myriad Pro" w:hAnsi="Myriad Pro"/>
          <w:sz w:val="26"/>
          <w:szCs w:val="26"/>
        </w:rPr>
        <w:t>»</w:t>
      </w:r>
      <w:r w:rsidR="00CD4026" w:rsidRPr="00041343">
        <w:rPr>
          <w:rFonts w:ascii="Myriad Pro" w:hAnsi="Myriad Pro"/>
          <w:sz w:val="26"/>
          <w:szCs w:val="26"/>
        </w:rPr>
        <w:t xml:space="preserve"> </w:t>
      </w:r>
      <w:r w:rsidR="00F2782D" w:rsidRPr="00041343">
        <w:rPr>
          <w:rFonts w:ascii="Myriad Pro" w:hAnsi="Myriad Pro"/>
          <w:iCs/>
          <w:sz w:val="26"/>
          <w:szCs w:val="26"/>
        </w:rPr>
        <w:t xml:space="preserve">обеспечивает передачу и распределение электроэнергии на территории Псковской области. Общая протяжённость воздушных и кабельных линий электропередачи </w:t>
      </w:r>
      <w:smartTag w:uri="urn:schemas-microsoft-com:office:smarttags" w:element="metricconverter">
        <w:smartTagPr>
          <w:attr w:name="ProductID" w:val="45 421 км"/>
        </w:smartTagPr>
        <w:r w:rsidR="00F2782D" w:rsidRPr="00041343">
          <w:rPr>
            <w:rFonts w:ascii="Myriad Pro" w:hAnsi="Myriad Pro"/>
            <w:iCs/>
            <w:sz w:val="26"/>
            <w:szCs w:val="26"/>
          </w:rPr>
          <w:t>4</w:t>
        </w:r>
        <w:r w:rsidR="00834137">
          <w:rPr>
            <w:rFonts w:ascii="Myriad Pro" w:hAnsi="Myriad Pro"/>
            <w:iCs/>
            <w:sz w:val="26"/>
            <w:szCs w:val="26"/>
          </w:rPr>
          <w:t>5 4</w:t>
        </w:r>
        <w:r w:rsidR="00F2782D" w:rsidRPr="00041343">
          <w:rPr>
            <w:rFonts w:ascii="Myriad Pro" w:hAnsi="Myriad Pro"/>
            <w:iCs/>
            <w:sz w:val="26"/>
            <w:szCs w:val="26"/>
          </w:rPr>
          <w:t>21 км</w:t>
        </w:r>
      </w:smartTag>
      <w:r w:rsidR="00F2782D" w:rsidRPr="00041343">
        <w:rPr>
          <w:rFonts w:ascii="Myriad Pro" w:hAnsi="Myriad Pro"/>
          <w:iCs/>
          <w:sz w:val="26"/>
          <w:szCs w:val="26"/>
        </w:rPr>
        <w:t xml:space="preserve"> </w:t>
      </w:r>
    </w:p>
    <w:p w14:paraId="0683D21F" w14:textId="77777777" w:rsidR="0065095C" w:rsidRPr="00041343" w:rsidRDefault="00F2782D" w:rsidP="005E7640">
      <w:pPr>
        <w:tabs>
          <w:tab w:val="left" w:pos="1134"/>
        </w:tabs>
        <w:spacing w:after="0" w:line="360" w:lineRule="auto"/>
        <w:ind w:firstLine="567"/>
        <w:contextualSpacing/>
        <w:jc w:val="both"/>
        <w:rPr>
          <w:rFonts w:ascii="Myriad Pro" w:hAnsi="Myriad Pro"/>
          <w:iCs/>
          <w:sz w:val="26"/>
          <w:szCs w:val="26"/>
        </w:rPr>
      </w:pPr>
      <w:r w:rsidRPr="00041343">
        <w:rPr>
          <w:rFonts w:ascii="Myriad Pro" w:hAnsi="Myriad Pro"/>
          <w:iCs/>
          <w:sz w:val="26"/>
          <w:szCs w:val="26"/>
        </w:rPr>
        <w:t xml:space="preserve">Осуществляет энергоснабжение около 651 тыс. потребителей на территории 55,4 тыс. кв. км. </w:t>
      </w:r>
    </w:p>
    <w:p w14:paraId="0A20B3AD" w14:textId="77777777" w:rsidR="00845F6A" w:rsidRPr="00041343" w:rsidRDefault="00845F6A" w:rsidP="005E7640">
      <w:pPr>
        <w:shd w:val="clear" w:color="auto" w:fill="FFFFFF"/>
        <w:tabs>
          <w:tab w:val="left" w:pos="1134"/>
        </w:tabs>
        <w:spacing w:after="0" w:line="360" w:lineRule="auto"/>
        <w:ind w:firstLine="567"/>
        <w:jc w:val="both"/>
        <w:textAlignment w:val="baseline"/>
        <w:rPr>
          <w:rFonts w:ascii="Myriad Pro" w:hAnsi="Myriad Pro"/>
          <w:iCs/>
          <w:sz w:val="26"/>
          <w:szCs w:val="26"/>
        </w:rPr>
      </w:pPr>
      <w:r w:rsidRPr="00041343">
        <w:rPr>
          <w:rFonts w:ascii="Myriad Pro" w:hAnsi="Myriad Pro"/>
          <w:iCs/>
          <w:sz w:val="26"/>
          <w:szCs w:val="26"/>
        </w:rPr>
        <w:t xml:space="preserve">Инвестиционная программа ПАО </w:t>
      </w:r>
      <w:r w:rsidR="00586D28">
        <w:rPr>
          <w:rFonts w:ascii="Myriad Pro" w:hAnsi="Myriad Pro"/>
          <w:iCs/>
          <w:sz w:val="26"/>
          <w:szCs w:val="26"/>
        </w:rPr>
        <w:t>«</w:t>
      </w:r>
      <w:r w:rsidRPr="00041343">
        <w:rPr>
          <w:rFonts w:ascii="Myriad Pro" w:hAnsi="Myriad Pro"/>
          <w:iCs/>
          <w:sz w:val="26"/>
          <w:szCs w:val="26"/>
        </w:rPr>
        <w:t>МРСК Северо-Запада</w:t>
      </w:r>
      <w:r w:rsidR="00586D28">
        <w:rPr>
          <w:rFonts w:ascii="Myriad Pro" w:hAnsi="Myriad Pro"/>
          <w:iCs/>
          <w:sz w:val="26"/>
          <w:szCs w:val="26"/>
        </w:rPr>
        <w:t>»</w:t>
      </w:r>
      <w:r w:rsidRPr="00041343">
        <w:rPr>
          <w:rFonts w:ascii="Myriad Pro" w:hAnsi="Myriad Pro"/>
          <w:iCs/>
          <w:sz w:val="26"/>
          <w:szCs w:val="26"/>
        </w:rPr>
        <w:t xml:space="preserve"> на период с 2016-2020 годы в установленном порядке утверждена приказом Минэнерго России от 30.11.2015 № 906</w:t>
      </w:r>
      <w:r w:rsidR="000858C4">
        <w:rPr>
          <w:rFonts w:ascii="Myriad Pro" w:hAnsi="Myriad Pro"/>
          <w:iCs/>
          <w:sz w:val="26"/>
          <w:szCs w:val="26"/>
        </w:rPr>
        <w:t>.</w:t>
      </w:r>
      <w:r w:rsidRPr="00041343">
        <w:rPr>
          <w:rFonts w:ascii="Myriad Pro" w:hAnsi="Myriad Pro"/>
          <w:iCs/>
          <w:sz w:val="26"/>
          <w:szCs w:val="26"/>
        </w:rPr>
        <w:t xml:space="preserve"> </w:t>
      </w:r>
      <w:r w:rsidR="000858C4">
        <w:rPr>
          <w:rFonts w:ascii="Myriad Pro" w:hAnsi="Myriad Pro"/>
          <w:iCs/>
          <w:sz w:val="26"/>
          <w:szCs w:val="26"/>
        </w:rPr>
        <w:t>П</w:t>
      </w:r>
      <w:r w:rsidRPr="00041343">
        <w:rPr>
          <w:rFonts w:ascii="Myriad Pro" w:hAnsi="Myriad Pro"/>
          <w:iCs/>
          <w:sz w:val="26"/>
          <w:szCs w:val="26"/>
        </w:rPr>
        <w:t xml:space="preserve">риказом Минэнерго России от 16.12.2016 № 1333 </w:t>
      </w:r>
      <w:r w:rsidR="000858C4">
        <w:rPr>
          <w:rFonts w:ascii="Myriad Pro" w:hAnsi="Myriad Pro"/>
          <w:iCs/>
          <w:sz w:val="26"/>
          <w:szCs w:val="26"/>
        </w:rPr>
        <w:t xml:space="preserve">утверждены </w:t>
      </w:r>
      <w:r w:rsidRPr="00041343">
        <w:rPr>
          <w:rFonts w:ascii="Myriad Pro" w:hAnsi="Myriad Pro"/>
          <w:iCs/>
          <w:sz w:val="26"/>
          <w:szCs w:val="26"/>
        </w:rPr>
        <w:t>изменения</w:t>
      </w:r>
      <w:r w:rsidR="000858C4">
        <w:rPr>
          <w:rFonts w:ascii="Myriad Pro" w:hAnsi="Myriad Pro"/>
          <w:iCs/>
          <w:sz w:val="26"/>
          <w:szCs w:val="26"/>
        </w:rPr>
        <w:t xml:space="preserve"> в Инвестиционную программу </w:t>
      </w:r>
      <w:r w:rsidR="000858C4" w:rsidRPr="00041343">
        <w:rPr>
          <w:rFonts w:ascii="Myriad Pro" w:hAnsi="Myriad Pro"/>
          <w:iCs/>
          <w:sz w:val="26"/>
          <w:szCs w:val="26"/>
        </w:rPr>
        <w:t xml:space="preserve">ПАО </w:t>
      </w:r>
      <w:r w:rsidR="000858C4">
        <w:rPr>
          <w:rFonts w:ascii="Myriad Pro" w:hAnsi="Myriad Pro"/>
          <w:iCs/>
          <w:sz w:val="26"/>
          <w:szCs w:val="26"/>
        </w:rPr>
        <w:t>«</w:t>
      </w:r>
      <w:r w:rsidR="000858C4" w:rsidRPr="00041343">
        <w:rPr>
          <w:rFonts w:ascii="Myriad Pro" w:hAnsi="Myriad Pro"/>
          <w:iCs/>
          <w:sz w:val="26"/>
          <w:szCs w:val="26"/>
        </w:rPr>
        <w:t>МРСК Северо-Запада</w:t>
      </w:r>
      <w:r w:rsidR="000858C4">
        <w:rPr>
          <w:rFonts w:ascii="Myriad Pro" w:hAnsi="Myriad Pro"/>
          <w:iCs/>
          <w:sz w:val="26"/>
          <w:szCs w:val="26"/>
        </w:rPr>
        <w:t>»</w:t>
      </w:r>
      <w:r w:rsidRPr="00041343">
        <w:rPr>
          <w:rFonts w:ascii="Myriad Pro" w:hAnsi="Myriad Pro"/>
          <w:iCs/>
          <w:sz w:val="26"/>
          <w:szCs w:val="26"/>
        </w:rPr>
        <w:t xml:space="preserve"> на 2016-2025 годы. ПАО </w:t>
      </w:r>
      <w:r w:rsidR="00586D28">
        <w:rPr>
          <w:rFonts w:ascii="Myriad Pro" w:hAnsi="Myriad Pro"/>
          <w:iCs/>
          <w:sz w:val="26"/>
          <w:szCs w:val="26"/>
        </w:rPr>
        <w:t>«</w:t>
      </w:r>
      <w:r w:rsidRPr="00041343">
        <w:rPr>
          <w:rFonts w:ascii="Myriad Pro" w:hAnsi="Myriad Pro"/>
          <w:iCs/>
          <w:sz w:val="26"/>
          <w:szCs w:val="26"/>
        </w:rPr>
        <w:t>МРСК Северо-Запада</w:t>
      </w:r>
      <w:r w:rsidR="00586D28">
        <w:rPr>
          <w:rFonts w:ascii="Myriad Pro" w:hAnsi="Myriad Pro"/>
          <w:iCs/>
          <w:sz w:val="26"/>
          <w:szCs w:val="26"/>
        </w:rPr>
        <w:t>»</w:t>
      </w:r>
      <w:r w:rsidRPr="00041343">
        <w:rPr>
          <w:rFonts w:ascii="Myriad Pro" w:hAnsi="Myriad Pro"/>
          <w:iCs/>
          <w:sz w:val="26"/>
          <w:szCs w:val="26"/>
        </w:rPr>
        <w:t xml:space="preserve"> в 2018 году в установленном порядке направило в Минэнерго России проект изменений в инвестиционную программу на 2016-2025 годы, в т.ч. по Псковской области. Приказом Минэнерго России от 21.12.2018 № 26@ утверждены изменения в инвестиционную программу </w:t>
      </w:r>
      <w:r w:rsidR="00D2138F">
        <w:rPr>
          <w:rFonts w:ascii="Myriad Pro" w:hAnsi="Myriad Pro"/>
          <w:iCs/>
          <w:sz w:val="26"/>
          <w:szCs w:val="26"/>
        </w:rPr>
        <w:br/>
      </w:r>
      <w:r w:rsidRPr="00041343">
        <w:rPr>
          <w:rFonts w:ascii="Myriad Pro" w:hAnsi="Myriad Pro"/>
          <w:iCs/>
          <w:sz w:val="26"/>
          <w:szCs w:val="26"/>
        </w:rPr>
        <w:t xml:space="preserve">ПАО </w:t>
      </w:r>
      <w:r w:rsidR="00586D28">
        <w:rPr>
          <w:rFonts w:ascii="Myriad Pro" w:hAnsi="Myriad Pro"/>
          <w:iCs/>
          <w:sz w:val="26"/>
          <w:szCs w:val="26"/>
        </w:rPr>
        <w:t>«</w:t>
      </w:r>
      <w:r w:rsidRPr="00041343">
        <w:rPr>
          <w:rFonts w:ascii="Myriad Pro" w:hAnsi="Myriad Pro"/>
          <w:iCs/>
          <w:sz w:val="26"/>
          <w:szCs w:val="26"/>
        </w:rPr>
        <w:t>МРСК Северо-Запада</w:t>
      </w:r>
      <w:r w:rsidR="00586D28">
        <w:rPr>
          <w:rFonts w:ascii="Myriad Pro" w:hAnsi="Myriad Pro"/>
          <w:iCs/>
          <w:sz w:val="26"/>
          <w:szCs w:val="26"/>
        </w:rPr>
        <w:t>»</w:t>
      </w:r>
      <w:r w:rsidRPr="00041343">
        <w:rPr>
          <w:rFonts w:ascii="Myriad Pro" w:hAnsi="Myriad Pro"/>
          <w:iCs/>
          <w:sz w:val="26"/>
          <w:szCs w:val="26"/>
        </w:rPr>
        <w:t>, утвержденную приказом Минэнерго России от 30.11.2015 № 906.</w:t>
      </w:r>
    </w:p>
    <w:p w14:paraId="2399A11B" w14:textId="77777777" w:rsidR="0065095C" w:rsidRDefault="0065095C" w:rsidP="005E7640">
      <w:pPr>
        <w:tabs>
          <w:tab w:val="left" w:pos="1134"/>
        </w:tabs>
        <w:spacing w:after="0" w:line="360" w:lineRule="auto"/>
        <w:ind w:firstLine="567"/>
        <w:contextualSpacing/>
        <w:jc w:val="both"/>
        <w:rPr>
          <w:rFonts w:ascii="Myriad Pro" w:hAnsi="Myriad Pro"/>
          <w:iCs/>
          <w:sz w:val="26"/>
          <w:szCs w:val="26"/>
        </w:rPr>
      </w:pPr>
      <w:r w:rsidRPr="00041343">
        <w:rPr>
          <w:rFonts w:ascii="Myriad Pro" w:hAnsi="Myriad Pro"/>
          <w:iCs/>
          <w:sz w:val="26"/>
          <w:szCs w:val="26"/>
        </w:rPr>
        <w:t xml:space="preserve">2019 год является вторым годом </w:t>
      </w:r>
      <w:r w:rsidR="000858C4">
        <w:rPr>
          <w:rFonts w:ascii="Myriad Pro" w:hAnsi="Myriad Pro"/>
          <w:iCs/>
          <w:sz w:val="26"/>
          <w:szCs w:val="26"/>
        </w:rPr>
        <w:t>очередного</w:t>
      </w:r>
      <w:r w:rsidR="00984B2C">
        <w:rPr>
          <w:rFonts w:ascii="Myriad Pro" w:hAnsi="Myriad Pro"/>
          <w:iCs/>
          <w:sz w:val="26"/>
          <w:szCs w:val="26"/>
        </w:rPr>
        <w:t xml:space="preserve"> (второго) </w:t>
      </w:r>
      <w:r w:rsidRPr="00041343">
        <w:rPr>
          <w:rFonts w:ascii="Myriad Pro" w:hAnsi="Myriad Pro"/>
          <w:iCs/>
          <w:sz w:val="26"/>
          <w:szCs w:val="26"/>
        </w:rPr>
        <w:t xml:space="preserve">долгосрочного периода регулирования 2018-2022 гг. Необходимая валовая выручка филиала </w:t>
      </w:r>
      <w:r w:rsidR="00D2138F">
        <w:rPr>
          <w:rFonts w:ascii="Myriad Pro" w:hAnsi="Myriad Pro"/>
          <w:iCs/>
          <w:sz w:val="26"/>
          <w:szCs w:val="26"/>
        </w:rPr>
        <w:br/>
      </w:r>
      <w:r w:rsidR="00F43D55">
        <w:rPr>
          <w:rFonts w:ascii="Myriad Pro" w:hAnsi="Myriad Pro"/>
          <w:iCs/>
          <w:sz w:val="26"/>
          <w:szCs w:val="26"/>
        </w:rPr>
        <w:t xml:space="preserve">ПАО </w:t>
      </w:r>
      <w:r w:rsidR="00586D28">
        <w:rPr>
          <w:rFonts w:ascii="Myriad Pro" w:hAnsi="Myriad Pro"/>
          <w:sz w:val="26"/>
          <w:szCs w:val="26"/>
        </w:rPr>
        <w:t>«</w:t>
      </w:r>
      <w:r w:rsidR="00CD4026" w:rsidRPr="00041343">
        <w:rPr>
          <w:rFonts w:ascii="Myriad Pro" w:hAnsi="Myriad Pro"/>
          <w:sz w:val="26"/>
          <w:szCs w:val="26"/>
        </w:rPr>
        <w:t>МРСК Северо-Запада</w:t>
      </w:r>
      <w:r w:rsidR="00586D28">
        <w:rPr>
          <w:rFonts w:ascii="Myriad Pro" w:hAnsi="Myriad Pro"/>
          <w:sz w:val="26"/>
          <w:szCs w:val="26"/>
        </w:rPr>
        <w:t>»</w:t>
      </w:r>
      <w:r w:rsidR="00CD4026" w:rsidRPr="00041343">
        <w:rPr>
          <w:rFonts w:ascii="Myriad Pro" w:hAnsi="Myriad Pro"/>
          <w:sz w:val="26"/>
          <w:szCs w:val="26"/>
        </w:rPr>
        <w:t xml:space="preserve"> </w:t>
      </w:r>
      <w:r w:rsidR="00586D28">
        <w:rPr>
          <w:rFonts w:ascii="Myriad Pro" w:hAnsi="Myriad Pro"/>
          <w:sz w:val="26"/>
          <w:szCs w:val="26"/>
        </w:rPr>
        <w:t>«</w:t>
      </w:r>
      <w:r w:rsidR="00CD4026"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iCs/>
          <w:sz w:val="26"/>
          <w:szCs w:val="26"/>
        </w:rPr>
        <w:t xml:space="preserve"> на 2019 год определена</w:t>
      </w:r>
      <w:r w:rsidR="00F73077">
        <w:rPr>
          <w:rFonts w:ascii="Myriad Pro" w:hAnsi="Myriad Pro"/>
          <w:iCs/>
          <w:sz w:val="26"/>
          <w:szCs w:val="26"/>
        </w:rPr>
        <w:t xml:space="preserve"> с применением</w:t>
      </w:r>
      <w:r w:rsidRPr="00041343">
        <w:rPr>
          <w:rFonts w:ascii="Myriad Pro" w:hAnsi="Myriad Pro"/>
          <w:iCs/>
          <w:sz w:val="26"/>
          <w:szCs w:val="26"/>
        </w:rPr>
        <w:t xml:space="preserve"> метод</w:t>
      </w:r>
      <w:r w:rsidR="00F73077">
        <w:rPr>
          <w:rFonts w:ascii="Myriad Pro" w:hAnsi="Myriad Pro"/>
          <w:iCs/>
          <w:sz w:val="26"/>
          <w:szCs w:val="26"/>
        </w:rPr>
        <w:t>а</w:t>
      </w:r>
      <w:r w:rsidRPr="00041343">
        <w:rPr>
          <w:rFonts w:ascii="Myriad Pro" w:hAnsi="Myriad Pro"/>
          <w:iCs/>
          <w:sz w:val="26"/>
          <w:szCs w:val="26"/>
        </w:rPr>
        <w:t xml:space="preserve"> долгосрочной индексации</w:t>
      </w:r>
      <w:r w:rsidR="00F73077">
        <w:rPr>
          <w:rFonts w:ascii="Myriad Pro" w:hAnsi="Myriad Pro"/>
          <w:iCs/>
          <w:sz w:val="26"/>
          <w:szCs w:val="26"/>
        </w:rPr>
        <w:t xml:space="preserve"> необходимой валовой выручки</w:t>
      </w:r>
      <w:r w:rsidRPr="00041343">
        <w:rPr>
          <w:rFonts w:ascii="Myriad Pro" w:hAnsi="Myriad Pro"/>
          <w:iCs/>
          <w:sz w:val="26"/>
          <w:szCs w:val="26"/>
        </w:rPr>
        <w:t>.</w:t>
      </w:r>
    </w:p>
    <w:p w14:paraId="57C6578F" w14:textId="77777777" w:rsidR="0032170D" w:rsidRDefault="00984B2C" w:rsidP="005E7640">
      <w:pPr>
        <w:tabs>
          <w:tab w:val="left" w:pos="1134"/>
        </w:tabs>
        <w:spacing w:after="0" w:line="360" w:lineRule="auto"/>
        <w:ind w:firstLine="567"/>
        <w:contextualSpacing/>
        <w:jc w:val="both"/>
        <w:rPr>
          <w:rFonts w:ascii="Myriad Pro" w:hAnsi="Myriad Pro"/>
          <w:iCs/>
          <w:sz w:val="26"/>
          <w:szCs w:val="26"/>
        </w:rPr>
      </w:pPr>
      <w:r w:rsidRPr="00041343">
        <w:rPr>
          <w:rFonts w:ascii="Myriad Pro" w:hAnsi="Myriad Pro"/>
          <w:iCs/>
          <w:sz w:val="26"/>
          <w:szCs w:val="26"/>
        </w:rPr>
        <w:t xml:space="preserve">Необходимая валовая выручка филиала </w:t>
      </w:r>
      <w:r>
        <w:rPr>
          <w:rFonts w:ascii="Myriad Pro" w:hAnsi="Myriad Pro"/>
          <w:iCs/>
          <w:sz w:val="26"/>
          <w:szCs w:val="26"/>
        </w:rPr>
        <w:t xml:space="preserve">ПАО </w:t>
      </w:r>
      <w:r>
        <w:rPr>
          <w:rFonts w:ascii="Myriad Pro" w:hAnsi="Myriad Pro"/>
          <w:sz w:val="26"/>
          <w:szCs w:val="26"/>
        </w:rPr>
        <w:t>«</w:t>
      </w:r>
      <w:r w:rsidRPr="00041343">
        <w:rPr>
          <w:rFonts w:ascii="Myriad Pro" w:hAnsi="Myriad Pro"/>
          <w:sz w:val="26"/>
          <w:szCs w:val="26"/>
        </w:rPr>
        <w:t>МРСК Северо-Запада</w:t>
      </w:r>
      <w:r>
        <w:rPr>
          <w:rFonts w:ascii="Myriad Pro" w:hAnsi="Myriad Pro"/>
          <w:sz w:val="26"/>
          <w:szCs w:val="26"/>
        </w:rPr>
        <w:t>»</w:t>
      </w:r>
      <w:r w:rsidRPr="00041343">
        <w:rPr>
          <w:rFonts w:ascii="Myriad Pro" w:hAnsi="Myriad Pro"/>
          <w:sz w:val="26"/>
          <w:szCs w:val="26"/>
        </w:rPr>
        <w:t xml:space="preserve"> </w:t>
      </w:r>
      <w:r>
        <w:rPr>
          <w:rFonts w:ascii="Myriad Pro" w:hAnsi="Myriad Pro"/>
          <w:sz w:val="26"/>
          <w:szCs w:val="26"/>
        </w:rPr>
        <w:t>«</w:t>
      </w:r>
      <w:r w:rsidRPr="00041343">
        <w:rPr>
          <w:rFonts w:ascii="Myriad Pro" w:hAnsi="Myriad Pro"/>
          <w:sz w:val="26"/>
          <w:szCs w:val="26"/>
        </w:rPr>
        <w:t>Псковэнерго</w:t>
      </w:r>
      <w:r>
        <w:rPr>
          <w:rFonts w:ascii="Myriad Pro" w:hAnsi="Myriad Pro"/>
          <w:sz w:val="26"/>
          <w:szCs w:val="26"/>
        </w:rPr>
        <w:t>»</w:t>
      </w:r>
      <w:r w:rsidRPr="00041343">
        <w:rPr>
          <w:rFonts w:ascii="Myriad Pro" w:hAnsi="Myriad Pro"/>
          <w:iCs/>
          <w:sz w:val="26"/>
          <w:szCs w:val="26"/>
        </w:rPr>
        <w:t xml:space="preserve"> на </w:t>
      </w:r>
      <w:r>
        <w:rPr>
          <w:rFonts w:ascii="Myriad Pro" w:hAnsi="Myriad Pro"/>
          <w:iCs/>
          <w:sz w:val="26"/>
          <w:szCs w:val="26"/>
        </w:rPr>
        <w:t>первый долгосрочный период регулирования 2011-2017 гг. установлена с применением</w:t>
      </w:r>
      <w:r w:rsidRPr="00041343">
        <w:rPr>
          <w:rFonts w:ascii="Myriad Pro" w:hAnsi="Myriad Pro"/>
          <w:iCs/>
          <w:sz w:val="26"/>
          <w:szCs w:val="26"/>
        </w:rPr>
        <w:t xml:space="preserve"> </w:t>
      </w:r>
      <w:r w:rsidR="0032170D">
        <w:rPr>
          <w:rFonts w:ascii="Myriad Pro" w:hAnsi="Myriad Pro"/>
          <w:iCs/>
          <w:sz w:val="26"/>
          <w:szCs w:val="26"/>
        </w:rPr>
        <w:t xml:space="preserve"> Методических указаний по</w:t>
      </w:r>
      <w:r w:rsidR="0032170D" w:rsidRPr="0032170D">
        <w:rPr>
          <w:rFonts w:ascii="Myriad Pro" w:hAnsi="Myriad Pro"/>
          <w:iCs/>
          <w:sz w:val="26"/>
          <w:szCs w:val="26"/>
        </w:rPr>
        <w:t xml:space="preserve"> регулированию тарифов с применением метода доходности инвестированного капитала</w:t>
      </w:r>
      <w:r w:rsidR="0032170D">
        <w:rPr>
          <w:rFonts w:ascii="Myriad Pro" w:hAnsi="Myriad Pro"/>
          <w:iCs/>
          <w:sz w:val="26"/>
          <w:szCs w:val="26"/>
        </w:rPr>
        <w:t xml:space="preserve"> (утверждены приказом </w:t>
      </w:r>
      <w:r w:rsidR="0032170D" w:rsidRPr="0032170D">
        <w:rPr>
          <w:rFonts w:ascii="Myriad Pro" w:hAnsi="Myriad Pro"/>
          <w:iCs/>
          <w:sz w:val="26"/>
          <w:szCs w:val="26"/>
        </w:rPr>
        <w:t>Феде</w:t>
      </w:r>
      <w:r w:rsidR="0032170D">
        <w:rPr>
          <w:rFonts w:ascii="Myriad Pro" w:hAnsi="Myriad Pro"/>
          <w:iCs/>
          <w:sz w:val="26"/>
          <w:szCs w:val="26"/>
        </w:rPr>
        <w:t>ральной службы по тарифам от 30.03.</w:t>
      </w:r>
      <w:r w:rsidR="0032170D" w:rsidRPr="0032170D">
        <w:rPr>
          <w:rFonts w:ascii="Myriad Pro" w:hAnsi="Myriad Pro"/>
          <w:iCs/>
          <w:sz w:val="26"/>
          <w:szCs w:val="26"/>
        </w:rPr>
        <w:t>2012 г. N 228-э</w:t>
      </w:r>
      <w:r w:rsidR="0032170D">
        <w:rPr>
          <w:rFonts w:ascii="Myriad Pro" w:hAnsi="Myriad Pro"/>
          <w:iCs/>
          <w:sz w:val="26"/>
          <w:szCs w:val="26"/>
        </w:rPr>
        <w:t>)</w:t>
      </w:r>
      <w:r>
        <w:rPr>
          <w:rFonts w:ascii="Myriad Pro" w:hAnsi="Myriad Pro"/>
          <w:iCs/>
          <w:sz w:val="26"/>
          <w:szCs w:val="26"/>
        </w:rPr>
        <w:t xml:space="preserve">. </w:t>
      </w:r>
    </w:p>
    <w:p w14:paraId="6F19DF1D" w14:textId="77777777" w:rsidR="0065095C" w:rsidRPr="00041343" w:rsidRDefault="0065095C" w:rsidP="005E7640">
      <w:pPr>
        <w:numPr>
          <w:ins w:id="22" w:author="Автор"/>
        </w:numPr>
        <w:tabs>
          <w:tab w:val="left" w:pos="1134"/>
        </w:tabs>
        <w:spacing w:after="0" w:line="360" w:lineRule="auto"/>
        <w:ind w:firstLine="567"/>
        <w:contextualSpacing/>
        <w:jc w:val="both"/>
        <w:rPr>
          <w:rFonts w:ascii="Myriad Pro" w:hAnsi="Myriad Pro"/>
          <w:iCs/>
          <w:sz w:val="26"/>
          <w:szCs w:val="26"/>
        </w:rPr>
      </w:pPr>
      <w:r w:rsidRPr="00041343">
        <w:rPr>
          <w:rFonts w:ascii="Myriad Pro" w:hAnsi="Myriad Pro"/>
          <w:iCs/>
          <w:sz w:val="26"/>
          <w:szCs w:val="26"/>
        </w:rPr>
        <w:t xml:space="preserve">Долгосрочные параметры регулирования филиала </w:t>
      </w:r>
      <w:r w:rsidR="00137D07">
        <w:rPr>
          <w:rFonts w:ascii="Myriad Pro" w:hAnsi="Myriad Pro"/>
          <w:iCs/>
          <w:sz w:val="26"/>
          <w:szCs w:val="26"/>
        </w:rPr>
        <w:t xml:space="preserve">ПАО </w:t>
      </w:r>
      <w:r w:rsidR="00586D28">
        <w:rPr>
          <w:rFonts w:ascii="Myriad Pro" w:hAnsi="Myriad Pro"/>
          <w:sz w:val="26"/>
          <w:szCs w:val="26"/>
        </w:rPr>
        <w:t>«</w:t>
      </w:r>
      <w:r w:rsidR="00CD4026" w:rsidRPr="00041343">
        <w:rPr>
          <w:rFonts w:ascii="Myriad Pro" w:hAnsi="Myriad Pro"/>
          <w:sz w:val="26"/>
          <w:szCs w:val="26"/>
        </w:rPr>
        <w:t>МРСК Северо-Запада</w:t>
      </w:r>
      <w:r w:rsidR="00586D28">
        <w:rPr>
          <w:rFonts w:ascii="Myriad Pro" w:hAnsi="Myriad Pro"/>
          <w:sz w:val="26"/>
          <w:szCs w:val="26"/>
        </w:rPr>
        <w:t>»</w:t>
      </w:r>
      <w:r w:rsidR="00CD4026" w:rsidRPr="00041343">
        <w:rPr>
          <w:rFonts w:ascii="Myriad Pro" w:hAnsi="Myriad Pro"/>
          <w:sz w:val="26"/>
          <w:szCs w:val="26"/>
        </w:rPr>
        <w:t xml:space="preserve"> </w:t>
      </w:r>
      <w:r w:rsidR="00586D28">
        <w:rPr>
          <w:rFonts w:ascii="Myriad Pro" w:hAnsi="Myriad Pro"/>
          <w:sz w:val="26"/>
          <w:szCs w:val="26"/>
        </w:rPr>
        <w:t>«</w:t>
      </w:r>
      <w:r w:rsidR="00CD4026"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iCs/>
          <w:sz w:val="26"/>
          <w:szCs w:val="26"/>
        </w:rPr>
        <w:t xml:space="preserve"> на 2018-2022 годы были </w:t>
      </w:r>
      <w:r w:rsidR="00E439E3" w:rsidRPr="00041343">
        <w:rPr>
          <w:rFonts w:ascii="Myriad Pro" w:hAnsi="Myriad Pro"/>
          <w:iCs/>
          <w:sz w:val="26"/>
          <w:szCs w:val="26"/>
        </w:rPr>
        <w:t>установлены</w:t>
      </w:r>
      <w:r w:rsidRPr="00041343">
        <w:rPr>
          <w:rFonts w:ascii="Myriad Pro" w:hAnsi="Myriad Pro"/>
          <w:iCs/>
          <w:sz w:val="26"/>
          <w:szCs w:val="26"/>
        </w:rPr>
        <w:t xml:space="preserve"> приказом </w:t>
      </w:r>
      <w:r w:rsidR="00E439E3" w:rsidRPr="00041343">
        <w:rPr>
          <w:rFonts w:ascii="Myriad Pro" w:hAnsi="Myriad Pro"/>
          <w:iCs/>
          <w:sz w:val="26"/>
          <w:szCs w:val="26"/>
        </w:rPr>
        <w:t>Государственного</w:t>
      </w:r>
      <w:r w:rsidR="00CD4026" w:rsidRPr="00041343">
        <w:rPr>
          <w:rFonts w:ascii="Myriad Pro" w:hAnsi="Myriad Pro"/>
          <w:iCs/>
          <w:sz w:val="26"/>
          <w:szCs w:val="26"/>
        </w:rPr>
        <w:t xml:space="preserve"> комитет</w:t>
      </w:r>
      <w:r w:rsidR="00E439E3" w:rsidRPr="00041343">
        <w:rPr>
          <w:rFonts w:ascii="Myriad Pro" w:hAnsi="Myriad Pro"/>
          <w:iCs/>
          <w:sz w:val="26"/>
          <w:szCs w:val="26"/>
        </w:rPr>
        <w:t>а</w:t>
      </w:r>
      <w:r w:rsidR="00CD4026" w:rsidRPr="00041343">
        <w:rPr>
          <w:rFonts w:ascii="Myriad Pro" w:hAnsi="Myriad Pro"/>
          <w:iCs/>
          <w:sz w:val="26"/>
          <w:szCs w:val="26"/>
        </w:rPr>
        <w:t xml:space="preserve"> Псковской области по тарифам и энергетике </w:t>
      </w:r>
      <w:r w:rsidRPr="00041343">
        <w:rPr>
          <w:rFonts w:ascii="Myriad Pro" w:hAnsi="Myriad Pro"/>
          <w:iCs/>
          <w:sz w:val="26"/>
          <w:szCs w:val="26"/>
        </w:rPr>
        <w:t>от 2</w:t>
      </w:r>
      <w:r w:rsidR="007F7287" w:rsidRPr="00041343">
        <w:rPr>
          <w:rFonts w:ascii="Myriad Pro" w:hAnsi="Myriad Pro"/>
          <w:iCs/>
          <w:sz w:val="26"/>
          <w:szCs w:val="26"/>
        </w:rPr>
        <w:t>9</w:t>
      </w:r>
      <w:r w:rsidRPr="00041343">
        <w:rPr>
          <w:rFonts w:ascii="Myriad Pro" w:hAnsi="Myriad Pro"/>
          <w:iCs/>
          <w:sz w:val="26"/>
          <w:szCs w:val="26"/>
        </w:rPr>
        <w:t xml:space="preserve">.12.2017 № </w:t>
      </w:r>
      <w:r w:rsidR="007F7287" w:rsidRPr="00041343">
        <w:rPr>
          <w:rFonts w:ascii="Myriad Pro" w:hAnsi="Myriad Pro"/>
          <w:iCs/>
          <w:sz w:val="26"/>
          <w:szCs w:val="26"/>
        </w:rPr>
        <w:t>217</w:t>
      </w:r>
      <w:r w:rsidRPr="00041343">
        <w:rPr>
          <w:rFonts w:ascii="Myriad Pro" w:hAnsi="Myriad Pro"/>
          <w:iCs/>
          <w:sz w:val="26"/>
          <w:szCs w:val="26"/>
        </w:rPr>
        <w:t xml:space="preserve">-э </w:t>
      </w:r>
      <w:r w:rsidR="00586D28">
        <w:rPr>
          <w:rFonts w:ascii="Myriad Pro" w:hAnsi="Myriad Pro"/>
          <w:iCs/>
          <w:sz w:val="26"/>
          <w:szCs w:val="26"/>
        </w:rPr>
        <w:t>«</w:t>
      </w:r>
      <w:r w:rsidRPr="00041343">
        <w:rPr>
          <w:rFonts w:ascii="Myriad Pro" w:hAnsi="Myriad Pro"/>
          <w:iCs/>
          <w:sz w:val="26"/>
          <w:szCs w:val="26"/>
        </w:rPr>
        <w:t xml:space="preserve">Об </w:t>
      </w:r>
      <w:r w:rsidR="007F7287" w:rsidRPr="00041343">
        <w:rPr>
          <w:rFonts w:ascii="Myriad Pro" w:hAnsi="Myriad Pro"/>
          <w:iCs/>
          <w:sz w:val="26"/>
          <w:szCs w:val="26"/>
        </w:rPr>
        <w:t>установлении</w:t>
      </w:r>
      <w:r w:rsidRPr="00041343">
        <w:rPr>
          <w:rFonts w:ascii="Myriad Pro" w:hAnsi="Myriad Pro"/>
          <w:iCs/>
          <w:sz w:val="26"/>
          <w:szCs w:val="26"/>
        </w:rPr>
        <w:t xml:space="preserve"> долгосрочных параметров регулирования для </w:t>
      </w:r>
      <w:r w:rsidR="007F7287" w:rsidRPr="00041343">
        <w:rPr>
          <w:rFonts w:ascii="Myriad Pro" w:hAnsi="Myriad Pro"/>
          <w:iCs/>
          <w:sz w:val="26"/>
          <w:szCs w:val="26"/>
        </w:rPr>
        <w:t xml:space="preserve">ПАО </w:t>
      </w:r>
      <w:r w:rsidR="00586D28">
        <w:rPr>
          <w:rFonts w:ascii="Myriad Pro" w:hAnsi="Myriad Pro"/>
          <w:sz w:val="26"/>
          <w:szCs w:val="26"/>
        </w:rPr>
        <w:t>«</w:t>
      </w:r>
      <w:r w:rsidR="00CD4026" w:rsidRPr="00041343">
        <w:rPr>
          <w:rFonts w:ascii="Myriad Pro" w:hAnsi="Myriad Pro"/>
          <w:sz w:val="26"/>
          <w:szCs w:val="26"/>
        </w:rPr>
        <w:t>МРСК Северо-Запада</w:t>
      </w:r>
      <w:r w:rsidR="00586D28">
        <w:rPr>
          <w:rFonts w:ascii="Myriad Pro" w:hAnsi="Myriad Pro"/>
          <w:sz w:val="26"/>
          <w:szCs w:val="26"/>
        </w:rPr>
        <w:t>»</w:t>
      </w:r>
      <w:r w:rsidR="00CD4026" w:rsidRPr="00041343">
        <w:rPr>
          <w:rFonts w:ascii="Myriad Pro" w:hAnsi="Myriad Pro"/>
          <w:sz w:val="26"/>
          <w:szCs w:val="26"/>
        </w:rPr>
        <w:t xml:space="preserve"> </w:t>
      </w:r>
      <w:r w:rsidR="00D07C66" w:rsidRPr="00041343">
        <w:rPr>
          <w:rFonts w:ascii="Myriad Pro" w:hAnsi="Myriad Pro"/>
          <w:sz w:val="26"/>
          <w:szCs w:val="26"/>
        </w:rPr>
        <w:t>на 2018-2022 гг.</w:t>
      </w:r>
      <w:r w:rsidR="00586D28">
        <w:rPr>
          <w:rFonts w:ascii="Myriad Pro" w:hAnsi="Myriad Pro"/>
          <w:sz w:val="26"/>
          <w:szCs w:val="26"/>
        </w:rPr>
        <w:t>»</w:t>
      </w:r>
      <w:r w:rsidR="00D07C66" w:rsidRPr="00041343">
        <w:rPr>
          <w:rFonts w:ascii="Myriad Pro" w:hAnsi="Myriad Pro"/>
          <w:sz w:val="26"/>
          <w:szCs w:val="26"/>
        </w:rPr>
        <w:t>:</w:t>
      </w:r>
    </w:p>
    <w:p w14:paraId="4E915764" w14:textId="77777777" w:rsidR="0065095C" w:rsidRPr="00041343" w:rsidRDefault="0065095C" w:rsidP="005E7640">
      <w:pPr>
        <w:pStyle w:val="11"/>
        <w:numPr>
          <w:ilvl w:val="0"/>
          <w:numId w:val="15"/>
        </w:numPr>
        <w:tabs>
          <w:tab w:val="left" w:pos="1134"/>
        </w:tabs>
        <w:spacing w:after="0" w:line="360" w:lineRule="auto"/>
        <w:ind w:left="0" w:firstLine="567"/>
        <w:jc w:val="both"/>
        <w:rPr>
          <w:rFonts w:ascii="Myriad Pro" w:hAnsi="Myriad Pro"/>
          <w:iCs/>
          <w:sz w:val="26"/>
          <w:szCs w:val="26"/>
        </w:rPr>
      </w:pPr>
      <w:r w:rsidRPr="00041343">
        <w:rPr>
          <w:rFonts w:ascii="Myriad Pro" w:hAnsi="Myriad Pro"/>
          <w:iCs/>
          <w:sz w:val="26"/>
          <w:szCs w:val="26"/>
        </w:rPr>
        <w:t>Базовый уровень подконтрольных расходов –</w:t>
      </w:r>
      <w:r w:rsidR="009C7B3E">
        <w:rPr>
          <w:rFonts w:ascii="Myriad Pro" w:hAnsi="Myriad Pro"/>
          <w:iCs/>
          <w:sz w:val="26"/>
          <w:szCs w:val="26"/>
        </w:rPr>
        <w:t xml:space="preserve"> 1 7</w:t>
      </w:r>
      <w:r w:rsidR="003511B1" w:rsidRPr="00041343">
        <w:rPr>
          <w:rFonts w:ascii="Myriad Pro" w:hAnsi="Myriad Pro"/>
          <w:iCs/>
          <w:sz w:val="26"/>
          <w:szCs w:val="26"/>
        </w:rPr>
        <w:t>64,86</w:t>
      </w:r>
      <w:r w:rsidRPr="00041343">
        <w:rPr>
          <w:rFonts w:ascii="Myriad Pro" w:hAnsi="Myriad Pro"/>
          <w:iCs/>
          <w:sz w:val="26"/>
          <w:szCs w:val="26"/>
        </w:rPr>
        <w:t xml:space="preserve"> млн. руб.;</w:t>
      </w:r>
    </w:p>
    <w:p w14:paraId="38D27AE9" w14:textId="77777777" w:rsidR="0065095C" w:rsidRPr="00041343" w:rsidRDefault="0065095C" w:rsidP="005E7640">
      <w:pPr>
        <w:pStyle w:val="11"/>
        <w:numPr>
          <w:ilvl w:val="0"/>
          <w:numId w:val="15"/>
        </w:numPr>
        <w:tabs>
          <w:tab w:val="left" w:pos="1134"/>
        </w:tabs>
        <w:spacing w:after="0" w:line="360" w:lineRule="auto"/>
        <w:ind w:left="0" w:firstLine="567"/>
        <w:jc w:val="both"/>
        <w:rPr>
          <w:rFonts w:ascii="Myriad Pro" w:hAnsi="Myriad Pro"/>
          <w:iCs/>
          <w:sz w:val="26"/>
          <w:szCs w:val="26"/>
        </w:rPr>
      </w:pPr>
      <w:r w:rsidRPr="00041343">
        <w:rPr>
          <w:rFonts w:ascii="Myriad Pro" w:hAnsi="Myriad Pro"/>
          <w:iCs/>
          <w:sz w:val="26"/>
          <w:szCs w:val="26"/>
        </w:rPr>
        <w:lastRenderedPageBreak/>
        <w:t xml:space="preserve">Индекс эффективности подконтрольных расходов – </w:t>
      </w:r>
      <w:r w:rsidR="003511B1" w:rsidRPr="00041343">
        <w:rPr>
          <w:rFonts w:ascii="Myriad Pro" w:hAnsi="Myriad Pro"/>
          <w:iCs/>
          <w:sz w:val="26"/>
          <w:szCs w:val="26"/>
        </w:rPr>
        <w:t>2</w:t>
      </w:r>
      <w:r w:rsidRPr="00041343">
        <w:rPr>
          <w:rFonts w:ascii="Myriad Pro" w:hAnsi="Myriad Pro"/>
          <w:iCs/>
          <w:sz w:val="26"/>
          <w:szCs w:val="26"/>
        </w:rPr>
        <w:t>%;</w:t>
      </w:r>
    </w:p>
    <w:p w14:paraId="7DC1FF7A" w14:textId="77777777" w:rsidR="0065095C" w:rsidRPr="00041343" w:rsidRDefault="0065095C" w:rsidP="005E7640">
      <w:pPr>
        <w:pStyle w:val="11"/>
        <w:numPr>
          <w:ilvl w:val="0"/>
          <w:numId w:val="15"/>
        </w:numPr>
        <w:tabs>
          <w:tab w:val="left" w:pos="1134"/>
        </w:tabs>
        <w:spacing w:after="0" w:line="360" w:lineRule="auto"/>
        <w:ind w:left="0" w:firstLine="567"/>
        <w:jc w:val="both"/>
        <w:rPr>
          <w:rFonts w:ascii="Myriad Pro" w:hAnsi="Myriad Pro"/>
          <w:iCs/>
          <w:sz w:val="26"/>
          <w:szCs w:val="26"/>
        </w:rPr>
      </w:pPr>
      <w:r w:rsidRPr="00041343">
        <w:rPr>
          <w:rFonts w:ascii="Myriad Pro" w:hAnsi="Myriad Pro"/>
          <w:iCs/>
          <w:sz w:val="26"/>
          <w:szCs w:val="26"/>
        </w:rPr>
        <w:t>Коэффициент эластичности подконтрольных расходов – 0,75;</w:t>
      </w:r>
    </w:p>
    <w:p w14:paraId="1672EC6D" w14:textId="77777777" w:rsidR="0065095C" w:rsidRPr="00041343" w:rsidRDefault="0065095C" w:rsidP="005E7640">
      <w:pPr>
        <w:pStyle w:val="11"/>
        <w:numPr>
          <w:ilvl w:val="0"/>
          <w:numId w:val="15"/>
        </w:numPr>
        <w:tabs>
          <w:tab w:val="left" w:pos="1134"/>
        </w:tabs>
        <w:spacing w:after="0" w:line="360" w:lineRule="auto"/>
        <w:ind w:left="0" w:firstLine="567"/>
        <w:jc w:val="both"/>
        <w:rPr>
          <w:rFonts w:ascii="Myriad Pro" w:hAnsi="Myriad Pro"/>
          <w:iCs/>
          <w:sz w:val="26"/>
          <w:szCs w:val="26"/>
        </w:rPr>
      </w:pPr>
      <w:r w:rsidRPr="00041343">
        <w:rPr>
          <w:rFonts w:ascii="Myriad Pro" w:hAnsi="Myriad Pro"/>
          <w:iCs/>
          <w:sz w:val="26"/>
          <w:szCs w:val="26"/>
        </w:rPr>
        <w:t>Уровень надежности и качества реализуемых товаров (услуг);</w:t>
      </w:r>
    </w:p>
    <w:p w14:paraId="51E4C3E0" w14:textId="77777777" w:rsidR="0065095C" w:rsidRPr="00041343" w:rsidRDefault="0065095C" w:rsidP="005E7640">
      <w:pPr>
        <w:pStyle w:val="11"/>
        <w:numPr>
          <w:ilvl w:val="0"/>
          <w:numId w:val="15"/>
        </w:numPr>
        <w:tabs>
          <w:tab w:val="left" w:pos="1134"/>
        </w:tabs>
        <w:spacing w:after="0" w:line="360" w:lineRule="auto"/>
        <w:ind w:left="0" w:firstLine="567"/>
        <w:jc w:val="both"/>
        <w:rPr>
          <w:rFonts w:ascii="Myriad Pro" w:hAnsi="Myriad Pro"/>
          <w:iCs/>
          <w:sz w:val="26"/>
          <w:szCs w:val="26"/>
        </w:rPr>
      </w:pPr>
      <w:r w:rsidRPr="00041343">
        <w:rPr>
          <w:rFonts w:ascii="Myriad Pro" w:hAnsi="Myriad Pro"/>
          <w:iCs/>
          <w:sz w:val="26"/>
          <w:szCs w:val="26"/>
        </w:rPr>
        <w:t>Уровень потерь электрический энергии при ее передаче по электрическим сетям.</w:t>
      </w:r>
    </w:p>
    <w:p w14:paraId="503B3DA5" w14:textId="77777777" w:rsidR="000F1C9A" w:rsidRDefault="003511B1" w:rsidP="005A42B7">
      <w:pPr>
        <w:tabs>
          <w:tab w:val="left" w:pos="1134"/>
        </w:tabs>
        <w:spacing w:after="0" w:line="360" w:lineRule="auto"/>
        <w:ind w:firstLine="567"/>
        <w:contextualSpacing/>
        <w:jc w:val="both"/>
        <w:rPr>
          <w:rFonts w:ascii="Myriad Pro" w:hAnsi="Myriad Pro"/>
          <w:iCs/>
          <w:sz w:val="26"/>
          <w:szCs w:val="26"/>
        </w:rPr>
      </w:pPr>
      <w:r w:rsidRPr="00041343">
        <w:rPr>
          <w:rFonts w:ascii="Myriad Pro" w:hAnsi="Myriad Pro"/>
          <w:iCs/>
          <w:sz w:val="26"/>
          <w:szCs w:val="26"/>
        </w:rPr>
        <w:t>Приказом Государственн</w:t>
      </w:r>
      <w:r w:rsidR="00D07C66" w:rsidRPr="00041343">
        <w:rPr>
          <w:rFonts w:ascii="Myriad Pro" w:hAnsi="Myriad Pro"/>
          <w:iCs/>
          <w:sz w:val="26"/>
          <w:szCs w:val="26"/>
        </w:rPr>
        <w:t>ого</w:t>
      </w:r>
      <w:r w:rsidRPr="00041343">
        <w:rPr>
          <w:rFonts w:ascii="Myriad Pro" w:hAnsi="Myriad Pro"/>
          <w:iCs/>
          <w:sz w:val="26"/>
          <w:szCs w:val="26"/>
        </w:rPr>
        <w:t xml:space="preserve"> комитет</w:t>
      </w:r>
      <w:r w:rsidR="00D07C66" w:rsidRPr="00041343">
        <w:rPr>
          <w:rFonts w:ascii="Myriad Pro" w:hAnsi="Myriad Pro"/>
          <w:iCs/>
          <w:sz w:val="26"/>
          <w:szCs w:val="26"/>
        </w:rPr>
        <w:t>а</w:t>
      </w:r>
      <w:r w:rsidRPr="00041343">
        <w:rPr>
          <w:rFonts w:ascii="Myriad Pro" w:hAnsi="Myriad Pro"/>
          <w:iCs/>
          <w:sz w:val="26"/>
          <w:szCs w:val="26"/>
        </w:rPr>
        <w:t xml:space="preserve"> Псковской области по тарифам и энергетике </w:t>
      </w:r>
      <w:r w:rsidR="000F1C9A" w:rsidRPr="00041343">
        <w:rPr>
          <w:rFonts w:ascii="Myriad Pro" w:hAnsi="Myriad Pro"/>
          <w:iCs/>
          <w:sz w:val="26"/>
          <w:szCs w:val="26"/>
        </w:rPr>
        <w:t xml:space="preserve">от 01.06.2018 №23-э </w:t>
      </w:r>
      <w:r w:rsidR="00586D28">
        <w:rPr>
          <w:rFonts w:ascii="Myriad Pro" w:hAnsi="Myriad Pro"/>
          <w:iCs/>
          <w:sz w:val="26"/>
          <w:szCs w:val="26"/>
        </w:rPr>
        <w:t>«</w:t>
      </w:r>
      <w:r w:rsidR="000F1C9A" w:rsidRPr="00041343">
        <w:rPr>
          <w:rFonts w:ascii="Myriad Pro" w:hAnsi="Myriad Pro"/>
          <w:iCs/>
          <w:sz w:val="26"/>
          <w:szCs w:val="26"/>
        </w:rPr>
        <w:t>О внесение изменений в приказ Государственного комитета Псковской области по тарифам и энергетике от 29</w:t>
      </w:r>
      <w:r w:rsidRPr="00041343">
        <w:rPr>
          <w:rFonts w:ascii="Myriad Pro" w:hAnsi="Myriad Pro"/>
          <w:iCs/>
          <w:sz w:val="26"/>
          <w:szCs w:val="26"/>
        </w:rPr>
        <w:t xml:space="preserve">.12.2017 № 217-э </w:t>
      </w:r>
      <w:r w:rsidR="00D07C66" w:rsidRPr="00041343">
        <w:rPr>
          <w:rFonts w:ascii="Myriad Pro" w:hAnsi="Myriad Pro"/>
          <w:iCs/>
          <w:sz w:val="26"/>
          <w:szCs w:val="26"/>
        </w:rPr>
        <w:t>установлен базовый уровень подконтрольных расходов в размере</w:t>
      </w:r>
      <w:r w:rsidR="009C7B3E">
        <w:rPr>
          <w:rFonts w:ascii="Myriad Pro" w:hAnsi="Myriad Pro"/>
          <w:iCs/>
          <w:sz w:val="26"/>
          <w:szCs w:val="26"/>
        </w:rPr>
        <w:t xml:space="preserve"> 1 7</w:t>
      </w:r>
      <w:r w:rsidR="00D07C66" w:rsidRPr="00041343">
        <w:rPr>
          <w:rFonts w:ascii="Myriad Pro" w:hAnsi="Myriad Pro"/>
          <w:iCs/>
          <w:sz w:val="26"/>
          <w:szCs w:val="26"/>
        </w:rPr>
        <w:t>18,32</w:t>
      </w:r>
      <w:r w:rsidR="00857719">
        <w:rPr>
          <w:rFonts w:ascii="Myriad Pro" w:hAnsi="Myriad Pro"/>
          <w:iCs/>
          <w:sz w:val="26"/>
          <w:szCs w:val="26"/>
        </w:rPr>
        <w:t>8</w:t>
      </w:r>
      <w:r w:rsidR="00D07C66" w:rsidRPr="00041343">
        <w:rPr>
          <w:rFonts w:ascii="Myriad Pro" w:hAnsi="Myriad Pro"/>
          <w:iCs/>
          <w:sz w:val="26"/>
          <w:szCs w:val="26"/>
        </w:rPr>
        <w:t xml:space="preserve"> млн. руб. </w:t>
      </w:r>
    </w:p>
    <w:p w14:paraId="0BB8B18B" w14:textId="77777777" w:rsidR="00614F74" w:rsidRDefault="00614F74" w:rsidP="005A42B7">
      <w:pPr>
        <w:tabs>
          <w:tab w:val="left" w:pos="1134"/>
        </w:tabs>
        <w:spacing w:after="0" w:line="360" w:lineRule="auto"/>
        <w:ind w:firstLine="567"/>
        <w:contextualSpacing/>
        <w:jc w:val="both"/>
        <w:rPr>
          <w:rFonts w:ascii="Myriad Pro" w:hAnsi="Myriad Pro"/>
          <w:iCs/>
          <w:sz w:val="26"/>
          <w:szCs w:val="26"/>
        </w:rPr>
      </w:pPr>
      <w:r>
        <w:rPr>
          <w:rFonts w:ascii="Myriad Pro" w:hAnsi="Myriad Pro"/>
          <w:iCs/>
          <w:sz w:val="26"/>
          <w:szCs w:val="26"/>
        </w:rPr>
        <w:t>В</w:t>
      </w:r>
      <w:r w:rsidRPr="00614F74">
        <w:rPr>
          <w:rFonts w:ascii="Myriad Pro" w:hAnsi="Myriad Pro"/>
          <w:iCs/>
          <w:sz w:val="26"/>
          <w:szCs w:val="26"/>
        </w:rPr>
        <w:t>несение изменений в приказ от 29.12.2017 № 217-э</w:t>
      </w:r>
      <w:r>
        <w:rPr>
          <w:rFonts w:ascii="Myriad Pro" w:hAnsi="Myriad Pro"/>
          <w:iCs/>
          <w:sz w:val="26"/>
          <w:szCs w:val="26"/>
        </w:rPr>
        <w:t xml:space="preserve"> проводилось на основании Приказа Федеральной антимонопольной службы </w:t>
      </w:r>
      <w:r w:rsidR="0053217C">
        <w:rPr>
          <w:rFonts w:ascii="Myriad Pro" w:hAnsi="Myriad Pro"/>
          <w:iCs/>
          <w:sz w:val="26"/>
          <w:szCs w:val="26"/>
        </w:rPr>
        <w:t xml:space="preserve">(далее - ФАС России) </w:t>
      </w:r>
      <w:r>
        <w:rPr>
          <w:rFonts w:ascii="Myriad Pro" w:hAnsi="Myriad Pro"/>
          <w:iCs/>
          <w:sz w:val="26"/>
          <w:szCs w:val="26"/>
        </w:rPr>
        <w:t>от 20.01.2018 №527/18 «Об отмене приказа Государственного комитета Псковской области по тарифам и энергетике «Об установлении единых (котловых) тарифов на услуги по передаче электрической энергии по сетям псковской области на 2018 год».</w:t>
      </w:r>
    </w:p>
    <w:p w14:paraId="477FE9BA" w14:textId="77777777" w:rsidR="00614F74" w:rsidRDefault="00614F74" w:rsidP="005A42B7">
      <w:pPr>
        <w:tabs>
          <w:tab w:val="left" w:pos="1134"/>
        </w:tabs>
        <w:spacing w:after="0" w:line="360" w:lineRule="auto"/>
        <w:ind w:firstLine="567"/>
        <w:contextualSpacing/>
        <w:jc w:val="both"/>
        <w:rPr>
          <w:rFonts w:ascii="Myriad Pro" w:hAnsi="Myriad Pro"/>
          <w:i/>
          <w:iCs/>
          <w:sz w:val="26"/>
          <w:szCs w:val="26"/>
        </w:rPr>
      </w:pPr>
      <w:r>
        <w:rPr>
          <w:rFonts w:ascii="Myriad Pro" w:hAnsi="Myriad Pro"/>
          <w:i/>
          <w:iCs/>
          <w:sz w:val="26"/>
          <w:szCs w:val="26"/>
        </w:rPr>
        <w:t>Тарифы на услуги по передаче электрической энергии по сетям Псковской области для потребителей Псковской области, за исключением населения и приравненных к ним ка</w:t>
      </w:r>
      <w:r w:rsidR="0053217C">
        <w:rPr>
          <w:rFonts w:ascii="Myriad Pro" w:hAnsi="Myriad Pro"/>
          <w:i/>
          <w:iCs/>
          <w:sz w:val="26"/>
          <w:szCs w:val="26"/>
        </w:rPr>
        <w:t>тегорий потребителей, установлены приказом Государственного комитета Псковской области по тарифам и энергетике от 29.12.2017 № 2018-э «Об установлении единых (котловых) тарифов на услуги по передаче электрической энергии по сетям Псковской области на 2018 год»</w:t>
      </w:r>
    </w:p>
    <w:p w14:paraId="1136624F" w14:textId="77777777" w:rsidR="0053217C" w:rsidRPr="00614F74" w:rsidRDefault="0053217C" w:rsidP="005E7640">
      <w:pPr>
        <w:tabs>
          <w:tab w:val="left" w:pos="1134"/>
        </w:tabs>
        <w:spacing w:after="0" w:line="360" w:lineRule="auto"/>
        <w:ind w:firstLine="567"/>
        <w:contextualSpacing/>
        <w:jc w:val="both"/>
        <w:rPr>
          <w:rFonts w:ascii="Myriad Pro" w:hAnsi="Myriad Pro"/>
          <w:i/>
          <w:iCs/>
          <w:sz w:val="26"/>
          <w:szCs w:val="26"/>
        </w:rPr>
      </w:pPr>
      <w:r>
        <w:rPr>
          <w:rFonts w:ascii="Myriad Pro" w:hAnsi="Myriad Pro"/>
          <w:i/>
          <w:iCs/>
          <w:sz w:val="26"/>
          <w:szCs w:val="26"/>
        </w:rPr>
        <w:t xml:space="preserve">Указанные тарифы на второе полугодие 2018 годы были установлены выше предельных максимальных уровней тарифов, утвержденных приказом </w:t>
      </w:r>
      <w:r w:rsidR="00D2138F">
        <w:rPr>
          <w:rFonts w:ascii="Myriad Pro" w:hAnsi="Myriad Pro"/>
          <w:i/>
          <w:iCs/>
          <w:sz w:val="26"/>
          <w:szCs w:val="26"/>
        </w:rPr>
        <w:br/>
      </w:r>
      <w:r>
        <w:rPr>
          <w:rFonts w:ascii="Myriad Pro" w:hAnsi="Myriad Pro"/>
          <w:i/>
          <w:iCs/>
          <w:sz w:val="26"/>
          <w:szCs w:val="26"/>
        </w:rPr>
        <w:t>ФАС России от 19.12.2017 №1747/17 «Об утверждении предельных минимальных и максимальных уровней тарифов на услуги по передаче электрической энергии, оказываемые потребителям, не относящимся к населению и приравненным к нему потребителей, по субъектам российской Федерации на 2018 год».</w:t>
      </w:r>
    </w:p>
    <w:p w14:paraId="6E662D17" w14:textId="77777777" w:rsidR="005A42B7" w:rsidRPr="007423D5" w:rsidRDefault="00BD67DD" w:rsidP="005A42B7">
      <w:pPr>
        <w:tabs>
          <w:tab w:val="left" w:pos="1134"/>
        </w:tabs>
        <w:spacing w:after="0" w:line="360" w:lineRule="auto"/>
        <w:ind w:firstLine="567"/>
        <w:contextualSpacing/>
        <w:jc w:val="both"/>
        <w:rPr>
          <w:rFonts w:ascii="Myriad Pro" w:hAnsi="Myriad Pro"/>
          <w:sz w:val="26"/>
          <w:szCs w:val="26"/>
        </w:rPr>
      </w:pPr>
      <w:r w:rsidRPr="00614F74">
        <w:rPr>
          <w:rFonts w:ascii="Myriad Pro" w:hAnsi="Myriad Pro"/>
          <w:i/>
          <w:iCs/>
          <w:sz w:val="26"/>
          <w:szCs w:val="26"/>
        </w:rPr>
        <w:t xml:space="preserve">ФАС России проведен анализ приказа Госкомитета от 29.12.2017г.№218-э на предмет превышения предельных максимальных уровней тарифов на услуги по передаче </w:t>
      </w:r>
      <w:r w:rsidRPr="007423D5">
        <w:rPr>
          <w:rFonts w:ascii="Myriad Pro" w:hAnsi="Myriad Pro"/>
          <w:i/>
          <w:iCs/>
          <w:sz w:val="26"/>
          <w:szCs w:val="26"/>
        </w:rPr>
        <w:t xml:space="preserve">электрической энергии (указанное превышение не было в </w:t>
      </w:r>
      <w:r w:rsidRPr="007423D5">
        <w:rPr>
          <w:rFonts w:ascii="Myriad Pro" w:hAnsi="Myriad Pro"/>
          <w:i/>
          <w:iCs/>
          <w:sz w:val="26"/>
          <w:szCs w:val="26"/>
        </w:rPr>
        <w:lastRenderedPageBreak/>
        <w:t>установленном порядке согласовано с ФАС России). На основании проверки вынесен приказ об устранении выявленных нарушений законодательства</w:t>
      </w:r>
      <w:r w:rsidR="005A42B7" w:rsidRPr="007423D5">
        <w:rPr>
          <w:rFonts w:ascii="Myriad Pro" w:hAnsi="Myriad Pro"/>
          <w:i/>
          <w:iCs/>
          <w:sz w:val="26"/>
          <w:szCs w:val="26"/>
        </w:rPr>
        <w:t xml:space="preserve"> Российской Федерации в сфере регулирования тарифов в электроэнергетике</w:t>
      </w:r>
      <w:r w:rsidR="005A42B7" w:rsidRPr="007423D5">
        <w:rPr>
          <w:rFonts w:ascii="Myriad Pro" w:hAnsi="Myriad Pro"/>
          <w:iCs/>
          <w:sz w:val="26"/>
          <w:szCs w:val="26"/>
        </w:rPr>
        <w:t>.</w:t>
      </w:r>
      <w:r w:rsidR="005A42B7" w:rsidRPr="007423D5">
        <w:rPr>
          <w:rFonts w:ascii="Myriad Pro" w:hAnsi="Myriad Pro"/>
          <w:sz w:val="26"/>
          <w:szCs w:val="26"/>
        </w:rPr>
        <w:t xml:space="preserve"> </w:t>
      </w:r>
    </w:p>
    <w:p w14:paraId="60DCB4A1" w14:textId="77777777" w:rsidR="005E7640" w:rsidRPr="00857719" w:rsidRDefault="005A42B7" w:rsidP="00857719">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Постановлением</w:t>
      </w:r>
      <w:r w:rsidR="00826543" w:rsidRPr="00041343">
        <w:rPr>
          <w:rFonts w:ascii="Myriad Pro" w:hAnsi="Myriad Pro"/>
          <w:sz w:val="26"/>
          <w:szCs w:val="26"/>
        </w:rPr>
        <w:t xml:space="preserve"> Государственного комитета Псковской области по тарифам и энергетике от 28.12.2018 № 254-э </w:t>
      </w:r>
      <w:r w:rsidR="00586D28">
        <w:rPr>
          <w:rFonts w:ascii="Myriad Pro" w:hAnsi="Myriad Pro"/>
          <w:sz w:val="26"/>
          <w:szCs w:val="26"/>
        </w:rPr>
        <w:t>«</w:t>
      </w:r>
      <w:r w:rsidR="00826543" w:rsidRPr="00041343">
        <w:rPr>
          <w:rFonts w:ascii="Myriad Pro" w:hAnsi="Myriad Pro"/>
          <w:sz w:val="26"/>
          <w:szCs w:val="26"/>
        </w:rPr>
        <w:t>Об установлении единых (котловых) тарифах на услуги по передаче электрической энергии по сетям Псковской области на 2019 год</w:t>
      </w:r>
      <w:r w:rsidR="00586D28">
        <w:rPr>
          <w:rFonts w:ascii="Myriad Pro" w:hAnsi="Myriad Pro"/>
          <w:sz w:val="26"/>
          <w:szCs w:val="26"/>
        </w:rPr>
        <w:t>»</w:t>
      </w:r>
      <w:r w:rsidR="00826543" w:rsidRPr="00041343">
        <w:rPr>
          <w:rFonts w:ascii="Myriad Pro" w:hAnsi="Myriad Pro"/>
          <w:sz w:val="26"/>
          <w:szCs w:val="26"/>
        </w:rPr>
        <w:t xml:space="preserve"> для </w:t>
      </w:r>
      <w:r w:rsidR="00137D07">
        <w:rPr>
          <w:rFonts w:ascii="Myriad Pro" w:hAnsi="Myriad Pro"/>
          <w:sz w:val="26"/>
          <w:szCs w:val="26"/>
        </w:rPr>
        <w:t xml:space="preserve">филиала </w:t>
      </w:r>
      <w:r w:rsidR="00826543" w:rsidRPr="00041343">
        <w:rPr>
          <w:rFonts w:ascii="Myriad Pro" w:hAnsi="Myriad Pro"/>
          <w:sz w:val="26"/>
          <w:szCs w:val="26"/>
        </w:rPr>
        <w:t xml:space="preserve">ПАО </w:t>
      </w:r>
      <w:r w:rsidR="00586D28">
        <w:rPr>
          <w:rFonts w:ascii="Myriad Pro" w:hAnsi="Myriad Pro"/>
          <w:sz w:val="26"/>
          <w:szCs w:val="26"/>
        </w:rPr>
        <w:t>«</w:t>
      </w:r>
      <w:r w:rsidR="00826543" w:rsidRPr="00041343">
        <w:rPr>
          <w:rFonts w:ascii="Myriad Pro" w:hAnsi="Myriad Pro"/>
          <w:sz w:val="26"/>
          <w:szCs w:val="26"/>
        </w:rPr>
        <w:t>МРСК Северо-Запада</w:t>
      </w:r>
      <w:r w:rsidR="00586D28">
        <w:rPr>
          <w:rFonts w:ascii="Myriad Pro" w:hAnsi="Myriad Pro"/>
          <w:sz w:val="26"/>
          <w:szCs w:val="26"/>
        </w:rPr>
        <w:t>»</w:t>
      </w:r>
      <w:r w:rsidR="00826543" w:rsidRPr="00041343">
        <w:rPr>
          <w:rFonts w:ascii="Myriad Pro" w:hAnsi="Myriad Pro"/>
          <w:sz w:val="26"/>
          <w:szCs w:val="26"/>
        </w:rPr>
        <w:t xml:space="preserve"> </w:t>
      </w:r>
      <w:r w:rsidR="00586D28">
        <w:rPr>
          <w:rFonts w:ascii="Myriad Pro" w:hAnsi="Myriad Pro"/>
          <w:sz w:val="26"/>
          <w:szCs w:val="26"/>
        </w:rPr>
        <w:t>«</w:t>
      </w:r>
      <w:r w:rsidR="00826543" w:rsidRPr="00041343">
        <w:rPr>
          <w:rFonts w:ascii="Myriad Pro" w:hAnsi="Myriad Pro"/>
          <w:sz w:val="26"/>
          <w:szCs w:val="26"/>
        </w:rPr>
        <w:t>Псковэнерго</w:t>
      </w:r>
      <w:r w:rsidR="00586D28">
        <w:rPr>
          <w:rFonts w:ascii="Myriad Pro" w:hAnsi="Myriad Pro"/>
          <w:sz w:val="26"/>
          <w:szCs w:val="26"/>
        </w:rPr>
        <w:t>»</w:t>
      </w:r>
      <w:r w:rsidR="00826543" w:rsidRPr="00041343">
        <w:rPr>
          <w:rFonts w:ascii="Myriad Pro" w:hAnsi="Myriad Pro"/>
          <w:sz w:val="26"/>
          <w:szCs w:val="26"/>
        </w:rPr>
        <w:t xml:space="preserve"> утверждена необходимая валовая выручка (далее – НВВ) без учета оплаты потерь в размере </w:t>
      </w:r>
      <w:r w:rsidR="009C7B3E">
        <w:rPr>
          <w:rFonts w:ascii="Myriad Pro" w:hAnsi="Myriad Pro"/>
          <w:sz w:val="26"/>
          <w:szCs w:val="26"/>
        </w:rPr>
        <w:t>3 9</w:t>
      </w:r>
      <w:r w:rsidR="00826543" w:rsidRPr="00041343">
        <w:rPr>
          <w:rFonts w:ascii="Myriad Pro" w:hAnsi="Myriad Pro"/>
          <w:sz w:val="26"/>
          <w:szCs w:val="26"/>
        </w:rPr>
        <w:t>3</w:t>
      </w:r>
      <w:r w:rsidR="00834137">
        <w:rPr>
          <w:rFonts w:ascii="Myriad Pro" w:hAnsi="Myriad Pro"/>
          <w:sz w:val="26"/>
          <w:szCs w:val="26"/>
        </w:rPr>
        <w:t>7 8</w:t>
      </w:r>
      <w:r w:rsidR="00826543" w:rsidRPr="00041343">
        <w:rPr>
          <w:rFonts w:ascii="Myriad Pro" w:hAnsi="Myriad Pro"/>
          <w:sz w:val="26"/>
          <w:szCs w:val="26"/>
        </w:rPr>
        <w:t>87,35 тыс. руб.</w:t>
      </w:r>
      <w:r w:rsidR="005E7640">
        <w:rPr>
          <w:rFonts w:ascii="Myriad Pro" w:hAnsi="Myriad Pro"/>
          <w:sz w:val="26"/>
          <w:szCs w:val="26"/>
        </w:rPr>
        <w:br w:type="page"/>
      </w:r>
    </w:p>
    <w:p w14:paraId="0E0A6646" w14:textId="77777777" w:rsidR="00857719" w:rsidRPr="0080531F" w:rsidRDefault="00857719" w:rsidP="00123FC5">
      <w:pPr>
        <w:keepNext/>
        <w:keepLines/>
        <w:numPr>
          <w:ilvl w:val="0"/>
          <w:numId w:val="74"/>
        </w:numPr>
        <w:spacing w:before="40" w:after="0" w:line="360" w:lineRule="auto"/>
        <w:ind w:left="567" w:hanging="567"/>
        <w:jc w:val="both"/>
        <w:outlineLvl w:val="2"/>
        <w:rPr>
          <w:rFonts w:ascii="Myriad Pro" w:eastAsia="Times New Roman" w:hAnsi="Myriad Pro"/>
          <w:b/>
          <w:color w:val="4F6228"/>
          <w:sz w:val="28"/>
          <w:szCs w:val="28"/>
        </w:rPr>
      </w:pPr>
      <w:bookmarkStart w:id="23" w:name="_Toc40826289"/>
      <w:bookmarkStart w:id="24" w:name="_Toc41256445"/>
      <w:bookmarkStart w:id="25" w:name="_Toc40826290"/>
      <w:r w:rsidRPr="0080531F">
        <w:rPr>
          <w:rFonts w:ascii="Myriad Pro" w:eastAsia="Times New Roman" w:hAnsi="Myriad Pro"/>
          <w:b/>
          <w:color w:val="4F6228"/>
          <w:sz w:val="28"/>
          <w:szCs w:val="28"/>
        </w:rPr>
        <w:lastRenderedPageBreak/>
        <w:t>Анализ документов, предоставленных филиалом ПАО «МРСК Северо-Запада» «Псковэнерго» в Государственный комитет Псковской области по тарифам и энергетике в рамках рассмотрения дел об установлении тарифов, на основании которых Государственным комитетом Псковской области по тарифам и энергетике были приняты соответствующие тарифно-балансовые решения на 2019 год.</w:t>
      </w:r>
      <w:bookmarkEnd w:id="23"/>
      <w:bookmarkEnd w:id="24"/>
    </w:p>
    <w:p w14:paraId="4002407B" w14:textId="77777777" w:rsidR="0065095C" w:rsidRPr="0080531F" w:rsidRDefault="0065095C"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26" w:name="_Toc41256446"/>
      <w:r w:rsidRPr="0080531F">
        <w:rPr>
          <w:rFonts w:ascii="Myriad Pro" w:eastAsia="Times New Roman" w:hAnsi="Myriad Pro"/>
          <w:b/>
          <w:color w:val="4F6228"/>
          <w:sz w:val="28"/>
          <w:szCs w:val="28"/>
        </w:rPr>
        <w:t xml:space="preserve">Анализ тарифно-балансовых решений </w:t>
      </w:r>
      <w:r w:rsidR="00D86900" w:rsidRPr="0080531F">
        <w:rPr>
          <w:rFonts w:ascii="Myriad Pro" w:eastAsia="Times New Roman" w:hAnsi="Myriad Pro"/>
          <w:b/>
          <w:color w:val="4F6228"/>
          <w:sz w:val="28"/>
          <w:szCs w:val="28"/>
        </w:rPr>
        <w:t xml:space="preserve">Государственного комитета Псковской </w:t>
      </w:r>
      <w:r w:rsidR="00010EFF" w:rsidRPr="0080531F">
        <w:rPr>
          <w:rFonts w:ascii="Myriad Pro" w:eastAsia="Times New Roman" w:hAnsi="Myriad Pro"/>
          <w:b/>
          <w:color w:val="4F6228"/>
          <w:sz w:val="28"/>
          <w:szCs w:val="28"/>
        </w:rPr>
        <w:t>области по тарифам и энергетике</w:t>
      </w:r>
      <w:r w:rsidRPr="0080531F">
        <w:rPr>
          <w:rFonts w:ascii="Myriad Pro" w:eastAsia="Times New Roman" w:hAnsi="Myriad Pro"/>
          <w:b/>
          <w:color w:val="4F6228"/>
          <w:sz w:val="28"/>
          <w:szCs w:val="28"/>
        </w:rPr>
        <w:t>.</w:t>
      </w:r>
      <w:bookmarkEnd w:id="25"/>
      <w:bookmarkEnd w:id="26"/>
    </w:p>
    <w:p w14:paraId="3170793D" w14:textId="77777777" w:rsidR="00483E2E" w:rsidRPr="00041343" w:rsidRDefault="00483E2E" w:rsidP="00857719">
      <w:pPr>
        <w:tabs>
          <w:tab w:val="left" w:pos="1134"/>
        </w:tabs>
        <w:spacing w:after="0" w:line="360" w:lineRule="auto"/>
        <w:ind w:firstLine="567"/>
        <w:contextualSpacing/>
        <w:jc w:val="both"/>
        <w:rPr>
          <w:rFonts w:ascii="Myriad Pro" w:hAnsi="Myriad Pro"/>
          <w:sz w:val="26"/>
          <w:szCs w:val="26"/>
        </w:rPr>
      </w:pPr>
      <w:r>
        <w:rPr>
          <w:rFonts w:ascii="Myriad Pro" w:hAnsi="Myriad Pro"/>
          <w:sz w:val="26"/>
          <w:szCs w:val="26"/>
        </w:rPr>
        <w:t xml:space="preserve">Так как 2019 год является вторым годом долгосрочного регулирования, Исполнителем проведен анализ </w:t>
      </w:r>
      <w:r w:rsidRPr="00483E2E">
        <w:rPr>
          <w:rFonts w:ascii="Myriad Pro" w:hAnsi="Myriad Pro"/>
          <w:sz w:val="26"/>
          <w:szCs w:val="26"/>
        </w:rPr>
        <w:t>тарифно-балансовых решений Государственного комитета Псковской области по тарифам и энергетике</w:t>
      </w:r>
      <w:r>
        <w:rPr>
          <w:rFonts w:ascii="Myriad Pro" w:hAnsi="Myriad Pro"/>
          <w:sz w:val="26"/>
          <w:szCs w:val="26"/>
        </w:rPr>
        <w:t xml:space="preserve"> на 2019 год и </w:t>
      </w:r>
      <w:r w:rsidR="00E646C9">
        <w:rPr>
          <w:rFonts w:ascii="Myriad Pro" w:hAnsi="Myriad Pro"/>
          <w:sz w:val="26"/>
          <w:szCs w:val="26"/>
        </w:rPr>
        <w:t>на</w:t>
      </w:r>
      <w:r>
        <w:rPr>
          <w:rFonts w:ascii="Myriad Pro" w:hAnsi="Myriad Pro"/>
          <w:sz w:val="26"/>
          <w:szCs w:val="26"/>
        </w:rPr>
        <w:t xml:space="preserve"> 2018 год в части определения базового уровня подконтрольных расходов.</w:t>
      </w:r>
    </w:p>
    <w:p w14:paraId="42E7E8BC" w14:textId="77777777" w:rsidR="0065095C" w:rsidRPr="00041343" w:rsidRDefault="0065095C" w:rsidP="00857719">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В соответствии с п. 22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55D84A63" w14:textId="77777777" w:rsidR="0065095C" w:rsidRPr="00041343" w:rsidRDefault="0065095C" w:rsidP="00857719">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5AAACDA" w14:textId="77777777" w:rsidR="0065095C" w:rsidRPr="00041343" w:rsidRDefault="0065095C" w:rsidP="00857719">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w:t>
      </w:r>
      <w:r w:rsidRPr="00041343">
        <w:rPr>
          <w:rFonts w:ascii="Myriad Pro" w:hAnsi="Myriad Pro"/>
          <w:sz w:val="26"/>
          <w:szCs w:val="26"/>
        </w:rPr>
        <w:lastRenderedPageBreak/>
        <w:t>представления предложений об установлении цен (тарифов) и (или) их предельных уровней.</w:t>
      </w:r>
    </w:p>
    <w:p w14:paraId="5FB60ED2"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Согласно п. 23 Правил экспертное заключение помимо общих мотивированных выводов и рекомендаций должно содержать:</w:t>
      </w:r>
    </w:p>
    <w:p w14:paraId="66637025"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0FD21DD3"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2) оценку финансового состояния организации, осуществляющей регулируемую деятельность;</w:t>
      </w:r>
    </w:p>
    <w:p w14:paraId="0ACEEE17"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3F9091F1"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4) анализ экономической обоснованности расходов по статьям расходов;</w:t>
      </w:r>
    </w:p>
    <w:p w14:paraId="283B9D20"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12078E8C"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46F453FF"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26472DE3" w14:textId="77777777" w:rsidR="0065095C"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13B8258D" w14:textId="77777777" w:rsidR="00656AD3" w:rsidRDefault="00656AD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Государственным комитетом Псковской области по тарифам и энергетике </w:t>
      </w:r>
      <w:r w:rsidR="00C6506F">
        <w:rPr>
          <w:rFonts w:ascii="Myriad Pro" w:hAnsi="Myriad Pro"/>
          <w:sz w:val="26"/>
          <w:szCs w:val="26"/>
        </w:rPr>
        <w:t xml:space="preserve">(далее – регулирующий орган, Госкомитет, ГК Псковской области по тарифам и энергетике) </w:t>
      </w:r>
      <w:r w:rsidRPr="00041343">
        <w:rPr>
          <w:rFonts w:ascii="Myriad Pro" w:hAnsi="Myriad Pro"/>
          <w:sz w:val="26"/>
          <w:szCs w:val="26"/>
        </w:rPr>
        <w:t>на основании п. 22 Правил была проведена экспертиза предложения филиала ПАО </w:t>
      </w:r>
      <w:r w:rsidR="00137D07">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об установлении тарифов на 201</w:t>
      </w:r>
      <w:r w:rsidR="001A13C6" w:rsidRPr="00041343">
        <w:rPr>
          <w:rFonts w:ascii="Myriad Pro" w:hAnsi="Myriad Pro"/>
          <w:sz w:val="26"/>
          <w:szCs w:val="26"/>
        </w:rPr>
        <w:t>8</w:t>
      </w:r>
      <w:r w:rsidRPr="00041343">
        <w:rPr>
          <w:rFonts w:ascii="Myriad Pro" w:hAnsi="Myriad Pro"/>
          <w:sz w:val="26"/>
          <w:szCs w:val="26"/>
        </w:rPr>
        <w:t xml:space="preserve"> год.</w:t>
      </w:r>
    </w:p>
    <w:p w14:paraId="1A853BA9" w14:textId="77777777" w:rsidR="00656AD3" w:rsidRPr="00041343" w:rsidRDefault="00656AD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Исполнителем был произведен анализ Экспертного заключения по </w:t>
      </w:r>
      <w:r w:rsidR="001A13C6" w:rsidRPr="00041343">
        <w:rPr>
          <w:rFonts w:ascii="Myriad Pro" w:hAnsi="Myriad Pro"/>
          <w:sz w:val="26"/>
          <w:szCs w:val="26"/>
        </w:rPr>
        <w:t>делу об установлении</w:t>
      </w:r>
      <w:r w:rsidR="009C7B3E">
        <w:rPr>
          <w:rFonts w:ascii="Myriad Pro" w:hAnsi="Myriad Pro"/>
          <w:sz w:val="26"/>
          <w:szCs w:val="26"/>
        </w:rPr>
        <w:t xml:space="preserve"> </w:t>
      </w:r>
      <w:r w:rsidR="001A13C6" w:rsidRPr="00041343">
        <w:rPr>
          <w:rFonts w:ascii="Myriad Pro" w:hAnsi="Myriad Pro"/>
          <w:sz w:val="26"/>
          <w:szCs w:val="26"/>
        </w:rPr>
        <w:t xml:space="preserve">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w:t>
      </w:r>
      <w:r w:rsidRPr="00041343">
        <w:rPr>
          <w:rFonts w:ascii="Myriad Pro" w:hAnsi="Myriad Pro"/>
          <w:sz w:val="26"/>
          <w:szCs w:val="26"/>
        </w:rPr>
        <w:t>(далее</w:t>
      </w:r>
      <w:r w:rsidR="001A13C6" w:rsidRPr="00041343">
        <w:rPr>
          <w:rFonts w:ascii="Myriad Pro" w:hAnsi="Myriad Pro"/>
          <w:sz w:val="26"/>
          <w:szCs w:val="26"/>
        </w:rPr>
        <w:t xml:space="preserve"> -</w:t>
      </w:r>
      <w:r w:rsidRPr="00041343">
        <w:rPr>
          <w:rFonts w:ascii="Myriad Pro" w:hAnsi="Myriad Pro"/>
          <w:sz w:val="26"/>
          <w:szCs w:val="26"/>
        </w:rPr>
        <w:t xml:space="preserve"> Экспертное заключение</w:t>
      </w:r>
      <w:r w:rsidR="001A13C6" w:rsidRPr="00041343">
        <w:rPr>
          <w:rFonts w:ascii="Myriad Pro" w:hAnsi="Myriad Pro"/>
          <w:sz w:val="26"/>
          <w:szCs w:val="26"/>
        </w:rPr>
        <w:t xml:space="preserve"> от 29.12.2017 г</w:t>
      </w:r>
      <w:r w:rsidRPr="00041343">
        <w:rPr>
          <w:rFonts w:ascii="Myriad Pro" w:hAnsi="Myriad Pro"/>
          <w:sz w:val="26"/>
          <w:szCs w:val="26"/>
        </w:rPr>
        <w:t>) на предмет его соответствия требованиям п. 23 Правил.</w:t>
      </w:r>
    </w:p>
    <w:p w14:paraId="044E8708" w14:textId="77777777" w:rsidR="00656AD3" w:rsidRPr="00041343" w:rsidRDefault="00656AD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lastRenderedPageBreak/>
        <w:t>По результатам анализа Экспертного заключения</w:t>
      </w:r>
      <w:r w:rsidR="006D48A5" w:rsidRPr="00041343">
        <w:rPr>
          <w:rFonts w:ascii="Myriad Pro" w:hAnsi="Myriad Pro"/>
          <w:sz w:val="26"/>
          <w:szCs w:val="26"/>
        </w:rPr>
        <w:t xml:space="preserve"> от 29.12.2017 </w:t>
      </w:r>
      <w:r w:rsidRPr="00041343">
        <w:rPr>
          <w:rFonts w:ascii="Myriad Pro" w:hAnsi="Myriad Pro"/>
          <w:sz w:val="26"/>
          <w:szCs w:val="26"/>
        </w:rPr>
        <w:t>Исполнитель отмечает следующее:</w:t>
      </w:r>
    </w:p>
    <w:p w14:paraId="539F0011" w14:textId="77777777" w:rsidR="00656AD3" w:rsidRPr="00041343" w:rsidRDefault="001A13C6"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Государственным комитетом Псковской области по тарифам и энергетике </w:t>
      </w:r>
      <w:r w:rsidR="00656AD3" w:rsidRPr="00041343">
        <w:rPr>
          <w:rFonts w:ascii="Myriad Pro" w:hAnsi="Myriad Pro"/>
          <w:sz w:val="26"/>
          <w:szCs w:val="26"/>
        </w:rPr>
        <w:t xml:space="preserve">произведена оценка достоверности данных, приведенных в предложении филиала ПАО </w:t>
      </w:r>
      <w:r w:rsidR="00586D28">
        <w:rPr>
          <w:rFonts w:ascii="Myriad Pro" w:hAnsi="Myriad Pro"/>
          <w:sz w:val="26"/>
          <w:szCs w:val="26"/>
        </w:rPr>
        <w:t>«</w:t>
      </w:r>
      <w:r w:rsidR="00656AD3" w:rsidRPr="00041343">
        <w:rPr>
          <w:rFonts w:ascii="Myriad Pro" w:hAnsi="Myriad Pro"/>
          <w:sz w:val="26"/>
          <w:szCs w:val="26"/>
        </w:rPr>
        <w:t>МРСК Северо-Запада</w:t>
      </w:r>
      <w:r w:rsidR="00586D28">
        <w:rPr>
          <w:rFonts w:ascii="Myriad Pro" w:hAnsi="Myriad Pro"/>
          <w:sz w:val="26"/>
          <w:szCs w:val="26"/>
        </w:rPr>
        <w:t>»</w:t>
      </w:r>
      <w:r w:rsidR="00656AD3"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об установлении тарифов на 2018</w:t>
      </w:r>
      <w:r w:rsidR="00656AD3" w:rsidRPr="00041343">
        <w:rPr>
          <w:rFonts w:ascii="Myriad Pro" w:hAnsi="Myriad Pro"/>
          <w:sz w:val="26"/>
          <w:szCs w:val="26"/>
        </w:rPr>
        <w:t xml:space="preserve"> год;</w:t>
      </w:r>
    </w:p>
    <w:p w14:paraId="15D274EE" w14:textId="77777777" w:rsidR="00497BBF" w:rsidRPr="00041343" w:rsidRDefault="00497BBF"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В Экспертном заключении </w:t>
      </w:r>
      <w:r w:rsidR="00F73077">
        <w:rPr>
          <w:rFonts w:ascii="Myriad Pro" w:hAnsi="Myriad Pro"/>
          <w:sz w:val="26"/>
          <w:szCs w:val="26"/>
        </w:rPr>
        <w:t>отражен</w:t>
      </w:r>
      <w:r w:rsidR="00F73077" w:rsidRPr="00041343">
        <w:rPr>
          <w:rFonts w:ascii="Myriad Pro" w:hAnsi="Myriad Pro"/>
          <w:sz w:val="26"/>
          <w:szCs w:val="26"/>
        </w:rPr>
        <w:t xml:space="preserve"> </w:t>
      </w:r>
      <w:r w:rsidRPr="00041343">
        <w:rPr>
          <w:rFonts w:ascii="Myriad Pro" w:hAnsi="Myriad Pro"/>
          <w:sz w:val="26"/>
          <w:szCs w:val="26"/>
        </w:rPr>
        <w:t xml:space="preserve">анализ соответствия организации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РФ от 28.02.2015 № 184. Приведены результаты соответствующего анализа. </w:t>
      </w:r>
    </w:p>
    <w:p w14:paraId="45DC7F64" w14:textId="77777777" w:rsidR="001A13C6" w:rsidRPr="00041343" w:rsidRDefault="001A13C6"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Проведен анализ соответствия расчета тарифов и формы представления предложения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00B727C3" w:rsidRPr="00041343">
        <w:rPr>
          <w:rFonts w:ascii="Myriad Pro" w:hAnsi="Myriad Pro"/>
          <w:sz w:val="26"/>
          <w:szCs w:val="26"/>
        </w:rPr>
        <w:t xml:space="preserve"> об установлении тарифов на 2018 год нормативно-методическим документам по вопросам регулирования тарифов;</w:t>
      </w:r>
    </w:p>
    <w:p w14:paraId="370FEA42" w14:textId="77777777" w:rsidR="00656AD3" w:rsidRPr="00041343" w:rsidRDefault="00656AD3"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Отражены показатели, характеризующие финансовое состояние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001A13C6" w:rsidRPr="00041343">
        <w:rPr>
          <w:rFonts w:ascii="Myriad Pro" w:hAnsi="Myriad Pro"/>
          <w:sz w:val="26"/>
          <w:szCs w:val="26"/>
        </w:rPr>
        <w:t xml:space="preserve"> </w:t>
      </w:r>
      <w:r w:rsidR="00586D28">
        <w:rPr>
          <w:rFonts w:ascii="Myriad Pro" w:hAnsi="Myriad Pro"/>
          <w:sz w:val="26"/>
          <w:szCs w:val="26"/>
        </w:rPr>
        <w:t>«</w:t>
      </w:r>
      <w:r w:rsidR="001A13C6"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в том числе приведена динамика финансовых результатов фил</w:t>
      </w:r>
      <w:r w:rsidR="001A13C6" w:rsidRPr="00041343">
        <w:rPr>
          <w:rFonts w:ascii="Myriad Pro" w:hAnsi="Myriad Pro"/>
          <w:sz w:val="26"/>
          <w:szCs w:val="26"/>
        </w:rPr>
        <w:t xml:space="preserve">иала ПАО </w:t>
      </w:r>
      <w:r w:rsidR="00586D28">
        <w:rPr>
          <w:rFonts w:ascii="Myriad Pro" w:hAnsi="Myriad Pro"/>
          <w:sz w:val="26"/>
          <w:szCs w:val="26"/>
        </w:rPr>
        <w:t>«</w:t>
      </w:r>
      <w:r w:rsidR="001A13C6" w:rsidRPr="00041343">
        <w:rPr>
          <w:rFonts w:ascii="Myriad Pro" w:hAnsi="Myriad Pro"/>
          <w:sz w:val="26"/>
          <w:szCs w:val="26"/>
        </w:rPr>
        <w:t>МРСК Северо-Запада</w:t>
      </w:r>
      <w:r w:rsidR="00586D28">
        <w:rPr>
          <w:rFonts w:ascii="Myriad Pro" w:hAnsi="Myriad Pro"/>
          <w:sz w:val="26"/>
          <w:szCs w:val="26"/>
        </w:rPr>
        <w:t>»</w:t>
      </w:r>
      <w:r w:rsidR="001A13C6" w:rsidRPr="00041343">
        <w:rPr>
          <w:rFonts w:ascii="Myriad Pro" w:hAnsi="Myriad Pro"/>
          <w:sz w:val="26"/>
          <w:szCs w:val="26"/>
        </w:rPr>
        <w:t xml:space="preserve"> </w:t>
      </w:r>
      <w:r w:rsidR="00586D28">
        <w:rPr>
          <w:rFonts w:ascii="Myriad Pro" w:hAnsi="Myriad Pro"/>
          <w:sz w:val="26"/>
          <w:szCs w:val="26"/>
        </w:rPr>
        <w:t>«</w:t>
      </w:r>
      <w:r w:rsidR="001A13C6" w:rsidRPr="00041343">
        <w:rPr>
          <w:rFonts w:ascii="Myriad Pro" w:hAnsi="Myriad Pro"/>
          <w:sz w:val="26"/>
          <w:szCs w:val="26"/>
        </w:rPr>
        <w:t>П</w:t>
      </w:r>
      <w:r w:rsidR="00137D07">
        <w:rPr>
          <w:rFonts w:ascii="Myriad Pro" w:hAnsi="Myriad Pro"/>
          <w:sz w:val="26"/>
          <w:szCs w:val="26"/>
        </w:rPr>
        <w:t>с</w:t>
      </w:r>
      <w:r w:rsidR="001A13C6" w:rsidRPr="00041343">
        <w:rPr>
          <w:rFonts w:ascii="Myriad Pro" w:hAnsi="Myriad Pro"/>
          <w:sz w:val="26"/>
          <w:szCs w:val="26"/>
        </w:rPr>
        <w:t>ковэнерго</w:t>
      </w:r>
      <w:r w:rsidR="00586D28">
        <w:rPr>
          <w:rFonts w:ascii="Myriad Pro" w:hAnsi="Myriad Pro"/>
          <w:sz w:val="26"/>
          <w:szCs w:val="26"/>
        </w:rPr>
        <w:t>»</w:t>
      </w:r>
      <w:r w:rsidRPr="00041343">
        <w:rPr>
          <w:rFonts w:ascii="Myriad Pro" w:hAnsi="Myriad Pro"/>
          <w:sz w:val="26"/>
          <w:szCs w:val="26"/>
        </w:rPr>
        <w:t xml:space="preserve"> за 2015-201</w:t>
      </w:r>
      <w:r w:rsidR="001A13C6" w:rsidRPr="00041343">
        <w:rPr>
          <w:rFonts w:ascii="Myriad Pro" w:hAnsi="Myriad Pro"/>
          <w:sz w:val="26"/>
          <w:szCs w:val="26"/>
        </w:rPr>
        <w:t>6</w:t>
      </w:r>
      <w:r w:rsidRPr="00041343">
        <w:rPr>
          <w:rFonts w:ascii="Myriad Pro" w:hAnsi="Myriad Pro"/>
          <w:sz w:val="26"/>
          <w:szCs w:val="26"/>
        </w:rPr>
        <w:t xml:space="preserve"> годы, определены показатели, характеризующие финансовое состояние организации по данным бухгалтерского баланса организации по состо</w:t>
      </w:r>
      <w:r w:rsidR="001A13C6" w:rsidRPr="00041343">
        <w:rPr>
          <w:rFonts w:ascii="Myriad Pro" w:hAnsi="Myriad Pro"/>
          <w:sz w:val="26"/>
          <w:szCs w:val="26"/>
        </w:rPr>
        <w:t>янию на 31.12.2015, 31.12.2016</w:t>
      </w:r>
      <w:r w:rsidRPr="00041343">
        <w:rPr>
          <w:rFonts w:ascii="Myriad Pro" w:hAnsi="Myriad Pro"/>
          <w:sz w:val="26"/>
          <w:szCs w:val="26"/>
        </w:rPr>
        <w:t>.</w:t>
      </w:r>
      <w:r w:rsidR="00B727C3" w:rsidRPr="00041343">
        <w:rPr>
          <w:rFonts w:ascii="Myriad Pro" w:hAnsi="Myriad Pro"/>
          <w:sz w:val="26"/>
          <w:szCs w:val="26"/>
        </w:rPr>
        <w:t xml:space="preserve"> В Экспертном заключении проведен обзор финансовых результатов и анализ показателей рентабельности сетевой организации</w:t>
      </w:r>
      <w:r w:rsidRPr="00041343">
        <w:rPr>
          <w:rFonts w:ascii="Myriad Pro" w:hAnsi="Myriad Pro"/>
          <w:sz w:val="26"/>
          <w:szCs w:val="26"/>
        </w:rPr>
        <w:t>;</w:t>
      </w:r>
    </w:p>
    <w:p w14:paraId="789AB207" w14:textId="77777777" w:rsidR="00656AD3" w:rsidRPr="00041343" w:rsidRDefault="00B727C3"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В Экспертном заключении на 2018 проведен анализ производственно-технических показателей</w:t>
      </w:r>
      <w:r w:rsidR="00497BBF" w:rsidRPr="00041343">
        <w:rPr>
          <w:rFonts w:ascii="Myriad Pro" w:hAnsi="Myriad Pro"/>
          <w:sz w:val="26"/>
          <w:szCs w:val="26"/>
        </w:rPr>
        <w:t xml:space="preserve"> за два предшествующих года и расчетный период регулирования, </w:t>
      </w:r>
      <w:r w:rsidR="00656AD3" w:rsidRPr="00041343">
        <w:rPr>
          <w:rFonts w:ascii="Myriad Pro" w:hAnsi="Myriad Pro"/>
          <w:sz w:val="26"/>
          <w:szCs w:val="26"/>
        </w:rPr>
        <w:t xml:space="preserve">указаны плановые и фактические технико-экономические показатели (отпуск в сеть, объем потерь, полезный отпуск электрической энергии) </w:t>
      </w:r>
      <w:r w:rsidRPr="00041343">
        <w:rPr>
          <w:rFonts w:ascii="Myriad Pro" w:hAnsi="Myriad Pro"/>
          <w:sz w:val="26"/>
          <w:szCs w:val="26"/>
        </w:rPr>
        <w:t>за 2015</w:t>
      </w:r>
      <w:r w:rsidR="00656AD3" w:rsidRPr="00041343">
        <w:rPr>
          <w:rFonts w:ascii="Myriad Pro" w:hAnsi="Myriad Pro"/>
          <w:sz w:val="26"/>
          <w:szCs w:val="26"/>
        </w:rPr>
        <w:t>-2017 годы и пл</w:t>
      </w:r>
      <w:r w:rsidR="006474FB" w:rsidRPr="00041343">
        <w:rPr>
          <w:rFonts w:ascii="Myriad Pro" w:hAnsi="Myriad Pro"/>
          <w:sz w:val="26"/>
          <w:szCs w:val="26"/>
        </w:rPr>
        <w:t>ановые показатели за 2018 год</w:t>
      </w:r>
      <w:r w:rsidR="00656AD3" w:rsidRPr="00041343">
        <w:rPr>
          <w:rFonts w:ascii="Myriad Pro" w:hAnsi="Myriad Pro"/>
          <w:sz w:val="26"/>
          <w:szCs w:val="26"/>
        </w:rPr>
        <w:t>;</w:t>
      </w:r>
    </w:p>
    <w:p w14:paraId="61AC9E64" w14:textId="77777777" w:rsidR="0004233B" w:rsidRPr="00041343" w:rsidRDefault="0004233B"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lastRenderedPageBreak/>
        <w:t>Государственным комитетом Псковской области по тарифам и энергетике проведен анализ экономической обоснованности расходов по статьям расходов и величины прибыли сетевой организации, сравнительный анализ динамики расходов и величины необходимой прибыли к предыдущим периодам регулирования;</w:t>
      </w:r>
      <w:r w:rsidR="00656AD3" w:rsidRPr="00041343">
        <w:rPr>
          <w:rFonts w:ascii="Myriad Pro" w:hAnsi="Myriad Pro"/>
          <w:sz w:val="26"/>
          <w:szCs w:val="26"/>
        </w:rPr>
        <w:t xml:space="preserve"> </w:t>
      </w:r>
    </w:p>
    <w:p w14:paraId="3645593E" w14:textId="77777777" w:rsidR="00BD150C" w:rsidRPr="00041343" w:rsidRDefault="00BD150C"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Проведен </w:t>
      </w:r>
      <w:r w:rsidR="00653396" w:rsidRPr="00041343">
        <w:rPr>
          <w:rFonts w:ascii="Myriad Pro" w:hAnsi="Myriad Pro"/>
          <w:sz w:val="26"/>
          <w:szCs w:val="26"/>
        </w:rPr>
        <w:t xml:space="preserve">постатейный </w:t>
      </w:r>
      <w:r w:rsidRPr="00041343">
        <w:rPr>
          <w:rFonts w:ascii="Myriad Pro" w:hAnsi="Myriad Pro"/>
          <w:sz w:val="26"/>
          <w:szCs w:val="26"/>
        </w:rPr>
        <w:t xml:space="preserve">анализ подконтрольных расходов </w:t>
      </w:r>
      <w:r w:rsidR="00137D07">
        <w:rPr>
          <w:rFonts w:ascii="Myriad Pro" w:hAnsi="Myriad Pro"/>
          <w:sz w:val="26"/>
          <w:szCs w:val="26"/>
        </w:rPr>
        <w:t xml:space="preserve">филиала </w:t>
      </w:r>
      <w:r w:rsidR="00F73077">
        <w:rPr>
          <w:rFonts w:ascii="Myriad Pro" w:hAnsi="Myriad Pro"/>
          <w:sz w:val="26"/>
          <w:szCs w:val="26"/>
        </w:rPr>
        <w:br/>
      </w:r>
      <w:r w:rsidRPr="00041343">
        <w:rPr>
          <w:rFonts w:ascii="Myriad Pro" w:hAnsi="Myriad Pro"/>
          <w:sz w:val="26"/>
          <w:szCs w:val="26"/>
        </w:rPr>
        <w:t xml:space="preserve">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з</w:t>
      </w:r>
      <w:r w:rsidR="00653396" w:rsidRPr="00041343">
        <w:rPr>
          <w:rFonts w:ascii="Myriad Pro" w:hAnsi="Myriad Pro"/>
          <w:sz w:val="26"/>
          <w:szCs w:val="26"/>
        </w:rPr>
        <w:t xml:space="preserve">а </w:t>
      </w:r>
      <w:r w:rsidRPr="00041343">
        <w:rPr>
          <w:rFonts w:ascii="Myriad Pro" w:hAnsi="Myriad Pro"/>
          <w:sz w:val="26"/>
          <w:szCs w:val="26"/>
        </w:rPr>
        <w:t xml:space="preserve">2016 </w:t>
      </w:r>
      <w:r w:rsidR="00653396" w:rsidRPr="00041343">
        <w:rPr>
          <w:rFonts w:ascii="Myriad Pro" w:hAnsi="Myriad Pro"/>
          <w:sz w:val="26"/>
          <w:szCs w:val="26"/>
        </w:rPr>
        <w:t>год на предмет признания их экономическ</w:t>
      </w:r>
      <w:r w:rsidRPr="00041343">
        <w:rPr>
          <w:rFonts w:ascii="Myriad Pro" w:hAnsi="Myriad Pro"/>
          <w:sz w:val="26"/>
          <w:szCs w:val="26"/>
        </w:rPr>
        <w:t>и</w:t>
      </w:r>
      <w:r w:rsidR="00653396" w:rsidRPr="00041343">
        <w:rPr>
          <w:rFonts w:ascii="Myriad Pro" w:hAnsi="Myriad Pro"/>
          <w:sz w:val="26"/>
          <w:szCs w:val="26"/>
        </w:rPr>
        <w:t xml:space="preserve"> обоснованными, расчет </w:t>
      </w:r>
      <w:r w:rsidRPr="00041343">
        <w:rPr>
          <w:rFonts w:ascii="Myriad Pro" w:hAnsi="Myriad Pro"/>
          <w:sz w:val="26"/>
          <w:szCs w:val="26"/>
        </w:rPr>
        <w:t>плановы</w:t>
      </w:r>
      <w:r w:rsidR="00653396" w:rsidRPr="00041343">
        <w:rPr>
          <w:rFonts w:ascii="Myriad Pro" w:hAnsi="Myriad Pro"/>
          <w:sz w:val="26"/>
          <w:szCs w:val="26"/>
        </w:rPr>
        <w:t xml:space="preserve">х затрат на </w:t>
      </w:r>
      <w:r w:rsidRPr="00041343">
        <w:rPr>
          <w:rFonts w:ascii="Myriad Pro" w:hAnsi="Myriad Pro"/>
          <w:sz w:val="26"/>
          <w:szCs w:val="26"/>
        </w:rPr>
        <w:t>2018</w:t>
      </w:r>
      <w:r w:rsidR="00857719">
        <w:rPr>
          <w:rFonts w:ascii="Myriad Pro" w:hAnsi="Myriad Pro"/>
          <w:sz w:val="26"/>
          <w:szCs w:val="26"/>
        </w:rPr>
        <w:t xml:space="preserve"> год</w:t>
      </w:r>
      <w:r w:rsidRPr="00041343">
        <w:rPr>
          <w:rFonts w:ascii="Myriad Pro" w:hAnsi="Myriad Pro"/>
          <w:sz w:val="26"/>
          <w:szCs w:val="26"/>
        </w:rPr>
        <w:t>;</w:t>
      </w:r>
    </w:p>
    <w:p w14:paraId="1D7D5D1E" w14:textId="77777777" w:rsidR="00CE3506" w:rsidRPr="00041343" w:rsidRDefault="00BD150C"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Государственным комитетом Псковской области по тарифам и энергетике п</w:t>
      </w:r>
      <w:r w:rsidR="00CE3506" w:rsidRPr="00041343">
        <w:rPr>
          <w:rFonts w:ascii="Myriad Pro" w:hAnsi="Myriad Pro"/>
          <w:sz w:val="26"/>
          <w:szCs w:val="26"/>
        </w:rPr>
        <w:t xml:space="preserve">роведен расчет индекса эффективности операционных расходов и величины эффективного уровня операционных расходов в целях расчета базового уровня операционных расходов </w:t>
      </w:r>
      <w:r w:rsidR="00137D07">
        <w:rPr>
          <w:rFonts w:ascii="Myriad Pro" w:hAnsi="Myriad Pro"/>
          <w:sz w:val="26"/>
          <w:szCs w:val="26"/>
        </w:rPr>
        <w:t xml:space="preserve">филиала </w:t>
      </w:r>
      <w:r w:rsidR="00D2138F">
        <w:rPr>
          <w:rFonts w:ascii="Myriad Pro" w:hAnsi="Myriad Pro"/>
          <w:sz w:val="26"/>
          <w:szCs w:val="26"/>
        </w:rPr>
        <w:br/>
      </w:r>
      <w:r w:rsidR="00CE3506" w:rsidRPr="00041343">
        <w:rPr>
          <w:rFonts w:ascii="Myriad Pro" w:hAnsi="Myriad Pro"/>
          <w:sz w:val="26"/>
          <w:szCs w:val="26"/>
        </w:rPr>
        <w:t xml:space="preserve">ПАО </w:t>
      </w:r>
      <w:r w:rsidR="00586D28">
        <w:rPr>
          <w:rFonts w:ascii="Myriad Pro" w:hAnsi="Myriad Pro"/>
          <w:sz w:val="26"/>
          <w:szCs w:val="26"/>
        </w:rPr>
        <w:t>«</w:t>
      </w:r>
      <w:r w:rsidR="00CE3506" w:rsidRPr="00041343">
        <w:rPr>
          <w:rFonts w:ascii="Myriad Pro" w:hAnsi="Myriad Pro"/>
          <w:sz w:val="26"/>
          <w:szCs w:val="26"/>
        </w:rPr>
        <w:t>МРСК Северо-Запада</w:t>
      </w:r>
      <w:r w:rsidR="00586D28">
        <w:rPr>
          <w:rFonts w:ascii="Myriad Pro" w:hAnsi="Myriad Pro"/>
          <w:sz w:val="26"/>
          <w:szCs w:val="26"/>
        </w:rPr>
        <w:t>»</w:t>
      </w:r>
      <w:r w:rsidR="00CE3506" w:rsidRPr="00041343">
        <w:rPr>
          <w:rFonts w:ascii="Myriad Pro" w:hAnsi="Myriad Pro"/>
          <w:sz w:val="26"/>
          <w:szCs w:val="26"/>
        </w:rPr>
        <w:t xml:space="preserve"> </w:t>
      </w:r>
      <w:r w:rsidR="00586D28">
        <w:rPr>
          <w:rFonts w:ascii="Myriad Pro" w:hAnsi="Myriad Pro"/>
          <w:sz w:val="26"/>
          <w:szCs w:val="26"/>
        </w:rPr>
        <w:t>«</w:t>
      </w:r>
      <w:r w:rsidR="00CE3506" w:rsidRPr="00041343">
        <w:rPr>
          <w:rFonts w:ascii="Myriad Pro" w:hAnsi="Myriad Pro"/>
          <w:sz w:val="26"/>
          <w:szCs w:val="26"/>
        </w:rPr>
        <w:t>Псковэнерго</w:t>
      </w:r>
      <w:r w:rsidR="00586D28">
        <w:rPr>
          <w:rFonts w:ascii="Myriad Pro" w:hAnsi="Myriad Pro"/>
          <w:sz w:val="26"/>
          <w:szCs w:val="26"/>
        </w:rPr>
        <w:t>»</w:t>
      </w:r>
      <w:r w:rsidR="00CE3506" w:rsidRPr="00041343">
        <w:rPr>
          <w:rFonts w:ascii="Myriad Pro" w:hAnsi="Myriad Pro"/>
          <w:sz w:val="26"/>
          <w:szCs w:val="26"/>
        </w:rPr>
        <w:t xml:space="preserve"> для расчета долгосрочных параметров регулирования;</w:t>
      </w:r>
    </w:p>
    <w:p w14:paraId="6D6A0736" w14:textId="77777777" w:rsidR="00656AD3" w:rsidRPr="00041343" w:rsidRDefault="001E62FF"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Государственным комитетом Псковской области по тарифам и энергетике </w:t>
      </w:r>
      <w:r w:rsidR="00656AD3" w:rsidRPr="00041343">
        <w:rPr>
          <w:rFonts w:ascii="Myriad Pro" w:hAnsi="Myriad Pro"/>
          <w:sz w:val="26"/>
          <w:szCs w:val="26"/>
        </w:rPr>
        <w:t>в Экспертном заключении проведен расчет и представлены результаты расчета долгосрочных параметров регулирования на 201</w:t>
      </w:r>
      <w:r w:rsidRPr="00041343">
        <w:rPr>
          <w:rFonts w:ascii="Myriad Pro" w:hAnsi="Myriad Pro"/>
          <w:sz w:val="26"/>
          <w:szCs w:val="26"/>
        </w:rPr>
        <w:t>8</w:t>
      </w:r>
      <w:r w:rsidR="00656AD3" w:rsidRPr="00041343">
        <w:rPr>
          <w:rFonts w:ascii="Myriad Pro" w:hAnsi="Myriad Pro"/>
          <w:sz w:val="26"/>
          <w:szCs w:val="26"/>
        </w:rPr>
        <w:t>-202</w:t>
      </w:r>
      <w:r w:rsidR="00165CB0" w:rsidRPr="00041343">
        <w:rPr>
          <w:rFonts w:ascii="Myriad Pro" w:hAnsi="Myriad Pro"/>
          <w:sz w:val="26"/>
          <w:szCs w:val="26"/>
        </w:rPr>
        <w:t>2</w:t>
      </w:r>
      <w:r w:rsidR="00656AD3" w:rsidRPr="00041343">
        <w:rPr>
          <w:rFonts w:ascii="Myriad Pro" w:hAnsi="Myriad Pro"/>
          <w:sz w:val="26"/>
          <w:szCs w:val="26"/>
        </w:rPr>
        <w:t xml:space="preserve"> г</w:t>
      </w:r>
      <w:r w:rsidR="00857719">
        <w:rPr>
          <w:rFonts w:ascii="Myriad Pro" w:hAnsi="Myriad Pro"/>
          <w:sz w:val="26"/>
          <w:szCs w:val="26"/>
        </w:rPr>
        <w:t>г.;</w:t>
      </w:r>
    </w:p>
    <w:p w14:paraId="17A38F1E" w14:textId="77777777" w:rsidR="00656AD3" w:rsidRPr="00041343" w:rsidRDefault="00165CB0" w:rsidP="00857719">
      <w:pPr>
        <w:pStyle w:val="11"/>
        <w:numPr>
          <w:ilvl w:val="0"/>
          <w:numId w:val="44"/>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Государственным комитетом Псковской области по тарифам и энергетике</w:t>
      </w:r>
      <w:r w:rsidR="00656AD3" w:rsidRPr="00041343">
        <w:rPr>
          <w:rFonts w:ascii="Myriad Pro" w:hAnsi="Myriad Pro"/>
          <w:sz w:val="26"/>
          <w:szCs w:val="26"/>
        </w:rPr>
        <w:t xml:space="preserve">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w:t>
      </w:r>
      <w:r w:rsidR="00EA2FC9">
        <w:rPr>
          <w:rFonts w:ascii="Myriad Pro" w:hAnsi="Myriad Pro"/>
          <w:sz w:val="26"/>
          <w:szCs w:val="26"/>
        </w:rPr>
        <w:t>,</w:t>
      </w:r>
      <w:r w:rsidR="00656AD3" w:rsidRPr="00041343">
        <w:rPr>
          <w:rFonts w:ascii="Myriad Pro" w:hAnsi="Myriad Pro"/>
          <w:sz w:val="26"/>
          <w:szCs w:val="26"/>
        </w:rPr>
        <w:t xml:space="preserve"> на основании которых был сделан соответствующий вывод;</w:t>
      </w:r>
    </w:p>
    <w:p w14:paraId="78B625F8" w14:textId="77777777" w:rsidR="00656AD3" w:rsidRPr="00041343" w:rsidRDefault="00165CB0" w:rsidP="005E7640">
      <w:pPr>
        <w:pStyle w:val="11"/>
        <w:tabs>
          <w:tab w:val="left" w:pos="1134"/>
        </w:tabs>
        <w:spacing w:after="0" w:line="360" w:lineRule="auto"/>
        <w:ind w:left="0" w:firstLine="567"/>
        <w:jc w:val="both"/>
        <w:rPr>
          <w:rFonts w:ascii="Myriad Pro" w:hAnsi="Myriad Pro"/>
          <w:sz w:val="26"/>
          <w:szCs w:val="26"/>
        </w:rPr>
      </w:pPr>
      <w:r w:rsidRPr="00041343">
        <w:rPr>
          <w:rFonts w:ascii="Myriad Pro" w:hAnsi="Myriad Pro"/>
          <w:sz w:val="26"/>
          <w:szCs w:val="26"/>
        </w:rPr>
        <w:t xml:space="preserve">Государственным комитетом Псковской области по тарифам и энергетике на 2018 год </w:t>
      </w:r>
      <w:r w:rsidR="00656AD3" w:rsidRPr="00041343">
        <w:rPr>
          <w:rFonts w:ascii="Myriad Pro" w:hAnsi="Myriad Pro"/>
          <w:sz w:val="26"/>
          <w:szCs w:val="26"/>
        </w:rPr>
        <w:t xml:space="preserve">приведены балансовые показатели </w:t>
      </w:r>
      <w:r w:rsidRPr="00041343">
        <w:rPr>
          <w:rFonts w:ascii="Myriad Pro" w:hAnsi="Myriad Pro"/>
          <w:sz w:val="26"/>
          <w:szCs w:val="26"/>
        </w:rPr>
        <w:t>(</w:t>
      </w:r>
      <w:r w:rsidR="00656AD3" w:rsidRPr="00041343">
        <w:rPr>
          <w:rFonts w:ascii="Myriad Pro" w:hAnsi="Myriad Pro"/>
          <w:sz w:val="26"/>
          <w:szCs w:val="26"/>
        </w:rPr>
        <w:t>балансы электрической энергии</w:t>
      </w:r>
      <w:r w:rsidRPr="00041343">
        <w:rPr>
          <w:rFonts w:ascii="Myriad Pro" w:hAnsi="Myriad Pro"/>
          <w:sz w:val="26"/>
          <w:szCs w:val="26"/>
        </w:rPr>
        <w:t>)</w:t>
      </w:r>
      <w:r w:rsidR="00656AD3" w:rsidRPr="00041343">
        <w:rPr>
          <w:rFonts w:ascii="Myriad Pro" w:hAnsi="Myriad Pro"/>
          <w:sz w:val="26"/>
          <w:szCs w:val="26"/>
        </w:rPr>
        <w:t xml:space="preserve"> по уровням напряжения в разрезе по полугодиям.</w:t>
      </w:r>
    </w:p>
    <w:p w14:paraId="7EDBA482" w14:textId="77777777" w:rsidR="00656AD3" w:rsidRPr="00041343" w:rsidRDefault="00656AD3" w:rsidP="005E7640">
      <w:pPr>
        <w:pStyle w:val="11"/>
        <w:tabs>
          <w:tab w:val="left" w:pos="1134"/>
        </w:tabs>
        <w:spacing w:after="0" w:line="360" w:lineRule="auto"/>
        <w:ind w:left="0" w:firstLine="567"/>
        <w:jc w:val="both"/>
        <w:rPr>
          <w:rFonts w:ascii="Myriad Pro" w:hAnsi="Myriad Pro"/>
          <w:sz w:val="26"/>
          <w:szCs w:val="26"/>
        </w:rPr>
      </w:pPr>
      <w:r w:rsidRPr="00041343">
        <w:rPr>
          <w:rFonts w:ascii="Myriad Pro" w:hAnsi="Myriad Pro"/>
          <w:sz w:val="26"/>
          <w:szCs w:val="26"/>
        </w:rPr>
        <w:t>Проведен постатейный расчет величины экономически обоснованного, эффективного и базового уровня подконтрольных расходов на 201</w:t>
      </w:r>
      <w:r w:rsidR="00165CB0" w:rsidRPr="00041343">
        <w:rPr>
          <w:rFonts w:ascii="Myriad Pro" w:hAnsi="Myriad Pro"/>
          <w:sz w:val="26"/>
          <w:szCs w:val="26"/>
        </w:rPr>
        <w:t>8</w:t>
      </w:r>
      <w:r w:rsidRPr="00041343">
        <w:rPr>
          <w:rFonts w:ascii="Myriad Pro" w:hAnsi="Myriad Pro"/>
          <w:sz w:val="26"/>
          <w:szCs w:val="26"/>
        </w:rPr>
        <w:t xml:space="preserve"> год.</w:t>
      </w:r>
    </w:p>
    <w:p w14:paraId="4B431486" w14:textId="77777777" w:rsidR="00656AD3" w:rsidRPr="00041343" w:rsidRDefault="00656AD3" w:rsidP="005E7640">
      <w:pPr>
        <w:pStyle w:val="11"/>
        <w:tabs>
          <w:tab w:val="left" w:pos="1134"/>
        </w:tabs>
        <w:spacing w:after="0" w:line="360" w:lineRule="auto"/>
        <w:ind w:left="0" w:firstLine="567"/>
        <w:jc w:val="both"/>
        <w:rPr>
          <w:rFonts w:ascii="Myriad Pro" w:hAnsi="Myriad Pro"/>
          <w:sz w:val="26"/>
          <w:szCs w:val="26"/>
        </w:rPr>
      </w:pPr>
      <w:r w:rsidRPr="00041343">
        <w:rPr>
          <w:rFonts w:ascii="Myriad Pro" w:hAnsi="Myriad Pro"/>
          <w:sz w:val="26"/>
          <w:szCs w:val="26"/>
        </w:rPr>
        <w:t>В приложениях к Экспертному заключению в части подконтрольных расходов отражены следующие данные:</w:t>
      </w:r>
    </w:p>
    <w:p w14:paraId="677737E9" w14:textId="77777777" w:rsidR="00165CB0" w:rsidRPr="00041343" w:rsidRDefault="00165CB0"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lastRenderedPageBreak/>
        <w:t>Баланс электрической энергии по субъекту Российской Федерации Псковская область на 2018 год (приложение №1);</w:t>
      </w:r>
    </w:p>
    <w:p w14:paraId="63A8E0AD" w14:textId="77777777" w:rsidR="00165CB0" w:rsidRPr="00041343" w:rsidRDefault="00165CB0"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Баланс электрической мощности по субъекту Российской Федерации Псковская область на 2018 год (приложение №2);</w:t>
      </w:r>
    </w:p>
    <w:p w14:paraId="60C0306D" w14:textId="77777777" w:rsidR="00165CB0" w:rsidRPr="00041343" w:rsidRDefault="00165CB0"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Объем воздушных линий </w:t>
      </w:r>
      <w:r w:rsidR="000E6C2C" w:rsidRPr="00041343">
        <w:rPr>
          <w:rFonts w:ascii="Myriad Pro" w:hAnsi="Myriad Pro"/>
          <w:sz w:val="26"/>
          <w:szCs w:val="26"/>
        </w:rPr>
        <w:t>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(приложение №3);</w:t>
      </w:r>
    </w:p>
    <w:p w14:paraId="480EAECC" w14:textId="77777777" w:rsidR="000E6C2C" w:rsidRPr="00041343" w:rsidRDefault="000E6C2C"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Объем подстанций, трансформаторных подстанций, комплексных трансформаторных подстанций и распределительных пунктов (приложение №4);</w:t>
      </w:r>
    </w:p>
    <w:p w14:paraId="7654A2D8" w14:textId="77777777" w:rsidR="00656AD3" w:rsidRPr="00041343" w:rsidRDefault="000E6C2C"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Сводные данные о подконтрольных расходах сетевой организации. </w:t>
      </w:r>
      <w:r w:rsidR="00656AD3" w:rsidRPr="00041343">
        <w:rPr>
          <w:rFonts w:ascii="Myriad Pro" w:hAnsi="Myriad Pro"/>
          <w:sz w:val="26"/>
          <w:szCs w:val="26"/>
        </w:rPr>
        <w:t>Постатейный анализ фактических операционных (подконтрольных) расходов</w:t>
      </w:r>
      <w:r w:rsidR="009C7B3E">
        <w:rPr>
          <w:rFonts w:ascii="Myriad Pro" w:hAnsi="Myriad Pro"/>
          <w:sz w:val="26"/>
          <w:szCs w:val="26"/>
        </w:rPr>
        <w:t xml:space="preserve"> </w:t>
      </w:r>
      <w:r w:rsidRPr="00041343">
        <w:rPr>
          <w:rFonts w:ascii="Myriad Pro" w:hAnsi="Myriad Pro"/>
          <w:sz w:val="26"/>
          <w:szCs w:val="26"/>
        </w:rPr>
        <w:t>признанных экономически обоснованными за 2016 год и плановый 2018</w:t>
      </w:r>
      <w:r w:rsidR="00656AD3" w:rsidRPr="00041343">
        <w:rPr>
          <w:rFonts w:ascii="Myriad Pro" w:hAnsi="Myriad Pro"/>
          <w:sz w:val="26"/>
          <w:szCs w:val="26"/>
        </w:rPr>
        <w:t xml:space="preserve"> г</w:t>
      </w:r>
      <w:r w:rsidRPr="00041343">
        <w:rPr>
          <w:rFonts w:ascii="Myriad Pro" w:hAnsi="Myriad Pro"/>
          <w:sz w:val="26"/>
          <w:szCs w:val="26"/>
        </w:rPr>
        <w:t>од</w:t>
      </w:r>
      <w:r w:rsidR="00656AD3" w:rsidRPr="00041343">
        <w:rPr>
          <w:rFonts w:ascii="Myriad Pro" w:hAnsi="Myriad Pro"/>
          <w:sz w:val="26"/>
          <w:szCs w:val="26"/>
        </w:rPr>
        <w:t xml:space="preserve"> (приложение №</w:t>
      </w:r>
      <w:r w:rsidRPr="00041343">
        <w:rPr>
          <w:rFonts w:ascii="Myriad Pro" w:hAnsi="Myriad Pro"/>
          <w:sz w:val="26"/>
          <w:szCs w:val="26"/>
        </w:rPr>
        <w:t>5</w:t>
      </w:r>
      <w:r w:rsidR="00656AD3" w:rsidRPr="00041343">
        <w:rPr>
          <w:rFonts w:ascii="Myriad Pro" w:hAnsi="Myriad Pro"/>
          <w:sz w:val="26"/>
          <w:szCs w:val="26"/>
        </w:rPr>
        <w:t>);</w:t>
      </w:r>
    </w:p>
    <w:p w14:paraId="27F83766" w14:textId="77777777" w:rsidR="000E6C2C" w:rsidRPr="00041343" w:rsidRDefault="000E6C2C"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Сводные данные о расходах из прибыли сетевой организации за2016 год и плановые 2017-2018 гг. (приложение №6);</w:t>
      </w:r>
    </w:p>
    <w:p w14:paraId="78721280" w14:textId="77777777" w:rsidR="00656AD3" w:rsidRPr="00041343" w:rsidRDefault="00CE3506"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Долгосрочные параметры регулирования сетевой организации на </w:t>
      </w:r>
      <w:r w:rsidR="00656AD3" w:rsidRPr="00041343">
        <w:rPr>
          <w:rFonts w:ascii="Myriad Pro" w:hAnsi="Myriad Pro"/>
          <w:sz w:val="26"/>
          <w:szCs w:val="26"/>
        </w:rPr>
        <w:t>201</w:t>
      </w:r>
      <w:r w:rsidRPr="00041343">
        <w:rPr>
          <w:rFonts w:ascii="Myriad Pro" w:hAnsi="Myriad Pro"/>
          <w:sz w:val="26"/>
          <w:szCs w:val="26"/>
        </w:rPr>
        <w:t>8-2022</w:t>
      </w:r>
      <w:r w:rsidR="00656AD3" w:rsidRPr="00041343">
        <w:rPr>
          <w:rFonts w:ascii="Myriad Pro" w:hAnsi="Myriad Pro"/>
          <w:sz w:val="26"/>
          <w:szCs w:val="26"/>
        </w:rPr>
        <w:t xml:space="preserve"> г</w:t>
      </w:r>
      <w:r w:rsidRPr="00041343">
        <w:rPr>
          <w:rFonts w:ascii="Myriad Pro" w:hAnsi="Myriad Pro"/>
          <w:sz w:val="26"/>
          <w:szCs w:val="26"/>
        </w:rPr>
        <w:t>г. (приложение №7</w:t>
      </w:r>
      <w:r w:rsidR="00656AD3" w:rsidRPr="00041343">
        <w:rPr>
          <w:rFonts w:ascii="Myriad Pro" w:hAnsi="Myriad Pro"/>
          <w:sz w:val="26"/>
          <w:szCs w:val="26"/>
        </w:rPr>
        <w:t>);</w:t>
      </w:r>
    </w:p>
    <w:p w14:paraId="4B3CBF85" w14:textId="77777777" w:rsidR="00D22D32" w:rsidRPr="00041343" w:rsidRDefault="00794B98"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w:t>
      </w:r>
      <w:r w:rsidR="00D22D32" w:rsidRPr="00041343">
        <w:rPr>
          <w:rFonts w:ascii="Myriad Pro" w:hAnsi="Myriad Pro"/>
          <w:sz w:val="26"/>
          <w:szCs w:val="26"/>
        </w:rPr>
        <w:t>(приложение №8);</w:t>
      </w:r>
    </w:p>
    <w:p w14:paraId="748C3771" w14:textId="77777777" w:rsidR="00D22D32" w:rsidRPr="00041343" w:rsidRDefault="00794B98"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изменения необходимой валовой выручки, проводимого в целях сглаживания тарифов, в долгосрочном периоде регулирования 2011-2017 гг. в целях компенсации при расчете тарифов долгосрочного периода регулирования 2018-2022 гг. </w:t>
      </w:r>
      <w:r w:rsidR="00D22D32" w:rsidRPr="00041343">
        <w:rPr>
          <w:rFonts w:ascii="Myriad Pro" w:hAnsi="Myriad Pro"/>
          <w:sz w:val="26"/>
          <w:szCs w:val="26"/>
        </w:rPr>
        <w:t>(приложение №9);</w:t>
      </w:r>
    </w:p>
    <w:p w14:paraId="4237D9FE" w14:textId="77777777" w:rsidR="00D22D32" w:rsidRPr="00041343" w:rsidRDefault="001C2899"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корректировки необходимой валовой выручки на </w:t>
      </w:r>
      <w:proofErr w:type="spellStart"/>
      <w:r w:rsidRPr="00041343">
        <w:rPr>
          <w:rFonts w:ascii="Myriad Pro" w:hAnsi="Myriad Pro"/>
          <w:sz w:val="26"/>
          <w:szCs w:val="26"/>
          <w:lang w:val="en-US"/>
        </w:rPr>
        <w:t>i</w:t>
      </w:r>
      <w:proofErr w:type="spellEnd"/>
      <w:r w:rsidRPr="00041343">
        <w:rPr>
          <w:rFonts w:ascii="Myriad Pro" w:hAnsi="Myriad Pro"/>
          <w:sz w:val="26"/>
          <w:szCs w:val="26"/>
        </w:rPr>
        <w:t xml:space="preserve">-й год долгосрочного периода регулирования, осуществляемой в связи с </w:t>
      </w:r>
      <w:r w:rsidRPr="00041343">
        <w:rPr>
          <w:rFonts w:ascii="Myriad Pro" w:hAnsi="Myriad Pro"/>
          <w:sz w:val="26"/>
          <w:szCs w:val="26"/>
        </w:rPr>
        <w:lastRenderedPageBreak/>
        <w:t xml:space="preserve">исполнением (неисполнением) инвестиционной программы, (2013 год) </w:t>
      </w:r>
      <w:r w:rsidR="00D22D32" w:rsidRPr="00041343">
        <w:rPr>
          <w:rFonts w:ascii="Myriad Pro" w:hAnsi="Myriad Pro"/>
          <w:sz w:val="26"/>
          <w:szCs w:val="26"/>
        </w:rPr>
        <w:t>(приложение №9.1);</w:t>
      </w:r>
    </w:p>
    <w:p w14:paraId="73B2CD7F" w14:textId="77777777" w:rsidR="00D22D32" w:rsidRPr="00041343" w:rsidRDefault="001C2899"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корректировки необходимой валовой выручки на </w:t>
      </w:r>
      <w:proofErr w:type="spellStart"/>
      <w:r w:rsidRPr="00041343">
        <w:rPr>
          <w:rFonts w:ascii="Myriad Pro" w:hAnsi="Myriad Pro"/>
          <w:sz w:val="26"/>
          <w:szCs w:val="26"/>
          <w:lang w:val="en-US"/>
        </w:rPr>
        <w:t>i</w:t>
      </w:r>
      <w:proofErr w:type="spellEnd"/>
      <w:r w:rsidRPr="00041343">
        <w:rPr>
          <w:rFonts w:ascii="Myriad Pro" w:hAnsi="Myriad Pro"/>
          <w:sz w:val="26"/>
          <w:szCs w:val="26"/>
        </w:rPr>
        <w:t xml:space="preserve">-й год долгосрочного периода регулирования, осуществляемой в связи с исполнением (неисполнением) инвестиционной программы, (2014 год) </w:t>
      </w:r>
      <w:r w:rsidR="00D22D32" w:rsidRPr="00041343">
        <w:rPr>
          <w:rFonts w:ascii="Myriad Pro" w:hAnsi="Myriad Pro"/>
          <w:sz w:val="26"/>
          <w:szCs w:val="26"/>
        </w:rPr>
        <w:t>(приложение №9.2);</w:t>
      </w:r>
    </w:p>
    <w:p w14:paraId="2D827461" w14:textId="77777777" w:rsidR="00D22D32" w:rsidRPr="00041343" w:rsidRDefault="001C2899"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корректировки необходимой валовой выручки на </w:t>
      </w:r>
      <w:proofErr w:type="spellStart"/>
      <w:r w:rsidRPr="00041343">
        <w:rPr>
          <w:rFonts w:ascii="Myriad Pro" w:hAnsi="Myriad Pro"/>
          <w:sz w:val="26"/>
          <w:szCs w:val="26"/>
          <w:lang w:val="en-US"/>
        </w:rPr>
        <w:t>i</w:t>
      </w:r>
      <w:proofErr w:type="spellEnd"/>
      <w:r w:rsidRPr="00041343">
        <w:rPr>
          <w:rFonts w:ascii="Myriad Pro" w:hAnsi="Myriad Pro"/>
          <w:sz w:val="26"/>
          <w:szCs w:val="26"/>
        </w:rPr>
        <w:t xml:space="preserve">-й год долгосрочного периода регулирования, осуществляемой в связи с исполнением (неисполнением) инвестиционной программы, (2015 год) </w:t>
      </w:r>
      <w:r w:rsidR="00D22D32" w:rsidRPr="00041343">
        <w:rPr>
          <w:rFonts w:ascii="Myriad Pro" w:hAnsi="Myriad Pro"/>
          <w:sz w:val="26"/>
          <w:szCs w:val="26"/>
        </w:rPr>
        <w:t>(приложение №9.3);</w:t>
      </w:r>
    </w:p>
    <w:p w14:paraId="00B76ECE" w14:textId="77777777" w:rsidR="00D22D32" w:rsidRPr="00041343" w:rsidRDefault="001C2899"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корректировки необходимой валовой выручки на </w:t>
      </w:r>
      <w:proofErr w:type="spellStart"/>
      <w:r w:rsidRPr="00041343">
        <w:rPr>
          <w:rFonts w:ascii="Myriad Pro" w:hAnsi="Myriad Pro"/>
          <w:sz w:val="26"/>
          <w:szCs w:val="26"/>
          <w:lang w:val="en-US"/>
        </w:rPr>
        <w:t>i</w:t>
      </w:r>
      <w:proofErr w:type="spellEnd"/>
      <w:r w:rsidRPr="00041343">
        <w:rPr>
          <w:rFonts w:ascii="Myriad Pro" w:hAnsi="Myriad Pro"/>
          <w:sz w:val="26"/>
          <w:szCs w:val="26"/>
        </w:rPr>
        <w:t xml:space="preserve">-й год долгосрочного периода регулирования, осуществляемой в связи с исполнением (неисполнением) инвестиционной программы, (2016 год) </w:t>
      </w:r>
      <w:r w:rsidR="00D22D32" w:rsidRPr="00041343">
        <w:rPr>
          <w:rFonts w:ascii="Myriad Pro" w:hAnsi="Myriad Pro"/>
          <w:sz w:val="26"/>
          <w:szCs w:val="26"/>
        </w:rPr>
        <w:t>(приложение №9.4);</w:t>
      </w:r>
    </w:p>
    <w:p w14:paraId="182285D8" w14:textId="77777777" w:rsidR="00D22D32" w:rsidRPr="00041343" w:rsidRDefault="001C2899"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Необходимая валовая выручка публичного акционерного общества </w:t>
      </w:r>
      <w:r w:rsidR="00586D28">
        <w:rPr>
          <w:rFonts w:ascii="Myriad Pro" w:hAnsi="Myriad Pro"/>
          <w:sz w:val="26"/>
          <w:szCs w:val="26"/>
        </w:rPr>
        <w:t>«</w:t>
      </w:r>
      <w:r w:rsidRPr="00041343">
        <w:rPr>
          <w:rFonts w:ascii="Myriad Pro" w:hAnsi="Myriad Pro"/>
          <w:sz w:val="26"/>
          <w:szCs w:val="26"/>
        </w:rPr>
        <w:t>Межрегиональная распределительная сетевая компания Северо-Запада</w:t>
      </w:r>
      <w:r w:rsidR="00586D28">
        <w:rPr>
          <w:rFonts w:ascii="Myriad Pro" w:hAnsi="Myriad Pro"/>
          <w:sz w:val="26"/>
          <w:szCs w:val="26"/>
        </w:rPr>
        <w:t>»</w:t>
      </w:r>
      <w:r w:rsidR="00330865" w:rsidRPr="00041343">
        <w:rPr>
          <w:rFonts w:ascii="Myriad Pro" w:hAnsi="Myriad Pro"/>
          <w:sz w:val="26"/>
          <w:szCs w:val="26"/>
        </w:rPr>
        <w:t xml:space="preserve"> на долгосрочный период регулирования 2018-2022 гг., тыс. руб. </w:t>
      </w:r>
      <w:r w:rsidR="00D22D32" w:rsidRPr="00041343">
        <w:rPr>
          <w:rFonts w:ascii="Myriad Pro" w:hAnsi="Myriad Pro"/>
          <w:sz w:val="26"/>
          <w:szCs w:val="26"/>
        </w:rPr>
        <w:t>(приложение №10);</w:t>
      </w:r>
    </w:p>
    <w:p w14:paraId="7F755B00" w14:textId="77777777" w:rsidR="00D22D32" w:rsidRPr="00041343" w:rsidRDefault="00794B98"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тарифов на услуги по передаче для населения и приравненных к нему категорий потребителей </w:t>
      </w:r>
      <w:r w:rsidR="00D22D32" w:rsidRPr="00041343">
        <w:rPr>
          <w:rFonts w:ascii="Myriad Pro" w:hAnsi="Myriad Pro"/>
          <w:sz w:val="26"/>
          <w:szCs w:val="26"/>
        </w:rPr>
        <w:t>(приложение №11);</w:t>
      </w:r>
    </w:p>
    <w:p w14:paraId="543108CC" w14:textId="77777777" w:rsidR="00D22D32" w:rsidRPr="00041343" w:rsidRDefault="00794B98" w:rsidP="00857719">
      <w:pPr>
        <w:pStyle w:val="11"/>
        <w:numPr>
          <w:ilvl w:val="0"/>
          <w:numId w:val="45"/>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котловых тарифов на услуги по передаче электрической энергии по сетям для потребителей Псковской области (за исключением населения и приравненных к нему категорий потребителей) </w:t>
      </w:r>
      <w:r w:rsidR="00D22D32" w:rsidRPr="00041343">
        <w:rPr>
          <w:rFonts w:ascii="Myriad Pro" w:hAnsi="Myriad Pro"/>
          <w:sz w:val="26"/>
          <w:szCs w:val="26"/>
        </w:rPr>
        <w:t>(приложение №12).</w:t>
      </w:r>
    </w:p>
    <w:p w14:paraId="782B4AA7" w14:textId="77777777" w:rsidR="00656AD3" w:rsidRPr="00041343" w:rsidRDefault="00656AD3"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 xml:space="preserve">Как уже отмечалось ранее, </w:t>
      </w:r>
      <w:r w:rsidR="00D22D32" w:rsidRPr="00041343">
        <w:rPr>
          <w:rFonts w:ascii="Myriad Pro" w:hAnsi="Myriad Pro"/>
          <w:sz w:val="26"/>
          <w:szCs w:val="26"/>
        </w:rPr>
        <w:t>Государственным комитетом Псковской области по тарифам и энергетике</w:t>
      </w:r>
      <w:r w:rsidRPr="00041343">
        <w:rPr>
          <w:rFonts w:ascii="Myriad Pro" w:hAnsi="Myriad Pro"/>
          <w:sz w:val="26"/>
          <w:szCs w:val="26"/>
        </w:rPr>
        <w:t xml:space="preserve"> 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w:t>
      </w:r>
      <w:r w:rsidR="00EA2FC9">
        <w:rPr>
          <w:rFonts w:ascii="Myriad Pro" w:hAnsi="Myriad Pro"/>
          <w:sz w:val="26"/>
          <w:szCs w:val="26"/>
        </w:rPr>
        <w:t>,</w:t>
      </w:r>
      <w:r w:rsidRPr="00041343">
        <w:rPr>
          <w:rFonts w:ascii="Myriad Pro" w:hAnsi="Myriad Pro"/>
          <w:sz w:val="26"/>
          <w:szCs w:val="26"/>
        </w:rPr>
        <w:t xml:space="preserve"> на основании которых был сделан соответствующий вывод. В части операционных расходов:</w:t>
      </w:r>
    </w:p>
    <w:p w14:paraId="2FDBF2FD" w14:textId="77777777" w:rsidR="00656AD3" w:rsidRPr="00041343" w:rsidRDefault="007F224D" w:rsidP="00857719">
      <w:pPr>
        <w:pStyle w:val="11"/>
        <w:numPr>
          <w:ilvl w:val="0"/>
          <w:numId w:val="46"/>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При признании экономически обоснованного уровня на 2018 год Государственный комитет Псковской области по тарифам и энергетике </w:t>
      </w:r>
      <w:r w:rsidRPr="00041343">
        <w:rPr>
          <w:rFonts w:ascii="Myriad Pro" w:hAnsi="Myriad Pro"/>
          <w:sz w:val="26"/>
          <w:szCs w:val="26"/>
        </w:rPr>
        <w:lastRenderedPageBreak/>
        <w:t xml:space="preserve">не следует принципам единообразия. На 2018 год величина расходов по ряду статей признана </w:t>
      </w:r>
      <w:r w:rsidR="00656AD3" w:rsidRPr="00041343">
        <w:rPr>
          <w:rFonts w:ascii="Myriad Pro" w:hAnsi="Myriad Pro"/>
          <w:sz w:val="26"/>
          <w:szCs w:val="26"/>
        </w:rPr>
        <w:t>экономиче</w:t>
      </w:r>
      <w:r w:rsidRPr="00041343">
        <w:rPr>
          <w:rFonts w:ascii="Myriad Pro" w:hAnsi="Myriad Pro"/>
          <w:sz w:val="26"/>
          <w:szCs w:val="26"/>
        </w:rPr>
        <w:t xml:space="preserve">ски обоснованной на </w:t>
      </w:r>
      <w:r w:rsidR="00475EEC" w:rsidRPr="00041343">
        <w:rPr>
          <w:rFonts w:ascii="Myriad Pro" w:hAnsi="Myriad Pro"/>
          <w:sz w:val="26"/>
          <w:szCs w:val="26"/>
        </w:rPr>
        <w:t>уров</w:t>
      </w:r>
      <w:r w:rsidR="00656AD3" w:rsidRPr="00041343">
        <w:rPr>
          <w:rFonts w:ascii="Myriad Pro" w:hAnsi="Myriad Pro"/>
          <w:sz w:val="26"/>
          <w:szCs w:val="26"/>
        </w:rPr>
        <w:t>н</w:t>
      </w:r>
      <w:r w:rsidR="00475EEC" w:rsidRPr="00041343">
        <w:rPr>
          <w:rFonts w:ascii="Myriad Pro" w:hAnsi="Myriad Pro"/>
          <w:sz w:val="26"/>
          <w:szCs w:val="26"/>
        </w:rPr>
        <w:t xml:space="preserve">е фактических расходов (признанных экономически обоснованными) </w:t>
      </w:r>
      <w:r w:rsidR="00656AD3" w:rsidRPr="00041343">
        <w:rPr>
          <w:rFonts w:ascii="Myriad Pro" w:hAnsi="Myriad Pro"/>
          <w:sz w:val="26"/>
          <w:szCs w:val="26"/>
        </w:rPr>
        <w:t>за 201</w:t>
      </w:r>
      <w:r w:rsidRPr="00041343">
        <w:rPr>
          <w:rFonts w:ascii="Myriad Pro" w:hAnsi="Myriad Pro"/>
          <w:sz w:val="26"/>
          <w:szCs w:val="26"/>
        </w:rPr>
        <w:t>6</w:t>
      </w:r>
      <w:r w:rsidR="00656AD3" w:rsidRPr="00041343">
        <w:rPr>
          <w:rFonts w:ascii="Myriad Pro" w:hAnsi="Myriad Pro"/>
          <w:sz w:val="26"/>
          <w:szCs w:val="26"/>
        </w:rPr>
        <w:t xml:space="preserve"> год, </w:t>
      </w:r>
      <w:r w:rsidR="00475EEC" w:rsidRPr="00041343">
        <w:rPr>
          <w:rFonts w:ascii="Myriad Pro" w:hAnsi="Myriad Pro"/>
          <w:sz w:val="26"/>
          <w:szCs w:val="26"/>
        </w:rPr>
        <w:t>а часть расходов увеличена</w:t>
      </w:r>
      <w:r w:rsidR="00656AD3" w:rsidRPr="00041343">
        <w:rPr>
          <w:rFonts w:ascii="Myriad Pro" w:hAnsi="Myriad Pro"/>
          <w:sz w:val="26"/>
          <w:szCs w:val="26"/>
        </w:rPr>
        <w:t xml:space="preserve"> на индексы потребительских цен</w:t>
      </w:r>
      <w:r w:rsidR="00475EEC" w:rsidRPr="00041343">
        <w:rPr>
          <w:rFonts w:ascii="Myriad Pro" w:hAnsi="Myriad Pro"/>
          <w:sz w:val="26"/>
          <w:szCs w:val="26"/>
        </w:rPr>
        <w:t xml:space="preserve"> </w:t>
      </w:r>
      <w:r w:rsidR="00656AD3" w:rsidRPr="00041343">
        <w:rPr>
          <w:rFonts w:ascii="Myriad Pro" w:hAnsi="Myriad Pro"/>
          <w:sz w:val="26"/>
          <w:szCs w:val="26"/>
        </w:rPr>
        <w:t>/</w:t>
      </w:r>
      <w:r w:rsidR="00475EEC" w:rsidRPr="00041343">
        <w:rPr>
          <w:rFonts w:ascii="Myriad Pro" w:hAnsi="Myriad Pro"/>
          <w:sz w:val="26"/>
          <w:szCs w:val="26"/>
        </w:rPr>
        <w:t xml:space="preserve"> </w:t>
      </w:r>
      <w:r w:rsidR="00656AD3" w:rsidRPr="00041343">
        <w:rPr>
          <w:rFonts w:ascii="Myriad Pro" w:hAnsi="Myriad Pro"/>
          <w:sz w:val="26"/>
          <w:szCs w:val="26"/>
        </w:rPr>
        <w:t>индексы цен производителей</w:t>
      </w:r>
      <w:r w:rsidR="00475EEC" w:rsidRPr="00041343">
        <w:rPr>
          <w:rFonts w:ascii="Myriad Pro" w:hAnsi="Myriad Pro"/>
          <w:sz w:val="26"/>
          <w:szCs w:val="26"/>
        </w:rPr>
        <w:t xml:space="preserve">. </w:t>
      </w:r>
      <w:r w:rsidR="00656AD3" w:rsidRPr="00041343">
        <w:rPr>
          <w:rFonts w:ascii="Myriad Pro" w:hAnsi="Myriad Pro"/>
          <w:sz w:val="26"/>
          <w:szCs w:val="26"/>
        </w:rPr>
        <w:t>Позиция по выбранному подходу со стороны регулирующего органа в Экспертном заключении не обоснована;</w:t>
      </w:r>
    </w:p>
    <w:p w14:paraId="24059360" w14:textId="77777777" w:rsidR="00A44048" w:rsidRPr="00041343" w:rsidRDefault="007F224D" w:rsidP="00857719">
      <w:pPr>
        <w:pStyle w:val="11"/>
        <w:numPr>
          <w:ilvl w:val="0"/>
          <w:numId w:val="46"/>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Услуги производственного характера: экономически обоснованным уровнем за 2016 год признаны минимальные величины из плановых и фактических дан</w:t>
      </w:r>
      <w:r w:rsidR="00A44048" w:rsidRPr="00041343">
        <w:rPr>
          <w:rFonts w:ascii="Myriad Pro" w:hAnsi="Myriad Pro"/>
          <w:sz w:val="26"/>
          <w:szCs w:val="26"/>
        </w:rPr>
        <w:t>ных за соответствующие периоды</w:t>
      </w:r>
      <w:r w:rsidRPr="00041343">
        <w:rPr>
          <w:rFonts w:ascii="Myriad Pro" w:hAnsi="Myriad Pro"/>
          <w:sz w:val="26"/>
          <w:szCs w:val="26"/>
        </w:rPr>
        <w:t xml:space="preserve">, экономически обоснованным уровнем на 2019 год </w:t>
      </w:r>
      <w:r w:rsidR="00475EEC" w:rsidRPr="00041343">
        <w:rPr>
          <w:rFonts w:ascii="Myriad Pro" w:hAnsi="Myriad Pro"/>
          <w:sz w:val="26"/>
          <w:szCs w:val="26"/>
        </w:rPr>
        <w:t xml:space="preserve">определен на основании </w:t>
      </w:r>
      <w:r w:rsidRPr="00041343">
        <w:rPr>
          <w:rFonts w:ascii="Myriad Pro" w:hAnsi="Myriad Pro"/>
          <w:sz w:val="26"/>
          <w:szCs w:val="26"/>
        </w:rPr>
        <w:t>экономически обоснованн</w:t>
      </w:r>
      <w:r w:rsidR="00475EEC" w:rsidRPr="00041343">
        <w:rPr>
          <w:rFonts w:ascii="Myriad Pro" w:hAnsi="Myriad Pro"/>
          <w:sz w:val="26"/>
          <w:szCs w:val="26"/>
        </w:rPr>
        <w:t>ого</w:t>
      </w:r>
      <w:r w:rsidRPr="00041343">
        <w:rPr>
          <w:rFonts w:ascii="Myriad Pro" w:hAnsi="Myriad Pro"/>
          <w:sz w:val="26"/>
          <w:szCs w:val="26"/>
        </w:rPr>
        <w:t xml:space="preserve"> уров</w:t>
      </w:r>
      <w:r w:rsidR="00475EEC" w:rsidRPr="00041343">
        <w:rPr>
          <w:rFonts w:ascii="Myriad Pro" w:hAnsi="Myriad Pro"/>
          <w:sz w:val="26"/>
          <w:szCs w:val="26"/>
        </w:rPr>
        <w:t>ня</w:t>
      </w:r>
      <w:r w:rsidRPr="00041343">
        <w:rPr>
          <w:rFonts w:ascii="Myriad Pro" w:hAnsi="Myriad Pro"/>
          <w:sz w:val="26"/>
          <w:szCs w:val="26"/>
        </w:rPr>
        <w:t xml:space="preserve"> за 201</w:t>
      </w:r>
      <w:r w:rsidR="00475EEC" w:rsidRPr="00041343">
        <w:rPr>
          <w:rFonts w:ascii="Myriad Pro" w:hAnsi="Myriad Pro"/>
          <w:sz w:val="26"/>
          <w:szCs w:val="26"/>
        </w:rPr>
        <w:t>6 год,</w:t>
      </w:r>
      <w:r w:rsidR="009C7B3E">
        <w:rPr>
          <w:rFonts w:ascii="Myriad Pro" w:hAnsi="Myriad Pro"/>
          <w:sz w:val="26"/>
          <w:szCs w:val="26"/>
        </w:rPr>
        <w:t xml:space="preserve"> </w:t>
      </w:r>
      <w:r w:rsidR="00A44048" w:rsidRPr="00041343">
        <w:rPr>
          <w:rFonts w:ascii="Myriad Pro" w:hAnsi="Myriad Pro"/>
          <w:sz w:val="26"/>
          <w:szCs w:val="26"/>
        </w:rPr>
        <w:t xml:space="preserve">Со стороны Госкомитета в Экспертном заключении не отражены пояснения, и обоснования по выбору позиции в части признания экономически обоснованного уровня фактических расходов за 2016 год, отсутствуют пояснения о причинах исключения из фактических значений расходов по ряду договоров; </w:t>
      </w:r>
    </w:p>
    <w:p w14:paraId="04F39DF3" w14:textId="77777777" w:rsidR="00DF3877" w:rsidRPr="00041343" w:rsidRDefault="00656AD3" w:rsidP="00857719">
      <w:pPr>
        <w:pStyle w:val="11"/>
        <w:numPr>
          <w:ilvl w:val="0"/>
          <w:numId w:val="46"/>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Услуги сторонних организаций: экономически обоснованным уровнем за 2016</w:t>
      </w:r>
      <w:r w:rsidR="00A44048" w:rsidRPr="00041343">
        <w:rPr>
          <w:rFonts w:ascii="Myriad Pro" w:hAnsi="Myriad Pro"/>
          <w:sz w:val="26"/>
          <w:szCs w:val="26"/>
        </w:rPr>
        <w:t xml:space="preserve"> год</w:t>
      </w:r>
      <w:r w:rsidRPr="00041343">
        <w:rPr>
          <w:rFonts w:ascii="Myriad Pro" w:hAnsi="Myriad Pro"/>
          <w:sz w:val="26"/>
          <w:szCs w:val="26"/>
        </w:rPr>
        <w:t xml:space="preserve"> признаны минимальные величины из плановых и фактических дан</w:t>
      </w:r>
      <w:r w:rsidR="00A44048" w:rsidRPr="00041343">
        <w:rPr>
          <w:rFonts w:ascii="Myriad Pro" w:hAnsi="Myriad Pro"/>
          <w:sz w:val="26"/>
          <w:szCs w:val="26"/>
        </w:rPr>
        <w:t xml:space="preserve">ных за соответствующие периоды, </w:t>
      </w:r>
      <w:r w:rsidRPr="00041343">
        <w:rPr>
          <w:rFonts w:ascii="Myriad Pro" w:hAnsi="Myriad Pro"/>
          <w:sz w:val="26"/>
          <w:szCs w:val="26"/>
        </w:rPr>
        <w:t>экономически обоснованным уровнем на 2019 год признано минимальное значение из предложений филиала и фактических да</w:t>
      </w:r>
      <w:r w:rsidR="00A44048" w:rsidRPr="00041343">
        <w:rPr>
          <w:rFonts w:ascii="Myriad Pro" w:hAnsi="Myriad Pro"/>
          <w:sz w:val="26"/>
          <w:szCs w:val="26"/>
        </w:rPr>
        <w:t xml:space="preserve">нных за предшествующие периоды. </w:t>
      </w:r>
      <w:r w:rsidRPr="00041343">
        <w:rPr>
          <w:rFonts w:ascii="Myriad Pro" w:hAnsi="Myriad Pro"/>
          <w:sz w:val="26"/>
          <w:szCs w:val="26"/>
        </w:rPr>
        <w:t>Позиция по выбранному подходу со стороны регулирующего органа в Эксп</w:t>
      </w:r>
      <w:r w:rsidR="00A44048" w:rsidRPr="00041343">
        <w:rPr>
          <w:rFonts w:ascii="Myriad Pro" w:hAnsi="Myriad Pro"/>
          <w:sz w:val="26"/>
          <w:szCs w:val="26"/>
        </w:rPr>
        <w:t>ертном заключении не обоснована;</w:t>
      </w:r>
    </w:p>
    <w:p w14:paraId="10FF1F1D" w14:textId="77777777" w:rsidR="00DF3877" w:rsidRPr="00041343" w:rsidRDefault="00DF3877" w:rsidP="00857719">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 xml:space="preserve">Государственным комитетом Псковской области по тарифам и энергетике </w:t>
      </w:r>
      <w:r w:rsidR="00656AD3" w:rsidRPr="00041343">
        <w:rPr>
          <w:rFonts w:ascii="Myriad Pro" w:hAnsi="Myriad Pro"/>
          <w:sz w:val="26"/>
          <w:szCs w:val="26"/>
        </w:rPr>
        <w:t>проведен постатейный расчет величины экономичес</w:t>
      </w:r>
      <w:r w:rsidR="0078325E" w:rsidRPr="00041343">
        <w:rPr>
          <w:rFonts w:ascii="Myriad Pro" w:hAnsi="Myriad Pro"/>
          <w:sz w:val="26"/>
          <w:szCs w:val="26"/>
        </w:rPr>
        <w:t xml:space="preserve">ки обоснованного уровня </w:t>
      </w:r>
      <w:r w:rsidR="00656AD3" w:rsidRPr="00041343">
        <w:rPr>
          <w:rFonts w:ascii="Myriad Pro" w:hAnsi="Myriad Pro"/>
          <w:sz w:val="26"/>
          <w:szCs w:val="26"/>
        </w:rPr>
        <w:t>подконтрольных расходов на 201</w:t>
      </w:r>
      <w:r w:rsidRPr="00041343">
        <w:rPr>
          <w:rFonts w:ascii="Myriad Pro" w:hAnsi="Myriad Pro"/>
          <w:sz w:val="26"/>
          <w:szCs w:val="26"/>
        </w:rPr>
        <w:t>8</w:t>
      </w:r>
      <w:r w:rsidR="00656AD3" w:rsidRPr="00041343">
        <w:rPr>
          <w:rFonts w:ascii="Myriad Pro" w:hAnsi="Myriad Pro"/>
          <w:sz w:val="26"/>
          <w:szCs w:val="26"/>
        </w:rPr>
        <w:t xml:space="preserve"> год.</w:t>
      </w:r>
      <w:r w:rsidR="009C7B3E">
        <w:rPr>
          <w:rFonts w:ascii="Myriad Pro" w:hAnsi="Myriad Pro"/>
          <w:sz w:val="26"/>
          <w:szCs w:val="26"/>
        </w:rPr>
        <w:t xml:space="preserve"> </w:t>
      </w:r>
    </w:p>
    <w:p w14:paraId="265958FA" w14:textId="77777777" w:rsidR="006474FB" w:rsidRPr="00041343" w:rsidRDefault="006474FB" w:rsidP="005E7640">
      <w:pPr>
        <w:tabs>
          <w:tab w:val="left" w:pos="1134"/>
        </w:tabs>
        <w:spacing w:after="0" w:line="360" w:lineRule="auto"/>
        <w:ind w:firstLine="567"/>
        <w:jc w:val="both"/>
        <w:rPr>
          <w:rFonts w:ascii="Myriad Pro" w:hAnsi="Myriad Pro"/>
          <w:sz w:val="26"/>
          <w:szCs w:val="26"/>
        </w:rPr>
      </w:pPr>
      <w:r w:rsidRPr="00041343">
        <w:rPr>
          <w:rFonts w:ascii="Myriad Pro" w:hAnsi="Myriad Pro"/>
          <w:iCs/>
          <w:sz w:val="26"/>
          <w:szCs w:val="26"/>
        </w:rPr>
        <w:t xml:space="preserve">Анализ </w:t>
      </w:r>
      <w:r w:rsidRPr="00041343">
        <w:rPr>
          <w:rFonts w:ascii="Myriad Pro" w:hAnsi="Myriad Pro"/>
          <w:sz w:val="26"/>
          <w:szCs w:val="26"/>
        </w:rPr>
        <w:t>обоснованности уровня неподконтрольных расходов</w:t>
      </w:r>
      <w:r w:rsidR="009C7B3E">
        <w:rPr>
          <w:rFonts w:ascii="Myriad Pro" w:hAnsi="Myriad Pro"/>
          <w:sz w:val="26"/>
          <w:szCs w:val="26"/>
        </w:rPr>
        <w:t xml:space="preserve"> </w:t>
      </w:r>
      <w:r w:rsidRPr="00041343">
        <w:rPr>
          <w:rFonts w:ascii="Myriad Pro" w:hAnsi="Myriad Pro"/>
          <w:sz w:val="26"/>
          <w:szCs w:val="26"/>
        </w:rPr>
        <w:t>на 2019 год Исполнителем был произведен на основании Протокола заседания коллегии от 28.12.2018 г. №60</w:t>
      </w:r>
      <w:r w:rsidR="00D2172C" w:rsidRPr="00041343">
        <w:rPr>
          <w:rFonts w:ascii="Myriad Pro" w:hAnsi="Myriad Pro"/>
          <w:sz w:val="26"/>
          <w:szCs w:val="26"/>
        </w:rPr>
        <w:t xml:space="preserve"> (далее – протокол заседания коллегии)</w:t>
      </w:r>
      <w:r w:rsidR="00995620" w:rsidRPr="00041343">
        <w:rPr>
          <w:rFonts w:ascii="Myriad Pro" w:hAnsi="Myriad Pro"/>
          <w:sz w:val="26"/>
          <w:szCs w:val="26"/>
        </w:rPr>
        <w:t>.</w:t>
      </w:r>
    </w:p>
    <w:p w14:paraId="4CB74690" w14:textId="77777777" w:rsidR="00656AD3" w:rsidRPr="00041343" w:rsidRDefault="00656AD3"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lastRenderedPageBreak/>
        <w:t xml:space="preserve">В </w:t>
      </w:r>
      <w:r w:rsidR="00D2172C" w:rsidRPr="00041343">
        <w:rPr>
          <w:rFonts w:ascii="Myriad Pro" w:hAnsi="Myriad Pro"/>
          <w:sz w:val="26"/>
          <w:szCs w:val="26"/>
        </w:rPr>
        <w:t>протоколе заседания коллегии</w:t>
      </w:r>
      <w:r w:rsidR="009C7B3E">
        <w:rPr>
          <w:rFonts w:ascii="Myriad Pro" w:hAnsi="Myriad Pro"/>
          <w:sz w:val="26"/>
          <w:szCs w:val="26"/>
        </w:rPr>
        <w:t xml:space="preserve"> </w:t>
      </w:r>
      <w:r w:rsidRPr="00041343">
        <w:rPr>
          <w:rFonts w:ascii="Myriad Pro" w:hAnsi="Myriad Pro"/>
          <w:sz w:val="26"/>
          <w:szCs w:val="26"/>
        </w:rPr>
        <w:t xml:space="preserve">приведен расчет расходов на оплату услуг ПАО </w:t>
      </w:r>
      <w:r w:rsidR="00586D28">
        <w:rPr>
          <w:rFonts w:ascii="Myriad Pro" w:hAnsi="Myriad Pro"/>
          <w:sz w:val="26"/>
          <w:szCs w:val="26"/>
        </w:rPr>
        <w:t>«</w:t>
      </w:r>
      <w:r w:rsidRPr="00041343">
        <w:rPr>
          <w:rFonts w:ascii="Myriad Pro" w:hAnsi="Myriad Pro"/>
          <w:sz w:val="26"/>
          <w:szCs w:val="26"/>
        </w:rPr>
        <w:t>ФСК ЕЭС</w:t>
      </w:r>
      <w:r w:rsidR="00586D28">
        <w:rPr>
          <w:rFonts w:ascii="Myriad Pro" w:hAnsi="Myriad Pro"/>
          <w:sz w:val="26"/>
          <w:szCs w:val="26"/>
        </w:rPr>
        <w:t>»</w:t>
      </w:r>
      <w:r w:rsidRPr="00041343">
        <w:rPr>
          <w:rFonts w:ascii="Myriad Pro" w:hAnsi="Myriad Pro"/>
          <w:sz w:val="26"/>
          <w:szCs w:val="26"/>
        </w:rPr>
        <w:t xml:space="preserve"> на 2019 год</w:t>
      </w:r>
      <w:r w:rsidR="00D2172C" w:rsidRPr="00041343">
        <w:rPr>
          <w:rFonts w:ascii="Myriad Pro" w:hAnsi="Myriad Pro"/>
          <w:sz w:val="26"/>
          <w:szCs w:val="26"/>
        </w:rPr>
        <w:t>.</w:t>
      </w:r>
      <w:r w:rsidRPr="00041343">
        <w:rPr>
          <w:rFonts w:ascii="Myriad Pro" w:hAnsi="Myriad Pro"/>
          <w:sz w:val="26"/>
          <w:szCs w:val="26"/>
        </w:rPr>
        <w:t xml:space="preserve"> </w:t>
      </w:r>
    </w:p>
    <w:p w14:paraId="2E1AD0B0" w14:textId="77777777" w:rsidR="00656AD3" w:rsidRPr="00041343" w:rsidRDefault="00656AD3" w:rsidP="005E7640">
      <w:pPr>
        <w:pStyle w:val="11"/>
        <w:tabs>
          <w:tab w:val="left" w:pos="1134"/>
        </w:tabs>
        <w:spacing w:after="0" w:line="360" w:lineRule="auto"/>
        <w:ind w:left="0" w:firstLine="567"/>
        <w:jc w:val="both"/>
        <w:rPr>
          <w:rFonts w:ascii="Myriad Pro" w:hAnsi="Myriad Pro"/>
          <w:sz w:val="26"/>
          <w:szCs w:val="26"/>
        </w:rPr>
      </w:pPr>
      <w:r w:rsidRPr="00041343">
        <w:rPr>
          <w:rFonts w:ascii="Myriad Pro" w:hAnsi="Myriad Pro"/>
          <w:sz w:val="26"/>
          <w:szCs w:val="26"/>
        </w:rPr>
        <w:t xml:space="preserve">Расчет расходов по статье </w:t>
      </w:r>
      <w:r w:rsidR="00586D28">
        <w:rPr>
          <w:rFonts w:ascii="Myriad Pro" w:hAnsi="Myriad Pro"/>
          <w:sz w:val="26"/>
          <w:szCs w:val="26"/>
        </w:rPr>
        <w:t>«</w:t>
      </w:r>
      <w:r w:rsidRPr="00041343">
        <w:rPr>
          <w:rFonts w:ascii="Myriad Pro" w:hAnsi="Myriad Pro"/>
          <w:sz w:val="26"/>
          <w:szCs w:val="26"/>
        </w:rPr>
        <w:t>Расходы на оплату услуг организаций, осуществляющих регулируемые виды деятельности</w:t>
      </w:r>
      <w:r w:rsidR="00586D28">
        <w:rPr>
          <w:rFonts w:ascii="Myriad Pro" w:hAnsi="Myriad Pro"/>
          <w:sz w:val="26"/>
          <w:szCs w:val="26"/>
        </w:rPr>
        <w:t>»</w:t>
      </w:r>
      <w:r w:rsidR="009C7B3E">
        <w:rPr>
          <w:rFonts w:ascii="Myriad Pro" w:hAnsi="Myriad Pro"/>
          <w:sz w:val="26"/>
          <w:szCs w:val="26"/>
        </w:rPr>
        <w:t xml:space="preserve"> </w:t>
      </w:r>
      <w:r w:rsidRPr="00041343">
        <w:rPr>
          <w:rFonts w:ascii="Myriad Pro" w:hAnsi="Myriad Pro"/>
          <w:sz w:val="26"/>
          <w:szCs w:val="26"/>
        </w:rPr>
        <w:t xml:space="preserve">не представлен, </w:t>
      </w:r>
      <w:r w:rsidR="00D2172C" w:rsidRPr="00041343">
        <w:rPr>
          <w:rFonts w:ascii="Myriad Pro" w:hAnsi="Myriad Pro"/>
          <w:sz w:val="26"/>
          <w:szCs w:val="26"/>
        </w:rPr>
        <w:t xml:space="preserve">так как данные расходы </w:t>
      </w:r>
      <w:r w:rsidRPr="00041343">
        <w:rPr>
          <w:rFonts w:ascii="Myriad Pro" w:hAnsi="Myriad Pro"/>
          <w:sz w:val="26"/>
          <w:szCs w:val="26"/>
        </w:rPr>
        <w:t xml:space="preserve">филиалом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00D2172C" w:rsidRPr="00041343">
        <w:rPr>
          <w:rFonts w:ascii="Myriad Pro" w:hAnsi="Myriad Pro"/>
          <w:sz w:val="26"/>
          <w:szCs w:val="26"/>
        </w:rPr>
        <w:t xml:space="preserve"> </w:t>
      </w:r>
      <w:r w:rsidR="00586D28">
        <w:rPr>
          <w:rFonts w:ascii="Myriad Pro" w:hAnsi="Myriad Pro"/>
          <w:sz w:val="26"/>
          <w:szCs w:val="26"/>
        </w:rPr>
        <w:t>«</w:t>
      </w:r>
      <w:r w:rsidR="00D2172C"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w:t>
      </w:r>
      <w:r w:rsidR="00D2172C" w:rsidRPr="00041343">
        <w:rPr>
          <w:rFonts w:ascii="Myriad Pro" w:hAnsi="Myriad Pro"/>
          <w:sz w:val="26"/>
          <w:szCs w:val="26"/>
        </w:rPr>
        <w:t>заявлены</w:t>
      </w:r>
      <w:r w:rsidR="0078325E" w:rsidRPr="00041343">
        <w:rPr>
          <w:rFonts w:ascii="Myriad Pro" w:hAnsi="Myriad Pro"/>
          <w:sz w:val="26"/>
          <w:szCs w:val="26"/>
        </w:rPr>
        <w:t xml:space="preserve"> и учтены Госкомитетом </w:t>
      </w:r>
      <w:r w:rsidR="00D2172C" w:rsidRPr="00041343">
        <w:rPr>
          <w:rFonts w:ascii="Myriad Pro" w:hAnsi="Myriad Pro"/>
          <w:sz w:val="26"/>
          <w:szCs w:val="26"/>
        </w:rPr>
        <w:t>в составе операционных (подконтрольных) расходов</w:t>
      </w:r>
      <w:r w:rsidRPr="00041343">
        <w:rPr>
          <w:rFonts w:ascii="Myriad Pro" w:hAnsi="Myriad Pro"/>
          <w:sz w:val="26"/>
          <w:szCs w:val="26"/>
        </w:rPr>
        <w:t xml:space="preserve">. </w:t>
      </w:r>
    </w:p>
    <w:p w14:paraId="55C4C9A0" w14:textId="77777777" w:rsidR="00656AD3" w:rsidRPr="00041343" w:rsidRDefault="00656AD3" w:rsidP="005E7640">
      <w:pPr>
        <w:pStyle w:val="11"/>
        <w:tabs>
          <w:tab w:val="left" w:pos="1134"/>
        </w:tabs>
        <w:spacing w:after="0" w:line="360" w:lineRule="auto"/>
        <w:ind w:left="0" w:firstLine="567"/>
        <w:jc w:val="both"/>
        <w:rPr>
          <w:rFonts w:ascii="Myriad Pro" w:hAnsi="Myriad Pro"/>
          <w:sz w:val="26"/>
          <w:szCs w:val="26"/>
        </w:rPr>
      </w:pPr>
      <w:r w:rsidRPr="00041343">
        <w:rPr>
          <w:rFonts w:ascii="Myriad Pro" w:hAnsi="Myriad Pro"/>
          <w:sz w:val="26"/>
          <w:szCs w:val="26"/>
        </w:rPr>
        <w:t xml:space="preserve">В </w:t>
      </w:r>
      <w:r w:rsidR="00D2172C" w:rsidRPr="00041343">
        <w:rPr>
          <w:rFonts w:ascii="Myriad Pro" w:hAnsi="Myriad Pro"/>
          <w:sz w:val="26"/>
          <w:szCs w:val="26"/>
        </w:rPr>
        <w:t>протоколе заседания коллегии</w:t>
      </w:r>
      <w:r w:rsidR="009C7B3E">
        <w:rPr>
          <w:rFonts w:ascii="Myriad Pro" w:hAnsi="Myriad Pro"/>
          <w:sz w:val="26"/>
          <w:szCs w:val="26"/>
        </w:rPr>
        <w:t xml:space="preserve"> </w:t>
      </w:r>
      <w:r w:rsidRPr="00041343">
        <w:rPr>
          <w:rFonts w:ascii="Myriad Pro" w:hAnsi="Myriad Pro"/>
          <w:sz w:val="26"/>
          <w:szCs w:val="26"/>
        </w:rPr>
        <w:t>представлен анализ экономической обоснованн</w:t>
      </w:r>
      <w:r w:rsidR="00D2172C" w:rsidRPr="00041343">
        <w:rPr>
          <w:rFonts w:ascii="Myriad Pro" w:hAnsi="Myriad Pro"/>
          <w:sz w:val="26"/>
          <w:szCs w:val="26"/>
        </w:rPr>
        <w:t>ости неподконтрольных расходов н</w:t>
      </w:r>
      <w:r w:rsidRPr="00041343">
        <w:rPr>
          <w:rFonts w:ascii="Myriad Pro" w:hAnsi="Myriad Pro"/>
          <w:sz w:val="26"/>
          <w:szCs w:val="26"/>
        </w:rPr>
        <w:t>а 201</w:t>
      </w:r>
      <w:r w:rsidR="00D2172C" w:rsidRPr="00041343">
        <w:rPr>
          <w:rFonts w:ascii="Myriad Pro" w:hAnsi="Myriad Pro"/>
          <w:sz w:val="26"/>
          <w:szCs w:val="26"/>
        </w:rPr>
        <w:t>9</w:t>
      </w:r>
      <w:r w:rsidRPr="00041343">
        <w:rPr>
          <w:rFonts w:ascii="Myriad Pro" w:hAnsi="Myriad Pro"/>
          <w:sz w:val="26"/>
          <w:szCs w:val="26"/>
        </w:rPr>
        <w:t xml:space="preserve"> год.</w:t>
      </w:r>
    </w:p>
    <w:p w14:paraId="7977E938" w14:textId="77777777" w:rsidR="00656AD3" w:rsidRPr="00041343" w:rsidRDefault="00656AD3" w:rsidP="005E7640">
      <w:pPr>
        <w:pStyle w:val="11"/>
        <w:tabs>
          <w:tab w:val="left" w:pos="1134"/>
        </w:tabs>
        <w:spacing w:after="0" w:line="360" w:lineRule="auto"/>
        <w:ind w:left="0" w:firstLine="567"/>
        <w:jc w:val="both"/>
        <w:rPr>
          <w:rFonts w:ascii="Myriad Pro" w:hAnsi="Myriad Pro"/>
          <w:sz w:val="26"/>
          <w:szCs w:val="26"/>
        </w:rPr>
      </w:pPr>
      <w:r w:rsidRPr="00041343">
        <w:rPr>
          <w:rFonts w:ascii="Myriad Pro" w:hAnsi="Myriad Pro"/>
          <w:sz w:val="26"/>
          <w:szCs w:val="26"/>
        </w:rPr>
        <w:t xml:space="preserve">В </w:t>
      </w:r>
      <w:r w:rsidR="00D2172C" w:rsidRPr="00041343">
        <w:rPr>
          <w:rFonts w:ascii="Myriad Pro" w:hAnsi="Myriad Pro"/>
          <w:sz w:val="26"/>
          <w:szCs w:val="26"/>
        </w:rPr>
        <w:t>протоколе заседания коллегии</w:t>
      </w:r>
      <w:r w:rsidR="009C7B3E">
        <w:rPr>
          <w:rFonts w:ascii="Myriad Pro" w:hAnsi="Myriad Pro"/>
          <w:sz w:val="26"/>
          <w:szCs w:val="26"/>
        </w:rPr>
        <w:t xml:space="preserve"> </w:t>
      </w:r>
      <w:r w:rsidRPr="00041343">
        <w:rPr>
          <w:rFonts w:ascii="Myriad Pro" w:hAnsi="Myriad Pro"/>
          <w:sz w:val="26"/>
          <w:szCs w:val="26"/>
        </w:rPr>
        <w:t>также представлены:</w:t>
      </w:r>
    </w:p>
    <w:p w14:paraId="083B1158" w14:textId="77777777" w:rsidR="00995620" w:rsidRPr="00041343" w:rsidRDefault="003B3D30"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Анализ экономической обоснованности неподконтрольных расходов по статьям;</w:t>
      </w:r>
    </w:p>
    <w:p w14:paraId="5D150428" w14:textId="77777777" w:rsidR="00656AD3" w:rsidRPr="00041343" w:rsidRDefault="00656AD3"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w:t>
      </w:r>
      <w:r w:rsidR="00654CD0" w:rsidRPr="00041343">
        <w:rPr>
          <w:rFonts w:ascii="Myriad Pro" w:hAnsi="Myriad Pro"/>
          <w:sz w:val="26"/>
          <w:szCs w:val="26"/>
        </w:rPr>
        <w:t>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 (по итогам 2017 г</w:t>
      </w:r>
      <w:r w:rsidR="00857719">
        <w:rPr>
          <w:rFonts w:ascii="Myriad Pro" w:hAnsi="Myriad Pro"/>
          <w:sz w:val="26"/>
          <w:szCs w:val="26"/>
        </w:rPr>
        <w:t>од</w:t>
      </w:r>
      <w:r w:rsidR="00654CD0" w:rsidRPr="00041343">
        <w:rPr>
          <w:rFonts w:ascii="Myriad Pro" w:hAnsi="Myriad Pro"/>
          <w:sz w:val="26"/>
          <w:szCs w:val="26"/>
        </w:rPr>
        <w:t>)</w:t>
      </w:r>
      <w:r w:rsidRPr="00041343">
        <w:rPr>
          <w:rFonts w:ascii="Myriad Pro" w:hAnsi="Myriad Pro"/>
          <w:sz w:val="26"/>
          <w:szCs w:val="26"/>
        </w:rPr>
        <w:t>;</w:t>
      </w:r>
    </w:p>
    <w:p w14:paraId="0A4D4C4D" w14:textId="77777777" w:rsidR="00656AD3" w:rsidRPr="00041343" w:rsidRDefault="00656AD3"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w:t>
      </w:r>
      <w:r w:rsidR="00654CD0" w:rsidRPr="00041343">
        <w:rPr>
          <w:rFonts w:ascii="Myriad Pro" w:hAnsi="Myriad Pro"/>
          <w:sz w:val="26"/>
          <w:szCs w:val="26"/>
        </w:rPr>
        <w:t xml:space="preserve">компенсации фактически понесенных в году </w:t>
      </w:r>
      <w:proofErr w:type="spellStart"/>
      <w:r w:rsidR="00654CD0" w:rsidRPr="00041343">
        <w:rPr>
          <w:rFonts w:ascii="Myriad Pro" w:hAnsi="Myriad Pro"/>
          <w:sz w:val="26"/>
          <w:szCs w:val="26"/>
          <w:lang w:val="en-US"/>
        </w:rPr>
        <w:t>i</w:t>
      </w:r>
      <w:proofErr w:type="spellEnd"/>
      <w:r w:rsidR="00654CD0" w:rsidRPr="00041343">
        <w:rPr>
          <w:rFonts w:ascii="Myriad Pro" w:hAnsi="Myriad Pro"/>
          <w:sz w:val="26"/>
          <w:szCs w:val="26"/>
        </w:rPr>
        <w:t xml:space="preserve">-2 долгосрочного периода регулирования неподконтрольных расходов, не учтенных при установлении тарифов на год </w:t>
      </w:r>
      <w:proofErr w:type="spellStart"/>
      <w:r w:rsidR="00654CD0" w:rsidRPr="00041343">
        <w:rPr>
          <w:rFonts w:ascii="Myriad Pro" w:hAnsi="Myriad Pro"/>
          <w:sz w:val="26"/>
          <w:szCs w:val="26"/>
          <w:lang w:val="en-US"/>
        </w:rPr>
        <w:t>i</w:t>
      </w:r>
      <w:proofErr w:type="spellEnd"/>
      <w:r w:rsidR="00654CD0" w:rsidRPr="00041343">
        <w:rPr>
          <w:rFonts w:ascii="Myriad Pro" w:hAnsi="Myriad Pro"/>
          <w:sz w:val="26"/>
          <w:szCs w:val="26"/>
        </w:rPr>
        <w:t>-2</w:t>
      </w:r>
      <w:r w:rsidRPr="00041343">
        <w:rPr>
          <w:rFonts w:ascii="Myriad Pro" w:hAnsi="Myriad Pro"/>
          <w:sz w:val="26"/>
          <w:szCs w:val="26"/>
        </w:rPr>
        <w:t>;</w:t>
      </w:r>
    </w:p>
    <w:p w14:paraId="5274CA50" w14:textId="77777777" w:rsidR="00656AD3" w:rsidRPr="00041343" w:rsidRDefault="00654CD0"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Расчет к</w:t>
      </w:r>
      <w:r w:rsidR="00656AD3" w:rsidRPr="00041343">
        <w:rPr>
          <w:rFonts w:ascii="Myriad Pro" w:hAnsi="Myriad Pro"/>
          <w:sz w:val="26"/>
          <w:szCs w:val="26"/>
        </w:rPr>
        <w:t>орректировк</w:t>
      </w:r>
      <w:r w:rsidRPr="00041343">
        <w:rPr>
          <w:rFonts w:ascii="Myriad Pro" w:hAnsi="Myriad Pro"/>
          <w:sz w:val="26"/>
          <w:szCs w:val="26"/>
        </w:rPr>
        <w:t>а необходимой валовой выручки, установленной регулирующих органом на</w:t>
      </w:r>
      <w:r w:rsidR="00DC0B52" w:rsidRPr="00041343">
        <w:rPr>
          <w:rFonts w:ascii="Myriad Pro" w:hAnsi="Myriad Pro"/>
          <w:sz w:val="26"/>
          <w:szCs w:val="26"/>
        </w:rPr>
        <w:t xml:space="preserve"> год </w:t>
      </w:r>
      <w:proofErr w:type="spellStart"/>
      <w:r w:rsidR="00DC0B52" w:rsidRPr="00041343">
        <w:rPr>
          <w:rFonts w:ascii="Myriad Pro" w:hAnsi="Myriad Pro"/>
          <w:sz w:val="26"/>
          <w:szCs w:val="26"/>
          <w:lang w:val="en-US"/>
        </w:rPr>
        <w:t>i</w:t>
      </w:r>
      <w:proofErr w:type="spellEnd"/>
      <w:r w:rsidR="00DC0B52" w:rsidRPr="00041343">
        <w:rPr>
          <w:rFonts w:ascii="Myriad Pro" w:hAnsi="Myriad Pro"/>
          <w:sz w:val="26"/>
          <w:szCs w:val="26"/>
        </w:rPr>
        <w:t>-2</w:t>
      </w:r>
      <w:r w:rsidRPr="00041343">
        <w:rPr>
          <w:rFonts w:ascii="Myriad Pro" w:hAnsi="Myriad Pro"/>
          <w:sz w:val="26"/>
          <w:szCs w:val="26"/>
        </w:rPr>
        <w:t xml:space="preserve"> долгосрочного периода регулирования</w:t>
      </w:r>
      <w:r w:rsidR="00656AD3" w:rsidRPr="00041343">
        <w:rPr>
          <w:rFonts w:ascii="Myriad Pro" w:hAnsi="Myriad Pro"/>
          <w:sz w:val="26"/>
          <w:szCs w:val="26"/>
        </w:rPr>
        <w:t>;</w:t>
      </w:r>
    </w:p>
    <w:p w14:paraId="65823C92" w14:textId="77777777" w:rsidR="00656AD3" w:rsidRPr="00041343" w:rsidRDefault="00656AD3"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корректировки </w:t>
      </w:r>
      <w:r w:rsidR="00DC0B52" w:rsidRPr="00041343">
        <w:rPr>
          <w:rFonts w:ascii="Myriad Pro" w:hAnsi="Myriad Pro"/>
          <w:sz w:val="26"/>
          <w:szCs w:val="26"/>
        </w:rPr>
        <w:t>необходимой валовой выручки с учетом изменения полезного отпуска и цен на электрическую энергию</w:t>
      </w:r>
      <w:r w:rsidRPr="00041343">
        <w:rPr>
          <w:rFonts w:ascii="Myriad Pro" w:hAnsi="Myriad Pro"/>
          <w:sz w:val="26"/>
          <w:szCs w:val="26"/>
        </w:rPr>
        <w:t>;</w:t>
      </w:r>
    </w:p>
    <w:p w14:paraId="505AA141" w14:textId="77777777" w:rsidR="00656AD3" w:rsidRPr="00041343" w:rsidRDefault="00656AD3"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корректировки </w:t>
      </w:r>
      <w:r w:rsidR="00DC0B52" w:rsidRPr="00041343">
        <w:rPr>
          <w:rFonts w:ascii="Myriad Pro" w:hAnsi="Myriad Pro"/>
          <w:sz w:val="26"/>
          <w:szCs w:val="26"/>
        </w:rPr>
        <w:t xml:space="preserve">необходимой валовой выручки на год </w:t>
      </w:r>
      <w:proofErr w:type="spellStart"/>
      <w:r w:rsidR="00DC0B52" w:rsidRPr="00041343">
        <w:rPr>
          <w:rFonts w:ascii="Myriad Pro" w:hAnsi="Myriad Pro"/>
          <w:sz w:val="26"/>
          <w:szCs w:val="26"/>
          <w:lang w:val="en-US"/>
        </w:rPr>
        <w:t>i</w:t>
      </w:r>
      <w:proofErr w:type="spellEnd"/>
      <w:r w:rsidR="00DC0B52" w:rsidRPr="00041343">
        <w:rPr>
          <w:rFonts w:ascii="Myriad Pro" w:hAnsi="Myriad Pro"/>
          <w:sz w:val="26"/>
          <w:szCs w:val="26"/>
        </w:rPr>
        <w:t>-2 долгосрочного периода регулирования, осуществляемой в связи с исполнением (неисполнением)</w:t>
      </w:r>
      <w:r w:rsidR="009C7B3E">
        <w:rPr>
          <w:rFonts w:ascii="Myriad Pro" w:hAnsi="Myriad Pro"/>
          <w:sz w:val="26"/>
          <w:szCs w:val="26"/>
        </w:rPr>
        <w:t xml:space="preserve"> </w:t>
      </w:r>
      <w:r w:rsidRPr="00041343">
        <w:rPr>
          <w:rFonts w:ascii="Myriad Pro" w:hAnsi="Myriad Pro"/>
          <w:sz w:val="26"/>
          <w:szCs w:val="26"/>
        </w:rPr>
        <w:t>инвестиционной программы за 2017 год;</w:t>
      </w:r>
    </w:p>
    <w:p w14:paraId="3FE909E3" w14:textId="77777777" w:rsidR="00656AD3" w:rsidRPr="00041343" w:rsidRDefault="00656AD3"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Расчет </w:t>
      </w:r>
      <w:r w:rsidR="00DC0B52" w:rsidRPr="00041343">
        <w:rPr>
          <w:rFonts w:ascii="Myriad Pro" w:hAnsi="Myriad Pro"/>
          <w:sz w:val="26"/>
          <w:szCs w:val="26"/>
        </w:rPr>
        <w:t>экономии от снижения объема технологических потерь электрической энергии</w:t>
      </w:r>
      <w:r w:rsidRPr="00041343">
        <w:rPr>
          <w:rFonts w:ascii="Myriad Pro" w:hAnsi="Myriad Pro"/>
          <w:sz w:val="26"/>
          <w:szCs w:val="26"/>
        </w:rPr>
        <w:t>;</w:t>
      </w:r>
    </w:p>
    <w:p w14:paraId="6A2D2A0C" w14:textId="77777777" w:rsidR="00656AD3" w:rsidRPr="00041343" w:rsidRDefault="00DC0B52" w:rsidP="00857719">
      <w:pPr>
        <w:pStyle w:val="11"/>
        <w:numPr>
          <w:ilvl w:val="0"/>
          <w:numId w:val="47"/>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Расчет в</w:t>
      </w:r>
      <w:r w:rsidR="00656AD3" w:rsidRPr="00041343">
        <w:rPr>
          <w:rFonts w:ascii="Myriad Pro" w:hAnsi="Myriad Pro"/>
          <w:sz w:val="26"/>
          <w:szCs w:val="26"/>
        </w:rPr>
        <w:t>еличин</w:t>
      </w:r>
      <w:r w:rsidRPr="00041343">
        <w:rPr>
          <w:rFonts w:ascii="Myriad Pro" w:hAnsi="Myriad Pro"/>
          <w:sz w:val="26"/>
          <w:szCs w:val="26"/>
        </w:rPr>
        <w:t>ы</w:t>
      </w:r>
      <w:r w:rsidR="00656AD3" w:rsidRPr="00041343">
        <w:rPr>
          <w:rFonts w:ascii="Myriad Pro" w:hAnsi="Myriad Pro"/>
          <w:sz w:val="26"/>
          <w:szCs w:val="26"/>
        </w:rPr>
        <w:t xml:space="preserve"> </w:t>
      </w:r>
      <w:r w:rsidRPr="00041343">
        <w:rPr>
          <w:rFonts w:ascii="Myriad Pro" w:hAnsi="Myriad Pro"/>
          <w:sz w:val="26"/>
          <w:szCs w:val="26"/>
        </w:rPr>
        <w:t>изменения необходимой валовой выручки, проводимого в целях</w:t>
      </w:r>
      <w:r w:rsidR="009C7B3E">
        <w:rPr>
          <w:rFonts w:ascii="Myriad Pro" w:hAnsi="Myriad Pro"/>
          <w:sz w:val="26"/>
          <w:szCs w:val="26"/>
        </w:rPr>
        <w:t xml:space="preserve"> </w:t>
      </w:r>
      <w:r w:rsidRPr="00041343">
        <w:rPr>
          <w:rFonts w:ascii="Myriad Pro" w:hAnsi="Myriad Pro"/>
          <w:sz w:val="26"/>
          <w:szCs w:val="26"/>
        </w:rPr>
        <w:t>сглаживания</w:t>
      </w:r>
      <w:r w:rsidR="00656AD3" w:rsidRPr="00041343">
        <w:rPr>
          <w:rFonts w:ascii="Myriad Pro" w:hAnsi="Myriad Pro"/>
          <w:sz w:val="26"/>
          <w:szCs w:val="26"/>
        </w:rPr>
        <w:t xml:space="preserve"> тарифов.</w:t>
      </w:r>
    </w:p>
    <w:p w14:paraId="61B2ED5E" w14:textId="77777777" w:rsidR="007F224D" w:rsidRPr="00041343" w:rsidRDefault="00DC0B52"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lastRenderedPageBreak/>
        <w:t>В протоколе заседания коллегии</w:t>
      </w:r>
      <w:r w:rsidR="009C7B3E">
        <w:rPr>
          <w:rFonts w:ascii="Myriad Pro" w:hAnsi="Myriad Pro"/>
          <w:sz w:val="26"/>
          <w:szCs w:val="26"/>
        </w:rPr>
        <w:t xml:space="preserve"> </w:t>
      </w:r>
      <w:r w:rsidRPr="00041343">
        <w:rPr>
          <w:rFonts w:ascii="Myriad Pro" w:hAnsi="Myriad Pro"/>
          <w:sz w:val="26"/>
          <w:szCs w:val="26"/>
        </w:rPr>
        <w:t>представлен Расчет необходимой валовой выручки на долгосрочный период регулирования 2018-2022 гг.</w:t>
      </w:r>
      <w:r w:rsidR="009C7B3E">
        <w:rPr>
          <w:rFonts w:ascii="Myriad Pro" w:hAnsi="Myriad Pro"/>
          <w:sz w:val="26"/>
          <w:szCs w:val="26"/>
        </w:rPr>
        <w:t xml:space="preserve"> </w:t>
      </w:r>
      <w:r w:rsidRPr="00041343">
        <w:rPr>
          <w:rFonts w:ascii="Myriad Pro" w:hAnsi="Myriad Pro"/>
          <w:sz w:val="26"/>
          <w:szCs w:val="26"/>
        </w:rPr>
        <w:t xml:space="preserve">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(филиал </w:t>
      </w:r>
      <w:r w:rsidR="00DF7F38" w:rsidRPr="00041343">
        <w:rPr>
          <w:rFonts w:ascii="Myriad Pro" w:hAnsi="Myriad Pro"/>
          <w:sz w:val="26"/>
          <w:szCs w:val="26"/>
        </w:rPr>
        <w:t xml:space="preserve">ПАО </w:t>
      </w:r>
      <w:r w:rsidR="00DF7F38">
        <w:rPr>
          <w:rFonts w:ascii="Myriad Pro" w:hAnsi="Myriad Pro"/>
          <w:sz w:val="26"/>
          <w:szCs w:val="26"/>
        </w:rPr>
        <w:t>«</w:t>
      </w:r>
      <w:r w:rsidR="00DF7F38" w:rsidRPr="00041343">
        <w:rPr>
          <w:rFonts w:ascii="Myriad Pro" w:hAnsi="Myriad Pro"/>
          <w:sz w:val="26"/>
          <w:szCs w:val="26"/>
        </w:rPr>
        <w:t>МРСК Северо-Запада</w:t>
      </w:r>
      <w:r w:rsidR="00DF7F38">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в границах Псковской области) (приложение №1).</w:t>
      </w:r>
    </w:p>
    <w:p w14:paraId="28491547" w14:textId="77777777" w:rsidR="008439A0" w:rsidRPr="00041343" w:rsidRDefault="00EA2FC9" w:rsidP="00656AD3">
      <w:pPr>
        <w:spacing w:after="0" w:line="360" w:lineRule="auto"/>
        <w:ind w:firstLine="567"/>
        <w:jc w:val="both"/>
        <w:rPr>
          <w:rFonts w:ascii="Myriad Pro" w:hAnsi="Myriad Pro"/>
          <w:sz w:val="26"/>
          <w:szCs w:val="26"/>
        </w:rPr>
      </w:pPr>
      <w:r>
        <w:rPr>
          <w:rFonts w:ascii="Myriad Pro" w:hAnsi="Myriad Pro"/>
          <w:sz w:val="26"/>
          <w:szCs w:val="26"/>
        </w:rPr>
        <w:br w:type="page"/>
      </w:r>
    </w:p>
    <w:p w14:paraId="16C20E60" w14:textId="77777777" w:rsidR="0065095C" w:rsidRPr="0080531F" w:rsidRDefault="0065095C"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27" w:name="_Toc40826291"/>
      <w:bookmarkStart w:id="28" w:name="_Toc41256447"/>
      <w:r w:rsidRPr="0080531F">
        <w:rPr>
          <w:rFonts w:ascii="Myriad Pro" w:eastAsia="Times New Roman" w:hAnsi="Myriad Pro"/>
          <w:b/>
          <w:color w:val="4F6228"/>
          <w:sz w:val="28"/>
          <w:szCs w:val="28"/>
        </w:rPr>
        <w:lastRenderedPageBreak/>
        <w:t xml:space="preserve">Анализ документов, предоставленных филиалом </w:t>
      </w:r>
      <w:r w:rsidR="00C8361A" w:rsidRPr="0080531F">
        <w:rPr>
          <w:rFonts w:ascii="Myriad Pro" w:eastAsia="Times New Roman" w:hAnsi="Myriad Pro"/>
          <w:b/>
          <w:color w:val="4F6228"/>
          <w:sz w:val="28"/>
          <w:szCs w:val="28"/>
        </w:rPr>
        <w:t xml:space="preserve">ПАО </w:t>
      </w:r>
      <w:r w:rsidR="00586D28" w:rsidRPr="0080531F">
        <w:rPr>
          <w:rFonts w:ascii="Myriad Pro" w:eastAsia="Times New Roman" w:hAnsi="Myriad Pro"/>
          <w:b/>
          <w:color w:val="4F6228"/>
          <w:sz w:val="28"/>
          <w:szCs w:val="28"/>
        </w:rPr>
        <w:t>«</w:t>
      </w:r>
      <w:r w:rsidR="00C8361A" w:rsidRPr="0080531F">
        <w:rPr>
          <w:rFonts w:ascii="Myriad Pro" w:eastAsia="Times New Roman" w:hAnsi="Myriad Pro"/>
          <w:b/>
          <w:color w:val="4F6228"/>
          <w:sz w:val="28"/>
          <w:szCs w:val="28"/>
        </w:rPr>
        <w:t>МРСК Северо-Запада</w:t>
      </w:r>
      <w:r w:rsidR="00586D28" w:rsidRPr="0080531F">
        <w:rPr>
          <w:rFonts w:ascii="Myriad Pro" w:eastAsia="Times New Roman" w:hAnsi="Myriad Pro"/>
          <w:b/>
          <w:color w:val="4F6228"/>
          <w:sz w:val="28"/>
          <w:szCs w:val="28"/>
        </w:rPr>
        <w:t>»</w:t>
      </w:r>
      <w:r w:rsidR="00C8361A" w:rsidRPr="0080531F">
        <w:rPr>
          <w:rFonts w:ascii="Myriad Pro" w:eastAsia="Times New Roman" w:hAnsi="Myriad Pro"/>
          <w:b/>
          <w:color w:val="4F6228"/>
          <w:sz w:val="28"/>
          <w:szCs w:val="28"/>
        </w:rPr>
        <w:t xml:space="preserve"> </w:t>
      </w:r>
      <w:r w:rsidR="00586D28" w:rsidRPr="0080531F">
        <w:rPr>
          <w:rFonts w:ascii="Myriad Pro" w:eastAsia="Times New Roman" w:hAnsi="Myriad Pro"/>
          <w:b/>
          <w:color w:val="4F6228"/>
          <w:sz w:val="28"/>
          <w:szCs w:val="28"/>
        </w:rPr>
        <w:t>«</w:t>
      </w:r>
      <w:r w:rsidR="00C8361A" w:rsidRPr="0080531F">
        <w:rPr>
          <w:rFonts w:ascii="Myriad Pro" w:eastAsia="Times New Roman" w:hAnsi="Myriad Pro"/>
          <w:b/>
          <w:color w:val="4F6228"/>
          <w:sz w:val="28"/>
          <w:szCs w:val="28"/>
        </w:rPr>
        <w:t>Псковэнерго</w:t>
      </w:r>
      <w:r w:rsidR="00586D28" w:rsidRPr="0080531F">
        <w:rPr>
          <w:rFonts w:ascii="Myriad Pro" w:eastAsia="Times New Roman" w:hAnsi="Myriad Pro"/>
          <w:b/>
          <w:color w:val="4F6228"/>
          <w:sz w:val="28"/>
          <w:szCs w:val="28"/>
        </w:rPr>
        <w:t>»</w:t>
      </w:r>
      <w:r w:rsidRPr="0080531F">
        <w:rPr>
          <w:rFonts w:ascii="Myriad Pro" w:eastAsia="Times New Roman" w:hAnsi="Myriad Pro"/>
          <w:b/>
          <w:color w:val="4F6228"/>
          <w:sz w:val="28"/>
          <w:szCs w:val="28"/>
        </w:rPr>
        <w:t xml:space="preserve"> в </w:t>
      </w:r>
      <w:r w:rsidR="00D86900" w:rsidRPr="0080531F">
        <w:rPr>
          <w:rFonts w:ascii="Myriad Pro" w:eastAsia="Times New Roman" w:hAnsi="Myriad Pro"/>
          <w:b/>
          <w:color w:val="4F6228"/>
          <w:sz w:val="28"/>
          <w:szCs w:val="28"/>
        </w:rPr>
        <w:t xml:space="preserve">Государственный комитет </w:t>
      </w:r>
      <w:r w:rsidR="0098164E" w:rsidRPr="0080531F">
        <w:rPr>
          <w:rFonts w:ascii="Myriad Pro" w:eastAsia="Times New Roman" w:hAnsi="Myriad Pro"/>
          <w:b/>
          <w:color w:val="4F6228"/>
          <w:sz w:val="28"/>
          <w:szCs w:val="28"/>
        </w:rPr>
        <w:t>П</w:t>
      </w:r>
      <w:r w:rsidR="00D86900" w:rsidRPr="0080531F">
        <w:rPr>
          <w:rFonts w:ascii="Myriad Pro" w:eastAsia="Times New Roman" w:hAnsi="Myriad Pro"/>
          <w:b/>
          <w:color w:val="4F6228"/>
          <w:sz w:val="28"/>
          <w:szCs w:val="28"/>
        </w:rPr>
        <w:t xml:space="preserve">сковской области по тарифам и энергетике </w:t>
      </w:r>
      <w:r w:rsidRPr="0080531F">
        <w:rPr>
          <w:rFonts w:ascii="Myriad Pro" w:eastAsia="Times New Roman" w:hAnsi="Myriad Pro"/>
          <w:b/>
          <w:color w:val="4F6228"/>
          <w:sz w:val="28"/>
          <w:szCs w:val="28"/>
        </w:rPr>
        <w:t>в рамках рассмотрения дела об установлении тарифов на 2019 год.</w:t>
      </w:r>
      <w:bookmarkEnd w:id="27"/>
      <w:bookmarkEnd w:id="28"/>
    </w:p>
    <w:p w14:paraId="2DAE3A97"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Согласно п.9</w:t>
      </w:r>
      <w:r w:rsidR="00D86900" w:rsidRPr="00041343">
        <w:rPr>
          <w:rFonts w:ascii="Myriad Pro" w:hAnsi="Myriad Pro"/>
          <w:sz w:val="26"/>
          <w:szCs w:val="26"/>
        </w:rPr>
        <w:t xml:space="preserve"> </w:t>
      </w:r>
      <w:r w:rsidRPr="00041343">
        <w:rPr>
          <w:rFonts w:ascii="Myriad Pro" w:hAnsi="Myriad Pro"/>
          <w:sz w:val="26"/>
          <w:szCs w:val="26"/>
        </w:rPr>
        <w:t xml:space="preserve">(1) Правил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w:t>
      </w:r>
      <w:r w:rsidR="002A1BEA">
        <w:rPr>
          <w:rFonts w:ascii="Myriad Pro" w:hAnsi="Myriad Pro"/>
          <w:sz w:val="26"/>
          <w:szCs w:val="26"/>
        </w:rPr>
        <w:t>21.01.2004 №</w:t>
      </w:r>
      <w:r w:rsidRPr="00041343">
        <w:rPr>
          <w:rFonts w:ascii="Myriad Pro" w:hAnsi="Myriad Pro"/>
          <w:sz w:val="26"/>
          <w:szCs w:val="26"/>
        </w:rPr>
        <w:t>24, или указанное опубликованное предложение не соответствует предложению, представляемому в орган регулирования.</w:t>
      </w:r>
    </w:p>
    <w:p w14:paraId="100A71CC"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В соответствии с п.12 Правил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w:t>
      </w:r>
      <w:r w:rsidRPr="00041343">
        <w:rPr>
          <w:rFonts w:ascii="Myriad Pro" w:hAnsi="Myriad Pro"/>
          <w:sz w:val="26"/>
          <w:szCs w:val="26"/>
        </w:rPr>
        <w:lastRenderedPageBreak/>
        <w:t>по электрическим сетям, принадлежащим на праве собственности или на ином законном основании территориальным сетевым организациям.</w:t>
      </w:r>
    </w:p>
    <w:p w14:paraId="7BBC68C3" w14:textId="77777777" w:rsidR="0065095C" w:rsidRPr="00041343" w:rsidRDefault="0065095C"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Согласно п. 17 Правил к заявлениям, направленным в соответствии с пунктами 12, 14 и 16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060BEFE3"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1) баланс электрической энергии;</w:t>
      </w:r>
    </w:p>
    <w:p w14:paraId="12FE9270"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2) баланс электрической мощности;</w:t>
      </w:r>
    </w:p>
    <w:p w14:paraId="4B44844A"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5) бухгалтерская и статистическая отчетность за предшествующий период регулирования;</w:t>
      </w:r>
    </w:p>
    <w:p w14:paraId="1E93EE2A"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C248E96"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117ED55B"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9) расчет тарифов на отдельные услуги, оказываемые на рынках электрической энергии;</w:t>
      </w:r>
    </w:p>
    <w:p w14:paraId="49CBB4C3"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6E2793A"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59517E7C"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66E41C7"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EDE23E4"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B13CF4C" w14:textId="77777777" w:rsidR="00FB599A" w:rsidRPr="0080531F" w:rsidRDefault="00FB599A" w:rsidP="00FB599A">
      <w:pPr>
        <w:pStyle w:val="2f3"/>
        <w:numPr>
          <w:ilvl w:val="0"/>
          <w:numId w:val="20"/>
        </w:numPr>
        <w:spacing w:after="0" w:line="360" w:lineRule="auto"/>
        <w:ind w:left="1134" w:hanging="567"/>
        <w:jc w:val="both"/>
        <w:rPr>
          <w:rFonts w:ascii="Myriad Pro" w:hAnsi="Myriad Pro"/>
          <w:color w:val="000000"/>
          <w:sz w:val="26"/>
          <w:szCs w:val="26"/>
        </w:rPr>
      </w:pPr>
      <w:r w:rsidRPr="0080531F">
        <w:rPr>
          <w:rFonts w:ascii="Myriad Pro" w:hAnsi="Myriad Pro"/>
          <w:color w:val="000000"/>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22047EFD" w14:textId="77777777" w:rsidR="00FB599A" w:rsidRPr="0080531F" w:rsidRDefault="00FB599A" w:rsidP="00FB599A">
      <w:pPr>
        <w:pStyle w:val="2f3"/>
        <w:numPr>
          <w:ilvl w:val="0"/>
          <w:numId w:val="20"/>
        </w:numPr>
        <w:spacing w:after="0" w:line="360" w:lineRule="auto"/>
        <w:ind w:left="1134" w:hanging="567"/>
        <w:jc w:val="both"/>
        <w:rPr>
          <w:rFonts w:ascii="Myriad Pro" w:hAnsi="Myriad Pro"/>
          <w:color w:val="000000"/>
          <w:sz w:val="26"/>
          <w:szCs w:val="26"/>
        </w:rPr>
      </w:pPr>
      <w:r w:rsidRPr="0080531F">
        <w:rPr>
          <w:rFonts w:ascii="Myriad Pro" w:hAnsi="Myriad Pro"/>
          <w:color w:val="000000"/>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188645D"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lastRenderedPageBreak/>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87EFCF6"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w:t>
      </w:r>
      <w:smartTag w:uri="urn:schemas-microsoft-com:office:smarttags" w:element="metricconverter">
        <w:smartTagPr>
          <w:attr w:name="ProductID" w:val="2015 г"/>
        </w:smartTagPr>
        <w:r w:rsidRPr="0080531F">
          <w:rPr>
            <w:rFonts w:ascii="Myriad Pro" w:hAnsi="Myriad Pro"/>
            <w:color w:val="000000"/>
            <w:sz w:val="26"/>
            <w:szCs w:val="26"/>
          </w:rPr>
          <w:t>2015 г</w:t>
        </w:r>
      </w:smartTag>
      <w:r w:rsidRPr="0080531F">
        <w:rPr>
          <w:rFonts w:ascii="Myriad Pro" w:hAnsi="Myriad Pro"/>
          <w:color w:val="000000"/>
          <w:sz w:val="26"/>
          <w:szCs w:val="26"/>
        </w:rPr>
        <w:t>. № 184 «Об отнесении владельцев объектов электросетевого хозяйства к территориальным сетевым организациям» (далее - критерии отнесения владельцев объектов электросетевого хозяйства к территориальным сетевым организациям).</w:t>
      </w:r>
    </w:p>
    <w:p w14:paraId="0ABB0D30"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w:t>
      </w:r>
      <w:smartTag w:uri="urn:schemas-microsoft-com:office:smarttags" w:element="metricconverter">
        <w:smartTagPr>
          <w:attr w:name="ProductID" w:val="2004 г"/>
        </w:smartTagPr>
        <w:r w:rsidRPr="0080531F">
          <w:rPr>
            <w:rFonts w:ascii="Myriad Pro" w:hAnsi="Myriad Pro"/>
            <w:color w:val="000000"/>
            <w:sz w:val="26"/>
            <w:szCs w:val="26"/>
          </w:rPr>
          <w:t>2004 г</w:t>
        </w:r>
      </w:smartTag>
      <w:r w:rsidRPr="0080531F">
        <w:rPr>
          <w:rFonts w:ascii="Myriad Pro" w:hAnsi="Myriad Pro"/>
          <w:color w:val="000000"/>
          <w:sz w:val="26"/>
          <w:szCs w:val="26"/>
        </w:rPr>
        <w:t>. №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44F5972B" w14:textId="77777777" w:rsidR="00FB599A" w:rsidRPr="0080531F" w:rsidRDefault="00FB599A" w:rsidP="00FB599A">
      <w:pPr>
        <w:spacing w:line="360" w:lineRule="auto"/>
        <w:ind w:firstLine="567"/>
        <w:contextualSpacing/>
        <w:jc w:val="both"/>
        <w:rPr>
          <w:rFonts w:ascii="Myriad Pro" w:hAnsi="Myriad Pro"/>
          <w:color w:val="000000"/>
          <w:sz w:val="26"/>
          <w:szCs w:val="26"/>
        </w:rPr>
      </w:pPr>
      <w:r w:rsidRPr="0080531F">
        <w:rPr>
          <w:rFonts w:ascii="Myriad Pro" w:hAnsi="Myriad Pro"/>
          <w:color w:val="000000"/>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w:t>
      </w:r>
      <w:r w:rsidRPr="0080531F">
        <w:rPr>
          <w:rFonts w:ascii="Myriad Pro" w:hAnsi="Myriad Pro"/>
          <w:color w:val="000000"/>
          <w:sz w:val="26"/>
          <w:szCs w:val="26"/>
        </w:rPr>
        <w:lastRenderedPageBreak/>
        <w:t>Правил в отношении реорганизованной организации (реорганизованных организаций).</w:t>
      </w:r>
    </w:p>
    <w:p w14:paraId="1CB53752" w14:textId="77777777" w:rsidR="00FB599A" w:rsidRPr="0080531F" w:rsidRDefault="00FB599A" w:rsidP="00FB599A">
      <w:pPr>
        <w:spacing w:line="360" w:lineRule="auto"/>
        <w:ind w:firstLine="567"/>
        <w:contextualSpacing/>
        <w:jc w:val="both"/>
        <w:rPr>
          <w:rFonts w:ascii="Myriad Pro" w:hAnsi="Myriad Pro"/>
          <w:color w:val="000000"/>
          <w:sz w:val="26"/>
          <w:szCs w:val="26"/>
          <w:highlight w:val="yellow"/>
        </w:rPr>
      </w:pPr>
      <w:r w:rsidRPr="0080531F">
        <w:rPr>
          <w:rFonts w:ascii="Myriad Pro" w:hAnsi="Myriad Pro"/>
          <w:color w:val="000000"/>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F181170" w14:textId="77777777" w:rsidR="00027470" w:rsidRDefault="0060788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Исполнитель отмечает, что во исполнение положений п.9(1) Правил филиалом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предложение об установлении тарифов об установлении тарифов были размещены на официальном сайте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(http://</w:t>
      </w:r>
      <w:hyperlink r:id="rId11" w:history="1">
        <w:r w:rsidRPr="00041343">
          <w:rPr>
            <w:rFonts w:ascii="Myriad Pro" w:hAnsi="Myriad Pro"/>
            <w:sz w:val="26"/>
            <w:szCs w:val="26"/>
          </w:rPr>
          <w:t>www.mrsksevzap.ru/id_6offeringtarif</w:t>
        </w:r>
      </w:hyperlink>
      <w:r w:rsidRPr="00041343">
        <w:rPr>
          <w:rFonts w:ascii="Myriad Pro" w:hAnsi="Myriad Pro"/>
          <w:sz w:val="26"/>
          <w:szCs w:val="26"/>
        </w:rPr>
        <w:t xml:space="preserve">/), в разделе </w:t>
      </w:r>
      <w:r w:rsidR="00586D28">
        <w:rPr>
          <w:rFonts w:ascii="Myriad Pro" w:hAnsi="Myriad Pro"/>
          <w:sz w:val="26"/>
          <w:szCs w:val="26"/>
        </w:rPr>
        <w:t>«</w:t>
      </w:r>
      <w:r w:rsidRPr="00041343">
        <w:rPr>
          <w:rFonts w:ascii="Myriad Pro" w:hAnsi="Myriad Pro"/>
          <w:sz w:val="26"/>
          <w:szCs w:val="26"/>
        </w:rPr>
        <w:t>Раскрытие информации</w:t>
      </w:r>
      <w:r w:rsidR="00586D28">
        <w:rPr>
          <w:rFonts w:ascii="Myriad Pro" w:hAnsi="Myriad Pro"/>
          <w:sz w:val="26"/>
          <w:szCs w:val="26"/>
        </w:rPr>
        <w:t>»</w:t>
      </w:r>
      <w:r w:rsidRPr="00041343">
        <w:rPr>
          <w:rFonts w:ascii="Myriad Pro" w:hAnsi="Myriad Pro"/>
          <w:sz w:val="26"/>
          <w:szCs w:val="26"/>
        </w:rPr>
        <w:t xml:space="preserve">, подразделе </w:t>
      </w:r>
      <w:r w:rsidR="00586D28">
        <w:rPr>
          <w:rFonts w:ascii="Myriad Pro" w:hAnsi="Myriad Pro"/>
          <w:sz w:val="26"/>
          <w:szCs w:val="26"/>
        </w:rPr>
        <w:t>«</w:t>
      </w:r>
      <w:r w:rsidRPr="00041343">
        <w:rPr>
          <w:rFonts w:ascii="Myriad Pro" w:hAnsi="Myriad Pro"/>
          <w:sz w:val="26"/>
          <w:szCs w:val="26"/>
        </w:rPr>
        <w:t>Предложение о размере тарифов и долгосрочных параметров регулирования</w:t>
      </w:r>
      <w:r w:rsidR="00586D28">
        <w:rPr>
          <w:rFonts w:ascii="Myriad Pro" w:hAnsi="Myriad Pro"/>
          <w:sz w:val="26"/>
          <w:szCs w:val="26"/>
        </w:rPr>
        <w:t>»</w:t>
      </w:r>
      <w:r w:rsidRPr="00041343">
        <w:rPr>
          <w:rFonts w:ascii="Myriad Pro" w:hAnsi="Myriad Pro"/>
          <w:sz w:val="26"/>
          <w:szCs w:val="26"/>
        </w:rPr>
        <w:t xml:space="preserve">, папка </w:t>
      </w:r>
      <w:r w:rsidR="00586D28">
        <w:rPr>
          <w:rFonts w:ascii="Myriad Pro" w:hAnsi="Myriad Pro"/>
          <w:sz w:val="26"/>
          <w:szCs w:val="26"/>
        </w:rPr>
        <w:t>«</w:t>
      </w:r>
      <w:r w:rsidRPr="00041343">
        <w:rPr>
          <w:rFonts w:ascii="Myriad Pro" w:hAnsi="Myriad Pro"/>
          <w:sz w:val="26"/>
          <w:szCs w:val="26"/>
        </w:rPr>
        <w:t>201</w:t>
      </w:r>
      <w:r w:rsidR="00027470">
        <w:rPr>
          <w:rFonts w:ascii="Myriad Pro" w:hAnsi="Myriad Pro"/>
          <w:sz w:val="26"/>
          <w:szCs w:val="26"/>
        </w:rPr>
        <w:t>9</w:t>
      </w:r>
      <w:r w:rsidR="00586D28">
        <w:rPr>
          <w:rFonts w:ascii="Myriad Pro" w:hAnsi="Myriad Pro"/>
          <w:sz w:val="26"/>
          <w:szCs w:val="26"/>
        </w:rPr>
        <w:t>»</w:t>
      </w:r>
      <w:r w:rsidRPr="00041343">
        <w:rPr>
          <w:rFonts w:ascii="Myriad Pro" w:hAnsi="Myriad Pro"/>
          <w:sz w:val="26"/>
          <w:szCs w:val="26"/>
        </w:rPr>
        <w:t xml:space="preserve">. </w:t>
      </w:r>
    </w:p>
    <w:p w14:paraId="0961EEED" w14:textId="77777777" w:rsidR="00607883" w:rsidRPr="00041343" w:rsidRDefault="0060788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Исполнитель проверил предложения об установлении тарифов, размещенные филиалом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00723E4F"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на официальном сайте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на соответствие показателям, заявленным на 201</w:t>
      </w:r>
      <w:r w:rsidR="007423D5">
        <w:rPr>
          <w:rFonts w:ascii="Myriad Pro" w:hAnsi="Myriad Pro"/>
          <w:sz w:val="26"/>
          <w:szCs w:val="26"/>
        </w:rPr>
        <w:t>9</w:t>
      </w:r>
      <w:r w:rsidRPr="00041343">
        <w:rPr>
          <w:rFonts w:ascii="Myriad Pro" w:hAnsi="Myriad Pro"/>
          <w:sz w:val="26"/>
          <w:szCs w:val="26"/>
        </w:rPr>
        <w:t xml:space="preserve"> год в составе обосновывающих документов.</w:t>
      </w:r>
    </w:p>
    <w:p w14:paraId="0D17A9AE" w14:textId="77777777" w:rsidR="00607883" w:rsidRPr="00041343" w:rsidRDefault="0060788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В результате проверки Исполнителем несоответствий не выявлено.</w:t>
      </w:r>
    </w:p>
    <w:p w14:paraId="5FD538CC" w14:textId="77777777" w:rsidR="0027765F" w:rsidRPr="00041343" w:rsidRDefault="0027765F"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Письмом от 27.04.201</w:t>
      </w:r>
      <w:r w:rsidR="00A755B0" w:rsidRPr="00041343">
        <w:rPr>
          <w:rFonts w:ascii="Myriad Pro" w:hAnsi="Myriad Pro"/>
          <w:sz w:val="26"/>
          <w:szCs w:val="26"/>
        </w:rPr>
        <w:t>8</w:t>
      </w:r>
      <w:r w:rsidRPr="00041343">
        <w:rPr>
          <w:rFonts w:ascii="Myriad Pro" w:hAnsi="Myriad Pro"/>
          <w:sz w:val="26"/>
          <w:szCs w:val="26"/>
        </w:rPr>
        <w:t xml:space="preserve"> № МР2/7/1</w:t>
      </w:r>
      <w:r w:rsidR="00A755B0" w:rsidRPr="00041343">
        <w:rPr>
          <w:rFonts w:ascii="Myriad Pro" w:hAnsi="Myriad Pro"/>
          <w:sz w:val="26"/>
          <w:szCs w:val="26"/>
        </w:rPr>
        <w:t>0</w:t>
      </w:r>
      <w:r w:rsidRPr="00041343">
        <w:rPr>
          <w:rFonts w:ascii="Myriad Pro" w:hAnsi="Myriad Pro"/>
          <w:sz w:val="26"/>
          <w:szCs w:val="26"/>
        </w:rPr>
        <w:t>00-0</w:t>
      </w:r>
      <w:r w:rsidR="00A755B0" w:rsidRPr="00041343">
        <w:rPr>
          <w:rFonts w:ascii="Myriad Pro" w:hAnsi="Myriad Pro"/>
          <w:sz w:val="26"/>
          <w:szCs w:val="26"/>
        </w:rPr>
        <w:t>4/2664</w:t>
      </w:r>
      <w:r w:rsidRPr="00041343">
        <w:rPr>
          <w:rFonts w:ascii="Myriad Pro" w:hAnsi="Myriad Pro"/>
          <w:sz w:val="26"/>
          <w:szCs w:val="26"/>
        </w:rPr>
        <w:t xml:space="preserve"> в адрес Государственного комитета Псковской области по тарифам и энергетике было направлено заявление об установлении регулируемых цен (тарифов) на услуги по передаче электрической энергии на 2019</w:t>
      </w:r>
      <w:r w:rsidR="009C7B3E">
        <w:rPr>
          <w:rFonts w:ascii="Myriad Pro" w:hAnsi="Myriad Pro"/>
          <w:sz w:val="26"/>
          <w:szCs w:val="26"/>
        </w:rPr>
        <w:t xml:space="preserve"> </w:t>
      </w:r>
      <w:r w:rsidRPr="00041343">
        <w:rPr>
          <w:rFonts w:ascii="Myriad Pro" w:hAnsi="Myriad Pro"/>
          <w:sz w:val="26"/>
          <w:szCs w:val="26"/>
        </w:rPr>
        <w:t xml:space="preserve">год, оказываемые ПАО </w:t>
      </w:r>
      <w:r w:rsidR="00586D28">
        <w:rPr>
          <w:rFonts w:ascii="Myriad Pro" w:hAnsi="Myriad Pro"/>
          <w:sz w:val="26"/>
          <w:szCs w:val="26"/>
        </w:rPr>
        <w:t>«</w:t>
      </w:r>
      <w:r w:rsidRPr="00041343">
        <w:rPr>
          <w:rFonts w:ascii="Myriad Pro" w:hAnsi="Myriad Pro"/>
          <w:sz w:val="26"/>
          <w:szCs w:val="26"/>
        </w:rPr>
        <w:t xml:space="preserve">Межрегиональная распределительная </w:t>
      </w:r>
      <w:r w:rsidR="00911656">
        <w:rPr>
          <w:rFonts w:ascii="Myriad Pro" w:hAnsi="Myriad Pro"/>
          <w:sz w:val="26"/>
          <w:szCs w:val="26"/>
        </w:rPr>
        <w:t xml:space="preserve">сетевая </w:t>
      </w:r>
      <w:r w:rsidRPr="00041343">
        <w:rPr>
          <w:rFonts w:ascii="Myriad Pro" w:hAnsi="Myriad Pro"/>
          <w:sz w:val="26"/>
          <w:szCs w:val="26"/>
        </w:rPr>
        <w:t>компания Северо-Запада</w:t>
      </w:r>
      <w:r w:rsidR="00586D28">
        <w:rPr>
          <w:rFonts w:ascii="Myriad Pro" w:hAnsi="Myriad Pro"/>
          <w:sz w:val="26"/>
          <w:szCs w:val="26"/>
        </w:rPr>
        <w:t>»</w:t>
      </w:r>
      <w:r w:rsidRPr="00041343">
        <w:rPr>
          <w:rFonts w:ascii="Myriad Pro" w:hAnsi="Myriad Pro"/>
          <w:sz w:val="26"/>
          <w:szCs w:val="26"/>
        </w:rPr>
        <w:t xml:space="preserve">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на территории Псковской области.</w:t>
      </w:r>
    </w:p>
    <w:p w14:paraId="11F0D9FB" w14:textId="77777777" w:rsidR="00A755B0" w:rsidRPr="00041343" w:rsidRDefault="00A755B0"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К заявлению об установлении тарифов на услуги по передаче электрической энергии на 2019 год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на территории Псковской области приложены документы, подтверждающие соответствие филиала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критериям территориальной сетевой организации согласно Постановлению Правительства РФ от 28.02.2015 №184:</w:t>
      </w:r>
    </w:p>
    <w:p w14:paraId="5FE72CED" w14:textId="77777777" w:rsidR="00A755B0" w:rsidRPr="00041343"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Расчет НВВ на услуги по передаче электроэнергии по распределительным сетям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lastRenderedPageBreak/>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с применением метода долгосрочной индексации НВВ на 2019 год (долгосрочный период регулирования 2018 -2022 годы) без учета расходов на оплату потерь в сетях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w:t>
      </w:r>
    </w:p>
    <w:p w14:paraId="42B36986" w14:textId="77777777" w:rsidR="00A755B0" w:rsidRPr="00041343"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Пояснительная записка к расчету необходимой валовой выручки на услуги по передаче электрической энергии, оказываемые филиалом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с применением метода долгосрочной индексации НВВ на 2019 год;</w:t>
      </w:r>
    </w:p>
    <w:p w14:paraId="77E402F5" w14:textId="77777777" w:rsidR="00A755B0" w:rsidRPr="003029F8"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Перечень обосновывающих материалов к расчету НВВ и тарифов на услуги по передаче электрической энергии по сетям филиала </w:t>
      </w:r>
      <w:r w:rsidR="00D2138F">
        <w:rPr>
          <w:rFonts w:ascii="Myriad Pro" w:hAnsi="Myriad Pro"/>
          <w:sz w:val="26"/>
          <w:szCs w:val="26"/>
        </w:rPr>
        <w:br/>
      </w:r>
      <w:r w:rsidRPr="00041343">
        <w:rPr>
          <w:rFonts w:ascii="Myriad Pro" w:hAnsi="Myriad Pro"/>
          <w:sz w:val="26"/>
          <w:szCs w:val="26"/>
        </w:rPr>
        <w:t xml:space="preserve">ПАО </w:t>
      </w:r>
      <w:r w:rsidR="00586D28">
        <w:rPr>
          <w:rFonts w:ascii="Myriad Pro" w:hAnsi="Myriad Pro"/>
          <w:sz w:val="26"/>
          <w:szCs w:val="26"/>
        </w:rPr>
        <w:t>«</w:t>
      </w:r>
      <w:r w:rsidRPr="00041343">
        <w:rPr>
          <w:rFonts w:ascii="Myriad Pro" w:hAnsi="Myriad Pro"/>
          <w:sz w:val="26"/>
          <w:szCs w:val="26"/>
        </w:rPr>
        <w:t>МРСК Северо-Запада</w:t>
      </w:r>
      <w:r w:rsidR="00586D28" w:rsidRPr="003029F8">
        <w:rPr>
          <w:rFonts w:ascii="Myriad Pro" w:hAnsi="Myriad Pro"/>
          <w:sz w:val="26"/>
          <w:szCs w:val="26"/>
        </w:rPr>
        <w:t>»</w:t>
      </w:r>
      <w:r w:rsidRPr="003029F8">
        <w:rPr>
          <w:rFonts w:ascii="Myriad Pro" w:hAnsi="Myriad Pro"/>
          <w:sz w:val="26"/>
          <w:szCs w:val="26"/>
        </w:rPr>
        <w:t xml:space="preserve"> </w:t>
      </w:r>
      <w:r w:rsidR="00586D28" w:rsidRPr="003029F8">
        <w:rPr>
          <w:rFonts w:ascii="Myriad Pro" w:hAnsi="Myriad Pro"/>
          <w:sz w:val="26"/>
          <w:szCs w:val="26"/>
        </w:rPr>
        <w:t>«</w:t>
      </w:r>
      <w:r w:rsidRPr="003029F8">
        <w:rPr>
          <w:rFonts w:ascii="Myriad Pro" w:hAnsi="Myriad Pro"/>
          <w:sz w:val="26"/>
          <w:szCs w:val="26"/>
        </w:rPr>
        <w:t>Псковэнерго</w:t>
      </w:r>
      <w:r w:rsidR="00586D28" w:rsidRPr="003029F8">
        <w:rPr>
          <w:rFonts w:ascii="Myriad Pro" w:hAnsi="Myriad Pro"/>
          <w:sz w:val="26"/>
          <w:szCs w:val="26"/>
        </w:rPr>
        <w:t>»</w:t>
      </w:r>
      <w:r w:rsidRPr="003029F8">
        <w:rPr>
          <w:rFonts w:ascii="Myriad Pro" w:hAnsi="Myriad Pro"/>
          <w:sz w:val="26"/>
          <w:szCs w:val="26"/>
        </w:rPr>
        <w:t xml:space="preserve"> на 2019 год;</w:t>
      </w:r>
      <w:r w:rsidR="003029F8" w:rsidRPr="003029F8">
        <w:rPr>
          <w:rFonts w:ascii="Myriad Pro" w:hAnsi="Myriad Pro"/>
          <w:sz w:val="26"/>
          <w:szCs w:val="26"/>
        </w:rPr>
        <w:t xml:space="preserve"> </w:t>
      </w:r>
    </w:p>
    <w:p w14:paraId="01526393" w14:textId="77777777" w:rsidR="003029F8" w:rsidRPr="003029F8" w:rsidRDefault="003029F8" w:rsidP="00123FC5">
      <w:pPr>
        <w:pStyle w:val="11"/>
        <w:numPr>
          <w:ilvl w:val="0"/>
          <w:numId w:val="48"/>
        </w:numPr>
        <w:tabs>
          <w:tab w:val="left" w:pos="1134"/>
        </w:tabs>
        <w:spacing w:after="0" w:line="360" w:lineRule="auto"/>
        <w:ind w:left="1134" w:hanging="567"/>
        <w:jc w:val="both"/>
        <w:rPr>
          <w:rFonts w:ascii="Myriad Pro" w:hAnsi="Myriad Pro"/>
          <w:sz w:val="26"/>
          <w:szCs w:val="26"/>
        </w:rPr>
      </w:pPr>
      <w:r w:rsidRPr="003029F8">
        <w:rPr>
          <w:rFonts w:ascii="Myriad Pro" w:hAnsi="Myriad Pro"/>
          <w:sz w:val="26"/>
          <w:szCs w:val="26"/>
        </w:rPr>
        <w:t>Аудиторское заключение по бухгалтерской отчетности ПАО «МРСК Северо-Запада» и бухгалтерская (финансовая) отчетность ПАО «МРСК Северо-Запада» за 201</w:t>
      </w:r>
      <w:r w:rsidR="002D2E48">
        <w:rPr>
          <w:rFonts w:ascii="Myriad Pro" w:hAnsi="Myriad Pro"/>
          <w:sz w:val="26"/>
          <w:szCs w:val="26"/>
        </w:rPr>
        <w:t>7</w:t>
      </w:r>
      <w:r w:rsidRPr="003029F8">
        <w:rPr>
          <w:rFonts w:ascii="Myriad Pro" w:hAnsi="Myriad Pro"/>
          <w:sz w:val="26"/>
          <w:szCs w:val="26"/>
        </w:rPr>
        <w:t xml:space="preserve"> год;</w:t>
      </w:r>
    </w:p>
    <w:p w14:paraId="50C2A78A" w14:textId="77777777" w:rsidR="003029F8" w:rsidRPr="002D2E48" w:rsidRDefault="003029F8" w:rsidP="00123FC5">
      <w:pPr>
        <w:numPr>
          <w:ilvl w:val="0"/>
          <w:numId w:val="48"/>
        </w:numPr>
        <w:tabs>
          <w:tab w:val="left" w:pos="1134"/>
        </w:tabs>
        <w:spacing w:after="0" w:line="360" w:lineRule="auto"/>
        <w:ind w:left="1134" w:hanging="567"/>
        <w:jc w:val="both"/>
        <w:rPr>
          <w:rFonts w:ascii="Myriad Pro" w:hAnsi="Myriad Pro"/>
          <w:sz w:val="26"/>
          <w:szCs w:val="26"/>
        </w:rPr>
      </w:pPr>
      <w:r w:rsidRPr="003029F8">
        <w:rPr>
          <w:rFonts w:ascii="Myriad Pro" w:hAnsi="Myriad Pro"/>
          <w:sz w:val="26"/>
          <w:szCs w:val="26"/>
        </w:rPr>
        <w:t>Показатели раздельного учета доходов и расходов субъекта естественных монополий, оказывающих услуги по передаче электроэнергии (мощнос</w:t>
      </w:r>
      <w:r w:rsidRPr="002D2E48">
        <w:rPr>
          <w:rFonts w:ascii="Myriad Pro" w:hAnsi="Myriad Pro"/>
          <w:sz w:val="26"/>
          <w:szCs w:val="26"/>
        </w:rPr>
        <w:t>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филиала ПАО «МРСК Северо-Запада» «Псковэнерго» за 2017 год;</w:t>
      </w:r>
    </w:p>
    <w:p w14:paraId="56A22842" w14:textId="77777777" w:rsidR="003029F8" w:rsidRPr="002D2E48" w:rsidRDefault="003029F8"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Приказ ПАО «МРСК Северо-Запада» от 30.12.2016 №842 «Об Учетной политике на 2018 год» с приложением положений (приложения в электронном виде);</w:t>
      </w:r>
    </w:p>
    <w:p w14:paraId="25EF4A17" w14:textId="77777777" w:rsidR="003029F8" w:rsidRPr="002D2E48" w:rsidRDefault="003029F8"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Статистическая отчетность за 2017 год;</w:t>
      </w:r>
    </w:p>
    <w:p w14:paraId="67FA0D39" w14:textId="77777777" w:rsidR="003029F8" w:rsidRPr="002D2E48" w:rsidRDefault="003029F8"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Отчеты по инвестиционной деятельности филиала ПАО «МРСК Северо-Запада» «Псковэнерго» за 2017 год;</w:t>
      </w:r>
    </w:p>
    <w:p w14:paraId="7EDA3EBC" w14:textId="77777777" w:rsidR="003029F8" w:rsidRPr="002D2E48" w:rsidRDefault="003029F8" w:rsidP="00123FC5">
      <w:pPr>
        <w:widowControl w:val="0"/>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Отчет по программе энергосбережения и повышения энергетической эффективности за 2017 год;</w:t>
      </w:r>
    </w:p>
    <w:p w14:paraId="15A5BC3E" w14:textId="77777777" w:rsidR="003029F8" w:rsidRPr="002D2E48" w:rsidRDefault="003029F8" w:rsidP="00123FC5">
      <w:pPr>
        <w:widowControl w:val="0"/>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 xml:space="preserve">Отчеты по показателям надежности и качества оказания услуг филиалом ПАО «МРСК Северо-Запада» «Псковэнерго» за 2017 год; </w:t>
      </w:r>
    </w:p>
    <w:p w14:paraId="12335970" w14:textId="77777777" w:rsidR="00476539" w:rsidRPr="002D2E48" w:rsidRDefault="00476539" w:rsidP="00123FC5">
      <w:pPr>
        <w:widowControl w:val="0"/>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lastRenderedPageBreak/>
        <w:t>Справка о численности филиала ПАО «МРСК Северо-Запада» «Псковэнерго» на 01.01.2018;</w:t>
      </w:r>
    </w:p>
    <w:p w14:paraId="56FAD908" w14:textId="77777777" w:rsidR="00476539" w:rsidRPr="002D2E48" w:rsidRDefault="00476539" w:rsidP="00123FC5">
      <w:pPr>
        <w:widowControl w:val="0"/>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Расчет численности филиала ПАО «МРСК Северо-Запада» «Псковэнерго» по видам деятельности за 2017 год;</w:t>
      </w:r>
    </w:p>
    <w:p w14:paraId="7064DC59"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 xml:space="preserve">Учет инвестированного капитала филиала ПАО «МРСК Северо-Запада» «Псковэнерго» за 2017 год; </w:t>
      </w:r>
    </w:p>
    <w:p w14:paraId="6866375E"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Планируемые значения параметров расчета тарифов на услуги по передаче электрической энергии для филиала ПАО «МРСК Северо-Запада» «Псковэнерго» на 201</w:t>
      </w:r>
      <w:r w:rsidR="002D2E48" w:rsidRPr="002D2E48">
        <w:rPr>
          <w:rFonts w:ascii="Myriad Pro" w:hAnsi="Myriad Pro"/>
          <w:sz w:val="26"/>
          <w:szCs w:val="26"/>
        </w:rPr>
        <w:t>9</w:t>
      </w:r>
      <w:r w:rsidRPr="002D2E48">
        <w:rPr>
          <w:rFonts w:ascii="Myriad Pro" w:hAnsi="Myriad Pro"/>
          <w:sz w:val="26"/>
          <w:szCs w:val="26"/>
        </w:rPr>
        <w:t xml:space="preserve"> год;</w:t>
      </w:r>
    </w:p>
    <w:p w14:paraId="346706DD"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 xml:space="preserve">Размер активов филиала ПАО «МРСК Северо-Запада» «Псковэнерго» в условных единицах, факт </w:t>
      </w:r>
      <w:smartTag w:uri="urn:schemas-microsoft-com:office:smarttags" w:element="metricconverter">
        <w:smartTagPr>
          <w:attr w:name="ProductID" w:val="2017 г"/>
        </w:smartTagPr>
        <w:r w:rsidRPr="002D2E48">
          <w:rPr>
            <w:rFonts w:ascii="Myriad Pro" w:hAnsi="Myriad Pro"/>
            <w:sz w:val="26"/>
            <w:szCs w:val="26"/>
          </w:rPr>
          <w:t>2017 г</w:t>
        </w:r>
      </w:smartTag>
      <w:r w:rsidRPr="002D2E48">
        <w:rPr>
          <w:rFonts w:ascii="Myriad Pro" w:hAnsi="Myriad Pro"/>
          <w:sz w:val="26"/>
          <w:szCs w:val="26"/>
        </w:rPr>
        <w:t>., прогноз 2019-2022 гг.;</w:t>
      </w:r>
    </w:p>
    <w:p w14:paraId="6F7F0D78"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Расчет нерегулируемой цены потерь, факт 2017 г</w:t>
      </w:r>
      <w:r w:rsidR="002A1BEA">
        <w:rPr>
          <w:rFonts w:ascii="Myriad Pro" w:hAnsi="Myriad Pro"/>
          <w:sz w:val="26"/>
          <w:szCs w:val="26"/>
        </w:rPr>
        <w:t>од</w:t>
      </w:r>
      <w:r w:rsidRPr="002D2E48">
        <w:rPr>
          <w:rFonts w:ascii="Myriad Pro" w:hAnsi="Myriad Pro"/>
          <w:sz w:val="26"/>
          <w:szCs w:val="26"/>
        </w:rPr>
        <w:t>, план 2019 г</w:t>
      </w:r>
      <w:r w:rsidR="002A1BEA">
        <w:rPr>
          <w:rFonts w:ascii="Myriad Pro" w:hAnsi="Myriad Pro"/>
          <w:sz w:val="26"/>
          <w:szCs w:val="26"/>
        </w:rPr>
        <w:t>од</w:t>
      </w:r>
      <w:r w:rsidRPr="002D2E48">
        <w:rPr>
          <w:rFonts w:ascii="Myriad Pro" w:hAnsi="Myriad Pro"/>
          <w:sz w:val="26"/>
          <w:szCs w:val="26"/>
        </w:rPr>
        <w:t>;</w:t>
      </w:r>
    </w:p>
    <w:p w14:paraId="7834B5D8"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Прогнозный баланс филиала ПАО «МРСК Северо-Запада» «Псковэнерго» в форме 3.1</w:t>
      </w:r>
    </w:p>
    <w:p w14:paraId="1931060C"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Пояснительная записка по формированию предложения прогнозного баланса электрической энергии (мощности) на 2019 год;</w:t>
      </w:r>
    </w:p>
    <w:p w14:paraId="08C1C777"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Балансы электрической энергии и мощности на 2018 - 20122 годы (формы 1.4-1.6);</w:t>
      </w:r>
    </w:p>
    <w:p w14:paraId="0D0DD030"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Балансы электрической энергии и мощности на 2019 год (форма 1.30);</w:t>
      </w:r>
    </w:p>
    <w:p w14:paraId="65F87E81"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Расчет выпадающих доходов от предоставления льгот по договорам технологического присоединения;</w:t>
      </w:r>
    </w:p>
    <w:p w14:paraId="0919F621"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Расчет выпадающих доходов и корректировки НВВ;</w:t>
      </w:r>
    </w:p>
    <w:p w14:paraId="44040C9B"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Мониторинг выполнения филиалом ПАО «МРСК Северо-Запада» «Псковэнерго» критериев по Постановлению Правительства РФ от 28.02.2015 №184 (с изменениями и дополнениями)</w:t>
      </w:r>
    </w:p>
    <w:p w14:paraId="6A646E1F"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Документы, подтверждающие право собственности и иные основания владения объектов, используемых для осуществления регулируемого вида деятельности в соответствии с критериями ТСО;</w:t>
      </w:r>
    </w:p>
    <w:p w14:paraId="29E196F8"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t>Реестр договоров оказания услуг по передаче электрической энергии и отчет по проводкам Д62.01.01 К90.01 (выручка по передаче электроэнергии);</w:t>
      </w:r>
    </w:p>
    <w:p w14:paraId="4E697DA9" w14:textId="77777777" w:rsidR="00476539" w:rsidRPr="002D2E48" w:rsidRDefault="00476539" w:rsidP="00123FC5">
      <w:pPr>
        <w:numPr>
          <w:ilvl w:val="0"/>
          <w:numId w:val="48"/>
        </w:numPr>
        <w:tabs>
          <w:tab w:val="left" w:pos="1134"/>
        </w:tabs>
        <w:spacing w:after="0" w:line="360" w:lineRule="auto"/>
        <w:ind w:left="1134" w:hanging="567"/>
        <w:jc w:val="both"/>
        <w:rPr>
          <w:rFonts w:ascii="Myriad Pro" w:hAnsi="Myriad Pro"/>
          <w:sz w:val="26"/>
          <w:szCs w:val="26"/>
        </w:rPr>
      </w:pPr>
      <w:r w:rsidRPr="002D2E48">
        <w:rPr>
          <w:rFonts w:ascii="Myriad Pro" w:hAnsi="Myriad Pro"/>
          <w:sz w:val="26"/>
          <w:szCs w:val="26"/>
        </w:rPr>
        <w:lastRenderedPageBreak/>
        <w:t>Учредительные документы, доверенности;</w:t>
      </w:r>
    </w:p>
    <w:p w14:paraId="4006A6DE" w14:textId="77777777" w:rsidR="00A755B0" w:rsidRPr="00041343" w:rsidRDefault="00A755B0" w:rsidP="00123FC5">
      <w:pPr>
        <w:numPr>
          <w:ilvl w:val="0"/>
          <w:numId w:val="48"/>
        </w:numPr>
        <w:tabs>
          <w:tab w:val="left" w:pos="1134"/>
        </w:tabs>
        <w:spacing w:after="0" w:line="360" w:lineRule="auto"/>
        <w:ind w:left="1134" w:hanging="567"/>
        <w:jc w:val="both"/>
        <w:rPr>
          <w:rFonts w:ascii="Myriad Pro" w:hAnsi="Myriad Pro"/>
          <w:sz w:val="26"/>
          <w:szCs w:val="26"/>
        </w:rPr>
      </w:pPr>
      <w:r w:rsidRPr="00041343">
        <w:rPr>
          <w:rFonts w:ascii="Myriad Pro" w:hAnsi="Myriad Pro"/>
          <w:sz w:val="26"/>
          <w:szCs w:val="26"/>
        </w:rPr>
        <w:t xml:space="preserve">Обосновывающие материалы к расчету НВВ и тарифов на услуги по передаче электрической энергии по сетям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на 2019 год на электронных носителях;</w:t>
      </w:r>
    </w:p>
    <w:p w14:paraId="5A3C70C2" w14:textId="77777777" w:rsidR="00A755B0" w:rsidRPr="00041343"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w:t>
      </w:r>
    </w:p>
    <w:p w14:paraId="5BBEA1B6" w14:textId="77777777" w:rsidR="00A755B0" w:rsidRPr="00041343"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Справка о выполнении филиалом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критериев отнесения владельцев объектов электросетевого хозяйства к территориальным сетевым организациям (1, 2, 6 критерии);</w:t>
      </w:r>
    </w:p>
    <w:p w14:paraId="3B4E97C9" w14:textId="77777777" w:rsidR="00A755B0" w:rsidRPr="00041343"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Заверенная копия доверенности заместителя Генерального директора – директора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Михайлова К.Д. от 12.05.2017№ 3397;</w:t>
      </w:r>
    </w:p>
    <w:p w14:paraId="5121DD99" w14:textId="77777777" w:rsidR="00A755B0" w:rsidRPr="00041343" w:rsidRDefault="00A755B0" w:rsidP="00123FC5">
      <w:pPr>
        <w:numPr>
          <w:ilvl w:val="0"/>
          <w:numId w:val="48"/>
        </w:numPr>
        <w:tabs>
          <w:tab w:val="left" w:pos="1134"/>
        </w:tabs>
        <w:spacing w:after="0" w:line="360" w:lineRule="auto"/>
        <w:ind w:left="1134" w:hanging="567"/>
        <w:contextualSpacing/>
        <w:jc w:val="both"/>
        <w:rPr>
          <w:rFonts w:ascii="Myriad Pro" w:hAnsi="Myriad Pro"/>
          <w:sz w:val="26"/>
          <w:szCs w:val="26"/>
        </w:rPr>
      </w:pPr>
      <w:r w:rsidRPr="00041343">
        <w:rPr>
          <w:rFonts w:ascii="Myriad Pro" w:hAnsi="Myriad Pro"/>
          <w:sz w:val="26"/>
          <w:szCs w:val="26"/>
        </w:rPr>
        <w:t xml:space="preserve">Заверенная копия доверенности заместителя директора по экономике и финансам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Исаевой Е.Г. от 12.05.2017 №20;</w:t>
      </w:r>
    </w:p>
    <w:p w14:paraId="1B3F1FC9" w14:textId="77777777" w:rsidR="0027765F" w:rsidRPr="00041343" w:rsidRDefault="0027765F"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В дополнение к заявлению</w:t>
      </w:r>
      <w:r w:rsidR="009C7B3E">
        <w:rPr>
          <w:rFonts w:ascii="Myriad Pro" w:hAnsi="Myriad Pro"/>
          <w:sz w:val="26"/>
          <w:szCs w:val="26"/>
        </w:rPr>
        <w:t xml:space="preserve"> </w:t>
      </w:r>
      <w:r w:rsidRPr="00041343">
        <w:rPr>
          <w:rFonts w:ascii="Myriad Pro" w:hAnsi="Myriad Pro"/>
          <w:sz w:val="26"/>
          <w:szCs w:val="26"/>
        </w:rPr>
        <w:t xml:space="preserve">об установлении регулируемых цен (тарифов) на услуги по передаче электрической энергии на </w:t>
      </w:r>
      <w:r w:rsidR="00A755B0" w:rsidRPr="00041343">
        <w:rPr>
          <w:rFonts w:ascii="Myriad Pro" w:hAnsi="Myriad Pro"/>
          <w:sz w:val="26"/>
          <w:szCs w:val="26"/>
        </w:rPr>
        <w:t xml:space="preserve">2019 </w:t>
      </w:r>
      <w:r w:rsidRPr="00041343">
        <w:rPr>
          <w:rFonts w:ascii="Myriad Pro" w:hAnsi="Myriad Pro"/>
          <w:sz w:val="26"/>
          <w:szCs w:val="26"/>
        </w:rPr>
        <w:t xml:space="preserve">год, оказываемые </w:t>
      </w:r>
      <w:r w:rsidR="00911656">
        <w:rPr>
          <w:rFonts w:ascii="Myriad Pro" w:hAnsi="Myriad Pro"/>
          <w:sz w:val="26"/>
          <w:szCs w:val="26"/>
        </w:rPr>
        <w:t xml:space="preserve">филиалом </w:t>
      </w:r>
      <w:r w:rsidRPr="00041343">
        <w:rPr>
          <w:rFonts w:ascii="Myriad Pro" w:hAnsi="Myriad Pro"/>
          <w:sz w:val="26"/>
          <w:szCs w:val="26"/>
        </w:rPr>
        <w:t xml:space="preserve">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00A755B0"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в адрес Государственного комитета Псковской области по тарифам и энергетике были направлены дополнительные материалы.</w:t>
      </w:r>
    </w:p>
    <w:p w14:paraId="5FB31665" w14:textId="77777777" w:rsidR="006130A4" w:rsidRPr="00041343" w:rsidRDefault="0060621D"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 xml:space="preserve">Письмом </w:t>
      </w:r>
      <w:r w:rsidR="00E2714B" w:rsidRPr="00041343">
        <w:rPr>
          <w:rFonts w:ascii="Myriad Pro" w:hAnsi="Myriad Pro"/>
          <w:sz w:val="26"/>
          <w:szCs w:val="26"/>
        </w:rPr>
        <w:t>от 07.09.2018 №МР2/7/1000-04/5732</w:t>
      </w:r>
      <w:r w:rsidR="006F7253" w:rsidRPr="00041343">
        <w:rPr>
          <w:rFonts w:ascii="Myriad Pro" w:hAnsi="Myriad Pro"/>
          <w:sz w:val="26"/>
          <w:szCs w:val="26"/>
        </w:rPr>
        <w:t xml:space="preserve"> </w:t>
      </w:r>
      <w:r w:rsidR="005E7640">
        <w:rPr>
          <w:rFonts w:ascii="Myriad Pro" w:hAnsi="Myriad Pro"/>
          <w:sz w:val="26"/>
          <w:szCs w:val="26"/>
        </w:rPr>
        <w:t>о</w:t>
      </w:r>
      <w:r w:rsidR="006F7253" w:rsidRPr="00041343">
        <w:rPr>
          <w:rFonts w:ascii="Myriad Pro" w:hAnsi="Myriad Pro"/>
          <w:sz w:val="26"/>
          <w:szCs w:val="26"/>
        </w:rPr>
        <w:t xml:space="preserve"> рамках запроса Государственного комитета Псковской области по тарифам и энергетике</w:t>
      </w:r>
      <w:r w:rsidR="00E2714B" w:rsidRPr="00041343">
        <w:rPr>
          <w:rFonts w:ascii="Myriad Pro" w:hAnsi="Myriad Pro"/>
          <w:sz w:val="26"/>
          <w:szCs w:val="26"/>
        </w:rPr>
        <w:t xml:space="preserve"> направлены пояснения и копии документов по аренде земли.</w:t>
      </w:r>
    </w:p>
    <w:p w14:paraId="746EF941" w14:textId="77777777" w:rsidR="00E2714B" w:rsidRPr="00041343" w:rsidRDefault="00E2714B"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Письмом от 22.11.2018 №МР2/7/1000-04/7562 направлен расчет арендной платы за землю, расчет амортизации, расчет налога на имущества, и представлен расчет условных единиц с учетом ввода имущества за 9 месяцев 2018 года.</w:t>
      </w:r>
    </w:p>
    <w:p w14:paraId="605D2746" w14:textId="77777777" w:rsidR="00E2714B" w:rsidRPr="00041343" w:rsidRDefault="00E2714B"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 xml:space="preserve">Письмом от 22.11.2018 №МР2/7/1000-04/7568 </w:t>
      </w:r>
      <w:r w:rsidR="001908A5" w:rsidRPr="00041343">
        <w:rPr>
          <w:rFonts w:ascii="Myriad Pro" w:hAnsi="Myriad Pro"/>
          <w:sz w:val="26"/>
          <w:szCs w:val="26"/>
        </w:rPr>
        <w:t>в целях учета выводов</w:t>
      </w:r>
      <w:r w:rsidR="006F7253" w:rsidRPr="00041343">
        <w:rPr>
          <w:rFonts w:ascii="Myriad Pro" w:hAnsi="Myriad Pro"/>
          <w:sz w:val="26"/>
          <w:szCs w:val="26"/>
        </w:rPr>
        <w:t xml:space="preserve"> Псковского областного суда от 02.08.2018 по делу №3а-23/2018 в НВВ филиала </w:t>
      </w:r>
      <w:r w:rsidR="00D2138F">
        <w:rPr>
          <w:rFonts w:ascii="Myriad Pro" w:hAnsi="Myriad Pro"/>
          <w:sz w:val="26"/>
          <w:szCs w:val="26"/>
        </w:rPr>
        <w:br/>
      </w:r>
      <w:r w:rsidR="006F7253" w:rsidRPr="00041343">
        <w:rPr>
          <w:rFonts w:ascii="Myriad Pro" w:hAnsi="Myriad Pro"/>
          <w:sz w:val="26"/>
          <w:szCs w:val="26"/>
        </w:rPr>
        <w:t xml:space="preserve">ПАО </w:t>
      </w:r>
      <w:r w:rsidR="00586D28">
        <w:rPr>
          <w:rFonts w:ascii="Myriad Pro" w:hAnsi="Myriad Pro"/>
          <w:sz w:val="26"/>
          <w:szCs w:val="26"/>
        </w:rPr>
        <w:t>«</w:t>
      </w:r>
      <w:r w:rsidR="006F7253" w:rsidRPr="00041343">
        <w:rPr>
          <w:rFonts w:ascii="Myriad Pro" w:hAnsi="Myriad Pro"/>
          <w:sz w:val="26"/>
          <w:szCs w:val="26"/>
        </w:rPr>
        <w:t>МРСК Северо-Запада</w:t>
      </w:r>
      <w:r w:rsidR="00586D28">
        <w:rPr>
          <w:rFonts w:ascii="Myriad Pro" w:hAnsi="Myriad Pro"/>
          <w:sz w:val="26"/>
          <w:szCs w:val="26"/>
        </w:rPr>
        <w:t>»</w:t>
      </w:r>
      <w:r w:rsidR="006F7253" w:rsidRPr="00041343">
        <w:rPr>
          <w:rFonts w:ascii="Myriad Pro" w:hAnsi="Myriad Pro"/>
          <w:sz w:val="26"/>
          <w:szCs w:val="26"/>
        </w:rPr>
        <w:t xml:space="preserve"> </w:t>
      </w:r>
      <w:r w:rsidR="00586D28">
        <w:rPr>
          <w:rFonts w:ascii="Myriad Pro" w:hAnsi="Myriad Pro"/>
          <w:sz w:val="26"/>
          <w:szCs w:val="26"/>
        </w:rPr>
        <w:t>«</w:t>
      </w:r>
      <w:r w:rsidR="006F7253" w:rsidRPr="00041343">
        <w:rPr>
          <w:rFonts w:ascii="Myriad Pro" w:hAnsi="Myriad Pro"/>
          <w:sz w:val="26"/>
          <w:szCs w:val="26"/>
        </w:rPr>
        <w:t>Псковэнерго</w:t>
      </w:r>
      <w:r w:rsidR="00586D28">
        <w:rPr>
          <w:rFonts w:ascii="Myriad Pro" w:hAnsi="Myriad Pro"/>
          <w:sz w:val="26"/>
          <w:szCs w:val="26"/>
        </w:rPr>
        <w:t>»</w:t>
      </w:r>
      <w:r w:rsidR="006F7253" w:rsidRPr="00041343">
        <w:rPr>
          <w:rFonts w:ascii="Myriad Pro" w:hAnsi="Myriad Pro"/>
          <w:sz w:val="26"/>
          <w:szCs w:val="26"/>
        </w:rPr>
        <w:t xml:space="preserve"> на услуги по передаче электрической </w:t>
      </w:r>
      <w:r w:rsidR="006F7253" w:rsidRPr="00041343">
        <w:rPr>
          <w:rFonts w:ascii="Myriad Pro" w:hAnsi="Myriad Pro"/>
          <w:sz w:val="26"/>
          <w:szCs w:val="26"/>
        </w:rPr>
        <w:lastRenderedPageBreak/>
        <w:t xml:space="preserve">энергии на 2019 год направлен расчет величины изменения НВВ филиала </w:t>
      </w:r>
      <w:r w:rsidR="00586D28">
        <w:rPr>
          <w:rFonts w:ascii="Myriad Pro" w:hAnsi="Myriad Pro"/>
          <w:sz w:val="26"/>
          <w:szCs w:val="26"/>
        </w:rPr>
        <w:t>«</w:t>
      </w:r>
      <w:r w:rsidR="006F7253" w:rsidRPr="00041343">
        <w:rPr>
          <w:rFonts w:ascii="Myriad Pro" w:hAnsi="Myriad Pro"/>
          <w:sz w:val="26"/>
          <w:szCs w:val="26"/>
        </w:rPr>
        <w:t>Псковэнерго</w:t>
      </w:r>
      <w:r w:rsidR="00586D28">
        <w:rPr>
          <w:rFonts w:ascii="Myriad Pro" w:hAnsi="Myriad Pro"/>
          <w:sz w:val="26"/>
          <w:szCs w:val="26"/>
        </w:rPr>
        <w:t>»</w:t>
      </w:r>
      <w:r w:rsidR="006F7253" w:rsidRPr="00041343">
        <w:rPr>
          <w:rFonts w:ascii="Myriad Pro" w:hAnsi="Myriad Pro"/>
          <w:sz w:val="26"/>
          <w:szCs w:val="26"/>
        </w:rPr>
        <w:t xml:space="preserve"> производимого в целях сглаживания роста тарифов, подлежащей возврату в 2018-2021 годах.</w:t>
      </w:r>
    </w:p>
    <w:p w14:paraId="70B8A196" w14:textId="77777777" w:rsidR="00F01A9F" w:rsidRPr="00041343" w:rsidRDefault="00F01A9F" w:rsidP="005E7640">
      <w:pPr>
        <w:tabs>
          <w:tab w:val="left" w:pos="1134"/>
        </w:tabs>
        <w:spacing w:after="0" w:line="360" w:lineRule="auto"/>
        <w:ind w:firstLine="567"/>
        <w:jc w:val="both"/>
        <w:rPr>
          <w:rFonts w:ascii="Myriad Pro" w:hAnsi="Myriad Pro"/>
          <w:sz w:val="26"/>
          <w:szCs w:val="26"/>
        </w:rPr>
      </w:pPr>
      <w:r w:rsidRPr="00041343">
        <w:rPr>
          <w:rFonts w:ascii="Myriad Pro" w:hAnsi="Myriad Pro"/>
          <w:sz w:val="26"/>
          <w:szCs w:val="26"/>
        </w:rPr>
        <w:t>Дополнительно электронной почтой в адрес Государственного комитета Псковской области по тарифам и энергетике были направлены</w:t>
      </w:r>
      <w:r w:rsidR="00080B08" w:rsidRPr="00041343">
        <w:rPr>
          <w:rFonts w:ascii="Myriad Pro" w:hAnsi="Myriad Pro"/>
          <w:sz w:val="26"/>
          <w:szCs w:val="26"/>
        </w:rPr>
        <w:t>:</w:t>
      </w:r>
      <w:r w:rsidRPr="00041343">
        <w:rPr>
          <w:rFonts w:ascii="Myriad Pro" w:hAnsi="Myriad Pro"/>
          <w:sz w:val="26"/>
          <w:szCs w:val="26"/>
        </w:rPr>
        <w:t xml:space="preserve"> </w:t>
      </w:r>
      <w:r w:rsidR="00080B08" w:rsidRPr="00041343">
        <w:rPr>
          <w:rFonts w:ascii="Myriad Pro" w:hAnsi="Myriad Pro"/>
          <w:sz w:val="26"/>
          <w:szCs w:val="26"/>
        </w:rPr>
        <w:t>Положение по бухгалтерскому учёту затрат по элементам, Положение по бухгалтерскому учёту расходов, расчет операционных расходов на технологическое присоединение (только ЛТП до 15).</w:t>
      </w:r>
    </w:p>
    <w:p w14:paraId="761BECAD" w14:textId="35CBEEF2" w:rsidR="00607883" w:rsidRPr="00041343" w:rsidRDefault="00607883" w:rsidP="005E7640">
      <w:pPr>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При направлении дополнительных материалов корректировка предложения об установлении регулируемых цен (тарифов) на услуги по передаче электрической энергии на </w:t>
      </w:r>
      <w:r w:rsidR="006130A4" w:rsidRPr="00041343">
        <w:rPr>
          <w:rFonts w:ascii="Myriad Pro" w:hAnsi="Myriad Pro"/>
          <w:sz w:val="26"/>
          <w:szCs w:val="26"/>
        </w:rPr>
        <w:t>2018</w:t>
      </w:r>
      <w:r w:rsidRPr="00041343">
        <w:rPr>
          <w:rFonts w:ascii="Myriad Pro" w:hAnsi="Myriad Pro"/>
          <w:sz w:val="26"/>
          <w:szCs w:val="26"/>
        </w:rPr>
        <w:t xml:space="preserve"> год, оказываемые </w:t>
      </w:r>
      <w:r w:rsidR="00911656">
        <w:rPr>
          <w:rFonts w:ascii="Myriad Pro" w:hAnsi="Myriad Pro"/>
          <w:sz w:val="26"/>
          <w:szCs w:val="26"/>
        </w:rPr>
        <w:t xml:space="preserve">филиалом </w:t>
      </w:r>
      <w:r w:rsidRPr="00041343">
        <w:rPr>
          <w:rFonts w:ascii="Myriad Pro" w:hAnsi="Myriad Pro"/>
          <w:sz w:val="26"/>
          <w:szCs w:val="26"/>
        </w:rPr>
        <w:t>ПАО</w:t>
      </w:r>
      <w:r w:rsidR="00576D97">
        <w:rPr>
          <w:rFonts w:ascii="Myriad Pro" w:hAnsi="Myriad Pro"/>
          <w:sz w:val="26"/>
          <w:szCs w:val="26"/>
        </w:rPr>
        <w:t>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006130A4"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направленного в адрес </w:t>
      </w:r>
      <w:r w:rsidR="006130A4" w:rsidRPr="00041343">
        <w:rPr>
          <w:rFonts w:ascii="Myriad Pro" w:hAnsi="Myriad Pro"/>
          <w:sz w:val="26"/>
          <w:szCs w:val="26"/>
        </w:rPr>
        <w:t>Государственного комитета Псковской области по</w:t>
      </w:r>
      <w:r w:rsidR="009C7B3E">
        <w:rPr>
          <w:rFonts w:ascii="Myriad Pro" w:hAnsi="Myriad Pro"/>
          <w:sz w:val="26"/>
          <w:szCs w:val="26"/>
        </w:rPr>
        <w:t xml:space="preserve"> </w:t>
      </w:r>
      <w:r w:rsidRPr="00041343">
        <w:rPr>
          <w:rFonts w:ascii="Myriad Pro" w:hAnsi="Myriad Pro"/>
          <w:sz w:val="26"/>
          <w:szCs w:val="26"/>
        </w:rPr>
        <w:t xml:space="preserve">тарифам и </w:t>
      </w:r>
      <w:r w:rsidR="006130A4" w:rsidRPr="00041343">
        <w:rPr>
          <w:rFonts w:ascii="Myriad Pro" w:hAnsi="Myriad Pro"/>
          <w:sz w:val="26"/>
          <w:szCs w:val="26"/>
        </w:rPr>
        <w:t xml:space="preserve">энергетике </w:t>
      </w:r>
      <w:r w:rsidRPr="00041343">
        <w:rPr>
          <w:rFonts w:ascii="Myriad Pro" w:hAnsi="Myriad Pro"/>
          <w:sz w:val="26"/>
          <w:szCs w:val="26"/>
        </w:rPr>
        <w:t xml:space="preserve">письмом </w:t>
      </w:r>
      <w:r w:rsidR="006130A4" w:rsidRPr="00041343">
        <w:rPr>
          <w:rFonts w:ascii="Myriad Pro" w:hAnsi="Myriad Pro"/>
          <w:sz w:val="26"/>
          <w:szCs w:val="26"/>
        </w:rPr>
        <w:t>от 27.04.2018 № МР2/7/1000-04/2664</w:t>
      </w:r>
      <w:r w:rsidRPr="00041343">
        <w:rPr>
          <w:rFonts w:ascii="Myriad Pro" w:hAnsi="Myriad Pro"/>
          <w:sz w:val="26"/>
          <w:szCs w:val="26"/>
        </w:rPr>
        <w:t>, не осуществлялась.</w:t>
      </w:r>
    </w:p>
    <w:p w14:paraId="2853AC59" w14:textId="77777777" w:rsidR="00607883" w:rsidRPr="00041343" w:rsidRDefault="00607883" w:rsidP="005E7640">
      <w:pPr>
        <w:shd w:val="clear" w:color="auto" w:fill="FFFFFF"/>
        <w:tabs>
          <w:tab w:val="left" w:pos="1134"/>
        </w:tabs>
        <w:spacing w:after="0" w:line="360" w:lineRule="auto"/>
        <w:ind w:firstLine="567"/>
        <w:contextualSpacing/>
        <w:jc w:val="both"/>
        <w:rPr>
          <w:rFonts w:ascii="Myriad Pro" w:hAnsi="Myriad Pro"/>
          <w:sz w:val="26"/>
          <w:szCs w:val="26"/>
        </w:rPr>
      </w:pPr>
      <w:r w:rsidRPr="00041343">
        <w:rPr>
          <w:rFonts w:ascii="Myriad Pro" w:hAnsi="Myriad Pro"/>
          <w:sz w:val="26"/>
          <w:szCs w:val="26"/>
        </w:rPr>
        <w:t xml:space="preserve">Исполнитель в целях анализа тарифно-балансового решения </w:t>
      </w:r>
      <w:r w:rsidR="006130A4" w:rsidRPr="00041343">
        <w:rPr>
          <w:rFonts w:ascii="Myriad Pro" w:hAnsi="Myriad Pro"/>
          <w:sz w:val="26"/>
          <w:szCs w:val="26"/>
        </w:rPr>
        <w:t>Государственного комитета Псковской области по тарифам и энергетике</w:t>
      </w:r>
      <w:r w:rsidRPr="00041343">
        <w:rPr>
          <w:rFonts w:ascii="Myriad Pro" w:hAnsi="Myriad Pro"/>
          <w:sz w:val="26"/>
          <w:szCs w:val="26"/>
        </w:rPr>
        <w:t xml:space="preserve">, принятого </w:t>
      </w:r>
      <w:r w:rsidR="006130A4" w:rsidRPr="00041343">
        <w:rPr>
          <w:rFonts w:ascii="Myriad Pro" w:hAnsi="Myriad Pro"/>
          <w:sz w:val="26"/>
          <w:szCs w:val="26"/>
        </w:rPr>
        <w:t>на долгосрочный период регулирования 2018-2022 гг.</w:t>
      </w:r>
      <w:r w:rsidR="009C7B3E">
        <w:rPr>
          <w:rFonts w:ascii="Myriad Pro" w:hAnsi="Myriad Pro"/>
          <w:sz w:val="26"/>
          <w:szCs w:val="26"/>
        </w:rPr>
        <w:t xml:space="preserve"> </w:t>
      </w:r>
      <w:r w:rsidR="006130A4" w:rsidRPr="00041343">
        <w:rPr>
          <w:rFonts w:ascii="Myriad Pro" w:hAnsi="Myriad Pro"/>
          <w:sz w:val="26"/>
          <w:szCs w:val="26"/>
        </w:rPr>
        <w:t xml:space="preserve">и </w:t>
      </w:r>
      <w:r w:rsidRPr="00041343">
        <w:rPr>
          <w:rFonts w:ascii="Myriad Pro" w:hAnsi="Myriad Pro"/>
          <w:sz w:val="26"/>
          <w:szCs w:val="26"/>
        </w:rPr>
        <w:t xml:space="preserve">на 2019 год, основывался на предложении об установлении тарифов филиала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006130A4"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от 27.04.201</w:t>
      </w:r>
      <w:r w:rsidR="006130A4" w:rsidRPr="00041343">
        <w:rPr>
          <w:rFonts w:ascii="Myriad Pro" w:hAnsi="Myriad Pro"/>
          <w:sz w:val="26"/>
          <w:szCs w:val="26"/>
        </w:rPr>
        <w:t>7 и от 27.04.2018</w:t>
      </w:r>
      <w:r w:rsidRPr="00041343">
        <w:rPr>
          <w:rFonts w:ascii="Myriad Pro" w:hAnsi="Myriad Pro"/>
          <w:sz w:val="26"/>
          <w:szCs w:val="26"/>
        </w:rPr>
        <w:t xml:space="preserve"> с учетом дополнительно направленных в адрес </w:t>
      </w:r>
      <w:r w:rsidR="006130A4" w:rsidRPr="00041343">
        <w:rPr>
          <w:rFonts w:ascii="Myriad Pro" w:hAnsi="Myriad Pro"/>
          <w:sz w:val="26"/>
          <w:szCs w:val="26"/>
        </w:rPr>
        <w:t xml:space="preserve">Госкомитета </w:t>
      </w:r>
      <w:r w:rsidRPr="00041343">
        <w:rPr>
          <w:rFonts w:ascii="Myriad Pro" w:hAnsi="Myriad Pro"/>
          <w:sz w:val="26"/>
          <w:szCs w:val="26"/>
        </w:rPr>
        <w:t>документов.</w:t>
      </w:r>
    </w:p>
    <w:p w14:paraId="2D07A3C8" w14:textId="77777777" w:rsidR="00CD3FA6" w:rsidRPr="00041343" w:rsidRDefault="00607883" w:rsidP="00B84E7F">
      <w:pPr>
        <w:shd w:val="clear" w:color="auto" w:fill="FFFFFF"/>
        <w:tabs>
          <w:tab w:val="left" w:pos="1134"/>
        </w:tabs>
        <w:spacing w:after="0" w:line="360" w:lineRule="auto"/>
        <w:ind w:firstLine="567"/>
        <w:contextualSpacing/>
        <w:jc w:val="both"/>
        <w:rPr>
          <w:rFonts w:ascii="Myriad Pro" w:hAnsi="Myriad Pro"/>
          <w:sz w:val="26"/>
          <w:szCs w:val="26"/>
          <w:highlight w:val="yellow"/>
        </w:rPr>
      </w:pPr>
      <w:r w:rsidRPr="00041343">
        <w:rPr>
          <w:rFonts w:ascii="Myriad Pro" w:hAnsi="Myriad Pro"/>
          <w:sz w:val="26"/>
          <w:szCs w:val="26"/>
        </w:rPr>
        <w:t xml:space="preserve">Постатейный анализ документов, предоставленных ПАО </w:t>
      </w:r>
      <w:r w:rsidR="00586D28">
        <w:rPr>
          <w:rFonts w:ascii="Myriad Pro" w:hAnsi="Myriad Pro"/>
          <w:sz w:val="26"/>
          <w:szCs w:val="26"/>
        </w:rPr>
        <w:t>«</w:t>
      </w:r>
      <w:r w:rsidRPr="00041343">
        <w:rPr>
          <w:rFonts w:ascii="Myriad Pro" w:hAnsi="Myriad Pro"/>
          <w:sz w:val="26"/>
          <w:szCs w:val="26"/>
        </w:rPr>
        <w:t>МРСК Северо-Запада</w:t>
      </w:r>
      <w:r w:rsidR="00586D28">
        <w:rPr>
          <w:rFonts w:ascii="Myriad Pro" w:hAnsi="Myriad Pro"/>
          <w:sz w:val="26"/>
          <w:szCs w:val="26"/>
        </w:rPr>
        <w:t>»</w:t>
      </w:r>
      <w:r w:rsidRPr="00041343">
        <w:rPr>
          <w:rFonts w:ascii="Myriad Pro" w:hAnsi="Myriad Pro"/>
          <w:sz w:val="26"/>
          <w:szCs w:val="26"/>
        </w:rPr>
        <w:t xml:space="preserve"> </w:t>
      </w:r>
      <w:r w:rsidR="00586D28">
        <w:rPr>
          <w:rFonts w:ascii="Myriad Pro" w:hAnsi="Myriad Pro"/>
          <w:sz w:val="26"/>
          <w:szCs w:val="26"/>
        </w:rPr>
        <w:t>«</w:t>
      </w:r>
      <w:r w:rsidR="006130A4" w:rsidRPr="00041343">
        <w:rPr>
          <w:rFonts w:ascii="Myriad Pro" w:hAnsi="Myriad Pro"/>
          <w:sz w:val="26"/>
          <w:szCs w:val="26"/>
        </w:rPr>
        <w:t>Псковэнерго</w:t>
      </w:r>
      <w:r w:rsidR="00586D28">
        <w:rPr>
          <w:rFonts w:ascii="Myriad Pro" w:hAnsi="Myriad Pro"/>
          <w:sz w:val="26"/>
          <w:szCs w:val="26"/>
        </w:rPr>
        <w:t>»</w:t>
      </w:r>
      <w:r w:rsidRPr="00041343">
        <w:rPr>
          <w:rFonts w:ascii="Myriad Pro" w:hAnsi="Myriad Pro"/>
          <w:sz w:val="26"/>
          <w:szCs w:val="26"/>
        </w:rPr>
        <w:t xml:space="preserve"> в обоснование предложения по тарифам на </w:t>
      </w:r>
      <w:r w:rsidR="006130A4" w:rsidRPr="00041343">
        <w:rPr>
          <w:rFonts w:ascii="Myriad Pro" w:hAnsi="Myriad Pro"/>
          <w:sz w:val="26"/>
          <w:szCs w:val="26"/>
        </w:rPr>
        <w:t xml:space="preserve">долгосрочный период регулирования </w:t>
      </w:r>
      <w:r w:rsidRPr="00041343">
        <w:rPr>
          <w:rFonts w:ascii="Myriad Pro" w:hAnsi="Myriad Pro"/>
          <w:sz w:val="26"/>
          <w:szCs w:val="26"/>
        </w:rPr>
        <w:t>201</w:t>
      </w:r>
      <w:r w:rsidR="006130A4" w:rsidRPr="00041343">
        <w:rPr>
          <w:rFonts w:ascii="Myriad Pro" w:hAnsi="Myriad Pro"/>
          <w:sz w:val="26"/>
          <w:szCs w:val="26"/>
        </w:rPr>
        <w:t>8-2022 гг. и корректировка на 2019</w:t>
      </w:r>
      <w:r w:rsidRPr="00041343">
        <w:rPr>
          <w:rFonts w:ascii="Myriad Pro" w:hAnsi="Myriad Pro"/>
          <w:sz w:val="26"/>
          <w:szCs w:val="26"/>
        </w:rPr>
        <w:t xml:space="preserve"> год, отражен в соответствующих разделах настоящего Отчета.</w:t>
      </w:r>
    </w:p>
    <w:p w14:paraId="1922F425" w14:textId="77777777" w:rsidR="0065095C" w:rsidRPr="00CA298D" w:rsidRDefault="00EA2FC9" w:rsidP="00123FC5">
      <w:pPr>
        <w:keepNext/>
        <w:keepLines/>
        <w:numPr>
          <w:ilvl w:val="0"/>
          <w:numId w:val="74"/>
        </w:numPr>
        <w:spacing w:before="40" w:after="0" w:line="360" w:lineRule="auto"/>
        <w:ind w:left="567" w:hanging="567"/>
        <w:jc w:val="both"/>
        <w:outlineLvl w:val="2"/>
        <w:rPr>
          <w:rFonts w:ascii="Myriad Pro" w:hAnsi="Myriad Pro"/>
          <w:b/>
          <w:color w:val="385623"/>
          <w:sz w:val="28"/>
          <w:szCs w:val="28"/>
        </w:rPr>
      </w:pPr>
      <w:r>
        <w:rPr>
          <w:rFonts w:ascii="Myriad Pro" w:hAnsi="Myriad Pro"/>
          <w:b/>
          <w:sz w:val="28"/>
          <w:szCs w:val="28"/>
        </w:rPr>
        <w:br w:type="page"/>
      </w:r>
      <w:bookmarkStart w:id="29" w:name="_Toc40826292"/>
      <w:bookmarkStart w:id="30" w:name="_Toc41256448"/>
      <w:r w:rsidR="0065095C" w:rsidRPr="0080531F">
        <w:rPr>
          <w:rFonts w:ascii="Myriad Pro" w:eastAsia="Times New Roman" w:hAnsi="Myriad Pro"/>
          <w:b/>
          <w:color w:val="4F6228"/>
          <w:sz w:val="28"/>
          <w:szCs w:val="28"/>
        </w:rPr>
        <w:lastRenderedPageBreak/>
        <w:t xml:space="preserve">Экспертиза обоснованности принятых </w:t>
      </w:r>
      <w:r w:rsidR="0098164E" w:rsidRPr="0080531F">
        <w:rPr>
          <w:rFonts w:ascii="Myriad Pro" w:eastAsia="Times New Roman" w:hAnsi="Myriad Pro"/>
          <w:b/>
          <w:color w:val="4F6228"/>
          <w:sz w:val="28"/>
          <w:szCs w:val="28"/>
        </w:rPr>
        <w:t xml:space="preserve">Государственным комитетом Псковской области по тарифам и энергетике </w:t>
      </w:r>
      <w:r w:rsidR="0065095C" w:rsidRPr="0080531F">
        <w:rPr>
          <w:rFonts w:ascii="Myriad Pro" w:eastAsia="Times New Roman" w:hAnsi="Myriad Pro"/>
          <w:b/>
          <w:color w:val="4F6228"/>
          <w:sz w:val="28"/>
          <w:szCs w:val="28"/>
        </w:rPr>
        <w:t>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9"/>
      <w:bookmarkEnd w:id="30"/>
    </w:p>
    <w:p w14:paraId="6CFCE3AA" w14:textId="77777777" w:rsidR="0065095C" w:rsidRPr="00BA0797" w:rsidRDefault="0065095C"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Одним из долгосрочных параметров регулирования для территориальных сетевых организаций, согласно пунктам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(далее – Основы ценообразования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3CB6E1C0" w14:textId="77777777" w:rsidR="005E7640" w:rsidRPr="00BA0797" w:rsidRDefault="005E7640" w:rsidP="00BA0797">
      <w:pPr>
        <w:autoSpaceDE w:val="0"/>
        <w:autoSpaceDN w:val="0"/>
        <w:adjustRightInd w:val="0"/>
        <w:spacing w:after="0" w:line="360" w:lineRule="auto"/>
        <w:jc w:val="both"/>
        <w:rPr>
          <w:rFonts w:ascii="Myriad Pro" w:hAnsi="Myriad Pro"/>
          <w:b/>
          <w:bCs/>
          <w:sz w:val="26"/>
          <w:szCs w:val="26"/>
        </w:rPr>
      </w:pPr>
    </w:p>
    <w:p w14:paraId="4EFF594B" w14:textId="77777777" w:rsidR="0065095C" w:rsidRPr="00BA0797" w:rsidRDefault="0065095C"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35116438" w14:textId="25091A71" w:rsidR="00654749" w:rsidRPr="00BA0797" w:rsidRDefault="00654749" w:rsidP="00BA0797">
      <w:pPr>
        <w:pStyle w:val="afff8"/>
        <w:spacing w:after="0"/>
      </w:pPr>
      <w:r w:rsidRPr="00BA0797">
        <w:t xml:space="preserve">При формировании предложений по технологическому расходу электрической энергии и мощности (потерям) в электрических сетях филиала </w:t>
      </w:r>
      <w:r w:rsidR="00586D28" w:rsidRPr="00BA0797">
        <w:t>«</w:t>
      </w:r>
      <w:r w:rsidRPr="00BA0797">
        <w:t>Псковэнерго</w:t>
      </w:r>
      <w:r w:rsidR="00586D28" w:rsidRPr="00BA0797">
        <w:t>»</w:t>
      </w:r>
      <w:r w:rsidRPr="00BA0797">
        <w:t xml:space="preserve"> на 2019 </w:t>
      </w:r>
      <w:r w:rsidR="002A1BEA" w:rsidRPr="00BA0797">
        <w:t>год</w:t>
      </w:r>
      <w:r w:rsidRPr="00BA0797">
        <w:t xml:space="preserve"> в формате формы 3.1</w:t>
      </w:r>
      <w:r w:rsidR="009C7B3E" w:rsidRPr="00BA0797">
        <w:t xml:space="preserve"> </w:t>
      </w:r>
      <w:r w:rsidRPr="00BA0797">
        <w:t xml:space="preserve">для тарифной </w:t>
      </w:r>
      <w:proofErr w:type="spellStart"/>
      <w:r w:rsidRPr="00BA0797">
        <w:t>заявкифилиал</w:t>
      </w:r>
      <w:proofErr w:type="spellEnd"/>
      <w:r w:rsidRPr="00BA0797">
        <w:t xml:space="preserve"> ПАО</w:t>
      </w:r>
      <w:r w:rsidR="00576D97">
        <w:t>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руководствовался Приказом ФСТ №53-э/1 от 12.04.2012, информационными письмами органов федеральной исполнительной власти, прогнозом уровней электропотребления, данными о плановых объемах электропотребления энергосбытовых и сетевых организаций Псковской области, Приказом</w:t>
      </w:r>
      <w:r w:rsidR="009C7B3E" w:rsidRPr="00BA0797">
        <w:t xml:space="preserve"> </w:t>
      </w:r>
      <w:r w:rsidRPr="00BA0797">
        <w:t xml:space="preserve">Минэнерго России от 30.09.2014 № 674 </w:t>
      </w:r>
      <w:r w:rsidR="00586D28" w:rsidRPr="00BA0797">
        <w:t>«</w:t>
      </w:r>
      <w:r w:rsidRPr="00BA0797">
        <w:t>Об утверждении нормативов потерь электрической энергии при ее передаче по электрическим сетям территориальных сетевых организаций</w:t>
      </w:r>
      <w:r w:rsidR="00586D28" w:rsidRPr="00BA0797">
        <w:t>»</w:t>
      </w:r>
      <w:r w:rsidRPr="00BA0797">
        <w:t xml:space="preserve">. Предложения сформированы в соответствии с п.33 Основ ценообразования в области </w:t>
      </w:r>
      <w:r w:rsidRPr="00BA0797">
        <w:lastRenderedPageBreak/>
        <w:t>регулируемых цен (тарифов) в электроэнергетике, утвержденных постановлением Правительства РФ № 1178 от 29.12.2011 (ред. от 30.12.2017).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41"/>
        <w:gridCol w:w="3470"/>
        <w:gridCol w:w="1593"/>
        <w:gridCol w:w="1739"/>
        <w:gridCol w:w="2027"/>
      </w:tblGrid>
      <w:tr w:rsidR="005E296D" w:rsidRPr="00BA0797" w14:paraId="3643A62D" w14:textId="77777777">
        <w:trPr>
          <w:cantSplit/>
        </w:trPr>
        <w:tc>
          <w:tcPr>
            <w:tcW w:w="75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3E873D" w14:textId="77777777" w:rsidR="00654749" w:rsidRPr="00BA0797" w:rsidRDefault="00654749" w:rsidP="00BA0797">
            <w:pPr>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 xml:space="preserve">№ </w:t>
            </w:r>
            <w:proofErr w:type="spellStart"/>
            <w:r w:rsidRPr="00BA0797">
              <w:rPr>
                <w:rFonts w:ascii="Myriad Pro" w:hAnsi="Myriad Pro"/>
                <w:b/>
                <w:bCs/>
                <w:color w:val="FFFFFF"/>
                <w:sz w:val="20"/>
                <w:szCs w:val="20"/>
              </w:rPr>
              <w:t>п.п</w:t>
            </w:r>
            <w:proofErr w:type="spellEnd"/>
            <w:r w:rsidRPr="00BA0797">
              <w:rPr>
                <w:rFonts w:ascii="Myriad Pro" w:hAnsi="Myriad Pro"/>
                <w:b/>
                <w:bCs/>
                <w:color w:val="FFFFFF"/>
                <w:sz w:val="20"/>
                <w:szCs w:val="20"/>
              </w:rPr>
              <w:t>.</w:t>
            </w:r>
          </w:p>
        </w:tc>
        <w:tc>
          <w:tcPr>
            <w:tcW w:w="352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4D739A1" w14:textId="77777777" w:rsidR="00654749" w:rsidRPr="00BA0797" w:rsidRDefault="00654749" w:rsidP="00BA0797">
            <w:pPr>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Показатель</w:t>
            </w:r>
          </w:p>
        </w:tc>
        <w:tc>
          <w:tcPr>
            <w:tcW w:w="161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FCAA2BD" w14:textId="77777777" w:rsidR="00654749" w:rsidRPr="00BA0797" w:rsidRDefault="00654749" w:rsidP="00BA0797">
            <w:pPr>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Факт за 2017г</w:t>
            </w:r>
            <w:r w:rsidR="00FE3BA6" w:rsidRPr="00BA0797">
              <w:rPr>
                <w:rFonts w:ascii="Myriad Pro" w:hAnsi="Myriad Pro"/>
                <w:b/>
                <w:bCs/>
                <w:color w:val="FFFFFF"/>
                <w:sz w:val="20"/>
                <w:szCs w:val="20"/>
              </w:rPr>
              <w:t>од</w:t>
            </w:r>
          </w:p>
        </w:tc>
        <w:tc>
          <w:tcPr>
            <w:tcW w:w="176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BD210EA" w14:textId="77777777" w:rsidR="00654749" w:rsidRPr="00BA0797" w:rsidRDefault="005E296D" w:rsidP="00BA0797">
            <w:pPr>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Утвержденный</w:t>
            </w:r>
            <w:r w:rsidR="00654749" w:rsidRPr="00BA0797">
              <w:rPr>
                <w:rFonts w:ascii="Myriad Pro" w:hAnsi="Myriad Pro"/>
                <w:b/>
                <w:bCs/>
                <w:color w:val="FFFFFF"/>
                <w:sz w:val="20"/>
                <w:szCs w:val="20"/>
              </w:rPr>
              <w:t xml:space="preserve"> баланс на 2018</w:t>
            </w:r>
            <w:r w:rsidR="00FE3BA6" w:rsidRPr="00BA0797">
              <w:rPr>
                <w:rFonts w:ascii="Myriad Pro" w:hAnsi="Myriad Pro"/>
                <w:b/>
                <w:bCs/>
                <w:color w:val="FFFFFF"/>
                <w:sz w:val="20"/>
                <w:szCs w:val="20"/>
              </w:rPr>
              <w:t xml:space="preserve"> год</w:t>
            </w:r>
          </w:p>
        </w:tc>
        <w:tc>
          <w:tcPr>
            <w:tcW w:w="205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4DFBC33" w14:textId="77777777" w:rsidR="00654749" w:rsidRPr="00BA0797" w:rsidRDefault="00654749" w:rsidP="00BA0797">
            <w:pPr>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Предложение на 2019</w:t>
            </w:r>
            <w:r w:rsidR="00FE3BA6" w:rsidRPr="00BA0797">
              <w:rPr>
                <w:rFonts w:ascii="Myriad Pro" w:hAnsi="Myriad Pro"/>
                <w:b/>
                <w:bCs/>
                <w:color w:val="FFFFFF"/>
                <w:sz w:val="20"/>
                <w:szCs w:val="20"/>
              </w:rPr>
              <w:t xml:space="preserve"> год</w:t>
            </w:r>
          </w:p>
        </w:tc>
      </w:tr>
      <w:tr w:rsidR="00654749" w:rsidRPr="00BA0797" w14:paraId="5F8DA0E5" w14:textId="77777777">
        <w:trPr>
          <w:cantSplit/>
        </w:trPr>
        <w:tc>
          <w:tcPr>
            <w:tcW w:w="750" w:type="dxa"/>
            <w:tcBorders>
              <w:top w:val="single" w:sz="4" w:space="0" w:color="FFFFFF"/>
            </w:tcBorders>
            <w:shd w:val="clear" w:color="auto" w:fill="auto"/>
            <w:noWrap/>
            <w:vAlign w:val="center"/>
          </w:tcPr>
          <w:p w14:paraId="5C4AE849"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w:t>
            </w:r>
          </w:p>
        </w:tc>
        <w:tc>
          <w:tcPr>
            <w:tcW w:w="3525" w:type="dxa"/>
            <w:tcBorders>
              <w:top w:val="single" w:sz="4" w:space="0" w:color="FFFFFF"/>
            </w:tcBorders>
            <w:shd w:val="clear" w:color="auto" w:fill="auto"/>
            <w:noWrap/>
            <w:vAlign w:val="center"/>
          </w:tcPr>
          <w:p w14:paraId="40BE0D7D" w14:textId="77777777" w:rsidR="00654749" w:rsidRPr="00BA0797" w:rsidRDefault="00654749" w:rsidP="00BA0797">
            <w:pPr>
              <w:spacing w:after="0" w:line="240" w:lineRule="auto"/>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 xml:space="preserve">Отпуск в сеть, млн. </w:t>
            </w:r>
            <w:proofErr w:type="spellStart"/>
            <w:r w:rsidRPr="00BA0797">
              <w:rPr>
                <w:rFonts w:ascii="Myriad Pro" w:eastAsia="Times New Roman" w:hAnsi="Myriad Pro" w:cs="Arial"/>
                <w:sz w:val="20"/>
                <w:szCs w:val="20"/>
                <w:lang w:eastAsia="ru-RU"/>
              </w:rPr>
              <w:t>кВтч</w:t>
            </w:r>
            <w:proofErr w:type="spellEnd"/>
          </w:p>
        </w:tc>
        <w:tc>
          <w:tcPr>
            <w:tcW w:w="1616" w:type="dxa"/>
            <w:tcBorders>
              <w:top w:val="single" w:sz="4" w:space="0" w:color="FFFFFF"/>
            </w:tcBorders>
            <w:shd w:val="clear" w:color="auto" w:fill="auto"/>
            <w:vAlign w:val="center"/>
          </w:tcPr>
          <w:p w14:paraId="56184D80" w14:textId="77777777" w:rsidR="00654749" w:rsidRPr="00BA0797" w:rsidRDefault="00834137"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2 0</w:t>
            </w:r>
            <w:r w:rsidR="00654749" w:rsidRPr="00BA0797">
              <w:rPr>
                <w:rFonts w:ascii="Myriad Pro" w:eastAsia="Times New Roman" w:hAnsi="Myriad Pro" w:cs="Arial"/>
                <w:sz w:val="20"/>
                <w:szCs w:val="20"/>
                <w:lang w:eastAsia="ru-RU"/>
              </w:rPr>
              <w:t>73,97</w:t>
            </w:r>
          </w:p>
        </w:tc>
        <w:tc>
          <w:tcPr>
            <w:tcW w:w="1764" w:type="dxa"/>
            <w:tcBorders>
              <w:top w:val="single" w:sz="4" w:space="0" w:color="FFFFFF"/>
            </w:tcBorders>
            <w:shd w:val="clear" w:color="auto" w:fill="auto"/>
            <w:vAlign w:val="center"/>
          </w:tcPr>
          <w:p w14:paraId="7D620036" w14:textId="77777777" w:rsidR="00654749" w:rsidRPr="00BA0797" w:rsidRDefault="00834137"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2 0</w:t>
            </w:r>
            <w:r w:rsidR="00654749" w:rsidRPr="00BA0797">
              <w:rPr>
                <w:rFonts w:ascii="Myriad Pro" w:eastAsia="Times New Roman" w:hAnsi="Myriad Pro" w:cs="Arial"/>
                <w:sz w:val="20"/>
                <w:szCs w:val="20"/>
                <w:lang w:eastAsia="ru-RU"/>
              </w:rPr>
              <w:t>92,73</w:t>
            </w:r>
          </w:p>
        </w:tc>
        <w:tc>
          <w:tcPr>
            <w:tcW w:w="2057" w:type="dxa"/>
            <w:tcBorders>
              <w:top w:val="single" w:sz="4" w:space="0" w:color="FFFFFF"/>
            </w:tcBorders>
            <w:shd w:val="clear" w:color="auto" w:fill="auto"/>
            <w:noWrap/>
            <w:vAlign w:val="center"/>
          </w:tcPr>
          <w:p w14:paraId="33AF1A38" w14:textId="77777777" w:rsidR="00654749" w:rsidRPr="00BA0797" w:rsidRDefault="009C7B3E" w:rsidP="00BA0797">
            <w:pPr>
              <w:spacing w:after="0" w:line="240" w:lineRule="auto"/>
              <w:jc w:val="center"/>
              <w:rPr>
                <w:rFonts w:ascii="Myriad Pro" w:eastAsia="Times New Roman" w:hAnsi="Myriad Pro" w:cs="Arial"/>
                <w:b/>
                <w:bCs/>
                <w:sz w:val="20"/>
                <w:szCs w:val="20"/>
                <w:lang w:eastAsia="ru-RU"/>
              </w:rPr>
            </w:pPr>
            <w:r w:rsidRPr="00BA0797">
              <w:rPr>
                <w:rFonts w:ascii="Myriad Pro" w:eastAsia="Times New Roman" w:hAnsi="Myriad Pro" w:cs="Arial"/>
                <w:b/>
                <w:bCs/>
                <w:sz w:val="20"/>
                <w:szCs w:val="20"/>
                <w:lang w:eastAsia="ru-RU"/>
              </w:rPr>
              <w:t>2 1</w:t>
            </w:r>
            <w:r w:rsidR="00654749" w:rsidRPr="00BA0797">
              <w:rPr>
                <w:rFonts w:ascii="Myriad Pro" w:eastAsia="Times New Roman" w:hAnsi="Myriad Pro" w:cs="Arial"/>
                <w:b/>
                <w:bCs/>
                <w:sz w:val="20"/>
                <w:szCs w:val="20"/>
                <w:lang w:eastAsia="ru-RU"/>
              </w:rPr>
              <w:t>11,00</w:t>
            </w:r>
          </w:p>
        </w:tc>
      </w:tr>
      <w:tr w:rsidR="00654749" w:rsidRPr="00BA0797" w14:paraId="07B14D54" w14:textId="77777777">
        <w:trPr>
          <w:cantSplit/>
        </w:trPr>
        <w:tc>
          <w:tcPr>
            <w:tcW w:w="750" w:type="dxa"/>
            <w:shd w:val="clear" w:color="auto" w:fill="auto"/>
            <w:noWrap/>
            <w:vAlign w:val="center"/>
          </w:tcPr>
          <w:p w14:paraId="57626721"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2</w:t>
            </w:r>
          </w:p>
        </w:tc>
        <w:tc>
          <w:tcPr>
            <w:tcW w:w="3525" w:type="dxa"/>
            <w:shd w:val="clear" w:color="auto" w:fill="auto"/>
            <w:vAlign w:val="center"/>
          </w:tcPr>
          <w:p w14:paraId="751B3314" w14:textId="77777777" w:rsidR="00654749" w:rsidRPr="00BA0797" w:rsidRDefault="00654749" w:rsidP="00BA0797">
            <w:pPr>
              <w:spacing w:after="0" w:line="240" w:lineRule="auto"/>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 xml:space="preserve">Отпуск из сети, млн. </w:t>
            </w:r>
            <w:proofErr w:type="spellStart"/>
            <w:r w:rsidRPr="00BA0797">
              <w:rPr>
                <w:rFonts w:ascii="Myriad Pro" w:eastAsia="Times New Roman" w:hAnsi="Myriad Pro" w:cs="Arial"/>
                <w:sz w:val="20"/>
                <w:szCs w:val="20"/>
                <w:lang w:eastAsia="ru-RU"/>
              </w:rPr>
              <w:t>кВтч</w:t>
            </w:r>
            <w:proofErr w:type="spellEnd"/>
          </w:p>
        </w:tc>
        <w:tc>
          <w:tcPr>
            <w:tcW w:w="1616" w:type="dxa"/>
            <w:shd w:val="clear" w:color="auto" w:fill="auto"/>
            <w:vAlign w:val="center"/>
          </w:tcPr>
          <w:p w14:paraId="2F837B28" w14:textId="77777777" w:rsidR="00654749"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1 8</w:t>
            </w:r>
            <w:r w:rsidR="00654749" w:rsidRPr="00BA0797">
              <w:rPr>
                <w:rFonts w:ascii="Myriad Pro" w:eastAsia="Times New Roman" w:hAnsi="Myriad Pro" w:cs="Arial"/>
                <w:sz w:val="20"/>
                <w:szCs w:val="20"/>
                <w:lang w:eastAsia="ru-RU"/>
              </w:rPr>
              <w:t>29,11</w:t>
            </w:r>
          </w:p>
        </w:tc>
        <w:tc>
          <w:tcPr>
            <w:tcW w:w="1764" w:type="dxa"/>
            <w:shd w:val="clear" w:color="auto" w:fill="auto"/>
            <w:vAlign w:val="center"/>
          </w:tcPr>
          <w:p w14:paraId="62186ECB" w14:textId="77777777" w:rsidR="00654749"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1 8</w:t>
            </w:r>
            <w:r w:rsidR="00654749" w:rsidRPr="00BA0797">
              <w:rPr>
                <w:rFonts w:ascii="Myriad Pro" w:eastAsia="Times New Roman" w:hAnsi="Myriad Pro" w:cs="Arial"/>
                <w:sz w:val="20"/>
                <w:szCs w:val="20"/>
                <w:lang w:eastAsia="ru-RU"/>
              </w:rPr>
              <w:t>36,48</w:t>
            </w:r>
          </w:p>
        </w:tc>
        <w:tc>
          <w:tcPr>
            <w:tcW w:w="2057" w:type="dxa"/>
            <w:shd w:val="clear" w:color="auto" w:fill="auto"/>
            <w:noWrap/>
            <w:vAlign w:val="center"/>
          </w:tcPr>
          <w:p w14:paraId="5E5F439A" w14:textId="77777777" w:rsidR="00654749" w:rsidRPr="00BA0797" w:rsidRDefault="009C7B3E" w:rsidP="00BA0797">
            <w:pPr>
              <w:spacing w:after="0" w:line="240" w:lineRule="auto"/>
              <w:jc w:val="center"/>
              <w:rPr>
                <w:rFonts w:ascii="Myriad Pro" w:eastAsia="Times New Roman" w:hAnsi="Myriad Pro" w:cs="Arial"/>
                <w:b/>
                <w:bCs/>
                <w:sz w:val="20"/>
                <w:szCs w:val="20"/>
                <w:lang w:eastAsia="ru-RU"/>
              </w:rPr>
            </w:pPr>
            <w:r w:rsidRPr="00BA0797">
              <w:rPr>
                <w:rFonts w:ascii="Myriad Pro" w:eastAsia="Times New Roman" w:hAnsi="Myriad Pro" w:cs="Arial"/>
                <w:b/>
                <w:bCs/>
                <w:sz w:val="20"/>
                <w:szCs w:val="20"/>
                <w:lang w:eastAsia="ru-RU"/>
              </w:rPr>
              <w:t>1 8</w:t>
            </w:r>
            <w:r w:rsidR="00654749" w:rsidRPr="00BA0797">
              <w:rPr>
                <w:rFonts w:ascii="Myriad Pro" w:eastAsia="Times New Roman" w:hAnsi="Myriad Pro" w:cs="Arial"/>
                <w:b/>
                <w:bCs/>
                <w:sz w:val="20"/>
                <w:szCs w:val="20"/>
                <w:lang w:eastAsia="ru-RU"/>
              </w:rPr>
              <w:t>46,28</w:t>
            </w:r>
          </w:p>
        </w:tc>
      </w:tr>
      <w:tr w:rsidR="00654749" w:rsidRPr="00BA0797" w14:paraId="2BB0A17C" w14:textId="77777777">
        <w:trPr>
          <w:cantSplit/>
        </w:trPr>
        <w:tc>
          <w:tcPr>
            <w:tcW w:w="750" w:type="dxa"/>
            <w:shd w:val="clear" w:color="auto" w:fill="auto"/>
            <w:vAlign w:val="center"/>
          </w:tcPr>
          <w:p w14:paraId="37F055F3"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3</w:t>
            </w:r>
          </w:p>
        </w:tc>
        <w:tc>
          <w:tcPr>
            <w:tcW w:w="3525" w:type="dxa"/>
            <w:shd w:val="clear" w:color="auto" w:fill="auto"/>
            <w:vAlign w:val="center"/>
          </w:tcPr>
          <w:p w14:paraId="1A1E1B3A" w14:textId="77777777" w:rsidR="00654749" w:rsidRPr="00BA0797" w:rsidRDefault="00654749" w:rsidP="00BA0797">
            <w:pPr>
              <w:spacing w:after="0" w:line="240" w:lineRule="auto"/>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 xml:space="preserve">Потери, млн. </w:t>
            </w:r>
            <w:proofErr w:type="spellStart"/>
            <w:r w:rsidRPr="00BA0797">
              <w:rPr>
                <w:rFonts w:ascii="Myriad Pro" w:eastAsia="Times New Roman" w:hAnsi="Myriad Pro" w:cs="Arial"/>
                <w:sz w:val="20"/>
                <w:szCs w:val="20"/>
                <w:lang w:eastAsia="ru-RU"/>
              </w:rPr>
              <w:t>кВтч</w:t>
            </w:r>
            <w:proofErr w:type="spellEnd"/>
          </w:p>
        </w:tc>
        <w:tc>
          <w:tcPr>
            <w:tcW w:w="1616" w:type="dxa"/>
            <w:shd w:val="clear" w:color="auto" w:fill="auto"/>
            <w:vAlign w:val="center"/>
          </w:tcPr>
          <w:p w14:paraId="100752A5"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244,86</w:t>
            </w:r>
          </w:p>
        </w:tc>
        <w:tc>
          <w:tcPr>
            <w:tcW w:w="1764" w:type="dxa"/>
            <w:shd w:val="clear" w:color="auto" w:fill="auto"/>
            <w:vAlign w:val="center"/>
          </w:tcPr>
          <w:p w14:paraId="03FA3DDD"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256,25</w:t>
            </w:r>
          </w:p>
        </w:tc>
        <w:tc>
          <w:tcPr>
            <w:tcW w:w="2057" w:type="dxa"/>
            <w:shd w:val="clear" w:color="auto" w:fill="auto"/>
            <w:noWrap/>
            <w:vAlign w:val="center"/>
          </w:tcPr>
          <w:p w14:paraId="32240A6C" w14:textId="77777777" w:rsidR="00654749" w:rsidRPr="00BA0797" w:rsidRDefault="00654749" w:rsidP="00BA0797">
            <w:pPr>
              <w:spacing w:after="0" w:line="240" w:lineRule="auto"/>
              <w:jc w:val="center"/>
              <w:rPr>
                <w:rFonts w:ascii="Myriad Pro" w:eastAsia="Times New Roman" w:hAnsi="Myriad Pro" w:cs="Arial"/>
                <w:b/>
                <w:bCs/>
                <w:sz w:val="20"/>
                <w:szCs w:val="20"/>
                <w:lang w:eastAsia="ru-RU"/>
              </w:rPr>
            </w:pPr>
            <w:r w:rsidRPr="00BA0797">
              <w:rPr>
                <w:rFonts w:ascii="Myriad Pro" w:eastAsia="Times New Roman" w:hAnsi="Myriad Pro" w:cs="Arial"/>
                <w:b/>
                <w:bCs/>
                <w:sz w:val="20"/>
                <w:szCs w:val="20"/>
                <w:lang w:eastAsia="ru-RU"/>
              </w:rPr>
              <w:t>264,72</w:t>
            </w:r>
          </w:p>
        </w:tc>
      </w:tr>
      <w:tr w:rsidR="00654749" w:rsidRPr="00BA0797" w14:paraId="7594F933" w14:textId="77777777">
        <w:trPr>
          <w:cantSplit/>
        </w:trPr>
        <w:tc>
          <w:tcPr>
            <w:tcW w:w="750" w:type="dxa"/>
            <w:shd w:val="clear" w:color="auto" w:fill="auto"/>
            <w:noWrap/>
            <w:vAlign w:val="center"/>
          </w:tcPr>
          <w:p w14:paraId="322FDA21"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4</w:t>
            </w:r>
          </w:p>
        </w:tc>
        <w:tc>
          <w:tcPr>
            <w:tcW w:w="3525" w:type="dxa"/>
            <w:shd w:val="clear" w:color="auto" w:fill="auto"/>
            <w:vAlign w:val="center"/>
          </w:tcPr>
          <w:p w14:paraId="70CFF3C9" w14:textId="77777777" w:rsidR="00654749" w:rsidRPr="00BA0797" w:rsidRDefault="00654749" w:rsidP="00BA0797">
            <w:pPr>
              <w:spacing w:after="0" w:line="240" w:lineRule="auto"/>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 xml:space="preserve">Потери, % </w:t>
            </w:r>
          </w:p>
        </w:tc>
        <w:tc>
          <w:tcPr>
            <w:tcW w:w="1616" w:type="dxa"/>
            <w:shd w:val="clear" w:color="auto" w:fill="auto"/>
            <w:vAlign w:val="center"/>
          </w:tcPr>
          <w:p w14:paraId="74C85104"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11,81</w:t>
            </w:r>
          </w:p>
        </w:tc>
        <w:tc>
          <w:tcPr>
            <w:tcW w:w="1764" w:type="dxa"/>
            <w:shd w:val="clear" w:color="auto" w:fill="auto"/>
            <w:vAlign w:val="center"/>
          </w:tcPr>
          <w:p w14:paraId="43D8EEFA" w14:textId="77777777" w:rsidR="00654749" w:rsidRPr="00BA0797" w:rsidRDefault="00654749"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12,24</w:t>
            </w:r>
          </w:p>
        </w:tc>
        <w:tc>
          <w:tcPr>
            <w:tcW w:w="2057" w:type="dxa"/>
            <w:shd w:val="clear" w:color="auto" w:fill="auto"/>
            <w:noWrap/>
            <w:vAlign w:val="center"/>
          </w:tcPr>
          <w:p w14:paraId="7454D5A4" w14:textId="77777777" w:rsidR="00654749" w:rsidRPr="00BA0797" w:rsidRDefault="00654749" w:rsidP="00BA0797">
            <w:pPr>
              <w:spacing w:after="0" w:line="240" w:lineRule="auto"/>
              <w:jc w:val="center"/>
              <w:rPr>
                <w:rFonts w:ascii="Myriad Pro" w:eastAsia="Times New Roman" w:hAnsi="Myriad Pro" w:cs="Arial"/>
                <w:b/>
                <w:bCs/>
                <w:sz w:val="20"/>
                <w:szCs w:val="20"/>
                <w:lang w:eastAsia="ru-RU"/>
              </w:rPr>
            </w:pPr>
            <w:r w:rsidRPr="00BA0797">
              <w:rPr>
                <w:rFonts w:ascii="Myriad Pro" w:eastAsia="Times New Roman" w:hAnsi="Myriad Pro" w:cs="Arial"/>
                <w:b/>
                <w:bCs/>
                <w:sz w:val="20"/>
                <w:szCs w:val="20"/>
                <w:lang w:eastAsia="ru-RU"/>
              </w:rPr>
              <w:t>12,54</w:t>
            </w:r>
          </w:p>
        </w:tc>
      </w:tr>
    </w:tbl>
    <w:p w14:paraId="6F2906D8" w14:textId="77777777" w:rsidR="00654749" w:rsidRPr="00BA0797" w:rsidRDefault="00654749" w:rsidP="00BA0797">
      <w:pPr>
        <w:pStyle w:val="afffb"/>
        <w:spacing w:before="0"/>
      </w:pPr>
      <w:r w:rsidRPr="00BA0797">
        <w:t xml:space="preserve">При формировании прогнозных показателей баланса на </w:t>
      </w:r>
      <w:smartTag w:uri="urn:schemas-microsoft-com:office:smarttags" w:element="metricconverter">
        <w:smartTagPr>
          <w:attr w:name="ProductID" w:val="2019 г"/>
        </w:smartTagPr>
        <w:r w:rsidRPr="00BA0797">
          <w:t>2019 г</w:t>
        </w:r>
      </w:smartTag>
      <w:r w:rsidRPr="00BA0797">
        <w:t>. были применены следующие основные принципы:</w:t>
      </w:r>
    </w:p>
    <w:p w14:paraId="13F88D46" w14:textId="77777777" w:rsidR="00654749" w:rsidRPr="00BA0797" w:rsidRDefault="006547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1.</w:t>
      </w:r>
      <w:r w:rsidR="009C7B3E" w:rsidRPr="00BA0797">
        <w:rPr>
          <w:rFonts w:ascii="Myriad Pro" w:hAnsi="Myriad Pro"/>
          <w:sz w:val="26"/>
          <w:szCs w:val="26"/>
        </w:rPr>
        <w:t xml:space="preserve"> </w:t>
      </w:r>
      <w:r w:rsidRPr="00BA0797">
        <w:rPr>
          <w:rFonts w:ascii="Myriad Pro" w:hAnsi="Myriad Pro"/>
          <w:sz w:val="26"/>
          <w:szCs w:val="26"/>
        </w:rPr>
        <w:t>Полезный отпуск электроэнергии на 2019 г</w:t>
      </w:r>
      <w:r w:rsidR="00FE3BA6" w:rsidRPr="00BA0797">
        <w:rPr>
          <w:rFonts w:ascii="Myriad Pro" w:hAnsi="Myriad Pro"/>
          <w:sz w:val="26"/>
          <w:szCs w:val="26"/>
        </w:rPr>
        <w:t>од</w:t>
      </w:r>
      <w:r w:rsidRPr="00BA0797">
        <w:rPr>
          <w:rFonts w:ascii="Myriad Pro" w:hAnsi="Myriad Pro"/>
          <w:sz w:val="26"/>
          <w:szCs w:val="26"/>
        </w:rPr>
        <w:t xml:space="preserve"> составлен на основе прогнозных величин потребления энергосбытовых организаций: </w:t>
      </w:r>
      <w:r w:rsidR="00EA2FC9" w:rsidRPr="00BA0797">
        <w:rPr>
          <w:rFonts w:ascii="Myriad Pro" w:hAnsi="Myriad Pro"/>
          <w:sz w:val="26"/>
          <w:szCs w:val="26"/>
        </w:rPr>
        <w:br/>
      </w:r>
      <w:r w:rsidRPr="00BA0797">
        <w:rPr>
          <w:rFonts w:ascii="Myriad Pro" w:hAnsi="Myriad Pro"/>
          <w:sz w:val="26"/>
          <w:szCs w:val="26"/>
        </w:rPr>
        <w:t xml:space="preserve">ОАО </w:t>
      </w:r>
      <w:r w:rsidR="00586D28" w:rsidRPr="00BA0797">
        <w:rPr>
          <w:rFonts w:ascii="Myriad Pro" w:hAnsi="Myriad Pro"/>
          <w:sz w:val="26"/>
          <w:szCs w:val="26"/>
        </w:rPr>
        <w:t>«</w:t>
      </w:r>
      <w:proofErr w:type="spellStart"/>
      <w:r w:rsidRPr="00BA0797">
        <w:rPr>
          <w:rFonts w:ascii="Myriad Pro" w:hAnsi="Myriad Pro"/>
          <w:sz w:val="26"/>
          <w:szCs w:val="26"/>
        </w:rPr>
        <w:t>Псковэнергосбыт</w:t>
      </w:r>
      <w:proofErr w:type="spellEnd"/>
      <w:r w:rsidR="00586D28" w:rsidRPr="00BA0797">
        <w:rPr>
          <w:rFonts w:ascii="Myriad Pro" w:hAnsi="Myriad Pro"/>
          <w:sz w:val="26"/>
          <w:szCs w:val="26"/>
        </w:rPr>
        <w:t>»</w:t>
      </w:r>
      <w:r w:rsidRPr="00BA0797">
        <w:rPr>
          <w:rFonts w:ascii="Myriad Pro" w:hAnsi="Myriad Pro"/>
          <w:sz w:val="26"/>
          <w:szCs w:val="26"/>
        </w:rPr>
        <w:t xml:space="preserve">, ООО </w:t>
      </w:r>
      <w:r w:rsidR="00586D28" w:rsidRPr="00BA0797">
        <w:rPr>
          <w:rFonts w:ascii="Myriad Pro" w:hAnsi="Myriad Pro"/>
          <w:sz w:val="26"/>
          <w:szCs w:val="26"/>
        </w:rPr>
        <w:t>«</w:t>
      </w:r>
      <w:r w:rsidRPr="00BA0797">
        <w:rPr>
          <w:rFonts w:ascii="Myriad Pro" w:hAnsi="Myriad Pro"/>
          <w:sz w:val="26"/>
          <w:szCs w:val="26"/>
        </w:rPr>
        <w:t>РУСЭНЕРГОРЕСУРС</w:t>
      </w:r>
      <w:r w:rsidR="00586D28" w:rsidRPr="00BA0797">
        <w:rPr>
          <w:rFonts w:ascii="Myriad Pro" w:hAnsi="Myriad Pro"/>
          <w:sz w:val="26"/>
          <w:szCs w:val="26"/>
        </w:rPr>
        <w:t>»</w:t>
      </w:r>
      <w:r w:rsidRPr="00BA0797">
        <w:rPr>
          <w:rFonts w:ascii="Myriad Pro" w:hAnsi="Myriad Pro"/>
          <w:sz w:val="26"/>
          <w:szCs w:val="26"/>
        </w:rPr>
        <w:t xml:space="preserve">, ООО </w:t>
      </w:r>
      <w:r w:rsidR="00586D28" w:rsidRPr="00BA0797">
        <w:rPr>
          <w:rFonts w:ascii="Myriad Pro" w:hAnsi="Myriad Pro"/>
          <w:sz w:val="26"/>
          <w:szCs w:val="26"/>
        </w:rPr>
        <w:t>«</w:t>
      </w:r>
      <w:proofErr w:type="spellStart"/>
      <w:r w:rsidRPr="00BA0797">
        <w:rPr>
          <w:rFonts w:ascii="Myriad Pro" w:hAnsi="Myriad Pro"/>
          <w:sz w:val="26"/>
          <w:szCs w:val="26"/>
        </w:rPr>
        <w:t>МагнитЭнерго</w:t>
      </w:r>
      <w:proofErr w:type="spellEnd"/>
      <w:r w:rsidR="00586D28" w:rsidRPr="00BA0797">
        <w:rPr>
          <w:rFonts w:ascii="Myriad Pro" w:hAnsi="Myriad Pro"/>
          <w:sz w:val="26"/>
          <w:szCs w:val="26"/>
        </w:rPr>
        <w:t>»</w:t>
      </w:r>
      <w:r w:rsidRPr="00BA0797">
        <w:rPr>
          <w:rFonts w:ascii="Myriad Pro" w:hAnsi="Myriad Pro"/>
          <w:sz w:val="26"/>
          <w:szCs w:val="26"/>
        </w:rPr>
        <w:t xml:space="preserve">, </w:t>
      </w:r>
      <w:r w:rsidR="00EA2FC9" w:rsidRPr="00BA0797">
        <w:rPr>
          <w:rFonts w:ascii="Myriad Pro" w:hAnsi="Myriad Pro"/>
          <w:sz w:val="26"/>
          <w:szCs w:val="26"/>
        </w:rPr>
        <w:br/>
      </w:r>
      <w:r w:rsidRPr="00BA0797">
        <w:rPr>
          <w:rFonts w:ascii="Myriad Pro" w:hAnsi="Myriad Pro"/>
          <w:sz w:val="26"/>
          <w:szCs w:val="26"/>
        </w:rPr>
        <w:t xml:space="preserve">ООО </w:t>
      </w:r>
      <w:r w:rsidR="00586D28" w:rsidRPr="00BA0797">
        <w:rPr>
          <w:rFonts w:ascii="Myriad Pro" w:hAnsi="Myriad Pro"/>
          <w:sz w:val="26"/>
          <w:szCs w:val="26"/>
        </w:rPr>
        <w:t>«</w:t>
      </w:r>
      <w:r w:rsidRPr="00BA0797">
        <w:rPr>
          <w:rFonts w:ascii="Myriad Pro" w:hAnsi="Myriad Pro"/>
          <w:sz w:val="26"/>
          <w:szCs w:val="26"/>
        </w:rPr>
        <w:t>РУСЭНЕРГОСБЫТ</w:t>
      </w:r>
      <w:r w:rsidR="00586D28" w:rsidRPr="00BA0797">
        <w:rPr>
          <w:rFonts w:ascii="Myriad Pro" w:hAnsi="Myriad Pro"/>
          <w:sz w:val="26"/>
          <w:szCs w:val="26"/>
        </w:rPr>
        <w:t>»</w:t>
      </w:r>
      <w:r w:rsidRPr="00BA0797">
        <w:rPr>
          <w:rFonts w:ascii="Myriad Pro" w:hAnsi="Myriad Pro"/>
          <w:sz w:val="26"/>
          <w:szCs w:val="26"/>
        </w:rPr>
        <w:t xml:space="preserve">, ООО </w:t>
      </w:r>
      <w:r w:rsidR="00586D28" w:rsidRPr="00BA0797">
        <w:rPr>
          <w:rFonts w:ascii="Myriad Pro" w:hAnsi="Myriad Pro"/>
          <w:sz w:val="26"/>
          <w:szCs w:val="26"/>
        </w:rPr>
        <w:t>«</w:t>
      </w:r>
      <w:r w:rsidRPr="00BA0797">
        <w:rPr>
          <w:rFonts w:ascii="Myriad Pro" w:hAnsi="Myriad Pro"/>
          <w:sz w:val="26"/>
          <w:szCs w:val="26"/>
        </w:rPr>
        <w:t xml:space="preserve">Энергетическая компания </w:t>
      </w:r>
      <w:r w:rsidR="00586D28" w:rsidRPr="00BA0797">
        <w:rPr>
          <w:rFonts w:ascii="Myriad Pro" w:hAnsi="Myriad Pro"/>
          <w:sz w:val="26"/>
          <w:szCs w:val="26"/>
        </w:rPr>
        <w:t>«</w:t>
      </w:r>
      <w:r w:rsidRPr="00BA0797">
        <w:rPr>
          <w:rFonts w:ascii="Myriad Pro" w:hAnsi="Myriad Pro"/>
          <w:sz w:val="26"/>
          <w:szCs w:val="26"/>
        </w:rPr>
        <w:t>СТИ</w:t>
      </w:r>
      <w:r w:rsidR="00586D28" w:rsidRPr="00BA0797">
        <w:rPr>
          <w:rFonts w:ascii="Myriad Pro" w:hAnsi="Myriad Pro"/>
          <w:sz w:val="26"/>
          <w:szCs w:val="26"/>
        </w:rPr>
        <w:t>»</w:t>
      </w:r>
      <w:r w:rsidRPr="00BA0797">
        <w:rPr>
          <w:rFonts w:ascii="Myriad Pro" w:hAnsi="Myriad Pro"/>
          <w:sz w:val="26"/>
          <w:szCs w:val="26"/>
        </w:rPr>
        <w:t xml:space="preserve">, </w:t>
      </w:r>
      <w:r w:rsidR="00EA2FC9" w:rsidRPr="00BA0797">
        <w:rPr>
          <w:rFonts w:ascii="Myriad Pro" w:hAnsi="Myriad Pro"/>
          <w:sz w:val="26"/>
          <w:szCs w:val="26"/>
        </w:rPr>
        <w:br/>
      </w:r>
      <w:r w:rsidRPr="00BA0797">
        <w:rPr>
          <w:rFonts w:ascii="Myriad Pro" w:hAnsi="Myriad Pro"/>
          <w:sz w:val="26"/>
          <w:szCs w:val="26"/>
        </w:rPr>
        <w:t xml:space="preserve">ОАО </w:t>
      </w:r>
      <w:r w:rsidR="00586D28" w:rsidRPr="00BA0797">
        <w:rPr>
          <w:rFonts w:ascii="Myriad Pro" w:hAnsi="Myriad Pro"/>
          <w:sz w:val="26"/>
          <w:szCs w:val="26"/>
        </w:rPr>
        <w:t>«</w:t>
      </w:r>
      <w:proofErr w:type="spellStart"/>
      <w:r w:rsidRPr="00BA0797">
        <w:rPr>
          <w:rFonts w:ascii="Myriad Pro" w:hAnsi="Myriad Pro"/>
          <w:sz w:val="26"/>
          <w:szCs w:val="26"/>
        </w:rPr>
        <w:t>РегионЭнергоКонтракт</w:t>
      </w:r>
      <w:proofErr w:type="spellEnd"/>
      <w:r w:rsidR="00586D28" w:rsidRPr="00BA0797">
        <w:rPr>
          <w:rFonts w:ascii="Myriad Pro" w:hAnsi="Myriad Pro"/>
          <w:sz w:val="26"/>
          <w:szCs w:val="26"/>
        </w:rPr>
        <w:t>»</w:t>
      </w:r>
      <w:r w:rsidRPr="00BA0797">
        <w:rPr>
          <w:rFonts w:ascii="Myriad Pro" w:hAnsi="Myriad Pro"/>
          <w:sz w:val="26"/>
          <w:szCs w:val="26"/>
        </w:rPr>
        <w:t xml:space="preserve">, а также </w:t>
      </w:r>
      <w:r w:rsidR="00586D28" w:rsidRPr="00BA0797">
        <w:rPr>
          <w:rFonts w:ascii="Myriad Pro" w:hAnsi="Myriad Pro"/>
          <w:sz w:val="26"/>
          <w:szCs w:val="26"/>
        </w:rPr>
        <w:t>«</w:t>
      </w:r>
      <w:r w:rsidRPr="00BA0797">
        <w:rPr>
          <w:rFonts w:ascii="Myriad Pro" w:hAnsi="Myriad Pro"/>
          <w:sz w:val="26"/>
          <w:szCs w:val="26"/>
        </w:rPr>
        <w:t>прямых</w:t>
      </w:r>
      <w:r w:rsidR="00586D28" w:rsidRPr="00BA0797">
        <w:rPr>
          <w:rFonts w:ascii="Myriad Pro" w:hAnsi="Myriad Pro"/>
          <w:sz w:val="26"/>
          <w:szCs w:val="26"/>
        </w:rPr>
        <w:t>»</w:t>
      </w:r>
      <w:r w:rsidRPr="00BA0797">
        <w:rPr>
          <w:rFonts w:ascii="Myriad Pro" w:hAnsi="Myriad Pro"/>
          <w:sz w:val="26"/>
          <w:szCs w:val="26"/>
        </w:rPr>
        <w:t xml:space="preserve"> потребителей</w:t>
      </w:r>
      <w:r w:rsidR="00586D28" w:rsidRPr="00BA0797">
        <w:rPr>
          <w:rFonts w:ascii="Myriad Pro" w:hAnsi="Myriad Pro"/>
          <w:sz w:val="26"/>
          <w:szCs w:val="26"/>
        </w:rPr>
        <w:t>»</w:t>
      </w:r>
      <w:r w:rsidRPr="00BA0797">
        <w:rPr>
          <w:rFonts w:ascii="Myriad Pro" w:hAnsi="Myriad Pro"/>
          <w:sz w:val="26"/>
          <w:szCs w:val="26"/>
        </w:rPr>
        <w:t xml:space="preserve">, с которыми у филиала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заключены прямые договора за услуги по передаче электроэнергии. Прогноз потребления по данным потребителям составлен на основании средней динамики потребления за 12 мес</w:t>
      </w:r>
      <w:r w:rsidR="00FE3BA6" w:rsidRPr="00BA0797">
        <w:rPr>
          <w:rFonts w:ascii="Myriad Pro" w:hAnsi="Myriad Pro"/>
          <w:sz w:val="26"/>
          <w:szCs w:val="26"/>
        </w:rPr>
        <w:t>яцев</w:t>
      </w:r>
      <w:r w:rsidRPr="00BA0797">
        <w:rPr>
          <w:rFonts w:ascii="Myriad Pro" w:hAnsi="Myriad Pro"/>
          <w:sz w:val="26"/>
          <w:szCs w:val="26"/>
        </w:rPr>
        <w:t xml:space="preserve"> 2017</w:t>
      </w:r>
      <w:r w:rsidR="00FE3BA6" w:rsidRPr="00BA0797">
        <w:rPr>
          <w:rFonts w:ascii="Myriad Pro" w:hAnsi="Myriad Pro"/>
          <w:sz w:val="26"/>
          <w:szCs w:val="26"/>
        </w:rPr>
        <w:t xml:space="preserve"> и </w:t>
      </w:r>
      <w:r w:rsidRPr="00BA0797">
        <w:rPr>
          <w:rFonts w:ascii="Myriad Pro" w:hAnsi="Myriad Pro"/>
          <w:sz w:val="26"/>
          <w:szCs w:val="26"/>
        </w:rPr>
        <w:t>2016 гг.</w:t>
      </w:r>
    </w:p>
    <w:p w14:paraId="41507332" w14:textId="77777777" w:rsidR="00654749" w:rsidRPr="00BA0797" w:rsidRDefault="006547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2. Потери электроэнергии на 2019 г</w:t>
      </w:r>
      <w:r w:rsidR="00FE3BA6" w:rsidRPr="00BA0797">
        <w:rPr>
          <w:rFonts w:ascii="Myriad Pro" w:hAnsi="Myriad Pro"/>
          <w:sz w:val="26"/>
          <w:szCs w:val="26"/>
        </w:rPr>
        <w:t>од</w:t>
      </w:r>
      <w:r w:rsidRPr="00BA0797">
        <w:rPr>
          <w:rFonts w:ascii="Myriad Pro" w:hAnsi="Myriad Pro"/>
          <w:sz w:val="26"/>
          <w:szCs w:val="26"/>
        </w:rPr>
        <w:t xml:space="preserve"> определены в соответствии с п.33 Основ ценообразования в области регулируемых цен (тарифов) в электроэнергетике, утвержденных постановлением Правительства РФ № 1178 от 29.12.2011 (ред. от 30.12.2017), согласно которому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 Для филиала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этот показатель установлен Приказом ГК Псковской области по тарифам и энергетике от 29.12.2017 №217-э в разрезе уровней напряжения: ВН-3,75%, СН1-7,21%, СН2-5,46%, НН-8,13% или в целом 12,54%. В итоге потери на </w:t>
      </w:r>
      <w:smartTag w:uri="urn:schemas-microsoft-com:office:smarttags" w:element="metricconverter">
        <w:smartTagPr>
          <w:attr w:name="ProductID" w:val="2019 г"/>
        </w:smartTagPr>
        <w:r w:rsidRPr="00BA0797">
          <w:rPr>
            <w:rFonts w:ascii="Myriad Pro" w:hAnsi="Myriad Pro"/>
            <w:sz w:val="26"/>
            <w:szCs w:val="26"/>
          </w:rPr>
          <w:t>2019 г</w:t>
        </w:r>
      </w:smartTag>
      <w:r w:rsidRPr="00BA0797">
        <w:rPr>
          <w:rFonts w:ascii="Myriad Pro" w:hAnsi="Myriad Pro"/>
          <w:sz w:val="26"/>
          <w:szCs w:val="26"/>
        </w:rPr>
        <w:t xml:space="preserve">. планируются в объеме 264,72 </w:t>
      </w:r>
      <w:proofErr w:type="spellStart"/>
      <w:r w:rsidRPr="00BA0797">
        <w:rPr>
          <w:rFonts w:ascii="Myriad Pro" w:hAnsi="Myriad Pro"/>
          <w:sz w:val="26"/>
          <w:szCs w:val="26"/>
        </w:rPr>
        <w:t>млн.кВт</w:t>
      </w:r>
      <w:proofErr w:type="spellEnd"/>
      <w:r w:rsidR="00FE3BA6" w:rsidRPr="00BA0797">
        <w:rPr>
          <w:rFonts w:ascii="Myriad Pro" w:hAnsi="Myriad Pro"/>
          <w:sz w:val="26"/>
          <w:szCs w:val="26"/>
        </w:rPr>
        <w:t>*</w:t>
      </w:r>
      <w:r w:rsidRPr="00BA0797">
        <w:rPr>
          <w:rFonts w:ascii="Myriad Pro" w:hAnsi="Myriad Pro"/>
          <w:sz w:val="26"/>
          <w:szCs w:val="26"/>
        </w:rPr>
        <w:t>ч (12,54%).</w:t>
      </w:r>
    </w:p>
    <w:p w14:paraId="46602AEB" w14:textId="77777777" w:rsidR="00654749" w:rsidRPr="00BA0797" w:rsidRDefault="006547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3. Величина потерь электроэнергии в сетях ТСО на </w:t>
      </w:r>
      <w:smartTag w:uri="urn:schemas-microsoft-com:office:smarttags" w:element="metricconverter">
        <w:smartTagPr>
          <w:attr w:name="ProductID" w:val="2019 г"/>
        </w:smartTagPr>
        <w:r w:rsidRPr="00BA0797">
          <w:rPr>
            <w:rFonts w:ascii="Myriad Pro" w:hAnsi="Myriad Pro"/>
            <w:sz w:val="26"/>
            <w:szCs w:val="26"/>
          </w:rPr>
          <w:t>2019 г</w:t>
        </w:r>
      </w:smartTag>
      <w:r w:rsidRPr="00BA0797">
        <w:rPr>
          <w:rFonts w:ascii="Myriad Pro" w:hAnsi="Myriad Pro"/>
          <w:sz w:val="26"/>
          <w:szCs w:val="26"/>
        </w:rPr>
        <w:t xml:space="preserve">. прогнозируется на уровне </w:t>
      </w:r>
      <w:smartTag w:uri="urn:schemas-microsoft-com:office:smarttags" w:element="metricconverter">
        <w:smartTagPr>
          <w:attr w:name="ProductID" w:val="2017 г"/>
        </w:smartTagPr>
        <w:r w:rsidRPr="00BA0797">
          <w:rPr>
            <w:rFonts w:ascii="Myriad Pro" w:hAnsi="Myriad Pro"/>
            <w:sz w:val="26"/>
            <w:szCs w:val="26"/>
          </w:rPr>
          <w:t>2017 г</w:t>
        </w:r>
      </w:smartTag>
      <w:r w:rsidRPr="00BA0797">
        <w:rPr>
          <w:rFonts w:ascii="Myriad Pro" w:hAnsi="Myriad Pro"/>
          <w:sz w:val="26"/>
          <w:szCs w:val="26"/>
        </w:rPr>
        <w:t>. и составит</w:t>
      </w:r>
      <w:r w:rsidR="009C7B3E" w:rsidRPr="00BA0797">
        <w:rPr>
          <w:rFonts w:ascii="Myriad Pro" w:hAnsi="Myriad Pro"/>
          <w:sz w:val="26"/>
          <w:szCs w:val="26"/>
        </w:rPr>
        <w:t xml:space="preserve"> </w:t>
      </w:r>
      <w:r w:rsidRPr="00BA0797">
        <w:rPr>
          <w:rFonts w:ascii="Myriad Pro" w:hAnsi="Myriad Pro"/>
          <w:sz w:val="26"/>
          <w:szCs w:val="26"/>
        </w:rPr>
        <w:t>7,465 млн.</w:t>
      </w:r>
      <w:r w:rsidR="00E42F6D" w:rsidRPr="00BA0797">
        <w:rPr>
          <w:rFonts w:ascii="Myriad Pro" w:hAnsi="Myriad Pro"/>
          <w:sz w:val="26"/>
          <w:szCs w:val="26"/>
        </w:rPr>
        <w:t xml:space="preserve"> </w:t>
      </w:r>
      <w:r w:rsidRPr="00BA0797">
        <w:rPr>
          <w:rFonts w:ascii="Myriad Pro" w:hAnsi="Myriad Pro"/>
          <w:sz w:val="26"/>
          <w:szCs w:val="26"/>
        </w:rPr>
        <w:t>кВт</w:t>
      </w:r>
      <w:r w:rsidR="00FE3BA6" w:rsidRPr="00BA0797">
        <w:rPr>
          <w:rFonts w:ascii="Myriad Pro" w:hAnsi="Myriad Pro"/>
          <w:sz w:val="26"/>
          <w:szCs w:val="26"/>
        </w:rPr>
        <w:t>*</w:t>
      </w:r>
      <w:r w:rsidRPr="00BA0797">
        <w:rPr>
          <w:rFonts w:ascii="Myriad Pro" w:hAnsi="Myriad Pro"/>
          <w:sz w:val="26"/>
          <w:szCs w:val="26"/>
        </w:rPr>
        <w:t>ч.</w:t>
      </w:r>
    </w:p>
    <w:p w14:paraId="725B4678" w14:textId="77777777" w:rsidR="00654749" w:rsidRPr="00BA0797" w:rsidRDefault="006547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lastRenderedPageBreak/>
        <w:t xml:space="preserve">4. Величина отпуска в сеть определена как сумма отпуска из сети и потерь электроэнергии, и на </w:t>
      </w:r>
      <w:smartTag w:uri="urn:schemas-microsoft-com:office:smarttags" w:element="metricconverter">
        <w:smartTagPr>
          <w:attr w:name="ProductID" w:val="2019 г"/>
        </w:smartTagPr>
        <w:r w:rsidRPr="00BA0797">
          <w:rPr>
            <w:rFonts w:ascii="Myriad Pro" w:hAnsi="Myriad Pro"/>
            <w:sz w:val="26"/>
            <w:szCs w:val="26"/>
          </w:rPr>
          <w:t>2019 г</w:t>
        </w:r>
      </w:smartTag>
      <w:r w:rsidRPr="00BA0797">
        <w:rPr>
          <w:rFonts w:ascii="Myriad Pro" w:hAnsi="Myriad Pro"/>
          <w:sz w:val="26"/>
          <w:szCs w:val="26"/>
        </w:rPr>
        <w:t xml:space="preserve">. прогнозируется на уровне </w:t>
      </w:r>
      <w:r w:rsidR="009C7B3E" w:rsidRPr="00BA0797">
        <w:rPr>
          <w:rFonts w:ascii="Myriad Pro" w:hAnsi="Myriad Pro"/>
          <w:sz w:val="26"/>
          <w:szCs w:val="26"/>
        </w:rPr>
        <w:t>2 1</w:t>
      </w:r>
      <w:r w:rsidRPr="00BA0797">
        <w:rPr>
          <w:rFonts w:ascii="Myriad Pro" w:hAnsi="Myriad Pro"/>
          <w:sz w:val="26"/>
          <w:szCs w:val="26"/>
        </w:rPr>
        <w:t>11,00 млн.</w:t>
      </w:r>
      <w:r w:rsidR="00E42F6D" w:rsidRPr="00BA0797">
        <w:rPr>
          <w:rFonts w:ascii="Myriad Pro" w:hAnsi="Myriad Pro"/>
          <w:sz w:val="26"/>
          <w:szCs w:val="26"/>
        </w:rPr>
        <w:t xml:space="preserve"> </w:t>
      </w:r>
      <w:r w:rsidRPr="00BA0797">
        <w:rPr>
          <w:rFonts w:ascii="Myriad Pro" w:hAnsi="Myriad Pro"/>
          <w:sz w:val="26"/>
          <w:szCs w:val="26"/>
        </w:rPr>
        <w:t>кВт</w:t>
      </w:r>
      <w:r w:rsidR="00FE3BA6" w:rsidRPr="00BA0797">
        <w:rPr>
          <w:rFonts w:ascii="Myriad Pro" w:hAnsi="Myriad Pro"/>
          <w:sz w:val="26"/>
          <w:szCs w:val="26"/>
        </w:rPr>
        <w:t>*</w:t>
      </w:r>
      <w:r w:rsidRPr="00BA0797">
        <w:rPr>
          <w:rFonts w:ascii="Myriad Pro" w:hAnsi="Myriad Pro"/>
          <w:sz w:val="26"/>
          <w:szCs w:val="26"/>
        </w:rPr>
        <w:t>ч.</w:t>
      </w:r>
    </w:p>
    <w:p w14:paraId="32AB6647" w14:textId="77777777" w:rsidR="00654749" w:rsidRPr="00BA0797" w:rsidRDefault="00654749" w:rsidP="00BA0797">
      <w:pPr>
        <w:pStyle w:val="afff8"/>
        <w:spacing w:after="0"/>
      </w:pPr>
      <w:r w:rsidRPr="00BA0797">
        <w:t>Перечень потребителей и плановые объемы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78"/>
        <w:gridCol w:w="2096"/>
        <w:gridCol w:w="1648"/>
        <w:gridCol w:w="1648"/>
      </w:tblGrid>
      <w:tr w:rsidR="00570ACD" w:rsidRPr="00BA0797" w14:paraId="6E2D420A" w14:textId="77777777">
        <w:trPr>
          <w:cantSplit/>
        </w:trPr>
        <w:tc>
          <w:tcPr>
            <w:tcW w:w="21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47F6EDB" w14:textId="77777777" w:rsidR="00570ACD" w:rsidRPr="00BA0797" w:rsidRDefault="00BC3A11" w:rsidP="00BA0797">
            <w:pPr>
              <w:spacing w:after="0" w:line="240" w:lineRule="auto"/>
              <w:jc w:val="center"/>
              <w:rPr>
                <w:rFonts w:ascii="Myriad Pro" w:eastAsia="Times New Roman" w:hAnsi="Myriad Pro"/>
                <w:b/>
                <w:color w:val="FFFFFF"/>
                <w:sz w:val="20"/>
                <w:szCs w:val="20"/>
              </w:rPr>
            </w:pPr>
            <w:r w:rsidRPr="00BA0797">
              <w:rPr>
                <w:rFonts w:ascii="Myriad Pro" w:eastAsia="Times New Roman" w:hAnsi="Myriad Pro"/>
                <w:b/>
                <w:color w:val="FFFFFF"/>
                <w:sz w:val="20"/>
                <w:szCs w:val="20"/>
              </w:rPr>
              <w:t>Наименование</w:t>
            </w:r>
          </w:p>
        </w:tc>
        <w:tc>
          <w:tcPr>
            <w:tcW w:w="10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7CCC92F" w14:textId="77777777" w:rsidR="00570ACD" w:rsidRPr="00BA0797" w:rsidRDefault="00570ACD" w:rsidP="00BA0797">
            <w:pPr>
              <w:spacing w:after="0" w:line="240" w:lineRule="auto"/>
              <w:jc w:val="center"/>
              <w:rPr>
                <w:rFonts w:ascii="Myriad Pro" w:eastAsia="Times New Roman" w:hAnsi="Myriad Pro"/>
                <w:b/>
                <w:color w:val="FFFFFF"/>
                <w:sz w:val="20"/>
                <w:szCs w:val="20"/>
              </w:rPr>
            </w:pPr>
            <w:r w:rsidRPr="00BA0797">
              <w:rPr>
                <w:rFonts w:ascii="Myriad Pro" w:hAnsi="Myriad Pro"/>
                <w:b/>
                <w:color w:val="FFFFFF"/>
                <w:sz w:val="20"/>
                <w:szCs w:val="20"/>
              </w:rPr>
              <w:t>Полезный отпуск потребителям, млн. кВт</w:t>
            </w:r>
            <w:r w:rsidR="00BA0797">
              <w:rPr>
                <w:rFonts w:ascii="Myriad Pro" w:hAnsi="Myriad Pro"/>
                <w:b/>
                <w:color w:val="FFFFFF"/>
                <w:sz w:val="20"/>
                <w:szCs w:val="20"/>
              </w:rPr>
              <w:t>*</w:t>
            </w:r>
            <w:r w:rsidRPr="00BA0797">
              <w:rPr>
                <w:rFonts w:ascii="Myriad Pro" w:hAnsi="Myriad Pro"/>
                <w:b/>
                <w:color w:val="FFFFFF"/>
                <w:sz w:val="20"/>
                <w:szCs w:val="20"/>
              </w:rPr>
              <w:t>ч</w:t>
            </w:r>
          </w:p>
        </w:tc>
        <w:tc>
          <w:tcPr>
            <w:tcW w:w="8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4EF334" w14:textId="77777777" w:rsidR="00570ACD" w:rsidRPr="00BA0797" w:rsidRDefault="00570ACD" w:rsidP="00BA0797">
            <w:pPr>
              <w:spacing w:after="0" w:line="240" w:lineRule="auto"/>
              <w:jc w:val="center"/>
              <w:rPr>
                <w:rFonts w:ascii="Myriad Pro" w:eastAsia="Times New Roman" w:hAnsi="Myriad Pro"/>
                <w:b/>
                <w:color w:val="FFFFFF"/>
                <w:sz w:val="20"/>
                <w:szCs w:val="20"/>
              </w:rPr>
            </w:pPr>
            <w:r w:rsidRPr="00BA0797">
              <w:rPr>
                <w:rFonts w:ascii="Myriad Pro" w:hAnsi="Myriad Pro"/>
                <w:b/>
                <w:color w:val="FFFFFF"/>
                <w:sz w:val="20"/>
                <w:szCs w:val="20"/>
              </w:rPr>
              <w:t>Заявленная мощность,</w:t>
            </w:r>
            <w:r w:rsidR="009C7B3E" w:rsidRPr="00BA0797">
              <w:rPr>
                <w:rFonts w:ascii="Myriad Pro" w:hAnsi="Myriad Pro"/>
                <w:b/>
                <w:color w:val="FFFFFF"/>
                <w:sz w:val="20"/>
                <w:szCs w:val="20"/>
              </w:rPr>
              <w:t xml:space="preserve"> </w:t>
            </w:r>
            <w:r w:rsidRPr="00BA0797">
              <w:rPr>
                <w:rFonts w:ascii="Myriad Pro" w:hAnsi="Myriad Pro"/>
                <w:b/>
                <w:color w:val="FFFFFF"/>
                <w:sz w:val="20"/>
                <w:szCs w:val="20"/>
              </w:rPr>
              <w:t>МВт</w:t>
            </w:r>
          </w:p>
        </w:tc>
        <w:tc>
          <w:tcPr>
            <w:tcW w:w="8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D4F7A4" w14:textId="77777777" w:rsidR="00570ACD" w:rsidRPr="00BA0797" w:rsidRDefault="00570ACD" w:rsidP="00BA0797">
            <w:pPr>
              <w:spacing w:after="0" w:line="240" w:lineRule="auto"/>
              <w:jc w:val="center"/>
              <w:rPr>
                <w:rFonts w:ascii="Myriad Pro" w:eastAsia="Times New Roman" w:hAnsi="Myriad Pro"/>
                <w:b/>
                <w:color w:val="FFFFFF"/>
                <w:sz w:val="20"/>
                <w:szCs w:val="20"/>
              </w:rPr>
            </w:pPr>
            <w:r w:rsidRPr="00BA0797">
              <w:rPr>
                <w:rFonts w:ascii="Myriad Pro" w:hAnsi="Myriad Pro"/>
                <w:b/>
                <w:color w:val="FFFFFF"/>
                <w:sz w:val="20"/>
                <w:szCs w:val="20"/>
              </w:rPr>
              <w:t>ЧЧИЗМ, час/год</w:t>
            </w:r>
          </w:p>
        </w:tc>
      </w:tr>
      <w:tr w:rsidR="00654749" w:rsidRPr="00BA0797" w14:paraId="6D1D7DB6" w14:textId="77777777">
        <w:trPr>
          <w:cantSplit/>
        </w:trPr>
        <w:tc>
          <w:tcPr>
            <w:tcW w:w="2183" w:type="pct"/>
            <w:tcBorders>
              <w:top w:val="single" w:sz="4" w:space="0" w:color="FFFFFF"/>
            </w:tcBorders>
            <w:shd w:val="clear" w:color="auto" w:fill="auto"/>
            <w:vAlign w:val="center"/>
          </w:tcPr>
          <w:p w14:paraId="594B7663"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 xml:space="preserve">ОАО </w:t>
            </w:r>
            <w:r w:rsidR="00586D28" w:rsidRPr="00BA0797">
              <w:rPr>
                <w:rFonts w:ascii="Myriad Pro" w:hAnsi="Myriad Pro"/>
                <w:sz w:val="20"/>
                <w:szCs w:val="20"/>
              </w:rPr>
              <w:t>«</w:t>
            </w:r>
            <w:proofErr w:type="spellStart"/>
            <w:r w:rsidRPr="00BA0797">
              <w:rPr>
                <w:rFonts w:ascii="Myriad Pro" w:hAnsi="Myriad Pro"/>
                <w:sz w:val="20"/>
                <w:szCs w:val="20"/>
              </w:rPr>
              <w:t>Псковэнергосбыт</w:t>
            </w:r>
            <w:proofErr w:type="spellEnd"/>
            <w:r w:rsidR="00586D28" w:rsidRPr="00BA0797">
              <w:rPr>
                <w:rFonts w:ascii="Myriad Pro" w:hAnsi="Myriad Pro"/>
                <w:sz w:val="20"/>
                <w:szCs w:val="20"/>
              </w:rPr>
              <w:t>»</w:t>
            </w:r>
          </w:p>
        </w:tc>
        <w:tc>
          <w:tcPr>
            <w:tcW w:w="1095" w:type="pct"/>
            <w:tcBorders>
              <w:top w:val="single" w:sz="4" w:space="0" w:color="FFFFFF"/>
            </w:tcBorders>
            <w:shd w:val="clear" w:color="auto" w:fill="auto"/>
            <w:vAlign w:val="center"/>
          </w:tcPr>
          <w:p w14:paraId="3F099E70" w14:textId="77777777" w:rsidR="00654749" w:rsidRPr="00BA0797" w:rsidRDefault="009C7B3E"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1 3</w:t>
            </w:r>
            <w:r w:rsidR="00654749" w:rsidRPr="00BA0797">
              <w:rPr>
                <w:rFonts w:ascii="Myriad Pro" w:hAnsi="Myriad Pro"/>
                <w:sz w:val="20"/>
                <w:szCs w:val="20"/>
              </w:rPr>
              <w:t>89,218</w:t>
            </w:r>
          </w:p>
        </w:tc>
        <w:tc>
          <w:tcPr>
            <w:tcW w:w="861" w:type="pct"/>
            <w:tcBorders>
              <w:top w:val="single" w:sz="4" w:space="0" w:color="FFFFFF"/>
            </w:tcBorders>
            <w:shd w:val="clear" w:color="auto" w:fill="auto"/>
            <w:vAlign w:val="center"/>
          </w:tcPr>
          <w:p w14:paraId="6F100CCB"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202,187</w:t>
            </w:r>
          </w:p>
        </w:tc>
        <w:tc>
          <w:tcPr>
            <w:tcW w:w="861" w:type="pct"/>
            <w:tcBorders>
              <w:top w:val="single" w:sz="4" w:space="0" w:color="FFFFFF"/>
            </w:tcBorders>
            <w:shd w:val="clear" w:color="auto" w:fill="auto"/>
            <w:vAlign w:val="center"/>
          </w:tcPr>
          <w:p w14:paraId="55C7CD58"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6 8</w:t>
            </w:r>
            <w:r w:rsidR="00654749" w:rsidRPr="00BA0797">
              <w:rPr>
                <w:rFonts w:ascii="Myriad Pro" w:hAnsi="Myriad Pro"/>
                <w:sz w:val="20"/>
                <w:szCs w:val="20"/>
              </w:rPr>
              <w:t>66</w:t>
            </w:r>
          </w:p>
        </w:tc>
      </w:tr>
      <w:tr w:rsidR="00654749" w:rsidRPr="00BA0797" w14:paraId="50DEED69" w14:textId="77777777">
        <w:trPr>
          <w:cantSplit/>
        </w:trPr>
        <w:tc>
          <w:tcPr>
            <w:tcW w:w="2183" w:type="pct"/>
            <w:shd w:val="clear" w:color="auto" w:fill="auto"/>
            <w:vAlign w:val="center"/>
          </w:tcPr>
          <w:p w14:paraId="1F6C99AB"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 xml:space="preserve">ООО </w:t>
            </w:r>
            <w:r w:rsidR="00586D28" w:rsidRPr="00BA0797">
              <w:rPr>
                <w:rFonts w:ascii="Myriad Pro" w:hAnsi="Myriad Pro"/>
                <w:sz w:val="20"/>
                <w:szCs w:val="20"/>
              </w:rPr>
              <w:t>«</w:t>
            </w:r>
            <w:r w:rsidRPr="00BA0797">
              <w:rPr>
                <w:rFonts w:ascii="Myriad Pro" w:hAnsi="Myriad Pro"/>
                <w:sz w:val="20"/>
                <w:szCs w:val="20"/>
              </w:rPr>
              <w:t xml:space="preserve">Энергетическая компания </w:t>
            </w:r>
            <w:r w:rsidR="00586D28" w:rsidRPr="00BA0797">
              <w:rPr>
                <w:rFonts w:ascii="Myriad Pro" w:hAnsi="Myriad Pro"/>
                <w:sz w:val="20"/>
                <w:szCs w:val="20"/>
              </w:rPr>
              <w:t>«</w:t>
            </w:r>
            <w:r w:rsidRPr="00BA0797">
              <w:rPr>
                <w:rFonts w:ascii="Myriad Pro" w:hAnsi="Myriad Pro"/>
                <w:sz w:val="20"/>
                <w:szCs w:val="20"/>
              </w:rPr>
              <w:t>СТИ</w:t>
            </w:r>
            <w:r w:rsidR="00586D28" w:rsidRPr="00BA0797">
              <w:rPr>
                <w:rFonts w:ascii="Myriad Pro" w:hAnsi="Myriad Pro"/>
                <w:sz w:val="20"/>
                <w:szCs w:val="20"/>
              </w:rPr>
              <w:t>»</w:t>
            </w:r>
          </w:p>
        </w:tc>
        <w:tc>
          <w:tcPr>
            <w:tcW w:w="1095" w:type="pct"/>
            <w:shd w:val="clear" w:color="auto" w:fill="auto"/>
            <w:vAlign w:val="center"/>
          </w:tcPr>
          <w:p w14:paraId="244FF3FD"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49,800</w:t>
            </w:r>
          </w:p>
        </w:tc>
        <w:tc>
          <w:tcPr>
            <w:tcW w:w="861" w:type="pct"/>
            <w:shd w:val="clear" w:color="auto" w:fill="auto"/>
            <w:vAlign w:val="center"/>
          </w:tcPr>
          <w:p w14:paraId="2A4FF399"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8,542</w:t>
            </w:r>
          </w:p>
        </w:tc>
        <w:tc>
          <w:tcPr>
            <w:tcW w:w="861" w:type="pct"/>
            <w:shd w:val="clear" w:color="auto" w:fill="auto"/>
            <w:vAlign w:val="center"/>
          </w:tcPr>
          <w:p w14:paraId="58410162"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5 8</w:t>
            </w:r>
            <w:r w:rsidR="00654749" w:rsidRPr="00BA0797">
              <w:rPr>
                <w:rFonts w:ascii="Myriad Pro" w:hAnsi="Myriad Pro"/>
                <w:sz w:val="20"/>
                <w:szCs w:val="20"/>
              </w:rPr>
              <w:t>50</w:t>
            </w:r>
          </w:p>
        </w:tc>
      </w:tr>
      <w:tr w:rsidR="00654749" w:rsidRPr="00BA0797" w14:paraId="0BE695EC" w14:textId="77777777">
        <w:trPr>
          <w:cantSplit/>
        </w:trPr>
        <w:tc>
          <w:tcPr>
            <w:tcW w:w="2183" w:type="pct"/>
            <w:shd w:val="clear" w:color="auto" w:fill="auto"/>
            <w:vAlign w:val="center"/>
          </w:tcPr>
          <w:p w14:paraId="1346A2B3"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 xml:space="preserve">ООО </w:t>
            </w:r>
            <w:r w:rsidR="00586D28" w:rsidRPr="00BA0797">
              <w:rPr>
                <w:rFonts w:ascii="Myriad Pro" w:hAnsi="Myriad Pro"/>
                <w:sz w:val="20"/>
                <w:szCs w:val="20"/>
              </w:rPr>
              <w:t>«</w:t>
            </w:r>
            <w:r w:rsidRPr="00BA0797">
              <w:rPr>
                <w:rFonts w:ascii="Myriad Pro" w:hAnsi="Myriad Pro"/>
                <w:sz w:val="20"/>
                <w:szCs w:val="20"/>
              </w:rPr>
              <w:t>РУСЭНЕРГОРЕСУРС</w:t>
            </w:r>
            <w:r w:rsidR="00586D28" w:rsidRPr="00BA0797">
              <w:rPr>
                <w:rFonts w:ascii="Myriad Pro" w:hAnsi="Myriad Pro"/>
                <w:sz w:val="20"/>
                <w:szCs w:val="20"/>
              </w:rPr>
              <w:t>»</w:t>
            </w:r>
          </w:p>
        </w:tc>
        <w:tc>
          <w:tcPr>
            <w:tcW w:w="1095" w:type="pct"/>
            <w:shd w:val="clear" w:color="auto" w:fill="auto"/>
            <w:vAlign w:val="center"/>
          </w:tcPr>
          <w:p w14:paraId="17DC606E"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1,414</w:t>
            </w:r>
          </w:p>
        </w:tc>
        <w:tc>
          <w:tcPr>
            <w:tcW w:w="861" w:type="pct"/>
            <w:shd w:val="clear" w:color="auto" w:fill="auto"/>
            <w:vAlign w:val="center"/>
          </w:tcPr>
          <w:p w14:paraId="7C6C26A9"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0,215</w:t>
            </w:r>
          </w:p>
        </w:tc>
        <w:tc>
          <w:tcPr>
            <w:tcW w:w="861" w:type="pct"/>
            <w:shd w:val="clear" w:color="auto" w:fill="auto"/>
            <w:vAlign w:val="center"/>
          </w:tcPr>
          <w:p w14:paraId="5C142544"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6 4</w:t>
            </w:r>
            <w:r w:rsidR="00654749" w:rsidRPr="00BA0797">
              <w:rPr>
                <w:rFonts w:ascii="Myriad Pro" w:hAnsi="Myriad Pro"/>
                <w:sz w:val="20"/>
                <w:szCs w:val="20"/>
              </w:rPr>
              <w:t>70</w:t>
            </w:r>
          </w:p>
        </w:tc>
      </w:tr>
      <w:tr w:rsidR="00654749" w:rsidRPr="00BA0797" w14:paraId="748C67C1" w14:textId="77777777">
        <w:trPr>
          <w:cantSplit/>
        </w:trPr>
        <w:tc>
          <w:tcPr>
            <w:tcW w:w="2183" w:type="pct"/>
            <w:shd w:val="clear" w:color="auto" w:fill="auto"/>
            <w:vAlign w:val="center"/>
          </w:tcPr>
          <w:p w14:paraId="281227A6"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 xml:space="preserve">ООО </w:t>
            </w:r>
            <w:r w:rsidR="00586D28" w:rsidRPr="00BA0797">
              <w:rPr>
                <w:rFonts w:ascii="Myriad Pro" w:hAnsi="Myriad Pro"/>
                <w:sz w:val="20"/>
                <w:szCs w:val="20"/>
              </w:rPr>
              <w:t>«</w:t>
            </w:r>
            <w:proofErr w:type="spellStart"/>
            <w:r w:rsidRPr="00BA0797">
              <w:rPr>
                <w:rFonts w:ascii="Myriad Pro" w:hAnsi="Myriad Pro"/>
                <w:sz w:val="20"/>
                <w:szCs w:val="20"/>
              </w:rPr>
              <w:t>МагнитЭнерго</w:t>
            </w:r>
            <w:proofErr w:type="spellEnd"/>
            <w:r w:rsidR="00586D28" w:rsidRPr="00BA0797">
              <w:rPr>
                <w:rFonts w:ascii="Myriad Pro" w:hAnsi="Myriad Pro"/>
                <w:sz w:val="20"/>
                <w:szCs w:val="20"/>
              </w:rPr>
              <w:t>»</w:t>
            </w:r>
          </w:p>
        </w:tc>
        <w:tc>
          <w:tcPr>
            <w:tcW w:w="1095" w:type="pct"/>
            <w:shd w:val="clear" w:color="auto" w:fill="auto"/>
            <w:vAlign w:val="center"/>
          </w:tcPr>
          <w:p w14:paraId="5B87C586"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12,473</w:t>
            </w:r>
          </w:p>
        </w:tc>
        <w:tc>
          <w:tcPr>
            <w:tcW w:w="861" w:type="pct"/>
            <w:shd w:val="clear" w:color="auto" w:fill="auto"/>
            <w:vAlign w:val="center"/>
          </w:tcPr>
          <w:p w14:paraId="02B184B1"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1,893</w:t>
            </w:r>
          </w:p>
        </w:tc>
        <w:tc>
          <w:tcPr>
            <w:tcW w:w="861" w:type="pct"/>
            <w:shd w:val="clear" w:color="auto" w:fill="auto"/>
            <w:vAlign w:val="center"/>
          </w:tcPr>
          <w:p w14:paraId="6F3C3A10"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6 5</w:t>
            </w:r>
            <w:r w:rsidR="00654749" w:rsidRPr="00BA0797">
              <w:rPr>
                <w:rFonts w:ascii="Myriad Pro" w:hAnsi="Myriad Pro"/>
                <w:sz w:val="20"/>
                <w:szCs w:val="20"/>
              </w:rPr>
              <w:t>88</w:t>
            </w:r>
          </w:p>
        </w:tc>
      </w:tr>
      <w:tr w:rsidR="00654749" w:rsidRPr="00BA0797" w14:paraId="2062B7DE" w14:textId="77777777">
        <w:trPr>
          <w:cantSplit/>
        </w:trPr>
        <w:tc>
          <w:tcPr>
            <w:tcW w:w="2183" w:type="pct"/>
            <w:shd w:val="clear" w:color="auto" w:fill="auto"/>
            <w:vAlign w:val="center"/>
          </w:tcPr>
          <w:p w14:paraId="49755644"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 xml:space="preserve">ООО </w:t>
            </w:r>
            <w:r w:rsidR="00586D28" w:rsidRPr="00BA0797">
              <w:rPr>
                <w:rFonts w:ascii="Myriad Pro" w:hAnsi="Myriad Pro"/>
                <w:sz w:val="20"/>
                <w:szCs w:val="20"/>
              </w:rPr>
              <w:t>«</w:t>
            </w:r>
            <w:r w:rsidRPr="00BA0797">
              <w:rPr>
                <w:rFonts w:ascii="Myriad Pro" w:hAnsi="Myriad Pro"/>
                <w:sz w:val="20"/>
                <w:szCs w:val="20"/>
              </w:rPr>
              <w:t>РУСЭНЕРГОСБЫТ</w:t>
            </w:r>
            <w:r w:rsidR="00586D28" w:rsidRPr="00BA0797">
              <w:rPr>
                <w:rFonts w:ascii="Myriad Pro" w:hAnsi="Myriad Pro"/>
                <w:sz w:val="20"/>
                <w:szCs w:val="20"/>
              </w:rPr>
              <w:t>»</w:t>
            </w:r>
          </w:p>
        </w:tc>
        <w:tc>
          <w:tcPr>
            <w:tcW w:w="1095" w:type="pct"/>
            <w:shd w:val="clear" w:color="auto" w:fill="auto"/>
            <w:vAlign w:val="center"/>
          </w:tcPr>
          <w:p w14:paraId="357B51FC"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29,644</w:t>
            </w:r>
          </w:p>
        </w:tc>
        <w:tc>
          <w:tcPr>
            <w:tcW w:w="861" w:type="pct"/>
            <w:shd w:val="clear" w:color="auto" w:fill="auto"/>
            <w:vAlign w:val="center"/>
          </w:tcPr>
          <w:p w14:paraId="5704FDDF"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6,588</w:t>
            </w:r>
          </w:p>
        </w:tc>
        <w:tc>
          <w:tcPr>
            <w:tcW w:w="861" w:type="pct"/>
            <w:shd w:val="clear" w:color="auto" w:fill="auto"/>
            <w:vAlign w:val="center"/>
          </w:tcPr>
          <w:p w14:paraId="758C3F3B"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4 5</w:t>
            </w:r>
            <w:r w:rsidR="00654749" w:rsidRPr="00BA0797">
              <w:rPr>
                <w:rFonts w:ascii="Myriad Pro" w:hAnsi="Myriad Pro"/>
                <w:sz w:val="20"/>
                <w:szCs w:val="20"/>
              </w:rPr>
              <w:t>00</w:t>
            </w:r>
          </w:p>
        </w:tc>
      </w:tr>
      <w:tr w:rsidR="00654749" w:rsidRPr="00BA0797" w14:paraId="2E16751C" w14:textId="77777777">
        <w:trPr>
          <w:cantSplit/>
        </w:trPr>
        <w:tc>
          <w:tcPr>
            <w:tcW w:w="2183" w:type="pct"/>
            <w:shd w:val="clear" w:color="auto" w:fill="auto"/>
            <w:vAlign w:val="center"/>
          </w:tcPr>
          <w:p w14:paraId="063475D3"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 xml:space="preserve">ОАО </w:t>
            </w:r>
            <w:r w:rsidR="00586D28" w:rsidRPr="00BA0797">
              <w:rPr>
                <w:rFonts w:ascii="Myriad Pro" w:hAnsi="Myriad Pro"/>
                <w:sz w:val="20"/>
                <w:szCs w:val="20"/>
              </w:rPr>
              <w:t>«</w:t>
            </w:r>
            <w:proofErr w:type="spellStart"/>
            <w:r w:rsidRPr="00BA0797">
              <w:rPr>
                <w:rFonts w:ascii="Myriad Pro" w:hAnsi="Myriad Pro"/>
                <w:sz w:val="20"/>
                <w:szCs w:val="20"/>
              </w:rPr>
              <w:t>РегионЭнергоКонтракт</w:t>
            </w:r>
            <w:proofErr w:type="spellEnd"/>
            <w:r w:rsidR="00586D28" w:rsidRPr="00BA0797">
              <w:rPr>
                <w:rFonts w:ascii="Myriad Pro" w:hAnsi="Myriad Pro"/>
                <w:sz w:val="20"/>
                <w:szCs w:val="20"/>
              </w:rPr>
              <w:t>»</w:t>
            </w:r>
          </w:p>
        </w:tc>
        <w:tc>
          <w:tcPr>
            <w:tcW w:w="1095" w:type="pct"/>
            <w:shd w:val="clear" w:color="auto" w:fill="auto"/>
            <w:vAlign w:val="center"/>
          </w:tcPr>
          <w:p w14:paraId="2598DFA5"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1,205</w:t>
            </w:r>
          </w:p>
        </w:tc>
        <w:tc>
          <w:tcPr>
            <w:tcW w:w="861" w:type="pct"/>
            <w:shd w:val="clear" w:color="auto" w:fill="auto"/>
            <w:vAlign w:val="center"/>
          </w:tcPr>
          <w:p w14:paraId="74C8750F"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1,668</w:t>
            </w:r>
          </w:p>
        </w:tc>
        <w:tc>
          <w:tcPr>
            <w:tcW w:w="861" w:type="pct"/>
            <w:shd w:val="clear" w:color="auto" w:fill="auto"/>
            <w:vAlign w:val="center"/>
          </w:tcPr>
          <w:p w14:paraId="493FC286"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8 6</w:t>
            </w:r>
            <w:r w:rsidR="00654749" w:rsidRPr="00BA0797">
              <w:rPr>
                <w:rFonts w:ascii="Myriad Pro" w:hAnsi="Myriad Pro"/>
                <w:sz w:val="20"/>
                <w:szCs w:val="20"/>
              </w:rPr>
              <w:t>93</w:t>
            </w:r>
          </w:p>
        </w:tc>
      </w:tr>
      <w:tr w:rsidR="00654749" w:rsidRPr="00BA0797" w14:paraId="4F5E636B" w14:textId="77777777">
        <w:trPr>
          <w:cantSplit/>
        </w:trPr>
        <w:tc>
          <w:tcPr>
            <w:tcW w:w="2183" w:type="pct"/>
            <w:shd w:val="clear" w:color="auto" w:fill="auto"/>
            <w:vAlign w:val="center"/>
          </w:tcPr>
          <w:p w14:paraId="2E977243"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Прямые потребители</w:t>
            </w:r>
          </w:p>
        </w:tc>
        <w:tc>
          <w:tcPr>
            <w:tcW w:w="1095" w:type="pct"/>
            <w:shd w:val="clear" w:color="auto" w:fill="auto"/>
            <w:vAlign w:val="center"/>
          </w:tcPr>
          <w:p w14:paraId="03074BEF"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355,064</w:t>
            </w:r>
          </w:p>
        </w:tc>
        <w:tc>
          <w:tcPr>
            <w:tcW w:w="861" w:type="pct"/>
            <w:shd w:val="clear" w:color="auto" w:fill="auto"/>
            <w:vAlign w:val="center"/>
          </w:tcPr>
          <w:p w14:paraId="49F8D043"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58,919</w:t>
            </w:r>
          </w:p>
        </w:tc>
        <w:tc>
          <w:tcPr>
            <w:tcW w:w="861" w:type="pct"/>
            <w:shd w:val="clear" w:color="auto" w:fill="auto"/>
            <w:vAlign w:val="center"/>
          </w:tcPr>
          <w:p w14:paraId="695A7C45"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6 0</w:t>
            </w:r>
            <w:r w:rsidR="00654749" w:rsidRPr="00BA0797">
              <w:rPr>
                <w:rFonts w:ascii="Myriad Pro" w:hAnsi="Myriad Pro"/>
                <w:sz w:val="20"/>
                <w:szCs w:val="20"/>
              </w:rPr>
              <w:t>27</w:t>
            </w:r>
          </w:p>
        </w:tc>
      </w:tr>
      <w:tr w:rsidR="00654749" w:rsidRPr="00BA0797" w14:paraId="259D7797" w14:textId="77777777">
        <w:trPr>
          <w:cantSplit/>
        </w:trPr>
        <w:tc>
          <w:tcPr>
            <w:tcW w:w="2183" w:type="pct"/>
            <w:shd w:val="clear" w:color="auto" w:fill="auto"/>
            <w:vAlign w:val="center"/>
          </w:tcPr>
          <w:p w14:paraId="7318DF7A" w14:textId="77777777" w:rsidR="00654749" w:rsidRPr="00BA0797" w:rsidRDefault="00C7325E" w:rsidP="00BA0797">
            <w:pPr>
              <w:spacing w:after="0" w:line="240" w:lineRule="auto"/>
              <w:rPr>
                <w:rFonts w:ascii="Myriad Pro" w:eastAsia="Times New Roman" w:hAnsi="Myriad Pro"/>
                <w:sz w:val="20"/>
                <w:szCs w:val="20"/>
              </w:rPr>
            </w:pPr>
            <w:r w:rsidRPr="00BA0797">
              <w:rPr>
                <w:rFonts w:ascii="Myriad Pro" w:hAnsi="Myriad Pro"/>
                <w:sz w:val="20"/>
                <w:szCs w:val="20"/>
              </w:rPr>
              <w:t>П</w:t>
            </w:r>
            <w:r w:rsidR="00654749" w:rsidRPr="00BA0797">
              <w:rPr>
                <w:rFonts w:ascii="Myriad Pro" w:hAnsi="Myriad Pro"/>
                <w:sz w:val="20"/>
                <w:szCs w:val="20"/>
              </w:rPr>
              <w:t>отери в сети ТСО</w:t>
            </w:r>
          </w:p>
        </w:tc>
        <w:tc>
          <w:tcPr>
            <w:tcW w:w="1095" w:type="pct"/>
            <w:shd w:val="clear" w:color="auto" w:fill="auto"/>
            <w:vAlign w:val="center"/>
          </w:tcPr>
          <w:p w14:paraId="1C4242D5"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7,465</w:t>
            </w:r>
          </w:p>
        </w:tc>
        <w:tc>
          <w:tcPr>
            <w:tcW w:w="861" w:type="pct"/>
            <w:shd w:val="clear" w:color="auto" w:fill="auto"/>
            <w:vAlign w:val="center"/>
          </w:tcPr>
          <w:p w14:paraId="350AB46E"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1,133</w:t>
            </w:r>
          </w:p>
        </w:tc>
        <w:tc>
          <w:tcPr>
            <w:tcW w:w="861" w:type="pct"/>
            <w:shd w:val="clear" w:color="auto" w:fill="auto"/>
            <w:vAlign w:val="center"/>
          </w:tcPr>
          <w:p w14:paraId="76B8ABA3"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8 7</w:t>
            </w:r>
            <w:r w:rsidR="00654749" w:rsidRPr="00BA0797">
              <w:rPr>
                <w:rFonts w:ascii="Myriad Pro" w:hAnsi="Myriad Pro"/>
                <w:sz w:val="20"/>
                <w:szCs w:val="20"/>
              </w:rPr>
              <w:t>60</w:t>
            </w:r>
          </w:p>
        </w:tc>
      </w:tr>
      <w:tr w:rsidR="00654749" w:rsidRPr="00BA0797" w14:paraId="66A3B771" w14:textId="77777777">
        <w:trPr>
          <w:cantSplit/>
        </w:trPr>
        <w:tc>
          <w:tcPr>
            <w:tcW w:w="2183" w:type="pct"/>
            <w:shd w:val="clear" w:color="auto" w:fill="auto"/>
            <w:vAlign w:val="center"/>
          </w:tcPr>
          <w:p w14:paraId="25019A93" w14:textId="77777777" w:rsidR="00654749" w:rsidRPr="00BA0797" w:rsidRDefault="00654749" w:rsidP="00BA0797">
            <w:pPr>
              <w:spacing w:after="0" w:line="240" w:lineRule="auto"/>
              <w:rPr>
                <w:rFonts w:ascii="Myriad Pro" w:eastAsia="Times New Roman" w:hAnsi="Myriad Pro"/>
                <w:sz w:val="20"/>
                <w:szCs w:val="20"/>
              </w:rPr>
            </w:pPr>
            <w:r w:rsidRPr="00BA0797">
              <w:rPr>
                <w:rFonts w:ascii="Myriad Pro" w:hAnsi="Myriad Pro"/>
                <w:sz w:val="20"/>
                <w:szCs w:val="20"/>
              </w:rPr>
              <w:t>Всего по форме 3.1</w:t>
            </w:r>
          </w:p>
        </w:tc>
        <w:tc>
          <w:tcPr>
            <w:tcW w:w="1095" w:type="pct"/>
            <w:shd w:val="clear" w:color="auto" w:fill="auto"/>
            <w:vAlign w:val="center"/>
          </w:tcPr>
          <w:p w14:paraId="4993AE27" w14:textId="77777777" w:rsidR="00654749" w:rsidRPr="00BA0797" w:rsidRDefault="009C7B3E"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1 8</w:t>
            </w:r>
            <w:r w:rsidR="00654749" w:rsidRPr="00BA0797">
              <w:rPr>
                <w:rFonts w:ascii="Myriad Pro" w:hAnsi="Myriad Pro"/>
                <w:sz w:val="20"/>
                <w:szCs w:val="20"/>
              </w:rPr>
              <w:t>46,283</w:t>
            </w:r>
          </w:p>
        </w:tc>
        <w:tc>
          <w:tcPr>
            <w:tcW w:w="861" w:type="pct"/>
            <w:shd w:val="clear" w:color="auto" w:fill="auto"/>
            <w:vAlign w:val="center"/>
          </w:tcPr>
          <w:p w14:paraId="418CE336" w14:textId="77777777" w:rsidR="00654749" w:rsidRPr="00BA0797" w:rsidRDefault="00654749"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279,617</w:t>
            </w:r>
          </w:p>
        </w:tc>
        <w:tc>
          <w:tcPr>
            <w:tcW w:w="861" w:type="pct"/>
            <w:shd w:val="clear" w:color="auto" w:fill="auto"/>
            <w:vAlign w:val="center"/>
          </w:tcPr>
          <w:p w14:paraId="54F56EAD" w14:textId="77777777" w:rsidR="00654749" w:rsidRPr="00BA0797" w:rsidRDefault="00834137" w:rsidP="00BA0797">
            <w:pPr>
              <w:spacing w:after="0" w:line="240" w:lineRule="auto"/>
              <w:jc w:val="center"/>
              <w:rPr>
                <w:rFonts w:ascii="Myriad Pro" w:eastAsia="Times New Roman" w:hAnsi="Myriad Pro"/>
                <w:sz w:val="20"/>
                <w:szCs w:val="20"/>
              </w:rPr>
            </w:pPr>
            <w:r w:rsidRPr="00BA0797">
              <w:rPr>
                <w:rFonts w:ascii="Myriad Pro" w:hAnsi="Myriad Pro"/>
                <w:sz w:val="20"/>
                <w:szCs w:val="20"/>
              </w:rPr>
              <w:t>6 5</w:t>
            </w:r>
            <w:r w:rsidR="00654749" w:rsidRPr="00BA0797">
              <w:rPr>
                <w:rFonts w:ascii="Myriad Pro" w:hAnsi="Myriad Pro"/>
                <w:sz w:val="20"/>
                <w:szCs w:val="20"/>
              </w:rPr>
              <w:t>98</w:t>
            </w:r>
          </w:p>
        </w:tc>
      </w:tr>
    </w:tbl>
    <w:p w14:paraId="31C146AA" w14:textId="77777777" w:rsidR="00654749" w:rsidRPr="00BA0797" w:rsidRDefault="00654749" w:rsidP="00BA0797">
      <w:pPr>
        <w:pStyle w:val="afffb"/>
        <w:spacing w:before="0"/>
      </w:pPr>
      <w:r w:rsidRPr="00BA0797">
        <w:t xml:space="preserve">Заявленная мощность энергосбытовых компаний (ЭСО) и </w:t>
      </w:r>
      <w:r w:rsidR="00586D28" w:rsidRPr="00BA0797">
        <w:t>«</w:t>
      </w:r>
      <w:r w:rsidRPr="00BA0797">
        <w:t>прямых</w:t>
      </w:r>
      <w:r w:rsidR="00586D28" w:rsidRPr="00BA0797">
        <w:t>»</w:t>
      </w:r>
      <w:r w:rsidRPr="00BA0797">
        <w:t xml:space="preserve"> потребителей определены исходя из прогнозного потребления и ЧЧИМ, полученных на основе данных об электропотреблении и фактической среднемесячной мощности за 2017 год.</w:t>
      </w:r>
    </w:p>
    <w:p w14:paraId="5EC0AEB7" w14:textId="77777777" w:rsidR="00654749" w:rsidRPr="00BA0797" w:rsidRDefault="006547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Величина заявленной мощности потерь рассчитана на основе прогнозного объема потерь и ЧЧИМ равному максимальному количеству часов </w:t>
      </w:r>
      <w:r w:rsidR="00834137" w:rsidRPr="00BA0797">
        <w:rPr>
          <w:rFonts w:ascii="Myriad Pro" w:hAnsi="Myriad Pro"/>
          <w:sz w:val="26"/>
          <w:szCs w:val="26"/>
        </w:rPr>
        <w:t>8 7</w:t>
      </w:r>
      <w:r w:rsidRPr="00BA0797">
        <w:rPr>
          <w:rFonts w:ascii="Myriad Pro" w:hAnsi="Myriad Pro"/>
          <w:sz w:val="26"/>
          <w:szCs w:val="26"/>
        </w:rPr>
        <w:t>60 ч.</w:t>
      </w:r>
    </w:p>
    <w:p w14:paraId="20FB7CD9" w14:textId="77777777" w:rsidR="00654749" w:rsidRPr="00BA0797" w:rsidRDefault="006547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Мощность отпуска в сеть определена путем суммирования рассчитанных значений</w:t>
      </w:r>
      <w:r w:rsidR="009C7B3E" w:rsidRPr="00BA0797">
        <w:rPr>
          <w:rFonts w:ascii="Myriad Pro" w:hAnsi="Myriad Pro"/>
          <w:sz w:val="26"/>
          <w:szCs w:val="26"/>
        </w:rPr>
        <w:t xml:space="preserve"> </w:t>
      </w:r>
      <w:r w:rsidRPr="00BA0797">
        <w:rPr>
          <w:rFonts w:ascii="Myriad Pro" w:hAnsi="Myriad Pro"/>
          <w:sz w:val="26"/>
          <w:szCs w:val="26"/>
        </w:rPr>
        <w:t>отпуска из сети и потерь электроэнергии.</w:t>
      </w:r>
    </w:p>
    <w:p w14:paraId="6AF1468E" w14:textId="77777777" w:rsidR="00D371BF" w:rsidRPr="00BA0797" w:rsidRDefault="00D371BF" w:rsidP="00BA0797">
      <w:pPr>
        <w:autoSpaceDE w:val="0"/>
        <w:autoSpaceDN w:val="0"/>
        <w:adjustRightInd w:val="0"/>
        <w:spacing w:after="0" w:line="360" w:lineRule="auto"/>
        <w:ind w:firstLine="567"/>
        <w:jc w:val="both"/>
        <w:rPr>
          <w:rFonts w:ascii="Myriad Pro" w:hAnsi="Myriad Pro"/>
          <w:sz w:val="26"/>
          <w:szCs w:val="26"/>
        </w:rPr>
      </w:pPr>
    </w:p>
    <w:p w14:paraId="452C987E" w14:textId="77777777" w:rsidR="0065095C" w:rsidRPr="00BA0797" w:rsidRDefault="0065095C"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5AE2EA9F" w14:textId="77777777" w:rsidR="00C34AFB" w:rsidRPr="00BA0797" w:rsidRDefault="00D371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Потери электроэнергии определяются в соответствии с п.33 Основ ценообразования в области регулируемых цен (тарифов) в электроэнергетике, утвержденных постановлением Правительства РФ № 1178 от 29.12.2011, согласно которому уровень потерь электрической энергии при ее передаче по электрическим сетям территориальной сетевой организации устанавливается на каждый последующий год долгосрочного периода регулирования равным уровню потерь, установленному на первый год долгосрочного периода регулирования. </w:t>
      </w:r>
    </w:p>
    <w:p w14:paraId="4E4FAF3A" w14:textId="77777777" w:rsidR="00C34AFB" w:rsidRPr="00BA0797" w:rsidRDefault="00C34AFB"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lastRenderedPageBreak/>
        <w:t xml:space="preserve">2019 год является вторым годом пятилетнего долгосрочного периода регулирования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Уровень потерь электрической энергии при ее передаче по электрическим сетям установлен Приказом ГК Псковской области по тарифам и энергетике от 29.12.2017 №217-э. </w:t>
      </w:r>
    </w:p>
    <w:p w14:paraId="62021943" w14:textId="77777777" w:rsidR="00654749" w:rsidRPr="00BA0797" w:rsidRDefault="00E47830" w:rsidP="00BA0797">
      <w:pPr>
        <w:widowControl w:val="0"/>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Для установления уровня потерь электрической энергии проведен анализ производственных показателей сетевой организации за 2015-2016 гг. (на основе данных формы № 46-ЭЭ (передача) </w:t>
      </w:r>
      <w:r w:rsidR="00586D28" w:rsidRPr="00BA0797">
        <w:rPr>
          <w:rFonts w:ascii="Myriad Pro" w:hAnsi="Myriad Pro"/>
          <w:sz w:val="26"/>
          <w:szCs w:val="26"/>
        </w:rPr>
        <w:t>«</w:t>
      </w:r>
      <w:r w:rsidRPr="00BA0797">
        <w:rPr>
          <w:rFonts w:ascii="Myriad Pro" w:hAnsi="Myriad Pro"/>
          <w:sz w:val="26"/>
          <w:szCs w:val="26"/>
        </w:rPr>
        <w:t>Сведения об отпуске (передаче) электроэнергии распределительными сетевыми организациями отдельным категориям потребителей</w:t>
      </w:r>
      <w:r w:rsidR="00586D28" w:rsidRPr="00BA0797">
        <w:rPr>
          <w:rFonts w:ascii="Myriad Pro" w:hAnsi="Myriad Pro"/>
          <w:sz w:val="26"/>
          <w:szCs w:val="26"/>
        </w:rPr>
        <w:t>»</w:t>
      </w:r>
      <w:r w:rsidRPr="00BA0797">
        <w:rPr>
          <w:rFonts w:ascii="Myriad Pro" w:hAnsi="Myriad Pro"/>
          <w:sz w:val="26"/>
          <w:szCs w:val="26"/>
        </w:rPr>
        <w:t xml:space="preserve"> и формы № 2-рег </w:t>
      </w:r>
      <w:r w:rsidR="00586D28" w:rsidRPr="00BA0797">
        <w:rPr>
          <w:rFonts w:ascii="Myriad Pro" w:hAnsi="Myriad Pro"/>
          <w:sz w:val="26"/>
          <w:szCs w:val="26"/>
        </w:rPr>
        <w:t>«</w:t>
      </w:r>
      <w:r w:rsidRPr="00BA0797">
        <w:rPr>
          <w:rFonts w:ascii="Myriad Pro" w:hAnsi="Myriad Pro"/>
          <w:sz w:val="26"/>
          <w:szCs w:val="26"/>
        </w:rPr>
        <w:t>Сведения о потерях в электрических сетях по диапазонам напряжении</w:t>
      </w:r>
      <w:r w:rsidR="00586D28" w:rsidRPr="00BA0797">
        <w:rPr>
          <w:rFonts w:ascii="Myriad Pro" w:hAnsi="Myriad Pro"/>
          <w:sz w:val="26"/>
          <w:szCs w:val="26"/>
        </w:rPr>
        <w:t>»</w:t>
      </w:r>
      <w:r w:rsidRPr="00BA0797">
        <w:rPr>
          <w:rFonts w:ascii="Myriad Pro" w:hAnsi="Myriad Pro"/>
          <w:sz w:val="26"/>
          <w:szCs w:val="26"/>
        </w:rPr>
        <w:t>).</w:t>
      </w:r>
    </w:p>
    <w:p w14:paraId="05900D57" w14:textId="77777777" w:rsidR="00E47830" w:rsidRPr="00BA0797" w:rsidRDefault="00E47830" w:rsidP="00BA0797">
      <w:pPr>
        <w:widowControl w:val="0"/>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Проведенный анализ позволяет сделать следующие выводы:</w:t>
      </w:r>
    </w:p>
    <w:p w14:paraId="025C6899" w14:textId="77777777" w:rsidR="00E47830" w:rsidRPr="00BA0797" w:rsidRDefault="00E47830" w:rsidP="00123FC5">
      <w:pPr>
        <w:widowControl w:val="0"/>
        <w:numPr>
          <w:ilvl w:val="0"/>
          <w:numId w:val="49"/>
        </w:numPr>
        <w:tabs>
          <w:tab w:val="left" w:pos="1134"/>
        </w:tabs>
        <w:autoSpaceDE w:val="0"/>
        <w:autoSpaceDN w:val="0"/>
        <w:adjustRightInd w:val="0"/>
        <w:spacing w:after="0" w:line="360" w:lineRule="auto"/>
        <w:ind w:left="1134" w:hanging="567"/>
        <w:jc w:val="both"/>
        <w:rPr>
          <w:rFonts w:ascii="Myriad Pro" w:hAnsi="Myriad Pro"/>
          <w:sz w:val="26"/>
          <w:szCs w:val="26"/>
        </w:rPr>
      </w:pPr>
      <w:r w:rsidRPr="00BA0797">
        <w:rPr>
          <w:rFonts w:ascii="Myriad Pro" w:hAnsi="Myriad Pro"/>
          <w:sz w:val="26"/>
          <w:szCs w:val="26"/>
        </w:rPr>
        <w:t>технологический расход (потери) электрической энергии в сетях сетевой организации в относительном выражении имеет устойчивую тенденцию к снижению;</w:t>
      </w:r>
    </w:p>
    <w:p w14:paraId="2E256C95" w14:textId="77777777" w:rsidR="00E47830" w:rsidRPr="00BA0797" w:rsidRDefault="00E47830" w:rsidP="00123FC5">
      <w:pPr>
        <w:numPr>
          <w:ilvl w:val="0"/>
          <w:numId w:val="49"/>
        </w:numPr>
        <w:tabs>
          <w:tab w:val="left" w:pos="1134"/>
        </w:tabs>
        <w:autoSpaceDE w:val="0"/>
        <w:autoSpaceDN w:val="0"/>
        <w:adjustRightInd w:val="0"/>
        <w:spacing w:after="0" w:line="360" w:lineRule="auto"/>
        <w:ind w:left="1134" w:hanging="567"/>
        <w:jc w:val="both"/>
        <w:rPr>
          <w:rFonts w:ascii="Myriad Pro" w:hAnsi="Myriad Pro"/>
          <w:sz w:val="26"/>
          <w:szCs w:val="26"/>
        </w:rPr>
      </w:pPr>
      <w:r w:rsidRPr="00BA0797">
        <w:rPr>
          <w:rFonts w:ascii="Myriad Pro" w:hAnsi="Myriad Pro"/>
          <w:sz w:val="26"/>
          <w:szCs w:val="26"/>
        </w:rPr>
        <w:t>полезный отпуск электрической энергии конечным потребителям имеет тенденцию к росту.</w:t>
      </w:r>
    </w:p>
    <w:p w14:paraId="6CC3500B" w14:textId="77777777" w:rsidR="00E47830" w:rsidRPr="00BA0797" w:rsidRDefault="00E47830"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подпунктом 5 пункта 6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утвержденных приказом Федеральной служба по тарифам от 17.02.2012 № 98-э, величина технологического расхода (потерь) электрической энергии является долгосрочным параметров регулирования.</w:t>
      </w:r>
    </w:p>
    <w:p w14:paraId="1BE2A485" w14:textId="77777777" w:rsidR="00E47830" w:rsidRDefault="00E47830" w:rsidP="00BA0797">
      <w:pPr>
        <w:pStyle w:val="afff8"/>
        <w:spacing w:after="0"/>
      </w:pPr>
      <w:r w:rsidRPr="00BA0797">
        <w:t xml:space="preserve">Расчет указанного долгосрочного параметра регулирования осуществлен в соответствии с Основами ценообразования и приказом Министерства энергетики Российской Федерации от 30.09.2014 № 674 </w:t>
      </w:r>
      <w:r w:rsidR="00586D28" w:rsidRPr="00BA0797">
        <w:t>«</w:t>
      </w:r>
      <w:r w:rsidRPr="00BA0797">
        <w:t>Об утверждении нормативов потерь электрической энергии при ее передаче по электрическим сетям территориаль</w:t>
      </w:r>
      <w:r w:rsidR="0078121A" w:rsidRPr="00BA0797">
        <w:t>ных сетевых организаций</w:t>
      </w:r>
      <w:r w:rsidR="00586D28" w:rsidRPr="00BA0797">
        <w:t>»</w:t>
      </w:r>
    </w:p>
    <w:tbl>
      <w:tblPr>
        <w:tblW w:w="50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42"/>
        <w:gridCol w:w="1345"/>
        <w:gridCol w:w="1423"/>
        <w:gridCol w:w="1370"/>
        <w:gridCol w:w="1542"/>
        <w:gridCol w:w="1201"/>
      </w:tblGrid>
      <w:tr w:rsidR="00AF5CB0" w:rsidRPr="00BA0797" w14:paraId="3E113FAB" w14:textId="77777777" w:rsidTr="00576D97">
        <w:trPr>
          <w:cantSplit/>
          <w:tblHeader/>
        </w:trPr>
        <w:tc>
          <w:tcPr>
            <w:tcW w:w="2842"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17F8397"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Наименование показателей</w:t>
            </w:r>
          </w:p>
        </w:tc>
        <w:tc>
          <w:tcPr>
            <w:tcW w:w="134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3E81CA2"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Всего</w:t>
            </w:r>
          </w:p>
        </w:tc>
        <w:tc>
          <w:tcPr>
            <w:tcW w:w="5536"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A9F5875" w14:textId="77777777" w:rsidR="00AF5CB0" w:rsidRPr="00BA0797" w:rsidRDefault="00A044D6"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В</w:t>
            </w:r>
            <w:r w:rsidR="009C7B3E" w:rsidRPr="00BA0797">
              <w:rPr>
                <w:rFonts w:ascii="Myriad Pro" w:eastAsia="Times New Roman" w:hAnsi="Myriad Pro"/>
                <w:b/>
                <w:bCs/>
                <w:color w:val="FFFFFF"/>
                <w:sz w:val="20"/>
                <w:szCs w:val="20"/>
                <w:lang w:eastAsia="ru-RU"/>
              </w:rPr>
              <w:t xml:space="preserve"> </w:t>
            </w:r>
            <w:r w:rsidR="00AF5CB0" w:rsidRPr="00BA0797">
              <w:rPr>
                <w:rFonts w:ascii="Myriad Pro" w:eastAsia="Times New Roman" w:hAnsi="Myriad Pro"/>
                <w:b/>
                <w:bCs/>
                <w:color w:val="FFFFFF"/>
                <w:sz w:val="20"/>
                <w:szCs w:val="20"/>
                <w:lang w:eastAsia="ru-RU"/>
              </w:rPr>
              <w:t>том числе по уровню напряжения</w:t>
            </w:r>
          </w:p>
        </w:tc>
      </w:tr>
      <w:tr w:rsidR="00AF5CB0" w:rsidRPr="00BA0797" w14:paraId="2E714600" w14:textId="77777777" w:rsidTr="00576D97">
        <w:trPr>
          <w:cantSplit/>
          <w:tblHeader/>
        </w:trPr>
        <w:tc>
          <w:tcPr>
            <w:tcW w:w="284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6C461AE" w14:textId="77777777" w:rsidR="00AF5CB0" w:rsidRPr="00BA0797" w:rsidRDefault="00AF5CB0" w:rsidP="00BA0797">
            <w:pPr>
              <w:spacing w:after="0" w:line="240" w:lineRule="auto"/>
              <w:contextualSpacing/>
              <w:rPr>
                <w:rFonts w:ascii="Myriad Pro" w:eastAsia="Times New Roman" w:hAnsi="Myriad Pro"/>
                <w:b/>
                <w:bCs/>
                <w:color w:val="FFFFFF"/>
                <w:sz w:val="20"/>
                <w:szCs w:val="20"/>
                <w:lang w:eastAsia="ru-RU"/>
              </w:rPr>
            </w:pPr>
          </w:p>
        </w:tc>
        <w:tc>
          <w:tcPr>
            <w:tcW w:w="134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6E432E5"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p>
        </w:tc>
        <w:tc>
          <w:tcPr>
            <w:tcW w:w="1423"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B813723"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ВН</w:t>
            </w:r>
          </w:p>
        </w:tc>
        <w:tc>
          <w:tcPr>
            <w:tcW w:w="137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72CF92E"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СН1</w:t>
            </w:r>
          </w:p>
        </w:tc>
        <w:tc>
          <w:tcPr>
            <w:tcW w:w="1542"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3602DC8"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СН2</w:t>
            </w:r>
          </w:p>
        </w:tc>
        <w:tc>
          <w:tcPr>
            <w:tcW w:w="120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BC923DA" w14:textId="77777777" w:rsidR="00AF5CB0" w:rsidRPr="00BA0797" w:rsidRDefault="00AF5CB0" w:rsidP="00BA0797">
            <w:pPr>
              <w:spacing w:after="0" w:line="240" w:lineRule="auto"/>
              <w:contextualSpacing/>
              <w:jc w:val="center"/>
              <w:rPr>
                <w:rFonts w:ascii="Myriad Pro" w:eastAsia="Times New Roman" w:hAnsi="Myriad Pro"/>
                <w:b/>
                <w:bCs/>
                <w:color w:val="FFFFFF"/>
                <w:sz w:val="20"/>
                <w:szCs w:val="20"/>
                <w:lang w:eastAsia="ru-RU"/>
              </w:rPr>
            </w:pPr>
            <w:r w:rsidRPr="00BA0797">
              <w:rPr>
                <w:rFonts w:ascii="Myriad Pro" w:eastAsia="Times New Roman" w:hAnsi="Myriad Pro"/>
                <w:b/>
                <w:bCs/>
                <w:color w:val="FFFFFF"/>
                <w:sz w:val="20"/>
                <w:szCs w:val="20"/>
                <w:lang w:eastAsia="ru-RU"/>
              </w:rPr>
              <w:t>НН</w:t>
            </w:r>
          </w:p>
        </w:tc>
      </w:tr>
      <w:tr w:rsidR="00AF5CB0" w:rsidRPr="00BA0797" w14:paraId="0F65B7EC" w14:textId="77777777" w:rsidTr="00576D97">
        <w:trPr>
          <w:cantSplit/>
        </w:trPr>
        <w:tc>
          <w:tcPr>
            <w:tcW w:w="2842" w:type="dxa"/>
            <w:tcBorders>
              <w:top w:val="single" w:sz="4" w:space="0" w:color="FFFFFF"/>
            </w:tcBorders>
            <w:shd w:val="clear" w:color="auto" w:fill="auto"/>
            <w:noWrap/>
            <w:vAlign w:val="center"/>
          </w:tcPr>
          <w:p w14:paraId="4A9745BE"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Поступление в сеть (тыс. кВт ч),</w:t>
            </w:r>
          </w:p>
        </w:tc>
        <w:tc>
          <w:tcPr>
            <w:tcW w:w="1345" w:type="dxa"/>
            <w:tcBorders>
              <w:top w:val="single" w:sz="4" w:space="0" w:color="FFFFFF"/>
            </w:tcBorders>
            <w:shd w:val="clear" w:color="auto" w:fill="auto"/>
            <w:noWrap/>
            <w:vAlign w:val="center"/>
          </w:tcPr>
          <w:p w14:paraId="285B5866"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5</w:t>
            </w:r>
            <w:r w:rsidRPr="00BA0797">
              <w:rPr>
                <w:rFonts w:ascii="Myriad Pro" w:eastAsia="Times New Roman" w:hAnsi="Myriad Pro"/>
                <w:sz w:val="20"/>
                <w:szCs w:val="20"/>
                <w:lang w:eastAsia="ru-RU"/>
              </w:rPr>
              <w:t>9 4</w:t>
            </w:r>
            <w:r w:rsidR="00AF5CB0" w:rsidRPr="00BA0797">
              <w:rPr>
                <w:rFonts w:ascii="Myriad Pro" w:eastAsia="Times New Roman" w:hAnsi="Myriad Pro"/>
                <w:sz w:val="20"/>
                <w:szCs w:val="20"/>
                <w:lang w:eastAsia="ru-RU"/>
              </w:rPr>
              <w:t>85,61</w:t>
            </w:r>
          </w:p>
        </w:tc>
        <w:tc>
          <w:tcPr>
            <w:tcW w:w="1423" w:type="dxa"/>
            <w:tcBorders>
              <w:top w:val="single" w:sz="4" w:space="0" w:color="FFFFFF"/>
            </w:tcBorders>
            <w:shd w:val="clear" w:color="auto" w:fill="auto"/>
            <w:noWrap/>
            <w:vAlign w:val="center"/>
          </w:tcPr>
          <w:p w14:paraId="535B1ABE"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0</w:t>
            </w:r>
            <w:r w:rsidRPr="00BA0797">
              <w:rPr>
                <w:rFonts w:ascii="Myriad Pro" w:eastAsia="Times New Roman" w:hAnsi="Myriad Pro"/>
                <w:sz w:val="20"/>
                <w:szCs w:val="20"/>
                <w:lang w:eastAsia="ru-RU"/>
              </w:rPr>
              <w:t>9 5</w:t>
            </w:r>
            <w:r w:rsidR="00AF5CB0" w:rsidRPr="00BA0797">
              <w:rPr>
                <w:rFonts w:ascii="Myriad Pro" w:eastAsia="Times New Roman" w:hAnsi="Myriad Pro"/>
                <w:sz w:val="20"/>
                <w:szCs w:val="20"/>
                <w:lang w:eastAsia="ru-RU"/>
              </w:rPr>
              <w:t>09,59</w:t>
            </w:r>
          </w:p>
        </w:tc>
        <w:tc>
          <w:tcPr>
            <w:tcW w:w="1370" w:type="dxa"/>
            <w:tcBorders>
              <w:top w:val="single" w:sz="4" w:space="0" w:color="FFFFFF"/>
            </w:tcBorders>
            <w:shd w:val="clear" w:color="auto" w:fill="auto"/>
            <w:noWrap/>
            <w:vAlign w:val="center"/>
          </w:tcPr>
          <w:p w14:paraId="691DD51F"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2 9</w:t>
            </w:r>
            <w:r w:rsidR="00AF5CB0" w:rsidRPr="00BA0797">
              <w:rPr>
                <w:rFonts w:ascii="Myriad Pro" w:eastAsia="Times New Roman" w:hAnsi="Myriad Pro"/>
                <w:sz w:val="20"/>
                <w:szCs w:val="20"/>
                <w:lang w:eastAsia="ru-RU"/>
              </w:rPr>
              <w:t>50,26</w:t>
            </w:r>
          </w:p>
        </w:tc>
        <w:tc>
          <w:tcPr>
            <w:tcW w:w="1542" w:type="dxa"/>
            <w:tcBorders>
              <w:top w:val="single" w:sz="4" w:space="0" w:color="FFFFFF"/>
            </w:tcBorders>
            <w:shd w:val="clear" w:color="auto" w:fill="auto"/>
            <w:noWrap/>
            <w:vAlign w:val="center"/>
          </w:tcPr>
          <w:p w14:paraId="3885E7E5"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w:t>
            </w:r>
            <w:r w:rsidR="00834137" w:rsidRPr="00BA0797">
              <w:rPr>
                <w:rFonts w:ascii="Myriad Pro" w:eastAsia="Times New Roman" w:hAnsi="Myriad Pro"/>
                <w:sz w:val="20"/>
                <w:szCs w:val="20"/>
                <w:lang w:eastAsia="ru-RU"/>
              </w:rPr>
              <w:t>5 6</w:t>
            </w:r>
            <w:r w:rsidRPr="00BA0797">
              <w:rPr>
                <w:rFonts w:ascii="Myriad Pro" w:eastAsia="Times New Roman" w:hAnsi="Myriad Pro"/>
                <w:sz w:val="20"/>
                <w:szCs w:val="20"/>
                <w:lang w:eastAsia="ru-RU"/>
              </w:rPr>
              <w:t>90,34</w:t>
            </w:r>
          </w:p>
        </w:tc>
        <w:tc>
          <w:tcPr>
            <w:tcW w:w="1201" w:type="dxa"/>
            <w:tcBorders>
              <w:top w:val="single" w:sz="4" w:space="0" w:color="FFFFFF"/>
            </w:tcBorders>
            <w:shd w:val="clear" w:color="auto" w:fill="auto"/>
            <w:noWrap/>
            <w:vAlign w:val="center"/>
          </w:tcPr>
          <w:p w14:paraId="041E09AC"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1 3</w:t>
            </w:r>
            <w:r w:rsidR="00AF5CB0" w:rsidRPr="00BA0797">
              <w:rPr>
                <w:rFonts w:ascii="Myriad Pro" w:eastAsia="Times New Roman" w:hAnsi="Myriad Pro"/>
                <w:sz w:val="20"/>
                <w:szCs w:val="20"/>
                <w:lang w:eastAsia="ru-RU"/>
              </w:rPr>
              <w:t>35,42</w:t>
            </w:r>
          </w:p>
        </w:tc>
      </w:tr>
      <w:tr w:rsidR="00AF5CB0" w:rsidRPr="00BA0797" w14:paraId="547542D1" w14:textId="77777777" w:rsidTr="00576D97">
        <w:trPr>
          <w:cantSplit/>
        </w:trPr>
        <w:tc>
          <w:tcPr>
            <w:tcW w:w="2842" w:type="dxa"/>
            <w:shd w:val="clear" w:color="auto" w:fill="auto"/>
            <w:noWrap/>
            <w:vAlign w:val="center"/>
          </w:tcPr>
          <w:p w14:paraId="4C4D8132" w14:textId="77777777" w:rsidR="00AF5CB0" w:rsidRPr="00BA0797" w:rsidRDefault="00AF5CB0" w:rsidP="00BA0797">
            <w:pPr>
              <w:spacing w:after="0" w:line="240" w:lineRule="auto"/>
              <w:ind w:left="567"/>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lastRenderedPageBreak/>
              <w:t>в том числе</w:t>
            </w:r>
          </w:p>
        </w:tc>
        <w:tc>
          <w:tcPr>
            <w:tcW w:w="1345" w:type="dxa"/>
            <w:shd w:val="clear" w:color="auto" w:fill="auto"/>
            <w:noWrap/>
            <w:vAlign w:val="center"/>
          </w:tcPr>
          <w:p w14:paraId="5462384D"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423" w:type="dxa"/>
            <w:shd w:val="clear" w:color="auto" w:fill="auto"/>
            <w:noWrap/>
            <w:vAlign w:val="center"/>
          </w:tcPr>
          <w:p w14:paraId="5716B358"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370" w:type="dxa"/>
            <w:shd w:val="clear" w:color="auto" w:fill="auto"/>
            <w:noWrap/>
            <w:vAlign w:val="center"/>
          </w:tcPr>
          <w:p w14:paraId="1CEB1AD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542" w:type="dxa"/>
            <w:shd w:val="clear" w:color="auto" w:fill="auto"/>
            <w:noWrap/>
            <w:vAlign w:val="center"/>
          </w:tcPr>
          <w:p w14:paraId="0271D58C"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201" w:type="dxa"/>
            <w:shd w:val="clear" w:color="auto" w:fill="auto"/>
            <w:noWrap/>
            <w:vAlign w:val="center"/>
          </w:tcPr>
          <w:p w14:paraId="6419FFC0"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r>
      <w:tr w:rsidR="00AF5CB0" w:rsidRPr="00BA0797" w14:paraId="6CACB2FA" w14:textId="77777777" w:rsidTr="00576D97">
        <w:trPr>
          <w:cantSplit/>
        </w:trPr>
        <w:tc>
          <w:tcPr>
            <w:tcW w:w="2842" w:type="dxa"/>
            <w:shd w:val="clear" w:color="auto" w:fill="auto"/>
            <w:noWrap/>
            <w:vAlign w:val="center"/>
          </w:tcPr>
          <w:p w14:paraId="31912325"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из других организаций, тыс. </w:t>
            </w:r>
            <w:proofErr w:type="spellStart"/>
            <w:r w:rsidRPr="00BA0797">
              <w:rPr>
                <w:rFonts w:ascii="Myriad Pro" w:eastAsia="Times New Roman" w:hAnsi="Myriad Pro"/>
                <w:sz w:val="20"/>
                <w:szCs w:val="20"/>
                <w:lang w:eastAsia="ru-RU"/>
              </w:rPr>
              <w:t>кВтч</w:t>
            </w:r>
            <w:proofErr w:type="spellEnd"/>
            <w:r w:rsidRPr="00BA0797">
              <w:rPr>
                <w:rFonts w:ascii="Myriad Pro" w:eastAsia="Times New Roman" w:hAnsi="Myriad Pro"/>
                <w:sz w:val="20"/>
                <w:szCs w:val="20"/>
                <w:lang w:eastAsia="ru-RU"/>
              </w:rPr>
              <w:t>.</w:t>
            </w:r>
          </w:p>
        </w:tc>
        <w:tc>
          <w:tcPr>
            <w:tcW w:w="1345" w:type="dxa"/>
            <w:shd w:val="clear" w:color="auto" w:fill="auto"/>
            <w:noWrap/>
            <w:vAlign w:val="center"/>
          </w:tcPr>
          <w:p w14:paraId="27FE0667"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5</w:t>
            </w:r>
            <w:r w:rsidRPr="00BA0797">
              <w:rPr>
                <w:rFonts w:ascii="Myriad Pro" w:eastAsia="Times New Roman" w:hAnsi="Myriad Pro"/>
                <w:sz w:val="20"/>
                <w:szCs w:val="20"/>
                <w:lang w:eastAsia="ru-RU"/>
              </w:rPr>
              <w:t>9 4</w:t>
            </w:r>
            <w:r w:rsidR="00AF5CB0" w:rsidRPr="00BA0797">
              <w:rPr>
                <w:rFonts w:ascii="Myriad Pro" w:eastAsia="Times New Roman" w:hAnsi="Myriad Pro"/>
                <w:sz w:val="20"/>
                <w:szCs w:val="20"/>
                <w:lang w:eastAsia="ru-RU"/>
              </w:rPr>
              <w:t>85,61</w:t>
            </w:r>
          </w:p>
        </w:tc>
        <w:tc>
          <w:tcPr>
            <w:tcW w:w="1423" w:type="dxa"/>
            <w:shd w:val="clear" w:color="auto" w:fill="auto"/>
            <w:noWrap/>
            <w:vAlign w:val="center"/>
          </w:tcPr>
          <w:p w14:paraId="57486D97"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0</w:t>
            </w:r>
            <w:r w:rsidRPr="00BA0797">
              <w:rPr>
                <w:rFonts w:ascii="Myriad Pro" w:eastAsia="Times New Roman" w:hAnsi="Myriad Pro"/>
                <w:sz w:val="20"/>
                <w:szCs w:val="20"/>
                <w:lang w:eastAsia="ru-RU"/>
              </w:rPr>
              <w:t>9 5</w:t>
            </w:r>
            <w:r w:rsidR="00AF5CB0" w:rsidRPr="00BA0797">
              <w:rPr>
                <w:rFonts w:ascii="Myriad Pro" w:eastAsia="Times New Roman" w:hAnsi="Myriad Pro"/>
                <w:sz w:val="20"/>
                <w:szCs w:val="20"/>
                <w:lang w:eastAsia="ru-RU"/>
              </w:rPr>
              <w:t>09,59</w:t>
            </w:r>
          </w:p>
        </w:tc>
        <w:tc>
          <w:tcPr>
            <w:tcW w:w="1370" w:type="dxa"/>
            <w:shd w:val="clear" w:color="auto" w:fill="auto"/>
            <w:noWrap/>
            <w:vAlign w:val="center"/>
          </w:tcPr>
          <w:p w14:paraId="10A12156"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2 9</w:t>
            </w:r>
            <w:r w:rsidR="00AF5CB0" w:rsidRPr="00BA0797">
              <w:rPr>
                <w:rFonts w:ascii="Myriad Pro" w:eastAsia="Times New Roman" w:hAnsi="Myriad Pro"/>
                <w:sz w:val="20"/>
                <w:szCs w:val="20"/>
                <w:lang w:eastAsia="ru-RU"/>
              </w:rPr>
              <w:t>50,26</w:t>
            </w:r>
          </w:p>
        </w:tc>
        <w:tc>
          <w:tcPr>
            <w:tcW w:w="1542" w:type="dxa"/>
            <w:shd w:val="clear" w:color="auto" w:fill="auto"/>
            <w:noWrap/>
            <w:vAlign w:val="center"/>
          </w:tcPr>
          <w:p w14:paraId="10888DCD"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w:t>
            </w:r>
            <w:r w:rsidR="00834137" w:rsidRPr="00BA0797">
              <w:rPr>
                <w:rFonts w:ascii="Myriad Pro" w:eastAsia="Times New Roman" w:hAnsi="Myriad Pro"/>
                <w:sz w:val="20"/>
                <w:szCs w:val="20"/>
                <w:lang w:eastAsia="ru-RU"/>
              </w:rPr>
              <w:t>5 6</w:t>
            </w:r>
            <w:r w:rsidRPr="00BA0797">
              <w:rPr>
                <w:rFonts w:ascii="Myriad Pro" w:eastAsia="Times New Roman" w:hAnsi="Myriad Pro"/>
                <w:sz w:val="20"/>
                <w:szCs w:val="20"/>
                <w:lang w:eastAsia="ru-RU"/>
              </w:rPr>
              <w:t>90,34</w:t>
            </w:r>
          </w:p>
        </w:tc>
        <w:tc>
          <w:tcPr>
            <w:tcW w:w="1201" w:type="dxa"/>
            <w:shd w:val="clear" w:color="auto" w:fill="auto"/>
            <w:noWrap/>
            <w:vAlign w:val="center"/>
          </w:tcPr>
          <w:p w14:paraId="61B4B5BB"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1 3</w:t>
            </w:r>
            <w:r w:rsidR="00AF5CB0" w:rsidRPr="00BA0797">
              <w:rPr>
                <w:rFonts w:ascii="Myriad Pro" w:eastAsia="Times New Roman" w:hAnsi="Myriad Pro"/>
                <w:sz w:val="20"/>
                <w:szCs w:val="20"/>
                <w:lang w:eastAsia="ru-RU"/>
              </w:rPr>
              <w:t>35,42</w:t>
            </w:r>
          </w:p>
        </w:tc>
      </w:tr>
      <w:tr w:rsidR="00AF5CB0" w:rsidRPr="00BA0797" w14:paraId="2AFDDEDF" w14:textId="77777777" w:rsidTr="00576D97">
        <w:trPr>
          <w:cantSplit/>
        </w:trPr>
        <w:tc>
          <w:tcPr>
            <w:tcW w:w="2842" w:type="dxa"/>
            <w:shd w:val="clear" w:color="auto" w:fill="auto"/>
            <w:noWrap/>
            <w:vAlign w:val="center"/>
          </w:tcPr>
          <w:p w14:paraId="385B1E2D"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из сетей ФСК,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1AA179D8"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4</w:t>
            </w:r>
            <w:r w:rsidRPr="00BA0797">
              <w:rPr>
                <w:rFonts w:ascii="Myriad Pro" w:eastAsia="Times New Roman" w:hAnsi="Myriad Pro"/>
                <w:sz w:val="20"/>
                <w:szCs w:val="20"/>
                <w:lang w:eastAsia="ru-RU"/>
              </w:rPr>
              <w:t>4 0</w:t>
            </w:r>
            <w:r w:rsidR="00AF5CB0" w:rsidRPr="00BA0797">
              <w:rPr>
                <w:rFonts w:ascii="Myriad Pro" w:eastAsia="Times New Roman" w:hAnsi="Myriad Pro"/>
                <w:sz w:val="20"/>
                <w:szCs w:val="20"/>
                <w:lang w:eastAsia="ru-RU"/>
              </w:rPr>
              <w:t>66,17</w:t>
            </w:r>
          </w:p>
        </w:tc>
        <w:tc>
          <w:tcPr>
            <w:tcW w:w="1423" w:type="dxa"/>
            <w:shd w:val="clear" w:color="auto" w:fill="auto"/>
            <w:noWrap/>
            <w:vAlign w:val="center"/>
          </w:tcPr>
          <w:p w14:paraId="3FCC109C"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0</w:t>
            </w:r>
            <w:r w:rsidRPr="00BA0797">
              <w:rPr>
                <w:rFonts w:ascii="Myriad Pro" w:eastAsia="Times New Roman" w:hAnsi="Myriad Pro"/>
                <w:sz w:val="20"/>
                <w:szCs w:val="20"/>
                <w:lang w:eastAsia="ru-RU"/>
              </w:rPr>
              <w:t>9 5</w:t>
            </w:r>
            <w:r w:rsidR="00AF5CB0" w:rsidRPr="00BA0797">
              <w:rPr>
                <w:rFonts w:ascii="Myriad Pro" w:eastAsia="Times New Roman" w:hAnsi="Myriad Pro"/>
                <w:sz w:val="20"/>
                <w:szCs w:val="20"/>
                <w:lang w:eastAsia="ru-RU"/>
              </w:rPr>
              <w:t>09,59</w:t>
            </w:r>
          </w:p>
        </w:tc>
        <w:tc>
          <w:tcPr>
            <w:tcW w:w="1370" w:type="dxa"/>
            <w:shd w:val="clear" w:color="auto" w:fill="auto"/>
            <w:noWrap/>
            <w:vAlign w:val="center"/>
          </w:tcPr>
          <w:p w14:paraId="12A612E8"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2 9</w:t>
            </w:r>
            <w:r w:rsidR="00AF5CB0" w:rsidRPr="00BA0797">
              <w:rPr>
                <w:rFonts w:ascii="Myriad Pro" w:eastAsia="Times New Roman" w:hAnsi="Myriad Pro"/>
                <w:sz w:val="20"/>
                <w:szCs w:val="20"/>
                <w:lang w:eastAsia="ru-RU"/>
              </w:rPr>
              <w:t>50,26</w:t>
            </w:r>
          </w:p>
        </w:tc>
        <w:tc>
          <w:tcPr>
            <w:tcW w:w="1542" w:type="dxa"/>
            <w:shd w:val="clear" w:color="auto" w:fill="auto"/>
            <w:noWrap/>
            <w:vAlign w:val="center"/>
          </w:tcPr>
          <w:p w14:paraId="083006C8"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3</w:t>
            </w:r>
            <w:r w:rsidR="00834137" w:rsidRPr="00BA0797">
              <w:rPr>
                <w:rFonts w:ascii="Myriad Pro" w:eastAsia="Times New Roman" w:hAnsi="Myriad Pro"/>
                <w:sz w:val="20"/>
                <w:szCs w:val="20"/>
                <w:lang w:eastAsia="ru-RU"/>
              </w:rPr>
              <w:t>0 2</w:t>
            </w:r>
            <w:r w:rsidRPr="00BA0797">
              <w:rPr>
                <w:rFonts w:ascii="Myriad Pro" w:eastAsia="Times New Roman" w:hAnsi="Myriad Pro"/>
                <w:sz w:val="20"/>
                <w:szCs w:val="20"/>
                <w:lang w:eastAsia="ru-RU"/>
              </w:rPr>
              <w:t>70,90</w:t>
            </w:r>
          </w:p>
        </w:tc>
        <w:tc>
          <w:tcPr>
            <w:tcW w:w="1201" w:type="dxa"/>
            <w:shd w:val="clear" w:color="auto" w:fill="auto"/>
            <w:noWrap/>
            <w:vAlign w:val="center"/>
          </w:tcPr>
          <w:p w14:paraId="3580D87C"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1 3</w:t>
            </w:r>
            <w:r w:rsidR="00AF5CB0" w:rsidRPr="00BA0797">
              <w:rPr>
                <w:rFonts w:ascii="Myriad Pro" w:eastAsia="Times New Roman" w:hAnsi="Myriad Pro"/>
                <w:sz w:val="20"/>
                <w:szCs w:val="20"/>
                <w:lang w:eastAsia="ru-RU"/>
              </w:rPr>
              <w:t>35,42</w:t>
            </w:r>
          </w:p>
        </w:tc>
      </w:tr>
      <w:tr w:rsidR="00AF5CB0" w:rsidRPr="00BA0797" w14:paraId="27F6E468" w14:textId="77777777" w:rsidTr="00576D97">
        <w:trPr>
          <w:cantSplit/>
        </w:trPr>
        <w:tc>
          <w:tcPr>
            <w:tcW w:w="2842" w:type="dxa"/>
            <w:shd w:val="clear" w:color="auto" w:fill="auto"/>
            <w:noWrap/>
            <w:vAlign w:val="center"/>
          </w:tcPr>
          <w:p w14:paraId="685BD1F9"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из генерирующих компаний и блок-станций, тыс. </w:t>
            </w:r>
            <w:proofErr w:type="spellStart"/>
            <w:r w:rsidRPr="00BA0797">
              <w:rPr>
                <w:rFonts w:ascii="Myriad Pro" w:eastAsia="Times New Roman" w:hAnsi="Myriad Pro"/>
                <w:sz w:val="20"/>
                <w:szCs w:val="20"/>
                <w:lang w:eastAsia="ru-RU"/>
              </w:rPr>
              <w:t>кВтч</w:t>
            </w:r>
            <w:proofErr w:type="spellEnd"/>
            <w:r w:rsidRPr="00BA0797">
              <w:rPr>
                <w:rFonts w:ascii="Myriad Pro" w:eastAsia="Times New Roman" w:hAnsi="Myriad Pro"/>
                <w:sz w:val="20"/>
                <w:szCs w:val="20"/>
                <w:lang w:eastAsia="ru-RU"/>
              </w:rPr>
              <w:t xml:space="preserve"> </w:t>
            </w:r>
          </w:p>
        </w:tc>
        <w:tc>
          <w:tcPr>
            <w:tcW w:w="1345" w:type="dxa"/>
            <w:shd w:val="clear" w:color="auto" w:fill="auto"/>
            <w:noWrap/>
            <w:vAlign w:val="center"/>
          </w:tcPr>
          <w:p w14:paraId="259329CE"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r w:rsidR="00834137" w:rsidRPr="00BA0797">
              <w:rPr>
                <w:rFonts w:ascii="Myriad Pro" w:eastAsia="Times New Roman" w:hAnsi="Myriad Pro"/>
                <w:sz w:val="20"/>
                <w:szCs w:val="20"/>
                <w:lang w:eastAsia="ru-RU"/>
              </w:rPr>
              <w:t>5 4</w:t>
            </w:r>
            <w:r w:rsidRPr="00BA0797">
              <w:rPr>
                <w:rFonts w:ascii="Myriad Pro" w:eastAsia="Times New Roman" w:hAnsi="Myriad Pro"/>
                <w:sz w:val="20"/>
                <w:szCs w:val="20"/>
                <w:lang w:eastAsia="ru-RU"/>
              </w:rPr>
              <w:t>19,44</w:t>
            </w:r>
          </w:p>
        </w:tc>
        <w:tc>
          <w:tcPr>
            <w:tcW w:w="1423" w:type="dxa"/>
            <w:shd w:val="clear" w:color="auto" w:fill="auto"/>
            <w:noWrap/>
            <w:vAlign w:val="center"/>
          </w:tcPr>
          <w:p w14:paraId="19B7905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32291E8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542" w:type="dxa"/>
            <w:shd w:val="clear" w:color="auto" w:fill="auto"/>
            <w:noWrap/>
            <w:vAlign w:val="center"/>
          </w:tcPr>
          <w:p w14:paraId="6E85722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r w:rsidR="00834137" w:rsidRPr="00BA0797">
              <w:rPr>
                <w:rFonts w:ascii="Myriad Pro" w:eastAsia="Times New Roman" w:hAnsi="Myriad Pro"/>
                <w:sz w:val="20"/>
                <w:szCs w:val="20"/>
                <w:lang w:eastAsia="ru-RU"/>
              </w:rPr>
              <w:t>5 4</w:t>
            </w:r>
            <w:r w:rsidRPr="00BA0797">
              <w:rPr>
                <w:rFonts w:ascii="Myriad Pro" w:eastAsia="Times New Roman" w:hAnsi="Myriad Pro"/>
                <w:sz w:val="20"/>
                <w:szCs w:val="20"/>
                <w:lang w:eastAsia="ru-RU"/>
              </w:rPr>
              <w:t>19,44</w:t>
            </w:r>
          </w:p>
        </w:tc>
        <w:tc>
          <w:tcPr>
            <w:tcW w:w="1201" w:type="dxa"/>
            <w:shd w:val="clear" w:color="auto" w:fill="auto"/>
            <w:noWrap/>
            <w:vAlign w:val="center"/>
          </w:tcPr>
          <w:p w14:paraId="1079B3E4"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r>
      <w:tr w:rsidR="00AF5CB0" w:rsidRPr="00BA0797" w14:paraId="73EFC016" w14:textId="77777777" w:rsidTr="00576D97">
        <w:trPr>
          <w:cantSplit/>
        </w:trPr>
        <w:tc>
          <w:tcPr>
            <w:tcW w:w="2842" w:type="dxa"/>
            <w:shd w:val="clear" w:color="auto" w:fill="auto"/>
            <w:noWrap/>
            <w:vAlign w:val="center"/>
          </w:tcPr>
          <w:p w14:paraId="45A5348F"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из смежных сетевых организаций, тыс. </w:t>
            </w:r>
            <w:proofErr w:type="spellStart"/>
            <w:r w:rsidRPr="00BA0797">
              <w:rPr>
                <w:rFonts w:ascii="Myriad Pro" w:eastAsia="Times New Roman" w:hAnsi="Myriad Pro"/>
                <w:sz w:val="20"/>
                <w:szCs w:val="20"/>
                <w:lang w:eastAsia="ru-RU"/>
              </w:rPr>
              <w:t>кВтч</w:t>
            </w:r>
            <w:proofErr w:type="spellEnd"/>
            <w:r w:rsidRPr="00BA0797">
              <w:rPr>
                <w:rFonts w:ascii="Myriad Pro" w:eastAsia="Times New Roman" w:hAnsi="Myriad Pro"/>
                <w:sz w:val="20"/>
                <w:szCs w:val="20"/>
                <w:lang w:eastAsia="ru-RU"/>
              </w:rPr>
              <w:t>.</w:t>
            </w:r>
          </w:p>
        </w:tc>
        <w:tc>
          <w:tcPr>
            <w:tcW w:w="1345" w:type="dxa"/>
            <w:shd w:val="clear" w:color="auto" w:fill="auto"/>
            <w:noWrap/>
            <w:vAlign w:val="center"/>
          </w:tcPr>
          <w:p w14:paraId="6DDE366D"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423" w:type="dxa"/>
            <w:shd w:val="clear" w:color="auto" w:fill="auto"/>
            <w:noWrap/>
            <w:vAlign w:val="center"/>
          </w:tcPr>
          <w:p w14:paraId="00DAE3B2"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685DCCF3"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542" w:type="dxa"/>
            <w:shd w:val="clear" w:color="auto" w:fill="auto"/>
            <w:noWrap/>
            <w:vAlign w:val="center"/>
          </w:tcPr>
          <w:p w14:paraId="718C6356"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201" w:type="dxa"/>
            <w:shd w:val="clear" w:color="auto" w:fill="auto"/>
            <w:noWrap/>
            <w:vAlign w:val="center"/>
          </w:tcPr>
          <w:p w14:paraId="31CBD67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r>
      <w:tr w:rsidR="00AF5CB0" w:rsidRPr="00BA0797" w14:paraId="1AE1A27F" w14:textId="77777777" w:rsidTr="00576D97">
        <w:trPr>
          <w:cantSplit/>
        </w:trPr>
        <w:tc>
          <w:tcPr>
            <w:tcW w:w="2842" w:type="dxa"/>
            <w:shd w:val="clear" w:color="auto" w:fill="auto"/>
            <w:noWrap/>
            <w:vAlign w:val="center"/>
          </w:tcPr>
          <w:p w14:paraId="4FA90DEB"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от собственных генерирующих объектов,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2387C903"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423" w:type="dxa"/>
            <w:shd w:val="clear" w:color="auto" w:fill="auto"/>
            <w:noWrap/>
            <w:vAlign w:val="center"/>
          </w:tcPr>
          <w:p w14:paraId="2B374D5C"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039F910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542" w:type="dxa"/>
            <w:shd w:val="clear" w:color="auto" w:fill="auto"/>
            <w:noWrap/>
            <w:vAlign w:val="center"/>
          </w:tcPr>
          <w:p w14:paraId="1B8B5B6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201" w:type="dxa"/>
            <w:shd w:val="clear" w:color="auto" w:fill="auto"/>
            <w:noWrap/>
            <w:vAlign w:val="center"/>
          </w:tcPr>
          <w:p w14:paraId="4C3EA8E1"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r>
      <w:tr w:rsidR="00AF5CB0" w:rsidRPr="00BA0797" w14:paraId="0F1FD466" w14:textId="77777777" w:rsidTr="00576D97">
        <w:trPr>
          <w:cantSplit/>
        </w:trPr>
        <w:tc>
          <w:tcPr>
            <w:tcW w:w="2842" w:type="dxa"/>
            <w:shd w:val="clear" w:color="auto" w:fill="auto"/>
            <w:vAlign w:val="center"/>
          </w:tcPr>
          <w:p w14:paraId="5D23A50C"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Поступление в сеть из других уровней напряжения (трансформация) (тыс. кВт ч),</w:t>
            </w:r>
          </w:p>
        </w:tc>
        <w:tc>
          <w:tcPr>
            <w:tcW w:w="1345" w:type="dxa"/>
            <w:shd w:val="clear" w:color="auto" w:fill="auto"/>
            <w:noWrap/>
            <w:vAlign w:val="center"/>
          </w:tcPr>
          <w:p w14:paraId="3B7F9F11"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2 7</w:t>
            </w:r>
            <w:r w:rsidR="00AF5CB0" w:rsidRPr="00BA0797">
              <w:rPr>
                <w:rFonts w:ascii="Myriad Pro" w:eastAsia="Times New Roman" w:hAnsi="Myriad Pro"/>
                <w:sz w:val="20"/>
                <w:szCs w:val="20"/>
                <w:lang w:eastAsia="ru-RU"/>
              </w:rPr>
              <w:t>6</w:t>
            </w:r>
            <w:r w:rsidRPr="00BA0797">
              <w:rPr>
                <w:rFonts w:ascii="Myriad Pro" w:eastAsia="Times New Roman" w:hAnsi="Myriad Pro"/>
                <w:sz w:val="20"/>
                <w:szCs w:val="20"/>
                <w:lang w:eastAsia="ru-RU"/>
              </w:rPr>
              <w:t>3 6</w:t>
            </w:r>
            <w:r w:rsidR="00AF5CB0" w:rsidRPr="00BA0797">
              <w:rPr>
                <w:rFonts w:ascii="Myriad Pro" w:eastAsia="Times New Roman" w:hAnsi="Myriad Pro"/>
                <w:sz w:val="20"/>
                <w:szCs w:val="20"/>
                <w:lang w:eastAsia="ru-RU"/>
              </w:rPr>
              <w:t>36,73</w:t>
            </w:r>
          </w:p>
        </w:tc>
        <w:tc>
          <w:tcPr>
            <w:tcW w:w="1423" w:type="dxa"/>
            <w:shd w:val="clear" w:color="auto" w:fill="auto"/>
            <w:noWrap/>
            <w:vAlign w:val="center"/>
          </w:tcPr>
          <w:p w14:paraId="2A06239F"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48915970"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18</w:t>
            </w:r>
            <w:r w:rsidR="00834137" w:rsidRPr="00BA0797">
              <w:rPr>
                <w:rFonts w:ascii="Myriad Pro" w:eastAsia="Times New Roman" w:hAnsi="Myriad Pro"/>
                <w:sz w:val="20"/>
                <w:szCs w:val="20"/>
                <w:lang w:eastAsia="ru-RU"/>
              </w:rPr>
              <w:t>8 4</w:t>
            </w:r>
            <w:r w:rsidRPr="00BA0797">
              <w:rPr>
                <w:rFonts w:ascii="Myriad Pro" w:eastAsia="Times New Roman" w:hAnsi="Myriad Pro"/>
                <w:sz w:val="20"/>
                <w:szCs w:val="20"/>
                <w:lang w:eastAsia="ru-RU"/>
              </w:rPr>
              <w:t>63,85</w:t>
            </w:r>
          </w:p>
        </w:tc>
        <w:tc>
          <w:tcPr>
            <w:tcW w:w="1542" w:type="dxa"/>
            <w:shd w:val="clear" w:color="auto" w:fill="auto"/>
            <w:noWrap/>
            <w:vAlign w:val="center"/>
          </w:tcPr>
          <w:p w14:paraId="0B20ECE4"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1 6</w:t>
            </w:r>
            <w:r w:rsidR="00AF5CB0" w:rsidRPr="00BA0797">
              <w:rPr>
                <w:rFonts w:ascii="Myriad Pro" w:eastAsia="Times New Roman" w:hAnsi="Myriad Pro"/>
                <w:sz w:val="20"/>
                <w:szCs w:val="20"/>
                <w:lang w:eastAsia="ru-RU"/>
              </w:rPr>
              <w:t>0</w:t>
            </w:r>
            <w:r w:rsidRPr="00BA0797">
              <w:rPr>
                <w:rFonts w:ascii="Myriad Pro" w:eastAsia="Times New Roman" w:hAnsi="Myriad Pro"/>
                <w:sz w:val="20"/>
                <w:szCs w:val="20"/>
                <w:lang w:eastAsia="ru-RU"/>
              </w:rPr>
              <w:t>2 6</w:t>
            </w:r>
            <w:r w:rsidR="00AF5CB0" w:rsidRPr="00BA0797">
              <w:rPr>
                <w:rFonts w:ascii="Myriad Pro" w:eastAsia="Times New Roman" w:hAnsi="Myriad Pro"/>
                <w:sz w:val="20"/>
                <w:szCs w:val="20"/>
                <w:lang w:eastAsia="ru-RU"/>
              </w:rPr>
              <w:t>97,96</w:t>
            </w:r>
          </w:p>
        </w:tc>
        <w:tc>
          <w:tcPr>
            <w:tcW w:w="1201" w:type="dxa"/>
            <w:shd w:val="clear" w:color="auto" w:fill="auto"/>
            <w:noWrap/>
            <w:vAlign w:val="center"/>
          </w:tcPr>
          <w:p w14:paraId="092C9A15"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97</w:t>
            </w:r>
            <w:r w:rsidR="009C7B3E" w:rsidRPr="00BA0797">
              <w:rPr>
                <w:rFonts w:ascii="Myriad Pro" w:eastAsia="Times New Roman" w:hAnsi="Myriad Pro"/>
                <w:sz w:val="20"/>
                <w:szCs w:val="20"/>
                <w:lang w:eastAsia="ru-RU"/>
              </w:rPr>
              <w:t>2 4</w:t>
            </w:r>
            <w:r w:rsidRPr="00BA0797">
              <w:rPr>
                <w:rFonts w:ascii="Myriad Pro" w:eastAsia="Times New Roman" w:hAnsi="Myriad Pro"/>
                <w:sz w:val="20"/>
                <w:szCs w:val="20"/>
                <w:lang w:eastAsia="ru-RU"/>
              </w:rPr>
              <w:t>74,92</w:t>
            </w:r>
          </w:p>
        </w:tc>
      </w:tr>
      <w:tr w:rsidR="00AF5CB0" w:rsidRPr="00BA0797" w14:paraId="2356ADD4" w14:textId="77777777" w:rsidTr="00576D97">
        <w:trPr>
          <w:cantSplit/>
        </w:trPr>
        <w:tc>
          <w:tcPr>
            <w:tcW w:w="2842" w:type="dxa"/>
            <w:shd w:val="clear" w:color="auto" w:fill="auto"/>
            <w:noWrap/>
            <w:vAlign w:val="center"/>
          </w:tcPr>
          <w:p w14:paraId="53240C71" w14:textId="77777777" w:rsidR="00AF5CB0" w:rsidRPr="00BA0797" w:rsidRDefault="00AF5CB0" w:rsidP="00BA0797">
            <w:pPr>
              <w:spacing w:after="0" w:line="240" w:lineRule="auto"/>
              <w:ind w:left="567"/>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в том числе</w:t>
            </w:r>
          </w:p>
        </w:tc>
        <w:tc>
          <w:tcPr>
            <w:tcW w:w="1345" w:type="dxa"/>
            <w:shd w:val="clear" w:color="auto" w:fill="auto"/>
            <w:noWrap/>
            <w:vAlign w:val="center"/>
          </w:tcPr>
          <w:p w14:paraId="28FE3E84"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423" w:type="dxa"/>
            <w:shd w:val="clear" w:color="auto" w:fill="auto"/>
            <w:noWrap/>
            <w:vAlign w:val="center"/>
          </w:tcPr>
          <w:p w14:paraId="3CB12445"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370" w:type="dxa"/>
            <w:shd w:val="clear" w:color="auto" w:fill="auto"/>
            <w:noWrap/>
            <w:vAlign w:val="center"/>
          </w:tcPr>
          <w:p w14:paraId="72C94E7E"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542" w:type="dxa"/>
            <w:shd w:val="clear" w:color="auto" w:fill="auto"/>
            <w:noWrap/>
            <w:vAlign w:val="center"/>
          </w:tcPr>
          <w:p w14:paraId="2FD5396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201" w:type="dxa"/>
            <w:shd w:val="clear" w:color="auto" w:fill="auto"/>
            <w:noWrap/>
            <w:vAlign w:val="center"/>
          </w:tcPr>
          <w:p w14:paraId="2207E130"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r>
      <w:tr w:rsidR="00AF5CB0" w:rsidRPr="00BA0797" w14:paraId="09BF1261" w14:textId="77777777" w:rsidTr="00576D97">
        <w:trPr>
          <w:cantSplit/>
        </w:trPr>
        <w:tc>
          <w:tcPr>
            <w:tcW w:w="2842" w:type="dxa"/>
            <w:shd w:val="clear" w:color="auto" w:fill="auto"/>
            <w:noWrap/>
            <w:vAlign w:val="center"/>
          </w:tcPr>
          <w:p w14:paraId="4F576B1E"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с уровнем напряжения ВН,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67B53437"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1 6</w:t>
            </w:r>
            <w:r w:rsidR="00AF5CB0" w:rsidRPr="00BA0797">
              <w:rPr>
                <w:rFonts w:ascii="Myriad Pro" w:eastAsia="Times New Roman" w:hAnsi="Myriad Pro"/>
                <w:sz w:val="20"/>
                <w:szCs w:val="20"/>
                <w:lang w:eastAsia="ru-RU"/>
              </w:rPr>
              <w:t>3</w:t>
            </w:r>
            <w:r w:rsidR="00834137" w:rsidRPr="00BA0797">
              <w:rPr>
                <w:rFonts w:ascii="Myriad Pro" w:eastAsia="Times New Roman" w:hAnsi="Myriad Pro"/>
                <w:sz w:val="20"/>
                <w:szCs w:val="20"/>
                <w:lang w:eastAsia="ru-RU"/>
              </w:rPr>
              <w:t>4 0</w:t>
            </w:r>
            <w:r w:rsidR="00AF5CB0" w:rsidRPr="00BA0797">
              <w:rPr>
                <w:rFonts w:ascii="Myriad Pro" w:eastAsia="Times New Roman" w:hAnsi="Myriad Pro"/>
                <w:sz w:val="20"/>
                <w:szCs w:val="20"/>
                <w:lang w:eastAsia="ru-RU"/>
              </w:rPr>
              <w:t>56,71</w:t>
            </w:r>
          </w:p>
        </w:tc>
        <w:tc>
          <w:tcPr>
            <w:tcW w:w="1423" w:type="dxa"/>
            <w:shd w:val="clear" w:color="auto" w:fill="auto"/>
            <w:noWrap/>
            <w:vAlign w:val="center"/>
          </w:tcPr>
          <w:p w14:paraId="2DA1056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370" w:type="dxa"/>
            <w:shd w:val="clear" w:color="auto" w:fill="auto"/>
            <w:noWrap/>
            <w:vAlign w:val="center"/>
          </w:tcPr>
          <w:p w14:paraId="1559686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18</w:t>
            </w:r>
            <w:r w:rsidR="00834137" w:rsidRPr="00BA0797">
              <w:rPr>
                <w:rFonts w:ascii="Myriad Pro" w:eastAsia="Times New Roman" w:hAnsi="Myriad Pro"/>
                <w:sz w:val="20"/>
                <w:szCs w:val="20"/>
                <w:lang w:eastAsia="ru-RU"/>
              </w:rPr>
              <w:t>8 4</w:t>
            </w:r>
            <w:r w:rsidRPr="00BA0797">
              <w:rPr>
                <w:rFonts w:ascii="Myriad Pro" w:eastAsia="Times New Roman" w:hAnsi="Myriad Pro"/>
                <w:sz w:val="20"/>
                <w:szCs w:val="20"/>
                <w:lang w:eastAsia="ru-RU"/>
              </w:rPr>
              <w:t>63,85</w:t>
            </w:r>
          </w:p>
        </w:tc>
        <w:tc>
          <w:tcPr>
            <w:tcW w:w="1542" w:type="dxa"/>
            <w:shd w:val="clear" w:color="auto" w:fill="auto"/>
            <w:noWrap/>
            <w:vAlign w:val="center"/>
          </w:tcPr>
          <w:p w14:paraId="220740C4"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1 4</w:t>
            </w:r>
            <w:r w:rsidR="00AF5CB0" w:rsidRPr="00BA0797">
              <w:rPr>
                <w:rFonts w:ascii="Myriad Pro" w:eastAsia="Times New Roman" w:hAnsi="Myriad Pro"/>
                <w:sz w:val="20"/>
                <w:szCs w:val="20"/>
                <w:lang w:eastAsia="ru-RU"/>
              </w:rPr>
              <w:t>4</w:t>
            </w:r>
            <w:r w:rsidR="00834137" w:rsidRPr="00BA0797">
              <w:rPr>
                <w:rFonts w:ascii="Myriad Pro" w:eastAsia="Times New Roman" w:hAnsi="Myriad Pro"/>
                <w:sz w:val="20"/>
                <w:szCs w:val="20"/>
                <w:lang w:eastAsia="ru-RU"/>
              </w:rPr>
              <w:t>5 5</w:t>
            </w:r>
            <w:r w:rsidR="00AF5CB0" w:rsidRPr="00BA0797">
              <w:rPr>
                <w:rFonts w:ascii="Myriad Pro" w:eastAsia="Times New Roman" w:hAnsi="Myriad Pro"/>
                <w:sz w:val="20"/>
                <w:szCs w:val="20"/>
                <w:lang w:eastAsia="ru-RU"/>
              </w:rPr>
              <w:t>92,86</w:t>
            </w:r>
          </w:p>
        </w:tc>
        <w:tc>
          <w:tcPr>
            <w:tcW w:w="1201" w:type="dxa"/>
            <w:shd w:val="clear" w:color="auto" w:fill="auto"/>
            <w:noWrap/>
            <w:vAlign w:val="center"/>
          </w:tcPr>
          <w:p w14:paraId="0B4C50A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r>
      <w:tr w:rsidR="00AF5CB0" w:rsidRPr="00BA0797" w14:paraId="22038590" w14:textId="77777777" w:rsidTr="00576D97">
        <w:trPr>
          <w:cantSplit/>
        </w:trPr>
        <w:tc>
          <w:tcPr>
            <w:tcW w:w="2842" w:type="dxa"/>
            <w:shd w:val="clear" w:color="auto" w:fill="auto"/>
            <w:noWrap/>
            <w:vAlign w:val="center"/>
          </w:tcPr>
          <w:p w14:paraId="0230C272"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с уровнем напряжения СН1,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23A0538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15</w:t>
            </w:r>
            <w:r w:rsidR="00834137" w:rsidRPr="00BA0797">
              <w:rPr>
                <w:rFonts w:ascii="Myriad Pro" w:eastAsia="Times New Roman" w:hAnsi="Myriad Pro"/>
                <w:sz w:val="20"/>
                <w:szCs w:val="20"/>
                <w:lang w:eastAsia="ru-RU"/>
              </w:rPr>
              <w:t>7 1</w:t>
            </w:r>
            <w:r w:rsidRPr="00BA0797">
              <w:rPr>
                <w:rFonts w:ascii="Myriad Pro" w:eastAsia="Times New Roman" w:hAnsi="Myriad Pro"/>
                <w:sz w:val="20"/>
                <w:szCs w:val="20"/>
                <w:lang w:eastAsia="ru-RU"/>
              </w:rPr>
              <w:t>05,10</w:t>
            </w:r>
          </w:p>
        </w:tc>
        <w:tc>
          <w:tcPr>
            <w:tcW w:w="1423" w:type="dxa"/>
            <w:shd w:val="clear" w:color="auto" w:fill="auto"/>
            <w:noWrap/>
            <w:vAlign w:val="center"/>
          </w:tcPr>
          <w:p w14:paraId="58B119C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1D37509F"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542" w:type="dxa"/>
            <w:shd w:val="clear" w:color="auto" w:fill="auto"/>
            <w:noWrap/>
            <w:vAlign w:val="center"/>
          </w:tcPr>
          <w:p w14:paraId="6E1CAF5D"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15</w:t>
            </w:r>
            <w:r w:rsidR="00834137" w:rsidRPr="00BA0797">
              <w:rPr>
                <w:rFonts w:ascii="Myriad Pro" w:eastAsia="Times New Roman" w:hAnsi="Myriad Pro"/>
                <w:sz w:val="20"/>
                <w:szCs w:val="20"/>
                <w:lang w:eastAsia="ru-RU"/>
              </w:rPr>
              <w:t>7 1</w:t>
            </w:r>
            <w:r w:rsidRPr="00BA0797">
              <w:rPr>
                <w:rFonts w:ascii="Myriad Pro" w:eastAsia="Times New Roman" w:hAnsi="Myriad Pro"/>
                <w:sz w:val="20"/>
                <w:szCs w:val="20"/>
                <w:lang w:eastAsia="ru-RU"/>
              </w:rPr>
              <w:t>05,10</w:t>
            </w:r>
          </w:p>
        </w:tc>
        <w:tc>
          <w:tcPr>
            <w:tcW w:w="1201" w:type="dxa"/>
            <w:shd w:val="clear" w:color="auto" w:fill="auto"/>
            <w:noWrap/>
            <w:vAlign w:val="center"/>
          </w:tcPr>
          <w:p w14:paraId="5D806730"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r>
      <w:tr w:rsidR="00AF5CB0" w:rsidRPr="00BA0797" w14:paraId="0F576E11" w14:textId="77777777" w:rsidTr="00576D97">
        <w:trPr>
          <w:cantSplit/>
        </w:trPr>
        <w:tc>
          <w:tcPr>
            <w:tcW w:w="2842" w:type="dxa"/>
            <w:shd w:val="clear" w:color="auto" w:fill="auto"/>
            <w:noWrap/>
            <w:vAlign w:val="center"/>
          </w:tcPr>
          <w:p w14:paraId="7C27B914"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с уровнем напряжения СН2,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1AF43751"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97</w:t>
            </w:r>
            <w:r w:rsidR="009C7B3E" w:rsidRPr="00BA0797">
              <w:rPr>
                <w:rFonts w:ascii="Myriad Pro" w:eastAsia="Times New Roman" w:hAnsi="Myriad Pro"/>
                <w:sz w:val="20"/>
                <w:szCs w:val="20"/>
                <w:lang w:eastAsia="ru-RU"/>
              </w:rPr>
              <w:t>2 4</w:t>
            </w:r>
            <w:r w:rsidRPr="00BA0797">
              <w:rPr>
                <w:rFonts w:ascii="Myriad Pro" w:eastAsia="Times New Roman" w:hAnsi="Myriad Pro"/>
                <w:sz w:val="20"/>
                <w:szCs w:val="20"/>
                <w:lang w:eastAsia="ru-RU"/>
              </w:rPr>
              <w:t>74,92</w:t>
            </w:r>
          </w:p>
        </w:tc>
        <w:tc>
          <w:tcPr>
            <w:tcW w:w="1423" w:type="dxa"/>
            <w:shd w:val="clear" w:color="auto" w:fill="auto"/>
            <w:noWrap/>
            <w:vAlign w:val="center"/>
          </w:tcPr>
          <w:p w14:paraId="25FAEC6E"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264CEECF"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542" w:type="dxa"/>
            <w:shd w:val="clear" w:color="auto" w:fill="auto"/>
            <w:noWrap/>
            <w:vAlign w:val="center"/>
          </w:tcPr>
          <w:p w14:paraId="7072538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201" w:type="dxa"/>
            <w:shd w:val="clear" w:color="auto" w:fill="auto"/>
            <w:noWrap/>
            <w:vAlign w:val="center"/>
          </w:tcPr>
          <w:p w14:paraId="6CFBB4E4"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97</w:t>
            </w:r>
            <w:r w:rsidR="009C7B3E" w:rsidRPr="00BA0797">
              <w:rPr>
                <w:rFonts w:ascii="Myriad Pro" w:eastAsia="Times New Roman" w:hAnsi="Myriad Pro"/>
                <w:sz w:val="20"/>
                <w:szCs w:val="20"/>
                <w:lang w:eastAsia="ru-RU"/>
              </w:rPr>
              <w:t>2 4</w:t>
            </w:r>
            <w:r w:rsidRPr="00BA0797">
              <w:rPr>
                <w:rFonts w:ascii="Myriad Pro" w:eastAsia="Times New Roman" w:hAnsi="Myriad Pro"/>
                <w:sz w:val="20"/>
                <w:szCs w:val="20"/>
                <w:lang w:eastAsia="ru-RU"/>
              </w:rPr>
              <w:t>74,92</w:t>
            </w:r>
          </w:p>
        </w:tc>
      </w:tr>
      <w:tr w:rsidR="00AF5CB0" w:rsidRPr="00BA0797" w14:paraId="6565EB0D" w14:textId="77777777" w:rsidTr="00576D97">
        <w:trPr>
          <w:cantSplit/>
        </w:trPr>
        <w:tc>
          <w:tcPr>
            <w:tcW w:w="2842" w:type="dxa"/>
            <w:shd w:val="clear" w:color="auto" w:fill="auto"/>
            <w:noWrap/>
            <w:vAlign w:val="center"/>
          </w:tcPr>
          <w:p w14:paraId="2826308F"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с уровнем напряжения НН,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5C21A222"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423" w:type="dxa"/>
            <w:shd w:val="clear" w:color="auto" w:fill="auto"/>
            <w:noWrap/>
            <w:vAlign w:val="center"/>
          </w:tcPr>
          <w:p w14:paraId="1155D76F"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370" w:type="dxa"/>
            <w:shd w:val="clear" w:color="auto" w:fill="auto"/>
            <w:noWrap/>
            <w:vAlign w:val="center"/>
          </w:tcPr>
          <w:p w14:paraId="25367213"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542" w:type="dxa"/>
            <w:shd w:val="clear" w:color="auto" w:fill="auto"/>
            <w:noWrap/>
            <w:vAlign w:val="center"/>
          </w:tcPr>
          <w:p w14:paraId="34C317F2"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1201" w:type="dxa"/>
            <w:shd w:val="clear" w:color="auto" w:fill="auto"/>
            <w:noWrap/>
            <w:vAlign w:val="center"/>
          </w:tcPr>
          <w:p w14:paraId="3B7A7EF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r>
      <w:tr w:rsidR="00AF5CB0" w:rsidRPr="00BA0797" w14:paraId="6C2B0F18" w14:textId="77777777" w:rsidTr="00576D97">
        <w:trPr>
          <w:cantSplit/>
        </w:trPr>
        <w:tc>
          <w:tcPr>
            <w:tcW w:w="2842" w:type="dxa"/>
            <w:shd w:val="clear" w:color="auto" w:fill="auto"/>
            <w:noWrap/>
            <w:vAlign w:val="center"/>
          </w:tcPr>
          <w:p w14:paraId="11F72E56"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Отпуск электроэнергии в сеть,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52B96033"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423" w:type="dxa"/>
            <w:shd w:val="clear" w:color="auto" w:fill="auto"/>
            <w:noWrap/>
            <w:vAlign w:val="center"/>
          </w:tcPr>
          <w:p w14:paraId="2CAC5EE4" w14:textId="77777777" w:rsidR="00AF5CB0" w:rsidRPr="00BA0797" w:rsidRDefault="00834137"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AF5CB0" w:rsidRPr="00BA0797">
              <w:rPr>
                <w:rFonts w:ascii="Myriad Pro" w:eastAsia="Times New Roman" w:hAnsi="Myriad Pro"/>
                <w:sz w:val="20"/>
                <w:szCs w:val="20"/>
                <w:lang w:eastAsia="ru-RU"/>
              </w:rPr>
              <w:t>0</w:t>
            </w:r>
            <w:r w:rsidRPr="00BA0797">
              <w:rPr>
                <w:rFonts w:ascii="Myriad Pro" w:eastAsia="Times New Roman" w:hAnsi="Myriad Pro"/>
                <w:sz w:val="20"/>
                <w:szCs w:val="20"/>
                <w:lang w:eastAsia="ru-RU"/>
              </w:rPr>
              <w:t>9 5</w:t>
            </w:r>
            <w:r w:rsidR="00AF5CB0" w:rsidRPr="00BA0797">
              <w:rPr>
                <w:rFonts w:ascii="Myriad Pro" w:eastAsia="Times New Roman" w:hAnsi="Myriad Pro"/>
                <w:sz w:val="20"/>
                <w:szCs w:val="20"/>
                <w:lang w:eastAsia="ru-RU"/>
              </w:rPr>
              <w:t>09,59</w:t>
            </w:r>
          </w:p>
        </w:tc>
        <w:tc>
          <w:tcPr>
            <w:tcW w:w="1370" w:type="dxa"/>
            <w:shd w:val="clear" w:color="auto" w:fill="auto"/>
            <w:noWrap/>
            <w:vAlign w:val="center"/>
          </w:tcPr>
          <w:p w14:paraId="6BC12CE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19</w:t>
            </w:r>
            <w:r w:rsidR="009C7B3E" w:rsidRPr="00BA0797">
              <w:rPr>
                <w:rFonts w:ascii="Myriad Pro" w:eastAsia="Times New Roman" w:hAnsi="Myriad Pro"/>
                <w:sz w:val="20"/>
                <w:szCs w:val="20"/>
                <w:lang w:eastAsia="ru-RU"/>
              </w:rPr>
              <w:t>1 4</w:t>
            </w:r>
            <w:r w:rsidRPr="00BA0797">
              <w:rPr>
                <w:rFonts w:ascii="Myriad Pro" w:eastAsia="Times New Roman" w:hAnsi="Myriad Pro"/>
                <w:sz w:val="20"/>
                <w:szCs w:val="20"/>
                <w:lang w:eastAsia="ru-RU"/>
              </w:rPr>
              <w:t>14,11</w:t>
            </w:r>
          </w:p>
        </w:tc>
        <w:tc>
          <w:tcPr>
            <w:tcW w:w="1542" w:type="dxa"/>
            <w:shd w:val="clear" w:color="auto" w:fill="auto"/>
            <w:noWrap/>
            <w:vAlign w:val="center"/>
          </w:tcPr>
          <w:p w14:paraId="6CE4EFE9"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1 6</w:t>
            </w:r>
            <w:r w:rsidR="00AF5CB0" w:rsidRPr="00BA0797">
              <w:rPr>
                <w:rFonts w:ascii="Myriad Pro" w:eastAsia="Times New Roman" w:hAnsi="Myriad Pro"/>
                <w:sz w:val="20"/>
                <w:szCs w:val="20"/>
                <w:lang w:eastAsia="ru-RU"/>
              </w:rPr>
              <w:t>4</w:t>
            </w:r>
            <w:r w:rsidR="00834137" w:rsidRPr="00BA0797">
              <w:rPr>
                <w:rFonts w:ascii="Myriad Pro" w:eastAsia="Times New Roman" w:hAnsi="Myriad Pro"/>
                <w:sz w:val="20"/>
                <w:szCs w:val="20"/>
                <w:lang w:eastAsia="ru-RU"/>
              </w:rPr>
              <w:t>8 3</w:t>
            </w:r>
            <w:r w:rsidR="00AF5CB0" w:rsidRPr="00BA0797">
              <w:rPr>
                <w:rFonts w:ascii="Myriad Pro" w:eastAsia="Times New Roman" w:hAnsi="Myriad Pro"/>
                <w:sz w:val="20"/>
                <w:szCs w:val="20"/>
                <w:lang w:eastAsia="ru-RU"/>
              </w:rPr>
              <w:t>88,30</w:t>
            </w:r>
          </w:p>
        </w:tc>
        <w:tc>
          <w:tcPr>
            <w:tcW w:w="1201" w:type="dxa"/>
            <w:shd w:val="clear" w:color="auto" w:fill="auto"/>
            <w:noWrap/>
            <w:vAlign w:val="center"/>
          </w:tcPr>
          <w:p w14:paraId="25D4B4DB"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97</w:t>
            </w:r>
            <w:r w:rsidR="009C7B3E" w:rsidRPr="00BA0797">
              <w:rPr>
                <w:rFonts w:ascii="Myriad Pro" w:eastAsia="Times New Roman" w:hAnsi="Myriad Pro"/>
                <w:sz w:val="20"/>
                <w:szCs w:val="20"/>
                <w:lang w:eastAsia="ru-RU"/>
              </w:rPr>
              <w:t>3 8</w:t>
            </w:r>
            <w:r w:rsidRPr="00BA0797">
              <w:rPr>
                <w:rFonts w:ascii="Myriad Pro" w:eastAsia="Times New Roman" w:hAnsi="Myriad Pro"/>
                <w:sz w:val="20"/>
                <w:szCs w:val="20"/>
                <w:lang w:eastAsia="ru-RU"/>
              </w:rPr>
              <w:t>10,34</w:t>
            </w:r>
          </w:p>
        </w:tc>
      </w:tr>
      <w:tr w:rsidR="00AF5CB0" w:rsidRPr="00BA0797" w14:paraId="74393530" w14:textId="77777777" w:rsidTr="00576D97">
        <w:trPr>
          <w:cantSplit/>
        </w:trPr>
        <w:tc>
          <w:tcPr>
            <w:tcW w:w="2842" w:type="dxa"/>
            <w:shd w:val="clear" w:color="auto" w:fill="auto"/>
            <w:noWrap/>
            <w:vAlign w:val="center"/>
          </w:tcPr>
          <w:p w14:paraId="4AEF0E3E"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Фактические потери электроэнергии, тыс. </w:t>
            </w:r>
            <w:proofErr w:type="spellStart"/>
            <w:r w:rsidRPr="00BA0797">
              <w:rPr>
                <w:rFonts w:ascii="Myriad Pro" w:eastAsia="Times New Roman" w:hAnsi="Myriad Pro"/>
                <w:sz w:val="20"/>
                <w:szCs w:val="20"/>
                <w:lang w:eastAsia="ru-RU"/>
              </w:rPr>
              <w:t>кВтч</w:t>
            </w:r>
            <w:proofErr w:type="spellEnd"/>
          </w:p>
        </w:tc>
        <w:tc>
          <w:tcPr>
            <w:tcW w:w="1345" w:type="dxa"/>
            <w:shd w:val="clear" w:color="auto" w:fill="auto"/>
            <w:noWrap/>
            <w:vAlign w:val="center"/>
          </w:tcPr>
          <w:p w14:paraId="50024A8C"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25</w:t>
            </w:r>
            <w:r w:rsidR="00834137" w:rsidRPr="00BA0797">
              <w:rPr>
                <w:rFonts w:ascii="Myriad Pro" w:eastAsia="Times New Roman" w:hAnsi="Myriad Pro"/>
                <w:sz w:val="20"/>
                <w:szCs w:val="20"/>
                <w:lang w:eastAsia="ru-RU"/>
              </w:rPr>
              <w:t>8 1</w:t>
            </w:r>
            <w:r w:rsidRPr="00BA0797">
              <w:rPr>
                <w:rFonts w:ascii="Myriad Pro" w:eastAsia="Times New Roman" w:hAnsi="Myriad Pro"/>
                <w:sz w:val="20"/>
                <w:szCs w:val="20"/>
                <w:lang w:eastAsia="ru-RU"/>
              </w:rPr>
              <w:t>94,16</w:t>
            </w:r>
          </w:p>
        </w:tc>
        <w:tc>
          <w:tcPr>
            <w:tcW w:w="1423" w:type="dxa"/>
            <w:shd w:val="clear" w:color="auto" w:fill="auto"/>
            <w:noWrap/>
            <w:vAlign w:val="center"/>
          </w:tcPr>
          <w:p w14:paraId="02F2B78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7</w:t>
            </w:r>
            <w:r w:rsidR="00834137" w:rsidRPr="00BA0797">
              <w:rPr>
                <w:rFonts w:ascii="Myriad Pro" w:eastAsia="Times New Roman" w:hAnsi="Myriad Pro"/>
                <w:sz w:val="20"/>
                <w:szCs w:val="20"/>
                <w:lang w:eastAsia="ru-RU"/>
              </w:rPr>
              <w:t>5 3</w:t>
            </w:r>
            <w:r w:rsidRPr="00BA0797">
              <w:rPr>
                <w:rFonts w:ascii="Myriad Pro" w:eastAsia="Times New Roman" w:hAnsi="Myriad Pro"/>
                <w:sz w:val="20"/>
                <w:szCs w:val="20"/>
                <w:lang w:eastAsia="ru-RU"/>
              </w:rPr>
              <w:t>38,83</w:t>
            </w:r>
          </w:p>
        </w:tc>
        <w:tc>
          <w:tcPr>
            <w:tcW w:w="1370" w:type="dxa"/>
            <w:shd w:val="clear" w:color="auto" w:fill="auto"/>
            <w:noWrap/>
            <w:vAlign w:val="center"/>
          </w:tcPr>
          <w:p w14:paraId="3477614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r w:rsidR="009C7B3E" w:rsidRPr="00BA0797">
              <w:rPr>
                <w:rFonts w:ascii="Myriad Pro" w:eastAsia="Times New Roman" w:hAnsi="Myriad Pro"/>
                <w:sz w:val="20"/>
                <w:szCs w:val="20"/>
                <w:lang w:eastAsia="ru-RU"/>
              </w:rPr>
              <w:t>3 8</w:t>
            </w:r>
            <w:r w:rsidRPr="00BA0797">
              <w:rPr>
                <w:rFonts w:ascii="Myriad Pro" w:eastAsia="Times New Roman" w:hAnsi="Myriad Pro"/>
                <w:sz w:val="20"/>
                <w:szCs w:val="20"/>
                <w:lang w:eastAsia="ru-RU"/>
              </w:rPr>
              <w:t>01,58</w:t>
            </w:r>
          </w:p>
        </w:tc>
        <w:tc>
          <w:tcPr>
            <w:tcW w:w="1542" w:type="dxa"/>
            <w:shd w:val="clear" w:color="auto" w:fill="auto"/>
            <w:noWrap/>
            <w:vAlign w:val="center"/>
          </w:tcPr>
          <w:p w14:paraId="62DBB337"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8</w:t>
            </w:r>
            <w:r w:rsidR="00834137" w:rsidRPr="00BA0797">
              <w:rPr>
                <w:rFonts w:ascii="Myriad Pro" w:eastAsia="Times New Roman" w:hAnsi="Myriad Pro"/>
                <w:sz w:val="20"/>
                <w:szCs w:val="20"/>
                <w:lang w:eastAsia="ru-RU"/>
              </w:rPr>
              <w:t>9 9</w:t>
            </w:r>
            <w:r w:rsidRPr="00BA0797">
              <w:rPr>
                <w:rFonts w:ascii="Myriad Pro" w:eastAsia="Times New Roman" w:hAnsi="Myriad Pro"/>
                <w:sz w:val="20"/>
                <w:szCs w:val="20"/>
                <w:lang w:eastAsia="ru-RU"/>
              </w:rPr>
              <w:t>31,44</w:t>
            </w:r>
          </w:p>
        </w:tc>
        <w:tc>
          <w:tcPr>
            <w:tcW w:w="1201" w:type="dxa"/>
            <w:shd w:val="clear" w:color="auto" w:fill="auto"/>
            <w:noWrap/>
            <w:vAlign w:val="center"/>
          </w:tcPr>
          <w:p w14:paraId="21772E55"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7</w:t>
            </w:r>
            <w:r w:rsidR="00834137" w:rsidRPr="00BA0797">
              <w:rPr>
                <w:rFonts w:ascii="Myriad Pro" w:eastAsia="Times New Roman" w:hAnsi="Myriad Pro"/>
                <w:sz w:val="20"/>
                <w:szCs w:val="20"/>
                <w:lang w:eastAsia="ru-RU"/>
              </w:rPr>
              <w:t>9 1</w:t>
            </w:r>
            <w:r w:rsidRPr="00BA0797">
              <w:rPr>
                <w:rFonts w:ascii="Myriad Pro" w:eastAsia="Times New Roman" w:hAnsi="Myriad Pro"/>
                <w:sz w:val="20"/>
                <w:szCs w:val="20"/>
                <w:lang w:eastAsia="ru-RU"/>
              </w:rPr>
              <w:t>22,31</w:t>
            </w:r>
          </w:p>
        </w:tc>
      </w:tr>
      <w:tr w:rsidR="00AF5CB0" w:rsidRPr="00BA0797" w14:paraId="5AAEC70D" w14:textId="77777777" w:rsidTr="00576D97">
        <w:trPr>
          <w:cantSplit/>
        </w:trPr>
        <w:tc>
          <w:tcPr>
            <w:tcW w:w="2842" w:type="dxa"/>
            <w:shd w:val="clear" w:color="auto" w:fill="auto"/>
            <w:noWrap/>
            <w:vAlign w:val="center"/>
          </w:tcPr>
          <w:p w14:paraId="51BA6920" w14:textId="77777777" w:rsidR="00AF5CB0" w:rsidRPr="00BA0797" w:rsidRDefault="00AF5CB0" w:rsidP="00BA0797">
            <w:pPr>
              <w:spacing w:after="0" w:line="240" w:lineRule="auto"/>
              <w:contextualSpacing/>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Относительные фактические потери электроэнергии, %</w:t>
            </w:r>
          </w:p>
        </w:tc>
        <w:tc>
          <w:tcPr>
            <w:tcW w:w="1345" w:type="dxa"/>
            <w:shd w:val="clear" w:color="auto" w:fill="auto"/>
            <w:noWrap/>
            <w:vAlign w:val="center"/>
          </w:tcPr>
          <w:p w14:paraId="775FBFAC"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12,54</w:t>
            </w:r>
          </w:p>
        </w:tc>
        <w:tc>
          <w:tcPr>
            <w:tcW w:w="1423" w:type="dxa"/>
            <w:shd w:val="clear" w:color="auto" w:fill="auto"/>
            <w:noWrap/>
            <w:vAlign w:val="center"/>
          </w:tcPr>
          <w:p w14:paraId="2F491B87"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3,75</w:t>
            </w:r>
          </w:p>
        </w:tc>
        <w:tc>
          <w:tcPr>
            <w:tcW w:w="1370" w:type="dxa"/>
            <w:shd w:val="clear" w:color="auto" w:fill="auto"/>
            <w:noWrap/>
            <w:vAlign w:val="center"/>
          </w:tcPr>
          <w:p w14:paraId="22B1CF34"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7,21</w:t>
            </w:r>
          </w:p>
        </w:tc>
        <w:tc>
          <w:tcPr>
            <w:tcW w:w="1542" w:type="dxa"/>
            <w:shd w:val="clear" w:color="auto" w:fill="auto"/>
            <w:noWrap/>
            <w:vAlign w:val="center"/>
          </w:tcPr>
          <w:p w14:paraId="1A66CA78"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5,46</w:t>
            </w:r>
          </w:p>
        </w:tc>
        <w:tc>
          <w:tcPr>
            <w:tcW w:w="1201" w:type="dxa"/>
            <w:shd w:val="clear" w:color="auto" w:fill="auto"/>
            <w:noWrap/>
            <w:vAlign w:val="center"/>
          </w:tcPr>
          <w:p w14:paraId="7472297E"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8,13</w:t>
            </w:r>
          </w:p>
        </w:tc>
      </w:tr>
      <w:tr w:rsidR="00AF5CB0" w:rsidRPr="00BA0797" w14:paraId="18FF0194" w14:textId="77777777" w:rsidTr="00576D97">
        <w:trPr>
          <w:cantSplit/>
        </w:trPr>
        <w:tc>
          <w:tcPr>
            <w:tcW w:w="2842" w:type="dxa"/>
            <w:shd w:val="clear" w:color="auto" w:fill="auto"/>
            <w:vAlign w:val="center"/>
          </w:tcPr>
          <w:p w14:paraId="7E17165C"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Протяженность линий (воздушных и кабельных) электропередачи в одноцепном выражении, км</w:t>
            </w:r>
          </w:p>
        </w:tc>
        <w:tc>
          <w:tcPr>
            <w:tcW w:w="1345" w:type="dxa"/>
            <w:shd w:val="clear" w:color="auto" w:fill="auto"/>
            <w:noWrap/>
            <w:vAlign w:val="center"/>
          </w:tcPr>
          <w:p w14:paraId="56C1C30D"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w:t>
            </w:r>
            <w:r w:rsidR="00834137" w:rsidRPr="00BA0797">
              <w:rPr>
                <w:rFonts w:ascii="Myriad Pro" w:eastAsia="Times New Roman" w:hAnsi="Myriad Pro"/>
                <w:sz w:val="20"/>
                <w:szCs w:val="20"/>
                <w:lang w:eastAsia="ru-RU"/>
              </w:rPr>
              <w:t>4 9</w:t>
            </w:r>
            <w:r w:rsidRPr="00BA0797">
              <w:rPr>
                <w:rFonts w:ascii="Myriad Pro" w:eastAsia="Times New Roman" w:hAnsi="Myriad Pro"/>
                <w:sz w:val="20"/>
                <w:szCs w:val="20"/>
                <w:lang w:eastAsia="ru-RU"/>
              </w:rPr>
              <w:t>36,70</w:t>
            </w:r>
          </w:p>
        </w:tc>
        <w:tc>
          <w:tcPr>
            <w:tcW w:w="1423" w:type="dxa"/>
            <w:shd w:val="clear" w:color="auto" w:fill="auto"/>
            <w:noWrap/>
            <w:vAlign w:val="center"/>
          </w:tcPr>
          <w:p w14:paraId="6264BED5"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2 1</w:t>
            </w:r>
            <w:r w:rsidR="00AF5CB0" w:rsidRPr="00BA0797">
              <w:rPr>
                <w:rFonts w:ascii="Myriad Pro" w:eastAsia="Times New Roman" w:hAnsi="Myriad Pro"/>
                <w:sz w:val="20"/>
                <w:szCs w:val="20"/>
                <w:lang w:eastAsia="ru-RU"/>
              </w:rPr>
              <w:t>17,93</w:t>
            </w:r>
          </w:p>
        </w:tc>
        <w:tc>
          <w:tcPr>
            <w:tcW w:w="1370" w:type="dxa"/>
            <w:shd w:val="clear" w:color="auto" w:fill="auto"/>
            <w:noWrap/>
            <w:vAlign w:val="center"/>
          </w:tcPr>
          <w:p w14:paraId="4DF9EDE9"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1 6</w:t>
            </w:r>
            <w:r w:rsidR="00AF5CB0" w:rsidRPr="00BA0797">
              <w:rPr>
                <w:rFonts w:ascii="Myriad Pro" w:eastAsia="Times New Roman" w:hAnsi="Myriad Pro"/>
                <w:sz w:val="20"/>
                <w:szCs w:val="20"/>
                <w:lang w:eastAsia="ru-RU"/>
              </w:rPr>
              <w:t>48,88</w:t>
            </w:r>
          </w:p>
        </w:tc>
        <w:tc>
          <w:tcPr>
            <w:tcW w:w="1542" w:type="dxa"/>
            <w:shd w:val="clear" w:color="auto" w:fill="auto"/>
            <w:noWrap/>
            <w:vAlign w:val="center"/>
          </w:tcPr>
          <w:p w14:paraId="0828D924"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w:t>
            </w:r>
            <w:r w:rsidR="009C7B3E" w:rsidRPr="00BA0797">
              <w:rPr>
                <w:rFonts w:ascii="Myriad Pro" w:eastAsia="Times New Roman" w:hAnsi="Myriad Pro"/>
                <w:sz w:val="20"/>
                <w:szCs w:val="20"/>
                <w:lang w:eastAsia="ru-RU"/>
              </w:rPr>
              <w:t>2 8</w:t>
            </w:r>
            <w:r w:rsidRPr="00BA0797">
              <w:rPr>
                <w:rFonts w:ascii="Myriad Pro" w:eastAsia="Times New Roman" w:hAnsi="Myriad Pro"/>
                <w:sz w:val="20"/>
                <w:szCs w:val="20"/>
                <w:lang w:eastAsia="ru-RU"/>
              </w:rPr>
              <w:t>86,74</w:t>
            </w:r>
          </w:p>
        </w:tc>
        <w:tc>
          <w:tcPr>
            <w:tcW w:w="1201" w:type="dxa"/>
            <w:shd w:val="clear" w:color="auto" w:fill="auto"/>
            <w:noWrap/>
            <w:vAlign w:val="center"/>
          </w:tcPr>
          <w:p w14:paraId="221EF739"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r w:rsidR="00834137" w:rsidRPr="00BA0797">
              <w:rPr>
                <w:rFonts w:ascii="Myriad Pro" w:eastAsia="Times New Roman" w:hAnsi="Myriad Pro"/>
                <w:sz w:val="20"/>
                <w:szCs w:val="20"/>
                <w:lang w:eastAsia="ru-RU"/>
              </w:rPr>
              <w:t>8 2</w:t>
            </w:r>
            <w:r w:rsidRPr="00BA0797">
              <w:rPr>
                <w:rFonts w:ascii="Myriad Pro" w:eastAsia="Times New Roman" w:hAnsi="Myriad Pro"/>
                <w:sz w:val="20"/>
                <w:szCs w:val="20"/>
                <w:lang w:eastAsia="ru-RU"/>
              </w:rPr>
              <w:t>83,15</w:t>
            </w:r>
          </w:p>
        </w:tc>
      </w:tr>
      <w:tr w:rsidR="00AF5CB0" w:rsidRPr="00BA0797" w14:paraId="0B1BC6A7" w14:textId="77777777" w:rsidTr="00576D97">
        <w:trPr>
          <w:cantSplit/>
        </w:trPr>
        <w:tc>
          <w:tcPr>
            <w:tcW w:w="2842" w:type="dxa"/>
            <w:shd w:val="clear" w:color="auto" w:fill="auto"/>
            <w:vAlign w:val="center"/>
          </w:tcPr>
          <w:p w14:paraId="09EC4344"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Протяженность воздушных линий электропередачи в одноцепном выражении, км</w:t>
            </w:r>
          </w:p>
        </w:tc>
        <w:tc>
          <w:tcPr>
            <w:tcW w:w="1345" w:type="dxa"/>
            <w:shd w:val="clear" w:color="auto" w:fill="auto"/>
            <w:noWrap/>
            <w:vAlign w:val="center"/>
          </w:tcPr>
          <w:p w14:paraId="47DD3988"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w:t>
            </w:r>
            <w:r w:rsidR="009C7B3E" w:rsidRPr="00BA0797">
              <w:rPr>
                <w:rFonts w:ascii="Myriad Pro" w:eastAsia="Times New Roman" w:hAnsi="Myriad Pro"/>
                <w:sz w:val="20"/>
                <w:szCs w:val="20"/>
                <w:lang w:eastAsia="ru-RU"/>
              </w:rPr>
              <w:t>2 6</w:t>
            </w:r>
            <w:r w:rsidRPr="00BA0797">
              <w:rPr>
                <w:rFonts w:ascii="Myriad Pro" w:eastAsia="Times New Roman" w:hAnsi="Myriad Pro"/>
                <w:sz w:val="20"/>
                <w:szCs w:val="20"/>
                <w:lang w:eastAsia="ru-RU"/>
              </w:rPr>
              <w:t>53,11</w:t>
            </w:r>
          </w:p>
        </w:tc>
        <w:tc>
          <w:tcPr>
            <w:tcW w:w="1423" w:type="dxa"/>
            <w:shd w:val="clear" w:color="auto" w:fill="auto"/>
            <w:noWrap/>
            <w:vAlign w:val="center"/>
          </w:tcPr>
          <w:p w14:paraId="0CF4E83B"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2 1</w:t>
            </w:r>
            <w:r w:rsidR="00AF5CB0" w:rsidRPr="00BA0797">
              <w:rPr>
                <w:rFonts w:ascii="Myriad Pro" w:eastAsia="Times New Roman" w:hAnsi="Myriad Pro"/>
                <w:sz w:val="20"/>
                <w:szCs w:val="20"/>
                <w:lang w:eastAsia="ru-RU"/>
              </w:rPr>
              <w:t>17,93</w:t>
            </w:r>
          </w:p>
        </w:tc>
        <w:tc>
          <w:tcPr>
            <w:tcW w:w="1370" w:type="dxa"/>
            <w:shd w:val="clear" w:color="auto" w:fill="auto"/>
            <w:noWrap/>
            <w:vAlign w:val="center"/>
          </w:tcPr>
          <w:p w14:paraId="2A7DE066" w14:textId="77777777" w:rsidR="00AF5CB0" w:rsidRPr="00BA0797" w:rsidRDefault="009C7B3E"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1 6</w:t>
            </w:r>
            <w:r w:rsidR="00AF5CB0" w:rsidRPr="00BA0797">
              <w:rPr>
                <w:rFonts w:ascii="Myriad Pro" w:eastAsia="Times New Roman" w:hAnsi="Myriad Pro"/>
                <w:sz w:val="20"/>
                <w:szCs w:val="20"/>
                <w:lang w:eastAsia="ru-RU"/>
              </w:rPr>
              <w:t>48,88</w:t>
            </w:r>
          </w:p>
        </w:tc>
        <w:tc>
          <w:tcPr>
            <w:tcW w:w="1542" w:type="dxa"/>
            <w:shd w:val="clear" w:color="auto" w:fill="auto"/>
            <w:noWrap/>
            <w:vAlign w:val="center"/>
          </w:tcPr>
          <w:p w14:paraId="3A166F0A"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w:t>
            </w:r>
            <w:r w:rsidR="009C7B3E" w:rsidRPr="00BA0797">
              <w:rPr>
                <w:rFonts w:ascii="Myriad Pro" w:eastAsia="Times New Roman" w:hAnsi="Myriad Pro"/>
                <w:sz w:val="20"/>
                <w:szCs w:val="20"/>
                <w:lang w:eastAsia="ru-RU"/>
              </w:rPr>
              <w:t>1 5</w:t>
            </w:r>
            <w:r w:rsidRPr="00BA0797">
              <w:rPr>
                <w:rFonts w:ascii="Myriad Pro" w:eastAsia="Times New Roman" w:hAnsi="Myriad Pro"/>
                <w:sz w:val="20"/>
                <w:szCs w:val="20"/>
                <w:lang w:eastAsia="ru-RU"/>
              </w:rPr>
              <w:t>82,69</w:t>
            </w:r>
          </w:p>
        </w:tc>
        <w:tc>
          <w:tcPr>
            <w:tcW w:w="1201" w:type="dxa"/>
            <w:shd w:val="clear" w:color="auto" w:fill="auto"/>
            <w:noWrap/>
            <w:vAlign w:val="center"/>
          </w:tcPr>
          <w:p w14:paraId="09AE9F23"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r w:rsidR="00834137" w:rsidRPr="00BA0797">
              <w:rPr>
                <w:rFonts w:ascii="Myriad Pro" w:eastAsia="Times New Roman" w:hAnsi="Myriad Pro"/>
                <w:sz w:val="20"/>
                <w:szCs w:val="20"/>
                <w:lang w:eastAsia="ru-RU"/>
              </w:rPr>
              <w:t>7 3</w:t>
            </w:r>
            <w:r w:rsidRPr="00BA0797">
              <w:rPr>
                <w:rFonts w:ascii="Myriad Pro" w:eastAsia="Times New Roman" w:hAnsi="Myriad Pro"/>
                <w:sz w:val="20"/>
                <w:szCs w:val="20"/>
                <w:lang w:eastAsia="ru-RU"/>
              </w:rPr>
              <w:t>03,61</w:t>
            </w:r>
          </w:p>
        </w:tc>
      </w:tr>
      <w:tr w:rsidR="00AF5CB0" w:rsidRPr="00BA0797" w14:paraId="12E48CA9" w14:textId="77777777" w:rsidTr="00576D97">
        <w:trPr>
          <w:cantSplit/>
        </w:trPr>
        <w:tc>
          <w:tcPr>
            <w:tcW w:w="2842" w:type="dxa"/>
            <w:shd w:val="clear" w:color="auto" w:fill="auto"/>
            <w:vAlign w:val="center"/>
          </w:tcPr>
          <w:p w14:paraId="43A0AC57" w14:textId="77777777" w:rsidR="00AF5CB0" w:rsidRPr="00BA0797" w:rsidRDefault="00AF5CB0" w:rsidP="00BA0797">
            <w:pPr>
              <w:spacing w:after="0" w:line="240" w:lineRule="auto"/>
              <w:contextualSpacing/>
              <w:rPr>
                <w:rFonts w:ascii="Myriad Pro" w:eastAsia="Times New Roman" w:hAnsi="Myriad Pro"/>
                <w:sz w:val="20"/>
                <w:szCs w:val="20"/>
                <w:lang w:eastAsia="ru-RU"/>
              </w:rPr>
            </w:pPr>
            <w:r w:rsidRPr="00BA0797">
              <w:rPr>
                <w:rFonts w:ascii="Myriad Pro" w:eastAsia="Times New Roman" w:hAnsi="Myriad Pro"/>
                <w:sz w:val="20"/>
                <w:szCs w:val="20"/>
                <w:lang w:eastAsia="ru-RU"/>
              </w:rPr>
              <w:t>Соотношение протяженности воздушных и кабельных линий электропередачи в одноцепном выражении (доля ВЛ),%</w:t>
            </w:r>
          </w:p>
        </w:tc>
        <w:tc>
          <w:tcPr>
            <w:tcW w:w="1345" w:type="dxa"/>
            <w:shd w:val="clear" w:color="auto" w:fill="auto"/>
            <w:noWrap/>
            <w:vAlign w:val="center"/>
          </w:tcPr>
          <w:p w14:paraId="06005DE0"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p>
        </w:tc>
        <w:tc>
          <w:tcPr>
            <w:tcW w:w="1423" w:type="dxa"/>
            <w:shd w:val="clear" w:color="auto" w:fill="auto"/>
            <w:noWrap/>
            <w:vAlign w:val="center"/>
          </w:tcPr>
          <w:p w14:paraId="571E0CCD"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100,00</w:t>
            </w:r>
          </w:p>
        </w:tc>
        <w:tc>
          <w:tcPr>
            <w:tcW w:w="1370" w:type="dxa"/>
            <w:shd w:val="clear" w:color="auto" w:fill="auto"/>
            <w:noWrap/>
            <w:vAlign w:val="center"/>
          </w:tcPr>
          <w:p w14:paraId="36DDF7AE"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100,00</w:t>
            </w:r>
          </w:p>
        </w:tc>
        <w:tc>
          <w:tcPr>
            <w:tcW w:w="1542" w:type="dxa"/>
            <w:shd w:val="clear" w:color="auto" w:fill="auto"/>
            <w:noWrap/>
            <w:vAlign w:val="center"/>
          </w:tcPr>
          <w:p w14:paraId="7C739491"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94,30</w:t>
            </w:r>
          </w:p>
        </w:tc>
        <w:tc>
          <w:tcPr>
            <w:tcW w:w="1201" w:type="dxa"/>
            <w:shd w:val="clear" w:color="auto" w:fill="auto"/>
            <w:noWrap/>
            <w:vAlign w:val="center"/>
          </w:tcPr>
          <w:p w14:paraId="79176E04" w14:textId="77777777" w:rsidR="00AF5CB0" w:rsidRPr="00BA0797" w:rsidRDefault="00AF5CB0" w:rsidP="00BA0797">
            <w:pPr>
              <w:spacing w:after="0" w:line="240" w:lineRule="auto"/>
              <w:contextualSpacing/>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94,64</w:t>
            </w:r>
          </w:p>
        </w:tc>
      </w:tr>
      <w:tr w:rsidR="00AF5CB0" w:rsidRPr="00BA0797" w14:paraId="6BA6896A" w14:textId="77777777" w:rsidTr="00576D97">
        <w:trPr>
          <w:cantSplit/>
        </w:trPr>
        <w:tc>
          <w:tcPr>
            <w:tcW w:w="2842" w:type="dxa"/>
            <w:shd w:val="clear" w:color="auto" w:fill="auto"/>
            <w:vAlign w:val="center"/>
          </w:tcPr>
          <w:p w14:paraId="64F4F6F3" w14:textId="77777777" w:rsidR="00AF5CB0" w:rsidRPr="00BA0797" w:rsidRDefault="00AF5CB0" w:rsidP="00BA0797">
            <w:pPr>
              <w:spacing w:after="0" w:line="240" w:lineRule="auto"/>
              <w:contextualSpacing/>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Норматив потерь электроэнергии по приказу Минэнерго России от 30.09.2014 №674, %</w:t>
            </w:r>
          </w:p>
        </w:tc>
        <w:tc>
          <w:tcPr>
            <w:tcW w:w="1345" w:type="dxa"/>
            <w:shd w:val="clear" w:color="auto" w:fill="auto"/>
            <w:noWrap/>
            <w:vAlign w:val="center"/>
          </w:tcPr>
          <w:p w14:paraId="24B2B407"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p>
        </w:tc>
        <w:tc>
          <w:tcPr>
            <w:tcW w:w="1423" w:type="dxa"/>
            <w:shd w:val="clear" w:color="auto" w:fill="auto"/>
            <w:noWrap/>
            <w:vAlign w:val="center"/>
          </w:tcPr>
          <w:p w14:paraId="76B12BA9"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6,08</w:t>
            </w:r>
          </w:p>
        </w:tc>
        <w:tc>
          <w:tcPr>
            <w:tcW w:w="1370" w:type="dxa"/>
            <w:shd w:val="clear" w:color="auto" w:fill="auto"/>
            <w:noWrap/>
            <w:vAlign w:val="center"/>
          </w:tcPr>
          <w:p w14:paraId="05E4D84D"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7,50</w:t>
            </w:r>
          </w:p>
        </w:tc>
        <w:tc>
          <w:tcPr>
            <w:tcW w:w="1542" w:type="dxa"/>
            <w:shd w:val="clear" w:color="auto" w:fill="auto"/>
            <w:noWrap/>
            <w:vAlign w:val="center"/>
          </w:tcPr>
          <w:p w14:paraId="374AB6A6"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7,84</w:t>
            </w:r>
          </w:p>
        </w:tc>
        <w:tc>
          <w:tcPr>
            <w:tcW w:w="1201" w:type="dxa"/>
            <w:shd w:val="clear" w:color="auto" w:fill="auto"/>
            <w:noWrap/>
            <w:vAlign w:val="center"/>
          </w:tcPr>
          <w:p w14:paraId="484DCC61" w14:textId="77777777" w:rsidR="00AF5CB0" w:rsidRPr="00BA0797" w:rsidRDefault="00AF5CB0" w:rsidP="00BA0797">
            <w:pPr>
              <w:spacing w:after="0" w:line="240" w:lineRule="auto"/>
              <w:contextualSpacing/>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12,76</w:t>
            </w:r>
          </w:p>
        </w:tc>
      </w:tr>
      <w:tr w:rsidR="00AF5CB0" w:rsidRPr="00BA0797" w14:paraId="3C768EE6" w14:textId="77777777" w:rsidTr="00576D97">
        <w:trPr>
          <w:cantSplit/>
        </w:trPr>
        <w:tc>
          <w:tcPr>
            <w:tcW w:w="2842" w:type="dxa"/>
            <w:shd w:val="clear" w:color="auto" w:fill="auto"/>
            <w:vAlign w:val="center"/>
          </w:tcPr>
          <w:p w14:paraId="6EF2A217" w14:textId="77777777" w:rsidR="00AF5CB0" w:rsidRPr="00BA0797" w:rsidRDefault="00AF5CB0" w:rsidP="00BA0797">
            <w:pPr>
              <w:spacing w:after="0" w:line="240" w:lineRule="auto"/>
              <w:contextualSpacing/>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lastRenderedPageBreak/>
              <w:t>Отпуск электроэнергии в электрическую сеть / протяженность линий электропередачи в одноцепном выражении (тыс. кВт ч / км)</w:t>
            </w:r>
          </w:p>
        </w:tc>
        <w:tc>
          <w:tcPr>
            <w:tcW w:w="1345" w:type="dxa"/>
            <w:shd w:val="clear" w:color="auto" w:fill="auto"/>
            <w:noWrap/>
            <w:vAlign w:val="center"/>
          </w:tcPr>
          <w:p w14:paraId="6D412C7C" w14:textId="77777777" w:rsidR="00AF5CB0" w:rsidRPr="00BA0797" w:rsidRDefault="00AF5CB0" w:rsidP="00BA0797">
            <w:pPr>
              <w:spacing w:after="0" w:line="240" w:lineRule="auto"/>
              <w:contextualSpacing/>
              <w:jc w:val="center"/>
              <w:rPr>
                <w:rFonts w:ascii="Myriad Pro" w:eastAsia="Times New Roman" w:hAnsi="Myriad Pro"/>
                <w:i/>
                <w:iCs/>
                <w:sz w:val="20"/>
                <w:szCs w:val="20"/>
                <w:lang w:eastAsia="ru-RU"/>
              </w:rPr>
            </w:pPr>
          </w:p>
        </w:tc>
        <w:tc>
          <w:tcPr>
            <w:tcW w:w="1423" w:type="dxa"/>
            <w:shd w:val="clear" w:color="auto" w:fill="auto"/>
            <w:noWrap/>
            <w:vAlign w:val="center"/>
          </w:tcPr>
          <w:p w14:paraId="7854930B" w14:textId="77777777" w:rsidR="00AF5CB0" w:rsidRPr="00BA0797" w:rsidRDefault="00AF5CB0" w:rsidP="00BA0797">
            <w:pPr>
              <w:spacing w:after="0" w:line="240" w:lineRule="auto"/>
              <w:contextualSpacing/>
              <w:jc w:val="center"/>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t>948,81</w:t>
            </w:r>
          </w:p>
        </w:tc>
        <w:tc>
          <w:tcPr>
            <w:tcW w:w="1370" w:type="dxa"/>
            <w:shd w:val="clear" w:color="auto" w:fill="auto"/>
            <w:noWrap/>
            <w:vAlign w:val="center"/>
          </w:tcPr>
          <w:p w14:paraId="5F9A12E4" w14:textId="77777777" w:rsidR="00AF5CB0" w:rsidRPr="00BA0797" w:rsidRDefault="00AF5CB0" w:rsidP="00BA0797">
            <w:pPr>
              <w:spacing w:after="0" w:line="240" w:lineRule="auto"/>
              <w:contextualSpacing/>
              <w:jc w:val="center"/>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t>116,09</w:t>
            </w:r>
          </w:p>
        </w:tc>
        <w:tc>
          <w:tcPr>
            <w:tcW w:w="1542" w:type="dxa"/>
            <w:shd w:val="clear" w:color="auto" w:fill="auto"/>
            <w:noWrap/>
            <w:vAlign w:val="center"/>
          </w:tcPr>
          <w:p w14:paraId="34D3A572" w14:textId="77777777" w:rsidR="00AF5CB0" w:rsidRPr="00BA0797" w:rsidRDefault="00AF5CB0" w:rsidP="00BA0797">
            <w:pPr>
              <w:spacing w:after="0" w:line="240" w:lineRule="auto"/>
              <w:contextualSpacing/>
              <w:jc w:val="center"/>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t>72,02</w:t>
            </w:r>
          </w:p>
        </w:tc>
        <w:tc>
          <w:tcPr>
            <w:tcW w:w="1201" w:type="dxa"/>
            <w:shd w:val="clear" w:color="auto" w:fill="auto"/>
            <w:noWrap/>
            <w:vAlign w:val="center"/>
          </w:tcPr>
          <w:p w14:paraId="367EE07B" w14:textId="77777777" w:rsidR="00AF5CB0" w:rsidRPr="00BA0797" w:rsidRDefault="00AF5CB0" w:rsidP="00BA0797">
            <w:pPr>
              <w:spacing w:after="0" w:line="240" w:lineRule="auto"/>
              <w:contextualSpacing/>
              <w:jc w:val="center"/>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t>53,26</w:t>
            </w:r>
          </w:p>
        </w:tc>
      </w:tr>
    </w:tbl>
    <w:p w14:paraId="2B54DA95" w14:textId="77777777" w:rsidR="00931649" w:rsidRPr="00BA0797" w:rsidRDefault="00931649" w:rsidP="00BA0797">
      <w:pPr>
        <w:pStyle w:val="afffb"/>
        <w:spacing w:before="0"/>
      </w:pPr>
      <w:r w:rsidRPr="00BA0797">
        <w:t>С учетом того, что фактический технологический расход (потери) электрической энергии в сетях сетевой организации меньше значений в соответствии с указанным приказом Министерства энергетики Российской Федерации, долгосрочный параметр на долгосрочный период регулирования установлен на уровне фактического значения потерь электрической энергии в сетях.</w:t>
      </w:r>
      <w:r w:rsidR="00AF3A18"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653"/>
        <w:gridCol w:w="1853"/>
        <w:gridCol w:w="2205"/>
        <w:gridCol w:w="1838"/>
        <w:gridCol w:w="2021"/>
      </w:tblGrid>
      <w:tr w:rsidR="00F340C1" w:rsidRPr="00BA0797" w14:paraId="43E2160D" w14:textId="77777777">
        <w:trPr>
          <w:cantSplit/>
        </w:trPr>
        <w:tc>
          <w:tcPr>
            <w:tcW w:w="1678"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152557A" w14:textId="77777777" w:rsidR="00F340C1" w:rsidRPr="00BA0797" w:rsidRDefault="00F340C1" w:rsidP="00BA0797">
            <w:pPr>
              <w:spacing w:after="0" w:line="240" w:lineRule="auto"/>
              <w:jc w:val="center"/>
              <w:rPr>
                <w:rFonts w:ascii="Myriad Pro" w:eastAsia="Times New Roman" w:hAnsi="Myriad Pro" w:cs="Calibri"/>
                <w:b/>
                <w:bCs/>
                <w:color w:val="FFFFFF"/>
                <w:sz w:val="20"/>
                <w:szCs w:val="20"/>
                <w:lang w:eastAsia="ru-RU"/>
              </w:rPr>
            </w:pPr>
            <w:r w:rsidRPr="00BA0797">
              <w:rPr>
                <w:rFonts w:ascii="Myriad Pro" w:eastAsia="Times New Roman" w:hAnsi="Myriad Pro" w:cs="Calibri"/>
                <w:b/>
                <w:bCs/>
                <w:color w:val="FFFFFF"/>
                <w:sz w:val="20"/>
                <w:szCs w:val="20"/>
                <w:lang w:eastAsia="ru-RU"/>
              </w:rPr>
              <w:t>Год</w:t>
            </w:r>
          </w:p>
        </w:tc>
        <w:tc>
          <w:tcPr>
            <w:tcW w:w="8034" w:type="dxa"/>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7EA610DE" w14:textId="77777777" w:rsidR="00F340C1" w:rsidRPr="00BA0797" w:rsidRDefault="00F340C1" w:rsidP="00BA0797">
            <w:pPr>
              <w:spacing w:after="0" w:line="240" w:lineRule="auto"/>
              <w:jc w:val="center"/>
              <w:rPr>
                <w:rFonts w:ascii="Myriad Pro" w:eastAsia="Times New Roman" w:hAnsi="Myriad Pro" w:cs="Calibri"/>
                <w:b/>
                <w:bCs/>
                <w:color w:val="FFFFFF"/>
                <w:sz w:val="20"/>
                <w:szCs w:val="20"/>
                <w:lang w:eastAsia="ru-RU"/>
              </w:rPr>
            </w:pPr>
            <w:r w:rsidRPr="00BA0797">
              <w:rPr>
                <w:rFonts w:ascii="Myriad Pro" w:eastAsia="Times New Roman" w:hAnsi="Myriad Pro" w:cs="Calibri"/>
                <w:b/>
                <w:bCs/>
                <w:color w:val="FFFFFF"/>
                <w:sz w:val="20"/>
                <w:szCs w:val="20"/>
                <w:lang w:eastAsia="ru-RU"/>
              </w:rPr>
              <w:t>Величина технологического расхода (потерь) электрической энергии (уровень потерь электрической энергии при ее передаче по электрическим сетям)</w:t>
            </w:r>
          </w:p>
        </w:tc>
      </w:tr>
      <w:tr w:rsidR="00F340C1" w:rsidRPr="00BA0797" w14:paraId="04CC76EB" w14:textId="77777777">
        <w:trPr>
          <w:cantSplit/>
          <w:trHeight w:val="424"/>
        </w:trPr>
        <w:tc>
          <w:tcPr>
            <w:tcW w:w="1678"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5374BEDF" w14:textId="77777777" w:rsidR="00F340C1" w:rsidRPr="00BA0797" w:rsidRDefault="00F340C1" w:rsidP="00BA0797">
            <w:pPr>
              <w:spacing w:after="0" w:line="240" w:lineRule="auto"/>
              <w:rPr>
                <w:rFonts w:ascii="Myriad Pro" w:eastAsia="Times New Roman" w:hAnsi="Myriad Pro" w:cs="Calibri"/>
                <w:b/>
                <w:bCs/>
                <w:sz w:val="20"/>
                <w:szCs w:val="20"/>
                <w:lang w:eastAsia="ru-RU"/>
              </w:rPr>
            </w:pPr>
          </w:p>
        </w:tc>
        <w:tc>
          <w:tcPr>
            <w:tcW w:w="188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0CB5C29" w14:textId="77777777" w:rsidR="00F340C1" w:rsidRPr="00BA0797" w:rsidRDefault="00F340C1" w:rsidP="00BA0797">
            <w:pPr>
              <w:spacing w:after="0" w:line="240" w:lineRule="auto"/>
              <w:jc w:val="center"/>
              <w:rPr>
                <w:rFonts w:ascii="Myriad Pro" w:eastAsia="Times New Roman" w:hAnsi="Myriad Pro" w:cs="Calibri"/>
                <w:b/>
                <w:bCs/>
                <w:color w:val="FFFFFF"/>
                <w:sz w:val="20"/>
                <w:szCs w:val="20"/>
                <w:lang w:eastAsia="ru-RU"/>
              </w:rPr>
            </w:pPr>
            <w:r w:rsidRPr="00BA0797">
              <w:rPr>
                <w:rFonts w:ascii="Myriad Pro" w:eastAsia="Times New Roman" w:hAnsi="Myriad Pro" w:cs="Calibri"/>
                <w:b/>
                <w:bCs/>
                <w:color w:val="FFFFFF"/>
                <w:sz w:val="20"/>
                <w:szCs w:val="20"/>
                <w:lang w:eastAsia="ru-RU"/>
              </w:rPr>
              <w:t>ВН</w:t>
            </w:r>
          </w:p>
        </w:tc>
        <w:tc>
          <w:tcPr>
            <w:tcW w:w="223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9B60FE" w14:textId="77777777" w:rsidR="00F340C1" w:rsidRPr="00BA0797" w:rsidRDefault="00F340C1" w:rsidP="00BA0797">
            <w:pPr>
              <w:spacing w:after="0" w:line="240" w:lineRule="auto"/>
              <w:jc w:val="center"/>
              <w:rPr>
                <w:rFonts w:ascii="Myriad Pro" w:eastAsia="Times New Roman" w:hAnsi="Myriad Pro" w:cs="Calibri"/>
                <w:b/>
                <w:bCs/>
                <w:color w:val="FFFFFF"/>
                <w:sz w:val="20"/>
                <w:szCs w:val="20"/>
                <w:lang w:eastAsia="ru-RU"/>
              </w:rPr>
            </w:pPr>
            <w:r w:rsidRPr="00BA0797">
              <w:rPr>
                <w:rFonts w:ascii="Myriad Pro" w:eastAsia="Times New Roman" w:hAnsi="Myriad Pro" w:cs="Calibri"/>
                <w:b/>
                <w:bCs/>
                <w:color w:val="FFFFFF"/>
                <w:sz w:val="20"/>
                <w:szCs w:val="20"/>
                <w:lang w:eastAsia="ru-RU"/>
              </w:rPr>
              <w:t>СН1</w:t>
            </w:r>
          </w:p>
        </w:tc>
        <w:tc>
          <w:tcPr>
            <w:tcW w:w="186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7E4D0C7" w14:textId="77777777" w:rsidR="00F340C1" w:rsidRPr="00BA0797" w:rsidRDefault="00F340C1" w:rsidP="00BA0797">
            <w:pPr>
              <w:spacing w:after="0" w:line="240" w:lineRule="auto"/>
              <w:jc w:val="center"/>
              <w:rPr>
                <w:rFonts w:ascii="Myriad Pro" w:eastAsia="Times New Roman" w:hAnsi="Myriad Pro" w:cs="Calibri"/>
                <w:b/>
                <w:bCs/>
                <w:color w:val="FFFFFF"/>
                <w:sz w:val="20"/>
                <w:szCs w:val="20"/>
                <w:lang w:eastAsia="ru-RU"/>
              </w:rPr>
            </w:pPr>
            <w:r w:rsidRPr="00BA0797">
              <w:rPr>
                <w:rFonts w:ascii="Myriad Pro" w:eastAsia="Times New Roman" w:hAnsi="Myriad Pro" w:cs="Calibri"/>
                <w:b/>
                <w:bCs/>
                <w:color w:val="FFFFFF"/>
                <w:sz w:val="20"/>
                <w:szCs w:val="20"/>
                <w:lang w:eastAsia="ru-RU"/>
              </w:rPr>
              <w:t>СН2</w:t>
            </w:r>
          </w:p>
        </w:tc>
        <w:tc>
          <w:tcPr>
            <w:tcW w:w="205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02A60B2" w14:textId="77777777" w:rsidR="00F340C1" w:rsidRPr="00BA0797" w:rsidRDefault="00F340C1" w:rsidP="00BA0797">
            <w:pPr>
              <w:spacing w:after="0" w:line="240" w:lineRule="auto"/>
              <w:jc w:val="center"/>
              <w:rPr>
                <w:rFonts w:ascii="Myriad Pro" w:eastAsia="Times New Roman" w:hAnsi="Myriad Pro" w:cs="Calibri"/>
                <w:b/>
                <w:bCs/>
                <w:color w:val="FFFFFF"/>
                <w:sz w:val="20"/>
                <w:szCs w:val="20"/>
                <w:lang w:eastAsia="ru-RU"/>
              </w:rPr>
            </w:pPr>
            <w:r w:rsidRPr="00BA0797">
              <w:rPr>
                <w:rFonts w:ascii="Myriad Pro" w:eastAsia="Times New Roman" w:hAnsi="Myriad Pro" w:cs="Calibri"/>
                <w:b/>
                <w:bCs/>
                <w:color w:val="FFFFFF"/>
                <w:sz w:val="20"/>
                <w:szCs w:val="20"/>
                <w:lang w:eastAsia="ru-RU"/>
              </w:rPr>
              <w:t>НН</w:t>
            </w:r>
          </w:p>
        </w:tc>
      </w:tr>
      <w:tr w:rsidR="00F340C1" w:rsidRPr="00BA0797" w14:paraId="0EDCFC6A" w14:textId="77777777">
        <w:trPr>
          <w:cantSplit/>
        </w:trPr>
        <w:tc>
          <w:tcPr>
            <w:tcW w:w="1678" w:type="dxa"/>
            <w:tcBorders>
              <w:top w:val="single" w:sz="4" w:space="0" w:color="FFFFFF"/>
            </w:tcBorders>
            <w:shd w:val="clear" w:color="auto" w:fill="auto"/>
            <w:noWrap/>
            <w:vAlign w:val="center"/>
          </w:tcPr>
          <w:p w14:paraId="32FAB837"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2018</w:t>
            </w:r>
          </w:p>
        </w:tc>
        <w:tc>
          <w:tcPr>
            <w:tcW w:w="1880" w:type="dxa"/>
            <w:tcBorders>
              <w:top w:val="single" w:sz="4" w:space="0" w:color="FFFFFF"/>
            </w:tcBorders>
            <w:shd w:val="clear" w:color="auto" w:fill="auto"/>
            <w:noWrap/>
            <w:vAlign w:val="center"/>
          </w:tcPr>
          <w:p w14:paraId="5779DB37"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3,75</w:t>
            </w:r>
          </w:p>
        </w:tc>
        <w:tc>
          <w:tcPr>
            <w:tcW w:w="2238" w:type="dxa"/>
            <w:tcBorders>
              <w:top w:val="single" w:sz="4" w:space="0" w:color="FFFFFF"/>
            </w:tcBorders>
            <w:shd w:val="clear" w:color="auto" w:fill="auto"/>
            <w:noWrap/>
            <w:vAlign w:val="center"/>
          </w:tcPr>
          <w:p w14:paraId="78DBA086"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7,21</w:t>
            </w:r>
          </w:p>
        </w:tc>
        <w:tc>
          <w:tcPr>
            <w:tcW w:w="1865" w:type="dxa"/>
            <w:tcBorders>
              <w:top w:val="single" w:sz="4" w:space="0" w:color="FFFFFF"/>
            </w:tcBorders>
            <w:shd w:val="clear" w:color="auto" w:fill="auto"/>
            <w:noWrap/>
            <w:vAlign w:val="center"/>
          </w:tcPr>
          <w:p w14:paraId="1CAA22D4"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5,46</w:t>
            </w:r>
          </w:p>
        </w:tc>
        <w:tc>
          <w:tcPr>
            <w:tcW w:w="2051" w:type="dxa"/>
            <w:tcBorders>
              <w:top w:val="single" w:sz="4" w:space="0" w:color="FFFFFF"/>
            </w:tcBorders>
            <w:shd w:val="clear" w:color="auto" w:fill="auto"/>
            <w:noWrap/>
            <w:vAlign w:val="center"/>
          </w:tcPr>
          <w:p w14:paraId="4606D317"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8,13</w:t>
            </w:r>
          </w:p>
        </w:tc>
      </w:tr>
      <w:tr w:rsidR="00F340C1" w:rsidRPr="00BA0797" w14:paraId="78F1BB20" w14:textId="77777777">
        <w:trPr>
          <w:cantSplit/>
        </w:trPr>
        <w:tc>
          <w:tcPr>
            <w:tcW w:w="1678" w:type="dxa"/>
            <w:shd w:val="clear" w:color="auto" w:fill="auto"/>
            <w:noWrap/>
            <w:vAlign w:val="center"/>
          </w:tcPr>
          <w:p w14:paraId="4ECC26EE"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2019</w:t>
            </w:r>
          </w:p>
        </w:tc>
        <w:tc>
          <w:tcPr>
            <w:tcW w:w="1880" w:type="dxa"/>
            <w:shd w:val="clear" w:color="auto" w:fill="auto"/>
            <w:noWrap/>
            <w:vAlign w:val="center"/>
          </w:tcPr>
          <w:p w14:paraId="08FE49B0"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3,75</w:t>
            </w:r>
          </w:p>
        </w:tc>
        <w:tc>
          <w:tcPr>
            <w:tcW w:w="2238" w:type="dxa"/>
            <w:shd w:val="clear" w:color="auto" w:fill="auto"/>
            <w:noWrap/>
            <w:vAlign w:val="center"/>
          </w:tcPr>
          <w:p w14:paraId="1E5D9485"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7,21</w:t>
            </w:r>
          </w:p>
        </w:tc>
        <w:tc>
          <w:tcPr>
            <w:tcW w:w="1865" w:type="dxa"/>
            <w:shd w:val="clear" w:color="auto" w:fill="auto"/>
            <w:noWrap/>
            <w:vAlign w:val="center"/>
          </w:tcPr>
          <w:p w14:paraId="071772E9"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5,46</w:t>
            </w:r>
          </w:p>
        </w:tc>
        <w:tc>
          <w:tcPr>
            <w:tcW w:w="2051" w:type="dxa"/>
            <w:shd w:val="clear" w:color="auto" w:fill="auto"/>
            <w:noWrap/>
            <w:vAlign w:val="center"/>
          </w:tcPr>
          <w:p w14:paraId="299FF7CA"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8,13</w:t>
            </w:r>
          </w:p>
        </w:tc>
      </w:tr>
      <w:tr w:rsidR="00F340C1" w:rsidRPr="00BA0797" w14:paraId="4F18C795" w14:textId="77777777">
        <w:trPr>
          <w:cantSplit/>
        </w:trPr>
        <w:tc>
          <w:tcPr>
            <w:tcW w:w="1678" w:type="dxa"/>
            <w:shd w:val="clear" w:color="auto" w:fill="auto"/>
            <w:noWrap/>
            <w:vAlign w:val="center"/>
          </w:tcPr>
          <w:p w14:paraId="6CA4A40C"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2020</w:t>
            </w:r>
          </w:p>
        </w:tc>
        <w:tc>
          <w:tcPr>
            <w:tcW w:w="1880" w:type="dxa"/>
            <w:shd w:val="clear" w:color="auto" w:fill="auto"/>
            <w:noWrap/>
            <w:vAlign w:val="center"/>
          </w:tcPr>
          <w:p w14:paraId="03365015"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3,75</w:t>
            </w:r>
          </w:p>
        </w:tc>
        <w:tc>
          <w:tcPr>
            <w:tcW w:w="2238" w:type="dxa"/>
            <w:shd w:val="clear" w:color="auto" w:fill="auto"/>
            <w:noWrap/>
            <w:vAlign w:val="center"/>
          </w:tcPr>
          <w:p w14:paraId="55AAE283"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7,21</w:t>
            </w:r>
          </w:p>
        </w:tc>
        <w:tc>
          <w:tcPr>
            <w:tcW w:w="1865" w:type="dxa"/>
            <w:shd w:val="clear" w:color="auto" w:fill="auto"/>
            <w:noWrap/>
            <w:vAlign w:val="center"/>
          </w:tcPr>
          <w:p w14:paraId="17C08DDE"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5,46</w:t>
            </w:r>
          </w:p>
        </w:tc>
        <w:tc>
          <w:tcPr>
            <w:tcW w:w="2051" w:type="dxa"/>
            <w:shd w:val="clear" w:color="auto" w:fill="auto"/>
            <w:noWrap/>
            <w:vAlign w:val="center"/>
          </w:tcPr>
          <w:p w14:paraId="510F32B2"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8,13</w:t>
            </w:r>
          </w:p>
        </w:tc>
      </w:tr>
      <w:tr w:rsidR="00F340C1" w:rsidRPr="00BA0797" w14:paraId="08A1446B" w14:textId="77777777">
        <w:trPr>
          <w:cantSplit/>
        </w:trPr>
        <w:tc>
          <w:tcPr>
            <w:tcW w:w="1678" w:type="dxa"/>
            <w:shd w:val="clear" w:color="auto" w:fill="auto"/>
            <w:noWrap/>
            <w:vAlign w:val="center"/>
          </w:tcPr>
          <w:p w14:paraId="04AD6EB5"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2021</w:t>
            </w:r>
          </w:p>
        </w:tc>
        <w:tc>
          <w:tcPr>
            <w:tcW w:w="1880" w:type="dxa"/>
            <w:shd w:val="clear" w:color="auto" w:fill="auto"/>
            <w:noWrap/>
            <w:vAlign w:val="center"/>
          </w:tcPr>
          <w:p w14:paraId="0C7CC57D"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3,75</w:t>
            </w:r>
          </w:p>
        </w:tc>
        <w:tc>
          <w:tcPr>
            <w:tcW w:w="2238" w:type="dxa"/>
            <w:shd w:val="clear" w:color="auto" w:fill="auto"/>
            <w:noWrap/>
            <w:vAlign w:val="center"/>
          </w:tcPr>
          <w:p w14:paraId="29B0F493"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7,21</w:t>
            </w:r>
          </w:p>
        </w:tc>
        <w:tc>
          <w:tcPr>
            <w:tcW w:w="1865" w:type="dxa"/>
            <w:shd w:val="clear" w:color="auto" w:fill="auto"/>
            <w:noWrap/>
            <w:vAlign w:val="center"/>
          </w:tcPr>
          <w:p w14:paraId="04A36CAB"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5,46</w:t>
            </w:r>
          </w:p>
        </w:tc>
        <w:tc>
          <w:tcPr>
            <w:tcW w:w="2051" w:type="dxa"/>
            <w:shd w:val="clear" w:color="auto" w:fill="auto"/>
            <w:noWrap/>
            <w:vAlign w:val="center"/>
          </w:tcPr>
          <w:p w14:paraId="0C8C979E"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8,13</w:t>
            </w:r>
          </w:p>
        </w:tc>
      </w:tr>
      <w:tr w:rsidR="00F340C1" w:rsidRPr="00BA0797" w14:paraId="6ED572BA" w14:textId="77777777">
        <w:trPr>
          <w:cantSplit/>
        </w:trPr>
        <w:tc>
          <w:tcPr>
            <w:tcW w:w="1678" w:type="dxa"/>
            <w:shd w:val="clear" w:color="auto" w:fill="auto"/>
            <w:noWrap/>
            <w:vAlign w:val="center"/>
          </w:tcPr>
          <w:p w14:paraId="2DCA834E"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2022</w:t>
            </w:r>
          </w:p>
        </w:tc>
        <w:tc>
          <w:tcPr>
            <w:tcW w:w="1880" w:type="dxa"/>
            <w:shd w:val="clear" w:color="auto" w:fill="auto"/>
            <w:noWrap/>
            <w:vAlign w:val="center"/>
          </w:tcPr>
          <w:p w14:paraId="4D1C1749"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3,75</w:t>
            </w:r>
          </w:p>
        </w:tc>
        <w:tc>
          <w:tcPr>
            <w:tcW w:w="2238" w:type="dxa"/>
            <w:shd w:val="clear" w:color="auto" w:fill="auto"/>
            <w:noWrap/>
            <w:vAlign w:val="center"/>
          </w:tcPr>
          <w:p w14:paraId="49B61E17"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7,21</w:t>
            </w:r>
          </w:p>
        </w:tc>
        <w:tc>
          <w:tcPr>
            <w:tcW w:w="1865" w:type="dxa"/>
            <w:shd w:val="clear" w:color="auto" w:fill="auto"/>
            <w:noWrap/>
            <w:vAlign w:val="center"/>
          </w:tcPr>
          <w:p w14:paraId="6AAD38A3"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5,46</w:t>
            </w:r>
          </w:p>
        </w:tc>
        <w:tc>
          <w:tcPr>
            <w:tcW w:w="2051" w:type="dxa"/>
            <w:shd w:val="clear" w:color="auto" w:fill="auto"/>
            <w:noWrap/>
            <w:vAlign w:val="center"/>
          </w:tcPr>
          <w:p w14:paraId="1262AEB8" w14:textId="77777777" w:rsidR="00F340C1" w:rsidRPr="00BA0797" w:rsidRDefault="00F340C1"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8,13</w:t>
            </w:r>
          </w:p>
        </w:tc>
      </w:tr>
    </w:tbl>
    <w:p w14:paraId="0D9F3805" w14:textId="77777777" w:rsidR="00654749" w:rsidRPr="00BA0797" w:rsidRDefault="00931649" w:rsidP="00BA0797">
      <w:pPr>
        <w:pStyle w:val="afffb"/>
        <w:spacing w:before="0"/>
      </w:pPr>
      <w:r w:rsidRPr="00BA0797">
        <w:t>Балансы электрической энергии и мощности на 2018</w:t>
      </w:r>
      <w:r w:rsidR="00D03243" w:rsidRPr="00BA0797">
        <w:t xml:space="preserve"> </w:t>
      </w:r>
      <w:r w:rsidRPr="00BA0797">
        <w:t>г</w:t>
      </w:r>
      <w:r w:rsidR="00BA0797">
        <w:t>од</w:t>
      </w:r>
      <w:r w:rsidRPr="00BA0797">
        <w:t xml:space="preserve">, сформированные исходя из показателей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w:t>
      </w:r>
      <w:r w:rsidR="00586D28" w:rsidRPr="00BA0797">
        <w:t>«</w:t>
      </w:r>
      <w:r w:rsidRPr="00BA0797">
        <w:t>Псковская область</w:t>
      </w:r>
      <w:r w:rsidR="00586D28" w:rsidRPr="00BA0797">
        <w:t>»</w:t>
      </w:r>
      <w:r w:rsidRPr="00BA0797">
        <w:t xml:space="preserve"> на 2018 г</w:t>
      </w:r>
      <w:r w:rsidR="007E309D">
        <w:t>од</w:t>
      </w:r>
      <w:r w:rsidRPr="00BA0797">
        <w:t>, утвержденного приказом Федеральной антимонопольной службы от 30.11.2017 № 1613/17-ДСП).</w:t>
      </w:r>
    </w:p>
    <w:p w14:paraId="3034C167" w14:textId="77777777" w:rsidR="00D03243" w:rsidRPr="00BA0797" w:rsidRDefault="00D03243" w:rsidP="00BA0797">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Балансы электрической энергии и мощности на 2019 г</w:t>
      </w:r>
      <w:r w:rsidR="007E309D">
        <w:rPr>
          <w:rFonts w:ascii="Myriad Pro" w:hAnsi="Myriad Pro"/>
          <w:sz w:val="26"/>
          <w:szCs w:val="26"/>
        </w:rPr>
        <w:t>од</w:t>
      </w:r>
      <w:r w:rsidRPr="00BA0797">
        <w:rPr>
          <w:rFonts w:ascii="Myriad Pro" w:hAnsi="Myriad Pro"/>
          <w:sz w:val="26"/>
          <w:szCs w:val="26"/>
        </w:rPr>
        <w:t xml:space="preserve">, сформированные исходя из показателей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w:t>
      </w:r>
      <w:r w:rsidR="00586D28" w:rsidRPr="00BA0797">
        <w:rPr>
          <w:rFonts w:ascii="Myriad Pro" w:hAnsi="Myriad Pro"/>
          <w:sz w:val="26"/>
          <w:szCs w:val="26"/>
        </w:rPr>
        <w:t>«</w:t>
      </w:r>
      <w:r w:rsidRPr="00BA0797">
        <w:rPr>
          <w:rFonts w:ascii="Myriad Pro" w:hAnsi="Myriad Pro"/>
          <w:sz w:val="26"/>
          <w:szCs w:val="26"/>
        </w:rPr>
        <w:t>Псковская область</w:t>
      </w:r>
      <w:r w:rsidR="00586D28" w:rsidRPr="00BA0797">
        <w:rPr>
          <w:rFonts w:ascii="Myriad Pro" w:hAnsi="Myriad Pro"/>
          <w:sz w:val="26"/>
          <w:szCs w:val="26"/>
        </w:rPr>
        <w:t>»</w:t>
      </w:r>
      <w:r w:rsidRPr="00BA0797">
        <w:rPr>
          <w:rFonts w:ascii="Myriad Pro" w:hAnsi="Myriad Pro"/>
          <w:sz w:val="26"/>
          <w:szCs w:val="26"/>
        </w:rPr>
        <w:t xml:space="preserve"> на 2019 г</w:t>
      </w:r>
      <w:r w:rsidR="007E309D">
        <w:rPr>
          <w:rFonts w:ascii="Myriad Pro" w:hAnsi="Myriad Pro"/>
          <w:sz w:val="26"/>
          <w:szCs w:val="26"/>
        </w:rPr>
        <w:t>од</w:t>
      </w:r>
      <w:r w:rsidRPr="00BA0797">
        <w:rPr>
          <w:rFonts w:ascii="Myriad Pro" w:hAnsi="Myriad Pro"/>
          <w:sz w:val="26"/>
          <w:szCs w:val="26"/>
        </w:rPr>
        <w:t>, утвержденного приказом Федеральной антимонопольной службы от 27.11.2018 № 1649а/18-ДСП).</w:t>
      </w:r>
    </w:p>
    <w:p w14:paraId="72EC5EFC" w14:textId="77777777" w:rsidR="00D03243" w:rsidRPr="00BA0797" w:rsidRDefault="00D03243" w:rsidP="00BA0797">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 xml:space="preserve">Анализ </w:t>
      </w:r>
      <w:r w:rsidR="002F7B5F" w:rsidRPr="00BA0797">
        <w:rPr>
          <w:rFonts w:ascii="Myriad Pro" w:hAnsi="Myriad Pro"/>
          <w:sz w:val="26"/>
          <w:szCs w:val="26"/>
        </w:rPr>
        <w:t>балансовых показателей выявляет устойчивую тенденцию роста объемов сальдо-перетока электрической энергии (мощности) через сети сетевой организации. Исполнение плановых балансовых показателей электрической энергии в</w:t>
      </w:r>
      <w:r w:rsidR="009C7B3E" w:rsidRPr="00BA0797">
        <w:rPr>
          <w:rFonts w:ascii="Myriad Pro" w:hAnsi="Myriad Pro"/>
          <w:sz w:val="26"/>
          <w:szCs w:val="26"/>
        </w:rPr>
        <w:t xml:space="preserve"> </w:t>
      </w:r>
      <w:r w:rsidR="002F7B5F" w:rsidRPr="00BA0797">
        <w:rPr>
          <w:rFonts w:ascii="Myriad Pro" w:hAnsi="Myriad Pro"/>
          <w:sz w:val="26"/>
          <w:szCs w:val="26"/>
        </w:rPr>
        <w:t xml:space="preserve">2016 году составляет 104,8%, </w:t>
      </w:r>
      <w:r w:rsidR="007E309D">
        <w:rPr>
          <w:rFonts w:ascii="Myriad Pro" w:hAnsi="Myriad Pro"/>
          <w:sz w:val="26"/>
          <w:szCs w:val="26"/>
        </w:rPr>
        <w:t xml:space="preserve">в </w:t>
      </w:r>
      <w:r w:rsidR="002F7B5F" w:rsidRPr="00BA0797">
        <w:rPr>
          <w:rFonts w:ascii="Myriad Pro" w:hAnsi="Myriad Pro"/>
          <w:sz w:val="26"/>
          <w:szCs w:val="26"/>
        </w:rPr>
        <w:t>2017 г</w:t>
      </w:r>
      <w:r w:rsidR="007E309D">
        <w:rPr>
          <w:rFonts w:ascii="Myriad Pro" w:hAnsi="Myriad Pro"/>
          <w:sz w:val="26"/>
          <w:szCs w:val="26"/>
        </w:rPr>
        <w:t>оду</w:t>
      </w:r>
      <w:r w:rsidR="002F7B5F" w:rsidRPr="00BA0797">
        <w:rPr>
          <w:rFonts w:ascii="Myriad Pro" w:hAnsi="Myriad Pro"/>
          <w:sz w:val="26"/>
          <w:szCs w:val="26"/>
        </w:rPr>
        <w:t xml:space="preserve"> – 103,3%; темп роста </w:t>
      </w:r>
      <w:r w:rsidR="002F7B5F" w:rsidRPr="00BA0797">
        <w:rPr>
          <w:rFonts w:ascii="Myriad Pro" w:hAnsi="Myriad Pro"/>
          <w:sz w:val="26"/>
          <w:szCs w:val="26"/>
        </w:rPr>
        <w:lastRenderedPageBreak/>
        <w:t xml:space="preserve">фактических балансовых </w:t>
      </w:r>
      <w:r w:rsidR="00652BD0" w:rsidRPr="00BA0797">
        <w:rPr>
          <w:rFonts w:ascii="Myriad Pro" w:hAnsi="Myriad Pro"/>
          <w:sz w:val="26"/>
          <w:szCs w:val="26"/>
        </w:rPr>
        <w:t>показателей в 2016 г</w:t>
      </w:r>
      <w:r w:rsidR="007E309D">
        <w:rPr>
          <w:rFonts w:ascii="Myriad Pro" w:hAnsi="Myriad Pro"/>
          <w:sz w:val="26"/>
          <w:szCs w:val="26"/>
        </w:rPr>
        <w:t>оду</w:t>
      </w:r>
      <w:r w:rsidR="00652BD0" w:rsidRPr="00BA0797">
        <w:rPr>
          <w:rFonts w:ascii="Myriad Pro" w:hAnsi="Myriad Pro"/>
          <w:sz w:val="26"/>
          <w:szCs w:val="26"/>
        </w:rPr>
        <w:t xml:space="preserve"> по</w:t>
      </w:r>
      <w:r w:rsidR="009C7B3E" w:rsidRPr="00BA0797">
        <w:rPr>
          <w:rFonts w:ascii="Myriad Pro" w:hAnsi="Myriad Pro"/>
          <w:sz w:val="26"/>
          <w:szCs w:val="26"/>
        </w:rPr>
        <w:t xml:space="preserve"> </w:t>
      </w:r>
      <w:r w:rsidR="00652BD0" w:rsidRPr="00BA0797">
        <w:rPr>
          <w:rFonts w:ascii="Myriad Pro" w:hAnsi="Myriad Pro"/>
          <w:sz w:val="26"/>
          <w:szCs w:val="26"/>
        </w:rPr>
        <w:t>сравнению с аналогичными показателями 2015 г</w:t>
      </w:r>
      <w:r w:rsidR="007E309D">
        <w:rPr>
          <w:rFonts w:ascii="Myriad Pro" w:hAnsi="Myriad Pro"/>
          <w:sz w:val="26"/>
          <w:szCs w:val="26"/>
        </w:rPr>
        <w:t>ода</w:t>
      </w:r>
      <w:r w:rsidR="00652BD0" w:rsidRPr="00BA0797">
        <w:rPr>
          <w:rFonts w:ascii="Myriad Pro" w:hAnsi="Myriad Pro"/>
          <w:sz w:val="26"/>
          <w:szCs w:val="26"/>
        </w:rPr>
        <w:t xml:space="preserve"> составляют 104,5%, в 2017 </w:t>
      </w:r>
      <w:r w:rsidR="007E309D">
        <w:rPr>
          <w:rFonts w:ascii="Myriad Pro" w:hAnsi="Myriad Pro"/>
          <w:sz w:val="26"/>
          <w:szCs w:val="26"/>
        </w:rPr>
        <w:t>году</w:t>
      </w:r>
      <w:r w:rsidR="00652BD0" w:rsidRPr="00BA0797">
        <w:rPr>
          <w:rFonts w:ascii="Myriad Pro" w:hAnsi="Myriad Pro"/>
          <w:sz w:val="26"/>
          <w:szCs w:val="26"/>
        </w:rPr>
        <w:t>. по сравнению с аналогичными показателями 2016 г</w:t>
      </w:r>
      <w:r w:rsidR="007E309D">
        <w:rPr>
          <w:rFonts w:ascii="Myriad Pro" w:hAnsi="Myriad Pro"/>
          <w:sz w:val="26"/>
          <w:szCs w:val="26"/>
        </w:rPr>
        <w:t>ода</w:t>
      </w:r>
      <w:r w:rsidR="00652BD0" w:rsidRPr="00BA0797">
        <w:rPr>
          <w:rFonts w:ascii="Myriad Pro" w:hAnsi="Myriad Pro"/>
          <w:sz w:val="26"/>
          <w:szCs w:val="26"/>
        </w:rPr>
        <w:t xml:space="preserve"> -100,7%.</w:t>
      </w:r>
    </w:p>
    <w:p w14:paraId="7104F031" w14:textId="77777777" w:rsidR="00652BD0" w:rsidRPr="00BA0797" w:rsidRDefault="00EB1529" w:rsidP="00BA0797">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Объемы технологического расхода (потерь) электрической энергии в сетях сетевой организации в относительном выражении в 2016-2017 гг. практически не изменяются.</w:t>
      </w:r>
    </w:p>
    <w:p w14:paraId="657F715F" w14:textId="77777777" w:rsidR="00E47830" w:rsidRPr="00BA0797" w:rsidRDefault="00364A0D" w:rsidP="00BA0797">
      <w:pPr>
        <w:pStyle w:val="afff8"/>
        <w:spacing w:after="0"/>
      </w:pPr>
      <w:r w:rsidRPr="00BA0797">
        <w:t>Сводные показатели баланса электрической энергии</w:t>
      </w:r>
      <w:r w:rsidR="00C9581C" w:rsidRPr="00BA0797">
        <w:t xml:space="preserve"> </w:t>
      </w:r>
      <w:r w:rsidR="00FC6D8F" w:rsidRPr="00BA0797">
        <w:t>по данным</w:t>
      </w:r>
      <w:r w:rsidR="00C9581C" w:rsidRPr="00BA0797">
        <w:t xml:space="preserve"> протокол</w:t>
      </w:r>
      <w:r w:rsidR="00FC6D8F" w:rsidRPr="00BA0797">
        <w:t>а</w:t>
      </w:r>
      <w:r w:rsidR="00C9581C" w:rsidRPr="00BA0797">
        <w:t xml:space="preserve"> заседания Коллегии</w:t>
      </w:r>
      <w:r w:rsidR="00FC6D8F" w:rsidRPr="00BA0797">
        <w:t xml:space="preserve"> от 28.12.2018 г. №60</w:t>
      </w:r>
      <w:r w:rsidRPr="00BA0797">
        <w:t>, млн. кВт</w:t>
      </w:r>
      <w:r w:rsidR="00F461E7">
        <w:t>*</w:t>
      </w:r>
      <w:r w:rsidRPr="00BA0797">
        <w:t>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16"/>
        <w:gridCol w:w="3879"/>
        <w:gridCol w:w="1887"/>
        <w:gridCol w:w="1598"/>
        <w:gridCol w:w="1590"/>
      </w:tblGrid>
      <w:tr w:rsidR="00A36254" w:rsidRPr="007E309D" w14:paraId="3E38B49B" w14:textId="77777777">
        <w:trPr>
          <w:cantSplit/>
        </w:trPr>
        <w:tc>
          <w:tcPr>
            <w:tcW w:w="60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52D472A" w14:textId="77777777" w:rsidR="00A36254" w:rsidRPr="007E309D" w:rsidRDefault="00A36254"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 xml:space="preserve">№ </w:t>
            </w:r>
            <w:proofErr w:type="spellStart"/>
            <w:r w:rsidRPr="007E309D">
              <w:rPr>
                <w:rFonts w:ascii="Myriad Pro" w:eastAsia="Times New Roman" w:hAnsi="Myriad Pro" w:cs="Calibri"/>
                <w:b/>
                <w:bCs/>
                <w:color w:val="FFFFFF"/>
                <w:lang w:eastAsia="ru-RU"/>
              </w:rPr>
              <w:t>п.п</w:t>
            </w:r>
            <w:proofErr w:type="spellEnd"/>
            <w:r w:rsidRPr="007E309D">
              <w:rPr>
                <w:rFonts w:ascii="Myriad Pro" w:eastAsia="Times New Roman" w:hAnsi="Myriad Pro" w:cs="Calibri"/>
                <w:b/>
                <w:bCs/>
                <w:color w:val="FFFFFF"/>
                <w:lang w:eastAsia="ru-RU"/>
              </w:rPr>
              <w:t>.</w:t>
            </w:r>
          </w:p>
        </w:tc>
        <w:tc>
          <w:tcPr>
            <w:tcW w:w="37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510078D" w14:textId="77777777" w:rsidR="00A36254" w:rsidRPr="007E309D" w:rsidRDefault="00A36254"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Показатель</w:t>
            </w:r>
          </w:p>
        </w:tc>
        <w:tc>
          <w:tcPr>
            <w:tcW w:w="184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2FE7847" w14:textId="77777777" w:rsidR="00A36254" w:rsidRPr="007E309D" w:rsidRDefault="00A36254"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Предложение сетевой организации</w:t>
            </w:r>
          </w:p>
        </w:tc>
        <w:tc>
          <w:tcPr>
            <w:tcW w:w="15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758FD48" w14:textId="77777777" w:rsidR="00A36254" w:rsidRPr="007E309D" w:rsidRDefault="00A36254"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Прогноз эксперта</w:t>
            </w:r>
          </w:p>
        </w:tc>
        <w:tc>
          <w:tcPr>
            <w:tcW w:w="155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BF9838E" w14:textId="77777777" w:rsidR="00A36254" w:rsidRPr="007E309D" w:rsidRDefault="00A36254"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Утверждено</w:t>
            </w:r>
          </w:p>
        </w:tc>
      </w:tr>
      <w:tr w:rsidR="00A36254" w:rsidRPr="007E309D" w14:paraId="7CB45302" w14:textId="77777777">
        <w:trPr>
          <w:cantSplit/>
        </w:trPr>
        <w:tc>
          <w:tcPr>
            <w:tcW w:w="602" w:type="dxa"/>
            <w:tcBorders>
              <w:top w:val="single" w:sz="4" w:space="0" w:color="FFFFFF"/>
            </w:tcBorders>
            <w:shd w:val="clear" w:color="auto" w:fill="auto"/>
            <w:noWrap/>
            <w:vAlign w:val="center"/>
          </w:tcPr>
          <w:p w14:paraId="207565DE"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1</w:t>
            </w:r>
          </w:p>
        </w:tc>
        <w:tc>
          <w:tcPr>
            <w:tcW w:w="3788" w:type="dxa"/>
            <w:tcBorders>
              <w:top w:val="single" w:sz="4" w:space="0" w:color="FFFFFF"/>
            </w:tcBorders>
            <w:shd w:val="clear" w:color="auto" w:fill="auto"/>
            <w:vAlign w:val="center"/>
          </w:tcPr>
          <w:p w14:paraId="52D1BB08" w14:textId="77777777" w:rsidR="00A36254" w:rsidRPr="007E309D" w:rsidRDefault="00A36254"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Поступление электрической энергии в сеть</w:t>
            </w:r>
          </w:p>
        </w:tc>
        <w:tc>
          <w:tcPr>
            <w:tcW w:w="1842" w:type="dxa"/>
            <w:tcBorders>
              <w:top w:val="single" w:sz="4" w:space="0" w:color="FFFFFF"/>
            </w:tcBorders>
            <w:shd w:val="clear" w:color="auto" w:fill="auto"/>
            <w:noWrap/>
            <w:vAlign w:val="center"/>
          </w:tcPr>
          <w:p w14:paraId="53010363" w14:textId="77777777" w:rsidR="00A36254" w:rsidRPr="007E309D" w:rsidRDefault="009C7B3E"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2 1</w:t>
            </w:r>
            <w:r w:rsidR="00A36254" w:rsidRPr="007E309D">
              <w:rPr>
                <w:rFonts w:ascii="Myriad Pro" w:eastAsia="Times New Roman" w:hAnsi="Myriad Pro" w:cs="Calibri"/>
                <w:lang w:eastAsia="ru-RU"/>
              </w:rPr>
              <w:t>11,00</w:t>
            </w:r>
          </w:p>
        </w:tc>
        <w:tc>
          <w:tcPr>
            <w:tcW w:w="1560" w:type="dxa"/>
            <w:tcBorders>
              <w:top w:val="single" w:sz="4" w:space="0" w:color="FFFFFF"/>
            </w:tcBorders>
            <w:shd w:val="clear" w:color="auto" w:fill="auto"/>
            <w:noWrap/>
            <w:vAlign w:val="center"/>
          </w:tcPr>
          <w:p w14:paraId="68EBD2DD" w14:textId="77777777" w:rsidR="00A36254" w:rsidRPr="007E309D" w:rsidRDefault="009C7B3E"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2 1</w:t>
            </w:r>
            <w:r w:rsidR="00A36254" w:rsidRPr="007E309D">
              <w:rPr>
                <w:rFonts w:ascii="Myriad Pro" w:eastAsia="Times New Roman" w:hAnsi="Myriad Pro" w:cs="Calibri"/>
                <w:lang w:eastAsia="ru-RU"/>
              </w:rPr>
              <w:t>26,22</w:t>
            </w:r>
          </w:p>
        </w:tc>
        <w:tc>
          <w:tcPr>
            <w:tcW w:w="1552" w:type="dxa"/>
            <w:tcBorders>
              <w:top w:val="single" w:sz="4" w:space="0" w:color="FFFFFF"/>
            </w:tcBorders>
            <w:shd w:val="clear" w:color="auto" w:fill="auto"/>
            <w:noWrap/>
            <w:vAlign w:val="center"/>
          </w:tcPr>
          <w:p w14:paraId="3A0569B0" w14:textId="77777777" w:rsidR="00A36254" w:rsidRPr="007E309D" w:rsidRDefault="009C7B3E"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2 1</w:t>
            </w:r>
            <w:r w:rsidR="00A36254" w:rsidRPr="007E309D">
              <w:rPr>
                <w:rFonts w:ascii="Myriad Pro" w:eastAsia="Times New Roman" w:hAnsi="Myriad Pro" w:cs="Calibri"/>
                <w:lang w:eastAsia="ru-RU"/>
              </w:rPr>
              <w:t>26,22</w:t>
            </w:r>
          </w:p>
        </w:tc>
      </w:tr>
      <w:tr w:rsidR="00A36254" w:rsidRPr="007E309D" w14:paraId="42BBF8CC" w14:textId="77777777">
        <w:trPr>
          <w:cantSplit/>
        </w:trPr>
        <w:tc>
          <w:tcPr>
            <w:tcW w:w="602" w:type="dxa"/>
            <w:shd w:val="clear" w:color="auto" w:fill="auto"/>
            <w:noWrap/>
            <w:vAlign w:val="center"/>
          </w:tcPr>
          <w:p w14:paraId="2CE17E45"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w:t>
            </w:r>
          </w:p>
        </w:tc>
        <w:tc>
          <w:tcPr>
            <w:tcW w:w="3788" w:type="dxa"/>
            <w:shd w:val="clear" w:color="auto" w:fill="auto"/>
            <w:vAlign w:val="center"/>
          </w:tcPr>
          <w:p w14:paraId="61B5F15C" w14:textId="77777777" w:rsidR="00A36254" w:rsidRPr="007E309D" w:rsidRDefault="00A36254"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Потери электрической энергии в сети</w:t>
            </w:r>
          </w:p>
        </w:tc>
        <w:tc>
          <w:tcPr>
            <w:tcW w:w="1842" w:type="dxa"/>
            <w:shd w:val="clear" w:color="auto" w:fill="auto"/>
            <w:noWrap/>
            <w:vAlign w:val="center"/>
          </w:tcPr>
          <w:p w14:paraId="1BF93D87"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264,72</w:t>
            </w:r>
          </w:p>
        </w:tc>
        <w:tc>
          <w:tcPr>
            <w:tcW w:w="1560" w:type="dxa"/>
            <w:shd w:val="clear" w:color="auto" w:fill="auto"/>
            <w:noWrap/>
            <w:vAlign w:val="center"/>
          </w:tcPr>
          <w:p w14:paraId="43BA151F"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266,56</w:t>
            </w:r>
          </w:p>
        </w:tc>
        <w:tc>
          <w:tcPr>
            <w:tcW w:w="1552" w:type="dxa"/>
            <w:shd w:val="clear" w:color="auto" w:fill="auto"/>
            <w:noWrap/>
            <w:vAlign w:val="center"/>
          </w:tcPr>
          <w:p w14:paraId="54C91F20"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266,56</w:t>
            </w:r>
          </w:p>
        </w:tc>
      </w:tr>
      <w:tr w:rsidR="00A36254" w:rsidRPr="007E309D" w14:paraId="468EED69" w14:textId="77777777">
        <w:trPr>
          <w:cantSplit/>
        </w:trPr>
        <w:tc>
          <w:tcPr>
            <w:tcW w:w="602" w:type="dxa"/>
            <w:shd w:val="clear" w:color="auto" w:fill="auto"/>
            <w:noWrap/>
            <w:vAlign w:val="center"/>
          </w:tcPr>
          <w:p w14:paraId="404492B6"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w:t>
            </w:r>
          </w:p>
        </w:tc>
        <w:tc>
          <w:tcPr>
            <w:tcW w:w="3788" w:type="dxa"/>
            <w:shd w:val="clear" w:color="auto" w:fill="auto"/>
            <w:vAlign w:val="center"/>
          </w:tcPr>
          <w:p w14:paraId="21BD1979" w14:textId="77777777" w:rsidR="00A36254" w:rsidRPr="007E309D" w:rsidRDefault="00A36254"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То же, %</w:t>
            </w:r>
          </w:p>
        </w:tc>
        <w:tc>
          <w:tcPr>
            <w:tcW w:w="1842" w:type="dxa"/>
            <w:shd w:val="clear" w:color="auto" w:fill="auto"/>
            <w:noWrap/>
            <w:vAlign w:val="center"/>
          </w:tcPr>
          <w:p w14:paraId="6E870A20"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12,54%</w:t>
            </w:r>
          </w:p>
        </w:tc>
        <w:tc>
          <w:tcPr>
            <w:tcW w:w="1560" w:type="dxa"/>
            <w:shd w:val="clear" w:color="auto" w:fill="auto"/>
            <w:noWrap/>
            <w:vAlign w:val="center"/>
          </w:tcPr>
          <w:p w14:paraId="4D9C5F4A"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12,54%</w:t>
            </w:r>
          </w:p>
        </w:tc>
        <w:tc>
          <w:tcPr>
            <w:tcW w:w="1552" w:type="dxa"/>
            <w:shd w:val="clear" w:color="auto" w:fill="auto"/>
            <w:noWrap/>
            <w:vAlign w:val="center"/>
          </w:tcPr>
          <w:p w14:paraId="030088DB"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r>
      <w:tr w:rsidR="00A36254" w:rsidRPr="007E309D" w14:paraId="4DE93F45" w14:textId="77777777">
        <w:trPr>
          <w:cantSplit/>
        </w:trPr>
        <w:tc>
          <w:tcPr>
            <w:tcW w:w="602" w:type="dxa"/>
            <w:shd w:val="clear" w:color="auto" w:fill="auto"/>
            <w:noWrap/>
            <w:vAlign w:val="center"/>
          </w:tcPr>
          <w:p w14:paraId="7436A34B"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4</w:t>
            </w:r>
          </w:p>
        </w:tc>
        <w:tc>
          <w:tcPr>
            <w:tcW w:w="3788" w:type="dxa"/>
            <w:shd w:val="clear" w:color="auto" w:fill="auto"/>
            <w:vAlign w:val="center"/>
          </w:tcPr>
          <w:p w14:paraId="6F237665" w14:textId="77777777" w:rsidR="00A36254" w:rsidRPr="007E309D" w:rsidRDefault="00A36254"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Расход электрической энергии на производственные и хозяйственные нужды</w:t>
            </w:r>
          </w:p>
        </w:tc>
        <w:tc>
          <w:tcPr>
            <w:tcW w:w="1842" w:type="dxa"/>
            <w:shd w:val="clear" w:color="auto" w:fill="auto"/>
            <w:noWrap/>
            <w:vAlign w:val="center"/>
          </w:tcPr>
          <w:p w14:paraId="3E81EE29"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c>
          <w:tcPr>
            <w:tcW w:w="1560" w:type="dxa"/>
            <w:shd w:val="clear" w:color="auto" w:fill="auto"/>
            <w:noWrap/>
            <w:vAlign w:val="center"/>
          </w:tcPr>
          <w:p w14:paraId="199A8346"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c>
          <w:tcPr>
            <w:tcW w:w="1552" w:type="dxa"/>
            <w:shd w:val="clear" w:color="auto" w:fill="auto"/>
            <w:noWrap/>
            <w:vAlign w:val="center"/>
          </w:tcPr>
          <w:p w14:paraId="57AAC8E1"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r>
      <w:tr w:rsidR="00A36254" w:rsidRPr="007E309D" w14:paraId="2A71D34F" w14:textId="77777777">
        <w:trPr>
          <w:cantSplit/>
        </w:trPr>
        <w:tc>
          <w:tcPr>
            <w:tcW w:w="602" w:type="dxa"/>
            <w:shd w:val="clear" w:color="auto" w:fill="auto"/>
            <w:noWrap/>
            <w:vAlign w:val="center"/>
          </w:tcPr>
          <w:p w14:paraId="082D2A9D"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5</w:t>
            </w:r>
          </w:p>
        </w:tc>
        <w:tc>
          <w:tcPr>
            <w:tcW w:w="3788" w:type="dxa"/>
            <w:shd w:val="clear" w:color="auto" w:fill="auto"/>
            <w:vAlign w:val="center"/>
          </w:tcPr>
          <w:p w14:paraId="47C875C4" w14:textId="77777777" w:rsidR="00A36254" w:rsidRPr="007E309D" w:rsidRDefault="00A36254"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Полезный отпуск из сети</w:t>
            </w:r>
          </w:p>
        </w:tc>
        <w:tc>
          <w:tcPr>
            <w:tcW w:w="1842" w:type="dxa"/>
            <w:shd w:val="clear" w:color="auto" w:fill="auto"/>
            <w:noWrap/>
            <w:vAlign w:val="center"/>
          </w:tcPr>
          <w:p w14:paraId="705ACAE6" w14:textId="77777777" w:rsidR="00A36254" w:rsidRPr="007E309D" w:rsidRDefault="009C7B3E"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1 8</w:t>
            </w:r>
            <w:r w:rsidR="00A36254" w:rsidRPr="007E309D">
              <w:rPr>
                <w:rFonts w:ascii="Myriad Pro" w:eastAsia="Times New Roman" w:hAnsi="Myriad Pro" w:cs="Calibri"/>
                <w:lang w:eastAsia="ru-RU"/>
              </w:rPr>
              <w:t>46,28</w:t>
            </w:r>
          </w:p>
        </w:tc>
        <w:tc>
          <w:tcPr>
            <w:tcW w:w="1560" w:type="dxa"/>
            <w:shd w:val="clear" w:color="auto" w:fill="auto"/>
            <w:noWrap/>
            <w:vAlign w:val="center"/>
          </w:tcPr>
          <w:p w14:paraId="6626CC91" w14:textId="77777777" w:rsidR="00A36254" w:rsidRPr="007E309D" w:rsidRDefault="009C7B3E"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1 8</w:t>
            </w:r>
            <w:r w:rsidR="00A36254" w:rsidRPr="007E309D">
              <w:rPr>
                <w:rFonts w:ascii="Myriad Pro" w:eastAsia="Times New Roman" w:hAnsi="Myriad Pro" w:cs="Calibri"/>
                <w:lang w:eastAsia="ru-RU"/>
              </w:rPr>
              <w:t>59,66</w:t>
            </w:r>
          </w:p>
        </w:tc>
        <w:tc>
          <w:tcPr>
            <w:tcW w:w="1552" w:type="dxa"/>
            <w:shd w:val="clear" w:color="auto" w:fill="auto"/>
            <w:noWrap/>
            <w:vAlign w:val="center"/>
          </w:tcPr>
          <w:p w14:paraId="7982CFFB" w14:textId="77777777" w:rsidR="00A36254" w:rsidRPr="007E309D" w:rsidRDefault="00A36254"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r>
    </w:tbl>
    <w:p w14:paraId="6BC452BE" w14:textId="77777777" w:rsidR="00364A0D" w:rsidRPr="00BA0797" w:rsidRDefault="00364A0D" w:rsidP="00BA0797">
      <w:pPr>
        <w:pStyle w:val="afff8"/>
        <w:spacing w:after="0"/>
      </w:pPr>
      <w:r w:rsidRPr="00BA0797">
        <w:t>Сводные показатели баланса электрической мощности</w:t>
      </w:r>
      <w:r w:rsidR="00C9581C" w:rsidRPr="00BA0797">
        <w:t xml:space="preserve"> </w:t>
      </w:r>
      <w:r w:rsidR="00FC6D8F" w:rsidRPr="00BA0797">
        <w:t>по данным протокола</w:t>
      </w:r>
      <w:r w:rsidR="00C9581C" w:rsidRPr="00BA0797">
        <w:t xml:space="preserve"> заседания Коллегии</w:t>
      </w:r>
      <w:r w:rsidR="00FC6D8F" w:rsidRPr="00BA0797">
        <w:t xml:space="preserve"> от 28.12.2018 г. №60</w:t>
      </w:r>
      <w:r w:rsidRPr="00BA0797">
        <w:t>, МВт</w:t>
      </w:r>
      <w:r w:rsidR="00F461E7">
        <w:t>*</w:t>
      </w:r>
      <w:r w:rsidRPr="00BA0797">
        <w:t>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09"/>
        <w:gridCol w:w="3886"/>
        <w:gridCol w:w="1887"/>
        <w:gridCol w:w="1598"/>
        <w:gridCol w:w="1590"/>
      </w:tblGrid>
      <w:tr w:rsidR="00124DA7" w:rsidRPr="007E309D" w14:paraId="73E35992" w14:textId="77777777">
        <w:trPr>
          <w:cantSplit/>
        </w:trPr>
        <w:tc>
          <w:tcPr>
            <w:tcW w:w="59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5A72314" w14:textId="77777777" w:rsidR="00124DA7" w:rsidRPr="007E309D" w:rsidRDefault="00124DA7"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 xml:space="preserve">№ </w:t>
            </w:r>
            <w:proofErr w:type="spellStart"/>
            <w:r w:rsidRPr="007E309D">
              <w:rPr>
                <w:rFonts w:ascii="Myriad Pro" w:eastAsia="Times New Roman" w:hAnsi="Myriad Pro" w:cs="Calibri"/>
                <w:b/>
                <w:bCs/>
                <w:color w:val="FFFFFF"/>
                <w:lang w:eastAsia="ru-RU"/>
              </w:rPr>
              <w:t>п.п</w:t>
            </w:r>
            <w:proofErr w:type="spellEnd"/>
            <w:r w:rsidRPr="007E309D">
              <w:rPr>
                <w:rFonts w:ascii="Myriad Pro" w:eastAsia="Times New Roman" w:hAnsi="Myriad Pro" w:cs="Calibri"/>
                <w:b/>
                <w:bCs/>
                <w:color w:val="FFFFFF"/>
                <w:lang w:eastAsia="ru-RU"/>
              </w:rPr>
              <w:t>.</w:t>
            </w:r>
          </w:p>
        </w:tc>
        <w:tc>
          <w:tcPr>
            <w:tcW w:w="379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7F9B15F" w14:textId="77777777" w:rsidR="00124DA7" w:rsidRPr="007E309D" w:rsidRDefault="00124DA7"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Показатель</w:t>
            </w:r>
          </w:p>
        </w:tc>
        <w:tc>
          <w:tcPr>
            <w:tcW w:w="184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1167410" w14:textId="77777777" w:rsidR="00124DA7" w:rsidRPr="007E309D" w:rsidRDefault="00124DA7"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Предложение сетевой организации</w:t>
            </w:r>
          </w:p>
        </w:tc>
        <w:tc>
          <w:tcPr>
            <w:tcW w:w="15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56F4886" w14:textId="77777777" w:rsidR="00124DA7" w:rsidRPr="007E309D" w:rsidRDefault="00124DA7"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Прогноз эксперта</w:t>
            </w:r>
          </w:p>
        </w:tc>
        <w:tc>
          <w:tcPr>
            <w:tcW w:w="155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93E3E28" w14:textId="77777777" w:rsidR="00124DA7" w:rsidRPr="007E309D" w:rsidRDefault="00124DA7" w:rsidP="00BA0797">
            <w:pPr>
              <w:spacing w:after="0" w:line="240" w:lineRule="auto"/>
              <w:jc w:val="center"/>
              <w:rPr>
                <w:rFonts w:ascii="Myriad Pro" w:eastAsia="Times New Roman" w:hAnsi="Myriad Pro" w:cs="Calibri"/>
                <w:b/>
                <w:bCs/>
                <w:color w:val="FFFFFF"/>
                <w:lang w:eastAsia="ru-RU"/>
              </w:rPr>
            </w:pPr>
            <w:r w:rsidRPr="007E309D">
              <w:rPr>
                <w:rFonts w:ascii="Myriad Pro" w:eastAsia="Times New Roman" w:hAnsi="Myriad Pro" w:cs="Calibri"/>
                <w:b/>
                <w:bCs/>
                <w:color w:val="FFFFFF"/>
                <w:lang w:eastAsia="ru-RU"/>
              </w:rPr>
              <w:t>Утверждено</w:t>
            </w:r>
          </w:p>
        </w:tc>
      </w:tr>
      <w:tr w:rsidR="00124DA7" w:rsidRPr="007E309D" w14:paraId="406D6494" w14:textId="77777777">
        <w:trPr>
          <w:cantSplit/>
        </w:trPr>
        <w:tc>
          <w:tcPr>
            <w:tcW w:w="596" w:type="dxa"/>
            <w:tcBorders>
              <w:top w:val="single" w:sz="4" w:space="0" w:color="FFFFFF"/>
            </w:tcBorders>
            <w:shd w:val="clear" w:color="auto" w:fill="auto"/>
            <w:noWrap/>
            <w:vAlign w:val="center"/>
          </w:tcPr>
          <w:p w14:paraId="73F03C75"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1</w:t>
            </w:r>
          </w:p>
        </w:tc>
        <w:tc>
          <w:tcPr>
            <w:tcW w:w="3794" w:type="dxa"/>
            <w:tcBorders>
              <w:top w:val="single" w:sz="4" w:space="0" w:color="FFFFFF"/>
            </w:tcBorders>
            <w:shd w:val="clear" w:color="auto" w:fill="auto"/>
            <w:vAlign w:val="center"/>
          </w:tcPr>
          <w:p w14:paraId="624C4F9C" w14:textId="77777777" w:rsidR="00124DA7" w:rsidRPr="007E309D" w:rsidRDefault="00124DA7"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Поступление</w:t>
            </w:r>
            <w:r w:rsidR="009C7B3E" w:rsidRPr="007E309D">
              <w:rPr>
                <w:rFonts w:ascii="Myriad Pro" w:eastAsia="Times New Roman" w:hAnsi="Myriad Pro" w:cs="Calibri"/>
                <w:lang w:eastAsia="ru-RU"/>
              </w:rPr>
              <w:t xml:space="preserve"> </w:t>
            </w:r>
            <w:r w:rsidRPr="007E309D">
              <w:rPr>
                <w:rFonts w:ascii="Myriad Pro" w:eastAsia="Times New Roman" w:hAnsi="Myriad Pro" w:cs="Calibri"/>
                <w:lang w:eastAsia="ru-RU"/>
              </w:rPr>
              <w:t>мощности в сеть</w:t>
            </w:r>
          </w:p>
        </w:tc>
        <w:tc>
          <w:tcPr>
            <w:tcW w:w="1842" w:type="dxa"/>
            <w:tcBorders>
              <w:top w:val="single" w:sz="4" w:space="0" w:color="FFFFFF"/>
            </w:tcBorders>
            <w:shd w:val="clear" w:color="auto" w:fill="auto"/>
            <w:noWrap/>
            <w:vAlign w:val="center"/>
          </w:tcPr>
          <w:p w14:paraId="2496FE4C"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309,8366</w:t>
            </w:r>
          </w:p>
        </w:tc>
        <w:tc>
          <w:tcPr>
            <w:tcW w:w="1560" w:type="dxa"/>
            <w:tcBorders>
              <w:top w:val="single" w:sz="4" w:space="0" w:color="FFFFFF"/>
            </w:tcBorders>
            <w:shd w:val="clear" w:color="auto" w:fill="auto"/>
            <w:noWrap/>
            <w:vAlign w:val="center"/>
          </w:tcPr>
          <w:p w14:paraId="4FA66F4B"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312,79</w:t>
            </w:r>
          </w:p>
        </w:tc>
        <w:tc>
          <w:tcPr>
            <w:tcW w:w="1552" w:type="dxa"/>
            <w:tcBorders>
              <w:top w:val="single" w:sz="4" w:space="0" w:color="FFFFFF"/>
            </w:tcBorders>
            <w:shd w:val="clear" w:color="auto" w:fill="auto"/>
            <w:noWrap/>
            <w:vAlign w:val="center"/>
          </w:tcPr>
          <w:p w14:paraId="3F08673D"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312,79</w:t>
            </w:r>
          </w:p>
        </w:tc>
      </w:tr>
      <w:tr w:rsidR="00124DA7" w:rsidRPr="007E309D" w14:paraId="0B0A0023" w14:textId="77777777">
        <w:trPr>
          <w:cantSplit/>
        </w:trPr>
        <w:tc>
          <w:tcPr>
            <w:tcW w:w="596" w:type="dxa"/>
            <w:shd w:val="clear" w:color="auto" w:fill="auto"/>
            <w:noWrap/>
            <w:vAlign w:val="center"/>
          </w:tcPr>
          <w:p w14:paraId="3FB85E4D"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w:t>
            </w:r>
          </w:p>
        </w:tc>
        <w:tc>
          <w:tcPr>
            <w:tcW w:w="3794" w:type="dxa"/>
            <w:shd w:val="clear" w:color="auto" w:fill="auto"/>
            <w:vAlign w:val="center"/>
          </w:tcPr>
          <w:p w14:paraId="1F069654" w14:textId="77777777" w:rsidR="00124DA7" w:rsidRPr="007E309D" w:rsidRDefault="00124DA7"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Потери в сети</w:t>
            </w:r>
          </w:p>
        </w:tc>
        <w:tc>
          <w:tcPr>
            <w:tcW w:w="1842" w:type="dxa"/>
            <w:shd w:val="clear" w:color="auto" w:fill="auto"/>
            <w:noWrap/>
            <w:vAlign w:val="center"/>
          </w:tcPr>
          <w:p w14:paraId="5AC1CCA3"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30,2192</w:t>
            </w:r>
          </w:p>
        </w:tc>
        <w:tc>
          <w:tcPr>
            <w:tcW w:w="1560" w:type="dxa"/>
            <w:shd w:val="clear" w:color="auto" w:fill="auto"/>
            <w:noWrap/>
            <w:vAlign w:val="center"/>
          </w:tcPr>
          <w:p w14:paraId="57D464ED"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30,33</w:t>
            </w:r>
          </w:p>
        </w:tc>
        <w:tc>
          <w:tcPr>
            <w:tcW w:w="1552" w:type="dxa"/>
            <w:shd w:val="clear" w:color="auto" w:fill="auto"/>
            <w:noWrap/>
            <w:vAlign w:val="center"/>
          </w:tcPr>
          <w:p w14:paraId="0A30BE87"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30,33</w:t>
            </w:r>
          </w:p>
        </w:tc>
      </w:tr>
      <w:tr w:rsidR="00124DA7" w:rsidRPr="007E309D" w14:paraId="6121513F" w14:textId="77777777">
        <w:trPr>
          <w:cantSplit/>
        </w:trPr>
        <w:tc>
          <w:tcPr>
            <w:tcW w:w="596" w:type="dxa"/>
            <w:shd w:val="clear" w:color="auto" w:fill="auto"/>
            <w:noWrap/>
            <w:vAlign w:val="center"/>
          </w:tcPr>
          <w:p w14:paraId="19B3EFF2"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3</w:t>
            </w:r>
          </w:p>
        </w:tc>
        <w:tc>
          <w:tcPr>
            <w:tcW w:w="3794" w:type="dxa"/>
            <w:shd w:val="clear" w:color="auto" w:fill="auto"/>
            <w:vAlign w:val="center"/>
          </w:tcPr>
          <w:p w14:paraId="2708D75B" w14:textId="77777777" w:rsidR="00124DA7" w:rsidRPr="007E309D" w:rsidRDefault="00124DA7"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То же, %</w:t>
            </w:r>
          </w:p>
        </w:tc>
        <w:tc>
          <w:tcPr>
            <w:tcW w:w="1842" w:type="dxa"/>
            <w:shd w:val="clear" w:color="auto" w:fill="auto"/>
            <w:noWrap/>
            <w:vAlign w:val="center"/>
          </w:tcPr>
          <w:p w14:paraId="193A79A1"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9,75%</w:t>
            </w:r>
          </w:p>
        </w:tc>
        <w:tc>
          <w:tcPr>
            <w:tcW w:w="1560" w:type="dxa"/>
            <w:shd w:val="clear" w:color="auto" w:fill="auto"/>
            <w:noWrap/>
            <w:vAlign w:val="center"/>
          </w:tcPr>
          <w:p w14:paraId="7358D879"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9,70%</w:t>
            </w:r>
          </w:p>
        </w:tc>
        <w:tc>
          <w:tcPr>
            <w:tcW w:w="1552" w:type="dxa"/>
            <w:shd w:val="clear" w:color="auto" w:fill="auto"/>
            <w:noWrap/>
            <w:vAlign w:val="center"/>
          </w:tcPr>
          <w:p w14:paraId="327582A2"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r>
      <w:tr w:rsidR="00124DA7" w:rsidRPr="007E309D" w14:paraId="57832011" w14:textId="77777777">
        <w:trPr>
          <w:cantSplit/>
        </w:trPr>
        <w:tc>
          <w:tcPr>
            <w:tcW w:w="596" w:type="dxa"/>
            <w:shd w:val="clear" w:color="auto" w:fill="auto"/>
            <w:noWrap/>
            <w:vAlign w:val="center"/>
          </w:tcPr>
          <w:p w14:paraId="5636DA44"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4</w:t>
            </w:r>
          </w:p>
        </w:tc>
        <w:tc>
          <w:tcPr>
            <w:tcW w:w="3794" w:type="dxa"/>
            <w:shd w:val="clear" w:color="auto" w:fill="auto"/>
            <w:vAlign w:val="center"/>
          </w:tcPr>
          <w:p w14:paraId="116050A0" w14:textId="77777777" w:rsidR="00124DA7" w:rsidRPr="007E309D" w:rsidRDefault="00124DA7"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Мощность на производственные и хозяйственные нужды</w:t>
            </w:r>
          </w:p>
        </w:tc>
        <w:tc>
          <w:tcPr>
            <w:tcW w:w="1842" w:type="dxa"/>
            <w:shd w:val="clear" w:color="auto" w:fill="auto"/>
            <w:noWrap/>
            <w:vAlign w:val="center"/>
          </w:tcPr>
          <w:p w14:paraId="3701CF82"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c>
          <w:tcPr>
            <w:tcW w:w="1560" w:type="dxa"/>
            <w:shd w:val="clear" w:color="auto" w:fill="auto"/>
            <w:noWrap/>
            <w:vAlign w:val="center"/>
          </w:tcPr>
          <w:p w14:paraId="5B828FB5"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c>
          <w:tcPr>
            <w:tcW w:w="1552" w:type="dxa"/>
            <w:shd w:val="clear" w:color="auto" w:fill="auto"/>
            <w:noWrap/>
            <w:vAlign w:val="center"/>
          </w:tcPr>
          <w:p w14:paraId="3ACFF8A8"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r>
      <w:tr w:rsidR="00124DA7" w:rsidRPr="007E309D" w14:paraId="2FDD3EA5" w14:textId="77777777">
        <w:trPr>
          <w:cantSplit/>
        </w:trPr>
        <w:tc>
          <w:tcPr>
            <w:tcW w:w="596" w:type="dxa"/>
            <w:shd w:val="clear" w:color="auto" w:fill="auto"/>
            <w:noWrap/>
            <w:vAlign w:val="center"/>
          </w:tcPr>
          <w:p w14:paraId="5C72209D"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5</w:t>
            </w:r>
          </w:p>
        </w:tc>
        <w:tc>
          <w:tcPr>
            <w:tcW w:w="3794" w:type="dxa"/>
            <w:shd w:val="clear" w:color="auto" w:fill="auto"/>
            <w:vAlign w:val="center"/>
          </w:tcPr>
          <w:p w14:paraId="215A0B37" w14:textId="77777777" w:rsidR="00124DA7" w:rsidRPr="007E309D" w:rsidRDefault="00124DA7" w:rsidP="00BA0797">
            <w:pPr>
              <w:spacing w:after="0" w:line="240" w:lineRule="auto"/>
              <w:rPr>
                <w:rFonts w:ascii="Myriad Pro" w:eastAsia="Times New Roman" w:hAnsi="Myriad Pro" w:cs="Calibri"/>
                <w:lang w:eastAsia="ru-RU"/>
              </w:rPr>
            </w:pPr>
            <w:r w:rsidRPr="007E309D">
              <w:rPr>
                <w:rFonts w:ascii="Myriad Pro" w:eastAsia="Times New Roman" w:hAnsi="Myriad Pro" w:cs="Calibri"/>
                <w:lang w:eastAsia="ru-RU"/>
              </w:rPr>
              <w:t>Полезный отпуск из сети</w:t>
            </w:r>
          </w:p>
        </w:tc>
        <w:tc>
          <w:tcPr>
            <w:tcW w:w="1842" w:type="dxa"/>
            <w:shd w:val="clear" w:color="auto" w:fill="auto"/>
            <w:noWrap/>
            <w:vAlign w:val="center"/>
          </w:tcPr>
          <w:p w14:paraId="166D1134"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279,617</w:t>
            </w:r>
          </w:p>
        </w:tc>
        <w:tc>
          <w:tcPr>
            <w:tcW w:w="1560" w:type="dxa"/>
            <w:shd w:val="clear" w:color="auto" w:fill="auto"/>
            <w:noWrap/>
            <w:vAlign w:val="center"/>
          </w:tcPr>
          <w:p w14:paraId="7139B1A8"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282,46</w:t>
            </w:r>
          </w:p>
        </w:tc>
        <w:tc>
          <w:tcPr>
            <w:tcW w:w="1552" w:type="dxa"/>
            <w:shd w:val="clear" w:color="auto" w:fill="auto"/>
            <w:noWrap/>
            <w:vAlign w:val="center"/>
          </w:tcPr>
          <w:p w14:paraId="4D617BF5" w14:textId="77777777" w:rsidR="00124DA7" w:rsidRPr="007E309D" w:rsidRDefault="00124DA7" w:rsidP="00BA0797">
            <w:pPr>
              <w:spacing w:after="0" w:line="240" w:lineRule="auto"/>
              <w:jc w:val="center"/>
              <w:rPr>
                <w:rFonts w:ascii="Myriad Pro" w:eastAsia="Times New Roman" w:hAnsi="Myriad Pro" w:cs="Calibri"/>
                <w:lang w:eastAsia="ru-RU"/>
              </w:rPr>
            </w:pPr>
            <w:r w:rsidRPr="007E309D">
              <w:rPr>
                <w:rFonts w:ascii="Myriad Pro" w:eastAsia="Times New Roman" w:hAnsi="Myriad Pro" w:cs="Calibri"/>
                <w:lang w:eastAsia="ru-RU"/>
              </w:rPr>
              <w:t>-</w:t>
            </w:r>
          </w:p>
        </w:tc>
      </w:tr>
    </w:tbl>
    <w:p w14:paraId="55B91535" w14:textId="77777777" w:rsidR="0065095C" w:rsidRPr="00BA0797" w:rsidRDefault="0065095C" w:rsidP="00BA0797">
      <w:pPr>
        <w:spacing w:after="0" w:line="360" w:lineRule="auto"/>
        <w:ind w:firstLine="709"/>
        <w:jc w:val="both"/>
        <w:rPr>
          <w:rFonts w:ascii="Myriad Pro" w:hAnsi="Myriad Pro"/>
          <w:sz w:val="26"/>
          <w:szCs w:val="26"/>
        </w:rPr>
      </w:pPr>
    </w:p>
    <w:p w14:paraId="386F8738" w14:textId="77777777" w:rsidR="0065095C" w:rsidRPr="00BA0797" w:rsidRDefault="0065095C" w:rsidP="00BA0797">
      <w:pPr>
        <w:spacing w:after="0" w:line="360" w:lineRule="auto"/>
        <w:jc w:val="both"/>
        <w:rPr>
          <w:rFonts w:ascii="Myriad Pro" w:hAnsi="Myriad Pro"/>
          <w:b/>
          <w:bCs/>
          <w:sz w:val="26"/>
          <w:szCs w:val="26"/>
          <w:lang w:eastAsia="ru-RU"/>
        </w:rPr>
      </w:pPr>
      <w:r w:rsidRPr="00BA0797">
        <w:rPr>
          <w:rFonts w:ascii="Myriad Pro" w:hAnsi="Myriad Pro"/>
          <w:b/>
          <w:bCs/>
          <w:sz w:val="26"/>
          <w:szCs w:val="26"/>
          <w:lang w:eastAsia="ru-RU"/>
        </w:rPr>
        <w:t>ПОЗИЦИЯ ИСПОЛНИТЕЛЯ</w:t>
      </w:r>
    </w:p>
    <w:p w14:paraId="29A33794" w14:textId="77777777" w:rsidR="005F0CD8" w:rsidRPr="00BA0797" w:rsidRDefault="005F0CD8"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Таблицы П1.4, П1.5 Филиала по балансу электрической энергии (мощности) по уровням напряжения на 2019 год сформированы по границам балансовой принадлежности Филиала (с учетом положений главы VIII </w:t>
      </w:r>
      <w:r w:rsidR="00586D28" w:rsidRPr="00BA0797">
        <w:rPr>
          <w:rFonts w:ascii="Myriad Pro" w:hAnsi="Myriad Pro"/>
          <w:sz w:val="26"/>
          <w:szCs w:val="26"/>
        </w:rPr>
        <w:t>«</w:t>
      </w:r>
      <w:r w:rsidRPr="00BA0797">
        <w:rPr>
          <w:rFonts w:ascii="Myriad Pro" w:hAnsi="Myriad Pro"/>
          <w:sz w:val="26"/>
          <w:szCs w:val="26"/>
        </w:rPr>
        <w:t xml:space="preserve">Расчёт тарифа на услуги по передаче электрической энергии по региональным электрическим </w:t>
      </w:r>
      <w:r w:rsidRPr="00BA0797">
        <w:rPr>
          <w:rFonts w:ascii="Myriad Pro" w:hAnsi="Myriad Pro"/>
          <w:sz w:val="26"/>
          <w:szCs w:val="26"/>
        </w:rPr>
        <w:lastRenderedPageBreak/>
        <w:t>сетям</w:t>
      </w:r>
      <w:r w:rsidR="00586D28" w:rsidRPr="00BA0797">
        <w:rPr>
          <w:rFonts w:ascii="Myriad Pro" w:hAnsi="Myriad Pro"/>
          <w:sz w:val="26"/>
          <w:szCs w:val="26"/>
        </w:rPr>
        <w:t>»</w:t>
      </w:r>
      <w:r w:rsidRPr="00BA0797">
        <w:rPr>
          <w:rFonts w:ascii="Myriad Pro" w:hAnsi="Myriad Pro"/>
          <w:sz w:val="26"/>
          <w:szCs w:val="26"/>
        </w:rPr>
        <w:t xml:space="preserve"> Методических указаний по расчёту регулируемых тарифов и цен на электрическую (тепловую) энергию на розничном (потребительском) рынке, утвержденных приказом ФСТ РФ от 06.08.2004 № 20-э/2) и соответствуют предложениям Филиала, представленным в </w:t>
      </w:r>
      <w:r w:rsidR="002624C3" w:rsidRPr="00BA0797">
        <w:rPr>
          <w:rFonts w:ascii="Myriad Pro" w:hAnsi="Myriad Pro"/>
          <w:sz w:val="26"/>
          <w:szCs w:val="26"/>
        </w:rPr>
        <w:t>Г</w:t>
      </w:r>
      <w:r w:rsidR="00F9659D" w:rsidRPr="00BA0797">
        <w:rPr>
          <w:rFonts w:ascii="Myriad Pro" w:hAnsi="Myriad Pro"/>
          <w:sz w:val="26"/>
          <w:szCs w:val="26"/>
        </w:rPr>
        <w:t>осударственный</w:t>
      </w:r>
      <w:r w:rsidR="002624C3" w:rsidRPr="00BA0797">
        <w:rPr>
          <w:rFonts w:ascii="Myriad Pro" w:hAnsi="Myriad Pro"/>
          <w:sz w:val="26"/>
          <w:szCs w:val="26"/>
        </w:rPr>
        <w:t xml:space="preserve"> комитет Псковской области по тарифам и энергетике </w:t>
      </w:r>
      <w:r w:rsidRPr="00BA0797">
        <w:rPr>
          <w:rFonts w:ascii="Myriad Pro" w:hAnsi="Myriad Pro"/>
          <w:sz w:val="26"/>
          <w:szCs w:val="26"/>
        </w:rPr>
        <w:t>в формате шаблонов ЕИАС – Форма 3.1. на 2019 год.</w:t>
      </w:r>
    </w:p>
    <w:p w14:paraId="7597E022" w14:textId="77777777" w:rsidR="005F0CD8" w:rsidRPr="00BA0797" w:rsidRDefault="005F0CD8" w:rsidP="00BA0797">
      <w:pPr>
        <w:spacing w:after="0" w:line="360" w:lineRule="auto"/>
        <w:ind w:firstLine="567"/>
        <w:jc w:val="both"/>
        <w:rPr>
          <w:rFonts w:ascii="Myriad Pro" w:hAnsi="Myriad Pro"/>
          <w:i/>
          <w:iCs/>
          <w:sz w:val="26"/>
          <w:szCs w:val="26"/>
        </w:rPr>
      </w:pPr>
      <w:r w:rsidRPr="00BA0797">
        <w:rPr>
          <w:rFonts w:ascii="Myriad Pro" w:hAnsi="Myriad Pro"/>
          <w:sz w:val="26"/>
          <w:szCs w:val="26"/>
        </w:rPr>
        <w:t>Сводный прогнозный баланс на 2019 год утвержден приказом ФАС России №</w:t>
      </w:r>
      <w:r w:rsidR="00F9659D" w:rsidRPr="00BA0797">
        <w:rPr>
          <w:rFonts w:ascii="Myriad Pro" w:hAnsi="Myriad Pro"/>
          <w:sz w:val="26"/>
          <w:szCs w:val="26"/>
        </w:rPr>
        <w:t>1649</w:t>
      </w:r>
      <w:r w:rsidRPr="00BA0797">
        <w:rPr>
          <w:rFonts w:ascii="Myriad Pro" w:hAnsi="Myriad Pro"/>
          <w:sz w:val="26"/>
          <w:szCs w:val="26"/>
        </w:rPr>
        <w:t xml:space="preserve">/18-ДСП от </w:t>
      </w:r>
      <w:r w:rsidR="00F9659D" w:rsidRPr="00BA0797">
        <w:rPr>
          <w:rFonts w:ascii="Myriad Pro" w:hAnsi="Myriad Pro"/>
          <w:sz w:val="26"/>
          <w:szCs w:val="26"/>
        </w:rPr>
        <w:t>17.11</w:t>
      </w:r>
      <w:r w:rsidRPr="00BA0797">
        <w:rPr>
          <w:rFonts w:ascii="Myriad Pro" w:hAnsi="Myriad Pro"/>
          <w:sz w:val="26"/>
          <w:szCs w:val="26"/>
        </w:rPr>
        <w:t>.2018.</w:t>
      </w:r>
      <w:r w:rsidR="00F9659D" w:rsidRPr="00BA0797">
        <w:rPr>
          <w:rFonts w:ascii="Myriad Pro" w:hAnsi="Myriad Pro"/>
          <w:sz w:val="26"/>
          <w:szCs w:val="26"/>
        </w:rPr>
        <w:t xml:space="preserve"> Исполнителю для анализа представлен Сводный прогнозный баланс на 2019 год, утвержденный приказом ФАС России № 1570/18-ДСП от 16.11.2018</w:t>
      </w:r>
      <w:r w:rsidR="00D83CEF" w:rsidRPr="00BA0797">
        <w:rPr>
          <w:rFonts w:ascii="Myriad Pro" w:hAnsi="Myriad Pro"/>
          <w:sz w:val="26"/>
          <w:szCs w:val="26"/>
        </w:rPr>
        <w:t xml:space="preserve"> </w:t>
      </w:r>
      <w:r w:rsidR="00D83CEF" w:rsidRPr="00BA0797">
        <w:rPr>
          <w:rFonts w:ascii="Myriad Pro" w:hAnsi="Myriad Pro"/>
          <w:i/>
          <w:sz w:val="26"/>
          <w:szCs w:val="26"/>
        </w:rPr>
        <w:t>(данные со сводного</w:t>
      </w:r>
      <w:r w:rsidR="009C7B3E" w:rsidRPr="00BA0797">
        <w:rPr>
          <w:rFonts w:ascii="Myriad Pro" w:hAnsi="Myriad Pro"/>
          <w:i/>
          <w:sz w:val="26"/>
          <w:szCs w:val="26"/>
        </w:rPr>
        <w:t xml:space="preserve"> </w:t>
      </w:r>
      <w:r w:rsidR="00D83CEF" w:rsidRPr="00BA0797">
        <w:rPr>
          <w:rFonts w:ascii="Myriad Pro" w:hAnsi="Myriad Pro"/>
          <w:i/>
          <w:sz w:val="26"/>
          <w:szCs w:val="26"/>
        </w:rPr>
        <w:t>прогнозн</w:t>
      </w:r>
      <w:r w:rsidR="00CB5AFA" w:rsidRPr="00BA0797">
        <w:rPr>
          <w:rFonts w:ascii="Myriad Pro" w:hAnsi="Myriad Pro"/>
          <w:i/>
          <w:sz w:val="26"/>
          <w:szCs w:val="26"/>
        </w:rPr>
        <w:t>ого</w:t>
      </w:r>
      <w:r w:rsidR="00D83CEF" w:rsidRPr="00BA0797">
        <w:rPr>
          <w:rFonts w:ascii="Myriad Pro" w:hAnsi="Myriad Pro"/>
          <w:i/>
          <w:sz w:val="26"/>
          <w:szCs w:val="26"/>
        </w:rPr>
        <w:t xml:space="preserve"> баланс</w:t>
      </w:r>
      <w:r w:rsidR="00CB5AFA" w:rsidRPr="00BA0797">
        <w:rPr>
          <w:rFonts w:ascii="Myriad Pro" w:hAnsi="Myriad Pro"/>
          <w:i/>
          <w:sz w:val="26"/>
          <w:szCs w:val="26"/>
        </w:rPr>
        <w:t>а</w:t>
      </w:r>
      <w:r w:rsidR="00D83CEF" w:rsidRPr="00BA0797">
        <w:rPr>
          <w:rFonts w:ascii="Myriad Pro" w:hAnsi="Myriad Pro"/>
          <w:i/>
          <w:sz w:val="26"/>
          <w:szCs w:val="26"/>
        </w:rPr>
        <w:t xml:space="preserve"> на 2019 год, утвержденного приказом ФАС России № 1570/18-ДСП от 16.11.2018 соответствуют показателям, принятым Экспертом в соответствии с приказом </w:t>
      </w:r>
      <w:r w:rsidR="00D83CEF" w:rsidRPr="00BA0797">
        <w:rPr>
          <w:rFonts w:ascii="Myriad Pro" w:hAnsi="Myriad Pro"/>
          <w:i/>
          <w:iCs/>
          <w:sz w:val="26"/>
          <w:szCs w:val="26"/>
        </w:rPr>
        <w:t>ФАС России №1649/18-ДСП от 17.11.2018)</w:t>
      </w:r>
      <w:r w:rsidR="00F9659D" w:rsidRPr="00BA0797">
        <w:rPr>
          <w:rFonts w:ascii="Myriad Pro" w:hAnsi="Myriad Pro"/>
          <w:i/>
          <w:iCs/>
          <w:sz w:val="26"/>
          <w:szCs w:val="26"/>
        </w:rPr>
        <w:t>.</w:t>
      </w:r>
    </w:p>
    <w:p w14:paraId="5E7E8178" w14:textId="77777777" w:rsidR="005F0CD8" w:rsidRPr="00BA0797" w:rsidRDefault="005F0CD8"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 4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утвержденного Приказом ФСТ России от 12.04.2012 №53-э/1 сводный прогнозный баланс формируется и утверждается ФСТ России не позднее 1 июля года, предшествующего периоду регулирования.</w:t>
      </w:r>
    </w:p>
    <w:p w14:paraId="3639C205" w14:textId="77777777" w:rsidR="005F0CD8" w:rsidRPr="00BA0797" w:rsidRDefault="005F0CD8"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графиком прохождения материалов:</w:t>
      </w:r>
    </w:p>
    <w:p w14:paraId="60D50318" w14:textId="77777777" w:rsidR="005F0CD8" w:rsidRPr="00BA0797" w:rsidRDefault="005F0CD8" w:rsidP="00BA0797">
      <w:pPr>
        <w:spacing w:after="0" w:line="360" w:lineRule="auto"/>
        <w:ind w:firstLine="567"/>
        <w:jc w:val="both"/>
        <w:rPr>
          <w:rFonts w:ascii="Myriad Pro" w:hAnsi="Myriad Pro"/>
          <w:sz w:val="26"/>
          <w:szCs w:val="26"/>
        </w:rPr>
      </w:pPr>
      <w:r w:rsidRPr="00BA0797">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информация по нормативам технологических потерь электроэнергии при передаче по электрическим сетям, утвержденным Минэнерго России, подаются сетевыми организациями в срок – не позднее 1 апреля предшествующего года</w:t>
      </w:r>
    </w:p>
    <w:p w14:paraId="66E4A248" w14:textId="77777777" w:rsidR="005F0CD8" w:rsidRPr="00BA0797" w:rsidRDefault="005F0CD8" w:rsidP="00BA0797">
      <w:pPr>
        <w:spacing w:after="0" w:line="360" w:lineRule="auto"/>
        <w:ind w:firstLine="567"/>
        <w:jc w:val="both"/>
        <w:rPr>
          <w:rFonts w:ascii="Myriad Pro" w:hAnsi="Myriad Pro"/>
          <w:sz w:val="26"/>
          <w:szCs w:val="26"/>
        </w:rPr>
      </w:pPr>
      <w:r w:rsidRPr="00BA0797">
        <w:rPr>
          <w:rFonts w:ascii="Myriad Pro" w:hAnsi="Myriad Pro"/>
          <w:sz w:val="26"/>
          <w:szCs w:val="26"/>
        </w:rPr>
        <w:t>Уточненные предложения по технологическому расходу электрической энергии и мощности (потерям) в электрических сетях и заявленной (присое</w:t>
      </w:r>
      <w:r w:rsidR="00CB5AFA" w:rsidRPr="00BA0797">
        <w:rPr>
          <w:rFonts w:ascii="Myriad Pro" w:hAnsi="Myriad Pro"/>
          <w:sz w:val="26"/>
          <w:szCs w:val="26"/>
        </w:rPr>
        <w:t>диненной) мощности, информация п</w:t>
      </w:r>
      <w:r w:rsidRPr="00BA0797">
        <w:rPr>
          <w:rFonts w:ascii="Myriad Pro" w:hAnsi="Myriad Pro"/>
          <w:sz w:val="26"/>
          <w:szCs w:val="26"/>
        </w:rPr>
        <w:t xml:space="preserve">о нормативам технологических потерь электроэнергии при передаче по электрическим сетям, утвержденным </w:t>
      </w:r>
      <w:r w:rsidRPr="00BA0797">
        <w:rPr>
          <w:rFonts w:ascii="Myriad Pro" w:hAnsi="Myriad Pro"/>
          <w:sz w:val="26"/>
          <w:szCs w:val="26"/>
        </w:rPr>
        <w:lastRenderedPageBreak/>
        <w:t>Минэнерго России, подаются сетевыми организациями в срок – не позднее 15 августа предшествующего года.</w:t>
      </w:r>
    </w:p>
    <w:p w14:paraId="6C3299F1" w14:textId="77777777" w:rsidR="0065095C" w:rsidRPr="00BA0797" w:rsidRDefault="005F0CD8" w:rsidP="00BA0797">
      <w:pPr>
        <w:spacing w:after="0" w:line="360" w:lineRule="auto"/>
        <w:ind w:firstLine="567"/>
        <w:jc w:val="both"/>
        <w:rPr>
          <w:rFonts w:ascii="Myriad Pro" w:hAnsi="Myriad Pro"/>
          <w:sz w:val="26"/>
          <w:szCs w:val="26"/>
        </w:rPr>
      </w:pPr>
      <w:r w:rsidRPr="00BA0797">
        <w:rPr>
          <w:rFonts w:ascii="Myriad Pro" w:hAnsi="Myriad Pro"/>
          <w:sz w:val="26"/>
          <w:szCs w:val="26"/>
        </w:rPr>
        <w:t>Таким образом, предложение Филиала о С</w:t>
      </w:r>
      <w:r w:rsidR="007349D4" w:rsidRPr="00BA0797">
        <w:rPr>
          <w:rFonts w:ascii="Myriad Pro" w:hAnsi="Myriad Pro"/>
          <w:sz w:val="26"/>
          <w:szCs w:val="26"/>
        </w:rPr>
        <w:t xml:space="preserve">водном </w:t>
      </w:r>
      <w:r w:rsidRPr="00BA0797">
        <w:rPr>
          <w:rFonts w:ascii="Myriad Pro" w:hAnsi="Myriad Pro"/>
          <w:sz w:val="26"/>
          <w:szCs w:val="26"/>
        </w:rPr>
        <w:t>П</w:t>
      </w:r>
      <w:r w:rsidR="007349D4" w:rsidRPr="00BA0797">
        <w:rPr>
          <w:rFonts w:ascii="Myriad Pro" w:hAnsi="Myriad Pro"/>
          <w:sz w:val="26"/>
          <w:szCs w:val="26"/>
        </w:rPr>
        <w:t xml:space="preserve">рогнозном </w:t>
      </w:r>
      <w:r w:rsidRPr="00BA0797">
        <w:rPr>
          <w:rFonts w:ascii="Myriad Pro" w:hAnsi="Myriad Pro"/>
          <w:sz w:val="26"/>
          <w:szCs w:val="26"/>
        </w:rPr>
        <w:t>Б</w:t>
      </w:r>
      <w:r w:rsidR="007349D4" w:rsidRPr="00BA0797">
        <w:rPr>
          <w:rFonts w:ascii="Myriad Pro" w:hAnsi="Myriad Pro"/>
          <w:sz w:val="26"/>
          <w:szCs w:val="26"/>
        </w:rPr>
        <w:t>алансе</w:t>
      </w:r>
      <w:r w:rsidRPr="00BA0797">
        <w:rPr>
          <w:rFonts w:ascii="Myriad Pro" w:hAnsi="Myriad Pro"/>
          <w:sz w:val="26"/>
          <w:szCs w:val="26"/>
        </w:rPr>
        <w:t xml:space="preserve"> от 30.03.2018 подан</w:t>
      </w:r>
      <w:r w:rsidR="00AE2795" w:rsidRPr="00BA0797">
        <w:rPr>
          <w:rFonts w:ascii="Myriad Pro" w:hAnsi="Myriad Pro"/>
          <w:sz w:val="26"/>
          <w:szCs w:val="26"/>
        </w:rPr>
        <w:t>о</w:t>
      </w:r>
      <w:r w:rsidRPr="00BA0797">
        <w:rPr>
          <w:rFonts w:ascii="Myriad Pro" w:hAnsi="Myriad Pro"/>
          <w:sz w:val="26"/>
          <w:szCs w:val="26"/>
        </w:rPr>
        <w:t xml:space="preserve"> с соблюдением сроков подачи документов.</w:t>
      </w:r>
    </w:p>
    <w:p w14:paraId="6C48A111" w14:textId="77777777" w:rsidR="00C06F6F" w:rsidRPr="00BA0797" w:rsidRDefault="00C06F6F"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w:t>
      </w:r>
      <w:r w:rsidR="002D3F21" w:rsidRPr="00BA0797">
        <w:rPr>
          <w:rFonts w:ascii="Myriad Pro" w:hAnsi="Myriad Pro"/>
          <w:sz w:val="26"/>
          <w:szCs w:val="26"/>
        </w:rPr>
        <w:t>,</w:t>
      </w:r>
      <w:r w:rsidRPr="00BA0797">
        <w:rPr>
          <w:rFonts w:ascii="Myriad Pro" w:hAnsi="Myriad Pro"/>
          <w:sz w:val="26"/>
          <w:szCs w:val="26"/>
        </w:rPr>
        <w:t xml:space="preserve"> учтена в размере отраженном в Сводном прогнозном балансе на соответствующий период. </w:t>
      </w:r>
    </w:p>
    <w:p w14:paraId="39580662" w14:textId="77777777" w:rsidR="00C06F6F" w:rsidRPr="00BA0797" w:rsidRDefault="00C06F6F" w:rsidP="00BA0797">
      <w:pPr>
        <w:spacing w:after="0" w:line="360" w:lineRule="auto"/>
        <w:ind w:firstLine="567"/>
        <w:jc w:val="both"/>
        <w:rPr>
          <w:rFonts w:ascii="Myriad Pro" w:hAnsi="Myriad Pro"/>
          <w:sz w:val="26"/>
          <w:szCs w:val="26"/>
        </w:rPr>
      </w:pPr>
      <w:r w:rsidRPr="00BA0797">
        <w:rPr>
          <w:rFonts w:ascii="Myriad Pro" w:hAnsi="Myriad Pro"/>
          <w:sz w:val="26"/>
          <w:szCs w:val="26"/>
        </w:rPr>
        <w:t>При этом уровень потерь электрической энергии при ее передаче по электрическим сетям ТСО относится к долгосрочным параметрам регулирования и остается неизменным в течение всего долгосрочного периода регулирования.</w:t>
      </w:r>
    </w:p>
    <w:p w14:paraId="00F9A52A" w14:textId="77777777" w:rsidR="00AF3A18" w:rsidRPr="00BA0797" w:rsidRDefault="00C06F6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Для </w:t>
      </w:r>
      <w:r w:rsidR="00D83CEF" w:rsidRPr="00BA0797">
        <w:rPr>
          <w:rFonts w:ascii="Myriad Pro" w:hAnsi="Myriad Pro"/>
          <w:sz w:val="26"/>
          <w:szCs w:val="26"/>
        </w:rPr>
        <w:t>ф</w:t>
      </w:r>
      <w:r w:rsidRPr="00BA0797">
        <w:rPr>
          <w:rFonts w:ascii="Myriad Pro" w:hAnsi="Myriad Pro"/>
          <w:sz w:val="26"/>
          <w:szCs w:val="26"/>
        </w:rPr>
        <w:t>илиала</w:t>
      </w:r>
      <w:r w:rsidR="00D83CEF" w:rsidRPr="00BA0797">
        <w:rPr>
          <w:rFonts w:ascii="Myriad Pro" w:hAnsi="Myriad Pro"/>
        </w:rPr>
        <w:t xml:space="preserve"> </w:t>
      </w:r>
      <w:r w:rsidR="00D83CEF" w:rsidRPr="00BA0797">
        <w:rPr>
          <w:rFonts w:ascii="Myriad Pro" w:hAnsi="Myriad Pro"/>
          <w:sz w:val="26"/>
          <w:szCs w:val="26"/>
        </w:rPr>
        <w:t xml:space="preserve">ПАО </w:t>
      </w:r>
      <w:r w:rsidR="00586D28" w:rsidRPr="00BA0797">
        <w:rPr>
          <w:rFonts w:ascii="Myriad Pro" w:hAnsi="Myriad Pro"/>
          <w:sz w:val="26"/>
          <w:szCs w:val="26"/>
        </w:rPr>
        <w:t>«</w:t>
      </w:r>
      <w:r w:rsidR="00D83CEF" w:rsidRPr="00BA0797">
        <w:rPr>
          <w:rFonts w:ascii="Myriad Pro" w:hAnsi="Myriad Pro"/>
          <w:sz w:val="26"/>
          <w:szCs w:val="26"/>
        </w:rPr>
        <w:t>МРСК Северо-Запада</w:t>
      </w:r>
      <w:r w:rsidR="00586D28" w:rsidRPr="00BA0797">
        <w:rPr>
          <w:rFonts w:ascii="Myriad Pro" w:hAnsi="Myriad Pro"/>
          <w:sz w:val="26"/>
          <w:szCs w:val="26"/>
        </w:rPr>
        <w:t>»</w:t>
      </w:r>
      <w:r w:rsidR="00D83CEF" w:rsidRPr="00BA0797">
        <w:rPr>
          <w:rFonts w:ascii="Myriad Pro" w:hAnsi="Myriad Pro"/>
          <w:sz w:val="26"/>
          <w:szCs w:val="26"/>
        </w:rPr>
        <w:t xml:space="preserve"> </w:t>
      </w:r>
      <w:r w:rsidR="00586D28" w:rsidRPr="00BA0797">
        <w:rPr>
          <w:rFonts w:ascii="Myriad Pro" w:hAnsi="Myriad Pro"/>
          <w:sz w:val="26"/>
          <w:szCs w:val="26"/>
        </w:rPr>
        <w:t>«</w:t>
      </w:r>
      <w:r w:rsidR="00D83CEF"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xml:space="preserve">. (первый год долгосрочного периода регулирования) </w:t>
      </w:r>
      <w:r w:rsidR="00D83CEF" w:rsidRPr="00BA0797">
        <w:rPr>
          <w:rFonts w:ascii="Myriad Pro" w:hAnsi="Myriad Pro"/>
          <w:sz w:val="26"/>
          <w:szCs w:val="26"/>
        </w:rPr>
        <w:t>показатель установлен Приказом ГК Псковской области по тарифам и энергетике от 29.12.2017 №217-э в разрезе уровней напряжения</w:t>
      </w:r>
      <w:r w:rsidR="00AF3A18" w:rsidRPr="00BA0797">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411"/>
        <w:gridCol w:w="1272"/>
        <w:gridCol w:w="1236"/>
        <w:gridCol w:w="1179"/>
        <w:gridCol w:w="1472"/>
      </w:tblGrid>
      <w:tr w:rsidR="00AF3A18" w:rsidRPr="00BA0797" w14:paraId="27B2EFCC" w14:textId="77777777">
        <w:trPr>
          <w:cantSplit/>
          <w:trHeight w:val="300"/>
          <w:tblHeader/>
        </w:trPr>
        <w:tc>
          <w:tcPr>
            <w:tcW w:w="23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41DB48" w14:textId="77777777" w:rsidR="00AF3A18" w:rsidRPr="00BA0797" w:rsidRDefault="00AF3A18" w:rsidP="00BA0797">
            <w:pPr>
              <w:spacing w:after="0" w:line="240" w:lineRule="auto"/>
              <w:jc w:val="center"/>
              <w:rPr>
                <w:rFonts w:ascii="Myriad Pro" w:eastAsia="Times New Roman" w:hAnsi="Myriad Pro" w:cs="Calibri"/>
                <w:b/>
                <w:color w:val="FFFFFF"/>
                <w:sz w:val="20"/>
                <w:szCs w:val="20"/>
                <w:lang w:eastAsia="ru-RU"/>
              </w:rPr>
            </w:pPr>
            <w:r w:rsidRPr="00BA0797">
              <w:rPr>
                <w:rFonts w:ascii="Myriad Pro" w:eastAsia="Times New Roman" w:hAnsi="Myriad Pro" w:cs="Calibri"/>
                <w:b/>
                <w:color w:val="FFFFFF"/>
                <w:sz w:val="20"/>
                <w:szCs w:val="20"/>
                <w:lang w:eastAsia="ru-RU"/>
              </w:rPr>
              <w:t>Уровень напряжения</w:t>
            </w:r>
          </w:p>
        </w:tc>
        <w:tc>
          <w:tcPr>
            <w:tcW w:w="66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D861446" w14:textId="77777777" w:rsidR="00AF3A18" w:rsidRPr="00BA0797" w:rsidRDefault="00AF3A18" w:rsidP="00BA0797">
            <w:pPr>
              <w:spacing w:after="0" w:line="240" w:lineRule="auto"/>
              <w:jc w:val="center"/>
              <w:rPr>
                <w:rFonts w:ascii="Myriad Pro" w:eastAsia="Times New Roman" w:hAnsi="Myriad Pro" w:cs="Calibri"/>
                <w:b/>
                <w:color w:val="FFFFFF"/>
                <w:sz w:val="20"/>
                <w:szCs w:val="20"/>
                <w:lang w:eastAsia="ru-RU"/>
              </w:rPr>
            </w:pPr>
            <w:r w:rsidRPr="00BA0797">
              <w:rPr>
                <w:rFonts w:ascii="Myriad Pro" w:eastAsia="Times New Roman" w:hAnsi="Myriad Pro" w:cs="Calibri"/>
                <w:b/>
                <w:color w:val="FFFFFF"/>
                <w:sz w:val="20"/>
                <w:szCs w:val="20"/>
                <w:lang w:eastAsia="ru-RU"/>
              </w:rPr>
              <w:t>ВН</w:t>
            </w:r>
          </w:p>
        </w:tc>
        <w:tc>
          <w:tcPr>
            <w:tcW w:w="64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BC4B2D4" w14:textId="77777777" w:rsidR="00AF3A18" w:rsidRPr="00BA0797" w:rsidRDefault="00AF3A18" w:rsidP="00BA0797">
            <w:pPr>
              <w:spacing w:after="0" w:line="240" w:lineRule="auto"/>
              <w:jc w:val="center"/>
              <w:rPr>
                <w:rFonts w:ascii="Myriad Pro" w:eastAsia="Times New Roman" w:hAnsi="Myriad Pro" w:cs="Calibri"/>
                <w:b/>
                <w:color w:val="FFFFFF"/>
                <w:sz w:val="20"/>
                <w:szCs w:val="20"/>
                <w:lang w:eastAsia="ru-RU"/>
              </w:rPr>
            </w:pPr>
            <w:r w:rsidRPr="00BA0797">
              <w:rPr>
                <w:rFonts w:ascii="Myriad Pro" w:eastAsia="Times New Roman" w:hAnsi="Myriad Pro" w:cs="Calibri"/>
                <w:b/>
                <w:color w:val="FFFFFF"/>
                <w:sz w:val="20"/>
                <w:szCs w:val="20"/>
                <w:lang w:eastAsia="ru-RU"/>
              </w:rPr>
              <w:t>СН1</w:t>
            </w:r>
          </w:p>
        </w:tc>
        <w:tc>
          <w:tcPr>
            <w:tcW w:w="61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0D5119" w14:textId="77777777" w:rsidR="00AF3A18" w:rsidRPr="00BA0797" w:rsidRDefault="00AF3A18" w:rsidP="00BA0797">
            <w:pPr>
              <w:spacing w:after="0" w:line="240" w:lineRule="auto"/>
              <w:jc w:val="center"/>
              <w:rPr>
                <w:rFonts w:ascii="Myriad Pro" w:eastAsia="Times New Roman" w:hAnsi="Myriad Pro" w:cs="Calibri"/>
                <w:b/>
                <w:color w:val="FFFFFF"/>
                <w:sz w:val="20"/>
                <w:szCs w:val="20"/>
                <w:lang w:eastAsia="ru-RU"/>
              </w:rPr>
            </w:pPr>
            <w:r w:rsidRPr="00BA0797">
              <w:rPr>
                <w:rFonts w:ascii="Myriad Pro" w:eastAsia="Times New Roman" w:hAnsi="Myriad Pro" w:cs="Calibri"/>
                <w:b/>
                <w:color w:val="FFFFFF"/>
                <w:sz w:val="20"/>
                <w:szCs w:val="20"/>
                <w:lang w:eastAsia="ru-RU"/>
              </w:rPr>
              <w:t>СН2</w:t>
            </w:r>
          </w:p>
        </w:tc>
        <w:tc>
          <w:tcPr>
            <w:tcW w:w="76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DECFD02" w14:textId="77777777" w:rsidR="00AF3A18" w:rsidRPr="00BA0797" w:rsidRDefault="00AF3A18" w:rsidP="00BA0797">
            <w:pPr>
              <w:spacing w:after="0" w:line="240" w:lineRule="auto"/>
              <w:jc w:val="center"/>
              <w:rPr>
                <w:rFonts w:ascii="Myriad Pro" w:eastAsia="Times New Roman" w:hAnsi="Myriad Pro" w:cs="Calibri"/>
                <w:b/>
                <w:color w:val="FFFFFF"/>
                <w:sz w:val="20"/>
                <w:szCs w:val="20"/>
                <w:lang w:eastAsia="ru-RU"/>
              </w:rPr>
            </w:pPr>
            <w:r w:rsidRPr="00BA0797">
              <w:rPr>
                <w:rFonts w:ascii="Myriad Pro" w:eastAsia="Times New Roman" w:hAnsi="Myriad Pro" w:cs="Calibri"/>
                <w:b/>
                <w:color w:val="FFFFFF"/>
                <w:sz w:val="20"/>
                <w:szCs w:val="20"/>
                <w:lang w:eastAsia="ru-RU"/>
              </w:rPr>
              <w:t>НН</w:t>
            </w:r>
          </w:p>
        </w:tc>
      </w:tr>
      <w:tr w:rsidR="00AF3A18" w:rsidRPr="00BA0797" w14:paraId="52A5581A" w14:textId="77777777">
        <w:trPr>
          <w:cantSplit/>
          <w:trHeight w:val="300"/>
        </w:trPr>
        <w:tc>
          <w:tcPr>
            <w:tcW w:w="2304" w:type="pct"/>
            <w:tcBorders>
              <w:top w:val="single" w:sz="4" w:space="0" w:color="FFFFFF"/>
            </w:tcBorders>
            <w:shd w:val="clear" w:color="auto" w:fill="auto"/>
            <w:noWrap/>
            <w:vAlign w:val="center"/>
          </w:tcPr>
          <w:p w14:paraId="16A6362F" w14:textId="77777777" w:rsidR="00AF3A18" w:rsidRPr="00BA0797" w:rsidRDefault="00C26BB1" w:rsidP="00BA0797">
            <w:pPr>
              <w:spacing w:after="0" w:line="240" w:lineRule="auto"/>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Н</w:t>
            </w:r>
            <w:r w:rsidR="00AF3A18" w:rsidRPr="00BA0797">
              <w:rPr>
                <w:rFonts w:ascii="Myriad Pro" w:eastAsia="Times New Roman" w:hAnsi="Myriad Pro" w:cs="Calibri"/>
                <w:sz w:val="20"/>
                <w:szCs w:val="20"/>
                <w:lang w:eastAsia="ru-RU"/>
              </w:rPr>
              <w:t>ормативный уровень потерь, %</w:t>
            </w:r>
          </w:p>
        </w:tc>
        <w:tc>
          <w:tcPr>
            <w:tcW w:w="664" w:type="pct"/>
            <w:tcBorders>
              <w:top w:val="single" w:sz="4" w:space="0" w:color="FFFFFF"/>
            </w:tcBorders>
            <w:shd w:val="clear" w:color="auto" w:fill="auto"/>
            <w:noWrap/>
            <w:vAlign w:val="center"/>
          </w:tcPr>
          <w:p w14:paraId="01797116" w14:textId="77777777" w:rsidR="00AF3A18" w:rsidRPr="00BA0797" w:rsidRDefault="00AF3A18"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3,75</w:t>
            </w:r>
          </w:p>
        </w:tc>
        <w:tc>
          <w:tcPr>
            <w:tcW w:w="646" w:type="pct"/>
            <w:tcBorders>
              <w:top w:val="single" w:sz="4" w:space="0" w:color="FFFFFF"/>
            </w:tcBorders>
            <w:shd w:val="clear" w:color="auto" w:fill="auto"/>
            <w:noWrap/>
            <w:vAlign w:val="center"/>
          </w:tcPr>
          <w:p w14:paraId="2AF3FB76" w14:textId="77777777" w:rsidR="00AF3A18" w:rsidRPr="00BA0797" w:rsidRDefault="00AF3A18"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7,21</w:t>
            </w:r>
          </w:p>
        </w:tc>
        <w:tc>
          <w:tcPr>
            <w:tcW w:w="616" w:type="pct"/>
            <w:tcBorders>
              <w:top w:val="single" w:sz="4" w:space="0" w:color="FFFFFF"/>
            </w:tcBorders>
            <w:shd w:val="clear" w:color="auto" w:fill="auto"/>
            <w:noWrap/>
            <w:vAlign w:val="center"/>
          </w:tcPr>
          <w:p w14:paraId="6D02A69F" w14:textId="77777777" w:rsidR="00AF3A18" w:rsidRPr="00BA0797" w:rsidRDefault="00AF3A18"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5,46</w:t>
            </w:r>
          </w:p>
        </w:tc>
        <w:tc>
          <w:tcPr>
            <w:tcW w:w="769" w:type="pct"/>
            <w:tcBorders>
              <w:top w:val="single" w:sz="4" w:space="0" w:color="FFFFFF"/>
            </w:tcBorders>
            <w:shd w:val="clear" w:color="auto" w:fill="auto"/>
            <w:noWrap/>
            <w:vAlign w:val="center"/>
          </w:tcPr>
          <w:p w14:paraId="19BF156B" w14:textId="77777777" w:rsidR="00AF3A18" w:rsidRPr="00BA0797" w:rsidRDefault="00AF3A18"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8,13</w:t>
            </w:r>
          </w:p>
        </w:tc>
      </w:tr>
    </w:tbl>
    <w:p w14:paraId="2C31BA0F" w14:textId="77777777" w:rsidR="009B47FD" w:rsidRPr="00BA0797" w:rsidRDefault="009B47FD" w:rsidP="00BA0797">
      <w:pPr>
        <w:pStyle w:val="afffb"/>
        <w:tabs>
          <w:tab w:val="clear" w:pos="960"/>
          <w:tab w:val="num" w:pos="1134"/>
        </w:tabs>
        <w:spacing w:before="0"/>
      </w:pPr>
      <w:r w:rsidRPr="00BA0797">
        <w:t>Исполнитель отмечает, что при тарифном регулировании на 2018 г</w:t>
      </w:r>
      <w:r w:rsidR="007E309D">
        <w:t xml:space="preserve">од </w:t>
      </w:r>
      <w:r w:rsidRPr="00BA0797">
        <w:t>Регулятором соблюдены положения п.40.1 Основ ценообразования</w:t>
      </w:r>
      <w:r w:rsidR="00C6506F" w:rsidRPr="00BA0797">
        <w:t xml:space="preserve"> № 1178</w:t>
      </w:r>
      <w:r w:rsidRPr="00BA0797">
        <w:t xml:space="preserve"> при определении минимального значения из норматива потерь на соответствующем уровне напряжения согласно приказу Минэнерго и фактического уровня потерь на соответствующем уровне напряжения за последний истекший год.</w:t>
      </w:r>
    </w:p>
    <w:p w14:paraId="59D2A825" w14:textId="29AE6026" w:rsidR="00AF3A18" w:rsidRPr="00BA0797" w:rsidRDefault="009B47FD" w:rsidP="00BA0797">
      <w:pPr>
        <w:tabs>
          <w:tab w:val="num" w:pos="1134"/>
        </w:tabs>
        <w:spacing w:after="0" w:line="360" w:lineRule="auto"/>
        <w:ind w:firstLine="567"/>
        <w:jc w:val="both"/>
        <w:rPr>
          <w:rFonts w:ascii="Myriad Pro" w:hAnsi="Myriad Pro"/>
          <w:sz w:val="26"/>
          <w:szCs w:val="26"/>
        </w:rPr>
      </w:pPr>
      <w:r w:rsidRPr="00576D97">
        <w:rPr>
          <w:rFonts w:ascii="Myriad Pro" w:hAnsi="Myriad Pro"/>
          <w:sz w:val="26"/>
          <w:szCs w:val="26"/>
        </w:rPr>
        <w:t>Госкомитетом уровень потерь установлен по уровням напряжения</w:t>
      </w:r>
      <w:r w:rsidR="007C0E27" w:rsidRPr="00576D97">
        <w:rPr>
          <w:rFonts w:ascii="Myriad Pro" w:hAnsi="Myriad Pro"/>
          <w:sz w:val="26"/>
          <w:szCs w:val="26"/>
        </w:rPr>
        <w:t>.</w:t>
      </w:r>
      <w:r w:rsidR="007C0E27">
        <w:rPr>
          <w:rFonts w:ascii="Myriad Pro" w:hAnsi="Myriad Pro"/>
          <w:sz w:val="26"/>
          <w:szCs w:val="26"/>
        </w:rPr>
        <w:t xml:space="preserve"> </w:t>
      </w:r>
      <w:r w:rsidRPr="00BA0797">
        <w:rPr>
          <w:rFonts w:ascii="Myriad Pro" w:hAnsi="Myriad Pro"/>
          <w:sz w:val="26"/>
          <w:szCs w:val="26"/>
        </w:rPr>
        <w:t xml:space="preserve">Плановое средневзвешенное значение уровня потерь к объему отпуска в сеть, учтенное Госкомитетом при установлении Филиалу тарифов на услуги по передаче электрической энергии из экспертного заключения по делу об установлении тарифов на услуги по передаче электрической энергии </w:t>
      </w:r>
      <w:r w:rsidRPr="00BA0797">
        <w:rPr>
          <w:rFonts w:ascii="Myriad Pro" w:hAnsi="Myriad Pro"/>
          <w:sz w:val="26"/>
          <w:szCs w:val="26"/>
        </w:rPr>
        <w:lastRenderedPageBreak/>
        <w:t>потребителям услуг (кроме сетевых организаций), расположенным на территории Псковской области на 2018 год от 29.12.2017</w:t>
      </w:r>
      <w:r w:rsidR="00C6506F" w:rsidRPr="00BA0797">
        <w:rPr>
          <w:rFonts w:ascii="Myriad Pro" w:hAnsi="Myriad Pro"/>
          <w:sz w:val="26"/>
          <w:szCs w:val="26"/>
        </w:rPr>
        <w:t>,</w:t>
      </w:r>
      <w:r w:rsidRPr="00BA0797">
        <w:rPr>
          <w:rFonts w:ascii="Myriad Pro" w:hAnsi="Myriad Pro"/>
          <w:sz w:val="26"/>
          <w:szCs w:val="26"/>
        </w:rPr>
        <w:t xml:space="preserve"> </w:t>
      </w:r>
      <w:r w:rsidR="00C6506F" w:rsidRPr="00BA0797">
        <w:rPr>
          <w:rFonts w:ascii="Myriad Pro" w:hAnsi="Myriad Pro"/>
          <w:sz w:val="26"/>
          <w:szCs w:val="26"/>
        </w:rPr>
        <w:t xml:space="preserve">определено </w:t>
      </w:r>
      <w:r w:rsidRPr="00BA0797">
        <w:rPr>
          <w:rFonts w:ascii="Myriad Pro" w:hAnsi="Myriad Pro"/>
          <w:sz w:val="26"/>
          <w:szCs w:val="26"/>
        </w:rPr>
        <w:t>в размере 12,54%.</w:t>
      </w:r>
    </w:p>
    <w:p w14:paraId="01896F88" w14:textId="77777777" w:rsidR="00C06F6F" w:rsidRPr="00BA0797" w:rsidRDefault="00C06F6F" w:rsidP="00BA0797">
      <w:pPr>
        <w:pStyle w:val="afff8"/>
        <w:spacing w:after="0"/>
      </w:pPr>
      <w:r w:rsidRPr="00BA0797">
        <w:t xml:space="preserve">Показатели полезного отпуска на 2019 год за последние 3 года (по информации, опубликованной на официальном сайте ПАО </w:t>
      </w:r>
      <w:r w:rsidR="00586D28" w:rsidRPr="00BA0797">
        <w:t>«</w:t>
      </w:r>
      <w:r w:rsidRPr="00BA0797">
        <w:t>МРСК Северо-Запада</w:t>
      </w:r>
      <w:r w:rsidR="00586D28" w:rsidRPr="00BA0797">
        <w:t>»</w:t>
      </w:r>
      <w:r w:rsidRPr="00BA0797">
        <w:t xml:space="preserve"> (</w:t>
      </w:r>
      <w:hyperlink r:id="rId12" w:history="1">
        <w:r w:rsidRPr="00BA0797">
          <w:t>http://www.mrsksevzap.ru/id_7balance</w:t>
        </w:r>
      </w:hyperlink>
      <w:r w:rsidRPr="00BA0797">
        <w:t>) в рамках раскрытия информации (</w:t>
      </w:r>
      <w:proofErr w:type="spellStart"/>
      <w:r w:rsidRPr="00BA0797">
        <w:t>абз</w:t>
      </w:r>
      <w:proofErr w:type="spellEnd"/>
      <w:r w:rsidRPr="00BA0797">
        <w:t xml:space="preserve">. 4 п. 11 </w:t>
      </w:r>
      <w:r w:rsidR="00586D28" w:rsidRPr="00BA0797">
        <w:t>«</w:t>
      </w:r>
      <w:r w:rsidRPr="00BA0797">
        <w:t>б</w:t>
      </w:r>
      <w:r w:rsidR="00586D28" w:rsidRPr="00BA0797">
        <w:t>»</w:t>
      </w:r>
      <w:r w:rsidRPr="00BA0797">
        <w:t xml:space="preserve"> ПП РФ № 24 от 21.01.2004)):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39"/>
        <w:gridCol w:w="1347"/>
        <w:gridCol w:w="1019"/>
        <w:gridCol w:w="1243"/>
        <w:gridCol w:w="1562"/>
        <w:gridCol w:w="1560"/>
      </w:tblGrid>
      <w:tr w:rsidR="00991A8B" w:rsidRPr="007E309D" w14:paraId="0210F7AA" w14:textId="77777777">
        <w:trPr>
          <w:cantSplit/>
        </w:trPr>
        <w:tc>
          <w:tcPr>
            <w:tcW w:w="2884"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08870F4" w14:textId="77777777" w:rsidR="00991A8B" w:rsidRPr="007E309D" w:rsidRDefault="00C6506F" w:rsidP="00BA0797">
            <w:pPr>
              <w:spacing w:after="0" w:line="24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Наименование показателя</w:t>
            </w:r>
          </w:p>
        </w:tc>
        <w:tc>
          <w:tcPr>
            <w:tcW w:w="136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D61EB20" w14:textId="77777777" w:rsidR="00991A8B" w:rsidRPr="007E309D" w:rsidRDefault="000811B2" w:rsidP="00BA0797">
            <w:pPr>
              <w:spacing w:after="0" w:line="24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В</w:t>
            </w:r>
            <w:r w:rsidR="00991A8B" w:rsidRPr="007E309D">
              <w:rPr>
                <w:rFonts w:ascii="Myriad Pro" w:eastAsia="Times New Roman" w:hAnsi="Myriad Pro" w:cs="Arial"/>
                <w:b/>
                <w:iCs/>
                <w:color w:val="FFFFFF"/>
                <w:sz w:val="20"/>
                <w:szCs w:val="20"/>
                <w:lang w:eastAsia="ru-RU"/>
              </w:rPr>
              <w:t>сего</w:t>
            </w:r>
          </w:p>
        </w:tc>
        <w:tc>
          <w:tcPr>
            <w:tcW w:w="5462"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0860F98" w14:textId="77777777" w:rsidR="00991A8B" w:rsidRPr="007E309D" w:rsidRDefault="000811B2" w:rsidP="00BA0797">
            <w:pPr>
              <w:spacing w:after="0" w:line="24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П</w:t>
            </w:r>
            <w:r w:rsidR="00991A8B" w:rsidRPr="007E309D">
              <w:rPr>
                <w:rFonts w:ascii="Myriad Pro" w:eastAsia="Times New Roman" w:hAnsi="Myriad Pro" w:cs="Arial"/>
                <w:b/>
                <w:iCs/>
                <w:color w:val="FFFFFF"/>
                <w:sz w:val="20"/>
                <w:szCs w:val="20"/>
                <w:lang w:eastAsia="ru-RU"/>
              </w:rPr>
              <w:t>о уровням напряжения</w:t>
            </w:r>
          </w:p>
        </w:tc>
      </w:tr>
      <w:tr w:rsidR="00991A8B" w:rsidRPr="007E309D" w14:paraId="0BB4B811" w14:textId="77777777">
        <w:trPr>
          <w:cantSplit/>
        </w:trPr>
        <w:tc>
          <w:tcPr>
            <w:tcW w:w="2884"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5FF9E622" w14:textId="77777777" w:rsidR="00991A8B" w:rsidRPr="007E309D" w:rsidRDefault="00991A8B" w:rsidP="00BA0797">
            <w:pPr>
              <w:spacing w:after="0" w:line="240" w:lineRule="auto"/>
              <w:jc w:val="center"/>
              <w:rPr>
                <w:rFonts w:ascii="Myriad Pro" w:eastAsia="Times New Roman" w:hAnsi="Myriad Pro" w:cs="Arial"/>
                <w:b/>
                <w:iCs/>
                <w:sz w:val="20"/>
                <w:szCs w:val="20"/>
                <w:lang w:eastAsia="ru-RU"/>
              </w:rPr>
            </w:pPr>
          </w:p>
        </w:tc>
        <w:tc>
          <w:tcPr>
            <w:tcW w:w="136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10FE9B18" w14:textId="77777777" w:rsidR="00991A8B" w:rsidRPr="007E309D" w:rsidRDefault="00991A8B" w:rsidP="00BA0797">
            <w:pPr>
              <w:spacing w:after="0" w:line="240" w:lineRule="auto"/>
              <w:jc w:val="center"/>
              <w:rPr>
                <w:rFonts w:ascii="Myriad Pro" w:eastAsia="Times New Roman" w:hAnsi="Myriad Pro" w:cs="Arial"/>
                <w:b/>
                <w:iCs/>
                <w:sz w:val="20"/>
                <w:szCs w:val="20"/>
                <w:lang w:eastAsia="ru-RU"/>
              </w:rPr>
            </w:pPr>
          </w:p>
        </w:tc>
        <w:tc>
          <w:tcPr>
            <w:tcW w:w="1033"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290B20D" w14:textId="77777777" w:rsidR="00991A8B" w:rsidRPr="007E309D" w:rsidRDefault="00991A8B" w:rsidP="00BA0797">
            <w:pPr>
              <w:spacing w:after="0" w:line="36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ВН</w:t>
            </w:r>
          </w:p>
        </w:tc>
        <w:tc>
          <w:tcPr>
            <w:tcW w:w="126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0B5764" w14:textId="77777777" w:rsidR="00991A8B" w:rsidRPr="007E309D" w:rsidRDefault="00991A8B" w:rsidP="00BA0797">
            <w:pPr>
              <w:spacing w:after="0" w:line="36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СН1</w:t>
            </w:r>
          </w:p>
        </w:tc>
        <w:tc>
          <w:tcPr>
            <w:tcW w:w="158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22479C8" w14:textId="77777777" w:rsidR="00991A8B" w:rsidRPr="007E309D" w:rsidRDefault="00991A8B" w:rsidP="00BA0797">
            <w:pPr>
              <w:spacing w:after="0" w:line="36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СН2</w:t>
            </w:r>
          </w:p>
        </w:tc>
        <w:tc>
          <w:tcPr>
            <w:tcW w:w="1583"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C60E16B" w14:textId="77777777" w:rsidR="00991A8B" w:rsidRPr="007E309D" w:rsidRDefault="00991A8B" w:rsidP="00BA0797">
            <w:pPr>
              <w:spacing w:after="0" w:line="360" w:lineRule="auto"/>
              <w:jc w:val="center"/>
              <w:rPr>
                <w:rFonts w:ascii="Myriad Pro" w:eastAsia="Times New Roman" w:hAnsi="Myriad Pro" w:cs="Arial"/>
                <w:b/>
                <w:iCs/>
                <w:color w:val="FFFFFF"/>
                <w:sz w:val="20"/>
                <w:szCs w:val="20"/>
                <w:lang w:eastAsia="ru-RU"/>
              </w:rPr>
            </w:pPr>
            <w:r w:rsidRPr="007E309D">
              <w:rPr>
                <w:rFonts w:ascii="Myriad Pro" w:eastAsia="Times New Roman" w:hAnsi="Myriad Pro" w:cs="Arial"/>
                <w:b/>
                <w:iCs/>
                <w:color w:val="FFFFFF"/>
                <w:sz w:val="20"/>
                <w:szCs w:val="20"/>
                <w:lang w:eastAsia="ru-RU"/>
              </w:rPr>
              <w:t>НН</w:t>
            </w:r>
          </w:p>
        </w:tc>
      </w:tr>
      <w:tr w:rsidR="00991A8B" w:rsidRPr="007E309D" w14:paraId="58F0F958" w14:textId="77777777">
        <w:trPr>
          <w:cantSplit/>
        </w:trPr>
        <w:tc>
          <w:tcPr>
            <w:tcW w:w="2884" w:type="dxa"/>
            <w:tcBorders>
              <w:top w:val="single" w:sz="4" w:space="0" w:color="FFFFFF"/>
            </w:tcBorders>
            <w:shd w:val="clear" w:color="auto" w:fill="auto"/>
            <w:noWrap/>
            <w:vAlign w:val="center"/>
          </w:tcPr>
          <w:p w14:paraId="2F0610C2" w14:textId="77777777" w:rsidR="00991A8B" w:rsidRPr="007E309D" w:rsidRDefault="00991A8B"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5 г"/>
              </w:smartTagPr>
              <w:r w:rsidRPr="007E309D">
                <w:rPr>
                  <w:rFonts w:ascii="Myriad Pro" w:eastAsia="Times New Roman" w:hAnsi="Myriad Pro" w:cs="Arial"/>
                  <w:sz w:val="20"/>
                  <w:szCs w:val="20"/>
                  <w:lang w:eastAsia="ru-RU"/>
                </w:rPr>
                <w:t>2015 г</w:t>
              </w:r>
            </w:smartTag>
            <w:r w:rsidRPr="007E309D">
              <w:rPr>
                <w:rFonts w:ascii="Myriad Pro" w:eastAsia="Times New Roman" w:hAnsi="Myriad Pro" w:cs="Arial"/>
                <w:sz w:val="20"/>
                <w:szCs w:val="20"/>
                <w:lang w:eastAsia="ru-RU"/>
              </w:rPr>
              <w:t>.</w:t>
            </w:r>
          </w:p>
        </w:tc>
        <w:tc>
          <w:tcPr>
            <w:tcW w:w="1366" w:type="dxa"/>
            <w:tcBorders>
              <w:top w:val="single" w:sz="4" w:space="0" w:color="FFFFFF"/>
            </w:tcBorders>
            <w:shd w:val="clear" w:color="auto" w:fill="auto"/>
            <w:noWrap/>
            <w:vAlign w:val="center"/>
          </w:tcPr>
          <w:p w14:paraId="16BDBF3E" w14:textId="77777777" w:rsidR="00991A8B" w:rsidRPr="007E309D" w:rsidRDefault="009C7B3E"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1 7</w:t>
            </w:r>
            <w:r w:rsidR="00991A8B" w:rsidRPr="007E309D">
              <w:rPr>
                <w:rFonts w:ascii="Myriad Pro" w:eastAsia="Times New Roman" w:hAnsi="Myriad Pro" w:cs="Arial"/>
                <w:sz w:val="20"/>
                <w:szCs w:val="20"/>
                <w:lang w:eastAsia="ru-RU"/>
              </w:rPr>
              <w:t>19,45</w:t>
            </w:r>
          </w:p>
        </w:tc>
        <w:tc>
          <w:tcPr>
            <w:tcW w:w="1033" w:type="dxa"/>
            <w:tcBorders>
              <w:top w:val="single" w:sz="4" w:space="0" w:color="FFFFFF"/>
            </w:tcBorders>
            <w:shd w:val="clear" w:color="auto" w:fill="auto"/>
            <w:noWrap/>
            <w:vAlign w:val="center"/>
          </w:tcPr>
          <w:p w14:paraId="085E5C0F"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276,48</w:t>
            </w:r>
          </w:p>
        </w:tc>
        <w:tc>
          <w:tcPr>
            <w:tcW w:w="1261" w:type="dxa"/>
            <w:tcBorders>
              <w:top w:val="single" w:sz="4" w:space="0" w:color="FFFFFF"/>
            </w:tcBorders>
            <w:shd w:val="clear" w:color="auto" w:fill="auto"/>
            <w:noWrap/>
            <w:vAlign w:val="center"/>
          </w:tcPr>
          <w:p w14:paraId="26FE5736"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9,02</w:t>
            </w:r>
          </w:p>
        </w:tc>
        <w:tc>
          <w:tcPr>
            <w:tcW w:w="1585" w:type="dxa"/>
            <w:tcBorders>
              <w:top w:val="single" w:sz="4" w:space="0" w:color="FFFFFF"/>
            </w:tcBorders>
            <w:shd w:val="clear" w:color="auto" w:fill="auto"/>
            <w:noWrap/>
            <w:vAlign w:val="center"/>
          </w:tcPr>
          <w:p w14:paraId="06646918"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559,3</w:t>
            </w:r>
            <w:r w:rsidR="008B4CB9" w:rsidRPr="007E309D">
              <w:rPr>
                <w:rFonts w:ascii="Myriad Pro" w:eastAsia="Times New Roman" w:hAnsi="Myriad Pro" w:cs="Arial"/>
                <w:sz w:val="20"/>
                <w:szCs w:val="20"/>
                <w:lang w:eastAsia="ru-RU"/>
              </w:rPr>
              <w:t>9</w:t>
            </w:r>
          </w:p>
        </w:tc>
        <w:tc>
          <w:tcPr>
            <w:tcW w:w="1583" w:type="dxa"/>
            <w:tcBorders>
              <w:top w:val="single" w:sz="4" w:space="0" w:color="FFFFFF"/>
            </w:tcBorders>
            <w:shd w:val="clear" w:color="auto" w:fill="auto"/>
            <w:noWrap/>
            <w:vAlign w:val="center"/>
          </w:tcPr>
          <w:p w14:paraId="55207337"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874,57</w:t>
            </w:r>
          </w:p>
        </w:tc>
      </w:tr>
      <w:tr w:rsidR="00991A8B" w:rsidRPr="007E309D" w14:paraId="5122617C" w14:textId="77777777">
        <w:trPr>
          <w:cantSplit/>
        </w:trPr>
        <w:tc>
          <w:tcPr>
            <w:tcW w:w="2884" w:type="dxa"/>
            <w:shd w:val="clear" w:color="auto" w:fill="auto"/>
            <w:noWrap/>
            <w:vAlign w:val="center"/>
          </w:tcPr>
          <w:p w14:paraId="2F9A822E" w14:textId="77777777" w:rsidR="00991A8B" w:rsidRPr="007E309D" w:rsidRDefault="00E67CD8" w:rsidP="00BA0797">
            <w:pPr>
              <w:spacing w:after="0" w:line="240" w:lineRule="auto"/>
              <w:ind w:left="567"/>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удельный вес</w:t>
            </w:r>
          </w:p>
        </w:tc>
        <w:tc>
          <w:tcPr>
            <w:tcW w:w="1366" w:type="dxa"/>
            <w:shd w:val="clear" w:color="auto" w:fill="auto"/>
            <w:noWrap/>
            <w:vAlign w:val="center"/>
          </w:tcPr>
          <w:p w14:paraId="5580F70D"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100%</w:t>
            </w:r>
          </w:p>
        </w:tc>
        <w:tc>
          <w:tcPr>
            <w:tcW w:w="1033" w:type="dxa"/>
            <w:shd w:val="clear" w:color="auto" w:fill="auto"/>
            <w:noWrap/>
            <w:vAlign w:val="center"/>
          </w:tcPr>
          <w:p w14:paraId="4F928D7B"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16,08%</w:t>
            </w:r>
          </w:p>
        </w:tc>
        <w:tc>
          <w:tcPr>
            <w:tcW w:w="1261" w:type="dxa"/>
            <w:shd w:val="clear" w:color="auto" w:fill="auto"/>
            <w:noWrap/>
            <w:vAlign w:val="center"/>
          </w:tcPr>
          <w:p w14:paraId="444A86C5"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0,52%</w:t>
            </w:r>
          </w:p>
        </w:tc>
        <w:tc>
          <w:tcPr>
            <w:tcW w:w="1585" w:type="dxa"/>
            <w:shd w:val="clear" w:color="auto" w:fill="auto"/>
            <w:noWrap/>
            <w:vAlign w:val="center"/>
          </w:tcPr>
          <w:p w14:paraId="7A20FA4C"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32,53%</w:t>
            </w:r>
          </w:p>
        </w:tc>
        <w:tc>
          <w:tcPr>
            <w:tcW w:w="1583" w:type="dxa"/>
            <w:shd w:val="clear" w:color="auto" w:fill="auto"/>
            <w:noWrap/>
            <w:vAlign w:val="center"/>
          </w:tcPr>
          <w:p w14:paraId="5E2F216E"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50,86%</w:t>
            </w:r>
          </w:p>
        </w:tc>
      </w:tr>
      <w:tr w:rsidR="00991A8B" w:rsidRPr="007E309D" w14:paraId="4CCEA03A" w14:textId="77777777">
        <w:trPr>
          <w:cantSplit/>
        </w:trPr>
        <w:tc>
          <w:tcPr>
            <w:tcW w:w="2884" w:type="dxa"/>
            <w:shd w:val="clear" w:color="auto" w:fill="auto"/>
            <w:noWrap/>
            <w:vAlign w:val="center"/>
          </w:tcPr>
          <w:p w14:paraId="2F02BACC" w14:textId="77777777" w:rsidR="00991A8B" w:rsidRPr="007E309D" w:rsidRDefault="00991A8B"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6 г"/>
              </w:smartTagPr>
              <w:r w:rsidRPr="007E309D">
                <w:rPr>
                  <w:rFonts w:ascii="Myriad Pro" w:eastAsia="Times New Roman" w:hAnsi="Myriad Pro" w:cs="Arial"/>
                  <w:sz w:val="20"/>
                  <w:szCs w:val="20"/>
                  <w:lang w:eastAsia="ru-RU"/>
                </w:rPr>
                <w:t>2016 г</w:t>
              </w:r>
            </w:smartTag>
            <w:r w:rsidRPr="007E309D">
              <w:rPr>
                <w:rFonts w:ascii="Myriad Pro" w:eastAsia="Times New Roman" w:hAnsi="Myriad Pro" w:cs="Arial"/>
                <w:sz w:val="20"/>
                <w:szCs w:val="20"/>
                <w:lang w:eastAsia="ru-RU"/>
              </w:rPr>
              <w:t>.</w:t>
            </w:r>
          </w:p>
        </w:tc>
        <w:tc>
          <w:tcPr>
            <w:tcW w:w="1366" w:type="dxa"/>
            <w:shd w:val="clear" w:color="auto" w:fill="auto"/>
            <w:noWrap/>
            <w:vAlign w:val="center"/>
          </w:tcPr>
          <w:p w14:paraId="16C4FB67" w14:textId="77777777" w:rsidR="00991A8B" w:rsidRPr="007E309D" w:rsidRDefault="009C7B3E"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1 7</w:t>
            </w:r>
            <w:r w:rsidR="00991A8B" w:rsidRPr="007E309D">
              <w:rPr>
                <w:rFonts w:ascii="Myriad Pro" w:eastAsia="Times New Roman" w:hAnsi="Myriad Pro" w:cs="Arial"/>
                <w:sz w:val="20"/>
                <w:szCs w:val="20"/>
                <w:lang w:eastAsia="ru-RU"/>
              </w:rPr>
              <w:t>93,57</w:t>
            </w:r>
          </w:p>
        </w:tc>
        <w:tc>
          <w:tcPr>
            <w:tcW w:w="1033" w:type="dxa"/>
            <w:shd w:val="clear" w:color="auto" w:fill="auto"/>
            <w:noWrap/>
            <w:vAlign w:val="center"/>
          </w:tcPr>
          <w:p w14:paraId="1DED6959"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300,11</w:t>
            </w:r>
          </w:p>
        </w:tc>
        <w:tc>
          <w:tcPr>
            <w:tcW w:w="1261" w:type="dxa"/>
            <w:shd w:val="clear" w:color="auto" w:fill="auto"/>
            <w:noWrap/>
            <w:vAlign w:val="center"/>
          </w:tcPr>
          <w:p w14:paraId="37EF4763"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20,51</w:t>
            </w:r>
          </w:p>
        </w:tc>
        <w:tc>
          <w:tcPr>
            <w:tcW w:w="1585" w:type="dxa"/>
            <w:shd w:val="clear" w:color="auto" w:fill="auto"/>
            <w:noWrap/>
            <w:vAlign w:val="center"/>
          </w:tcPr>
          <w:p w14:paraId="71926273"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578,26</w:t>
            </w:r>
          </w:p>
        </w:tc>
        <w:tc>
          <w:tcPr>
            <w:tcW w:w="1583" w:type="dxa"/>
            <w:shd w:val="clear" w:color="auto" w:fill="auto"/>
            <w:noWrap/>
            <w:vAlign w:val="center"/>
          </w:tcPr>
          <w:p w14:paraId="17D7CC8B"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894,69</w:t>
            </w:r>
          </w:p>
        </w:tc>
      </w:tr>
      <w:tr w:rsidR="00991A8B" w:rsidRPr="007E309D" w14:paraId="0E342709" w14:textId="77777777">
        <w:trPr>
          <w:cantSplit/>
        </w:trPr>
        <w:tc>
          <w:tcPr>
            <w:tcW w:w="2884" w:type="dxa"/>
            <w:shd w:val="clear" w:color="auto" w:fill="auto"/>
            <w:noWrap/>
            <w:vAlign w:val="center"/>
          </w:tcPr>
          <w:p w14:paraId="2DE59F99" w14:textId="77777777" w:rsidR="00991A8B" w:rsidRPr="007E309D" w:rsidRDefault="00E67CD8" w:rsidP="00BA0797">
            <w:pPr>
              <w:spacing w:after="0" w:line="240" w:lineRule="auto"/>
              <w:ind w:left="567"/>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удельный вес</w:t>
            </w:r>
          </w:p>
        </w:tc>
        <w:tc>
          <w:tcPr>
            <w:tcW w:w="1366" w:type="dxa"/>
            <w:shd w:val="clear" w:color="auto" w:fill="auto"/>
            <w:noWrap/>
            <w:vAlign w:val="center"/>
          </w:tcPr>
          <w:p w14:paraId="5D2871D8"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100%</w:t>
            </w:r>
          </w:p>
        </w:tc>
        <w:tc>
          <w:tcPr>
            <w:tcW w:w="1033" w:type="dxa"/>
            <w:shd w:val="clear" w:color="auto" w:fill="auto"/>
            <w:noWrap/>
            <w:vAlign w:val="center"/>
          </w:tcPr>
          <w:p w14:paraId="73A44D53"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16,73%</w:t>
            </w:r>
          </w:p>
        </w:tc>
        <w:tc>
          <w:tcPr>
            <w:tcW w:w="1261" w:type="dxa"/>
            <w:shd w:val="clear" w:color="auto" w:fill="auto"/>
            <w:noWrap/>
            <w:vAlign w:val="center"/>
          </w:tcPr>
          <w:p w14:paraId="01374B8A"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1,14%</w:t>
            </w:r>
          </w:p>
        </w:tc>
        <w:tc>
          <w:tcPr>
            <w:tcW w:w="1585" w:type="dxa"/>
            <w:shd w:val="clear" w:color="auto" w:fill="auto"/>
            <w:noWrap/>
            <w:vAlign w:val="center"/>
          </w:tcPr>
          <w:p w14:paraId="41598D47"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32,24%</w:t>
            </w:r>
          </w:p>
        </w:tc>
        <w:tc>
          <w:tcPr>
            <w:tcW w:w="1583" w:type="dxa"/>
            <w:shd w:val="clear" w:color="auto" w:fill="auto"/>
            <w:noWrap/>
            <w:vAlign w:val="center"/>
          </w:tcPr>
          <w:p w14:paraId="238DB3B7"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49,88%</w:t>
            </w:r>
          </w:p>
        </w:tc>
      </w:tr>
      <w:tr w:rsidR="00991A8B" w:rsidRPr="007E309D" w14:paraId="01973F92" w14:textId="77777777">
        <w:trPr>
          <w:cantSplit/>
        </w:trPr>
        <w:tc>
          <w:tcPr>
            <w:tcW w:w="2884" w:type="dxa"/>
            <w:shd w:val="clear" w:color="auto" w:fill="auto"/>
            <w:noWrap/>
            <w:vAlign w:val="center"/>
          </w:tcPr>
          <w:p w14:paraId="01CA368D" w14:textId="77777777" w:rsidR="00991A8B" w:rsidRPr="007E309D" w:rsidRDefault="00991A8B"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7 г"/>
              </w:smartTagPr>
              <w:r w:rsidRPr="007E309D">
                <w:rPr>
                  <w:rFonts w:ascii="Myriad Pro" w:eastAsia="Times New Roman" w:hAnsi="Myriad Pro" w:cs="Arial"/>
                  <w:sz w:val="20"/>
                  <w:szCs w:val="20"/>
                  <w:lang w:eastAsia="ru-RU"/>
                </w:rPr>
                <w:t>2017 г</w:t>
              </w:r>
            </w:smartTag>
            <w:r w:rsidRPr="007E309D">
              <w:rPr>
                <w:rFonts w:ascii="Myriad Pro" w:eastAsia="Times New Roman" w:hAnsi="Myriad Pro" w:cs="Arial"/>
                <w:sz w:val="20"/>
                <w:szCs w:val="20"/>
                <w:lang w:eastAsia="ru-RU"/>
              </w:rPr>
              <w:t>.</w:t>
            </w:r>
          </w:p>
        </w:tc>
        <w:tc>
          <w:tcPr>
            <w:tcW w:w="1366" w:type="dxa"/>
            <w:shd w:val="clear" w:color="auto" w:fill="auto"/>
            <w:noWrap/>
            <w:vAlign w:val="center"/>
          </w:tcPr>
          <w:p w14:paraId="459B6E21" w14:textId="77777777" w:rsidR="00991A8B" w:rsidRPr="007E309D" w:rsidRDefault="009C7B3E"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1 8</w:t>
            </w:r>
            <w:r w:rsidR="00991A8B" w:rsidRPr="007E309D">
              <w:rPr>
                <w:rFonts w:ascii="Myriad Pro" w:eastAsia="Times New Roman" w:hAnsi="Myriad Pro" w:cs="Arial"/>
                <w:sz w:val="20"/>
                <w:szCs w:val="20"/>
                <w:lang w:eastAsia="ru-RU"/>
              </w:rPr>
              <w:t>29,11</w:t>
            </w:r>
          </w:p>
        </w:tc>
        <w:tc>
          <w:tcPr>
            <w:tcW w:w="1033" w:type="dxa"/>
            <w:shd w:val="clear" w:color="auto" w:fill="auto"/>
            <w:noWrap/>
            <w:vAlign w:val="center"/>
          </w:tcPr>
          <w:p w14:paraId="76DCB696"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316,68</w:t>
            </w:r>
          </w:p>
        </w:tc>
        <w:tc>
          <w:tcPr>
            <w:tcW w:w="1261" w:type="dxa"/>
            <w:shd w:val="clear" w:color="auto" w:fill="auto"/>
            <w:noWrap/>
            <w:vAlign w:val="center"/>
          </w:tcPr>
          <w:p w14:paraId="0C559E18"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21,86</w:t>
            </w:r>
          </w:p>
        </w:tc>
        <w:tc>
          <w:tcPr>
            <w:tcW w:w="1585" w:type="dxa"/>
            <w:shd w:val="clear" w:color="auto" w:fill="auto"/>
            <w:noWrap/>
            <w:vAlign w:val="center"/>
          </w:tcPr>
          <w:p w14:paraId="4B9EAD19"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588,46</w:t>
            </w:r>
          </w:p>
        </w:tc>
        <w:tc>
          <w:tcPr>
            <w:tcW w:w="1583" w:type="dxa"/>
            <w:shd w:val="clear" w:color="auto" w:fill="auto"/>
            <w:noWrap/>
            <w:vAlign w:val="center"/>
          </w:tcPr>
          <w:p w14:paraId="216382A2"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902,10</w:t>
            </w:r>
          </w:p>
        </w:tc>
      </w:tr>
      <w:tr w:rsidR="00991A8B" w:rsidRPr="007E309D" w14:paraId="2CB20B49" w14:textId="77777777">
        <w:trPr>
          <w:cantSplit/>
        </w:trPr>
        <w:tc>
          <w:tcPr>
            <w:tcW w:w="2884" w:type="dxa"/>
            <w:shd w:val="clear" w:color="auto" w:fill="auto"/>
            <w:noWrap/>
            <w:vAlign w:val="center"/>
          </w:tcPr>
          <w:p w14:paraId="226E78CA" w14:textId="77777777" w:rsidR="00991A8B" w:rsidRPr="007E309D" w:rsidRDefault="00E67CD8" w:rsidP="00BA0797">
            <w:pPr>
              <w:spacing w:after="0" w:line="240" w:lineRule="auto"/>
              <w:ind w:left="567"/>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удельный вес</w:t>
            </w:r>
          </w:p>
        </w:tc>
        <w:tc>
          <w:tcPr>
            <w:tcW w:w="1366" w:type="dxa"/>
            <w:shd w:val="clear" w:color="auto" w:fill="auto"/>
            <w:noWrap/>
            <w:vAlign w:val="center"/>
          </w:tcPr>
          <w:p w14:paraId="031CB26E"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100%</w:t>
            </w:r>
          </w:p>
        </w:tc>
        <w:tc>
          <w:tcPr>
            <w:tcW w:w="1033" w:type="dxa"/>
            <w:shd w:val="clear" w:color="auto" w:fill="auto"/>
            <w:noWrap/>
            <w:vAlign w:val="center"/>
          </w:tcPr>
          <w:p w14:paraId="7EF5EB27"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17,31%</w:t>
            </w:r>
          </w:p>
        </w:tc>
        <w:tc>
          <w:tcPr>
            <w:tcW w:w="1261" w:type="dxa"/>
            <w:shd w:val="clear" w:color="auto" w:fill="auto"/>
            <w:noWrap/>
            <w:vAlign w:val="center"/>
          </w:tcPr>
          <w:p w14:paraId="3B4B40C7"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1,20%</w:t>
            </w:r>
          </w:p>
        </w:tc>
        <w:tc>
          <w:tcPr>
            <w:tcW w:w="1585" w:type="dxa"/>
            <w:shd w:val="clear" w:color="auto" w:fill="auto"/>
            <w:noWrap/>
            <w:vAlign w:val="center"/>
          </w:tcPr>
          <w:p w14:paraId="5100DFFE"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32,17%</w:t>
            </w:r>
          </w:p>
        </w:tc>
        <w:tc>
          <w:tcPr>
            <w:tcW w:w="1583" w:type="dxa"/>
            <w:shd w:val="clear" w:color="auto" w:fill="auto"/>
            <w:noWrap/>
            <w:vAlign w:val="center"/>
          </w:tcPr>
          <w:p w14:paraId="299DFAFA"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49,32%</w:t>
            </w:r>
          </w:p>
        </w:tc>
      </w:tr>
      <w:tr w:rsidR="00991A8B" w:rsidRPr="007E309D" w14:paraId="67A46C42" w14:textId="77777777">
        <w:trPr>
          <w:cantSplit/>
        </w:trPr>
        <w:tc>
          <w:tcPr>
            <w:tcW w:w="2884" w:type="dxa"/>
            <w:shd w:val="clear" w:color="auto" w:fill="auto"/>
            <w:noWrap/>
            <w:vAlign w:val="center"/>
          </w:tcPr>
          <w:p w14:paraId="4567A76B" w14:textId="77777777" w:rsidR="00991A8B" w:rsidRPr="007E309D" w:rsidRDefault="000811B2" w:rsidP="00BA0797">
            <w:pPr>
              <w:spacing w:after="0" w:line="240" w:lineRule="auto"/>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С</w:t>
            </w:r>
            <w:r w:rsidR="00991A8B" w:rsidRPr="007E309D">
              <w:rPr>
                <w:rFonts w:ascii="Myriad Pro" w:eastAsia="Times New Roman" w:hAnsi="Myriad Pro" w:cs="Arial"/>
                <w:sz w:val="20"/>
                <w:szCs w:val="20"/>
                <w:lang w:eastAsia="ru-RU"/>
              </w:rPr>
              <w:t>реднегодовое значение</w:t>
            </w:r>
          </w:p>
        </w:tc>
        <w:tc>
          <w:tcPr>
            <w:tcW w:w="1366" w:type="dxa"/>
            <w:shd w:val="clear" w:color="auto" w:fill="auto"/>
            <w:noWrap/>
            <w:vAlign w:val="center"/>
          </w:tcPr>
          <w:p w14:paraId="348E7AAE" w14:textId="77777777" w:rsidR="00991A8B" w:rsidRPr="007E309D" w:rsidRDefault="009C7B3E"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1 7</w:t>
            </w:r>
            <w:r w:rsidR="00991A8B" w:rsidRPr="007E309D">
              <w:rPr>
                <w:rFonts w:ascii="Myriad Pro" w:eastAsia="Times New Roman" w:hAnsi="Myriad Pro" w:cs="Arial"/>
                <w:sz w:val="20"/>
                <w:szCs w:val="20"/>
                <w:lang w:eastAsia="ru-RU"/>
              </w:rPr>
              <w:t>80,71</w:t>
            </w:r>
          </w:p>
        </w:tc>
        <w:tc>
          <w:tcPr>
            <w:tcW w:w="1033" w:type="dxa"/>
            <w:shd w:val="clear" w:color="auto" w:fill="auto"/>
            <w:noWrap/>
            <w:vAlign w:val="center"/>
          </w:tcPr>
          <w:p w14:paraId="590531A3"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297,76</w:t>
            </w:r>
          </w:p>
        </w:tc>
        <w:tc>
          <w:tcPr>
            <w:tcW w:w="1261" w:type="dxa"/>
            <w:shd w:val="clear" w:color="auto" w:fill="auto"/>
            <w:noWrap/>
            <w:vAlign w:val="center"/>
          </w:tcPr>
          <w:p w14:paraId="374E1E8B"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17,13</w:t>
            </w:r>
          </w:p>
        </w:tc>
        <w:tc>
          <w:tcPr>
            <w:tcW w:w="1585" w:type="dxa"/>
            <w:shd w:val="clear" w:color="auto" w:fill="auto"/>
            <w:noWrap/>
            <w:vAlign w:val="center"/>
          </w:tcPr>
          <w:p w14:paraId="4AF69CA7"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575,37</w:t>
            </w:r>
          </w:p>
        </w:tc>
        <w:tc>
          <w:tcPr>
            <w:tcW w:w="1583" w:type="dxa"/>
            <w:shd w:val="clear" w:color="auto" w:fill="auto"/>
            <w:noWrap/>
            <w:vAlign w:val="center"/>
          </w:tcPr>
          <w:p w14:paraId="71E48A8E" w14:textId="77777777" w:rsidR="00991A8B" w:rsidRPr="007E309D" w:rsidRDefault="00991A8B" w:rsidP="00BA0797">
            <w:pPr>
              <w:spacing w:after="0" w:line="240" w:lineRule="auto"/>
              <w:jc w:val="center"/>
              <w:rPr>
                <w:rFonts w:ascii="Myriad Pro" w:eastAsia="Times New Roman" w:hAnsi="Myriad Pro" w:cs="Arial"/>
                <w:sz w:val="20"/>
                <w:szCs w:val="20"/>
                <w:lang w:eastAsia="ru-RU"/>
              </w:rPr>
            </w:pPr>
            <w:r w:rsidRPr="007E309D">
              <w:rPr>
                <w:rFonts w:ascii="Myriad Pro" w:eastAsia="Times New Roman" w:hAnsi="Myriad Pro" w:cs="Arial"/>
                <w:sz w:val="20"/>
                <w:szCs w:val="20"/>
                <w:lang w:eastAsia="ru-RU"/>
              </w:rPr>
              <w:t>890,45</w:t>
            </w:r>
          </w:p>
        </w:tc>
      </w:tr>
      <w:tr w:rsidR="00991A8B" w:rsidRPr="007E309D" w14:paraId="03177B71" w14:textId="77777777">
        <w:trPr>
          <w:cantSplit/>
        </w:trPr>
        <w:tc>
          <w:tcPr>
            <w:tcW w:w="2884" w:type="dxa"/>
            <w:shd w:val="clear" w:color="auto" w:fill="auto"/>
            <w:noWrap/>
            <w:vAlign w:val="center"/>
          </w:tcPr>
          <w:p w14:paraId="29DA17CA" w14:textId="77777777" w:rsidR="00991A8B" w:rsidRPr="007E309D" w:rsidRDefault="00E67CD8" w:rsidP="00BA0797">
            <w:pPr>
              <w:spacing w:after="0" w:line="240" w:lineRule="auto"/>
              <w:ind w:left="567"/>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удельный вес</w:t>
            </w:r>
          </w:p>
        </w:tc>
        <w:tc>
          <w:tcPr>
            <w:tcW w:w="1366" w:type="dxa"/>
            <w:shd w:val="clear" w:color="auto" w:fill="auto"/>
            <w:noWrap/>
            <w:vAlign w:val="center"/>
          </w:tcPr>
          <w:p w14:paraId="2ECF64DE"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100%</w:t>
            </w:r>
          </w:p>
        </w:tc>
        <w:tc>
          <w:tcPr>
            <w:tcW w:w="1033" w:type="dxa"/>
            <w:shd w:val="clear" w:color="auto" w:fill="auto"/>
            <w:noWrap/>
            <w:vAlign w:val="center"/>
          </w:tcPr>
          <w:p w14:paraId="655D733C"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16,72%</w:t>
            </w:r>
          </w:p>
        </w:tc>
        <w:tc>
          <w:tcPr>
            <w:tcW w:w="1261" w:type="dxa"/>
            <w:shd w:val="clear" w:color="auto" w:fill="auto"/>
            <w:noWrap/>
            <w:vAlign w:val="center"/>
          </w:tcPr>
          <w:p w14:paraId="4D1AB5CA"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0,96%</w:t>
            </w:r>
          </w:p>
        </w:tc>
        <w:tc>
          <w:tcPr>
            <w:tcW w:w="1585" w:type="dxa"/>
            <w:shd w:val="clear" w:color="auto" w:fill="auto"/>
            <w:noWrap/>
            <w:vAlign w:val="center"/>
          </w:tcPr>
          <w:p w14:paraId="14BCDCEE"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32,31%</w:t>
            </w:r>
          </w:p>
        </w:tc>
        <w:tc>
          <w:tcPr>
            <w:tcW w:w="1583" w:type="dxa"/>
            <w:shd w:val="clear" w:color="auto" w:fill="auto"/>
            <w:noWrap/>
            <w:vAlign w:val="center"/>
          </w:tcPr>
          <w:p w14:paraId="2C744212" w14:textId="77777777" w:rsidR="00991A8B" w:rsidRPr="007E309D" w:rsidRDefault="00991A8B" w:rsidP="00BA0797">
            <w:pPr>
              <w:spacing w:after="0" w:line="240" w:lineRule="auto"/>
              <w:jc w:val="center"/>
              <w:rPr>
                <w:rFonts w:ascii="Myriad Pro" w:eastAsia="Times New Roman" w:hAnsi="Myriad Pro" w:cs="Arial"/>
                <w:i/>
                <w:sz w:val="18"/>
                <w:szCs w:val="18"/>
                <w:lang w:eastAsia="ru-RU"/>
              </w:rPr>
            </w:pPr>
            <w:r w:rsidRPr="007E309D">
              <w:rPr>
                <w:rFonts w:ascii="Myriad Pro" w:eastAsia="Times New Roman" w:hAnsi="Myriad Pro" w:cs="Arial"/>
                <w:i/>
                <w:sz w:val="18"/>
                <w:szCs w:val="18"/>
                <w:lang w:eastAsia="ru-RU"/>
              </w:rPr>
              <w:t>50,01%</w:t>
            </w:r>
          </w:p>
        </w:tc>
      </w:tr>
    </w:tbl>
    <w:p w14:paraId="36E75BCB" w14:textId="77777777" w:rsidR="00341CB8" w:rsidRPr="00BA0797" w:rsidRDefault="00341CB8" w:rsidP="00BA0797">
      <w:pPr>
        <w:spacing w:after="0" w:line="360" w:lineRule="auto"/>
        <w:ind w:firstLine="720"/>
        <w:contextualSpacing/>
        <w:jc w:val="both"/>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584"/>
        <w:gridCol w:w="2493"/>
        <w:gridCol w:w="2493"/>
      </w:tblGrid>
      <w:tr w:rsidR="000811B2" w:rsidRPr="00BA0797" w14:paraId="6BDF6CE5" w14:textId="77777777">
        <w:trPr>
          <w:cantSplit/>
          <w:trHeight w:val="240"/>
        </w:trPr>
        <w:tc>
          <w:tcPr>
            <w:tcW w:w="465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4B947FF" w14:textId="77777777" w:rsidR="000811B2" w:rsidRPr="00BA0797" w:rsidRDefault="00C6506F" w:rsidP="00BA0797">
            <w:pPr>
              <w:spacing w:after="0" w:line="240" w:lineRule="auto"/>
              <w:jc w:val="center"/>
              <w:rPr>
                <w:rFonts w:ascii="Myriad Pro" w:eastAsia="Times New Roman" w:hAnsi="Myriad Pro" w:cs="Arial"/>
                <w:b/>
                <w:bCs/>
                <w:color w:val="FFFFFF"/>
                <w:sz w:val="20"/>
                <w:szCs w:val="20"/>
                <w:lang w:eastAsia="ru-RU"/>
              </w:rPr>
            </w:pPr>
            <w:r w:rsidRPr="00BA0797">
              <w:rPr>
                <w:rFonts w:ascii="Myriad Pro" w:eastAsia="Times New Roman" w:hAnsi="Myriad Pro" w:cs="Arial"/>
                <w:b/>
                <w:bCs/>
                <w:color w:val="FFFFFF"/>
                <w:sz w:val="20"/>
                <w:szCs w:val="20"/>
                <w:lang w:eastAsia="ru-RU"/>
              </w:rPr>
              <w:t>Наименование показателя</w:t>
            </w:r>
          </w:p>
        </w:tc>
        <w:tc>
          <w:tcPr>
            <w:tcW w:w="25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30BFCE5" w14:textId="77777777" w:rsidR="000811B2" w:rsidRPr="00BA0797" w:rsidRDefault="000811B2" w:rsidP="00BA0797">
            <w:pPr>
              <w:spacing w:after="0" w:line="240" w:lineRule="auto"/>
              <w:jc w:val="center"/>
              <w:rPr>
                <w:rFonts w:ascii="Myriad Pro" w:eastAsia="Times New Roman" w:hAnsi="Myriad Pro" w:cs="Arial"/>
                <w:b/>
                <w:iCs/>
                <w:color w:val="FFFFFF"/>
                <w:sz w:val="20"/>
                <w:szCs w:val="20"/>
                <w:lang w:eastAsia="ru-RU"/>
              </w:rPr>
            </w:pPr>
            <w:r w:rsidRPr="00BA0797">
              <w:rPr>
                <w:rFonts w:ascii="Myriad Pro" w:eastAsia="Times New Roman" w:hAnsi="Myriad Pro" w:cs="Arial"/>
                <w:b/>
                <w:iCs/>
                <w:color w:val="FFFFFF"/>
                <w:sz w:val="20"/>
                <w:szCs w:val="20"/>
                <w:lang w:eastAsia="ru-RU"/>
              </w:rPr>
              <w:t>Полезный отпуск</w:t>
            </w:r>
          </w:p>
        </w:tc>
        <w:tc>
          <w:tcPr>
            <w:tcW w:w="25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DF1AF4F" w14:textId="77777777" w:rsidR="000811B2" w:rsidRPr="00BA0797" w:rsidRDefault="000811B2" w:rsidP="00BA0797">
            <w:pPr>
              <w:spacing w:after="0" w:line="240" w:lineRule="auto"/>
              <w:jc w:val="center"/>
              <w:rPr>
                <w:rFonts w:ascii="Myriad Pro" w:eastAsia="Times New Roman" w:hAnsi="Myriad Pro" w:cs="Arial"/>
                <w:b/>
                <w:iCs/>
                <w:color w:val="FFFFFF"/>
                <w:sz w:val="20"/>
                <w:szCs w:val="20"/>
                <w:lang w:eastAsia="ru-RU"/>
              </w:rPr>
            </w:pPr>
            <w:r w:rsidRPr="00BA0797">
              <w:rPr>
                <w:rFonts w:ascii="Myriad Pro" w:eastAsia="Times New Roman" w:hAnsi="Myriad Pro" w:cs="Arial"/>
                <w:b/>
                <w:iCs/>
                <w:color w:val="FFFFFF"/>
                <w:sz w:val="20"/>
                <w:szCs w:val="20"/>
                <w:lang w:eastAsia="ru-RU"/>
              </w:rPr>
              <w:t>% роста</w:t>
            </w:r>
          </w:p>
        </w:tc>
      </w:tr>
      <w:tr w:rsidR="00341CB8" w:rsidRPr="00BA0797" w14:paraId="686CF602" w14:textId="77777777">
        <w:trPr>
          <w:cantSplit/>
        </w:trPr>
        <w:tc>
          <w:tcPr>
            <w:tcW w:w="4654" w:type="dxa"/>
            <w:tcBorders>
              <w:top w:val="single" w:sz="4" w:space="0" w:color="FFFFFF"/>
            </w:tcBorders>
            <w:shd w:val="clear" w:color="auto" w:fill="auto"/>
            <w:noWrap/>
            <w:vAlign w:val="center"/>
          </w:tcPr>
          <w:p w14:paraId="75618F7D" w14:textId="77777777" w:rsidR="00341CB8" w:rsidRPr="00BA0797" w:rsidRDefault="00341CB8"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5 г"/>
              </w:smartTagPr>
              <w:r w:rsidRPr="00BA0797">
                <w:rPr>
                  <w:rFonts w:ascii="Myriad Pro" w:eastAsia="Times New Roman" w:hAnsi="Myriad Pro" w:cs="Arial"/>
                  <w:sz w:val="20"/>
                  <w:szCs w:val="20"/>
                  <w:lang w:eastAsia="ru-RU"/>
                </w:rPr>
                <w:t>2015 г</w:t>
              </w:r>
            </w:smartTag>
            <w:r w:rsidRPr="00BA0797">
              <w:rPr>
                <w:rFonts w:ascii="Myriad Pro" w:eastAsia="Times New Roman" w:hAnsi="Myriad Pro" w:cs="Arial"/>
                <w:sz w:val="20"/>
                <w:szCs w:val="20"/>
                <w:lang w:eastAsia="ru-RU"/>
              </w:rPr>
              <w:t>.</w:t>
            </w:r>
          </w:p>
        </w:tc>
        <w:tc>
          <w:tcPr>
            <w:tcW w:w="2529" w:type="dxa"/>
            <w:tcBorders>
              <w:top w:val="single" w:sz="4" w:space="0" w:color="FFFFFF"/>
            </w:tcBorders>
            <w:shd w:val="clear" w:color="auto" w:fill="auto"/>
            <w:noWrap/>
            <w:vAlign w:val="center"/>
          </w:tcPr>
          <w:p w14:paraId="3ACAA9D1" w14:textId="77777777" w:rsidR="00341CB8"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1 7</w:t>
            </w:r>
            <w:r w:rsidR="00341CB8" w:rsidRPr="00BA0797">
              <w:rPr>
                <w:rFonts w:ascii="Myriad Pro" w:eastAsia="Times New Roman" w:hAnsi="Myriad Pro" w:cs="Arial"/>
                <w:sz w:val="20"/>
                <w:szCs w:val="20"/>
                <w:lang w:eastAsia="ru-RU"/>
              </w:rPr>
              <w:t>19,45</w:t>
            </w:r>
          </w:p>
        </w:tc>
        <w:tc>
          <w:tcPr>
            <w:tcW w:w="2529" w:type="dxa"/>
            <w:tcBorders>
              <w:top w:val="single" w:sz="4" w:space="0" w:color="FFFFFF"/>
            </w:tcBorders>
            <w:shd w:val="clear" w:color="auto" w:fill="auto"/>
            <w:noWrap/>
            <w:vAlign w:val="center"/>
          </w:tcPr>
          <w:p w14:paraId="0BE19710" w14:textId="77777777" w:rsidR="00341CB8" w:rsidRPr="00BA0797" w:rsidRDefault="00341CB8" w:rsidP="00BA0797">
            <w:pPr>
              <w:spacing w:after="0" w:line="240" w:lineRule="auto"/>
              <w:jc w:val="center"/>
              <w:rPr>
                <w:rFonts w:ascii="Myriad Pro" w:eastAsia="Times New Roman" w:hAnsi="Myriad Pro" w:cs="Arial"/>
                <w:sz w:val="20"/>
                <w:szCs w:val="20"/>
                <w:lang w:eastAsia="ru-RU"/>
              </w:rPr>
            </w:pPr>
          </w:p>
        </w:tc>
      </w:tr>
      <w:tr w:rsidR="00341CB8" w:rsidRPr="00BA0797" w14:paraId="6E44DE99" w14:textId="77777777">
        <w:trPr>
          <w:cantSplit/>
        </w:trPr>
        <w:tc>
          <w:tcPr>
            <w:tcW w:w="4654" w:type="dxa"/>
            <w:shd w:val="clear" w:color="auto" w:fill="auto"/>
            <w:noWrap/>
            <w:vAlign w:val="center"/>
          </w:tcPr>
          <w:p w14:paraId="3726A995" w14:textId="77777777" w:rsidR="00341CB8" w:rsidRPr="00BA0797" w:rsidRDefault="00341CB8"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6 г"/>
              </w:smartTagPr>
              <w:r w:rsidRPr="00BA0797">
                <w:rPr>
                  <w:rFonts w:ascii="Myriad Pro" w:eastAsia="Times New Roman" w:hAnsi="Myriad Pro" w:cs="Arial"/>
                  <w:sz w:val="20"/>
                  <w:szCs w:val="20"/>
                  <w:lang w:eastAsia="ru-RU"/>
                </w:rPr>
                <w:t>2016 г</w:t>
              </w:r>
            </w:smartTag>
            <w:r w:rsidRPr="00BA0797">
              <w:rPr>
                <w:rFonts w:ascii="Myriad Pro" w:eastAsia="Times New Roman" w:hAnsi="Myriad Pro" w:cs="Arial"/>
                <w:sz w:val="20"/>
                <w:szCs w:val="20"/>
                <w:lang w:eastAsia="ru-RU"/>
              </w:rPr>
              <w:t>.</w:t>
            </w:r>
          </w:p>
        </w:tc>
        <w:tc>
          <w:tcPr>
            <w:tcW w:w="2529" w:type="dxa"/>
            <w:shd w:val="clear" w:color="auto" w:fill="auto"/>
            <w:noWrap/>
            <w:vAlign w:val="center"/>
          </w:tcPr>
          <w:p w14:paraId="61448075" w14:textId="77777777" w:rsidR="00341CB8"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1 7</w:t>
            </w:r>
            <w:r w:rsidR="00341CB8" w:rsidRPr="00BA0797">
              <w:rPr>
                <w:rFonts w:ascii="Myriad Pro" w:eastAsia="Times New Roman" w:hAnsi="Myriad Pro" w:cs="Arial"/>
                <w:sz w:val="20"/>
                <w:szCs w:val="20"/>
                <w:lang w:eastAsia="ru-RU"/>
              </w:rPr>
              <w:t>93,57</w:t>
            </w:r>
          </w:p>
        </w:tc>
        <w:tc>
          <w:tcPr>
            <w:tcW w:w="2529" w:type="dxa"/>
            <w:shd w:val="clear" w:color="auto" w:fill="auto"/>
            <w:noWrap/>
            <w:vAlign w:val="center"/>
          </w:tcPr>
          <w:p w14:paraId="1C0105B6" w14:textId="77777777" w:rsidR="00341CB8" w:rsidRPr="00BA0797" w:rsidRDefault="00341CB8"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104,3%</w:t>
            </w:r>
          </w:p>
        </w:tc>
      </w:tr>
      <w:tr w:rsidR="00341CB8" w:rsidRPr="00BA0797" w14:paraId="0B07E635" w14:textId="77777777">
        <w:trPr>
          <w:cantSplit/>
        </w:trPr>
        <w:tc>
          <w:tcPr>
            <w:tcW w:w="4654" w:type="dxa"/>
            <w:shd w:val="clear" w:color="auto" w:fill="auto"/>
            <w:noWrap/>
            <w:vAlign w:val="center"/>
          </w:tcPr>
          <w:p w14:paraId="631C785C" w14:textId="77777777" w:rsidR="00341CB8" w:rsidRPr="00BA0797" w:rsidRDefault="00341CB8"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7 г"/>
              </w:smartTagPr>
              <w:r w:rsidRPr="00BA0797">
                <w:rPr>
                  <w:rFonts w:ascii="Myriad Pro" w:eastAsia="Times New Roman" w:hAnsi="Myriad Pro" w:cs="Arial"/>
                  <w:sz w:val="20"/>
                  <w:szCs w:val="20"/>
                  <w:lang w:eastAsia="ru-RU"/>
                </w:rPr>
                <w:t>2017 г</w:t>
              </w:r>
            </w:smartTag>
            <w:r w:rsidRPr="00BA0797">
              <w:rPr>
                <w:rFonts w:ascii="Myriad Pro" w:eastAsia="Times New Roman" w:hAnsi="Myriad Pro" w:cs="Arial"/>
                <w:sz w:val="20"/>
                <w:szCs w:val="20"/>
                <w:lang w:eastAsia="ru-RU"/>
              </w:rPr>
              <w:t>.</w:t>
            </w:r>
          </w:p>
        </w:tc>
        <w:tc>
          <w:tcPr>
            <w:tcW w:w="2529" w:type="dxa"/>
            <w:shd w:val="clear" w:color="auto" w:fill="auto"/>
            <w:noWrap/>
            <w:vAlign w:val="center"/>
          </w:tcPr>
          <w:p w14:paraId="56424719" w14:textId="77777777" w:rsidR="00341CB8"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1 8</w:t>
            </w:r>
            <w:r w:rsidR="00341CB8" w:rsidRPr="00BA0797">
              <w:rPr>
                <w:rFonts w:ascii="Myriad Pro" w:eastAsia="Times New Roman" w:hAnsi="Myriad Pro" w:cs="Arial"/>
                <w:sz w:val="20"/>
                <w:szCs w:val="20"/>
                <w:lang w:eastAsia="ru-RU"/>
              </w:rPr>
              <w:t>29,11</w:t>
            </w:r>
          </w:p>
        </w:tc>
        <w:tc>
          <w:tcPr>
            <w:tcW w:w="2529" w:type="dxa"/>
            <w:shd w:val="clear" w:color="auto" w:fill="auto"/>
            <w:noWrap/>
            <w:vAlign w:val="center"/>
          </w:tcPr>
          <w:p w14:paraId="47AE7694" w14:textId="77777777" w:rsidR="00341CB8" w:rsidRPr="00BA0797" w:rsidRDefault="00341CB8"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102,0%</w:t>
            </w:r>
          </w:p>
        </w:tc>
      </w:tr>
      <w:tr w:rsidR="00341CB8" w:rsidRPr="00BA0797" w14:paraId="0DD570C1" w14:textId="77777777">
        <w:trPr>
          <w:cantSplit/>
        </w:trPr>
        <w:tc>
          <w:tcPr>
            <w:tcW w:w="4654" w:type="dxa"/>
            <w:shd w:val="clear" w:color="auto" w:fill="auto"/>
            <w:noWrap/>
            <w:vAlign w:val="center"/>
          </w:tcPr>
          <w:p w14:paraId="49173BF2" w14:textId="77777777" w:rsidR="00341CB8" w:rsidRPr="00BA0797" w:rsidRDefault="00341CB8"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9 г"/>
              </w:smartTagPr>
              <w:r w:rsidRPr="00BA0797">
                <w:rPr>
                  <w:rFonts w:ascii="Myriad Pro" w:eastAsia="Times New Roman" w:hAnsi="Myriad Pro" w:cs="Arial"/>
                  <w:sz w:val="20"/>
                  <w:szCs w:val="20"/>
                  <w:lang w:eastAsia="ru-RU"/>
                </w:rPr>
                <w:t>2019 г</w:t>
              </w:r>
            </w:smartTag>
            <w:r w:rsidRPr="00BA0797">
              <w:rPr>
                <w:rFonts w:ascii="Myriad Pro" w:eastAsia="Times New Roman" w:hAnsi="Myriad Pro" w:cs="Arial"/>
                <w:sz w:val="20"/>
                <w:szCs w:val="20"/>
                <w:lang w:eastAsia="ru-RU"/>
              </w:rPr>
              <w:t xml:space="preserve">. </w:t>
            </w:r>
          </w:p>
          <w:p w14:paraId="1B6391B3" w14:textId="77777777" w:rsidR="00341CB8" w:rsidRPr="00BA0797" w:rsidRDefault="000811B2" w:rsidP="00BA0797">
            <w:pPr>
              <w:spacing w:after="0" w:line="240" w:lineRule="auto"/>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П</w:t>
            </w:r>
            <w:r w:rsidR="00341CB8" w:rsidRPr="00BA0797">
              <w:rPr>
                <w:rFonts w:ascii="Myriad Pro" w:eastAsia="Times New Roman" w:hAnsi="Myriad Pro" w:cs="Arial"/>
                <w:sz w:val="20"/>
                <w:szCs w:val="20"/>
                <w:lang w:eastAsia="ru-RU"/>
              </w:rPr>
              <w:t>редложение организации</w:t>
            </w:r>
          </w:p>
        </w:tc>
        <w:tc>
          <w:tcPr>
            <w:tcW w:w="2529" w:type="dxa"/>
            <w:shd w:val="clear" w:color="auto" w:fill="auto"/>
            <w:noWrap/>
            <w:vAlign w:val="center"/>
          </w:tcPr>
          <w:p w14:paraId="55D95140" w14:textId="77777777" w:rsidR="00341CB8"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1 8</w:t>
            </w:r>
            <w:r w:rsidR="00341CB8" w:rsidRPr="00BA0797">
              <w:rPr>
                <w:rFonts w:ascii="Myriad Pro" w:eastAsia="Times New Roman" w:hAnsi="Myriad Pro" w:cs="Arial"/>
                <w:sz w:val="20"/>
                <w:szCs w:val="20"/>
                <w:lang w:eastAsia="ru-RU"/>
              </w:rPr>
              <w:t>46,28</w:t>
            </w:r>
          </w:p>
        </w:tc>
        <w:tc>
          <w:tcPr>
            <w:tcW w:w="2529" w:type="dxa"/>
            <w:shd w:val="clear" w:color="auto" w:fill="auto"/>
            <w:noWrap/>
            <w:vAlign w:val="center"/>
          </w:tcPr>
          <w:p w14:paraId="0D0EDA32" w14:textId="77777777" w:rsidR="00341CB8" w:rsidRPr="00BA0797" w:rsidRDefault="00341CB8"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100,9%</w:t>
            </w:r>
          </w:p>
        </w:tc>
      </w:tr>
      <w:tr w:rsidR="00341CB8" w:rsidRPr="00BA0797" w14:paraId="3C756076" w14:textId="77777777">
        <w:trPr>
          <w:cantSplit/>
        </w:trPr>
        <w:tc>
          <w:tcPr>
            <w:tcW w:w="4654" w:type="dxa"/>
            <w:shd w:val="clear" w:color="auto" w:fill="auto"/>
            <w:noWrap/>
            <w:vAlign w:val="center"/>
          </w:tcPr>
          <w:p w14:paraId="5053659E" w14:textId="77777777" w:rsidR="00341CB8" w:rsidRPr="00BA0797" w:rsidRDefault="00341CB8" w:rsidP="00BA0797">
            <w:pPr>
              <w:spacing w:after="0" w:line="240" w:lineRule="auto"/>
              <w:rPr>
                <w:rFonts w:ascii="Myriad Pro" w:eastAsia="Times New Roman" w:hAnsi="Myriad Pro" w:cs="Arial"/>
                <w:sz w:val="20"/>
                <w:szCs w:val="20"/>
                <w:lang w:eastAsia="ru-RU"/>
              </w:rPr>
            </w:pPr>
            <w:smartTag w:uri="urn:schemas-microsoft-com:office:smarttags" w:element="metricconverter">
              <w:smartTagPr>
                <w:attr w:name="ProductID" w:val="2019 г"/>
              </w:smartTagPr>
              <w:r w:rsidRPr="00BA0797">
                <w:rPr>
                  <w:rFonts w:ascii="Myriad Pro" w:eastAsia="Times New Roman" w:hAnsi="Myriad Pro" w:cs="Arial"/>
                  <w:sz w:val="20"/>
                  <w:szCs w:val="20"/>
                  <w:lang w:eastAsia="ru-RU"/>
                </w:rPr>
                <w:t>2019 г</w:t>
              </w:r>
            </w:smartTag>
            <w:r w:rsidRPr="00BA0797">
              <w:rPr>
                <w:rFonts w:ascii="Myriad Pro" w:eastAsia="Times New Roman" w:hAnsi="Myriad Pro" w:cs="Arial"/>
                <w:sz w:val="20"/>
                <w:szCs w:val="20"/>
                <w:lang w:eastAsia="ru-RU"/>
              </w:rPr>
              <w:t>.</w:t>
            </w:r>
          </w:p>
          <w:p w14:paraId="2A6E3F82" w14:textId="77777777" w:rsidR="00341CB8" w:rsidRPr="00BA0797" w:rsidRDefault="00341CB8" w:rsidP="00BA0797">
            <w:pPr>
              <w:spacing w:after="0" w:line="240" w:lineRule="auto"/>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Прогноз эксперта</w:t>
            </w:r>
          </w:p>
        </w:tc>
        <w:tc>
          <w:tcPr>
            <w:tcW w:w="2529" w:type="dxa"/>
            <w:shd w:val="clear" w:color="auto" w:fill="auto"/>
            <w:noWrap/>
            <w:vAlign w:val="center"/>
          </w:tcPr>
          <w:p w14:paraId="62872149" w14:textId="77777777" w:rsidR="00341CB8" w:rsidRPr="00BA0797" w:rsidRDefault="009C7B3E"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1 8</w:t>
            </w:r>
            <w:r w:rsidR="00341CB8" w:rsidRPr="00BA0797">
              <w:rPr>
                <w:rFonts w:ascii="Myriad Pro" w:eastAsia="Times New Roman" w:hAnsi="Myriad Pro" w:cs="Arial"/>
                <w:sz w:val="20"/>
                <w:szCs w:val="20"/>
                <w:lang w:eastAsia="ru-RU"/>
              </w:rPr>
              <w:t>59,66</w:t>
            </w:r>
          </w:p>
        </w:tc>
        <w:tc>
          <w:tcPr>
            <w:tcW w:w="2529" w:type="dxa"/>
            <w:shd w:val="clear" w:color="auto" w:fill="auto"/>
            <w:noWrap/>
            <w:vAlign w:val="center"/>
          </w:tcPr>
          <w:p w14:paraId="7514DD29" w14:textId="77777777" w:rsidR="00341CB8" w:rsidRPr="00BA0797" w:rsidRDefault="00341CB8" w:rsidP="00BA0797">
            <w:pPr>
              <w:spacing w:after="0" w:line="240" w:lineRule="auto"/>
              <w:jc w:val="center"/>
              <w:rPr>
                <w:rFonts w:ascii="Myriad Pro" w:eastAsia="Times New Roman" w:hAnsi="Myriad Pro" w:cs="Arial"/>
                <w:sz w:val="20"/>
                <w:szCs w:val="20"/>
                <w:lang w:eastAsia="ru-RU"/>
              </w:rPr>
            </w:pPr>
            <w:r w:rsidRPr="00BA0797">
              <w:rPr>
                <w:rFonts w:ascii="Myriad Pro" w:eastAsia="Times New Roman" w:hAnsi="Myriad Pro" w:cs="Arial"/>
                <w:sz w:val="20"/>
                <w:szCs w:val="20"/>
                <w:lang w:eastAsia="ru-RU"/>
              </w:rPr>
              <w:t>101,7%</w:t>
            </w:r>
          </w:p>
        </w:tc>
      </w:tr>
    </w:tbl>
    <w:p w14:paraId="7E025E5D" w14:textId="77777777" w:rsidR="007C515C" w:rsidRPr="00BA0797" w:rsidRDefault="007C515C" w:rsidP="00BA0797">
      <w:pPr>
        <w:pStyle w:val="afffb"/>
        <w:tabs>
          <w:tab w:val="clear" w:pos="960"/>
          <w:tab w:val="num" w:pos="1134"/>
        </w:tabs>
        <w:spacing w:before="0"/>
      </w:pPr>
      <w:r w:rsidRPr="007E0ACE">
        <w:t>В с</w:t>
      </w:r>
      <w:r w:rsidR="001A1914" w:rsidRPr="007E0ACE">
        <w:t>оответствии с протоколом заседания коллегии Государственного комитета Псковской области по тарифам и энергетике сводные показатели баланса электрической энергии</w:t>
      </w:r>
      <w:r w:rsidR="00C66CC1" w:rsidRPr="007E0ACE">
        <w:t xml:space="preserve"> и показатели баланса электрической мощности</w:t>
      </w:r>
      <w:r w:rsidR="001A1914" w:rsidRPr="007E0ACE">
        <w:t xml:space="preserve"> утверждены в целом по филиалу ПАО «МРСК «Северо-Запада» «Псковэнерго». Исходя из вышеизложенного</w:t>
      </w:r>
      <w:r w:rsidR="00C6506F" w:rsidRPr="007E0ACE">
        <w:t>,</w:t>
      </w:r>
      <w:r w:rsidRPr="007E0ACE">
        <w:t xml:space="preserve"> Исполнителем произведен анализ объемов отпуска электрической энергии в целом по организации.</w:t>
      </w:r>
    </w:p>
    <w:p w14:paraId="3BEB0B46" w14:textId="77777777" w:rsidR="00C06F6F" w:rsidRPr="00BA0797" w:rsidRDefault="00A73920" w:rsidP="00BA0797">
      <w:pPr>
        <w:tabs>
          <w:tab w:val="num"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Анализ балансовых показателей выявляет устойчивую тенденцию роста объемов сальдо-перетока электрической энергии через сети сетевой организации. </w:t>
      </w:r>
    </w:p>
    <w:p w14:paraId="431C4F13" w14:textId="77777777" w:rsidR="00C330A9" w:rsidRPr="00BA0797" w:rsidRDefault="00C330A9" w:rsidP="00BA0797">
      <w:pPr>
        <w:widowControl w:val="0"/>
        <w:tabs>
          <w:tab w:val="num"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Объемы поступления электрической энергии в сеть и потери электрической энергии </w:t>
      </w:r>
      <w:r w:rsidR="004E19E3" w:rsidRPr="00BA0797">
        <w:rPr>
          <w:rFonts w:ascii="Myriad Pro" w:hAnsi="Myriad Pro"/>
          <w:sz w:val="26"/>
          <w:szCs w:val="26"/>
        </w:rPr>
        <w:t xml:space="preserve">в сети </w:t>
      </w:r>
      <w:r w:rsidRPr="00BA0797">
        <w:rPr>
          <w:rFonts w:ascii="Myriad Pro" w:hAnsi="Myriad Pro"/>
          <w:sz w:val="26"/>
          <w:szCs w:val="26"/>
        </w:rPr>
        <w:t xml:space="preserve">Экспертом приняты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w:t>
      </w:r>
      <w:r w:rsidR="00586D28" w:rsidRPr="00BA0797">
        <w:rPr>
          <w:rFonts w:ascii="Myriad Pro" w:hAnsi="Myriad Pro"/>
          <w:sz w:val="26"/>
          <w:szCs w:val="26"/>
        </w:rPr>
        <w:t>«</w:t>
      </w:r>
      <w:r w:rsidRPr="00BA0797">
        <w:rPr>
          <w:rFonts w:ascii="Myriad Pro" w:hAnsi="Myriad Pro"/>
          <w:sz w:val="26"/>
          <w:szCs w:val="26"/>
        </w:rPr>
        <w:t>Псковская область</w:t>
      </w:r>
      <w:r w:rsidR="00586D28" w:rsidRPr="00BA0797">
        <w:rPr>
          <w:rFonts w:ascii="Myriad Pro" w:hAnsi="Myriad Pro"/>
          <w:sz w:val="26"/>
          <w:szCs w:val="26"/>
        </w:rPr>
        <w:t>»</w:t>
      </w:r>
      <w:r w:rsidRPr="00BA0797">
        <w:rPr>
          <w:rFonts w:ascii="Myriad Pro" w:hAnsi="Myriad Pro"/>
          <w:sz w:val="26"/>
          <w:szCs w:val="26"/>
        </w:rPr>
        <w:t xml:space="preserve"> на 2019 г</w:t>
      </w:r>
      <w:r w:rsidR="007E309D">
        <w:rPr>
          <w:rFonts w:ascii="Myriad Pro" w:hAnsi="Myriad Pro"/>
          <w:sz w:val="26"/>
          <w:szCs w:val="26"/>
        </w:rPr>
        <w:t>од</w:t>
      </w:r>
      <w:r w:rsidRPr="00BA0797">
        <w:rPr>
          <w:rFonts w:ascii="Myriad Pro" w:hAnsi="Myriad Pro"/>
          <w:sz w:val="26"/>
          <w:szCs w:val="26"/>
        </w:rPr>
        <w:t>, утвержденного приказом Федеральной антимонопольной службы от 27.11.2018 № 1649а/18-ДСП).</w:t>
      </w:r>
      <w:r w:rsidR="00F37A37" w:rsidRPr="00BA0797">
        <w:rPr>
          <w:rFonts w:ascii="Myriad Pro" w:hAnsi="Myriad Pro"/>
          <w:sz w:val="26"/>
          <w:szCs w:val="26"/>
        </w:rPr>
        <w:t xml:space="preserve"> Исполнитель отмечает, что по данным филиала ПАО </w:t>
      </w:r>
      <w:r w:rsidR="00586D28" w:rsidRPr="00BA0797">
        <w:rPr>
          <w:rFonts w:ascii="Myriad Pro" w:hAnsi="Myriad Pro"/>
          <w:sz w:val="26"/>
          <w:szCs w:val="26"/>
        </w:rPr>
        <w:t>«</w:t>
      </w:r>
      <w:r w:rsidR="00F37A37" w:rsidRPr="00BA0797">
        <w:rPr>
          <w:rFonts w:ascii="Myriad Pro" w:hAnsi="Myriad Pro"/>
          <w:sz w:val="26"/>
          <w:szCs w:val="26"/>
        </w:rPr>
        <w:t>МРСК Северо-Запада</w:t>
      </w:r>
      <w:r w:rsidR="00586D28" w:rsidRPr="00BA0797">
        <w:rPr>
          <w:rFonts w:ascii="Myriad Pro" w:hAnsi="Myriad Pro"/>
          <w:sz w:val="26"/>
          <w:szCs w:val="26"/>
        </w:rPr>
        <w:t>»</w:t>
      </w:r>
      <w:r w:rsidR="00F37A37" w:rsidRPr="00BA0797">
        <w:rPr>
          <w:rFonts w:ascii="Myriad Pro" w:hAnsi="Myriad Pro"/>
          <w:sz w:val="26"/>
          <w:szCs w:val="26"/>
        </w:rPr>
        <w:t xml:space="preserve"> </w:t>
      </w:r>
      <w:r w:rsidR="00586D28" w:rsidRPr="00BA0797">
        <w:rPr>
          <w:rFonts w:ascii="Myriad Pro" w:hAnsi="Myriad Pro"/>
          <w:sz w:val="26"/>
          <w:szCs w:val="26"/>
        </w:rPr>
        <w:t>«</w:t>
      </w:r>
      <w:r w:rsidR="00F37A37" w:rsidRPr="00BA0797">
        <w:rPr>
          <w:rFonts w:ascii="Myriad Pro" w:hAnsi="Myriad Pro"/>
          <w:sz w:val="26"/>
          <w:szCs w:val="26"/>
        </w:rPr>
        <w:t>Псковэнерго</w:t>
      </w:r>
      <w:r w:rsidR="00586D28" w:rsidRPr="00BA0797">
        <w:rPr>
          <w:rFonts w:ascii="Myriad Pro" w:hAnsi="Myriad Pro"/>
          <w:sz w:val="26"/>
          <w:szCs w:val="26"/>
        </w:rPr>
        <w:t>»</w:t>
      </w:r>
      <w:r w:rsidR="00F37A37" w:rsidRPr="00BA0797">
        <w:rPr>
          <w:rFonts w:ascii="Myriad Pro" w:hAnsi="Myriad Pro"/>
          <w:sz w:val="26"/>
          <w:szCs w:val="26"/>
        </w:rPr>
        <w:t xml:space="preserve"> рост полезного отпуска электрической энергии относительно 2017 года составляет 0,9%, по данным </w:t>
      </w:r>
      <w:r w:rsidR="00F37A37" w:rsidRPr="00BA0797">
        <w:rPr>
          <w:rFonts w:ascii="Myriad Pro" w:eastAsia="Times New Roman" w:hAnsi="Myriad Pro" w:cs="Myriad Pro"/>
          <w:sz w:val="26"/>
          <w:szCs w:val="26"/>
          <w:lang w:eastAsia="ru-RU"/>
        </w:rPr>
        <w:t xml:space="preserve">Сводного прогнозного баланса на 2019 год (учтенного Госкомитетом </w:t>
      </w:r>
      <w:r w:rsidR="00F37A37" w:rsidRPr="00BA0797">
        <w:rPr>
          <w:rFonts w:ascii="Myriad Pro" w:hAnsi="Myriad Pro"/>
          <w:sz w:val="26"/>
          <w:szCs w:val="26"/>
        </w:rPr>
        <w:t>при расчете тарифов на услуги по передаче электрической энергии</w:t>
      </w:r>
      <w:r w:rsidR="00F37A37" w:rsidRPr="00BA0797">
        <w:rPr>
          <w:rFonts w:ascii="Myriad Pro" w:eastAsia="Times New Roman" w:hAnsi="Myriad Pro" w:cs="Myriad Pro"/>
          <w:sz w:val="26"/>
          <w:szCs w:val="26"/>
          <w:lang w:eastAsia="ru-RU"/>
        </w:rPr>
        <w:t>) рост составляет 1,7%.</w:t>
      </w:r>
    </w:p>
    <w:p w14:paraId="30127328" w14:textId="77777777" w:rsidR="0068507C" w:rsidRPr="00BA0797" w:rsidRDefault="00425D5E" w:rsidP="00BA0797">
      <w:pPr>
        <w:widowControl w:val="0"/>
        <w:tabs>
          <w:tab w:val="num" w:pos="1134"/>
        </w:tabs>
        <w:spacing w:after="0" w:line="360" w:lineRule="auto"/>
        <w:ind w:firstLine="567"/>
        <w:contextualSpacing/>
        <w:jc w:val="both"/>
        <w:rPr>
          <w:rFonts w:ascii="Myriad Pro" w:hAnsi="Myriad Pro"/>
          <w:sz w:val="26"/>
          <w:szCs w:val="26"/>
        </w:rPr>
      </w:pPr>
      <w:r w:rsidRPr="00BA0797">
        <w:rPr>
          <w:rFonts w:ascii="Myriad Pro" w:eastAsia="Times New Roman" w:hAnsi="Myriad Pro" w:cs="Myriad Pro"/>
          <w:sz w:val="26"/>
          <w:szCs w:val="26"/>
          <w:lang w:eastAsia="ru-RU"/>
        </w:rPr>
        <w:t>Государственным комитетом Псковской области по тарифам и энергетике</w:t>
      </w:r>
      <w:r w:rsidR="009C7B3E" w:rsidRPr="00BA0797">
        <w:rPr>
          <w:rFonts w:ascii="Myriad Pro" w:eastAsia="Times New Roman" w:hAnsi="Myriad Pro" w:cs="Myriad Pro"/>
          <w:sz w:val="26"/>
          <w:szCs w:val="26"/>
          <w:lang w:eastAsia="ru-RU"/>
        </w:rPr>
        <w:t xml:space="preserve"> </w:t>
      </w:r>
      <w:r w:rsidR="003D2F38" w:rsidRPr="00BA0797">
        <w:rPr>
          <w:rFonts w:ascii="Myriad Pro" w:eastAsia="Times New Roman" w:hAnsi="Myriad Pro" w:cs="Myriad Pro"/>
          <w:sz w:val="26"/>
          <w:szCs w:val="26"/>
          <w:lang w:eastAsia="ru-RU"/>
        </w:rPr>
        <w:t>правомерно учтен объем потерь электрической энергии</w:t>
      </w:r>
      <w:r w:rsidR="00484EA0" w:rsidRPr="00BA0797">
        <w:rPr>
          <w:rFonts w:ascii="Myriad Pro" w:eastAsia="Times New Roman" w:hAnsi="Myriad Pro" w:cs="Myriad Pro"/>
          <w:sz w:val="26"/>
          <w:szCs w:val="26"/>
          <w:lang w:eastAsia="ru-RU"/>
        </w:rPr>
        <w:t>,</w:t>
      </w:r>
      <w:r w:rsidR="009C7B3E" w:rsidRPr="00BA0797">
        <w:rPr>
          <w:rFonts w:ascii="Myriad Pro" w:eastAsia="Times New Roman" w:hAnsi="Myriad Pro" w:cs="Myriad Pro"/>
          <w:sz w:val="26"/>
          <w:szCs w:val="26"/>
          <w:lang w:eastAsia="ru-RU"/>
        </w:rPr>
        <w:t xml:space="preserve"> </w:t>
      </w:r>
      <w:r w:rsidR="00C330A9" w:rsidRPr="00BA0797">
        <w:rPr>
          <w:rFonts w:ascii="Myriad Pro" w:eastAsia="Times New Roman" w:hAnsi="Myriad Pro" w:cs="Myriad Pro"/>
          <w:sz w:val="26"/>
          <w:szCs w:val="26"/>
          <w:lang w:eastAsia="ru-RU"/>
        </w:rPr>
        <w:t xml:space="preserve">в соответствии со Сводным прогнозным балансом на 2019 год, так как уровень потерь (относительном выражении) соответствует </w:t>
      </w:r>
      <w:r w:rsidR="00F93087" w:rsidRPr="00BA0797">
        <w:rPr>
          <w:rFonts w:ascii="Myriad Pro" w:eastAsia="Times New Roman" w:hAnsi="Myriad Pro" w:cs="Myriad Pro"/>
          <w:sz w:val="26"/>
          <w:szCs w:val="26"/>
          <w:lang w:eastAsia="ru-RU"/>
        </w:rPr>
        <w:t>п</w:t>
      </w:r>
      <w:r w:rsidR="00F93087" w:rsidRPr="00BA0797">
        <w:rPr>
          <w:rFonts w:ascii="Myriad Pro" w:hAnsi="Myriad Pro"/>
          <w:sz w:val="26"/>
          <w:szCs w:val="26"/>
        </w:rPr>
        <w:t>лановому средневзвешенному значению уровня потерь к объему отпуска в сеть, учтенно</w:t>
      </w:r>
      <w:r w:rsidR="003D2F38" w:rsidRPr="00BA0797">
        <w:rPr>
          <w:rFonts w:ascii="Myriad Pro" w:hAnsi="Myriad Pro"/>
          <w:sz w:val="26"/>
          <w:szCs w:val="26"/>
        </w:rPr>
        <w:t>го</w:t>
      </w:r>
      <w:r w:rsidR="00F93087" w:rsidRPr="00BA0797">
        <w:rPr>
          <w:rFonts w:ascii="Myriad Pro" w:hAnsi="Myriad Pro"/>
          <w:sz w:val="26"/>
          <w:szCs w:val="26"/>
        </w:rPr>
        <w:t xml:space="preserve"> Госкомитетом</w:t>
      </w:r>
      <w:r w:rsidR="00C330A9" w:rsidRPr="00BA0797">
        <w:rPr>
          <w:rFonts w:ascii="Myriad Pro" w:eastAsia="Times New Roman" w:hAnsi="Myriad Pro" w:cs="Myriad Pro"/>
          <w:sz w:val="26"/>
          <w:szCs w:val="26"/>
          <w:lang w:eastAsia="ru-RU"/>
        </w:rPr>
        <w:t xml:space="preserve">, </w:t>
      </w:r>
      <w:r w:rsidR="003D2F38" w:rsidRPr="00BA0797">
        <w:rPr>
          <w:rFonts w:ascii="Myriad Pro" w:eastAsia="Times New Roman" w:hAnsi="Myriad Pro" w:cs="Myriad Pro"/>
          <w:sz w:val="26"/>
          <w:szCs w:val="26"/>
          <w:lang w:eastAsia="ru-RU"/>
        </w:rPr>
        <w:t xml:space="preserve">при установлении долгосрочных параметров регулирования для публичного акционерного общества </w:t>
      </w:r>
      <w:r w:rsidR="00586D28" w:rsidRPr="00BA0797">
        <w:rPr>
          <w:rFonts w:ascii="Myriad Pro" w:eastAsia="Times New Roman" w:hAnsi="Myriad Pro" w:cs="Myriad Pro"/>
          <w:sz w:val="26"/>
          <w:szCs w:val="26"/>
          <w:lang w:eastAsia="ru-RU"/>
        </w:rPr>
        <w:t>«</w:t>
      </w:r>
      <w:r w:rsidR="007C515C" w:rsidRPr="00BA0797">
        <w:rPr>
          <w:rFonts w:ascii="Myriad Pro" w:eastAsia="Times New Roman" w:hAnsi="Myriad Pro" w:cs="Myriad Pro"/>
          <w:sz w:val="26"/>
          <w:szCs w:val="26"/>
          <w:lang w:eastAsia="ru-RU"/>
        </w:rPr>
        <w:t>М</w:t>
      </w:r>
      <w:r w:rsidR="003D2F38" w:rsidRPr="00BA0797">
        <w:rPr>
          <w:rFonts w:ascii="Myriad Pro" w:eastAsia="Times New Roman" w:hAnsi="Myriad Pro" w:cs="Myriad Pro"/>
          <w:sz w:val="26"/>
          <w:szCs w:val="26"/>
          <w:lang w:eastAsia="ru-RU"/>
        </w:rPr>
        <w:t>ежрегиональная распределительная компания Северо-запада</w:t>
      </w:r>
      <w:r w:rsidR="00586D28" w:rsidRPr="00BA0797">
        <w:rPr>
          <w:rFonts w:ascii="Myriad Pro" w:eastAsia="Times New Roman" w:hAnsi="Myriad Pro" w:cs="Myriad Pro"/>
          <w:sz w:val="26"/>
          <w:szCs w:val="26"/>
          <w:lang w:eastAsia="ru-RU"/>
        </w:rPr>
        <w:t>»</w:t>
      </w:r>
      <w:r w:rsidR="003D2F38" w:rsidRPr="00BA0797">
        <w:rPr>
          <w:rFonts w:ascii="Myriad Pro" w:eastAsia="Times New Roman" w:hAnsi="Myriad Pro" w:cs="Myriad Pro"/>
          <w:sz w:val="26"/>
          <w:szCs w:val="26"/>
          <w:lang w:eastAsia="ru-RU"/>
        </w:rPr>
        <w:t xml:space="preserve"> на 2018-2022 гг., утвержденных </w:t>
      </w:r>
      <w:r w:rsidR="00C330A9" w:rsidRPr="00BA0797">
        <w:rPr>
          <w:rFonts w:ascii="Myriad Pro" w:hAnsi="Myriad Pro"/>
          <w:sz w:val="26"/>
          <w:szCs w:val="26"/>
        </w:rPr>
        <w:t>Приказом ГК Псковской области по тарифам и энергетике от 29.12.2017 №217-э</w:t>
      </w:r>
      <w:r w:rsidR="003D2F38" w:rsidRPr="00BA0797">
        <w:rPr>
          <w:rFonts w:ascii="Myriad Pro" w:hAnsi="Myriad Pro"/>
          <w:sz w:val="26"/>
          <w:szCs w:val="26"/>
        </w:rPr>
        <w:t>.</w:t>
      </w:r>
    </w:p>
    <w:p w14:paraId="4ED8848C" w14:textId="77777777" w:rsidR="00585645" w:rsidRPr="007E0ACE" w:rsidRDefault="0058564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Исполнителем также проведен анализ заявленных и установленных  показателей баланса электрической мощности.</w:t>
      </w:r>
    </w:p>
    <w:p w14:paraId="6361BF7B" w14:textId="77777777" w:rsidR="00585645" w:rsidRPr="007E0ACE" w:rsidRDefault="0058564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Заявленная мощность энергосбытовых компаний (ЭСО) и «прямых» потребителей филиалом ПАО "МРСК Северо-Запада" "Псковэнерго" определена исходя из:</w:t>
      </w:r>
    </w:p>
    <w:p w14:paraId="37FBBC9B" w14:textId="77777777" w:rsidR="00585645" w:rsidRPr="007E0ACE" w:rsidRDefault="00585645" w:rsidP="00585645">
      <w:pPr>
        <w:pStyle w:val="afffc"/>
        <w:widowControl w:val="0"/>
        <w:numPr>
          <w:ilvl w:val="0"/>
          <w:numId w:val="84"/>
        </w:numPr>
        <w:spacing w:after="0" w:line="360" w:lineRule="auto"/>
        <w:ind w:left="0" w:firstLine="567"/>
        <w:jc w:val="both"/>
        <w:rPr>
          <w:rFonts w:ascii="Myriad Pro" w:hAnsi="Myriad Pro"/>
          <w:sz w:val="26"/>
          <w:szCs w:val="26"/>
        </w:rPr>
      </w:pPr>
      <w:r w:rsidRPr="007E0ACE">
        <w:rPr>
          <w:rFonts w:ascii="Myriad Pro" w:hAnsi="Myriad Pro"/>
          <w:sz w:val="26"/>
          <w:szCs w:val="26"/>
        </w:rPr>
        <w:t>прогнозного потребления и ЧЧИМ, полученного на основе данных об электропотреблении и фактической среднемесячной мощности за 2017 год;</w:t>
      </w:r>
    </w:p>
    <w:p w14:paraId="4F7F67DD" w14:textId="77777777" w:rsidR="00585645" w:rsidRPr="007E0ACE" w:rsidRDefault="00585645" w:rsidP="00585645">
      <w:pPr>
        <w:pStyle w:val="afffc"/>
        <w:widowControl w:val="0"/>
        <w:numPr>
          <w:ilvl w:val="0"/>
          <w:numId w:val="84"/>
        </w:numPr>
        <w:tabs>
          <w:tab w:val="num" w:pos="1134"/>
        </w:tabs>
        <w:spacing w:after="0" w:line="360" w:lineRule="auto"/>
        <w:ind w:left="0" w:firstLine="567"/>
        <w:jc w:val="both"/>
        <w:rPr>
          <w:rFonts w:ascii="Myriad Pro" w:hAnsi="Myriad Pro"/>
          <w:sz w:val="26"/>
          <w:szCs w:val="26"/>
        </w:rPr>
      </w:pPr>
      <w:r w:rsidRPr="007E0ACE">
        <w:rPr>
          <w:rFonts w:ascii="Myriad Pro" w:hAnsi="Myriad Pro"/>
          <w:sz w:val="26"/>
          <w:szCs w:val="26"/>
        </w:rPr>
        <w:t>величина заявленной мощности потерь рассчитана на основе прогнозного объема потерь и ЧЧИМ равному максимальному количеству часов 8 760 ч;</w:t>
      </w:r>
    </w:p>
    <w:p w14:paraId="65C07627" w14:textId="77777777" w:rsidR="00585645" w:rsidRPr="007E0ACE" w:rsidRDefault="00585645" w:rsidP="00585645">
      <w:pPr>
        <w:pStyle w:val="afffc"/>
        <w:widowControl w:val="0"/>
        <w:numPr>
          <w:ilvl w:val="0"/>
          <w:numId w:val="84"/>
        </w:numPr>
        <w:tabs>
          <w:tab w:val="num" w:pos="1134"/>
        </w:tabs>
        <w:spacing w:after="0" w:line="360" w:lineRule="auto"/>
        <w:ind w:left="0" w:firstLine="567"/>
        <w:jc w:val="both"/>
        <w:rPr>
          <w:rFonts w:ascii="Myriad Pro" w:hAnsi="Myriad Pro"/>
          <w:sz w:val="26"/>
          <w:szCs w:val="26"/>
        </w:rPr>
      </w:pPr>
      <w:r w:rsidRPr="007E0ACE">
        <w:rPr>
          <w:rFonts w:ascii="Myriad Pro" w:hAnsi="Myriad Pro"/>
          <w:sz w:val="26"/>
          <w:szCs w:val="26"/>
        </w:rPr>
        <w:t xml:space="preserve">мощность отпуска в сеть определена путем суммирования </w:t>
      </w:r>
      <w:r w:rsidRPr="007E0ACE">
        <w:rPr>
          <w:rFonts w:ascii="Myriad Pro" w:hAnsi="Myriad Pro"/>
          <w:sz w:val="26"/>
          <w:szCs w:val="26"/>
        </w:rPr>
        <w:lastRenderedPageBreak/>
        <w:t>рассчитанных значений  отпуска из сети и потерь электроэнергии.</w:t>
      </w:r>
    </w:p>
    <w:p w14:paraId="2381B373" w14:textId="77777777" w:rsidR="00585645" w:rsidRPr="007E0ACE" w:rsidRDefault="00585645" w:rsidP="00585645">
      <w:pPr>
        <w:pStyle w:val="afffc"/>
        <w:widowControl w:val="0"/>
        <w:tabs>
          <w:tab w:val="num" w:pos="1134"/>
        </w:tabs>
        <w:spacing w:after="0" w:line="360" w:lineRule="auto"/>
        <w:ind w:left="0" w:firstLine="567"/>
        <w:jc w:val="both"/>
        <w:rPr>
          <w:rFonts w:ascii="Myriad Pro" w:hAnsi="Myriad Pro"/>
          <w:sz w:val="26"/>
          <w:szCs w:val="26"/>
        </w:rPr>
      </w:pPr>
      <w:r w:rsidRPr="007E0ACE">
        <w:rPr>
          <w:rFonts w:ascii="Myriad Pro" w:hAnsi="Myriad Pro"/>
          <w:sz w:val="26"/>
          <w:szCs w:val="26"/>
        </w:rPr>
        <w:t>Исполнитель отмечает, что в пояснительной записке по формированию предложения филиала ПАО «МРСК Северо-Запада» «Псковэнерго» баланса электрической энергии (мощности) на 2019 в таблице: Перечень потребителей и плановые объемы электроэнергии и мощности на 2019 год допущена техническая ошибка  в суммировании объемов заявленной мощности.</w:t>
      </w:r>
    </w:p>
    <w:p w14:paraId="41CE113A" w14:textId="77777777" w:rsidR="00585645" w:rsidRPr="007E0ACE" w:rsidRDefault="00585645" w:rsidP="00585645">
      <w:pPr>
        <w:pStyle w:val="afffc"/>
        <w:widowControl w:val="0"/>
        <w:tabs>
          <w:tab w:val="num" w:pos="1134"/>
        </w:tabs>
        <w:spacing w:after="0" w:line="360" w:lineRule="auto"/>
        <w:ind w:left="0" w:firstLine="567"/>
        <w:jc w:val="both"/>
        <w:rPr>
          <w:rFonts w:ascii="Myriad Pro" w:hAnsi="Myriad Pro"/>
          <w:sz w:val="26"/>
          <w:szCs w:val="26"/>
        </w:rPr>
      </w:pPr>
      <w:r w:rsidRPr="00D247E0">
        <w:rPr>
          <w:rFonts w:ascii="Myriad Pro" w:hAnsi="Myriad Pro"/>
          <w:sz w:val="26"/>
          <w:szCs w:val="26"/>
        </w:rPr>
        <w:t>Дополнительно Исполнитель отмечает расхождение в объёмах заявленной мощности в пояснительной записке и в форме 3.1 «Предложения сетевой компании по технологическому расходу электроэнергии (мощности) - потерям в электрических сетях» по потребителю ОАО «</w:t>
      </w:r>
      <w:proofErr w:type="spellStart"/>
      <w:r w:rsidRPr="00D247E0">
        <w:rPr>
          <w:rFonts w:ascii="Myriad Pro" w:hAnsi="Myriad Pro"/>
          <w:sz w:val="26"/>
          <w:szCs w:val="26"/>
        </w:rPr>
        <w:t>РегионЭнергоКонтракт</w:t>
      </w:r>
      <w:proofErr w:type="spellEnd"/>
      <w:r w:rsidRPr="00D247E0">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7"/>
        <w:gridCol w:w="2040"/>
        <w:gridCol w:w="1883"/>
      </w:tblGrid>
      <w:tr w:rsidR="00585645" w:rsidRPr="007E0ACE" w14:paraId="2E799BDE" w14:textId="77777777" w:rsidTr="007E0ACE">
        <w:trPr>
          <w:trHeight w:val="300"/>
          <w:tblHeader/>
        </w:trPr>
        <w:tc>
          <w:tcPr>
            <w:tcW w:w="295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977BEBB" w14:textId="77777777" w:rsidR="00585645" w:rsidRPr="007E0ACE" w:rsidRDefault="00585645" w:rsidP="00E153DF">
            <w:pPr>
              <w:spacing w:after="0" w:line="240" w:lineRule="auto"/>
              <w:jc w:val="center"/>
              <w:rPr>
                <w:rFonts w:ascii="Myriad Pro" w:eastAsia="Times New Roman" w:hAnsi="Myriad Pro" w:cs="Calibri"/>
                <w:b/>
                <w:bCs/>
                <w:color w:val="FFFFFF" w:themeColor="background1"/>
                <w:sz w:val="18"/>
                <w:szCs w:val="18"/>
                <w:lang w:eastAsia="ru-RU"/>
              </w:rPr>
            </w:pPr>
            <w:r w:rsidRPr="007E0ACE">
              <w:rPr>
                <w:rFonts w:ascii="Myriad Pro" w:eastAsia="Times New Roman" w:hAnsi="Myriad Pro" w:cs="Calibri"/>
                <w:b/>
                <w:bCs/>
                <w:color w:val="FFFFFF" w:themeColor="background1"/>
                <w:sz w:val="18"/>
                <w:szCs w:val="18"/>
                <w:lang w:eastAsia="ru-RU"/>
              </w:rPr>
              <w:t>Потребители</w:t>
            </w:r>
          </w:p>
        </w:tc>
        <w:tc>
          <w:tcPr>
            <w:tcW w:w="2050"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1DCCB8D" w14:textId="77777777" w:rsidR="00585645" w:rsidRPr="007E0ACE" w:rsidRDefault="00585645" w:rsidP="00E153DF">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Заявленная мощность, МВТ</w:t>
            </w:r>
          </w:p>
        </w:tc>
      </w:tr>
      <w:tr w:rsidR="00585645" w:rsidRPr="007E0ACE" w14:paraId="665E9C0E" w14:textId="77777777" w:rsidTr="007E0ACE">
        <w:trPr>
          <w:trHeight w:val="395"/>
          <w:tblHeader/>
        </w:trPr>
        <w:tc>
          <w:tcPr>
            <w:tcW w:w="295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5D5D9B" w14:textId="77777777" w:rsidR="00585645" w:rsidRPr="007E0ACE" w:rsidRDefault="00585645" w:rsidP="00E153DF">
            <w:pPr>
              <w:spacing w:after="0" w:line="240" w:lineRule="auto"/>
              <w:jc w:val="center"/>
              <w:rPr>
                <w:rFonts w:ascii="Myriad Pro" w:eastAsia="Times New Roman" w:hAnsi="Myriad Pro" w:cs="Calibri"/>
                <w:b/>
                <w:bCs/>
                <w:color w:val="FFFFFF" w:themeColor="background1"/>
                <w:sz w:val="18"/>
                <w:szCs w:val="18"/>
                <w:lang w:eastAsia="ru-RU"/>
              </w:rPr>
            </w:pPr>
          </w:p>
        </w:tc>
        <w:tc>
          <w:tcPr>
            <w:tcW w:w="10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DCC180" w14:textId="77777777" w:rsidR="00585645" w:rsidRPr="007E0ACE" w:rsidRDefault="00585645" w:rsidP="00E153DF">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по форме 3.1</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F81C33" w14:textId="77777777" w:rsidR="00585645" w:rsidRPr="007E0ACE" w:rsidRDefault="00585645" w:rsidP="00E153DF">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в пояснительной записке к балансу</w:t>
            </w:r>
          </w:p>
        </w:tc>
      </w:tr>
      <w:tr w:rsidR="00585645" w:rsidRPr="007E0ACE" w14:paraId="22E887F7" w14:textId="77777777" w:rsidTr="007E0ACE">
        <w:trPr>
          <w:trHeight w:val="300"/>
        </w:trPr>
        <w:tc>
          <w:tcPr>
            <w:tcW w:w="2950" w:type="pct"/>
            <w:tcBorders>
              <w:top w:val="single" w:sz="4" w:space="0" w:color="FFFFFF" w:themeColor="background1"/>
            </w:tcBorders>
            <w:shd w:val="clear" w:color="auto" w:fill="auto"/>
            <w:noWrap/>
            <w:vAlign w:val="bottom"/>
            <w:hideMark/>
          </w:tcPr>
          <w:p w14:paraId="5695A285" w14:textId="77777777" w:rsidR="00585645" w:rsidRPr="007E0ACE" w:rsidRDefault="00585645" w:rsidP="00E153DF">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ОАО "</w:t>
            </w:r>
            <w:proofErr w:type="spellStart"/>
            <w:r w:rsidRPr="007E0ACE">
              <w:rPr>
                <w:rFonts w:ascii="Myriad Pro" w:eastAsia="Times New Roman" w:hAnsi="Myriad Pro" w:cs="Calibri"/>
                <w:color w:val="000000"/>
                <w:sz w:val="18"/>
                <w:szCs w:val="18"/>
                <w:lang w:eastAsia="ru-RU"/>
              </w:rPr>
              <w:t>Псковэнергосбыт</w:t>
            </w:r>
            <w:proofErr w:type="spellEnd"/>
            <w:r w:rsidRPr="007E0ACE">
              <w:rPr>
                <w:rFonts w:ascii="Myriad Pro" w:eastAsia="Times New Roman" w:hAnsi="Myriad Pro" w:cs="Calibri"/>
                <w:color w:val="000000"/>
                <w:sz w:val="18"/>
                <w:szCs w:val="18"/>
                <w:lang w:eastAsia="ru-RU"/>
              </w:rPr>
              <w:t>"</w:t>
            </w:r>
          </w:p>
        </w:tc>
        <w:tc>
          <w:tcPr>
            <w:tcW w:w="1066" w:type="pct"/>
            <w:tcBorders>
              <w:top w:val="single" w:sz="4" w:space="0" w:color="FFFFFF" w:themeColor="background1"/>
            </w:tcBorders>
            <w:shd w:val="clear" w:color="auto" w:fill="auto"/>
            <w:noWrap/>
            <w:vAlign w:val="bottom"/>
            <w:hideMark/>
          </w:tcPr>
          <w:p w14:paraId="4588B590"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202,187</w:t>
            </w:r>
          </w:p>
        </w:tc>
        <w:tc>
          <w:tcPr>
            <w:tcW w:w="983" w:type="pct"/>
            <w:tcBorders>
              <w:top w:val="single" w:sz="4" w:space="0" w:color="FFFFFF" w:themeColor="background1"/>
            </w:tcBorders>
            <w:shd w:val="clear" w:color="auto" w:fill="auto"/>
            <w:noWrap/>
            <w:vAlign w:val="bottom"/>
            <w:hideMark/>
          </w:tcPr>
          <w:p w14:paraId="28AA28B6" w14:textId="77777777" w:rsidR="00585645" w:rsidRPr="007E0ACE" w:rsidRDefault="00585645" w:rsidP="00E153DF">
            <w:pPr>
              <w:spacing w:after="0" w:line="240" w:lineRule="auto"/>
              <w:jc w:val="center"/>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202,187</w:t>
            </w:r>
          </w:p>
        </w:tc>
      </w:tr>
      <w:tr w:rsidR="00585645" w:rsidRPr="007E0ACE" w14:paraId="1EB1C629" w14:textId="77777777" w:rsidTr="007E0ACE">
        <w:trPr>
          <w:trHeight w:val="300"/>
        </w:trPr>
        <w:tc>
          <w:tcPr>
            <w:tcW w:w="2950" w:type="pct"/>
            <w:shd w:val="clear" w:color="auto" w:fill="auto"/>
            <w:noWrap/>
            <w:vAlign w:val="bottom"/>
            <w:hideMark/>
          </w:tcPr>
          <w:p w14:paraId="4DB4CAE6" w14:textId="77777777" w:rsidR="00585645" w:rsidRPr="007E0ACE" w:rsidRDefault="00585645" w:rsidP="00E153DF">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ООО "Энергетическая компания "СТИ"</w:t>
            </w:r>
          </w:p>
        </w:tc>
        <w:tc>
          <w:tcPr>
            <w:tcW w:w="1066" w:type="pct"/>
            <w:shd w:val="clear" w:color="auto" w:fill="auto"/>
            <w:noWrap/>
            <w:vAlign w:val="bottom"/>
            <w:hideMark/>
          </w:tcPr>
          <w:p w14:paraId="2BD8ADED"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8,542</w:t>
            </w:r>
          </w:p>
        </w:tc>
        <w:tc>
          <w:tcPr>
            <w:tcW w:w="983" w:type="pct"/>
            <w:shd w:val="clear" w:color="auto" w:fill="auto"/>
            <w:noWrap/>
            <w:vAlign w:val="bottom"/>
            <w:hideMark/>
          </w:tcPr>
          <w:p w14:paraId="329524CE" w14:textId="77777777" w:rsidR="00585645" w:rsidRPr="007E0ACE" w:rsidRDefault="00585645" w:rsidP="00E153DF">
            <w:pPr>
              <w:spacing w:after="0" w:line="240" w:lineRule="auto"/>
              <w:jc w:val="center"/>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8,542</w:t>
            </w:r>
          </w:p>
        </w:tc>
      </w:tr>
      <w:tr w:rsidR="00585645" w:rsidRPr="007E0ACE" w14:paraId="1C4CD1D6" w14:textId="77777777" w:rsidTr="007E0ACE">
        <w:trPr>
          <w:trHeight w:val="300"/>
        </w:trPr>
        <w:tc>
          <w:tcPr>
            <w:tcW w:w="2950" w:type="pct"/>
            <w:shd w:val="clear" w:color="auto" w:fill="auto"/>
            <w:noWrap/>
            <w:vAlign w:val="bottom"/>
            <w:hideMark/>
          </w:tcPr>
          <w:p w14:paraId="250BC5C6" w14:textId="77777777" w:rsidR="00585645" w:rsidRPr="007E0ACE" w:rsidRDefault="00585645" w:rsidP="00E153DF">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ООО "РУСЭНЕРГОРЕСУРС"</w:t>
            </w:r>
          </w:p>
        </w:tc>
        <w:tc>
          <w:tcPr>
            <w:tcW w:w="1066" w:type="pct"/>
            <w:shd w:val="clear" w:color="auto" w:fill="auto"/>
            <w:noWrap/>
            <w:vAlign w:val="bottom"/>
            <w:hideMark/>
          </w:tcPr>
          <w:p w14:paraId="4FAEFD38"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0,215</w:t>
            </w:r>
          </w:p>
        </w:tc>
        <w:tc>
          <w:tcPr>
            <w:tcW w:w="983" w:type="pct"/>
            <w:shd w:val="clear" w:color="auto" w:fill="auto"/>
            <w:noWrap/>
            <w:vAlign w:val="bottom"/>
            <w:hideMark/>
          </w:tcPr>
          <w:p w14:paraId="07352158" w14:textId="77777777" w:rsidR="00585645" w:rsidRPr="007E0ACE" w:rsidRDefault="00585645" w:rsidP="00E153DF">
            <w:pPr>
              <w:spacing w:after="0" w:line="240" w:lineRule="auto"/>
              <w:jc w:val="center"/>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0,215</w:t>
            </w:r>
          </w:p>
        </w:tc>
      </w:tr>
      <w:tr w:rsidR="00585645" w:rsidRPr="007E0ACE" w14:paraId="14215CE4" w14:textId="77777777" w:rsidTr="007E0ACE">
        <w:trPr>
          <w:trHeight w:val="300"/>
        </w:trPr>
        <w:tc>
          <w:tcPr>
            <w:tcW w:w="2950" w:type="pct"/>
            <w:shd w:val="clear" w:color="auto" w:fill="auto"/>
            <w:noWrap/>
            <w:vAlign w:val="bottom"/>
            <w:hideMark/>
          </w:tcPr>
          <w:p w14:paraId="4A1AC04E" w14:textId="77777777" w:rsidR="00585645" w:rsidRPr="007E0ACE" w:rsidRDefault="00585645" w:rsidP="00E153DF">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ООО "</w:t>
            </w:r>
            <w:proofErr w:type="spellStart"/>
            <w:r w:rsidRPr="007E0ACE">
              <w:rPr>
                <w:rFonts w:ascii="Myriad Pro" w:eastAsia="Times New Roman" w:hAnsi="Myriad Pro" w:cs="Calibri"/>
                <w:color w:val="000000"/>
                <w:sz w:val="18"/>
                <w:szCs w:val="18"/>
                <w:lang w:eastAsia="ru-RU"/>
              </w:rPr>
              <w:t>МагнитЭнерго</w:t>
            </w:r>
            <w:proofErr w:type="spellEnd"/>
            <w:r w:rsidRPr="007E0ACE">
              <w:rPr>
                <w:rFonts w:ascii="Myriad Pro" w:eastAsia="Times New Roman" w:hAnsi="Myriad Pro" w:cs="Calibri"/>
                <w:color w:val="000000"/>
                <w:sz w:val="18"/>
                <w:szCs w:val="18"/>
                <w:lang w:eastAsia="ru-RU"/>
              </w:rPr>
              <w:t>"</w:t>
            </w:r>
          </w:p>
        </w:tc>
        <w:tc>
          <w:tcPr>
            <w:tcW w:w="1066" w:type="pct"/>
            <w:shd w:val="clear" w:color="auto" w:fill="auto"/>
            <w:noWrap/>
            <w:vAlign w:val="bottom"/>
            <w:hideMark/>
          </w:tcPr>
          <w:p w14:paraId="7F5047B3"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1,893</w:t>
            </w:r>
          </w:p>
        </w:tc>
        <w:tc>
          <w:tcPr>
            <w:tcW w:w="983" w:type="pct"/>
            <w:shd w:val="clear" w:color="auto" w:fill="auto"/>
            <w:noWrap/>
            <w:vAlign w:val="bottom"/>
            <w:hideMark/>
          </w:tcPr>
          <w:p w14:paraId="45DB964A" w14:textId="77777777" w:rsidR="00585645" w:rsidRPr="007E0ACE" w:rsidRDefault="00585645" w:rsidP="00E153DF">
            <w:pPr>
              <w:spacing w:after="0" w:line="240" w:lineRule="auto"/>
              <w:jc w:val="center"/>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1,893</w:t>
            </w:r>
          </w:p>
        </w:tc>
      </w:tr>
      <w:tr w:rsidR="00585645" w:rsidRPr="007E0ACE" w14:paraId="6543E8E9" w14:textId="77777777" w:rsidTr="007E0ACE">
        <w:trPr>
          <w:trHeight w:val="300"/>
        </w:trPr>
        <w:tc>
          <w:tcPr>
            <w:tcW w:w="2950" w:type="pct"/>
            <w:shd w:val="clear" w:color="auto" w:fill="auto"/>
            <w:noWrap/>
            <w:vAlign w:val="bottom"/>
            <w:hideMark/>
          </w:tcPr>
          <w:p w14:paraId="5EF55FA8" w14:textId="77777777" w:rsidR="00585645" w:rsidRPr="007E0ACE" w:rsidRDefault="00585645" w:rsidP="00E153DF">
            <w:pPr>
              <w:spacing w:after="0" w:line="240" w:lineRule="auto"/>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ООО "РУСЭНЕРГОСБЫТ"</w:t>
            </w:r>
          </w:p>
        </w:tc>
        <w:tc>
          <w:tcPr>
            <w:tcW w:w="1066" w:type="pct"/>
            <w:shd w:val="clear" w:color="auto" w:fill="auto"/>
            <w:noWrap/>
            <w:vAlign w:val="bottom"/>
            <w:hideMark/>
          </w:tcPr>
          <w:p w14:paraId="06639F27"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6,588</w:t>
            </w:r>
          </w:p>
        </w:tc>
        <w:tc>
          <w:tcPr>
            <w:tcW w:w="983" w:type="pct"/>
            <w:shd w:val="clear" w:color="auto" w:fill="auto"/>
            <w:noWrap/>
            <w:vAlign w:val="bottom"/>
            <w:hideMark/>
          </w:tcPr>
          <w:p w14:paraId="36DD5CF5"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6,588</w:t>
            </w:r>
          </w:p>
        </w:tc>
      </w:tr>
      <w:tr w:rsidR="00585645" w:rsidRPr="007E0ACE" w14:paraId="0B73BAC3" w14:textId="77777777" w:rsidTr="007E0ACE">
        <w:trPr>
          <w:trHeight w:val="300"/>
        </w:trPr>
        <w:tc>
          <w:tcPr>
            <w:tcW w:w="2950" w:type="pct"/>
            <w:shd w:val="clear" w:color="auto" w:fill="auto"/>
            <w:noWrap/>
            <w:vAlign w:val="bottom"/>
            <w:hideMark/>
          </w:tcPr>
          <w:p w14:paraId="794B1E8A" w14:textId="77777777" w:rsidR="00585645" w:rsidRPr="007E0ACE" w:rsidRDefault="00585645" w:rsidP="00E153DF">
            <w:pPr>
              <w:spacing w:after="0" w:line="240" w:lineRule="auto"/>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ОАО "</w:t>
            </w:r>
            <w:proofErr w:type="spellStart"/>
            <w:r w:rsidRPr="007E0ACE">
              <w:rPr>
                <w:rFonts w:ascii="Myriad Pro" w:eastAsia="Times New Roman" w:hAnsi="Myriad Pro" w:cs="Calibri"/>
                <w:sz w:val="18"/>
                <w:szCs w:val="18"/>
                <w:lang w:eastAsia="ru-RU"/>
              </w:rPr>
              <w:t>РегионЭнергоКонтракт</w:t>
            </w:r>
            <w:proofErr w:type="spellEnd"/>
            <w:r w:rsidRPr="007E0ACE">
              <w:rPr>
                <w:rFonts w:ascii="Myriad Pro" w:eastAsia="Times New Roman" w:hAnsi="Myriad Pro" w:cs="Calibri"/>
                <w:sz w:val="18"/>
                <w:szCs w:val="18"/>
                <w:lang w:eastAsia="ru-RU"/>
              </w:rPr>
              <w:t>"</w:t>
            </w:r>
          </w:p>
        </w:tc>
        <w:tc>
          <w:tcPr>
            <w:tcW w:w="1066" w:type="pct"/>
            <w:shd w:val="clear" w:color="auto" w:fill="auto"/>
            <w:noWrap/>
            <w:vAlign w:val="bottom"/>
            <w:hideMark/>
          </w:tcPr>
          <w:p w14:paraId="51DF838D"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0,139</w:t>
            </w:r>
          </w:p>
        </w:tc>
        <w:tc>
          <w:tcPr>
            <w:tcW w:w="983" w:type="pct"/>
            <w:shd w:val="clear" w:color="auto" w:fill="auto"/>
            <w:noWrap/>
            <w:vAlign w:val="bottom"/>
            <w:hideMark/>
          </w:tcPr>
          <w:p w14:paraId="06C695F6"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2A526B">
              <w:rPr>
                <w:rFonts w:ascii="Myriad Pro" w:eastAsia="Times New Roman" w:hAnsi="Myriad Pro" w:cs="Calibri"/>
                <w:sz w:val="18"/>
                <w:szCs w:val="18"/>
                <w:lang w:eastAsia="ru-RU"/>
              </w:rPr>
              <w:t>1,668</w:t>
            </w:r>
          </w:p>
        </w:tc>
      </w:tr>
      <w:tr w:rsidR="00585645" w:rsidRPr="007E0ACE" w14:paraId="021A84F5" w14:textId="77777777" w:rsidTr="007E0ACE">
        <w:trPr>
          <w:trHeight w:val="300"/>
        </w:trPr>
        <w:tc>
          <w:tcPr>
            <w:tcW w:w="2950" w:type="pct"/>
            <w:shd w:val="clear" w:color="auto" w:fill="auto"/>
            <w:noWrap/>
            <w:vAlign w:val="bottom"/>
            <w:hideMark/>
          </w:tcPr>
          <w:p w14:paraId="71D08DC0" w14:textId="77777777" w:rsidR="00585645" w:rsidRPr="007E0ACE" w:rsidRDefault="00585645" w:rsidP="00E153DF">
            <w:pPr>
              <w:spacing w:after="0" w:line="240" w:lineRule="auto"/>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Прямые потребители</w:t>
            </w:r>
          </w:p>
        </w:tc>
        <w:tc>
          <w:tcPr>
            <w:tcW w:w="1066" w:type="pct"/>
            <w:shd w:val="clear" w:color="auto" w:fill="auto"/>
            <w:noWrap/>
            <w:vAlign w:val="bottom"/>
            <w:hideMark/>
          </w:tcPr>
          <w:p w14:paraId="68DAE074"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58,919</w:t>
            </w:r>
          </w:p>
        </w:tc>
        <w:tc>
          <w:tcPr>
            <w:tcW w:w="983" w:type="pct"/>
            <w:shd w:val="clear" w:color="auto" w:fill="auto"/>
            <w:noWrap/>
            <w:vAlign w:val="bottom"/>
            <w:hideMark/>
          </w:tcPr>
          <w:p w14:paraId="2FE1BCF3"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58,919</w:t>
            </w:r>
          </w:p>
        </w:tc>
      </w:tr>
      <w:tr w:rsidR="00585645" w:rsidRPr="007E0ACE" w14:paraId="12952782" w14:textId="77777777" w:rsidTr="007E0ACE">
        <w:trPr>
          <w:trHeight w:val="300"/>
        </w:trPr>
        <w:tc>
          <w:tcPr>
            <w:tcW w:w="2950" w:type="pct"/>
            <w:shd w:val="clear" w:color="auto" w:fill="auto"/>
            <w:noWrap/>
            <w:vAlign w:val="bottom"/>
            <w:hideMark/>
          </w:tcPr>
          <w:p w14:paraId="4E6B53D7" w14:textId="77777777" w:rsidR="00585645" w:rsidRPr="007E0ACE" w:rsidRDefault="00585645" w:rsidP="00E153DF">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потери в сети ТСО</w:t>
            </w:r>
          </w:p>
        </w:tc>
        <w:tc>
          <w:tcPr>
            <w:tcW w:w="1066" w:type="pct"/>
            <w:shd w:val="clear" w:color="auto" w:fill="auto"/>
            <w:noWrap/>
            <w:vAlign w:val="bottom"/>
            <w:hideMark/>
          </w:tcPr>
          <w:p w14:paraId="067C38BA" w14:textId="77777777" w:rsidR="00585645" w:rsidRPr="007E0ACE" w:rsidRDefault="00585645" w:rsidP="00E153DF">
            <w:pPr>
              <w:spacing w:after="0" w:line="240" w:lineRule="auto"/>
              <w:jc w:val="center"/>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1,133</w:t>
            </w:r>
          </w:p>
        </w:tc>
        <w:tc>
          <w:tcPr>
            <w:tcW w:w="983" w:type="pct"/>
            <w:shd w:val="clear" w:color="auto" w:fill="auto"/>
            <w:noWrap/>
            <w:vAlign w:val="bottom"/>
            <w:hideMark/>
          </w:tcPr>
          <w:p w14:paraId="6698E4FA" w14:textId="77777777" w:rsidR="00585645" w:rsidRPr="007E0ACE" w:rsidRDefault="00585645" w:rsidP="00E153DF">
            <w:pPr>
              <w:spacing w:after="0" w:line="240" w:lineRule="auto"/>
              <w:jc w:val="center"/>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1,133</w:t>
            </w:r>
          </w:p>
        </w:tc>
      </w:tr>
      <w:tr w:rsidR="00585645" w:rsidRPr="007E0ACE" w14:paraId="0B5A1391" w14:textId="77777777" w:rsidTr="007E0ACE">
        <w:trPr>
          <w:trHeight w:val="300"/>
        </w:trPr>
        <w:tc>
          <w:tcPr>
            <w:tcW w:w="2950" w:type="pct"/>
            <w:shd w:val="clear" w:color="auto" w:fill="D6E3BC" w:themeFill="accent3" w:themeFillTint="66"/>
            <w:noWrap/>
            <w:vAlign w:val="center"/>
            <w:hideMark/>
          </w:tcPr>
          <w:p w14:paraId="7F197426" w14:textId="77777777" w:rsidR="00585645" w:rsidRPr="007E0ACE" w:rsidRDefault="00585645" w:rsidP="00E153DF">
            <w:pPr>
              <w:spacing w:after="0" w:line="240" w:lineRule="auto"/>
              <w:jc w:val="center"/>
              <w:rPr>
                <w:rFonts w:ascii="Myriad Pro" w:eastAsia="Times New Roman" w:hAnsi="Myriad Pro" w:cs="Calibri"/>
                <w:b/>
                <w:bCs/>
                <w:color w:val="000000"/>
                <w:sz w:val="18"/>
                <w:szCs w:val="18"/>
                <w:lang w:eastAsia="ru-RU"/>
              </w:rPr>
            </w:pPr>
            <w:r w:rsidRPr="007E0ACE">
              <w:rPr>
                <w:rFonts w:ascii="Myriad Pro" w:eastAsia="Times New Roman" w:hAnsi="Myriad Pro" w:cs="Calibri"/>
                <w:b/>
                <w:bCs/>
                <w:color w:val="000000"/>
                <w:sz w:val="18"/>
                <w:szCs w:val="18"/>
                <w:lang w:eastAsia="ru-RU"/>
              </w:rPr>
              <w:t>Всего по форме 3.1</w:t>
            </w:r>
          </w:p>
        </w:tc>
        <w:tc>
          <w:tcPr>
            <w:tcW w:w="1066" w:type="pct"/>
            <w:shd w:val="clear" w:color="auto" w:fill="D6E3BC" w:themeFill="accent3" w:themeFillTint="66"/>
            <w:noWrap/>
            <w:vAlign w:val="center"/>
            <w:hideMark/>
          </w:tcPr>
          <w:p w14:paraId="0E89D26A" w14:textId="77777777" w:rsidR="00585645" w:rsidRPr="007E0ACE" w:rsidRDefault="00585645" w:rsidP="00E153DF">
            <w:pPr>
              <w:spacing w:after="0" w:line="240" w:lineRule="auto"/>
              <w:jc w:val="center"/>
              <w:rPr>
                <w:rFonts w:ascii="Myriad Pro" w:eastAsia="Times New Roman" w:hAnsi="Myriad Pro" w:cs="Calibri"/>
                <w:b/>
                <w:bCs/>
                <w:i/>
                <w:iCs/>
                <w:color w:val="000000"/>
                <w:sz w:val="18"/>
                <w:szCs w:val="18"/>
                <w:lang w:eastAsia="ru-RU"/>
              </w:rPr>
            </w:pPr>
            <w:r w:rsidRPr="007E0ACE">
              <w:rPr>
                <w:rFonts w:ascii="Myriad Pro" w:eastAsia="Times New Roman" w:hAnsi="Myriad Pro" w:cs="Calibri"/>
                <w:b/>
                <w:bCs/>
                <w:i/>
                <w:iCs/>
                <w:color w:val="000000"/>
                <w:sz w:val="18"/>
                <w:szCs w:val="18"/>
                <w:lang w:eastAsia="ru-RU"/>
              </w:rPr>
              <w:t>279,617</w:t>
            </w:r>
          </w:p>
        </w:tc>
        <w:tc>
          <w:tcPr>
            <w:tcW w:w="983" w:type="pct"/>
            <w:shd w:val="clear" w:color="auto" w:fill="D6E3BC" w:themeFill="accent3" w:themeFillTint="66"/>
            <w:noWrap/>
            <w:vAlign w:val="center"/>
            <w:hideMark/>
          </w:tcPr>
          <w:p w14:paraId="5859E2AE" w14:textId="77777777" w:rsidR="00585645" w:rsidRPr="007E0ACE" w:rsidRDefault="00585645" w:rsidP="00E153DF">
            <w:pPr>
              <w:spacing w:after="0" w:line="240" w:lineRule="auto"/>
              <w:jc w:val="center"/>
              <w:rPr>
                <w:rFonts w:ascii="Myriad Pro" w:eastAsia="Times New Roman" w:hAnsi="Myriad Pro" w:cs="Calibri"/>
                <w:b/>
                <w:bCs/>
                <w:i/>
                <w:iCs/>
                <w:color w:val="000000"/>
                <w:sz w:val="18"/>
                <w:szCs w:val="18"/>
                <w:lang w:eastAsia="ru-RU"/>
              </w:rPr>
            </w:pPr>
            <w:r w:rsidRPr="007E0ACE">
              <w:rPr>
                <w:rFonts w:ascii="Myriad Pro" w:eastAsia="Times New Roman" w:hAnsi="Myriad Pro" w:cs="Calibri"/>
                <w:b/>
                <w:bCs/>
                <w:i/>
                <w:iCs/>
                <w:color w:val="000000"/>
                <w:sz w:val="18"/>
                <w:szCs w:val="18"/>
                <w:lang w:eastAsia="ru-RU"/>
              </w:rPr>
              <w:t>281,145</w:t>
            </w:r>
          </w:p>
        </w:tc>
      </w:tr>
    </w:tbl>
    <w:p w14:paraId="19AD59CD" w14:textId="77777777" w:rsidR="00585645" w:rsidRPr="007E0ACE" w:rsidRDefault="0058564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Объемы поступления электрической мощности в сеть и потери электрической мощности в сети Экспертом приняты в соответствии с показателями Сводного прогнозного баланса производства и поставок электрической энергии в рамках Единой энергетической системы России по субъекту Российской Федерации «Псковская область» на 2019 год, утвержденного приказом Федеральной антимонопольной службы от 27.11.2018 № 1649а/18-ДСП). </w:t>
      </w:r>
    </w:p>
    <w:p w14:paraId="2A5AC2D3" w14:textId="77777777" w:rsidR="00585645" w:rsidRPr="007E0ACE" w:rsidRDefault="0058564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В соответствии с данными, отраженными в протоколе заседания коллегии Государственного комитета Псковской области по тарифам и энергетике и информацией представленной филиалом ПАО «МРСК «Северо-Запада» «Псковэнерго» </w:t>
      </w:r>
      <w:r w:rsidR="00B62FA5" w:rsidRPr="007E0ACE">
        <w:rPr>
          <w:rFonts w:ascii="Myriad Pro" w:hAnsi="Myriad Pro"/>
          <w:sz w:val="26"/>
          <w:szCs w:val="26"/>
        </w:rPr>
        <w:t>отклонение утвержденных показателей полезного отпуска электрической энергии (</w:t>
      </w:r>
      <w:r w:rsidRPr="007E0ACE">
        <w:rPr>
          <w:rFonts w:ascii="Myriad Pro" w:hAnsi="Myriad Pro"/>
          <w:sz w:val="26"/>
          <w:szCs w:val="26"/>
        </w:rPr>
        <w:t>мощности</w:t>
      </w:r>
      <w:r w:rsidR="00B62FA5" w:rsidRPr="007E0ACE">
        <w:rPr>
          <w:rFonts w:ascii="Myriad Pro" w:hAnsi="Myriad Pro"/>
          <w:sz w:val="26"/>
          <w:szCs w:val="26"/>
        </w:rPr>
        <w:t>)</w:t>
      </w:r>
      <w:r w:rsidR="000A37A3" w:rsidRPr="007E0ACE">
        <w:rPr>
          <w:rFonts w:ascii="Myriad Pro" w:hAnsi="Myriad Pro"/>
          <w:sz w:val="26"/>
          <w:szCs w:val="26"/>
        </w:rPr>
        <w:t xml:space="preserve"> конечному потребителю (без потерь в сетях ТСО) </w:t>
      </w:r>
      <w:r w:rsidRPr="007E0ACE">
        <w:rPr>
          <w:rFonts w:ascii="Myriad Pro" w:hAnsi="Myriad Pro"/>
          <w:sz w:val="26"/>
          <w:szCs w:val="26"/>
        </w:rPr>
        <w:t xml:space="preserve"> от заявленной филиалом составляет менее 1%. </w:t>
      </w:r>
    </w:p>
    <w:tbl>
      <w:tblPr>
        <w:tblW w:w="9786" w:type="dxa"/>
        <w:tblInd w:w="103" w:type="dxa"/>
        <w:tblLayout w:type="fixed"/>
        <w:tblLook w:val="04A0" w:firstRow="1" w:lastRow="0" w:firstColumn="1" w:lastColumn="0" w:noHBand="0" w:noVBand="1"/>
      </w:tblPr>
      <w:tblGrid>
        <w:gridCol w:w="1565"/>
        <w:gridCol w:w="1459"/>
        <w:gridCol w:w="950"/>
        <w:gridCol w:w="1134"/>
        <w:gridCol w:w="1134"/>
        <w:gridCol w:w="1020"/>
        <w:gridCol w:w="827"/>
        <w:gridCol w:w="763"/>
        <w:gridCol w:w="934"/>
      </w:tblGrid>
      <w:tr w:rsidR="000A37A3" w:rsidRPr="007E0ACE" w14:paraId="7FC66669" w14:textId="77777777" w:rsidTr="000A37A3">
        <w:trPr>
          <w:trHeight w:val="705"/>
        </w:trPr>
        <w:tc>
          <w:tcPr>
            <w:tcW w:w="15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6F0D8B7"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lastRenderedPageBreak/>
              <w:t>Показатели</w:t>
            </w:r>
          </w:p>
        </w:tc>
        <w:tc>
          <w:tcPr>
            <w:tcW w:w="24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0B6C9F0"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t>Предложение филиала</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F6DAD91"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t>Установлено Госкомитетом</w:t>
            </w:r>
          </w:p>
        </w:tc>
        <w:tc>
          <w:tcPr>
            <w:tcW w:w="354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A8620D"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отклонение установленных показателей от предложения филиала</w:t>
            </w:r>
          </w:p>
        </w:tc>
      </w:tr>
      <w:tr w:rsidR="000A37A3" w:rsidRPr="007E0ACE" w14:paraId="60173C5F" w14:textId="77777777" w:rsidTr="000A37A3">
        <w:trPr>
          <w:trHeight w:val="390"/>
        </w:trPr>
        <w:tc>
          <w:tcPr>
            <w:tcW w:w="15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953B43D" w14:textId="77777777" w:rsidR="000A37A3" w:rsidRPr="007E0ACE" w:rsidRDefault="000A37A3" w:rsidP="000A37A3">
            <w:pPr>
              <w:spacing w:after="0" w:line="240" w:lineRule="auto"/>
              <w:rPr>
                <w:rFonts w:ascii="Myriad Pro" w:eastAsia="Times New Roman" w:hAnsi="Myriad Pro" w:cs="Calibri"/>
                <w:bCs/>
                <w:color w:val="FFFFFF" w:themeColor="background1"/>
                <w:sz w:val="18"/>
                <w:szCs w:val="18"/>
                <w:lang w:eastAsia="ru-RU"/>
              </w:rPr>
            </w:pPr>
          </w:p>
        </w:tc>
        <w:tc>
          <w:tcPr>
            <w:tcW w:w="14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369028"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t xml:space="preserve">Полезный отпуск потребителям, </w:t>
            </w:r>
            <w:proofErr w:type="spellStart"/>
            <w:r w:rsidRPr="007E0ACE">
              <w:rPr>
                <w:rFonts w:ascii="Myriad Pro" w:eastAsia="Times New Roman" w:hAnsi="Myriad Pro" w:cs="Calibri"/>
                <w:bCs/>
                <w:color w:val="FFFFFF" w:themeColor="background1"/>
                <w:sz w:val="18"/>
                <w:szCs w:val="18"/>
                <w:lang w:eastAsia="ru-RU"/>
              </w:rPr>
              <w:t>млн.кВт.ч</w:t>
            </w:r>
            <w:proofErr w:type="spellEnd"/>
          </w:p>
        </w:tc>
        <w:tc>
          <w:tcPr>
            <w:tcW w:w="9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451C16"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t>Заявленная мощность, МВт</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1532B64"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t xml:space="preserve">Полезный отпуск потребителям, </w:t>
            </w:r>
            <w:proofErr w:type="spellStart"/>
            <w:r w:rsidRPr="007E0ACE">
              <w:rPr>
                <w:rFonts w:ascii="Myriad Pro" w:eastAsia="Times New Roman" w:hAnsi="Myriad Pro" w:cs="Calibri"/>
                <w:bCs/>
                <w:color w:val="FFFFFF" w:themeColor="background1"/>
                <w:sz w:val="18"/>
                <w:szCs w:val="18"/>
                <w:lang w:eastAsia="ru-RU"/>
              </w:rPr>
              <w:t>млн.кВт.ч</w:t>
            </w:r>
            <w:proofErr w:type="spellEnd"/>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B48C64" w14:textId="77777777" w:rsidR="000A37A3" w:rsidRPr="007E0ACE" w:rsidRDefault="000A37A3" w:rsidP="000A37A3">
            <w:pPr>
              <w:spacing w:after="0" w:line="240" w:lineRule="auto"/>
              <w:jc w:val="center"/>
              <w:rPr>
                <w:rFonts w:ascii="Myriad Pro" w:eastAsia="Times New Roman" w:hAnsi="Myriad Pro" w:cs="Calibri"/>
                <w:bCs/>
                <w:color w:val="FFFFFF" w:themeColor="background1"/>
                <w:sz w:val="18"/>
                <w:szCs w:val="18"/>
                <w:lang w:eastAsia="ru-RU"/>
              </w:rPr>
            </w:pPr>
            <w:r w:rsidRPr="007E0ACE">
              <w:rPr>
                <w:rFonts w:ascii="Myriad Pro" w:eastAsia="Times New Roman" w:hAnsi="Myriad Pro" w:cs="Calibri"/>
                <w:bCs/>
                <w:color w:val="FFFFFF" w:themeColor="background1"/>
                <w:sz w:val="18"/>
                <w:szCs w:val="18"/>
                <w:lang w:eastAsia="ru-RU"/>
              </w:rPr>
              <w:t>Заявленная мощность</w:t>
            </w:r>
          </w:p>
        </w:tc>
        <w:tc>
          <w:tcPr>
            <w:tcW w:w="18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F7ADC33"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электрической энергии</w:t>
            </w:r>
          </w:p>
        </w:tc>
        <w:tc>
          <w:tcPr>
            <w:tcW w:w="169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75E84BD"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мощности</w:t>
            </w:r>
          </w:p>
        </w:tc>
      </w:tr>
      <w:tr w:rsidR="000A37A3" w:rsidRPr="007E0ACE" w14:paraId="47A6228B" w14:textId="77777777" w:rsidTr="000A37A3">
        <w:trPr>
          <w:trHeight w:val="780"/>
        </w:trPr>
        <w:tc>
          <w:tcPr>
            <w:tcW w:w="15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73F00F" w14:textId="77777777" w:rsidR="000A37A3" w:rsidRPr="007E0ACE" w:rsidRDefault="000A37A3" w:rsidP="000A37A3">
            <w:pPr>
              <w:spacing w:after="0" w:line="240" w:lineRule="auto"/>
              <w:rPr>
                <w:rFonts w:ascii="Myriad Pro" w:eastAsia="Times New Roman" w:hAnsi="Myriad Pro" w:cs="Calibri"/>
                <w:b/>
                <w:bCs/>
                <w:color w:val="FFFFFF" w:themeColor="background1"/>
                <w:sz w:val="18"/>
                <w:szCs w:val="18"/>
                <w:lang w:eastAsia="ru-RU"/>
              </w:rPr>
            </w:pPr>
          </w:p>
        </w:tc>
        <w:tc>
          <w:tcPr>
            <w:tcW w:w="14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CD70B3" w14:textId="77777777" w:rsidR="000A37A3" w:rsidRPr="007E0ACE" w:rsidRDefault="000A37A3" w:rsidP="000A37A3">
            <w:pPr>
              <w:spacing w:after="0" w:line="240" w:lineRule="auto"/>
              <w:rPr>
                <w:rFonts w:ascii="Myriad Pro" w:eastAsia="Times New Roman" w:hAnsi="Myriad Pro" w:cs="Calibri"/>
                <w:b/>
                <w:bCs/>
                <w:color w:val="FFFFFF" w:themeColor="background1"/>
                <w:sz w:val="18"/>
                <w:szCs w:val="18"/>
                <w:lang w:eastAsia="ru-RU"/>
              </w:rPr>
            </w:pPr>
          </w:p>
        </w:tc>
        <w:tc>
          <w:tcPr>
            <w:tcW w:w="9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C69699A" w14:textId="77777777" w:rsidR="000A37A3" w:rsidRPr="007E0ACE" w:rsidRDefault="000A37A3" w:rsidP="000A37A3">
            <w:pPr>
              <w:spacing w:after="0" w:line="240" w:lineRule="auto"/>
              <w:rPr>
                <w:rFonts w:ascii="Myriad Pro" w:eastAsia="Times New Roman" w:hAnsi="Myriad Pro" w:cs="Calibri"/>
                <w:b/>
                <w:bCs/>
                <w:color w:val="FFFFFF" w:themeColor="background1"/>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3052C56" w14:textId="77777777" w:rsidR="000A37A3" w:rsidRPr="007E0ACE" w:rsidRDefault="000A37A3" w:rsidP="000A37A3">
            <w:pPr>
              <w:spacing w:after="0" w:line="240" w:lineRule="auto"/>
              <w:rPr>
                <w:rFonts w:ascii="Myriad Pro" w:eastAsia="Times New Roman" w:hAnsi="Myriad Pro" w:cs="Calibri"/>
                <w:b/>
                <w:bCs/>
                <w:color w:val="FFFFFF" w:themeColor="background1"/>
                <w:sz w:val="18"/>
                <w:szCs w:val="18"/>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82AE98" w14:textId="77777777" w:rsidR="000A37A3" w:rsidRPr="007E0ACE" w:rsidRDefault="000A37A3" w:rsidP="000A37A3">
            <w:pPr>
              <w:spacing w:after="0" w:line="240" w:lineRule="auto"/>
              <w:rPr>
                <w:rFonts w:ascii="Myriad Pro" w:eastAsia="Times New Roman" w:hAnsi="Myriad Pro" w:cs="Calibri"/>
                <w:b/>
                <w:bCs/>
                <w:color w:val="FFFFFF" w:themeColor="background1"/>
                <w:sz w:val="18"/>
                <w:szCs w:val="18"/>
                <w:lang w:eastAsia="ru-RU"/>
              </w:rPr>
            </w:pP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870BE69"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proofErr w:type="spellStart"/>
            <w:r w:rsidRPr="007E0ACE">
              <w:rPr>
                <w:rFonts w:ascii="Myriad Pro" w:eastAsia="Times New Roman" w:hAnsi="Myriad Pro" w:cs="Calibri"/>
                <w:color w:val="FFFFFF" w:themeColor="background1"/>
                <w:sz w:val="18"/>
                <w:szCs w:val="18"/>
                <w:lang w:eastAsia="ru-RU"/>
              </w:rPr>
              <w:t>млн.кВт.ч</w:t>
            </w:r>
            <w:proofErr w:type="spellEnd"/>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4576AC"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w:t>
            </w:r>
          </w:p>
        </w:tc>
        <w:tc>
          <w:tcPr>
            <w:tcW w:w="7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BE6649F"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МВт</w:t>
            </w:r>
          </w:p>
        </w:tc>
        <w:tc>
          <w:tcPr>
            <w:tcW w:w="9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AF142F" w14:textId="77777777" w:rsidR="000A37A3" w:rsidRPr="007E0ACE" w:rsidRDefault="000A37A3" w:rsidP="000A37A3">
            <w:pPr>
              <w:spacing w:after="0" w:line="240" w:lineRule="auto"/>
              <w:jc w:val="center"/>
              <w:rPr>
                <w:rFonts w:ascii="Myriad Pro" w:eastAsia="Times New Roman" w:hAnsi="Myriad Pro" w:cs="Calibri"/>
                <w:color w:val="FFFFFF" w:themeColor="background1"/>
                <w:sz w:val="18"/>
                <w:szCs w:val="18"/>
                <w:lang w:eastAsia="ru-RU"/>
              </w:rPr>
            </w:pPr>
            <w:r w:rsidRPr="007E0ACE">
              <w:rPr>
                <w:rFonts w:ascii="Myriad Pro" w:eastAsia="Times New Roman" w:hAnsi="Myriad Pro" w:cs="Calibri"/>
                <w:color w:val="FFFFFF" w:themeColor="background1"/>
                <w:sz w:val="18"/>
                <w:szCs w:val="18"/>
                <w:lang w:eastAsia="ru-RU"/>
              </w:rPr>
              <w:t>%</w:t>
            </w:r>
          </w:p>
        </w:tc>
      </w:tr>
      <w:tr w:rsidR="000A37A3" w:rsidRPr="007E0ACE" w14:paraId="0583A34C" w14:textId="77777777" w:rsidTr="000A37A3">
        <w:trPr>
          <w:trHeight w:val="300"/>
        </w:trPr>
        <w:tc>
          <w:tcPr>
            <w:tcW w:w="156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4B8815AC" w14:textId="77777777" w:rsidR="000A37A3" w:rsidRPr="007E0ACE" w:rsidRDefault="000A37A3" w:rsidP="000A37A3">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Население</w:t>
            </w:r>
          </w:p>
        </w:tc>
        <w:tc>
          <w:tcPr>
            <w:tcW w:w="1459"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EB445E5" w14:textId="77777777" w:rsidR="000A37A3" w:rsidRPr="007E0ACE" w:rsidRDefault="000A37A3" w:rsidP="000A37A3">
            <w:pPr>
              <w:spacing w:after="0" w:line="240" w:lineRule="auto"/>
              <w:jc w:val="right"/>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657,04</w:t>
            </w:r>
          </w:p>
        </w:tc>
        <w:tc>
          <w:tcPr>
            <w:tcW w:w="95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4EA36F0"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87,61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4A595F"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654,48</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7537697"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87,26</w:t>
            </w:r>
          </w:p>
        </w:tc>
        <w:tc>
          <w:tcPr>
            <w:tcW w:w="102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7F959F9"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-2,56</w:t>
            </w:r>
          </w:p>
        </w:tc>
        <w:tc>
          <w:tcPr>
            <w:tcW w:w="82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3FD5424"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99,6%</w:t>
            </w:r>
          </w:p>
        </w:tc>
        <w:tc>
          <w:tcPr>
            <w:tcW w:w="763"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91A2C6"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0,35</w:t>
            </w:r>
          </w:p>
        </w:tc>
        <w:tc>
          <w:tcPr>
            <w:tcW w:w="9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761E5A85"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99,61%</w:t>
            </w:r>
          </w:p>
        </w:tc>
      </w:tr>
      <w:tr w:rsidR="000A37A3" w:rsidRPr="007E0ACE" w14:paraId="23FADE06" w14:textId="77777777" w:rsidTr="000A37A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261C3B35" w14:textId="77777777" w:rsidR="000A37A3" w:rsidRPr="007E0ACE" w:rsidRDefault="000A37A3" w:rsidP="000A37A3">
            <w:pPr>
              <w:spacing w:after="0" w:line="240" w:lineRule="auto"/>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Прочие потребители</w:t>
            </w:r>
          </w:p>
        </w:tc>
        <w:tc>
          <w:tcPr>
            <w:tcW w:w="1459" w:type="dxa"/>
            <w:tcBorders>
              <w:top w:val="nil"/>
              <w:left w:val="nil"/>
              <w:bottom w:val="single" w:sz="4" w:space="0" w:color="auto"/>
              <w:right w:val="single" w:sz="4" w:space="0" w:color="auto"/>
            </w:tcBorders>
            <w:shd w:val="clear" w:color="auto" w:fill="auto"/>
            <w:noWrap/>
            <w:vAlign w:val="bottom"/>
            <w:hideMark/>
          </w:tcPr>
          <w:p w14:paraId="24181442" w14:textId="77777777" w:rsidR="000A37A3" w:rsidRPr="007E0ACE" w:rsidRDefault="000A37A3" w:rsidP="000A37A3">
            <w:pPr>
              <w:spacing w:after="0" w:line="240" w:lineRule="auto"/>
              <w:jc w:val="right"/>
              <w:rPr>
                <w:rFonts w:ascii="Myriad Pro" w:eastAsia="Times New Roman" w:hAnsi="Myriad Pro" w:cs="Calibri"/>
                <w:sz w:val="18"/>
                <w:szCs w:val="18"/>
                <w:lang w:eastAsia="ru-RU"/>
              </w:rPr>
            </w:pPr>
            <w:r w:rsidRPr="007E0ACE">
              <w:rPr>
                <w:rFonts w:ascii="Myriad Pro" w:eastAsia="Times New Roman" w:hAnsi="Myriad Pro" w:cs="Calibri"/>
                <w:sz w:val="18"/>
                <w:szCs w:val="18"/>
                <w:lang w:eastAsia="ru-RU"/>
              </w:rPr>
              <w:t>1 181,78</w:t>
            </w:r>
          </w:p>
        </w:tc>
        <w:tc>
          <w:tcPr>
            <w:tcW w:w="950" w:type="dxa"/>
            <w:tcBorders>
              <w:top w:val="nil"/>
              <w:left w:val="nil"/>
              <w:bottom w:val="single" w:sz="4" w:space="0" w:color="auto"/>
              <w:right w:val="single" w:sz="4" w:space="0" w:color="auto"/>
            </w:tcBorders>
            <w:shd w:val="clear" w:color="auto" w:fill="auto"/>
            <w:noWrap/>
            <w:vAlign w:val="bottom"/>
            <w:hideMark/>
          </w:tcPr>
          <w:p w14:paraId="4ACDDDB3"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190,88</w:t>
            </w:r>
          </w:p>
        </w:tc>
        <w:tc>
          <w:tcPr>
            <w:tcW w:w="1134" w:type="dxa"/>
            <w:tcBorders>
              <w:top w:val="nil"/>
              <w:left w:val="nil"/>
              <w:bottom w:val="single" w:sz="4" w:space="0" w:color="auto"/>
              <w:right w:val="single" w:sz="4" w:space="0" w:color="auto"/>
            </w:tcBorders>
            <w:shd w:val="clear" w:color="auto" w:fill="auto"/>
            <w:noWrap/>
            <w:vAlign w:val="bottom"/>
            <w:hideMark/>
          </w:tcPr>
          <w:p w14:paraId="56BEFEEE"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1 197,19</w:t>
            </w:r>
          </w:p>
        </w:tc>
        <w:tc>
          <w:tcPr>
            <w:tcW w:w="1134" w:type="dxa"/>
            <w:tcBorders>
              <w:top w:val="nil"/>
              <w:left w:val="nil"/>
              <w:bottom w:val="single" w:sz="4" w:space="0" w:color="auto"/>
              <w:right w:val="single" w:sz="4" w:space="0" w:color="auto"/>
            </w:tcBorders>
            <w:shd w:val="clear" w:color="auto" w:fill="auto"/>
            <w:noWrap/>
            <w:vAlign w:val="bottom"/>
            <w:hideMark/>
          </w:tcPr>
          <w:p w14:paraId="7846E7AB"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194,07</w:t>
            </w:r>
          </w:p>
        </w:tc>
        <w:tc>
          <w:tcPr>
            <w:tcW w:w="1020" w:type="dxa"/>
            <w:tcBorders>
              <w:top w:val="nil"/>
              <w:left w:val="nil"/>
              <w:bottom w:val="single" w:sz="4" w:space="0" w:color="auto"/>
              <w:right w:val="single" w:sz="4" w:space="0" w:color="auto"/>
            </w:tcBorders>
            <w:shd w:val="clear" w:color="auto" w:fill="auto"/>
            <w:noWrap/>
            <w:vAlign w:val="bottom"/>
            <w:hideMark/>
          </w:tcPr>
          <w:p w14:paraId="53328AF3"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15,41</w:t>
            </w:r>
          </w:p>
        </w:tc>
        <w:tc>
          <w:tcPr>
            <w:tcW w:w="827" w:type="dxa"/>
            <w:tcBorders>
              <w:top w:val="nil"/>
              <w:left w:val="nil"/>
              <w:bottom w:val="single" w:sz="4" w:space="0" w:color="auto"/>
              <w:right w:val="single" w:sz="4" w:space="0" w:color="auto"/>
            </w:tcBorders>
            <w:shd w:val="clear" w:color="auto" w:fill="auto"/>
            <w:noWrap/>
            <w:vAlign w:val="bottom"/>
            <w:hideMark/>
          </w:tcPr>
          <w:p w14:paraId="5509619F"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101,3%</w:t>
            </w:r>
          </w:p>
        </w:tc>
        <w:tc>
          <w:tcPr>
            <w:tcW w:w="763" w:type="dxa"/>
            <w:tcBorders>
              <w:top w:val="nil"/>
              <w:left w:val="nil"/>
              <w:bottom w:val="single" w:sz="4" w:space="0" w:color="auto"/>
              <w:right w:val="single" w:sz="4" w:space="0" w:color="auto"/>
            </w:tcBorders>
            <w:shd w:val="clear" w:color="auto" w:fill="auto"/>
            <w:noWrap/>
            <w:vAlign w:val="bottom"/>
            <w:hideMark/>
          </w:tcPr>
          <w:p w14:paraId="63F2E654"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-3,19</w:t>
            </w:r>
          </w:p>
        </w:tc>
        <w:tc>
          <w:tcPr>
            <w:tcW w:w="934" w:type="dxa"/>
            <w:tcBorders>
              <w:top w:val="nil"/>
              <w:left w:val="nil"/>
              <w:bottom w:val="single" w:sz="4" w:space="0" w:color="auto"/>
              <w:right w:val="single" w:sz="4" w:space="0" w:color="auto"/>
            </w:tcBorders>
            <w:shd w:val="clear" w:color="auto" w:fill="auto"/>
            <w:noWrap/>
            <w:vAlign w:val="bottom"/>
            <w:hideMark/>
          </w:tcPr>
          <w:p w14:paraId="787B0EFC"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101,67%</w:t>
            </w:r>
          </w:p>
        </w:tc>
      </w:tr>
      <w:tr w:rsidR="000A37A3" w:rsidRPr="007E0ACE" w14:paraId="0647834F" w14:textId="77777777" w:rsidTr="000A37A3">
        <w:trPr>
          <w:trHeight w:val="300"/>
        </w:trPr>
        <w:tc>
          <w:tcPr>
            <w:tcW w:w="1565" w:type="dxa"/>
            <w:tcBorders>
              <w:top w:val="nil"/>
              <w:left w:val="single" w:sz="4" w:space="0" w:color="auto"/>
              <w:bottom w:val="single" w:sz="4" w:space="0" w:color="auto"/>
              <w:right w:val="single" w:sz="4" w:space="0" w:color="auto"/>
            </w:tcBorders>
            <w:shd w:val="clear" w:color="auto" w:fill="auto"/>
            <w:noWrap/>
            <w:vAlign w:val="bottom"/>
            <w:hideMark/>
          </w:tcPr>
          <w:p w14:paraId="6A24450C" w14:textId="77777777" w:rsidR="000A37A3" w:rsidRPr="007E0ACE" w:rsidRDefault="000A37A3" w:rsidP="000A37A3">
            <w:pPr>
              <w:spacing w:after="0" w:line="240" w:lineRule="auto"/>
              <w:rPr>
                <w:rFonts w:ascii="Myriad Pro" w:eastAsia="Times New Roman" w:hAnsi="Myriad Pro" w:cs="Calibri"/>
                <w:b/>
                <w:bCs/>
                <w:color w:val="000000"/>
                <w:sz w:val="18"/>
                <w:szCs w:val="18"/>
                <w:lang w:eastAsia="ru-RU"/>
              </w:rPr>
            </w:pPr>
            <w:r w:rsidRPr="007E0ACE">
              <w:rPr>
                <w:rFonts w:ascii="Myriad Pro" w:eastAsia="Times New Roman" w:hAnsi="Myriad Pro" w:cs="Calibri"/>
                <w:b/>
                <w:bCs/>
                <w:color w:val="000000"/>
                <w:sz w:val="18"/>
                <w:szCs w:val="18"/>
                <w:lang w:eastAsia="ru-RU"/>
              </w:rPr>
              <w:t>Итого</w:t>
            </w:r>
          </w:p>
        </w:tc>
        <w:tc>
          <w:tcPr>
            <w:tcW w:w="1459" w:type="dxa"/>
            <w:tcBorders>
              <w:top w:val="nil"/>
              <w:left w:val="nil"/>
              <w:bottom w:val="single" w:sz="4" w:space="0" w:color="auto"/>
              <w:right w:val="single" w:sz="4" w:space="0" w:color="auto"/>
            </w:tcBorders>
            <w:shd w:val="clear" w:color="auto" w:fill="auto"/>
            <w:noWrap/>
            <w:vAlign w:val="bottom"/>
            <w:hideMark/>
          </w:tcPr>
          <w:p w14:paraId="0C79D865" w14:textId="77777777" w:rsidR="000A37A3" w:rsidRPr="007E0ACE" w:rsidRDefault="000A37A3" w:rsidP="000A37A3">
            <w:pPr>
              <w:spacing w:after="0" w:line="240" w:lineRule="auto"/>
              <w:jc w:val="right"/>
              <w:rPr>
                <w:rFonts w:ascii="Myriad Pro" w:eastAsia="Times New Roman" w:hAnsi="Myriad Pro" w:cs="Calibri"/>
                <w:b/>
                <w:bCs/>
                <w:color w:val="000000"/>
                <w:sz w:val="18"/>
                <w:szCs w:val="18"/>
                <w:lang w:eastAsia="ru-RU"/>
              </w:rPr>
            </w:pPr>
            <w:r w:rsidRPr="007E0ACE">
              <w:rPr>
                <w:rFonts w:ascii="Myriad Pro" w:eastAsia="Times New Roman" w:hAnsi="Myriad Pro" w:cs="Calibri"/>
                <w:b/>
                <w:bCs/>
                <w:color w:val="000000"/>
                <w:sz w:val="18"/>
                <w:szCs w:val="18"/>
                <w:lang w:eastAsia="ru-RU"/>
              </w:rPr>
              <w:t>1 838,82</w:t>
            </w:r>
          </w:p>
        </w:tc>
        <w:tc>
          <w:tcPr>
            <w:tcW w:w="950" w:type="dxa"/>
            <w:tcBorders>
              <w:top w:val="nil"/>
              <w:left w:val="nil"/>
              <w:bottom w:val="single" w:sz="4" w:space="0" w:color="auto"/>
              <w:right w:val="single" w:sz="4" w:space="0" w:color="auto"/>
            </w:tcBorders>
            <w:shd w:val="clear" w:color="auto" w:fill="auto"/>
            <w:noWrap/>
            <w:vAlign w:val="bottom"/>
            <w:hideMark/>
          </w:tcPr>
          <w:p w14:paraId="396F57E9" w14:textId="77777777" w:rsidR="000A37A3" w:rsidRPr="007E0ACE" w:rsidRDefault="000A37A3" w:rsidP="000A37A3">
            <w:pPr>
              <w:spacing w:after="0" w:line="240" w:lineRule="auto"/>
              <w:jc w:val="right"/>
              <w:rPr>
                <w:rFonts w:ascii="Myriad Pro" w:eastAsia="Times New Roman" w:hAnsi="Myriad Pro" w:cs="Calibri"/>
                <w:b/>
                <w:bCs/>
                <w:color w:val="000000"/>
                <w:sz w:val="18"/>
                <w:szCs w:val="18"/>
                <w:lang w:eastAsia="ru-RU"/>
              </w:rPr>
            </w:pPr>
            <w:r w:rsidRPr="007E0ACE">
              <w:rPr>
                <w:rFonts w:ascii="Myriad Pro" w:eastAsia="Times New Roman" w:hAnsi="Myriad Pro" w:cs="Calibri"/>
                <w:b/>
                <w:bCs/>
                <w:color w:val="000000"/>
                <w:sz w:val="18"/>
                <w:szCs w:val="18"/>
                <w:lang w:eastAsia="ru-RU"/>
              </w:rPr>
              <w:t>278,48</w:t>
            </w:r>
          </w:p>
        </w:tc>
        <w:tc>
          <w:tcPr>
            <w:tcW w:w="1134" w:type="dxa"/>
            <w:tcBorders>
              <w:top w:val="nil"/>
              <w:left w:val="nil"/>
              <w:bottom w:val="single" w:sz="4" w:space="0" w:color="auto"/>
              <w:right w:val="single" w:sz="4" w:space="0" w:color="auto"/>
            </w:tcBorders>
            <w:shd w:val="clear" w:color="auto" w:fill="auto"/>
            <w:noWrap/>
            <w:vAlign w:val="bottom"/>
            <w:hideMark/>
          </w:tcPr>
          <w:p w14:paraId="7F8C487A" w14:textId="77777777" w:rsidR="000A37A3" w:rsidRPr="007E0ACE" w:rsidRDefault="000A37A3" w:rsidP="000A37A3">
            <w:pPr>
              <w:spacing w:after="0" w:line="240" w:lineRule="auto"/>
              <w:jc w:val="right"/>
              <w:rPr>
                <w:rFonts w:ascii="Myriad Pro" w:eastAsia="Times New Roman" w:hAnsi="Myriad Pro" w:cs="Calibri"/>
                <w:b/>
                <w:bCs/>
                <w:color w:val="000000"/>
                <w:sz w:val="18"/>
                <w:szCs w:val="18"/>
                <w:lang w:eastAsia="ru-RU"/>
              </w:rPr>
            </w:pPr>
            <w:r w:rsidRPr="007E0ACE">
              <w:rPr>
                <w:rFonts w:ascii="Myriad Pro" w:eastAsia="Times New Roman" w:hAnsi="Myriad Pro" w:cs="Calibri"/>
                <w:b/>
                <w:bCs/>
                <w:color w:val="000000"/>
                <w:sz w:val="18"/>
                <w:szCs w:val="18"/>
                <w:lang w:eastAsia="ru-RU"/>
              </w:rPr>
              <w:t>1 851,67</w:t>
            </w:r>
          </w:p>
        </w:tc>
        <w:tc>
          <w:tcPr>
            <w:tcW w:w="1134" w:type="dxa"/>
            <w:tcBorders>
              <w:top w:val="nil"/>
              <w:left w:val="nil"/>
              <w:bottom w:val="single" w:sz="4" w:space="0" w:color="auto"/>
              <w:right w:val="single" w:sz="4" w:space="0" w:color="auto"/>
            </w:tcBorders>
            <w:shd w:val="clear" w:color="auto" w:fill="auto"/>
            <w:noWrap/>
            <w:vAlign w:val="bottom"/>
            <w:hideMark/>
          </w:tcPr>
          <w:p w14:paraId="43C5716C" w14:textId="77777777" w:rsidR="000A37A3" w:rsidRPr="007E0ACE" w:rsidRDefault="000A37A3" w:rsidP="000A37A3">
            <w:pPr>
              <w:spacing w:after="0" w:line="240" w:lineRule="auto"/>
              <w:jc w:val="right"/>
              <w:rPr>
                <w:rFonts w:ascii="Myriad Pro" w:eastAsia="Times New Roman" w:hAnsi="Myriad Pro" w:cs="Calibri"/>
                <w:b/>
                <w:bCs/>
                <w:color w:val="000000"/>
                <w:sz w:val="18"/>
                <w:szCs w:val="18"/>
                <w:lang w:eastAsia="ru-RU"/>
              </w:rPr>
            </w:pPr>
            <w:r w:rsidRPr="007E0ACE">
              <w:rPr>
                <w:rFonts w:ascii="Myriad Pro" w:eastAsia="Times New Roman" w:hAnsi="Myriad Pro" w:cs="Calibri"/>
                <w:b/>
                <w:bCs/>
                <w:color w:val="000000"/>
                <w:sz w:val="18"/>
                <w:szCs w:val="18"/>
                <w:lang w:eastAsia="ru-RU"/>
              </w:rPr>
              <w:t>281,33</w:t>
            </w:r>
          </w:p>
        </w:tc>
        <w:tc>
          <w:tcPr>
            <w:tcW w:w="1020" w:type="dxa"/>
            <w:tcBorders>
              <w:top w:val="nil"/>
              <w:left w:val="nil"/>
              <w:bottom w:val="single" w:sz="4" w:space="0" w:color="auto"/>
              <w:right w:val="single" w:sz="4" w:space="0" w:color="auto"/>
            </w:tcBorders>
            <w:shd w:val="clear" w:color="auto" w:fill="auto"/>
            <w:noWrap/>
            <w:vAlign w:val="bottom"/>
            <w:hideMark/>
          </w:tcPr>
          <w:p w14:paraId="089D14E1"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12,85</w:t>
            </w:r>
          </w:p>
        </w:tc>
        <w:tc>
          <w:tcPr>
            <w:tcW w:w="827" w:type="dxa"/>
            <w:tcBorders>
              <w:top w:val="nil"/>
              <w:left w:val="nil"/>
              <w:bottom w:val="single" w:sz="4" w:space="0" w:color="auto"/>
              <w:right w:val="single" w:sz="4" w:space="0" w:color="auto"/>
            </w:tcBorders>
            <w:shd w:val="clear" w:color="auto" w:fill="auto"/>
            <w:noWrap/>
            <w:vAlign w:val="bottom"/>
            <w:hideMark/>
          </w:tcPr>
          <w:p w14:paraId="0D36AAA6"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100,7%</w:t>
            </w:r>
          </w:p>
        </w:tc>
        <w:tc>
          <w:tcPr>
            <w:tcW w:w="763" w:type="dxa"/>
            <w:tcBorders>
              <w:top w:val="nil"/>
              <w:left w:val="nil"/>
              <w:bottom w:val="single" w:sz="4" w:space="0" w:color="auto"/>
              <w:right w:val="single" w:sz="4" w:space="0" w:color="auto"/>
            </w:tcBorders>
            <w:shd w:val="clear" w:color="auto" w:fill="auto"/>
            <w:noWrap/>
            <w:vAlign w:val="bottom"/>
            <w:hideMark/>
          </w:tcPr>
          <w:p w14:paraId="053D4A8C"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-2,85</w:t>
            </w:r>
          </w:p>
        </w:tc>
        <w:tc>
          <w:tcPr>
            <w:tcW w:w="934" w:type="dxa"/>
            <w:tcBorders>
              <w:top w:val="nil"/>
              <w:left w:val="nil"/>
              <w:bottom w:val="single" w:sz="4" w:space="0" w:color="auto"/>
              <w:right w:val="single" w:sz="4" w:space="0" w:color="auto"/>
            </w:tcBorders>
            <w:shd w:val="clear" w:color="auto" w:fill="auto"/>
            <w:noWrap/>
            <w:vAlign w:val="bottom"/>
            <w:hideMark/>
          </w:tcPr>
          <w:p w14:paraId="1B617EBB" w14:textId="77777777" w:rsidR="000A37A3" w:rsidRPr="007E0ACE" w:rsidRDefault="000A37A3" w:rsidP="000A37A3">
            <w:pPr>
              <w:spacing w:after="0" w:line="240" w:lineRule="auto"/>
              <w:jc w:val="right"/>
              <w:rPr>
                <w:rFonts w:ascii="Myriad Pro" w:eastAsia="Times New Roman" w:hAnsi="Myriad Pro" w:cs="Calibri"/>
                <w:color w:val="000000"/>
                <w:sz w:val="18"/>
                <w:szCs w:val="18"/>
                <w:lang w:eastAsia="ru-RU"/>
              </w:rPr>
            </w:pPr>
            <w:r w:rsidRPr="007E0ACE">
              <w:rPr>
                <w:rFonts w:ascii="Myriad Pro" w:eastAsia="Times New Roman" w:hAnsi="Myriad Pro" w:cs="Calibri"/>
                <w:color w:val="000000"/>
                <w:sz w:val="18"/>
                <w:szCs w:val="18"/>
                <w:lang w:eastAsia="ru-RU"/>
              </w:rPr>
              <w:t>101,02%</w:t>
            </w:r>
          </w:p>
        </w:tc>
      </w:tr>
    </w:tbl>
    <w:p w14:paraId="00852A18" w14:textId="77777777" w:rsidR="000A37A3" w:rsidRPr="007E0ACE" w:rsidRDefault="000A37A3" w:rsidP="00585645">
      <w:pPr>
        <w:widowControl w:val="0"/>
        <w:tabs>
          <w:tab w:val="num" w:pos="1134"/>
        </w:tabs>
        <w:spacing w:after="0" w:line="360" w:lineRule="auto"/>
        <w:ind w:firstLine="567"/>
        <w:contextualSpacing/>
        <w:jc w:val="both"/>
        <w:rPr>
          <w:rFonts w:ascii="Myriad Pro" w:hAnsi="Myriad Pro"/>
          <w:sz w:val="26"/>
          <w:szCs w:val="26"/>
        </w:rPr>
      </w:pPr>
    </w:p>
    <w:p w14:paraId="0FAC9DA2" w14:textId="77777777" w:rsidR="00585645" w:rsidRPr="007E0ACE" w:rsidRDefault="00B62FA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При анализе сводных показателей балансов в целом по организации, с учетом незначительных отклонений можно сделать вывод</w:t>
      </w:r>
      <w:r w:rsidR="00585645" w:rsidRPr="007E0ACE">
        <w:rPr>
          <w:rFonts w:ascii="Myriad Pro" w:hAnsi="Myriad Pro"/>
          <w:sz w:val="26"/>
          <w:szCs w:val="26"/>
        </w:rPr>
        <w:t xml:space="preserve">, что данное отклонение оказывает несущественное влияние на получение дохода от оказания услуг по передаче электрической энергии. </w:t>
      </w:r>
    </w:p>
    <w:p w14:paraId="6C280B32" w14:textId="77777777" w:rsidR="00CE4D42" w:rsidRPr="007E0ACE" w:rsidRDefault="00CE4D42"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Исполнителем дополнительно проведен анализ показателей полезного отпуска </w:t>
      </w:r>
      <w:r w:rsidR="000A37A3" w:rsidRPr="007E0ACE">
        <w:rPr>
          <w:rFonts w:ascii="Myriad Pro" w:hAnsi="Myriad Pro"/>
          <w:sz w:val="26"/>
          <w:szCs w:val="26"/>
        </w:rPr>
        <w:t>э</w:t>
      </w:r>
      <w:r w:rsidRPr="007E0ACE">
        <w:rPr>
          <w:rFonts w:ascii="Myriad Pro" w:hAnsi="Myriad Pro"/>
          <w:sz w:val="26"/>
          <w:szCs w:val="26"/>
        </w:rPr>
        <w:t>лектрической энергии (мощности) по уровням напряжения.</w:t>
      </w:r>
      <w:r w:rsidR="00E153DF" w:rsidRPr="007E0ACE">
        <w:rPr>
          <w:rFonts w:ascii="Myriad Pro" w:hAnsi="Myriad Pro"/>
          <w:sz w:val="26"/>
          <w:szCs w:val="26"/>
        </w:rPr>
        <w:t xml:space="preserve"> </w:t>
      </w:r>
    </w:p>
    <w:p w14:paraId="57425D1C" w14:textId="77777777" w:rsidR="00D87C95" w:rsidRPr="007E0ACE" w:rsidRDefault="00D87C9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Динамика за период 2015-2017 гг.</w:t>
      </w:r>
    </w:p>
    <w:tbl>
      <w:tblPr>
        <w:tblW w:w="9440"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060"/>
        <w:gridCol w:w="1420"/>
        <w:gridCol w:w="1292"/>
        <w:gridCol w:w="1086"/>
        <w:gridCol w:w="1291"/>
        <w:gridCol w:w="1291"/>
      </w:tblGrid>
      <w:tr w:rsidR="00D87C95" w:rsidRPr="007E0ACE" w14:paraId="6845C664" w14:textId="77777777" w:rsidTr="00D87C95">
        <w:trPr>
          <w:trHeight w:val="465"/>
          <w:tblHeader/>
        </w:trPr>
        <w:tc>
          <w:tcPr>
            <w:tcW w:w="30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27FAD89C"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 Показатели</w:t>
            </w:r>
          </w:p>
        </w:tc>
        <w:tc>
          <w:tcPr>
            <w:tcW w:w="142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D549F8D"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 xml:space="preserve">полезный отпуск </w:t>
            </w:r>
            <w:r w:rsidRPr="007E0ACE">
              <w:rPr>
                <w:rFonts w:ascii="Myriad Pro" w:eastAsia="Times New Roman" w:hAnsi="Myriad Pro" w:cs="Arial"/>
                <w:b/>
                <w:i/>
                <w:iCs/>
                <w:color w:val="FFFFFF" w:themeColor="background1"/>
                <w:sz w:val="18"/>
                <w:szCs w:val="18"/>
                <w:lang w:eastAsia="ru-RU"/>
              </w:rPr>
              <w:br/>
              <w:t>млн.</w:t>
            </w:r>
            <w:r w:rsidR="001C6584" w:rsidRPr="007E0ACE">
              <w:rPr>
                <w:rFonts w:ascii="Myriad Pro" w:eastAsia="Times New Roman" w:hAnsi="Myriad Pro" w:cs="Arial"/>
                <w:b/>
                <w:i/>
                <w:iCs/>
                <w:color w:val="FFFFFF" w:themeColor="background1"/>
                <w:sz w:val="18"/>
                <w:szCs w:val="18"/>
                <w:lang w:eastAsia="ru-RU"/>
              </w:rPr>
              <w:t xml:space="preserve"> </w:t>
            </w:r>
            <w:r w:rsidRPr="007E0ACE">
              <w:rPr>
                <w:rFonts w:ascii="Myriad Pro" w:eastAsia="Times New Roman" w:hAnsi="Myriad Pro" w:cs="Arial"/>
                <w:b/>
                <w:i/>
                <w:iCs/>
                <w:color w:val="FFFFFF" w:themeColor="background1"/>
                <w:sz w:val="18"/>
                <w:szCs w:val="18"/>
                <w:lang w:eastAsia="ru-RU"/>
              </w:rPr>
              <w:t>кВт.</w:t>
            </w:r>
            <w:r w:rsidR="001C6584" w:rsidRPr="007E0ACE">
              <w:rPr>
                <w:rFonts w:ascii="Myriad Pro" w:eastAsia="Times New Roman" w:hAnsi="Myriad Pro" w:cs="Arial"/>
                <w:b/>
                <w:i/>
                <w:iCs/>
                <w:color w:val="FFFFFF" w:themeColor="background1"/>
                <w:sz w:val="18"/>
                <w:szCs w:val="18"/>
                <w:lang w:eastAsia="ru-RU"/>
              </w:rPr>
              <w:t xml:space="preserve"> </w:t>
            </w:r>
            <w:r w:rsidRPr="007E0ACE">
              <w:rPr>
                <w:rFonts w:ascii="Myriad Pro" w:eastAsia="Times New Roman" w:hAnsi="Myriad Pro" w:cs="Arial"/>
                <w:b/>
                <w:i/>
                <w:iCs/>
                <w:color w:val="FFFFFF" w:themeColor="background1"/>
                <w:sz w:val="18"/>
                <w:szCs w:val="18"/>
                <w:lang w:eastAsia="ru-RU"/>
              </w:rPr>
              <w:t>ч</w:t>
            </w:r>
          </w:p>
        </w:tc>
        <w:tc>
          <w:tcPr>
            <w:tcW w:w="4960"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279DDFC"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по уровням напряжения</w:t>
            </w:r>
          </w:p>
        </w:tc>
      </w:tr>
      <w:tr w:rsidR="00D87C95" w:rsidRPr="007E0ACE" w14:paraId="5691AAA8" w14:textId="77777777" w:rsidTr="00D87C95">
        <w:trPr>
          <w:trHeight w:val="435"/>
          <w:tblHeader/>
        </w:trPr>
        <w:tc>
          <w:tcPr>
            <w:tcW w:w="30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57D8CCDC" w14:textId="77777777" w:rsidR="00D87C95" w:rsidRPr="007E0ACE" w:rsidRDefault="00D87C95" w:rsidP="00D87C95">
            <w:pPr>
              <w:spacing w:after="0" w:line="240" w:lineRule="auto"/>
              <w:rPr>
                <w:rFonts w:ascii="Myriad Pro" w:eastAsia="Times New Roman" w:hAnsi="Myriad Pro" w:cs="Arial"/>
                <w:b/>
                <w:i/>
                <w:iCs/>
                <w:color w:val="FFFFFF" w:themeColor="background1"/>
                <w:sz w:val="18"/>
                <w:szCs w:val="18"/>
                <w:lang w:eastAsia="ru-RU"/>
              </w:rPr>
            </w:pPr>
          </w:p>
        </w:tc>
        <w:tc>
          <w:tcPr>
            <w:tcW w:w="142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337E84B" w14:textId="77777777" w:rsidR="00D87C95" w:rsidRPr="007E0ACE" w:rsidRDefault="00D87C95" w:rsidP="00D87C95">
            <w:pPr>
              <w:spacing w:after="0" w:line="240" w:lineRule="auto"/>
              <w:rPr>
                <w:rFonts w:ascii="Myriad Pro" w:eastAsia="Times New Roman" w:hAnsi="Myriad Pro" w:cs="Arial"/>
                <w:b/>
                <w:i/>
                <w:iCs/>
                <w:color w:val="FFFFFF" w:themeColor="background1"/>
                <w:sz w:val="18"/>
                <w:szCs w:val="18"/>
                <w:lang w:eastAsia="ru-RU"/>
              </w:rPr>
            </w:pPr>
          </w:p>
        </w:tc>
        <w:tc>
          <w:tcPr>
            <w:tcW w:w="12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02D74CF5"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ВН</w:t>
            </w:r>
          </w:p>
        </w:tc>
        <w:tc>
          <w:tcPr>
            <w:tcW w:w="1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18AFFFF7"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СН1</w:t>
            </w:r>
          </w:p>
        </w:tc>
        <w:tc>
          <w:tcPr>
            <w:tcW w:w="1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32FB599C"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СН2</w:t>
            </w:r>
          </w:p>
        </w:tc>
        <w:tc>
          <w:tcPr>
            <w:tcW w:w="1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hideMark/>
          </w:tcPr>
          <w:p w14:paraId="6FA98CF6" w14:textId="77777777" w:rsidR="00D87C95" w:rsidRPr="007E0ACE" w:rsidRDefault="00D87C95" w:rsidP="00D87C95">
            <w:pPr>
              <w:spacing w:after="0" w:line="240" w:lineRule="auto"/>
              <w:jc w:val="center"/>
              <w:rPr>
                <w:rFonts w:ascii="Myriad Pro" w:eastAsia="Times New Roman" w:hAnsi="Myriad Pro" w:cs="Arial"/>
                <w:b/>
                <w:i/>
                <w:iCs/>
                <w:color w:val="FFFFFF" w:themeColor="background1"/>
                <w:sz w:val="18"/>
                <w:szCs w:val="18"/>
                <w:lang w:eastAsia="ru-RU"/>
              </w:rPr>
            </w:pPr>
            <w:r w:rsidRPr="007E0ACE">
              <w:rPr>
                <w:rFonts w:ascii="Myriad Pro" w:eastAsia="Times New Roman" w:hAnsi="Myriad Pro" w:cs="Arial"/>
                <w:b/>
                <w:i/>
                <w:iCs/>
                <w:color w:val="FFFFFF" w:themeColor="background1"/>
                <w:sz w:val="18"/>
                <w:szCs w:val="18"/>
                <w:lang w:eastAsia="ru-RU"/>
              </w:rPr>
              <w:t>НН</w:t>
            </w:r>
          </w:p>
        </w:tc>
      </w:tr>
      <w:tr w:rsidR="00D87C95" w:rsidRPr="007E0ACE" w14:paraId="414558F6" w14:textId="77777777" w:rsidTr="00D87C95">
        <w:trPr>
          <w:trHeight w:val="315"/>
        </w:trPr>
        <w:tc>
          <w:tcPr>
            <w:tcW w:w="3060" w:type="dxa"/>
            <w:tcBorders>
              <w:top w:val="single" w:sz="8" w:space="0" w:color="FFFFFF" w:themeColor="background1"/>
            </w:tcBorders>
            <w:shd w:val="clear" w:color="auto" w:fill="auto"/>
            <w:noWrap/>
            <w:vAlign w:val="center"/>
            <w:hideMark/>
          </w:tcPr>
          <w:p w14:paraId="2D4CE173" w14:textId="77777777" w:rsidR="00D87C95" w:rsidRPr="007E0ACE" w:rsidRDefault="00D87C95" w:rsidP="00D87C95">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2015 г.</w:t>
            </w:r>
          </w:p>
        </w:tc>
        <w:tc>
          <w:tcPr>
            <w:tcW w:w="1420" w:type="dxa"/>
            <w:tcBorders>
              <w:top w:val="single" w:sz="8" w:space="0" w:color="FFFFFF" w:themeColor="background1"/>
            </w:tcBorders>
            <w:shd w:val="clear" w:color="auto" w:fill="auto"/>
            <w:noWrap/>
            <w:vAlign w:val="center"/>
            <w:hideMark/>
          </w:tcPr>
          <w:p w14:paraId="7971BA43"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1 719,45</w:t>
            </w:r>
          </w:p>
        </w:tc>
        <w:tc>
          <w:tcPr>
            <w:tcW w:w="1292" w:type="dxa"/>
            <w:tcBorders>
              <w:top w:val="single" w:sz="8" w:space="0" w:color="FFFFFF" w:themeColor="background1"/>
            </w:tcBorders>
            <w:shd w:val="clear" w:color="auto" w:fill="auto"/>
            <w:noWrap/>
            <w:vAlign w:val="center"/>
            <w:hideMark/>
          </w:tcPr>
          <w:p w14:paraId="1B03931B"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276,48</w:t>
            </w:r>
          </w:p>
        </w:tc>
        <w:tc>
          <w:tcPr>
            <w:tcW w:w="1086" w:type="dxa"/>
            <w:tcBorders>
              <w:top w:val="single" w:sz="8" w:space="0" w:color="FFFFFF" w:themeColor="background1"/>
            </w:tcBorders>
            <w:shd w:val="clear" w:color="auto" w:fill="auto"/>
            <w:noWrap/>
            <w:vAlign w:val="center"/>
            <w:hideMark/>
          </w:tcPr>
          <w:p w14:paraId="732F2289"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9,02</w:t>
            </w:r>
          </w:p>
        </w:tc>
        <w:tc>
          <w:tcPr>
            <w:tcW w:w="1291" w:type="dxa"/>
            <w:tcBorders>
              <w:top w:val="single" w:sz="8" w:space="0" w:color="FFFFFF" w:themeColor="background1"/>
            </w:tcBorders>
            <w:shd w:val="clear" w:color="auto" w:fill="auto"/>
            <w:noWrap/>
            <w:vAlign w:val="center"/>
            <w:hideMark/>
          </w:tcPr>
          <w:p w14:paraId="724CD6A8"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559,39</w:t>
            </w:r>
          </w:p>
        </w:tc>
        <w:tc>
          <w:tcPr>
            <w:tcW w:w="1291" w:type="dxa"/>
            <w:tcBorders>
              <w:top w:val="single" w:sz="8" w:space="0" w:color="FFFFFF" w:themeColor="background1"/>
            </w:tcBorders>
            <w:shd w:val="clear" w:color="auto" w:fill="auto"/>
            <w:noWrap/>
            <w:vAlign w:val="center"/>
            <w:hideMark/>
          </w:tcPr>
          <w:p w14:paraId="08D3D2A9"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874,57</w:t>
            </w:r>
          </w:p>
        </w:tc>
      </w:tr>
      <w:tr w:rsidR="00D87C95" w:rsidRPr="007E0ACE" w14:paraId="69B19464" w14:textId="77777777" w:rsidTr="00D87C95">
        <w:trPr>
          <w:trHeight w:val="315"/>
        </w:trPr>
        <w:tc>
          <w:tcPr>
            <w:tcW w:w="3060" w:type="dxa"/>
            <w:shd w:val="clear" w:color="auto" w:fill="auto"/>
            <w:noWrap/>
            <w:vAlign w:val="center"/>
            <w:hideMark/>
          </w:tcPr>
          <w:p w14:paraId="1C72BEB8"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proofErr w:type="spellStart"/>
            <w:r w:rsidRPr="007E0ACE">
              <w:rPr>
                <w:rFonts w:ascii="Myriad Pro" w:eastAsia="Times New Roman" w:hAnsi="Myriad Pro" w:cs="Arial"/>
                <w:i/>
                <w:iCs/>
                <w:sz w:val="18"/>
                <w:szCs w:val="18"/>
                <w:lang w:eastAsia="ru-RU"/>
              </w:rPr>
              <w:t>уд.вес</w:t>
            </w:r>
            <w:proofErr w:type="spellEnd"/>
          </w:p>
        </w:tc>
        <w:tc>
          <w:tcPr>
            <w:tcW w:w="1420" w:type="dxa"/>
            <w:shd w:val="clear" w:color="auto" w:fill="auto"/>
            <w:noWrap/>
            <w:vAlign w:val="center"/>
            <w:hideMark/>
          </w:tcPr>
          <w:p w14:paraId="790B5B27"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100%</w:t>
            </w:r>
          </w:p>
        </w:tc>
        <w:tc>
          <w:tcPr>
            <w:tcW w:w="1292" w:type="dxa"/>
            <w:shd w:val="clear" w:color="auto" w:fill="auto"/>
            <w:noWrap/>
            <w:vAlign w:val="center"/>
            <w:hideMark/>
          </w:tcPr>
          <w:p w14:paraId="43B4DDDB"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16,08%</w:t>
            </w:r>
          </w:p>
        </w:tc>
        <w:tc>
          <w:tcPr>
            <w:tcW w:w="1086" w:type="dxa"/>
            <w:shd w:val="clear" w:color="auto" w:fill="auto"/>
            <w:noWrap/>
            <w:vAlign w:val="center"/>
            <w:hideMark/>
          </w:tcPr>
          <w:p w14:paraId="0CAFE99D"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0,52%</w:t>
            </w:r>
          </w:p>
        </w:tc>
        <w:tc>
          <w:tcPr>
            <w:tcW w:w="1291" w:type="dxa"/>
            <w:shd w:val="clear" w:color="auto" w:fill="auto"/>
            <w:noWrap/>
            <w:vAlign w:val="center"/>
            <w:hideMark/>
          </w:tcPr>
          <w:p w14:paraId="53A1D159"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32,53%</w:t>
            </w:r>
          </w:p>
        </w:tc>
        <w:tc>
          <w:tcPr>
            <w:tcW w:w="1291" w:type="dxa"/>
            <w:shd w:val="clear" w:color="auto" w:fill="auto"/>
            <w:noWrap/>
            <w:vAlign w:val="center"/>
            <w:hideMark/>
          </w:tcPr>
          <w:p w14:paraId="01E92EB5"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50,86%</w:t>
            </w:r>
          </w:p>
        </w:tc>
      </w:tr>
      <w:tr w:rsidR="00D87C95" w:rsidRPr="007E0ACE" w14:paraId="621B8623" w14:textId="77777777" w:rsidTr="00D87C95">
        <w:trPr>
          <w:trHeight w:val="315"/>
        </w:trPr>
        <w:tc>
          <w:tcPr>
            <w:tcW w:w="3060" w:type="dxa"/>
            <w:shd w:val="clear" w:color="auto" w:fill="auto"/>
            <w:noWrap/>
            <w:vAlign w:val="center"/>
            <w:hideMark/>
          </w:tcPr>
          <w:p w14:paraId="5C96BAD6" w14:textId="77777777" w:rsidR="00D87C95" w:rsidRPr="007E0ACE" w:rsidRDefault="00D87C95" w:rsidP="00D87C95">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2016 г.</w:t>
            </w:r>
          </w:p>
        </w:tc>
        <w:tc>
          <w:tcPr>
            <w:tcW w:w="1420" w:type="dxa"/>
            <w:shd w:val="clear" w:color="auto" w:fill="auto"/>
            <w:noWrap/>
            <w:vAlign w:val="center"/>
            <w:hideMark/>
          </w:tcPr>
          <w:p w14:paraId="1D8A93EA" w14:textId="77777777" w:rsidR="00D87C95" w:rsidRPr="007E0ACE" w:rsidRDefault="001C6584"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 xml:space="preserve">  </w:t>
            </w:r>
            <w:r w:rsidR="00D87C95" w:rsidRPr="007E0ACE">
              <w:rPr>
                <w:rFonts w:ascii="Myriad Pro" w:eastAsia="Times New Roman" w:hAnsi="Myriad Pro" w:cs="Arial"/>
                <w:sz w:val="18"/>
                <w:szCs w:val="18"/>
                <w:lang w:eastAsia="ru-RU"/>
              </w:rPr>
              <w:t>1 793,57</w:t>
            </w:r>
          </w:p>
        </w:tc>
        <w:tc>
          <w:tcPr>
            <w:tcW w:w="1292" w:type="dxa"/>
            <w:shd w:val="clear" w:color="auto" w:fill="auto"/>
            <w:noWrap/>
            <w:vAlign w:val="center"/>
            <w:hideMark/>
          </w:tcPr>
          <w:p w14:paraId="68592842"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300,11</w:t>
            </w:r>
          </w:p>
        </w:tc>
        <w:tc>
          <w:tcPr>
            <w:tcW w:w="1086" w:type="dxa"/>
            <w:shd w:val="clear" w:color="auto" w:fill="auto"/>
            <w:noWrap/>
            <w:vAlign w:val="center"/>
            <w:hideMark/>
          </w:tcPr>
          <w:p w14:paraId="3F6A6B48"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20,51</w:t>
            </w:r>
          </w:p>
        </w:tc>
        <w:tc>
          <w:tcPr>
            <w:tcW w:w="1291" w:type="dxa"/>
            <w:shd w:val="clear" w:color="auto" w:fill="auto"/>
            <w:noWrap/>
            <w:vAlign w:val="center"/>
            <w:hideMark/>
          </w:tcPr>
          <w:p w14:paraId="70A273EF"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578,26</w:t>
            </w:r>
          </w:p>
        </w:tc>
        <w:tc>
          <w:tcPr>
            <w:tcW w:w="1291" w:type="dxa"/>
            <w:shd w:val="clear" w:color="auto" w:fill="auto"/>
            <w:noWrap/>
            <w:vAlign w:val="center"/>
            <w:hideMark/>
          </w:tcPr>
          <w:p w14:paraId="23467C4E"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894,69</w:t>
            </w:r>
          </w:p>
        </w:tc>
      </w:tr>
      <w:tr w:rsidR="00D87C95" w:rsidRPr="007E0ACE" w14:paraId="6ACFDEFF" w14:textId="77777777" w:rsidTr="00D87C95">
        <w:trPr>
          <w:trHeight w:val="315"/>
        </w:trPr>
        <w:tc>
          <w:tcPr>
            <w:tcW w:w="3060" w:type="dxa"/>
            <w:shd w:val="clear" w:color="auto" w:fill="auto"/>
            <w:noWrap/>
            <w:vAlign w:val="center"/>
            <w:hideMark/>
          </w:tcPr>
          <w:p w14:paraId="54F5E9B2"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proofErr w:type="spellStart"/>
            <w:r w:rsidRPr="007E0ACE">
              <w:rPr>
                <w:rFonts w:ascii="Myriad Pro" w:eastAsia="Times New Roman" w:hAnsi="Myriad Pro" w:cs="Arial"/>
                <w:i/>
                <w:iCs/>
                <w:sz w:val="18"/>
                <w:szCs w:val="18"/>
                <w:lang w:eastAsia="ru-RU"/>
              </w:rPr>
              <w:t>уд.вес</w:t>
            </w:r>
            <w:proofErr w:type="spellEnd"/>
          </w:p>
        </w:tc>
        <w:tc>
          <w:tcPr>
            <w:tcW w:w="1420" w:type="dxa"/>
            <w:shd w:val="clear" w:color="auto" w:fill="auto"/>
            <w:noWrap/>
            <w:vAlign w:val="center"/>
            <w:hideMark/>
          </w:tcPr>
          <w:p w14:paraId="79132A9A"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100%</w:t>
            </w:r>
          </w:p>
        </w:tc>
        <w:tc>
          <w:tcPr>
            <w:tcW w:w="1292" w:type="dxa"/>
            <w:shd w:val="clear" w:color="auto" w:fill="auto"/>
            <w:noWrap/>
            <w:vAlign w:val="center"/>
            <w:hideMark/>
          </w:tcPr>
          <w:p w14:paraId="6F564716"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16,73%</w:t>
            </w:r>
          </w:p>
        </w:tc>
        <w:tc>
          <w:tcPr>
            <w:tcW w:w="1086" w:type="dxa"/>
            <w:shd w:val="clear" w:color="auto" w:fill="auto"/>
            <w:noWrap/>
            <w:vAlign w:val="center"/>
            <w:hideMark/>
          </w:tcPr>
          <w:p w14:paraId="5BF1FB9F"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1,14%</w:t>
            </w:r>
          </w:p>
        </w:tc>
        <w:tc>
          <w:tcPr>
            <w:tcW w:w="1291" w:type="dxa"/>
            <w:shd w:val="clear" w:color="auto" w:fill="auto"/>
            <w:noWrap/>
            <w:vAlign w:val="center"/>
            <w:hideMark/>
          </w:tcPr>
          <w:p w14:paraId="6D4EDA80"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32,24%</w:t>
            </w:r>
          </w:p>
        </w:tc>
        <w:tc>
          <w:tcPr>
            <w:tcW w:w="1291" w:type="dxa"/>
            <w:shd w:val="clear" w:color="auto" w:fill="auto"/>
            <w:noWrap/>
            <w:vAlign w:val="center"/>
            <w:hideMark/>
          </w:tcPr>
          <w:p w14:paraId="0521553E"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49,88%</w:t>
            </w:r>
          </w:p>
        </w:tc>
      </w:tr>
      <w:tr w:rsidR="00D87C95" w:rsidRPr="007E0ACE" w14:paraId="539AFE38" w14:textId="77777777" w:rsidTr="00D87C95">
        <w:trPr>
          <w:trHeight w:val="315"/>
        </w:trPr>
        <w:tc>
          <w:tcPr>
            <w:tcW w:w="3060" w:type="dxa"/>
            <w:shd w:val="clear" w:color="auto" w:fill="auto"/>
            <w:noWrap/>
            <w:vAlign w:val="center"/>
            <w:hideMark/>
          </w:tcPr>
          <w:p w14:paraId="43AAD4AC" w14:textId="77777777" w:rsidR="00D87C95" w:rsidRPr="007E0ACE" w:rsidRDefault="00D87C95" w:rsidP="00D87C95">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2017 г.</w:t>
            </w:r>
          </w:p>
        </w:tc>
        <w:tc>
          <w:tcPr>
            <w:tcW w:w="1420" w:type="dxa"/>
            <w:shd w:val="clear" w:color="auto" w:fill="auto"/>
            <w:noWrap/>
            <w:vAlign w:val="center"/>
            <w:hideMark/>
          </w:tcPr>
          <w:p w14:paraId="0BADA407"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1 829,11</w:t>
            </w:r>
          </w:p>
        </w:tc>
        <w:tc>
          <w:tcPr>
            <w:tcW w:w="1292" w:type="dxa"/>
            <w:shd w:val="clear" w:color="auto" w:fill="auto"/>
            <w:noWrap/>
            <w:vAlign w:val="center"/>
            <w:hideMark/>
          </w:tcPr>
          <w:p w14:paraId="1F7A5658"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316,68</w:t>
            </w:r>
          </w:p>
        </w:tc>
        <w:tc>
          <w:tcPr>
            <w:tcW w:w="1086" w:type="dxa"/>
            <w:shd w:val="clear" w:color="auto" w:fill="auto"/>
            <w:noWrap/>
            <w:vAlign w:val="center"/>
            <w:hideMark/>
          </w:tcPr>
          <w:p w14:paraId="334F317B"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21,86</w:t>
            </w:r>
          </w:p>
        </w:tc>
        <w:tc>
          <w:tcPr>
            <w:tcW w:w="1291" w:type="dxa"/>
            <w:shd w:val="clear" w:color="auto" w:fill="auto"/>
            <w:noWrap/>
            <w:vAlign w:val="center"/>
            <w:hideMark/>
          </w:tcPr>
          <w:p w14:paraId="002A086A"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588,46</w:t>
            </w:r>
          </w:p>
        </w:tc>
        <w:tc>
          <w:tcPr>
            <w:tcW w:w="1291" w:type="dxa"/>
            <w:shd w:val="clear" w:color="auto" w:fill="auto"/>
            <w:noWrap/>
            <w:vAlign w:val="center"/>
            <w:hideMark/>
          </w:tcPr>
          <w:p w14:paraId="67917DFB"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902,10</w:t>
            </w:r>
          </w:p>
        </w:tc>
      </w:tr>
      <w:tr w:rsidR="00D87C95" w:rsidRPr="007E0ACE" w14:paraId="7303BD90" w14:textId="77777777" w:rsidTr="00D87C95">
        <w:trPr>
          <w:trHeight w:val="315"/>
        </w:trPr>
        <w:tc>
          <w:tcPr>
            <w:tcW w:w="3060" w:type="dxa"/>
            <w:shd w:val="clear" w:color="auto" w:fill="auto"/>
            <w:noWrap/>
            <w:vAlign w:val="center"/>
            <w:hideMark/>
          </w:tcPr>
          <w:p w14:paraId="7C17921E"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proofErr w:type="spellStart"/>
            <w:r w:rsidRPr="007E0ACE">
              <w:rPr>
                <w:rFonts w:ascii="Myriad Pro" w:eastAsia="Times New Roman" w:hAnsi="Myriad Pro" w:cs="Arial"/>
                <w:i/>
                <w:iCs/>
                <w:sz w:val="18"/>
                <w:szCs w:val="18"/>
                <w:lang w:eastAsia="ru-RU"/>
              </w:rPr>
              <w:t>уд.вес</w:t>
            </w:r>
            <w:proofErr w:type="spellEnd"/>
          </w:p>
        </w:tc>
        <w:tc>
          <w:tcPr>
            <w:tcW w:w="1420" w:type="dxa"/>
            <w:shd w:val="clear" w:color="auto" w:fill="auto"/>
            <w:noWrap/>
            <w:vAlign w:val="center"/>
            <w:hideMark/>
          </w:tcPr>
          <w:p w14:paraId="2F4D78B1"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100%</w:t>
            </w:r>
          </w:p>
        </w:tc>
        <w:tc>
          <w:tcPr>
            <w:tcW w:w="1292" w:type="dxa"/>
            <w:shd w:val="clear" w:color="auto" w:fill="auto"/>
            <w:noWrap/>
            <w:vAlign w:val="center"/>
            <w:hideMark/>
          </w:tcPr>
          <w:p w14:paraId="4A1BF870"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17,31%</w:t>
            </w:r>
          </w:p>
        </w:tc>
        <w:tc>
          <w:tcPr>
            <w:tcW w:w="1086" w:type="dxa"/>
            <w:shd w:val="clear" w:color="auto" w:fill="auto"/>
            <w:noWrap/>
            <w:vAlign w:val="center"/>
            <w:hideMark/>
          </w:tcPr>
          <w:p w14:paraId="2E16CE3C"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1,20%</w:t>
            </w:r>
          </w:p>
        </w:tc>
        <w:tc>
          <w:tcPr>
            <w:tcW w:w="1291" w:type="dxa"/>
            <w:shd w:val="clear" w:color="auto" w:fill="auto"/>
            <w:noWrap/>
            <w:vAlign w:val="center"/>
            <w:hideMark/>
          </w:tcPr>
          <w:p w14:paraId="3BF29CB4"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32,17%</w:t>
            </w:r>
          </w:p>
        </w:tc>
        <w:tc>
          <w:tcPr>
            <w:tcW w:w="1291" w:type="dxa"/>
            <w:shd w:val="clear" w:color="auto" w:fill="auto"/>
            <w:noWrap/>
            <w:vAlign w:val="center"/>
            <w:hideMark/>
          </w:tcPr>
          <w:p w14:paraId="6572751D" w14:textId="77777777" w:rsidR="00D87C95" w:rsidRPr="007E0ACE" w:rsidRDefault="00D87C95" w:rsidP="00D87C95">
            <w:pPr>
              <w:spacing w:after="0" w:line="240" w:lineRule="auto"/>
              <w:jc w:val="right"/>
              <w:rPr>
                <w:rFonts w:ascii="Myriad Pro" w:eastAsia="Times New Roman" w:hAnsi="Myriad Pro" w:cs="Arial"/>
                <w:i/>
                <w:iCs/>
                <w:sz w:val="18"/>
                <w:szCs w:val="18"/>
                <w:lang w:eastAsia="ru-RU"/>
              </w:rPr>
            </w:pPr>
            <w:r w:rsidRPr="007E0ACE">
              <w:rPr>
                <w:rFonts w:ascii="Myriad Pro" w:eastAsia="Times New Roman" w:hAnsi="Myriad Pro" w:cs="Arial"/>
                <w:i/>
                <w:iCs/>
                <w:sz w:val="18"/>
                <w:szCs w:val="18"/>
                <w:lang w:eastAsia="ru-RU"/>
              </w:rPr>
              <w:t>49,32%</w:t>
            </w:r>
          </w:p>
        </w:tc>
      </w:tr>
      <w:tr w:rsidR="00D87C95" w:rsidRPr="007E0ACE" w14:paraId="7559CA77" w14:textId="77777777" w:rsidTr="00D87C95">
        <w:trPr>
          <w:trHeight w:val="315"/>
        </w:trPr>
        <w:tc>
          <w:tcPr>
            <w:tcW w:w="3060" w:type="dxa"/>
            <w:shd w:val="clear" w:color="auto" w:fill="auto"/>
            <w:noWrap/>
            <w:vAlign w:val="center"/>
            <w:hideMark/>
          </w:tcPr>
          <w:p w14:paraId="718C29F5" w14:textId="77777777" w:rsidR="00D87C95" w:rsidRPr="007E0ACE" w:rsidRDefault="00D87C95" w:rsidP="00D87C95">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среднегодовое значение</w:t>
            </w:r>
          </w:p>
        </w:tc>
        <w:tc>
          <w:tcPr>
            <w:tcW w:w="1420" w:type="dxa"/>
            <w:shd w:val="clear" w:color="auto" w:fill="auto"/>
            <w:noWrap/>
            <w:vAlign w:val="center"/>
            <w:hideMark/>
          </w:tcPr>
          <w:p w14:paraId="29328488"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1 780,71</w:t>
            </w:r>
          </w:p>
        </w:tc>
        <w:tc>
          <w:tcPr>
            <w:tcW w:w="1292" w:type="dxa"/>
            <w:shd w:val="clear" w:color="auto" w:fill="auto"/>
            <w:noWrap/>
            <w:vAlign w:val="center"/>
            <w:hideMark/>
          </w:tcPr>
          <w:p w14:paraId="121317DF"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297,76</w:t>
            </w:r>
          </w:p>
        </w:tc>
        <w:tc>
          <w:tcPr>
            <w:tcW w:w="1086" w:type="dxa"/>
            <w:shd w:val="clear" w:color="auto" w:fill="auto"/>
            <w:noWrap/>
            <w:vAlign w:val="center"/>
            <w:hideMark/>
          </w:tcPr>
          <w:p w14:paraId="01877DEA"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17,13</w:t>
            </w:r>
          </w:p>
        </w:tc>
        <w:tc>
          <w:tcPr>
            <w:tcW w:w="1291" w:type="dxa"/>
            <w:shd w:val="clear" w:color="auto" w:fill="auto"/>
            <w:noWrap/>
            <w:vAlign w:val="center"/>
            <w:hideMark/>
          </w:tcPr>
          <w:p w14:paraId="45F61A74"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575,37</w:t>
            </w:r>
          </w:p>
        </w:tc>
        <w:tc>
          <w:tcPr>
            <w:tcW w:w="1291" w:type="dxa"/>
            <w:shd w:val="clear" w:color="auto" w:fill="auto"/>
            <w:noWrap/>
            <w:vAlign w:val="center"/>
            <w:hideMark/>
          </w:tcPr>
          <w:p w14:paraId="0D61A092"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890,45</w:t>
            </w:r>
          </w:p>
        </w:tc>
      </w:tr>
      <w:tr w:rsidR="00D87C95" w:rsidRPr="007E0ACE" w14:paraId="2E9E4F80" w14:textId="77777777" w:rsidTr="00D87C95">
        <w:trPr>
          <w:trHeight w:val="315"/>
        </w:trPr>
        <w:tc>
          <w:tcPr>
            <w:tcW w:w="3060" w:type="dxa"/>
            <w:shd w:val="clear" w:color="auto" w:fill="auto"/>
            <w:noWrap/>
            <w:vAlign w:val="center"/>
            <w:hideMark/>
          </w:tcPr>
          <w:p w14:paraId="10B937BC"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proofErr w:type="spellStart"/>
            <w:r w:rsidRPr="007E0ACE">
              <w:rPr>
                <w:rFonts w:ascii="Myriad Pro" w:eastAsia="Times New Roman" w:hAnsi="Myriad Pro" w:cs="Arial"/>
                <w:sz w:val="18"/>
                <w:szCs w:val="18"/>
                <w:lang w:eastAsia="ru-RU"/>
              </w:rPr>
              <w:t>уд.вес</w:t>
            </w:r>
            <w:proofErr w:type="spellEnd"/>
          </w:p>
        </w:tc>
        <w:tc>
          <w:tcPr>
            <w:tcW w:w="1420" w:type="dxa"/>
            <w:shd w:val="clear" w:color="auto" w:fill="auto"/>
            <w:noWrap/>
            <w:vAlign w:val="center"/>
            <w:hideMark/>
          </w:tcPr>
          <w:p w14:paraId="2C9BEE8E"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100%</w:t>
            </w:r>
          </w:p>
        </w:tc>
        <w:tc>
          <w:tcPr>
            <w:tcW w:w="1292" w:type="dxa"/>
            <w:shd w:val="clear" w:color="auto" w:fill="auto"/>
            <w:noWrap/>
            <w:vAlign w:val="center"/>
            <w:hideMark/>
          </w:tcPr>
          <w:p w14:paraId="751B8D75"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16,72%</w:t>
            </w:r>
          </w:p>
        </w:tc>
        <w:tc>
          <w:tcPr>
            <w:tcW w:w="1086" w:type="dxa"/>
            <w:shd w:val="clear" w:color="auto" w:fill="auto"/>
            <w:noWrap/>
            <w:vAlign w:val="center"/>
            <w:hideMark/>
          </w:tcPr>
          <w:p w14:paraId="3D0EB378"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0,96%</w:t>
            </w:r>
          </w:p>
        </w:tc>
        <w:tc>
          <w:tcPr>
            <w:tcW w:w="1291" w:type="dxa"/>
            <w:shd w:val="clear" w:color="auto" w:fill="auto"/>
            <w:noWrap/>
            <w:vAlign w:val="center"/>
            <w:hideMark/>
          </w:tcPr>
          <w:p w14:paraId="7807E712"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32,31%</w:t>
            </w:r>
          </w:p>
        </w:tc>
        <w:tc>
          <w:tcPr>
            <w:tcW w:w="1291" w:type="dxa"/>
            <w:shd w:val="clear" w:color="auto" w:fill="auto"/>
            <w:noWrap/>
            <w:vAlign w:val="center"/>
            <w:hideMark/>
          </w:tcPr>
          <w:p w14:paraId="62388DA1" w14:textId="77777777" w:rsidR="00D87C95" w:rsidRPr="007E0ACE" w:rsidRDefault="00D87C95" w:rsidP="00D87C95">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50,01%</w:t>
            </w:r>
          </w:p>
        </w:tc>
      </w:tr>
    </w:tbl>
    <w:p w14:paraId="0A5CBE91" w14:textId="77777777" w:rsidR="00D87C95" w:rsidRPr="007E0ACE" w:rsidRDefault="00D87C95" w:rsidP="00585645">
      <w:pPr>
        <w:widowControl w:val="0"/>
        <w:tabs>
          <w:tab w:val="num" w:pos="1134"/>
        </w:tabs>
        <w:spacing w:after="0" w:line="360" w:lineRule="auto"/>
        <w:ind w:firstLine="567"/>
        <w:contextualSpacing/>
        <w:jc w:val="both"/>
        <w:rPr>
          <w:rFonts w:ascii="Myriad Pro" w:hAnsi="Myriad Pro"/>
          <w:sz w:val="26"/>
          <w:szCs w:val="26"/>
        </w:rPr>
      </w:pPr>
    </w:p>
    <w:p w14:paraId="230764B8" w14:textId="77777777" w:rsidR="00D87C95" w:rsidRPr="007E0ACE" w:rsidRDefault="00D87C95"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Сопоставление показателей баланса по уровням напряжения электрической энергии на 2019 год </w:t>
      </w:r>
    </w:p>
    <w:tbl>
      <w:tblPr>
        <w:tblW w:w="9440" w:type="dxa"/>
        <w:tblInd w:w="98" w:type="dxa"/>
        <w:tblLook w:val="04A0" w:firstRow="1" w:lastRow="0" w:firstColumn="1" w:lastColumn="0" w:noHBand="0" w:noVBand="1"/>
      </w:tblPr>
      <w:tblGrid>
        <w:gridCol w:w="3060"/>
        <w:gridCol w:w="1420"/>
        <w:gridCol w:w="1292"/>
        <w:gridCol w:w="1086"/>
        <w:gridCol w:w="1291"/>
        <w:gridCol w:w="1291"/>
      </w:tblGrid>
      <w:tr w:rsidR="00E153DF" w:rsidRPr="007E0ACE" w14:paraId="241B6566" w14:textId="77777777" w:rsidTr="00E153DF">
        <w:trPr>
          <w:trHeight w:val="339"/>
        </w:trPr>
        <w:tc>
          <w:tcPr>
            <w:tcW w:w="30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6DAFA87A"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 Показатели</w:t>
            </w:r>
          </w:p>
        </w:tc>
        <w:tc>
          <w:tcPr>
            <w:tcW w:w="142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6DF5506"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 xml:space="preserve">полезный отпуск </w:t>
            </w:r>
            <w:r w:rsidRPr="007E0ACE">
              <w:rPr>
                <w:rFonts w:ascii="Myriad Pro" w:eastAsia="Times New Roman" w:hAnsi="Myriad Pro" w:cs="Arial"/>
                <w:i/>
                <w:iCs/>
                <w:color w:val="FFFFFF" w:themeColor="background1"/>
                <w:sz w:val="18"/>
                <w:szCs w:val="18"/>
                <w:lang w:eastAsia="ru-RU"/>
              </w:rPr>
              <w:br/>
            </w:r>
            <w:proofErr w:type="spellStart"/>
            <w:r w:rsidRPr="007E0ACE">
              <w:rPr>
                <w:rFonts w:ascii="Myriad Pro" w:eastAsia="Times New Roman" w:hAnsi="Myriad Pro" w:cs="Arial"/>
                <w:i/>
                <w:iCs/>
                <w:color w:val="FFFFFF" w:themeColor="background1"/>
                <w:sz w:val="18"/>
                <w:szCs w:val="18"/>
                <w:lang w:eastAsia="ru-RU"/>
              </w:rPr>
              <w:t>млн.кВт.ч</w:t>
            </w:r>
            <w:proofErr w:type="spellEnd"/>
          </w:p>
        </w:tc>
        <w:tc>
          <w:tcPr>
            <w:tcW w:w="4960"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40CD6EAB"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по уровням напряжения</w:t>
            </w:r>
          </w:p>
        </w:tc>
      </w:tr>
      <w:tr w:rsidR="00E153DF" w:rsidRPr="007E0ACE" w14:paraId="2DA7DC36" w14:textId="77777777" w:rsidTr="00E153DF">
        <w:trPr>
          <w:trHeight w:val="134"/>
        </w:trPr>
        <w:tc>
          <w:tcPr>
            <w:tcW w:w="30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4A0DB446" w14:textId="77777777" w:rsidR="00E153DF" w:rsidRPr="007E0ACE" w:rsidRDefault="00E153DF" w:rsidP="00E153DF">
            <w:pPr>
              <w:spacing w:after="0" w:line="240" w:lineRule="auto"/>
              <w:rPr>
                <w:rFonts w:ascii="Myriad Pro" w:eastAsia="Times New Roman" w:hAnsi="Myriad Pro" w:cs="Arial"/>
                <w:i/>
                <w:iCs/>
                <w:color w:val="FFFFFF" w:themeColor="background1"/>
                <w:sz w:val="18"/>
                <w:szCs w:val="18"/>
                <w:lang w:eastAsia="ru-RU"/>
              </w:rPr>
            </w:pPr>
          </w:p>
        </w:tc>
        <w:tc>
          <w:tcPr>
            <w:tcW w:w="142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0AC9C071" w14:textId="77777777" w:rsidR="00E153DF" w:rsidRPr="007E0ACE" w:rsidRDefault="00E153DF" w:rsidP="00E153DF">
            <w:pPr>
              <w:spacing w:after="0" w:line="240" w:lineRule="auto"/>
              <w:rPr>
                <w:rFonts w:ascii="Myriad Pro" w:eastAsia="Times New Roman" w:hAnsi="Myriad Pro" w:cs="Arial"/>
                <w:i/>
                <w:iCs/>
                <w:color w:val="FFFFFF" w:themeColor="background1"/>
                <w:sz w:val="18"/>
                <w:szCs w:val="18"/>
                <w:lang w:eastAsia="ru-RU"/>
              </w:rPr>
            </w:pPr>
          </w:p>
        </w:tc>
        <w:tc>
          <w:tcPr>
            <w:tcW w:w="12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78E86ED0"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ВН</w:t>
            </w:r>
          </w:p>
        </w:tc>
        <w:tc>
          <w:tcPr>
            <w:tcW w:w="1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07F01182"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СН1</w:t>
            </w:r>
          </w:p>
        </w:tc>
        <w:tc>
          <w:tcPr>
            <w:tcW w:w="1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1FDC6A17"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СН2</w:t>
            </w:r>
          </w:p>
        </w:tc>
        <w:tc>
          <w:tcPr>
            <w:tcW w:w="1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65DEC13B" w14:textId="77777777" w:rsidR="00E153DF" w:rsidRPr="007E0ACE" w:rsidRDefault="00E153DF" w:rsidP="00E153DF">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НН</w:t>
            </w:r>
          </w:p>
        </w:tc>
      </w:tr>
      <w:tr w:rsidR="00E153DF" w:rsidRPr="007E0ACE" w14:paraId="4A57F753" w14:textId="77777777" w:rsidTr="00E153DF">
        <w:trPr>
          <w:trHeight w:val="250"/>
        </w:trPr>
        <w:tc>
          <w:tcPr>
            <w:tcW w:w="3060"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1BB7CD0D" w14:textId="77777777" w:rsidR="00E153DF" w:rsidRPr="007E0ACE" w:rsidRDefault="00E153DF" w:rsidP="00E153DF">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2019 предложение организации</w:t>
            </w:r>
          </w:p>
        </w:tc>
        <w:tc>
          <w:tcPr>
            <w:tcW w:w="142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5421F7F"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1 838,82</w:t>
            </w:r>
          </w:p>
        </w:tc>
        <w:tc>
          <w:tcPr>
            <w:tcW w:w="12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4BF38B0"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307,90</w:t>
            </w:r>
          </w:p>
        </w:tc>
        <w:tc>
          <w:tcPr>
            <w:tcW w:w="1086"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6EE5AA1"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21,05</w:t>
            </w:r>
          </w:p>
        </w:tc>
        <w:tc>
          <w:tcPr>
            <w:tcW w:w="1291"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117B025"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592,64</w:t>
            </w:r>
          </w:p>
        </w:tc>
        <w:tc>
          <w:tcPr>
            <w:tcW w:w="1291"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34CD7D98"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917,23</w:t>
            </w:r>
          </w:p>
        </w:tc>
      </w:tr>
      <w:tr w:rsidR="00E153DF" w:rsidRPr="007E0ACE" w14:paraId="3F74C2DC" w14:textId="77777777" w:rsidTr="00E153DF">
        <w:trPr>
          <w:trHeight w:val="112"/>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2BB81374"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proofErr w:type="spellStart"/>
            <w:r w:rsidRPr="007E0ACE">
              <w:rPr>
                <w:rFonts w:ascii="Myriad Pro" w:eastAsia="Times New Roman" w:hAnsi="Myriad Pro" w:cs="Arial"/>
                <w:sz w:val="18"/>
                <w:szCs w:val="18"/>
                <w:lang w:eastAsia="ru-RU"/>
              </w:rPr>
              <w:t>уд.вес</w:t>
            </w:r>
            <w:proofErr w:type="spellEnd"/>
          </w:p>
        </w:tc>
        <w:tc>
          <w:tcPr>
            <w:tcW w:w="1420" w:type="dxa"/>
            <w:tcBorders>
              <w:top w:val="nil"/>
              <w:left w:val="nil"/>
              <w:bottom w:val="single" w:sz="8" w:space="0" w:color="auto"/>
              <w:right w:val="single" w:sz="8" w:space="0" w:color="auto"/>
            </w:tcBorders>
            <w:shd w:val="clear" w:color="auto" w:fill="auto"/>
            <w:noWrap/>
            <w:vAlign w:val="center"/>
            <w:hideMark/>
          </w:tcPr>
          <w:p w14:paraId="4FCF1CFC"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100%</w:t>
            </w:r>
          </w:p>
        </w:tc>
        <w:tc>
          <w:tcPr>
            <w:tcW w:w="1292" w:type="dxa"/>
            <w:tcBorders>
              <w:top w:val="nil"/>
              <w:left w:val="nil"/>
              <w:bottom w:val="single" w:sz="8" w:space="0" w:color="auto"/>
              <w:right w:val="single" w:sz="8" w:space="0" w:color="auto"/>
            </w:tcBorders>
            <w:shd w:val="clear" w:color="auto" w:fill="auto"/>
            <w:noWrap/>
            <w:vAlign w:val="center"/>
            <w:hideMark/>
          </w:tcPr>
          <w:p w14:paraId="5797D333"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16,74%</w:t>
            </w:r>
          </w:p>
        </w:tc>
        <w:tc>
          <w:tcPr>
            <w:tcW w:w="1086" w:type="dxa"/>
            <w:tcBorders>
              <w:top w:val="nil"/>
              <w:left w:val="nil"/>
              <w:bottom w:val="single" w:sz="8" w:space="0" w:color="auto"/>
              <w:right w:val="single" w:sz="8" w:space="0" w:color="auto"/>
            </w:tcBorders>
            <w:shd w:val="clear" w:color="auto" w:fill="auto"/>
            <w:noWrap/>
            <w:vAlign w:val="center"/>
            <w:hideMark/>
          </w:tcPr>
          <w:p w14:paraId="768E3BB1"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1,14%</w:t>
            </w:r>
          </w:p>
        </w:tc>
        <w:tc>
          <w:tcPr>
            <w:tcW w:w="1291" w:type="dxa"/>
            <w:tcBorders>
              <w:top w:val="nil"/>
              <w:left w:val="nil"/>
              <w:bottom w:val="single" w:sz="8" w:space="0" w:color="auto"/>
              <w:right w:val="single" w:sz="8" w:space="0" w:color="auto"/>
            </w:tcBorders>
            <w:shd w:val="clear" w:color="auto" w:fill="auto"/>
            <w:noWrap/>
            <w:vAlign w:val="center"/>
            <w:hideMark/>
          </w:tcPr>
          <w:p w14:paraId="4994F248"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32,23%</w:t>
            </w:r>
          </w:p>
        </w:tc>
        <w:tc>
          <w:tcPr>
            <w:tcW w:w="1291" w:type="dxa"/>
            <w:tcBorders>
              <w:top w:val="nil"/>
              <w:left w:val="nil"/>
              <w:bottom w:val="single" w:sz="8" w:space="0" w:color="auto"/>
              <w:right w:val="single" w:sz="8" w:space="0" w:color="auto"/>
            </w:tcBorders>
            <w:shd w:val="clear" w:color="auto" w:fill="auto"/>
            <w:noWrap/>
            <w:vAlign w:val="center"/>
            <w:hideMark/>
          </w:tcPr>
          <w:p w14:paraId="721F8D18"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49,88%</w:t>
            </w:r>
          </w:p>
        </w:tc>
      </w:tr>
      <w:tr w:rsidR="00E153DF" w:rsidRPr="007E0ACE" w14:paraId="7169A344" w14:textId="77777777" w:rsidTr="00E153DF">
        <w:trPr>
          <w:trHeight w:val="185"/>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7D64568C" w14:textId="77777777" w:rsidR="00E153DF" w:rsidRPr="007E0ACE" w:rsidRDefault="00E153DF" w:rsidP="00E153DF">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2019 Прогноз эксперта</w:t>
            </w:r>
          </w:p>
        </w:tc>
        <w:tc>
          <w:tcPr>
            <w:tcW w:w="1420" w:type="dxa"/>
            <w:tcBorders>
              <w:top w:val="nil"/>
              <w:left w:val="nil"/>
              <w:bottom w:val="single" w:sz="8" w:space="0" w:color="auto"/>
              <w:right w:val="single" w:sz="8" w:space="0" w:color="auto"/>
            </w:tcBorders>
            <w:shd w:val="clear" w:color="auto" w:fill="auto"/>
            <w:noWrap/>
            <w:vAlign w:val="center"/>
            <w:hideMark/>
          </w:tcPr>
          <w:p w14:paraId="0D5936E4"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1 851,67</w:t>
            </w:r>
          </w:p>
        </w:tc>
        <w:tc>
          <w:tcPr>
            <w:tcW w:w="1292" w:type="dxa"/>
            <w:tcBorders>
              <w:top w:val="nil"/>
              <w:left w:val="nil"/>
              <w:bottom w:val="single" w:sz="8" w:space="0" w:color="auto"/>
              <w:right w:val="single" w:sz="8" w:space="0" w:color="auto"/>
            </w:tcBorders>
            <w:shd w:val="clear" w:color="auto" w:fill="auto"/>
            <w:noWrap/>
            <w:vAlign w:val="center"/>
            <w:hideMark/>
          </w:tcPr>
          <w:p w14:paraId="329B9063"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312,54</w:t>
            </w:r>
          </w:p>
        </w:tc>
        <w:tc>
          <w:tcPr>
            <w:tcW w:w="1086" w:type="dxa"/>
            <w:tcBorders>
              <w:top w:val="nil"/>
              <w:left w:val="nil"/>
              <w:bottom w:val="single" w:sz="8" w:space="0" w:color="auto"/>
              <w:right w:val="single" w:sz="8" w:space="0" w:color="auto"/>
            </w:tcBorders>
            <w:shd w:val="clear" w:color="auto" w:fill="auto"/>
            <w:noWrap/>
            <w:vAlign w:val="center"/>
            <w:hideMark/>
          </w:tcPr>
          <w:p w14:paraId="14FEEB5A"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21,08</w:t>
            </w:r>
          </w:p>
        </w:tc>
        <w:tc>
          <w:tcPr>
            <w:tcW w:w="1291" w:type="dxa"/>
            <w:tcBorders>
              <w:top w:val="nil"/>
              <w:left w:val="nil"/>
              <w:bottom w:val="single" w:sz="8" w:space="0" w:color="auto"/>
              <w:right w:val="single" w:sz="8" w:space="0" w:color="auto"/>
            </w:tcBorders>
            <w:shd w:val="clear" w:color="auto" w:fill="auto"/>
            <w:noWrap/>
            <w:vAlign w:val="center"/>
            <w:hideMark/>
          </w:tcPr>
          <w:p w14:paraId="129796D1"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616,56</w:t>
            </w:r>
          </w:p>
        </w:tc>
        <w:tc>
          <w:tcPr>
            <w:tcW w:w="1291" w:type="dxa"/>
            <w:tcBorders>
              <w:top w:val="nil"/>
              <w:left w:val="nil"/>
              <w:bottom w:val="single" w:sz="8" w:space="0" w:color="auto"/>
              <w:right w:val="single" w:sz="8" w:space="0" w:color="auto"/>
            </w:tcBorders>
            <w:shd w:val="clear" w:color="auto" w:fill="auto"/>
            <w:noWrap/>
            <w:vAlign w:val="center"/>
            <w:hideMark/>
          </w:tcPr>
          <w:p w14:paraId="5C818F77"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901,49</w:t>
            </w:r>
          </w:p>
        </w:tc>
      </w:tr>
      <w:tr w:rsidR="00E153DF" w:rsidRPr="007E0ACE" w14:paraId="740912B4" w14:textId="77777777" w:rsidTr="00E153DF">
        <w:trPr>
          <w:trHeight w:val="246"/>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7CA95C23"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proofErr w:type="spellStart"/>
            <w:r w:rsidRPr="007E0ACE">
              <w:rPr>
                <w:rFonts w:ascii="Myriad Pro" w:eastAsia="Times New Roman" w:hAnsi="Myriad Pro" w:cs="Arial"/>
                <w:sz w:val="18"/>
                <w:szCs w:val="18"/>
                <w:lang w:eastAsia="ru-RU"/>
              </w:rPr>
              <w:t>уд.вес</w:t>
            </w:r>
            <w:proofErr w:type="spellEnd"/>
          </w:p>
        </w:tc>
        <w:tc>
          <w:tcPr>
            <w:tcW w:w="1420" w:type="dxa"/>
            <w:tcBorders>
              <w:top w:val="nil"/>
              <w:left w:val="nil"/>
              <w:bottom w:val="single" w:sz="8" w:space="0" w:color="auto"/>
              <w:right w:val="single" w:sz="8" w:space="0" w:color="auto"/>
            </w:tcBorders>
            <w:shd w:val="clear" w:color="auto" w:fill="auto"/>
            <w:noWrap/>
            <w:vAlign w:val="center"/>
            <w:hideMark/>
          </w:tcPr>
          <w:p w14:paraId="0840B569"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100%</w:t>
            </w:r>
          </w:p>
        </w:tc>
        <w:tc>
          <w:tcPr>
            <w:tcW w:w="1292" w:type="dxa"/>
            <w:tcBorders>
              <w:top w:val="nil"/>
              <w:left w:val="nil"/>
              <w:bottom w:val="single" w:sz="8" w:space="0" w:color="auto"/>
              <w:right w:val="single" w:sz="8" w:space="0" w:color="auto"/>
            </w:tcBorders>
            <w:shd w:val="clear" w:color="auto" w:fill="auto"/>
            <w:noWrap/>
            <w:vAlign w:val="center"/>
            <w:hideMark/>
          </w:tcPr>
          <w:p w14:paraId="357C3903"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16,88%</w:t>
            </w:r>
          </w:p>
        </w:tc>
        <w:tc>
          <w:tcPr>
            <w:tcW w:w="1086" w:type="dxa"/>
            <w:tcBorders>
              <w:top w:val="nil"/>
              <w:left w:val="nil"/>
              <w:bottom w:val="single" w:sz="8" w:space="0" w:color="auto"/>
              <w:right w:val="single" w:sz="8" w:space="0" w:color="auto"/>
            </w:tcBorders>
            <w:shd w:val="clear" w:color="auto" w:fill="auto"/>
            <w:noWrap/>
            <w:vAlign w:val="center"/>
            <w:hideMark/>
          </w:tcPr>
          <w:p w14:paraId="79A406F2"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1,14%</w:t>
            </w:r>
          </w:p>
        </w:tc>
        <w:tc>
          <w:tcPr>
            <w:tcW w:w="1291" w:type="dxa"/>
            <w:tcBorders>
              <w:top w:val="nil"/>
              <w:left w:val="nil"/>
              <w:bottom w:val="single" w:sz="8" w:space="0" w:color="auto"/>
              <w:right w:val="single" w:sz="8" w:space="0" w:color="auto"/>
            </w:tcBorders>
            <w:shd w:val="clear" w:color="auto" w:fill="auto"/>
            <w:noWrap/>
            <w:vAlign w:val="center"/>
            <w:hideMark/>
          </w:tcPr>
          <w:p w14:paraId="24AB7078"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33,30%</w:t>
            </w:r>
          </w:p>
        </w:tc>
        <w:tc>
          <w:tcPr>
            <w:tcW w:w="1291" w:type="dxa"/>
            <w:tcBorders>
              <w:top w:val="nil"/>
              <w:left w:val="nil"/>
              <w:bottom w:val="single" w:sz="8" w:space="0" w:color="auto"/>
              <w:right w:val="single" w:sz="8" w:space="0" w:color="auto"/>
            </w:tcBorders>
            <w:shd w:val="clear" w:color="auto" w:fill="auto"/>
            <w:noWrap/>
            <w:vAlign w:val="center"/>
            <w:hideMark/>
          </w:tcPr>
          <w:p w14:paraId="60067D7D" w14:textId="77777777" w:rsidR="00E153DF" w:rsidRPr="007E0ACE" w:rsidRDefault="00E153DF" w:rsidP="00E153DF">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48,69%</w:t>
            </w:r>
          </w:p>
        </w:tc>
      </w:tr>
    </w:tbl>
    <w:p w14:paraId="1B1F6B9E" w14:textId="77777777" w:rsidR="00D87C95" w:rsidRPr="007E0ACE" w:rsidRDefault="00D87C95" w:rsidP="00D87C95">
      <w:pPr>
        <w:widowControl w:val="0"/>
        <w:tabs>
          <w:tab w:val="num" w:pos="1134"/>
        </w:tabs>
        <w:spacing w:after="0" w:line="360" w:lineRule="auto"/>
        <w:ind w:firstLine="709"/>
        <w:contextualSpacing/>
        <w:jc w:val="both"/>
        <w:rPr>
          <w:rFonts w:ascii="Myriad Pro" w:hAnsi="Myriad Pro"/>
          <w:sz w:val="26"/>
          <w:szCs w:val="26"/>
        </w:rPr>
      </w:pPr>
      <w:r w:rsidRPr="007E0ACE">
        <w:rPr>
          <w:rFonts w:ascii="Myriad Pro" w:hAnsi="Myriad Pro"/>
          <w:sz w:val="26"/>
          <w:szCs w:val="26"/>
        </w:rPr>
        <w:t xml:space="preserve">На основании анализа Исполнитель отмечает, что регулирующим органом баланс по уровням напряжения установлен на 2019 год в соответствии с </w:t>
      </w:r>
      <w:r w:rsidRPr="007E0ACE">
        <w:rPr>
          <w:rFonts w:ascii="Myriad Pro" w:hAnsi="Myriad Pro"/>
          <w:sz w:val="26"/>
          <w:szCs w:val="26"/>
        </w:rPr>
        <w:lastRenderedPageBreak/>
        <w:t>усредненными показателями за 2015-2017</w:t>
      </w:r>
      <w:r w:rsidR="00BA5F11">
        <w:rPr>
          <w:rFonts w:ascii="Myriad Pro" w:hAnsi="Myriad Pro"/>
          <w:sz w:val="26"/>
          <w:szCs w:val="26"/>
        </w:rPr>
        <w:t xml:space="preserve"> </w:t>
      </w:r>
      <w:r w:rsidRPr="007E0ACE">
        <w:rPr>
          <w:rFonts w:ascii="Myriad Pro" w:hAnsi="Myriad Pro"/>
          <w:sz w:val="26"/>
          <w:szCs w:val="26"/>
        </w:rPr>
        <w:t>гг</w:t>
      </w:r>
      <w:r w:rsidR="00BA5F11">
        <w:rPr>
          <w:rFonts w:ascii="Myriad Pro" w:hAnsi="Myriad Pro"/>
          <w:sz w:val="26"/>
          <w:szCs w:val="26"/>
        </w:rPr>
        <w:t>.</w:t>
      </w:r>
      <w:r w:rsidRPr="007E0ACE">
        <w:rPr>
          <w:rFonts w:ascii="Myriad Pro" w:hAnsi="Myriad Pro"/>
          <w:sz w:val="26"/>
          <w:szCs w:val="26"/>
        </w:rPr>
        <w:t>, существенные отклонения отсутствуют.</w:t>
      </w:r>
    </w:p>
    <w:p w14:paraId="1F70595A" w14:textId="77777777" w:rsidR="00D87C95" w:rsidRPr="007E0ACE" w:rsidRDefault="00D87C95" w:rsidP="00D87C9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Сопоставление показателей баланса по уровням напряжения электрической мощности на 2019 год </w:t>
      </w:r>
    </w:p>
    <w:tbl>
      <w:tblPr>
        <w:tblW w:w="9440" w:type="dxa"/>
        <w:tblInd w:w="98" w:type="dxa"/>
        <w:tblLook w:val="04A0" w:firstRow="1" w:lastRow="0" w:firstColumn="1" w:lastColumn="0" w:noHBand="0" w:noVBand="1"/>
      </w:tblPr>
      <w:tblGrid>
        <w:gridCol w:w="3060"/>
        <w:gridCol w:w="1420"/>
        <w:gridCol w:w="1292"/>
        <w:gridCol w:w="1086"/>
        <w:gridCol w:w="1291"/>
        <w:gridCol w:w="1291"/>
      </w:tblGrid>
      <w:tr w:rsidR="00D87C95" w:rsidRPr="007E0ACE" w14:paraId="59407391" w14:textId="77777777" w:rsidTr="00E4767C">
        <w:trPr>
          <w:trHeight w:val="315"/>
        </w:trPr>
        <w:tc>
          <w:tcPr>
            <w:tcW w:w="306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34209A14"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 Показатели</w:t>
            </w:r>
          </w:p>
          <w:p w14:paraId="61C3B693"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p>
        </w:tc>
        <w:tc>
          <w:tcPr>
            <w:tcW w:w="1420"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2C3FFFEB"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 xml:space="preserve">полезный отпуск </w:t>
            </w:r>
            <w:r w:rsidRPr="007E0ACE">
              <w:rPr>
                <w:rFonts w:ascii="Myriad Pro" w:eastAsia="Times New Roman" w:hAnsi="Myriad Pro" w:cs="Arial"/>
                <w:i/>
                <w:iCs/>
                <w:color w:val="FFFFFF" w:themeColor="background1"/>
                <w:sz w:val="18"/>
                <w:szCs w:val="18"/>
                <w:lang w:eastAsia="ru-RU"/>
              </w:rPr>
              <w:br/>
              <w:t>МВт</w:t>
            </w:r>
          </w:p>
        </w:tc>
        <w:tc>
          <w:tcPr>
            <w:tcW w:w="4960" w:type="dxa"/>
            <w:gridSpan w:val="4"/>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2E499E08"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по уровням напряжения</w:t>
            </w:r>
          </w:p>
        </w:tc>
      </w:tr>
      <w:tr w:rsidR="00D87C95" w:rsidRPr="007E0ACE" w14:paraId="3FCEF63A" w14:textId="77777777" w:rsidTr="00E4767C">
        <w:trPr>
          <w:trHeight w:val="450"/>
        </w:trPr>
        <w:tc>
          <w:tcPr>
            <w:tcW w:w="306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89E79A4" w14:textId="77777777" w:rsidR="00D87C95" w:rsidRPr="007E0ACE" w:rsidRDefault="00D87C95" w:rsidP="00E4767C">
            <w:pPr>
              <w:spacing w:after="0" w:line="240" w:lineRule="auto"/>
              <w:rPr>
                <w:rFonts w:ascii="Myriad Pro" w:eastAsia="Times New Roman" w:hAnsi="Myriad Pro" w:cs="Arial"/>
                <w:i/>
                <w:iCs/>
                <w:color w:val="FFFFFF" w:themeColor="background1"/>
                <w:sz w:val="18"/>
                <w:szCs w:val="18"/>
                <w:lang w:eastAsia="ru-RU"/>
              </w:rPr>
            </w:pPr>
          </w:p>
        </w:tc>
        <w:tc>
          <w:tcPr>
            <w:tcW w:w="1420"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vAlign w:val="center"/>
            <w:hideMark/>
          </w:tcPr>
          <w:p w14:paraId="12AD34A4" w14:textId="77777777" w:rsidR="00D87C95" w:rsidRPr="007E0ACE" w:rsidRDefault="00D87C95" w:rsidP="00E4767C">
            <w:pPr>
              <w:spacing w:after="0" w:line="240" w:lineRule="auto"/>
              <w:rPr>
                <w:rFonts w:ascii="Myriad Pro" w:eastAsia="Times New Roman" w:hAnsi="Myriad Pro" w:cs="Arial"/>
                <w:i/>
                <w:iCs/>
                <w:color w:val="FFFFFF" w:themeColor="background1"/>
                <w:sz w:val="18"/>
                <w:szCs w:val="18"/>
                <w:lang w:eastAsia="ru-RU"/>
              </w:rPr>
            </w:pPr>
          </w:p>
        </w:tc>
        <w:tc>
          <w:tcPr>
            <w:tcW w:w="129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19C92390"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ВН</w:t>
            </w:r>
          </w:p>
        </w:tc>
        <w:tc>
          <w:tcPr>
            <w:tcW w:w="108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46616B0"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СН1</w:t>
            </w:r>
          </w:p>
        </w:tc>
        <w:tc>
          <w:tcPr>
            <w:tcW w:w="1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6B8153CC"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СН2</w:t>
            </w:r>
          </w:p>
        </w:tc>
        <w:tc>
          <w:tcPr>
            <w:tcW w:w="129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noWrap/>
            <w:vAlign w:val="center"/>
            <w:hideMark/>
          </w:tcPr>
          <w:p w14:paraId="5B78AE98" w14:textId="77777777" w:rsidR="00D87C95" w:rsidRPr="007E0ACE" w:rsidRDefault="00D87C95" w:rsidP="00E4767C">
            <w:pPr>
              <w:spacing w:after="0" w:line="240" w:lineRule="auto"/>
              <w:jc w:val="center"/>
              <w:rPr>
                <w:rFonts w:ascii="Myriad Pro" w:eastAsia="Times New Roman" w:hAnsi="Myriad Pro" w:cs="Arial"/>
                <w:i/>
                <w:iCs/>
                <w:color w:val="FFFFFF" w:themeColor="background1"/>
                <w:sz w:val="18"/>
                <w:szCs w:val="18"/>
                <w:lang w:eastAsia="ru-RU"/>
              </w:rPr>
            </w:pPr>
            <w:r w:rsidRPr="007E0ACE">
              <w:rPr>
                <w:rFonts w:ascii="Myriad Pro" w:eastAsia="Times New Roman" w:hAnsi="Myriad Pro" w:cs="Arial"/>
                <w:i/>
                <w:iCs/>
                <w:color w:val="FFFFFF" w:themeColor="background1"/>
                <w:sz w:val="18"/>
                <w:szCs w:val="18"/>
                <w:lang w:eastAsia="ru-RU"/>
              </w:rPr>
              <w:t>НН</w:t>
            </w:r>
          </w:p>
        </w:tc>
      </w:tr>
      <w:tr w:rsidR="00D87C95" w:rsidRPr="007E0ACE" w14:paraId="234F74D4" w14:textId="77777777" w:rsidTr="00E4767C">
        <w:trPr>
          <w:trHeight w:val="315"/>
        </w:trPr>
        <w:tc>
          <w:tcPr>
            <w:tcW w:w="3060"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hideMark/>
          </w:tcPr>
          <w:p w14:paraId="01C8F653" w14:textId="77777777" w:rsidR="00D87C95" w:rsidRPr="007E0ACE" w:rsidRDefault="00D87C95" w:rsidP="00E4767C">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2019 предложение организации</w:t>
            </w:r>
          </w:p>
        </w:tc>
        <w:tc>
          <w:tcPr>
            <w:tcW w:w="1420"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159E8D2C"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278,48</w:t>
            </w:r>
          </w:p>
        </w:tc>
        <w:tc>
          <w:tcPr>
            <w:tcW w:w="1292"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E9A7B3E"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54,93</w:t>
            </w:r>
          </w:p>
        </w:tc>
        <w:tc>
          <w:tcPr>
            <w:tcW w:w="1086"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0776FB74"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3,76</w:t>
            </w:r>
          </w:p>
        </w:tc>
        <w:tc>
          <w:tcPr>
            <w:tcW w:w="1291"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7A99436A"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89,63</w:t>
            </w:r>
          </w:p>
        </w:tc>
        <w:tc>
          <w:tcPr>
            <w:tcW w:w="1291" w:type="dxa"/>
            <w:tcBorders>
              <w:top w:val="single" w:sz="8" w:space="0" w:color="FFFFFF" w:themeColor="background1"/>
              <w:left w:val="nil"/>
              <w:bottom w:val="single" w:sz="8" w:space="0" w:color="auto"/>
              <w:right w:val="single" w:sz="8" w:space="0" w:color="auto"/>
            </w:tcBorders>
            <w:shd w:val="clear" w:color="auto" w:fill="auto"/>
            <w:noWrap/>
            <w:vAlign w:val="center"/>
            <w:hideMark/>
          </w:tcPr>
          <w:p w14:paraId="64BC3523"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130,17</w:t>
            </w:r>
          </w:p>
        </w:tc>
      </w:tr>
      <w:tr w:rsidR="00D87C95" w:rsidRPr="007E0ACE" w14:paraId="7B5F3810" w14:textId="77777777" w:rsidTr="00E4767C">
        <w:trPr>
          <w:trHeight w:val="315"/>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3A41BF2F"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proofErr w:type="spellStart"/>
            <w:r w:rsidRPr="007E0ACE">
              <w:rPr>
                <w:rFonts w:ascii="Myriad Pro" w:eastAsia="Times New Roman" w:hAnsi="Myriad Pro" w:cs="Arial"/>
                <w:sz w:val="18"/>
                <w:szCs w:val="18"/>
                <w:lang w:eastAsia="ru-RU"/>
              </w:rPr>
              <w:t>уд.вес</w:t>
            </w:r>
            <w:proofErr w:type="spellEnd"/>
          </w:p>
        </w:tc>
        <w:tc>
          <w:tcPr>
            <w:tcW w:w="1420" w:type="dxa"/>
            <w:tcBorders>
              <w:top w:val="nil"/>
              <w:left w:val="nil"/>
              <w:bottom w:val="single" w:sz="8" w:space="0" w:color="auto"/>
              <w:right w:val="single" w:sz="8" w:space="0" w:color="auto"/>
            </w:tcBorders>
            <w:shd w:val="clear" w:color="auto" w:fill="auto"/>
            <w:noWrap/>
            <w:vAlign w:val="center"/>
            <w:hideMark/>
          </w:tcPr>
          <w:p w14:paraId="07504392"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100%</w:t>
            </w:r>
          </w:p>
        </w:tc>
        <w:tc>
          <w:tcPr>
            <w:tcW w:w="1292" w:type="dxa"/>
            <w:tcBorders>
              <w:top w:val="nil"/>
              <w:left w:val="nil"/>
              <w:bottom w:val="single" w:sz="8" w:space="0" w:color="auto"/>
              <w:right w:val="single" w:sz="8" w:space="0" w:color="auto"/>
            </w:tcBorders>
            <w:shd w:val="clear" w:color="auto" w:fill="auto"/>
            <w:noWrap/>
            <w:vAlign w:val="center"/>
            <w:hideMark/>
          </w:tcPr>
          <w:p w14:paraId="2D3CF52F"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19,72%</w:t>
            </w:r>
          </w:p>
        </w:tc>
        <w:tc>
          <w:tcPr>
            <w:tcW w:w="1086" w:type="dxa"/>
            <w:tcBorders>
              <w:top w:val="nil"/>
              <w:left w:val="nil"/>
              <w:bottom w:val="single" w:sz="8" w:space="0" w:color="auto"/>
              <w:right w:val="single" w:sz="8" w:space="0" w:color="auto"/>
            </w:tcBorders>
            <w:shd w:val="clear" w:color="auto" w:fill="auto"/>
            <w:noWrap/>
            <w:vAlign w:val="center"/>
            <w:hideMark/>
          </w:tcPr>
          <w:p w14:paraId="1696C7F2"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1,35%</w:t>
            </w:r>
          </w:p>
        </w:tc>
        <w:tc>
          <w:tcPr>
            <w:tcW w:w="1291" w:type="dxa"/>
            <w:tcBorders>
              <w:top w:val="nil"/>
              <w:left w:val="nil"/>
              <w:bottom w:val="single" w:sz="8" w:space="0" w:color="auto"/>
              <w:right w:val="single" w:sz="8" w:space="0" w:color="auto"/>
            </w:tcBorders>
            <w:shd w:val="clear" w:color="auto" w:fill="auto"/>
            <w:noWrap/>
            <w:vAlign w:val="center"/>
            <w:hideMark/>
          </w:tcPr>
          <w:p w14:paraId="31814769"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32,19%</w:t>
            </w:r>
          </w:p>
        </w:tc>
        <w:tc>
          <w:tcPr>
            <w:tcW w:w="1291" w:type="dxa"/>
            <w:tcBorders>
              <w:top w:val="nil"/>
              <w:left w:val="nil"/>
              <w:bottom w:val="single" w:sz="8" w:space="0" w:color="auto"/>
              <w:right w:val="single" w:sz="8" w:space="0" w:color="auto"/>
            </w:tcBorders>
            <w:shd w:val="clear" w:color="auto" w:fill="auto"/>
            <w:noWrap/>
            <w:vAlign w:val="center"/>
            <w:hideMark/>
          </w:tcPr>
          <w:p w14:paraId="479D5F56"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46,74%</w:t>
            </w:r>
          </w:p>
        </w:tc>
      </w:tr>
      <w:tr w:rsidR="00D87C95" w:rsidRPr="007E0ACE" w14:paraId="2DDFE644" w14:textId="77777777" w:rsidTr="00E4767C">
        <w:trPr>
          <w:trHeight w:val="315"/>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0EF6A524" w14:textId="77777777" w:rsidR="00D87C95" w:rsidRPr="007E0ACE" w:rsidRDefault="00D87C95" w:rsidP="00E4767C">
            <w:pPr>
              <w:spacing w:after="0" w:line="240" w:lineRule="auto"/>
              <w:jc w:val="center"/>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2019 Прогноз эксперта</w:t>
            </w:r>
          </w:p>
        </w:tc>
        <w:tc>
          <w:tcPr>
            <w:tcW w:w="1420" w:type="dxa"/>
            <w:tcBorders>
              <w:top w:val="nil"/>
              <w:left w:val="nil"/>
              <w:bottom w:val="single" w:sz="8" w:space="0" w:color="auto"/>
              <w:right w:val="single" w:sz="8" w:space="0" w:color="auto"/>
            </w:tcBorders>
            <w:shd w:val="clear" w:color="auto" w:fill="auto"/>
            <w:noWrap/>
            <w:vAlign w:val="center"/>
            <w:hideMark/>
          </w:tcPr>
          <w:p w14:paraId="272A1C23"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281,33</w:t>
            </w:r>
          </w:p>
        </w:tc>
        <w:tc>
          <w:tcPr>
            <w:tcW w:w="1292" w:type="dxa"/>
            <w:tcBorders>
              <w:top w:val="nil"/>
              <w:left w:val="nil"/>
              <w:bottom w:val="single" w:sz="8" w:space="0" w:color="auto"/>
              <w:right w:val="single" w:sz="8" w:space="0" w:color="auto"/>
            </w:tcBorders>
            <w:shd w:val="clear" w:color="auto" w:fill="auto"/>
            <w:noWrap/>
            <w:vAlign w:val="center"/>
            <w:hideMark/>
          </w:tcPr>
          <w:p w14:paraId="15863E30"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55,01</w:t>
            </w:r>
          </w:p>
        </w:tc>
        <w:tc>
          <w:tcPr>
            <w:tcW w:w="1086" w:type="dxa"/>
            <w:tcBorders>
              <w:top w:val="nil"/>
              <w:left w:val="nil"/>
              <w:bottom w:val="single" w:sz="8" w:space="0" w:color="auto"/>
              <w:right w:val="single" w:sz="8" w:space="0" w:color="auto"/>
            </w:tcBorders>
            <w:shd w:val="clear" w:color="auto" w:fill="auto"/>
            <w:noWrap/>
            <w:vAlign w:val="center"/>
            <w:hideMark/>
          </w:tcPr>
          <w:p w14:paraId="5A0C7840"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3,81</w:t>
            </w:r>
          </w:p>
        </w:tc>
        <w:tc>
          <w:tcPr>
            <w:tcW w:w="1291" w:type="dxa"/>
            <w:tcBorders>
              <w:top w:val="nil"/>
              <w:left w:val="nil"/>
              <w:bottom w:val="single" w:sz="8" w:space="0" w:color="auto"/>
              <w:right w:val="single" w:sz="8" w:space="0" w:color="auto"/>
            </w:tcBorders>
            <w:shd w:val="clear" w:color="auto" w:fill="auto"/>
            <w:noWrap/>
            <w:vAlign w:val="center"/>
            <w:hideMark/>
          </w:tcPr>
          <w:p w14:paraId="2B6E0DA9"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94,79</w:t>
            </w:r>
          </w:p>
        </w:tc>
        <w:tc>
          <w:tcPr>
            <w:tcW w:w="1291" w:type="dxa"/>
            <w:tcBorders>
              <w:top w:val="nil"/>
              <w:left w:val="nil"/>
              <w:bottom w:val="single" w:sz="8" w:space="0" w:color="auto"/>
              <w:right w:val="single" w:sz="8" w:space="0" w:color="auto"/>
            </w:tcBorders>
            <w:shd w:val="clear" w:color="auto" w:fill="auto"/>
            <w:noWrap/>
            <w:vAlign w:val="center"/>
            <w:hideMark/>
          </w:tcPr>
          <w:p w14:paraId="380EE124"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127,73</w:t>
            </w:r>
          </w:p>
        </w:tc>
      </w:tr>
      <w:tr w:rsidR="00D87C95" w:rsidRPr="007E0ACE" w14:paraId="10771502" w14:textId="77777777" w:rsidTr="00E4767C">
        <w:trPr>
          <w:trHeight w:val="315"/>
        </w:trPr>
        <w:tc>
          <w:tcPr>
            <w:tcW w:w="3060" w:type="dxa"/>
            <w:tcBorders>
              <w:top w:val="nil"/>
              <w:left w:val="single" w:sz="8" w:space="0" w:color="auto"/>
              <w:bottom w:val="single" w:sz="8" w:space="0" w:color="auto"/>
              <w:right w:val="single" w:sz="8" w:space="0" w:color="auto"/>
            </w:tcBorders>
            <w:shd w:val="clear" w:color="auto" w:fill="auto"/>
            <w:noWrap/>
            <w:vAlign w:val="center"/>
            <w:hideMark/>
          </w:tcPr>
          <w:p w14:paraId="01917D6C"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proofErr w:type="spellStart"/>
            <w:r w:rsidRPr="007E0ACE">
              <w:rPr>
                <w:rFonts w:ascii="Myriad Pro" w:eastAsia="Times New Roman" w:hAnsi="Myriad Pro" w:cs="Arial"/>
                <w:sz w:val="18"/>
                <w:szCs w:val="18"/>
                <w:lang w:eastAsia="ru-RU"/>
              </w:rPr>
              <w:t>уд.вес</w:t>
            </w:r>
            <w:proofErr w:type="spellEnd"/>
          </w:p>
        </w:tc>
        <w:tc>
          <w:tcPr>
            <w:tcW w:w="1420" w:type="dxa"/>
            <w:tcBorders>
              <w:top w:val="nil"/>
              <w:left w:val="nil"/>
              <w:bottom w:val="single" w:sz="8" w:space="0" w:color="auto"/>
              <w:right w:val="single" w:sz="8" w:space="0" w:color="auto"/>
            </w:tcBorders>
            <w:shd w:val="clear" w:color="auto" w:fill="auto"/>
            <w:noWrap/>
            <w:vAlign w:val="center"/>
            <w:hideMark/>
          </w:tcPr>
          <w:p w14:paraId="45854CFC"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100%</w:t>
            </w:r>
          </w:p>
        </w:tc>
        <w:tc>
          <w:tcPr>
            <w:tcW w:w="1292" w:type="dxa"/>
            <w:tcBorders>
              <w:top w:val="nil"/>
              <w:left w:val="nil"/>
              <w:bottom w:val="single" w:sz="8" w:space="0" w:color="auto"/>
              <w:right w:val="single" w:sz="8" w:space="0" w:color="auto"/>
            </w:tcBorders>
            <w:shd w:val="clear" w:color="auto" w:fill="auto"/>
            <w:noWrap/>
            <w:vAlign w:val="center"/>
            <w:hideMark/>
          </w:tcPr>
          <w:p w14:paraId="25E73498"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19,55%</w:t>
            </w:r>
          </w:p>
        </w:tc>
        <w:tc>
          <w:tcPr>
            <w:tcW w:w="1086" w:type="dxa"/>
            <w:tcBorders>
              <w:top w:val="nil"/>
              <w:left w:val="nil"/>
              <w:bottom w:val="single" w:sz="8" w:space="0" w:color="auto"/>
              <w:right w:val="single" w:sz="8" w:space="0" w:color="auto"/>
            </w:tcBorders>
            <w:shd w:val="clear" w:color="auto" w:fill="auto"/>
            <w:noWrap/>
            <w:vAlign w:val="center"/>
            <w:hideMark/>
          </w:tcPr>
          <w:p w14:paraId="31D97061"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1,35%</w:t>
            </w:r>
          </w:p>
        </w:tc>
        <w:tc>
          <w:tcPr>
            <w:tcW w:w="1291" w:type="dxa"/>
            <w:tcBorders>
              <w:top w:val="nil"/>
              <w:left w:val="nil"/>
              <w:bottom w:val="single" w:sz="8" w:space="0" w:color="auto"/>
              <w:right w:val="single" w:sz="8" w:space="0" w:color="auto"/>
            </w:tcBorders>
            <w:shd w:val="clear" w:color="auto" w:fill="auto"/>
            <w:noWrap/>
            <w:vAlign w:val="center"/>
            <w:hideMark/>
          </w:tcPr>
          <w:p w14:paraId="7DB905D0"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33,69%</w:t>
            </w:r>
          </w:p>
        </w:tc>
        <w:tc>
          <w:tcPr>
            <w:tcW w:w="1291" w:type="dxa"/>
            <w:tcBorders>
              <w:top w:val="nil"/>
              <w:left w:val="nil"/>
              <w:bottom w:val="single" w:sz="8" w:space="0" w:color="auto"/>
              <w:right w:val="single" w:sz="8" w:space="0" w:color="auto"/>
            </w:tcBorders>
            <w:shd w:val="clear" w:color="auto" w:fill="auto"/>
            <w:noWrap/>
            <w:vAlign w:val="center"/>
            <w:hideMark/>
          </w:tcPr>
          <w:p w14:paraId="3E20EED4" w14:textId="77777777" w:rsidR="00D87C95" w:rsidRPr="007E0ACE" w:rsidRDefault="00D87C95" w:rsidP="00E4767C">
            <w:pPr>
              <w:spacing w:after="0" w:line="240" w:lineRule="auto"/>
              <w:jc w:val="right"/>
              <w:rPr>
                <w:rFonts w:ascii="Myriad Pro" w:eastAsia="Times New Roman" w:hAnsi="Myriad Pro" w:cs="Arial"/>
                <w:sz w:val="18"/>
                <w:szCs w:val="18"/>
                <w:lang w:eastAsia="ru-RU"/>
              </w:rPr>
            </w:pPr>
            <w:r w:rsidRPr="007E0ACE">
              <w:rPr>
                <w:rFonts w:ascii="Myriad Pro" w:eastAsia="Times New Roman" w:hAnsi="Myriad Pro" w:cs="Arial"/>
                <w:sz w:val="18"/>
                <w:szCs w:val="18"/>
                <w:lang w:eastAsia="ru-RU"/>
              </w:rPr>
              <w:t>45,40%</w:t>
            </w:r>
          </w:p>
        </w:tc>
      </w:tr>
    </w:tbl>
    <w:p w14:paraId="436DA6F9" w14:textId="77777777" w:rsidR="001C6584" w:rsidRPr="007E0ACE" w:rsidRDefault="001C6584"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 xml:space="preserve"> </w:t>
      </w:r>
    </w:p>
    <w:p w14:paraId="60AB6F9A" w14:textId="77777777" w:rsidR="00E153DF" w:rsidRDefault="001C6584" w:rsidP="00585645">
      <w:pPr>
        <w:widowControl w:val="0"/>
        <w:tabs>
          <w:tab w:val="num" w:pos="1134"/>
        </w:tabs>
        <w:spacing w:after="0" w:line="360" w:lineRule="auto"/>
        <w:ind w:firstLine="567"/>
        <w:contextualSpacing/>
        <w:jc w:val="both"/>
        <w:rPr>
          <w:rFonts w:ascii="Myriad Pro" w:hAnsi="Myriad Pro"/>
          <w:sz w:val="26"/>
          <w:szCs w:val="26"/>
        </w:rPr>
      </w:pPr>
      <w:r w:rsidRPr="007E0ACE">
        <w:rPr>
          <w:rFonts w:ascii="Myriad Pro" w:hAnsi="Myriad Pro"/>
          <w:sz w:val="26"/>
          <w:szCs w:val="26"/>
        </w:rPr>
        <w:t>Показатели мощности</w:t>
      </w:r>
      <w:r w:rsidR="00E153DF" w:rsidRPr="007E0ACE">
        <w:rPr>
          <w:rFonts w:ascii="Myriad Pro" w:hAnsi="Myriad Pro"/>
          <w:sz w:val="26"/>
          <w:szCs w:val="26"/>
        </w:rPr>
        <w:t xml:space="preserve"> по уровням напряжения, </w:t>
      </w:r>
      <w:r w:rsidRPr="007E0ACE">
        <w:rPr>
          <w:rFonts w:ascii="Myriad Pro" w:hAnsi="Myriad Pro"/>
          <w:sz w:val="26"/>
          <w:szCs w:val="26"/>
        </w:rPr>
        <w:t>установленные на 2019 год</w:t>
      </w:r>
      <w:r w:rsidR="00E153DF" w:rsidRPr="007E0ACE">
        <w:rPr>
          <w:rFonts w:ascii="Myriad Pro" w:hAnsi="Myriad Pro"/>
          <w:sz w:val="26"/>
          <w:szCs w:val="26"/>
        </w:rPr>
        <w:t xml:space="preserve"> Госкомитетом Псковской области при расчете котловых тарифов </w:t>
      </w:r>
      <w:r w:rsidRPr="007E0ACE">
        <w:rPr>
          <w:rFonts w:ascii="Myriad Pro" w:hAnsi="Myriad Pro"/>
          <w:sz w:val="26"/>
          <w:szCs w:val="26"/>
        </w:rPr>
        <w:t xml:space="preserve">незначительно отличается </w:t>
      </w:r>
      <w:r w:rsidR="00E153DF" w:rsidRPr="007E0ACE">
        <w:rPr>
          <w:rFonts w:ascii="Myriad Pro" w:hAnsi="Myriad Pro"/>
          <w:sz w:val="26"/>
          <w:szCs w:val="26"/>
        </w:rPr>
        <w:t>от заявленных филиалом ПАО «МРСК Северо-Запада» «Псковэнерго»</w:t>
      </w:r>
      <w:r w:rsidRPr="007E0ACE">
        <w:rPr>
          <w:rFonts w:ascii="Myriad Pro" w:hAnsi="Myriad Pro"/>
          <w:sz w:val="26"/>
          <w:szCs w:val="26"/>
        </w:rPr>
        <w:t xml:space="preserve"> величин</w:t>
      </w:r>
      <w:r w:rsidR="00E153DF" w:rsidRPr="007E0ACE">
        <w:rPr>
          <w:rFonts w:ascii="Myriad Pro" w:hAnsi="Myriad Pro"/>
          <w:sz w:val="26"/>
          <w:szCs w:val="26"/>
        </w:rPr>
        <w:t>.</w:t>
      </w:r>
    </w:p>
    <w:p w14:paraId="2BE55C49" w14:textId="77777777" w:rsidR="0068507C" w:rsidRPr="00BA0797" w:rsidRDefault="0068507C" w:rsidP="00123FC5">
      <w:pPr>
        <w:keepNext/>
        <w:keepLines/>
        <w:numPr>
          <w:ilvl w:val="0"/>
          <w:numId w:val="74"/>
        </w:numPr>
        <w:spacing w:before="40" w:after="0" w:line="360" w:lineRule="auto"/>
        <w:ind w:left="567" w:hanging="567"/>
        <w:jc w:val="both"/>
        <w:outlineLvl w:val="2"/>
        <w:rPr>
          <w:rFonts w:ascii="Myriad Pro" w:hAnsi="Myriad Pro"/>
          <w:b/>
          <w:color w:val="385623"/>
          <w:sz w:val="28"/>
          <w:szCs w:val="28"/>
        </w:rPr>
      </w:pPr>
      <w:r w:rsidRPr="00BA0797">
        <w:rPr>
          <w:rFonts w:ascii="Myriad Pro" w:hAnsi="Myriad Pro"/>
        </w:rPr>
        <w:br w:type="page"/>
      </w:r>
      <w:bookmarkStart w:id="31" w:name="_Toc40826293"/>
      <w:bookmarkStart w:id="32" w:name="_Toc41256449"/>
      <w:r w:rsidRPr="0080531F">
        <w:rPr>
          <w:rFonts w:ascii="Myriad Pro" w:eastAsia="Times New Roman" w:hAnsi="Myriad Pro"/>
          <w:b/>
          <w:color w:val="4F6228"/>
          <w:sz w:val="28"/>
          <w:szCs w:val="28"/>
        </w:rPr>
        <w:lastRenderedPageBreak/>
        <w:t xml:space="preserve">Экспертиза расчетов подконтрольных расходов, учтенных </w:t>
      </w:r>
      <w:r w:rsidR="00B11FE7" w:rsidRPr="0080531F">
        <w:rPr>
          <w:rFonts w:ascii="Myriad Pro" w:eastAsia="Times New Roman" w:hAnsi="Myriad Pro"/>
          <w:b/>
          <w:color w:val="4F6228"/>
          <w:sz w:val="28"/>
          <w:szCs w:val="28"/>
        </w:rPr>
        <w:t>Государственным комитетом Псковской области по тарифам и энергетике</w:t>
      </w:r>
      <w:r w:rsidRPr="0080531F">
        <w:rPr>
          <w:rFonts w:ascii="Myriad Pro" w:eastAsia="Times New Roman" w:hAnsi="Myriad Pro"/>
          <w:b/>
          <w:color w:val="4F6228"/>
          <w:sz w:val="28"/>
          <w:szCs w:val="28"/>
        </w:rPr>
        <w:t xml:space="preserve"> в необходимой валовой выручке при установлении тарифов на 2019 год, не являющийся первым годом долгосрочного периода регулирования.</w:t>
      </w:r>
      <w:bookmarkEnd w:id="31"/>
      <w:bookmarkEnd w:id="32"/>
    </w:p>
    <w:p w14:paraId="1912213B"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0080133B">
        <w:rPr>
          <w:rFonts w:ascii="Myriad Pro" w:hAnsi="Myriad Pro"/>
          <w:noProof/>
          <w:position w:val="-9"/>
          <w:lang w:eastAsia="ru-RU"/>
        </w:rPr>
        <w:drawing>
          <wp:inline distT="0" distB="0" distL="0" distR="0" wp14:anchorId="1CD1AF3F" wp14:editId="333CC6A6">
            <wp:extent cx="474345" cy="245745"/>
            <wp:effectExtent l="0" t="0" r="1905" b="1905"/>
            <wp:docPr id="3"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45" cy="245745"/>
                    </a:xfrm>
                    <a:prstGeom prst="rect">
                      <a:avLst/>
                    </a:prstGeom>
                    <a:noFill/>
                    <a:ln>
                      <a:noFill/>
                    </a:ln>
                  </pic:spPr>
                </pic:pic>
              </a:graphicData>
            </a:graphic>
          </wp:inline>
        </w:drawing>
      </w:r>
      <w:r w:rsidRPr="00BA0797">
        <w:rPr>
          <w:rFonts w:ascii="Myriad Pro" w:hAnsi="Myriad Pro"/>
          <w:sz w:val="26"/>
          <w:szCs w:val="26"/>
        </w:rPr>
        <w:t>тыс. руб.)) определяется по формулам:</w:t>
      </w:r>
    </w:p>
    <w:p w14:paraId="67919D90" w14:textId="77777777" w:rsidR="0065095C" w:rsidRPr="00BA0797" w:rsidRDefault="0080133B" w:rsidP="00BA0797">
      <w:pPr>
        <w:widowControl w:val="0"/>
        <w:autoSpaceDE w:val="0"/>
        <w:autoSpaceDN w:val="0"/>
        <w:adjustRightInd w:val="0"/>
        <w:spacing w:after="0" w:line="240" w:lineRule="auto"/>
        <w:ind w:firstLine="567"/>
        <w:jc w:val="center"/>
        <w:rPr>
          <w:rFonts w:ascii="Myriad Pro" w:eastAsia="Times New Roman" w:hAnsi="Myriad Pro" w:cs="Arial"/>
          <w:sz w:val="20"/>
          <w:szCs w:val="20"/>
          <w:lang w:eastAsia="ru-RU"/>
        </w:rPr>
      </w:pPr>
      <w:r>
        <w:rPr>
          <w:rFonts w:ascii="Myriad Pro" w:eastAsia="Times New Roman" w:hAnsi="Myriad Pro" w:cs="Arial"/>
          <w:noProof/>
          <w:position w:val="-9"/>
          <w:sz w:val="20"/>
          <w:szCs w:val="20"/>
          <w:lang w:eastAsia="ru-RU"/>
        </w:rPr>
        <w:drawing>
          <wp:inline distT="0" distB="0" distL="0" distR="0" wp14:anchorId="3D9DA213" wp14:editId="635F8F96">
            <wp:extent cx="1541145" cy="245745"/>
            <wp:effectExtent l="0" t="0" r="1905" b="1905"/>
            <wp:docPr id="4"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145" cy="245745"/>
                    </a:xfrm>
                    <a:prstGeom prst="rect">
                      <a:avLst/>
                    </a:prstGeom>
                    <a:noFill/>
                    <a:ln>
                      <a:noFill/>
                    </a:ln>
                  </pic:spPr>
                </pic:pic>
              </a:graphicData>
            </a:graphic>
          </wp:inline>
        </w:drawing>
      </w:r>
      <w:r w:rsidR="0065095C" w:rsidRPr="00BA0797">
        <w:rPr>
          <w:rFonts w:ascii="Myriad Pro" w:eastAsia="Times New Roman" w:hAnsi="Myriad Pro" w:cs="Arial"/>
          <w:sz w:val="20"/>
          <w:szCs w:val="20"/>
          <w:lang w:eastAsia="ru-RU"/>
        </w:rPr>
        <w:t xml:space="preserve"> (1),</w:t>
      </w:r>
    </w:p>
    <w:p w14:paraId="585681F1" w14:textId="77777777" w:rsidR="0065095C" w:rsidRPr="00BA0797" w:rsidRDefault="0065095C" w:rsidP="00BA0797">
      <w:pPr>
        <w:widowControl w:val="0"/>
        <w:autoSpaceDE w:val="0"/>
        <w:autoSpaceDN w:val="0"/>
        <w:adjustRightInd w:val="0"/>
        <w:spacing w:after="0" w:line="240" w:lineRule="auto"/>
        <w:ind w:firstLine="567"/>
        <w:jc w:val="both"/>
        <w:rPr>
          <w:rFonts w:ascii="Myriad Pro" w:eastAsia="Times New Roman" w:hAnsi="Myriad Pro" w:cs="Arial"/>
          <w:sz w:val="20"/>
          <w:szCs w:val="20"/>
          <w:lang w:eastAsia="ru-RU"/>
        </w:rPr>
      </w:pPr>
    </w:p>
    <w:p w14:paraId="09C3D238" w14:textId="77777777" w:rsidR="0065095C" w:rsidRPr="00BA0797" w:rsidRDefault="0080133B" w:rsidP="00BA0797">
      <w:pPr>
        <w:widowControl w:val="0"/>
        <w:autoSpaceDE w:val="0"/>
        <w:autoSpaceDN w:val="0"/>
        <w:adjustRightInd w:val="0"/>
        <w:spacing w:after="0" w:line="240" w:lineRule="auto"/>
        <w:ind w:firstLine="567"/>
        <w:jc w:val="center"/>
        <w:rPr>
          <w:rFonts w:ascii="Myriad Pro" w:eastAsia="Times New Roman" w:hAnsi="Myriad Pro" w:cs="Arial"/>
          <w:sz w:val="20"/>
          <w:szCs w:val="20"/>
          <w:lang w:eastAsia="ru-RU"/>
        </w:rPr>
      </w:pPr>
      <w:r>
        <w:rPr>
          <w:rFonts w:ascii="Myriad Pro" w:eastAsia="Times New Roman" w:hAnsi="Myriad Pro" w:cs="Arial"/>
          <w:noProof/>
          <w:position w:val="-23"/>
          <w:sz w:val="20"/>
          <w:szCs w:val="20"/>
          <w:lang w:eastAsia="ru-RU"/>
        </w:rPr>
        <w:drawing>
          <wp:inline distT="0" distB="0" distL="0" distR="0" wp14:anchorId="641461C7" wp14:editId="7CF80BE5">
            <wp:extent cx="5266055" cy="440055"/>
            <wp:effectExtent l="0" t="0" r="0" b="0"/>
            <wp:docPr id="5"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055" cy="440055"/>
                    </a:xfrm>
                    <a:prstGeom prst="rect">
                      <a:avLst/>
                    </a:prstGeom>
                    <a:noFill/>
                    <a:ln>
                      <a:noFill/>
                    </a:ln>
                  </pic:spPr>
                </pic:pic>
              </a:graphicData>
            </a:graphic>
          </wp:inline>
        </w:drawing>
      </w:r>
      <w:r w:rsidR="0065095C" w:rsidRPr="00BA0797">
        <w:rPr>
          <w:rFonts w:ascii="Myriad Pro" w:eastAsia="Times New Roman" w:hAnsi="Myriad Pro" w:cs="Arial"/>
          <w:sz w:val="20"/>
          <w:szCs w:val="20"/>
          <w:lang w:eastAsia="ru-RU"/>
        </w:rPr>
        <w:t>, (2)</w:t>
      </w:r>
    </w:p>
    <w:p w14:paraId="386475C0"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где:</w:t>
      </w:r>
    </w:p>
    <w:p w14:paraId="01062490"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i - год долгосрочного периода регулирования (i &gt; l);</w:t>
      </w:r>
    </w:p>
    <w:p w14:paraId="63B56BAC"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ПР</w:t>
      </w:r>
      <w:r w:rsidRPr="00BA0797">
        <w:rPr>
          <w:rFonts w:ascii="Myriad Pro" w:hAnsi="Myriad Pro"/>
          <w:sz w:val="26"/>
          <w:szCs w:val="26"/>
          <w:vertAlign w:val="subscript"/>
        </w:rPr>
        <w:t>1</w:t>
      </w:r>
      <w:r w:rsidRPr="00BA0797">
        <w:rPr>
          <w:rFonts w:ascii="Myriad Pro" w:hAnsi="Myriad Pro"/>
          <w:sz w:val="26"/>
          <w:szCs w:val="26"/>
        </w:rPr>
        <w:t>, ПР</w:t>
      </w:r>
      <w:r w:rsidRPr="00BA0797">
        <w:rPr>
          <w:rFonts w:ascii="Myriad Pro" w:hAnsi="Myriad Pro"/>
          <w:sz w:val="26"/>
          <w:szCs w:val="26"/>
          <w:vertAlign w:val="subscript"/>
        </w:rPr>
        <w:t>i-1</w:t>
      </w:r>
      <w:r w:rsidRPr="00BA0797">
        <w:rPr>
          <w:rFonts w:ascii="Myriad Pro" w:hAnsi="Myriad Pro"/>
          <w:sz w:val="26"/>
          <w:szCs w:val="26"/>
        </w:rPr>
        <w:t>, - подконтрольные расходы, учтенные соответственно в базовом и в i-1 году долгосрочного периода регулирования.</w:t>
      </w:r>
    </w:p>
    <w:p w14:paraId="41F08AA4"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4037CC3" w14:textId="77777777" w:rsidR="0065095C" w:rsidRPr="00BA0797" w:rsidRDefault="0065095C"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I</w:t>
      </w:r>
      <w:r w:rsidRPr="00BA0797">
        <w:rPr>
          <w:rFonts w:ascii="Myriad Pro" w:hAnsi="Myriad Pro"/>
          <w:sz w:val="26"/>
          <w:szCs w:val="26"/>
          <w:vertAlign w:val="subscript"/>
        </w:rPr>
        <w:t>i</w:t>
      </w:r>
      <w:proofErr w:type="spellEnd"/>
      <w:r w:rsidRPr="00BA0797">
        <w:rPr>
          <w:rFonts w:ascii="Myriad Pro" w:hAnsi="Myriad Pro"/>
          <w:sz w:val="26"/>
          <w:szCs w:val="26"/>
        </w:rPr>
        <w:t xml:space="preserve"> - индекс потребительских цен, определенный на i-й год долгосрочного периода регулирования;</w:t>
      </w:r>
    </w:p>
    <w:p w14:paraId="54D60DBE" w14:textId="77777777" w:rsidR="0065095C" w:rsidRPr="00BA0797" w:rsidRDefault="0065095C"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К</w:t>
      </w:r>
      <w:r w:rsidRPr="00BA0797">
        <w:rPr>
          <w:rFonts w:ascii="Myriad Pro" w:hAnsi="Myriad Pro"/>
          <w:sz w:val="26"/>
          <w:szCs w:val="26"/>
          <w:vertAlign w:val="subscript"/>
        </w:rPr>
        <w:t>эл</w:t>
      </w:r>
      <w:proofErr w:type="spellEnd"/>
      <w:r w:rsidRPr="00BA0797">
        <w:rPr>
          <w:rFonts w:ascii="Myriad Pro"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2DA281D" w14:textId="77777777" w:rsidR="0065095C" w:rsidRPr="00BA0797" w:rsidRDefault="0065095C"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lastRenderedPageBreak/>
        <w:t>уе</w:t>
      </w:r>
      <w:r w:rsidRPr="00BA0797">
        <w:rPr>
          <w:rFonts w:ascii="Myriad Pro" w:hAnsi="Myriad Pro"/>
          <w:sz w:val="26"/>
          <w:szCs w:val="26"/>
          <w:vertAlign w:val="subscript"/>
        </w:rPr>
        <w:t>i</w:t>
      </w:r>
      <w:proofErr w:type="spellEnd"/>
      <w:r w:rsidRPr="00BA0797">
        <w:rPr>
          <w:rFonts w:ascii="Myriad Pro" w:hAnsi="Myriad Pro"/>
          <w:sz w:val="26"/>
          <w:szCs w:val="26"/>
        </w:rPr>
        <w:t>, уе</w:t>
      </w:r>
      <w:r w:rsidRPr="00BA0797">
        <w:rPr>
          <w:rFonts w:ascii="Myriad Pro" w:hAnsi="Myriad Pro"/>
          <w:sz w:val="26"/>
          <w:szCs w:val="26"/>
          <w:vertAlign w:val="subscript"/>
        </w:rPr>
        <w:t>i-1</w:t>
      </w:r>
      <w:r w:rsidRPr="00BA0797">
        <w:rPr>
          <w:rFonts w:ascii="Myriad Pro" w:hAnsi="Myriad Pro"/>
          <w:sz w:val="26"/>
          <w:szCs w:val="26"/>
        </w:rPr>
        <w:t xml:space="preserve"> - количество условных единиц соответственно в i-том и (i-1)-ом году долгосрочного периода регулирования;</w:t>
      </w:r>
    </w:p>
    <w:p w14:paraId="76419E33" w14:textId="77777777" w:rsidR="0065095C" w:rsidRPr="00BA0797" w:rsidRDefault="0065095C"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Х</w:t>
      </w:r>
      <w:r w:rsidRPr="00BA0797">
        <w:rPr>
          <w:rFonts w:ascii="Myriad Pro" w:hAnsi="Myriad Pro"/>
          <w:sz w:val="26"/>
          <w:szCs w:val="26"/>
          <w:vertAlign w:val="subscript"/>
        </w:rPr>
        <w:t>i</w:t>
      </w:r>
      <w:proofErr w:type="spellEnd"/>
      <w:r w:rsidRPr="00BA0797">
        <w:rPr>
          <w:rFonts w:ascii="Myriad Pro"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4E5EF72C"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НР</w:t>
      </w:r>
      <w:r w:rsidRPr="00BA0797">
        <w:rPr>
          <w:rFonts w:ascii="Myriad Pro" w:hAnsi="Myriad Pro"/>
          <w:sz w:val="26"/>
          <w:szCs w:val="26"/>
          <w:vertAlign w:val="subscript"/>
        </w:rPr>
        <w:t>1</w:t>
      </w:r>
      <w:r w:rsidRPr="00BA0797">
        <w:rPr>
          <w:rFonts w:ascii="Myriad Pro" w:hAnsi="Myriad Pro"/>
          <w:sz w:val="26"/>
          <w:szCs w:val="26"/>
        </w:rPr>
        <w:t xml:space="preserve">, </w:t>
      </w:r>
      <w:proofErr w:type="spellStart"/>
      <w:r w:rsidRPr="00BA0797">
        <w:rPr>
          <w:rFonts w:ascii="Myriad Pro" w:hAnsi="Myriad Pro"/>
          <w:sz w:val="26"/>
          <w:szCs w:val="26"/>
        </w:rPr>
        <w:t>НР</w:t>
      </w:r>
      <w:r w:rsidRPr="00BA0797">
        <w:rPr>
          <w:rFonts w:ascii="Myriad Pro" w:hAnsi="Myriad Pro"/>
          <w:sz w:val="26"/>
          <w:szCs w:val="26"/>
          <w:vertAlign w:val="subscript"/>
        </w:rPr>
        <w:t>i</w:t>
      </w:r>
      <w:proofErr w:type="spellEnd"/>
      <w:r w:rsidRPr="00BA0797">
        <w:rPr>
          <w:rFonts w:ascii="Myriad Pro" w:hAnsi="Myriad Pro"/>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долгосрочного периода регулирования;</w:t>
      </w:r>
    </w:p>
    <w:p w14:paraId="2C3D3B83"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w:t>
      </w:r>
      <w:r w:rsidRPr="00BA0797">
        <w:rPr>
          <w:rFonts w:ascii="Myriad Pro" w:hAnsi="Myriad Pro"/>
          <w:sz w:val="26"/>
          <w:szCs w:val="26"/>
          <w:vertAlign w:val="subscript"/>
        </w:rPr>
        <w:t>1</w:t>
      </w:r>
      <w:r w:rsidRPr="00BA0797">
        <w:rPr>
          <w:rFonts w:ascii="Myriad Pro" w:hAnsi="Myriad Pro"/>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BA0797">
        <w:rPr>
          <w:rFonts w:ascii="Myriad Pro" w:hAnsi="Myriad Pro"/>
          <w:sz w:val="26"/>
          <w:szCs w:val="26"/>
          <w:vertAlign w:val="subscript"/>
        </w:rPr>
        <w:t>1</w:t>
      </w:r>
      <w:r w:rsidRPr="00BA0797">
        <w:rPr>
          <w:rFonts w:ascii="Myriad Pro" w:hAnsi="Myriad Pro"/>
          <w:sz w:val="26"/>
          <w:szCs w:val="26"/>
        </w:rPr>
        <w:t xml:space="preserve"> соответствует величине </w:t>
      </w:r>
      <w:r w:rsidR="0080133B">
        <w:rPr>
          <w:rFonts w:ascii="Myriad Pro" w:hAnsi="Myriad Pro"/>
          <w:noProof/>
          <w:sz w:val="26"/>
          <w:szCs w:val="26"/>
          <w:lang w:eastAsia="ru-RU"/>
        </w:rPr>
        <w:drawing>
          <wp:inline distT="0" distB="0" distL="0" distR="0" wp14:anchorId="52ED5304" wp14:editId="75969FFC">
            <wp:extent cx="448945" cy="245745"/>
            <wp:effectExtent l="0" t="0" r="8255" b="1905"/>
            <wp:docPr id="6"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945" cy="245745"/>
                    </a:xfrm>
                    <a:prstGeom prst="rect">
                      <a:avLst/>
                    </a:prstGeom>
                    <a:noFill/>
                    <a:ln>
                      <a:noFill/>
                    </a:ln>
                  </pic:spPr>
                </pic:pic>
              </a:graphicData>
            </a:graphic>
          </wp:inline>
        </w:drawing>
      </w:r>
      <w:r w:rsidRPr="00BA0797">
        <w:rPr>
          <w:rFonts w:ascii="Myriad Pro" w:hAnsi="Myriad Pro"/>
          <w:sz w:val="26"/>
          <w:szCs w:val="26"/>
        </w:rPr>
        <w:t>, определенной для первого года долгосрочного периода регулирования;</w:t>
      </w:r>
    </w:p>
    <w:p w14:paraId="4420D2FA" w14:textId="77777777" w:rsidR="0065095C" w:rsidRPr="00BA0797" w:rsidRDefault="0065095C"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В</w:t>
      </w:r>
      <w:r w:rsidRPr="00BA0797">
        <w:rPr>
          <w:rFonts w:ascii="Myriad Pro" w:hAnsi="Myriad Pro"/>
          <w:sz w:val="26"/>
          <w:szCs w:val="26"/>
          <w:vertAlign w:val="subscript"/>
        </w:rPr>
        <w:t>i</w:t>
      </w:r>
      <w:proofErr w:type="spellEnd"/>
      <w:r w:rsidRPr="00BA0797">
        <w:rPr>
          <w:rFonts w:ascii="Myriad Pro" w:hAnsi="Myriad Pro"/>
          <w:sz w:val="26"/>
          <w:szCs w:val="26"/>
        </w:rPr>
        <w:t xml:space="preserve"> - расходы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w:t>
      </w:r>
      <w:r w:rsidR="00586D28" w:rsidRPr="00BA0797">
        <w:rPr>
          <w:rFonts w:ascii="Myriad Pro" w:hAnsi="Myriad Pro"/>
          <w:sz w:val="26"/>
          <w:szCs w:val="26"/>
        </w:rPr>
        <w:t>«</w:t>
      </w:r>
      <w:r w:rsidRPr="00BA0797">
        <w:rPr>
          <w:rFonts w:ascii="Myriad Pro" w:hAnsi="Myriad Pro"/>
          <w:sz w:val="26"/>
          <w:szCs w:val="26"/>
        </w:rPr>
        <w:t>плюс</w:t>
      </w:r>
      <w:r w:rsidR="00586D28" w:rsidRPr="00BA0797">
        <w:rPr>
          <w:rFonts w:ascii="Myriad Pro" w:hAnsi="Myriad Pro"/>
          <w:sz w:val="26"/>
          <w:szCs w:val="26"/>
        </w:rPr>
        <w:t>»</w:t>
      </w:r>
      <w:r w:rsidRPr="00BA0797">
        <w:rPr>
          <w:rFonts w:ascii="Myriad Pro" w:hAnsi="Myriad Pro"/>
          <w:sz w:val="26"/>
          <w:szCs w:val="26"/>
        </w:rPr>
        <w:t xml:space="preserve">) или полученного избытка (со знаком </w:t>
      </w:r>
      <w:r w:rsidR="00586D28" w:rsidRPr="00BA0797">
        <w:rPr>
          <w:rFonts w:ascii="Myriad Pro" w:hAnsi="Myriad Pro"/>
          <w:sz w:val="26"/>
          <w:szCs w:val="26"/>
        </w:rPr>
        <w:t>«</w:t>
      </w:r>
      <w:r w:rsidRPr="00BA0797">
        <w:rPr>
          <w:rFonts w:ascii="Myriad Pro" w:hAnsi="Myriad Pro"/>
          <w:sz w:val="26"/>
          <w:szCs w:val="26"/>
        </w:rPr>
        <w:t>минус</w:t>
      </w:r>
      <w:r w:rsidR="00586D28" w:rsidRPr="00BA0797">
        <w:rPr>
          <w:rFonts w:ascii="Myriad Pro" w:hAnsi="Myriad Pro"/>
          <w:sz w:val="26"/>
          <w:szCs w:val="26"/>
        </w:rPr>
        <w:t>»</w:t>
      </w:r>
      <w:r w:rsidRPr="00BA0797">
        <w:rPr>
          <w:rFonts w:ascii="Myriad Pro" w:hAnsi="Myriad Pro"/>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BA0797">
          <w:rPr>
            <w:rStyle w:val="a9"/>
            <w:rFonts w:ascii="Myriad Pro" w:hAnsi="Myriad Pro"/>
            <w:color w:val="auto"/>
            <w:sz w:val="26"/>
            <w:szCs w:val="26"/>
          </w:rPr>
          <w:t>пункте 9</w:t>
        </w:r>
      </w:hyperlink>
      <w:r w:rsidRPr="00BA0797">
        <w:rPr>
          <w:rFonts w:ascii="Myriad Pro"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BA0797">
          <w:rPr>
            <w:rStyle w:val="a9"/>
            <w:rFonts w:ascii="Myriad Pro" w:hAnsi="Myriad Pro"/>
            <w:color w:val="auto"/>
            <w:sz w:val="26"/>
            <w:szCs w:val="26"/>
          </w:rPr>
          <w:t>пунктом 10</w:t>
        </w:r>
      </w:hyperlink>
      <w:r w:rsidRPr="00BA0797">
        <w:rPr>
          <w:rFonts w:ascii="Myriad Pro" w:hAnsi="Myriad Pro"/>
          <w:sz w:val="26"/>
          <w:szCs w:val="26"/>
        </w:rPr>
        <w:t xml:space="preserve"> Методических указаний №98-э и корректировка необходимой валовой выручки в соответствии с пунктом 32 Основ ценообразования № 1178.</w:t>
      </w:r>
    </w:p>
    <w:p w14:paraId="3A4A981D" w14:textId="77777777" w:rsidR="0065095C" w:rsidRPr="00BA0797" w:rsidRDefault="0065095C"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КНК</w:t>
      </w:r>
      <w:r w:rsidRPr="00BA0797">
        <w:rPr>
          <w:rFonts w:ascii="Myriad Pro" w:hAnsi="Myriad Pro"/>
          <w:sz w:val="26"/>
          <w:szCs w:val="26"/>
          <w:vertAlign w:val="subscript"/>
        </w:rPr>
        <w:t>i</w:t>
      </w:r>
      <w:proofErr w:type="spellEnd"/>
      <w:r w:rsidRPr="00BA0797">
        <w:rPr>
          <w:rFonts w:ascii="Myriad Pro"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w:t>
      </w:r>
      <w:r w:rsidRPr="00BA0797">
        <w:rPr>
          <w:rFonts w:ascii="Myriad Pro" w:hAnsi="Myriad Pro"/>
          <w:sz w:val="26"/>
          <w:szCs w:val="26"/>
        </w:rPr>
        <w:lastRenderedPageBreak/>
        <w:t>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5ABA5B76"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3A53B049" w14:textId="77777777" w:rsidR="0065095C" w:rsidRPr="00BA0797" w:rsidRDefault="0065095C" w:rsidP="00BA0797">
      <w:pPr>
        <w:pStyle w:val="11"/>
        <w:numPr>
          <w:ilvl w:val="0"/>
          <w:numId w:val="1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сырье и материалы, определяемые в соответствии с пунктом 25 Основ ценообразования № 1178;</w:t>
      </w:r>
    </w:p>
    <w:p w14:paraId="379EA202" w14:textId="77777777" w:rsidR="0065095C" w:rsidRPr="00BA0797" w:rsidRDefault="0065095C" w:rsidP="00BA0797">
      <w:pPr>
        <w:pStyle w:val="11"/>
        <w:numPr>
          <w:ilvl w:val="0"/>
          <w:numId w:val="1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ремонт основных средств, определяемый на основе пункта 26 Основ ценообразования № 1178;</w:t>
      </w:r>
    </w:p>
    <w:p w14:paraId="5BB9F720" w14:textId="77777777" w:rsidR="0065095C" w:rsidRPr="00BA0797" w:rsidRDefault="0065095C" w:rsidP="00BA0797">
      <w:pPr>
        <w:pStyle w:val="11"/>
        <w:numPr>
          <w:ilvl w:val="0"/>
          <w:numId w:val="1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оплата труда, определяемая на основе пункта 27 Основ ценообразования №1178;</w:t>
      </w:r>
    </w:p>
    <w:p w14:paraId="084A5CA5" w14:textId="77777777" w:rsidR="0065095C" w:rsidRPr="00BA0797" w:rsidRDefault="0065095C" w:rsidP="00BA0797">
      <w:pPr>
        <w:pStyle w:val="11"/>
        <w:numPr>
          <w:ilvl w:val="0"/>
          <w:numId w:val="1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7D0ED80" w14:textId="77777777" w:rsidR="0065095C" w:rsidRPr="00BA0797" w:rsidRDefault="0065095C"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586D28" w:rsidRPr="00BA0797">
        <w:rPr>
          <w:rFonts w:ascii="Myriad Pro" w:hAnsi="Myriad Pro"/>
          <w:sz w:val="26"/>
          <w:szCs w:val="26"/>
        </w:rPr>
        <w:t>«</w:t>
      </w:r>
      <w:r w:rsidRPr="00BA0797">
        <w:rPr>
          <w:rFonts w:ascii="Myriad Pro" w:hAnsi="Myriad Pro"/>
          <w:sz w:val="26"/>
          <w:szCs w:val="26"/>
        </w:rPr>
        <w:t>плюс</w:t>
      </w:r>
      <w:r w:rsidR="00586D28" w:rsidRPr="00BA0797">
        <w:rPr>
          <w:rFonts w:ascii="Myriad Pro" w:hAnsi="Myriad Pro"/>
          <w:sz w:val="26"/>
          <w:szCs w:val="26"/>
        </w:rPr>
        <w:t>»</w:t>
      </w:r>
      <w:r w:rsidRPr="00BA0797">
        <w:rPr>
          <w:rFonts w:ascii="Myriad Pro" w:hAnsi="Myriad Pro"/>
          <w:sz w:val="26"/>
          <w:szCs w:val="26"/>
        </w:rPr>
        <w:t xml:space="preserve">) или полученного избытка (со знаком </w:t>
      </w:r>
      <w:r w:rsidR="00586D28" w:rsidRPr="00BA0797">
        <w:rPr>
          <w:rFonts w:ascii="Myriad Pro" w:hAnsi="Myriad Pro"/>
          <w:sz w:val="26"/>
          <w:szCs w:val="26"/>
        </w:rPr>
        <w:t>«</w:t>
      </w:r>
      <w:r w:rsidRPr="00BA0797">
        <w:rPr>
          <w:rFonts w:ascii="Myriad Pro" w:hAnsi="Myriad Pro"/>
          <w:sz w:val="26"/>
          <w:szCs w:val="26"/>
        </w:rPr>
        <w:t>минус</w:t>
      </w:r>
      <w:r w:rsidR="00586D28" w:rsidRPr="00BA0797">
        <w:rPr>
          <w:rFonts w:ascii="Myriad Pro" w:hAnsi="Myriad Pro"/>
          <w:sz w:val="26"/>
          <w:szCs w:val="26"/>
        </w:rPr>
        <w:t>»</w:t>
      </w:r>
      <w:r w:rsidRPr="00BA0797">
        <w:rPr>
          <w:rFonts w:ascii="Myriad Pro" w:hAnsi="Myriad Pro"/>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15340CE3" w14:textId="77777777" w:rsidR="0065095C" w:rsidRPr="00BA0797" w:rsidRDefault="0065095C"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w:t>
      </w:r>
      <w:r w:rsidRPr="00BA0797">
        <w:rPr>
          <w:rFonts w:ascii="Myriad Pro" w:hAnsi="Myriad Pro"/>
          <w:sz w:val="26"/>
          <w:szCs w:val="26"/>
        </w:rPr>
        <w:lastRenderedPageBreak/>
        <w:t>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08DF1B96" w14:textId="77777777" w:rsidR="0065095C" w:rsidRPr="00BA0797" w:rsidRDefault="0065095C" w:rsidP="00BA0797">
      <w:pPr>
        <w:spacing w:after="0" w:line="360" w:lineRule="auto"/>
        <w:ind w:firstLine="567"/>
        <w:jc w:val="both"/>
        <w:rPr>
          <w:rFonts w:ascii="Myriad Pro" w:hAnsi="Myriad Pro"/>
          <w:sz w:val="26"/>
          <w:szCs w:val="26"/>
        </w:rPr>
      </w:pPr>
      <w:r w:rsidRPr="00BA0797">
        <w:rPr>
          <w:rFonts w:ascii="Myriad Pro" w:hAnsi="Myriad Pro"/>
          <w:sz w:val="26"/>
          <w:szCs w:val="26"/>
        </w:rPr>
        <w:t>Указанные в пункте 38 Основ ценообразование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2320907" w14:textId="77777777" w:rsidR="0065095C" w:rsidRPr="00BA0797" w:rsidRDefault="0065095C"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w:t>
      </w:r>
      <w:r w:rsidRPr="00BA0797">
        <w:rPr>
          <w:rFonts w:ascii="Myriad Pro" w:hAnsi="Myriad Pro"/>
          <w:sz w:val="26"/>
          <w:szCs w:val="26"/>
        </w:rPr>
        <w:lastRenderedPageBreak/>
        <w:t>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049152F3" w14:textId="77777777" w:rsidR="00CA7498" w:rsidRDefault="00CA7498">
      <w:pPr>
        <w:spacing w:after="0" w:line="240" w:lineRule="auto"/>
        <w:rPr>
          <w:rFonts w:ascii="Myriad Pro" w:hAnsi="Myriad Pro"/>
          <w:sz w:val="26"/>
          <w:szCs w:val="26"/>
        </w:rPr>
      </w:pPr>
      <w:r>
        <w:rPr>
          <w:rFonts w:ascii="Myriad Pro" w:hAnsi="Myriad Pro"/>
          <w:sz w:val="26"/>
          <w:szCs w:val="26"/>
        </w:rPr>
        <w:br w:type="page"/>
      </w:r>
    </w:p>
    <w:p w14:paraId="5627DC10" w14:textId="77777777" w:rsidR="0065095C" w:rsidRPr="0080531F" w:rsidRDefault="0065095C"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33" w:name="_Toc40826294"/>
      <w:bookmarkStart w:id="34" w:name="_Toc41256450"/>
      <w:r w:rsidRPr="0080531F">
        <w:rPr>
          <w:rFonts w:ascii="Myriad Pro" w:eastAsia="Times New Roman" w:hAnsi="Myriad Pro"/>
          <w:b/>
          <w:color w:val="4F6228"/>
          <w:sz w:val="28"/>
          <w:szCs w:val="28"/>
        </w:rPr>
        <w:lastRenderedPageBreak/>
        <w:t>Постатейный анализ подконтрольных расходов, принятых в расчет базового уровня подконтрольных расходов.</w:t>
      </w:r>
      <w:bookmarkEnd w:id="33"/>
      <w:bookmarkEnd w:id="34"/>
    </w:p>
    <w:p w14:paraId="52323CF6" w14:textId="77777777" w:rsidR="00E64165" w:rsidRPr="00BA0797" w:rsidRDefault="00E6416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C597977" w14:textId="77777777" w:rsidR="00E64165" w:rsidRPr="00BA0797" w:rsidRDefault="00E64165" w:rsidP="00123FC5">
      <w:pPr>
        <w:pStyle w:val="11"/>
        <w:numPr>
          <w:ilvl w:val="0"/>
          <w:numId w:val="6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сырье и материалы, определяемые в соответствии с пунктом 25 Основ ценообразования № 1178;</w:t>
      </w:r>
    </w:p>
    <w:p w14:paraId="3F95AABD" w14:textId="77777777" w:rsidR="00E64165" w:rsidRPr="00BA0797" w:rsidRDefault="00E64165" w:rsidP="00123FC5">
      <w:pPr>
        <w:pStyle w:val="11"/>
        <w:numPr>
          <w:ilvl w:val="0"/>
          <w:numId w:val="6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ремонт основных средств, определяемый на основе пункта 26 Основ ценообразования № 1178;</w:t>
      </w:r>
    </w:p>
    <w:p w14:paraId="6BC3ECB3" w14:textId="77777777" w:rsidR="00E64165" w:rsidRPr="00BA0797" w:rsidRDefault="00E64165" w:rsidP="00123FC5">
      <w:pPr>
        <w:pStyle w:val="11"/>
        <w:numPr>
          <w:ilvl w:val="0"/>
          <w:numId w:val="6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оплата труда, определяемая на основе пункта 27 Основ ценообразования №1178;</w:t>
      </w:r>
    </w:p>
    <w:p w14:paraId="565C7946" w14:textId="77777777" w:rsidR="00E64165" w:rsidRPr="00BA0797" w:rsidRDefault="00E64165" w:rsidP="00123FC5">
      <w:pPr>
        <w:pStyle w:val="11"/>
        <w:numPr>
          <w:ilvl w:val="0"/>
          <w:numId w:val="66"/>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4A56226" w14:textId="77777777" w:rsidR="00E64165" w:rsidRPr="00BA0797" w:rsidRDefault="00E64165"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586D28" w:rsidRPr="00BA0797">
        <w:rPr>
          <w:rFonts w:ascii="Myriad Pro" w:hAnsi="Myriad Pro"/>
          <w:sz w:val="26"/>
          <w:szCs w:val="26"/>
        </w:rPr>
        <w:t>«</w:t>
      </w:r>
      <w:r w:rsidRPr="00BA0797">
        <w:rPr>
          <w:rFonts w:ascii="Myriad Pro" w:hAnsi="Myriad Pro"/>
          <w:sz w:val="26"/>
          <w:szCs w:val="26"/>
        </w:rPr>
        <w:t>плюс</w:t>
      </w:r>
      <w:r w:rsidR="00586D28" w:rsidRPr="00BA0797">
        <w:rPr>
          <w:rFonts w:ascii="Myriad Pro" w:hAnsi="Myriad Pro"/>
          <w:sz w:val="26"/>
          <w:szCs w:val="26"/>
        </w:rPr>
        <w:t>»</w:t>
      </w:r>
      <w:r w:rsidRPr="00BA0797">
        <w:rPr>
          <w:rFonts w:ascii="Myriad Pro" w:hAnsi="Myriad Pro"/>
          <w:sz w:val="26"/>
          <w:szCs w:val="26"/>
        </w:rPr>
        <w:t xml:space="preserve">) или полученного избытка (со знаком </w:t>
      </w:r>
      <w:r w:rsidR="00586D28" w:rsidRPr="00BA0797">
        <w:rPr>
          <w:rFonts w:ascii="Myriad Pro" w:hAnsi="Myriad Pro"/>
          <w:sz w:val="26"/>
          <w:szCs w:val="26"/>
        </w:rPr>
        <w:t>«</w:t>
      </w:r>
      <w:r w:rsidRPr="00BA0797">
        <w:rPr>
          <w:rFonts w:ascii="Myriad Pro" w:hAnsi="Myriad Pro"/>
          <w:sz w:val="26"/>
          <w:szCs w:val="26"/>
        </w:rPr>
        <w:t>минус</w:t>
      </w:r>
      <w:r w:rsidR="00586D28" w:rsidRPr="00BA0797">
        <w:rPr>
          <w:rFonts w:ascii="Myriad Pro" w:hAnsi="Myriad Pro"/>
          <w:sz w:val="26"/>
          <w:szCs w:val="26"/>
        </w:rPr>
        <w:t>»</w:t>
      </w:r>
      <w:r w:rsidRPr="00BA0797">
        <w:rPr>
          <w:rFonts w:ascii="Myriad Pro" w:hAnsi="Myriad Pro"/>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47B31EFA" w14:textId="77777777" w:rsidR="00E64165" w:rsidRPr="00BA0797" w:rsidRDefault="00E64165"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w:t>
      </w:r>
      <w:r w:rsidRPr="00BA0797">
        <w:rPr>
          <w:rFonts w:ascii="Myriad Pro" w:hAnsi="Myriad Pro"/>
          <w:sz w:val="26"/>
          <w:szCs w:val="26"/>
        </w:rPr>
        <w:lastRenderedPageBreak/>
        <w:t>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DB82820" w14:textId="77777777" w:rsidR="00E64165" w:rsidRPr="00BA0797" w:rsidRDefault="00E64165" w:rsidP="00BA0797">
      <w:pPr>
        <w:spacing w:after="0" w:line="360" w:lineRule="auto"/>
        <w:ind w:firstLine="567"/>
        <w:jc w:val="both"/>
        <w:rPr>
          <w:rFonts w:ascii="Myriad Pro" w:hAnsi="Myriad Pro"/>
          <w:sz w:val="26"/>
          <w:szCs w:val="26"/>
        </w:rPr>
      </w:pPr>
      <w:r w:rsidRPr="00BA0797">
        <w:rPr>
          <w:rFonts w:ascii="Myriad Pro" w:hAnsi="Myriad Pro"/>
          <w:sz w:val="26"/>
          <w:szCs w:val="26"/>
        </w:rPr>
        <w:t>Указанные в пункте 38 Основ ценообразование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CE81C27" w14:textId="77777777" w:rsidR="00E64165" w:rsidRPr="00BA0797" w:rsidRDefault="00E64165"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утвержденных приказом ФСТ России от 18.03.2015 № 421-э (далее Методические указания № 421-э) для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по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 № 421-э.</w:t>
      </w:r>
    </w:p>
    <w:p w14:paraId="4F8CFDC7"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2019 год является вторым годом </w:t>
      </w:r>
      <w:r w:rsidR="00C6506F" w:rsidRPr="00BA0797">
        <w:rPr>
          <w:rFonts w:ascii="Myriad Pro" w:hAnsi="Myriad Pro"/>
          <w:sz w:val="26"/>
          <w:szCs w:val="26"/>
        </w:rPr>
        <w:t>очередного (</w:t>
      </w:r>
      <w:r w:rsidR="00E646C9" w:rsidRPr="00BA0797">
        <w:rPr>
          <w:rFonts w:ascii="Myriad Pro" w:hAnsi="Myriad Pro"/>
          <w:sz w:val="26"/>
          <w:szCs w:val="26"/>
        </w:rPr>
        <w:t>второго)</w:t>
      </w:r>
      <w:r w:rsidRPr="00BA0797">
        <w:rPr>
          <w:rFonts w:ascii="Myriad Pro" w:hAnsi="Myriad Pro"/>
          <w:sz w:val="26"/>
          <w:szCs w:val="26"/>
        </w:rPr>
        <w:t xml:space="preserve"> долгосрочного периода регулирования филиала </w:t>
      </w:r>
      <w:r w:rsidR="0098164E" w:rsidRPr="00BA0797">
        <w:rPr>
          <w:rFonts w:ascii="Myriad Pro" w:hAnsi="Myriad Pro"/>
          <w:sz w:val="26"/>
          <w:szCs w:val="26"/>
        </w:rPr>
        <w:t xml:space="preserve">ПАО </w:t>
      </w:r>
      <w:r w:rsidR="00586D28" w:rsidRPr="00BA0797">
        <w:rPr>
          <w:rFonts w:ascii="Myriad Pro" w:hAnsi="Myriad Pro"/>
          <w:sz w:val="26"/>
          <w:szCs w:val="26"/>
        </w:rPr>
        <w:t>«</w:t>
      </w:r>
      <w:r w:rsidR="0098164E" w:rsidRPr="00BA0797">
        <w:rPr>
          <w:rFonts w:ascii="Myriad Pro" w:hAnsi="Myriad Pro"/>
          <w:sz w:val="26"/>
          <w:szCs w:val="26"/>
        </w:rPr>
        <w:t>МРСК Северо-Запада</w:t>
      </w:r>
      <w:r w:rsidR="00586D28" w:rsidRPr="00BA0797">
        <w:rPr>
          <w:rFonts w:ascii="Myriad Pro" w:hAnsi="Myriad Pro"/>
          <w:sz w:val="26"/>
          <w:szCs w:val="26"/>
        </w:rPr>
        <w:t>»</w:t>
      </w:r>
      <w:r w:rsidR="00667CD4">
        <w:rPr>
          <w:rFonts w:ascii="Myriad Pro" w:hAnsi="Myriad Pro"/>
          <w:sz w:val="26"/>
          <w:szCs w:val="26"/>
        </w:rPr>
        <w:t xml:space="preserve"> -</w:t>
      </w:r>
      <w:r w:rsidR="0098164E" w:rsidRPr="00BA0797">
        <w:rPr>
          <w:rFonts w:ascii="Myriad Pro" w:hAnsi="Myriad Pro"/>
          <w:sz w:val="26"/>
          <w:szCs w:val="26"/>
        </w:rPr>
        <w:t xml:space="preserve"> </w:t>
      </w:r>
      <w:r w:rsidR="00586D28" w:rsidRPr="00BA0797">
        <w:rPr>
          <w:rFonts w:ascii="Myriad Pro" w:hAnsi="Myriad Pro"/>
          <w:sz w:val="26"/>
          <w:szCs w:val="26"/>
        </w:rPr>
        <w:t>«</w:t>
      </w:r>
      <w:r w:rsidR="0098164E" w:rsidRPr="00BA0797">
        <w:rPr>
          <w:rFonts w:ascii="Myriad Pro" w:hAnsi="Myriad Pro"/>
          <w:sz w:val="26"/>
          <w:szCs w:val="26"/>
        </w:rPr>
        <w:t>Псковэнерго</w:t>
      </w:r>
      <w:r w:rsidR="00586D28" w:rsidRPr="00BA0797">
        <w:rPr>
          <w:rFonts w:ascii="Myriad Pro" w:hAnsi="Myriad Pro"/>
          <w:sz w:val="26"/>
          <w:szCs w:val="26"/>
        </w:rPr>
        <w:t>»</w:t>
      </w:r>
      <w:r w:rsidR="00C34AFB" w:rsidRPr="00BA0797">
        <w:rPr>
          <w:rFonts w:ascii="Myriad Pro" w:hAnsi="Myriad Pro"/>
          <w:sz w:val="26"/>
          <w:szCs w:val="26"/>
        </w:rPr>
        <w:t>.</w:t>
      </w:r>
    </w:p>
    <w:p w14:paraId="6EF08D90"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Приказом </w:t>
      </w:r>
      <w:r w:rsidR="00921B78" w:rsidRPr="00BA0797">
        <w:rPr>
          <w:rFonts w:ascii="Myriad Pro" w:hAnsi="Myriad Pro"/>
          <w:sz w:val="26"/>
          <w:szCs w:val="26"/>
        </w:rPr>
        <w:t xml:space="preserve">Государственного комитета Псковской области по тарифам и энергетике от </w:t>
      </w:r>
      <w:r w:rsidR="00921B78" w:rsidRPr="00BA0797">
        <w:rPr>
          <w:rFonts w:ascii="Myriad Pro" w:hAnsi="Myriad Pro"/>
          <w:iCs/>
          <w:sz w:val="26"/>
          <w:szCs w:val="26"/>
        </w:rPr>
        <w:t xml:space="preserve">29.12.2017 № 217-э </w:t>
      </w:r>
      <w:r w:rsidR="00586D28" w:rsidRPr="00BA0797">
        <w:rPr>
          <w:rFonts w:ascii="Myriad Pro" w:hAnsi="Myriad Pro"/>
          <w:iCs/>
          <w:sz w:val="26"/>
          <w:szCs w:val="26"/>
        </w:rPr>
        <w:t>«</w:t>
      </w:r>
      <w:r w:rsidR="00921B78" w:rsidRPr="00BA0797">
        <w:rPr>
          <w:rFonts w:ascii="Myriad Pro" w:hAnsi="Myriad Pro"/>
          <w:iCs/>
          <w:sz w:val="26"/>
          <w:szCs w:val="26"/>
        </w:rPr>
        <w:t xml:space="preserve">Об установлении долгосрочных параметров регулирования для ПАО </w:t>
      </w:r>
      <w:r w:rsidR="00586D28" w:rsidRPr="00BA0797">
        <w:rPr>
          <w:rFonts w:ascii="Myriad Pro" w:hAnsi="Myriad Pro"/>
          <w:sz w:val="26"/>
          <w:szCs w:val="26"/>
        </w:rPr>
        <w:t>«</w:t>
      </w:r>
      <w:r w:rsidR="00921B78" w:rsidRPr="00BA0797">
        <w:rPr>
          <w:rFonts w:ascii="Myriad Pro" w:hAnsi="Myriad Pro"/>
          <w:sz w:val="26"/>
          <w:szCs w:val="26"/>
        </w:rPr>
        <w:t>МРСК Северо-Запада</w:t>
      </w:r>
      <w:r w:rsidR="00586D28" w:rsidRPr="00BA0797">
        <w:rPr>
          <w:rFonts w:ascii="Myriad Pro" w:hAnsi="Myriad Pro"/>
          <w:sz w:val="26"/>
          <w:szCs w:val="26"/>
        </w:rPr>
        <w:t>»</w:t>
      </w:r>
      <w:r w:rsidR="00921B78" w:rsidRPr="00BA0797">
        <w:rPr>
          <w:rFonts w:ascii="Myriad Pro" w:hAnsi="Myriad Pro"/>
          <w:sz w:val="26"/>
          <w:szCs w:val="26"/>
        </w:rPr>
        <w:t xml:space="preserve"> на 2018-2022 гг.</w:t>
      </w:r>
      <w:r w:rsidR="00586D28" w:rsidRPr="00BA0797">
        <w:rPr>
          <w:rFonts w:ascii="Myriad Pro" w:hAnsi="Myriad Pro"/>
          <w:sz w:val="26"/>
          <w:szCs w:val="26"/>
        </w:rPr>
        <w:t>»</w:t>
      </w:r>
      <w:r w:rsidRPr="00BA0797">
        <w:rPr>
          <w:rFonts w:ascii="Myriad Pro" w:hAnsi="Myriad Pro"/>
          <w:sz w:val="26"/>
          <w:szCs w:val="26"/>
        </w:rPr>
        <w:t xml:space="preserve"> на 2018 год был утвержден базовый уровень подк</w:t>
      </w:r>
      <w:r w:rsidR="00921B78" w:rsidRPr="00BA0797">
        <w:rPr>
          <w:rFonts w:ascii="Myriad Pro" w:hAnsi="Myriad Pro"/>
          <w:sz w:val="26"/>
          <w:szCs w:val="26"/>
        </w:rPr>
        <w:t xml:space="preserve">онтрольных расходов в размере </w:t>
      </w:r>
      <w:r w:rsidR="009C7B3E" w:rsidRPr="00BA0797">
        <w:rPr>
          <w:rFonts w:ascii="Myriad Pro" w:hAnsi="Myriad Pro"/>
          <w:sz w:val="26"/>
          <w:szCs w:val="26"/>
        </w:rPr>
        <w:t>1 7</w:t>
      </w:r>
      <w:r w:rsidR="00921B78" w:rsidRPr="00BA0797">
        <w:rPr>
          <w:rFonts w:ascii="Myriad Pro" w:hAnsi="Myriad Pro"/>
          <w:sz w:val="26"/>
          <w:szCs w:val="26"/>
        </w:rPr>
        <w:t>64,86</w:t>
      </w:r>
      <w:r w:rsidRPr="00BA0797">
        <w:rPr>
          <w:rFonts w:ascii="Myriad Pro" w:hAnsi="Myriad Pro"/>
          <w:sz w:val="26"/>
          <w:szCs w:val="26"/>
        </w:rPr>
        <w:t xml:space="preserve"> млн. руб.</w:t>
      </w:r>
    </w:p>
    <w:p w14:paraId="1D73B816" w14:textId="77777777" w:rsidR="00204926"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Затем на ос</w:t>
      </w:r>
      <w:r w:rsidR="00E16040" w:rsidRPr="00BA0797">
        <w:rPr>
          <w:rFonts w:ascii="Myriad Pro" w:hAnsi="Myriad Pro"/>
          <w:sz w:val="26"/>
          <w:szCs w:val="26"/>
        </w:rPr>
        <w:t>новании приказа</w:t>
      </w:r>
      <w:r w:rsidR="00921B78" w:rsidRPr="00BA0797">
        <w:rPr>
          <w:rFonts w:ascii="Myriad Pro" w:hAnsi="Myriad Pro"/>
          <w:sz w:val="26"/>
          <w:szCs w:val="26"/>
        </w:rPr>
        <w:t xml:space="preserve"> ФАС России от 20</w:t>
      </w:r>
      <w:r w:rsidRPr="00BA0797">
        <w:rPr>
          <w:rFonts w:ascii="Myriad Pro" w:hAnsi="Myriad Pro"/>
          <w:sz w:val="26"/>
          <w:szCs w:val="26"/>
        </w:rPr>
        <w:t>.</w:t>
      </w:r>
      <w:r w:rsidR="00921B78" w:rsidRPr="00BA0797">
        <w:rPr>
          <w:rFonts w:ascii="Myriad Pro" w:hAnsi="Myriad Pro"/>
          <w:sz w:val="26"/>
          <w:szCs w:val="26"/>
        </w:rPr>
        <w:t>04.2018 № 527</w:t>
      </w:r>
      <w:r w:rsidRPr="00BA0797">
        <w:rPr>
          <w:rFonts w:ascii="Myriad Pro" w:hAnsi="Myriad Pro"/>
          <w:sz w:val="26"/>
          <w:szCs w:val="26"/>
        </w:rPr>
        <w:t>/18</w:t>
      </w:r>
      <w:r w:rsidR="00E646C9" w:rsidRPr="00BA0797">
        <w:rPr>
          <w:rFonts w:ascii="Myriad Pro" w:hAnsi="Myriad Pro"/>
          <w:sz w:val="26"/>
          <w:szCs w:val="26"/>
        </w:rPr>
        <w:t xml:space="preserve"> </w:t>
      </w:r>
      <w:r w:rsidR="004B58CF" w:rsidRPr="00BA0797">
        <w:rPr>
          <w:rFonts w:ascii="Myriad Pro" w:hAnsi="Myriad Pro"/>
          <w:sz w:val="26"/>
          <w:szCs w:val="26"/>
        </w:rPr>
        <w:t>Госкомитет</w:t>
      </w:r>
      <w:r w:rsidR="00E16040" w:rsidRPr="00BA0797">
        <w:rPr>
          <w:rFonts w:ascii="Myriad Pro" w:hAnsi="Myriad Pro"/>
          <w:sz w:val="26"/>
          <w:szCs w:val="26"/>
        </w:rPr>
        <w:t>ом</w:t>
      </w:r>
      <w:r w:rsidR="004B58CF" w:rsidRPr="00BA0797">
        <w:rPr>
          <w:rFonts w:ascii="Myriad Pro" w:hAnsi="Myriad Pro"/>
          <w:sz w:val="26"/>
          <w:szCs w:val="26"/>
        </w:rPr>
        <w:t xml:space="preserve"> </w:t>
      </w:r>
      <w:r w:rsidRPr="00BA0797">
        <w:rPr>
          <w:rFonts w:ascii="Myriad Pro" w:hAnsi="Myriad Pro"/>
          <w:sz w:val="26"/>
          <w:szCs w:val="26"/>
        </w:rPr>
        <w:t>были внесены изменения в приказ от 2</w:t>
      </w:r>
      <w:r w:rsidR="004B58CF" w:rsidRPr="00BA0797">
        <w:rPr>
          <w:rFonts w:ascii="Myriad Pro" w:hAnsi="Myriad Pro"/>
          <w:sz w:val="26"/>
          <w:szCs w:val="26"/>
        </w:rPr>
        <w:t>9</w:t>
      </w:r>
      <w:r w:rsidRPr="00BA0797">
        <w:rPr>
          <w:rFonts w:ascii="Myriad Pro" w:hAnsi="Myriad Pro"/>
          <w:sz w:val="26"/>
          <w:szCs w:val="26"/>
        </w:rPr>
        <w:t xml:space="preserve">.12.2017 № </w:t>
      </w:r>
      <w:r w:rsidR="004B58CF" w:rsidRPr="00BA0797">
        <w:rPr>
          <w:rFonts w:ascii="Myriad Pro" w:hAnsi="Myriad Pro"/>
          <w:sz w:val="26"/>
          <w:szCs w:val="26"/>
        </w:rPr>
        <w:t>217-</w:t>
      </w:r>
      <w:r w:rsidRPr="00BA0797">
        <w:rPr>
          <w:rFonts w:ascii="Myriad Pro" w:hAnsi="Myriad Pro"/>
          <w:sz w:val="26"/>
          <w:szCs w:val="26"/>
        </w:rPr>
        <w:t>э, касающиеся размера базового уровня подконтрольных расходов на 2018 год</w:t>
      </w:r>
      <w:r w:rsidR="00204926" w:rsidRPr="00BA0797">
        <w:rPr>
          <w:rFonts w:ascii="Myriad Pro" w:hAnsi="Myriad Pro"/>
          <w:sz w:val="26"/>
          <w:szCs w:val="26"/>
        </w:rPr>
        <w:t xml:space="preserve">. </w:t>
      </w:r>
    </w:p>
    <w:p w14:paraId="7B69F7AF" w14:textId="77777777" w:rsidR="0065095C" w:rsidRPr="00BA0797" w:rsidRDefault="00204926" w:rsidP="00BA0797">
      <w:pPr>
        <w:spacing w:after="0" w:line="360" w:lineRule="auto"/>
        <w:ind w:firstLine="567"/>
        <w:contextualSpacing/>
        <w:jc w:val="both"/>
        <w:rPr>
          <w:rFonts w:ascii="Myriad Pro" w:hAnsi="Myriad Pro"/>
          <w:sz w:val="26"/>
          <w:szCs w:val="26"/>
        </w:rPr>
      </w:pPr>
      <w:r w:rsidRPr="00BA0797">
        <w:rPr>
          <w:rFonts w:ascii="Myriad Pro" w:hAnsi="Myriad Pro"/>
          <w:iCs/>
          <w:sz w:val="26"/>
          <w:szCs w:val="26"/>
        </w:rPr>
        <w:t>П</w:t>
      </w:r>
      <w:r w:rsidR="004B58CF" w:rsidRPr="00BA0797">
        <w:rPr>
          <w:rFonts w:ascii="Myriad Pro" w:hAnsi="Myriad Pro"/>
          <w:iCs/>
          <w:sz w:val="26"/>
          <w:szCs w:val="26"/>
        </w:rPr>
        <w:t xml:space="preserve">риказом Государственного комитета Псковской области по тарифам и энергетике от 01.06.2018 №23-э </w:t>
      </w:r>
      <w:r w:rsidR="00586D28" w:rsidRPr="00BA0797">
        <w:rPr>
          <w:rFonts w:ascii="Myriad Pro" w:hAnsi="Myriad Pro"/>
          <w:iCs/>
          <w:sz w:val="26"/>
          <w:szCs w:val="26"/>
        </w:rPr>
        <w:t>«</w:t>
      </w:r>
      <w:r w:rsidR="004B58CF" w:rsidRPr="00BA0797">
        <w:rPr>
          <w:rFonts w:ascii="Myriad Pro" w:hAnsi="Myriad Pro"/>
          <w:iCs/>
          <w:sz w:val="26"/>
          <w:szCs w:val="26"/>
        </w:rPr>
        <w:t>О внесение изменений в приказ Государственного комитета Псковской области по тарифам и энергетике от 29.12.2017 № 217-э установлен базовый уровень подконтрольных расходов в размере</w:t>
      </w:r>
      <w:r w:rsidR="009C7B3E" w:rsidRPr="00BA0797">
        <w:rPr>
          <w:rFonts w:ascii="Myriad Pro" w:hAnsi="Myriad Pro"/>
          <w:iCs/>
          <w:sz w:val="26"/>
          <w:szCs w:val="26"/>
        </w:rPr>
        <w:t xml:space="preserve"> 1</w:t>
      </w:r>
      <w:r w:rsidR="00667CD4">
        <w:rPr>
          <w:rFonts w:ascii="Myriad Pro" w:hAnsi="Myriad Pro"/>
          <w:iCs/>
          <w:sz w:val="26"/>
          <w:szCs w:val="26"/>
        </w:rPr>
        <w:t> </w:t>
      </w:r>
      <w:r w:rsidR="009C7B3E" w:rsidRPr="00BA0797">
        <w:rPr>
          <w:rFonts w:ascii="Myriad Pro" w:hAnsi="Myriad Pro"/>
          <w:iCs/>
          <w:sz w:val="26"/>
          <w:szCs w:val="26"/>
        </w:rPr>
        <w:t>7</w:t>
      </w:r>
      <w:r w:rsidR="004B58CF" w:rsidRPr="00BA0797">
        <w:rPr>
          <w:rFonts w:ascii="Myriad Pro" w:hAnsi="Myriad Pro"/>
          <w:iCs/>
          <w:sz w:val="26"/>
          <w:szCs w:val="26"/>
        </w:rPr>
        <w:t>18</w:t>
      </w:r>
      <w:r w:rsidR="00667CD4">
        <w:rPr>
          <w:rFonts w:ascii="Myriad Pro" w:hAnsi="Myriad Pro"/>
          <w:iCs/>
          <w:sz w:val="26"/>
          <w:szCs w:val="26"/>
        </w:rPr>
        <w:t> </w:t>
      </w:r>
      <w:r w:rsidR="004B58CF" w:rsidRPr="00BA0797">
        <w:rPr>
          <w:rFonts w:ascii="Myriad Pro" w:hAnsi="Myriad Pro"/>
          <w:iCs/>
          <w:sz w:val="26"/>
          <w:szCs w:val="26"/>
        </w:rPr>
        <w:t>327</w:t>
      </w:r>
      <w:r w:rsidR="00667CD4">
        <w:rPr>
          <w:rFonts w:ascii="Myriad Pro" w:hAnsi="Myriad Pro"/>
          <w:iCs/>
          <w:sz w:val="26"/>
          <w:szCs w:val="26"/>
        </w:rPr>
        <w:t>,</w:t>
      </w:r>
      <w:r w:rsidR="004B58CF" w:rsidRPr="00BA0797">
        <w:rPr>
          <w:rFonts w:ascii="Myriad Pro" w:hAnsi="Myriad Pro"/>
          <w:iCs/>
          <w:sz w:val="26"/>
          <w:szCs w:val="26"/>
        </w:rPr>
        <w:t xml:space="preserve">54 </w:t>
      </w:r>
      <w:r w:rsidR="00667CD4">
        <w:rPr>
          <w:rFonts w:ascii="Myriad Pro" w:hAnsi="Myriad Pro"/>
          <w:iCs/>
          <w:sz w:val="26"/>
          <w:szCs w:val="26"/>
        </w:rPr>
        <w:t>тыс.</w:t>
      </w:r>
      <w:r w:rsidR="004B58CF" w:rsidRPr="00BA0797">
        <w:rPr>
          <w:rFonts w:ascii="Myriad Pro" w:hAnsi="Myriad Pro"/>
          <w:iCs/>
          <w:sz w:val="26"/>
          <w:szCs w:val="26"/>
        </w:rPr>
        <w:t xml:space="preserve"> руб</w:t>
      </w:r>
      <w:r w:rsidR="0065095C" w:rsidRPr="00BA0797">
        <w:rPr>
          <w:rFonts w:ascii="Myriad Pro" w:hAnsi="Myriad Pro"/>
          <w:sz w:val="26"/>
          <w:szCs w:val="26"/>
        </w:rPr>
        <w:t>.;</w:t>
      </w:r>
    </w:p>
    <w:p w14:paraId="2B4FF0A8"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Позиция </w:t>
      </w:r>
      <w:r w:rsidR="004B58CF" w:rsidRPr="00BA0797">
        <w:rPr>
          <w:rFonts w:ascii="Myriad Pro" w:hAnsi="Myriad Pro"/>
          <w:sz w:val="26"/>
          <w:szCs w:val="26"/>
        </w:rPr>
        <w:t xml:space="preserve">Госкомитета </w:t>
      </w:r>
      <w:r w:rsidRPr="00BA0797">
        <w:rPr>
          <w:rFonts w:ascii="Myriad Pro" w:hAnsi="Myriad Pro"/>
          <w:sz w:val="26"/>
          <w:szCs w:val="26"/>
        </w:rPr>
        <w:t xml:space="preserve">по определению экономически обоснованного базового уровня подконтрольных расходов отражена в Экспертном заключении </w:t>
      </w:r>
      <w:r w:rsidR="004B58CF" w:rsidRPr="00BA0797">
        <w:rPr>
          <w:rFonts w:ascii="Myriad Pro" w:hAnsi="Myriad Pro"/>
          <w:sz w:val="26"/>
          <w:szCs w:val="26"/>
        </w:rPr>
        <w:t xml:space="preserve">по делу об установлении 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w:t>
      </w:r>
      <w:r w:rsidRPr="00BA0797">
        <w:rPr>
          <w:rFonts w:ascii="Myriad Pro" w:hAnsi="Myriad Pro"/>
          <w:sz w:val="26"/>
          <w:szCs w:val="26"/>
        </w:rPr>
        <w:t>от 2</w:t>
      </w:r>
      <w:r w:rsidR="004B58CF" w:rsidRPr="00BA0797">
        <w:rPr>
          <w:rFonts w:ascii="Myriad Pro" w:hAnsi="Myriad Pro"/>
          <w:sz w:val="26"/>
          <w:szCs w:val="26"/>
        </w:rPr>
        <w:t>9</w:t>
      </w:r>
      <w:r w:rsidRPr="00BA0797">
        <w:rPr>
          <w:rFonts w:ascii="Myriad Pro" w:hAnsi="Myriad Pro"/>
          <w:sz w:val="26"/>
          <w:szCs w:val="26"/>
        </w:rPr>
        <w:t>.</w:t>
      </w:r>
      <w:r w:rsidR="004B58CF" w:rsidRPr="00BA0797">
        <w:rPr>
          <w:rFonts w:ascii="Myriad Pro" w:hAnsi="Myriad Pro"/>
          <w:sz w:val="26"/>
          <w:szCs w:val="26"/>
        </w:rPr>
        <w:t>11</w:t>
      </w:r>
      <w:r w:rsidRPr="00BA0797">
        <w:rPr>
          <w:rFonts w:ascii="Myriad Pro" w:hAnsi="Myriad Pro"/>
          <w:sz w:val="26"/>
          <w:szCs w:val="26"/>
        </w:rPr>
        <w:t>.201</w:t>
      </w:r>
      <w:r w:rsidR="004B58CF" w:rsidRPr="00BA0797">
        <w:rPr>
          <w:rFonts w:ascii="Myriad Pro" w:hAnsi="Myriad Pro"/>
          <w:sz w:val="26"/>
          <w:szCs w:val="26"/>
        </w:rPr>
        <w:t>7</w:t>
      </w:r>
      <w:r w:rsidR="009C7B3E" w:rsidRPr="00BA0797">
        <w:rPr>
          <w:rFonts w:ascii="Myriad Pro" w:hAnsi="Myriad Pro"/>
          <w:sz w:val="26"/>
          <w:szCs w:val="26"/>
        </w:rPr>
        <w:t xml:space="preserve"> </w:t>
      </w:r>
      <w:r w:rsidRPr="00BA0797">
        <w:rPr>
          <w:rFonts w:ascii="Myriad Pro" w:hAnsi="Myriad Pro"/>
          <w:sz w:val="26"/>
          <w:szCs w:val="26"/>
        </w:rPr>
        <w:t>(далее – Экспертное заключение на 2018 год</w:t>
      </w:r>
      <w:r w:rsidR="004B58CF" w:rsidRPr="00BA0797">
        <w:rPr>
          <w:rFonts w:ascii="Myriad Pro" w:hAnsi="Myriad Pro"/>
          <w:sz w:val="26"/>
          <w:szCs w:val="26"/>
        </w:rPr>
        <w:t xml:space="preserve"> от 29.12.2017 г.</w:t>
      </w:r>
      <w:r w:rsidRPr="00BA0797">
        <w:rPr>
          <w:rFonts w:ascii="Myriad Pro" w:hAnsi="Myriad Pro"/>
          <w:sz w:val="26"/>
          <w:szCs w:val="26"/>
        </w:rPr>
        <w:t>).</w:t>
      </w:r>
    </w:p>
    <w:p w14:paraId="34D02F14"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Позиция </w:t>
      </w:r>
      <w:r w:rsidR="00E16040" w:rsidRPr="00BA0797">
        <w:rPr>
          <w:rFonts w:ascii="Myriad Pro" w:hAnsi="Myriad Pro"/>
          <w:sz w:val="26"/>
          <w:szCs w:val="26"/>
        </w:rPr>
        <w:t xml:space="preserve">Госкомитета </w:t>
      </w:r>
      <w:r w:rsidRPr="00BA0797">
        <w:rPr>
          <w:rFonts w:ascii="Myriad Pro" w:hAnsi="Myriad Pro"/>
          <w:sz w:val="26"/>
          <w:szCs w:val="26"/>
        </w:rPr>
        <w:t xml:space="preserve">по определению величины базового уровня подконтрольных расходов на 2018 год </w:t>
      </w:r>
      <w:r w:rsidR="00E646C9" w:rsidRPr="00BA0797">
        <w:rPr>
          <w:rFonts w:ascii="Myriad Pro" w:hAnsi="Myriad Pro"/>
          <w:sz w:val="26"/>
          <w:szCs w:val="26"/>
        </w:rPr>
        <w:t xml:space="preserve">и  величины подконтрольных расходов на долгосрочный период 2018-2022 гг. </w:t>
      </w:r>
      <w:r w:rsidRPr="00BA0797">
        <w:rPr>
          <w:rFonts w:ascii="Myriad Pro" w:hAnsi="Myriad Pro"/>
          <w:sz w:val="26"/>
          <w:szCs w:val="26"/>
        </w:rPr>
        <w:t>на основании приказ</w:t>
      </w:r>
      <w:r w:rsidR="00E16040" w:rsidRPr="00BA0797">
        <w:rPr>
          <w:rFonts w:ascii="Myriad Pro" w:hAnsi="Myriad Pro"/>
          <w:sz w:val="26"/>
          <w:szCs w:val="26"/>
        </w:rPr>
        <w:t>а</w:t>
      </w:r>
      <w:r w:rsidR="00DF3963" w:rsidRPr="00BA0797">
        <w:rPr>
          <w:rFonts w:ascii="Myriad Pro" w:hAnsi="Myriad Pro"/>
          <w:sz w:val="26"/>
          <w:szCs w:val="26"/>
        </w:rPr>
        <w:t xml:space="preserve"> ФАС России</w:t>
      </w:r>
      <w:r w:rsidR="009C7B3E" w:rsidRPr="00BA0797">
        <w:rPr>
          <w:rFonts w:ascii="Myriad Pro" w:hAnsi="Myriad Pro"/>
          <w:sz w:val="26"/>
          <w:szCs w:val="26"/>
        </w:rPr>
        <w:t xml:space="preserve"> </w:t>
      </w:r>
      <w:r w:rsidR="00E16040" w:rsidRPr="00BA0797">
        <w:rPr>
          <w:rFonts w:ascii="Myriad Pro" w:hAnsi="Myriad Pro"/>
          <w:sz w:val="26"/>
          <w:szCs w:val="26"/>
        </w:rPr>
        <w:t>от 20.04.2018 № 527/18</w:t>
      </w:r>
      <w:r w:rsidR="00AE6B05" w:rsidRPr="00BA0797">
        <w:rPr>
          <w:rFonts w:ascii="Myriad Pro" w:hAnsi="Myriad Pro"/>
          <w:sz w:val="26"/>
          <w:szCs w:val="26"/>
        </w:rPr>
        <w:t xml:space="preserve"> </w:t>
      </w:r>
      <w:r w:rsidRPr="00BA0797">
        <w:rPr>
          <w:rFonts w:ascii="Myriad Pro" w:hAnsi="Myriad Pro"/>
          <w:sz w:val="26"/>
          <w:szCs w:val="26"/>
        </w:rPr>
        <w:t>отражена в экспертн</w:t>
      </w:r>
      <w:r w:rsidR="00AE6B05" w:rsidRPr="00BA0797">
        <w:rPr>
          <w:rFonts w:ascii="Myriad Pro" w:hAnsi="Myriad Pro"/>
          <w:sz w:val="26"/>
          <w:szCs w:val="26"/>
        </w:rPr>
        <w:t>ом</w:t>
      </w:r>
      <w:r w:rsidRPr="00BA0797">
        <w:rPr>
          <w:rFonts w:ascii="Myriad Pro" w:hAnsi="Myriad Pro"/>
          <w:sz w:val="26"/>
          <w:szCs w:val="26"/>
        </w:rPr>
        <w:t xml:space="preserve"> заключени</w:t>
      </w:r>
      <w:r w:rsidR="00AE6B05" w:rsidRPr="00BA0797">
        <w:rPr>
          <w:rFonts w:ascii="Myriad Pro" w:hAnsi="Myriad Pro"/>
          <w:sz w:val="26"/>
          <w:szCs w:val="26"/>
        </w:rPr>
        <w:t>и по вопросу установления единых (котловых) тарифов на услуги по передаче электрической энергии по сетям на 2018 год.</w:t>
      </w:r>
    </w:p>
    <w:p w14:paraId="31AAE822"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На основании материалов и документов, предоставленных филиалом </w:t>
      </w:r>
      <w:r w:rsidR="00C6506F" w:rsidRPr="00BA0797">
        <w:rPr>
          <w:rFonts w:ascii="Myriad Pro" w:hAnsi="Myriad Pro"/>
          <w:sz w:val="26"/>
          <w:szCs w:val="26"/>
        </w:rPr>
        <w:br/>
      </w:r>
      <w:r w:rsidR="00911656" w:rsidRPr="00BA0797">
        <w:rPr>
          <w:rFonts w:ascii="Myriad Pro" w:hAnsi="Myriad Pro"/>
          <w:sz w:val="26"/>
          <w:szCs w:val="26"/>
        </w:rPr>
        <w:t xml:space="preserve">ПАО </w:t>
      </w:r>
      <w:r w:rsidR="00586D28" w:rsidRPr="00BA0797">
        <w:rPr>
          <w:rFonts w:ascii="Myriad Pro" w:hAnsi="Myriad Pro"/>
          <w:sz w:val="26"/>
          <w:szCs w:val="26"/>
        </w:rPr>
        <w:t>«</w:t>
      </w:r>
      <w:r w:rsidR="00AE6B05" w:rsidRPr="00BA0797">
        <w:rPr>
          <w:rFonts w:ascii="Myriad Pro" w:hAnsi="Myriad Pro"/>
          <w:sz w:val="26"/>
          <w:szCs w:val="26"/>
        </w:rPr>
        <w:t>МРСК Северо-Запада</w:t>
      </w:r>
      <w:r w:rsidR="00586D28" w:rsidRPr="00BA0797">
        <w:rPr>
          <w:rFonts w:ascii="Myriad Pro" w:hAnsi="Myriad Pro"/>
          <w:sz w:val="26"/>
          <w:szCs w:val="26"/>
        </w:rPr>
        <w:t>»</w:t>
      </w:r>
      <w:r w:rsidR="00AE6B05" w:rsidRPr="00BA0797">
        <w:rPr>
          <w:rFonts w:ascii="Myriad Pro" w:hAnsi="Myriad Pro"/>
          <w:sz w:val="26"/>
          <w:szCs w:val="26"/>
        </w:rPr>
        <w:t xml:space="preserve"> </w:t>
      </w:r>
      <w:r w:rsidR="00586D28" w:rsidRPr="00BA0797">
        <w:rPr>
          <w:rFonts w:ascii="Myriad Pro" w:hAnsi="Myriad Pro"/>
          <w:sz w:val="26"/>
          <w:szCs w:val="26"/>
        </w:rPr>
        <w:t>«</w:t>
      </w:r>
      <w:r w:rsidR="00AE6B05" w:rsidRPr="00BA0797">
        <w:rPr>
          <w:rFonts w:ascii="Myriad Pro" w:hAnsi="Myriad Pro"/>
          <w:sz w:val="26"/>
          <w:szCs w:val="26"/>
        </w:rPr>
        <w:t>Псковэнерго</w:t>
      </w:r>
      <w:r w:rsidR="00586D28" w:rsidRPr="00BA0797">
        <w:rPr>
          <w:rFonts w:ascii="Myriad Pro" w:hAnsi="Myriad Pro"/>
          <w:sz w:val="26"/>
          <w:szCs w:val="26"/>
        </w:rPr>
        <w:t>»</w:t>
      </w:r>
      <w:r w:rsidR="00AE6B05" w:rsidRPr="00BA0797">
        <w:rPr>
          <w:rFonts w:ascii="Myriad Pro" w:hAnsi="Myriad Pro"/>
          <w:sz w:val="26"/>
          <w:szCs w:val="26"/>
        </w:rPr>
        <w:t xml:space="preserve"> </w:t>
      </w:r>
      <w:r w:rsidRPr="00BA0797">
        <w:rPr>
          <w:rFonts w:ascii="Myriad Pro" w:hAnsi="Myriad Pro"/>
          <w:sz w:val="26"/>
          <w:szCs w:val="26"/>
        </w:rPr>
        <w:t xml:space="preserve">в </w:t>
      </w:r>
      <w:r w:rsidR="00AE6B05" w:rsidRPr="00BA0797">
        <w:rPr>
          <w:rFonts w:ascii="Myriad Pro" w:hAnsi="Myriad Pro"/>
          <w:sz w:val="26"/>
          <w:szCs w:val="26"/>
        </w:rPr>
        <w:t xml:space="preserve">Госкомитет </w:t>
      </w:r>
      <w:r w:rsidRPr="00BA0797">
        <w:rPr>
          <w:rFonts w:ascii="Myriad Pro" w:hAnsi="Myriad Pro"/>
          <w:sz w:val="26"/>
          <w:szCs w:val="26"/>
        </w:rPr>
        <w:t xml:space="preserve">в рамках кампании по установлению НВВ и тарифов на услуги по передаче электрической энергии на 2018 год, Исполнителем произведен постатейный анализ обоснованности </w:t>
      </w:r>
      <w:r w:rsidRPr="00BA0797">
        <w:rPr>
          <w:rFonts w:ascii="Myriad Pro" w:hAnsi="Myriad Pro"/>
          <w:sz w:val="26"/>
          <w:szCs w:val="26"/>
        </w:rPr>
        <w:lastRenderedPageBreak/>
        <w:t xml:space="preserve">расчета базового уровня подконтрольных расходов филиала </w:t>
      </w:r>
      <w:r w:rsidR="00911656" w:rsidRPr="00BA0797">
        <w:rPr>
          <w:rFonts w:ascii="Myriad Pro" w:hAnsi="Myriad Pro"/>
          <w:sz w:val="26"/>
          <w:szCs w:val="26"/>
        </w:rPr>
        <w:t xml:space="preserve">ПАО </w:t>
      </w:r>
      <w:r w:rsidR="00586D28" w:rsidRPr="00BA0797">
        <w:rPr>
          <w:rFonts w:ascii="Myriad Pro" w:hAnsi="Myriad Pro"/>
          <w:sz w:val="26"/>
          <w:szCs w:val="26"/>
        </w:rPr>
        <w:t>«</w:t>
      </w:r>
      <w:r w:rsidR="00AE6B05" w:rsidRPr="00BA0797">
        <w:rPr>
          <w:rFonts w:ascii="Myriad Pro" w:hAnsi="Myriad Pro"/>
          <w:sz w:val="26"/>
          <w:szCs w:val="26"/>
        </w:rPr>
        <w:t>МРСК Северо-Запада</w:t>
      </w:r>
      <w:r w:rsidR="00586D28" w:rsidRPr="00BA0797">
        <w:rPr>
          <w:rFonts w:ascii="Myriad Pro" w:hAnsi="Myriad Pro"/>
          <w:sz w:val="26"/>
          <w:szCs w:val="26"/>
        </w:rPr>
        <w:t>»</w:t>
      </w:r>
      <w:r w:rsidR="00AE6B05" w:rsidRPr="00BA0797">
        <w:rPr>
          <w:rFonts w:ascii="Myriad Pro" w:hAnsi="Myriad Pro"/>
          <w:sz w:val="26"/>
          <w:szCs w:val="26"/>
        </w:rPr>
        <w:t xml:space="preserve"> </w:t>
      </w:r>
      <w:r w:rsidR="00586D28" w:rsidRPr="00BA0797">
        <w:rPr>
          <w:rFonts w:ascii="Myriad Pro" w:hAnsi="Myriad Pro"/>
          <w:sz w:val="26"/>
          <w:szCs w:val="26"/>
        </w:rPr>
        <w:t>«</w:t>
      </w:r>
      <w:r w:rsidR="00AE6B05"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04984057"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при постатейном анализе подконтрольных расходов, принятых </w:t>
      </w:r>
      <w:r w:rsidR="00AE6B05" w:rsidRPr="00BA0797">
        <w:rPr>
          <w:rFonts w:ascii="Myriad Pro" w:hAnsi="Myriad Pro"/>
          <w:sz w:val="26"/>
          <w:szCs w:val="26"/>
        </w:rPr>
        <w:t xml:space="preserve">Госкомитетом </w:t>
      </w:r>
      <w:r w:rsidRPr="00BA0797">
        <w:rPr>
          <w:rFonts w:ascii="Myriad Pro" w:hAnsi="Myriad Pro"/>
          <w:sz w:val="26"/>
          <w:szCs w:val="26"/>
        </w:rPr>
        <w:t xml:space="preserve">в состав базового уровня подконтрольных расходов на 2018 год, руководствовался принципом существенности отклонений величин расходов, утвержденных </w:t>
      </w:r>
      <w:r w:rsidR="00AE6B05" w:rsidRPr="00BA0797">
        <w:rPr>
          <w:rFonts w:ascii="Myriad Pro" w:hAnsi="Myriad Pro"/>
          <w:sz w:val="26"/>
          <w:szCs w:val="26"/>
        </w:rPr>
        <w:t>Госкомитетом</w:t>
      </w:r>
      <w:r w:rsidRPr="00BA0797">
        <w:rPr>
          <w:rFonts w:ascii="Myriad Pro" w:hAnsi="Myriad Pro"/>
          <w:sz w:val="26"/>
          <w:szCs w:val="26"/>
        </w:rPr>
        <w:t xml:space="preserve"> на 2018 год, от сумм расходов, заявленных филиалом </w:t>
      </w:r>
      <w:r w:rsidR="00A82F82" w:rsidRPr="00BA0797">
        <w:rPr>
          <w:rFonts w:ascii="Myriad Pro" w:hAnsi="Myriad Pro"/>
          <w:sz w:val="26"/>
          <w:szCs w:val="26"/>
        </w:rPr>
        <w:t xml:space="preserve">ПАО </w:t>
      </w:r>
      <w:r w:rsidR="00586D28" w:rsidRPr="00BA0797">
        <w:rPr>
          <w:rFonts w:ascii="Myriad Pro" w:hAnsi="Myriad Pro"/>
          <w:sz w:val="26"/>
          <w:szCs w:val="26"/>
        </w:rPr>
        <w:t>«</w:t>
      </w:r>
      <w:r w:rsidR="00AE6B05" w:rsidRPr="00BA0797">
        <w:rPr>
          <w:rFonts w:ascii="Myriad Pro" w:hAnsi="Myriad Pro"/>
          <w:sz w:val="26"/>
          <w:szCs w:val="26"/>
        </w:rPr>
        <w:t>МРСК Северо-Запада</w:t>
      </w:r>
      <w:r w:rsidR="00586D28" w:rsidRPr="00BA0797">
        <w:rPr>
          <w:rFonts w:ascii="Myriad Pro" w:hAnsi="Myriad Pro"/>
          <w:sz w:val="26"/>
          <w:szCs w:val="26"/>
        </w:rPr>
        <w:t>»</w:t>
      </w:r>
      <w:r w:rsidR="00AE6B05" w:rsidRPr="00BA0797">
        <w:rPr>
          <w:rFonts w:ascii="Myriad Pro" w:hAnsi="Myriad Pro"/>
          <w:sz w:val="26"/>
          <w:szCs w:val="26"/>
        </w:rPr>
        <w:t xml:space="preserve"> </w:t>
      </w:r>
      <w:r w:rsidR="00586D28" w:rsidRPr="00BA0797">
        <w:rPr>
          <w:rFonts w:ascii="Myriad Pro" w:hAnsi="Myriad Pro"/>
          <w:sz w:val="26"/>
          <w:szCs w:val="26"/>
        </w:rPr>
        <w:t>«</w:t>
      </w:r>
      <w:r w:rsidR="00AE6B05"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Кроме того, Исполнителем было принято во внимание наличие превышения фактических затрат </w:t>
      </w:r>
      <w:r w:rsidR="00911656" w:rsidRPr="00BA0797">
        <w:rPr>
          <w:rFonts w:ascii="Myriad Pro" w:hAnsi="Myriad Pro"/>
          <w:sz w:val="26"/>
          <w:szCs w:val="26"/>
        </w:rPr>
        <w:t xml:space="preserve">филиала </w:t>
      </w:r>
      <w:r w:rsidR="00A80CDF"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00A82F82" w:rsidRPr="00BA0797">
        <w:rPr>
          <w:rFonts w:ascii="Myriad Pro" w:hAnsi="Myriad Pro"/>
          <w:sz w:val="26"/>
          <w:szCs w:val="26"/>
        </w:rPr>
        <w:t>МРСК Северо-Запада</w:t>
      </w:r>
      <w:r w:rsidR="00586D28" w:rsidRPr="00BA0797">
        <w:rPr>
          <w:rFonts w:ascii="Myriad Pro" w:hAnsi="Myriad Pro"/>
          <w:sz w:val="26"/>
          <w:szCs w:val="26"/>
        </w:rPr>
        <w:t>»</w:t>
      </w:r>
      <w:r w:rsidR="00A82F82" w:rsidRPr="00BA0797">
        <w:rPr>
          <w:rFonts w:ascii="Myriad Pro" w:hAnsi="Myriad Pro"/>
          <w:sz w:val="26"/>
          <w:szCs w:val="26"/>
        </w:rPr>
        <w:t xml:space="preserve"> </w:t>
      </w:r>
      <w:r w:rsidR="00586D28" w:rsidRPr="00BA0797">
        <w:rPr>
          <w:rFonts w:ascii="Myriad Pro" w:hAnsi="Myriad Pro"/>
          <w:sz w:val="26"/>
          <w:szCs w:val="26"/>
        </w:rPr>
        <w:t>«</w:t>
      </w:r>
      <w:r w:rsidR="00A82F82" w:rsidRPr="00BA0797">
        <w:rPr>
          <w:rFonts w:ascii="Myriad Pro" w:hAnsi="Myriad Pro"/>
          <w:sz w:val="26"/>
          <w:szCs w:val="26"/>
        </w:rPr>
        <w:t>Псковэнерго</w:t>
      </w:r>
      <w:r w:rsidR="00586D28" w:rsidRPr="00BA0797">
        <w:rPr>
          <w:rFonts w:ascii="Myriad Pro" w:hAnsi="Myriad Pro"/>
          <w:sz w:val="26"/>
          <w:szCs w:val="26"/>
        </w:rPr>
        <w:t>»</w:t>
      </w:r>
      <w:r w:rsidR="00A82F82" w:rsidRPr="00BA0797">
        <w:rPr>
          <w:rFonts w:ascii="Myriad Pro" w:hAnsi="Myriad Pro"/>
          <w:sz w:val="26"/>
          <w:szCs w:val="26"/>
        </w:rPr>
        <w:t xml:space="preserve"> </w:t>
      </w:r>
      <w:r w:rsidRPr="00BA0797">
        <w:rPr>
          <w:rFonts w:ascii="Myriad Pro" w:hAnsi="Myriad Pro"/>
          <w:sz w:val="26"/>
          <w:szCs w:val="26"/>
        </w:rPr>
        <w:t xml:space="preserve">за 2016 год над расходами, принятыми по соответствующим статьям </w:t>
      </w:r>
      <w:r w:rsidR="00A82F82" w:rsidRPr="00BA0797">
        <w:rPr>
          <w:rFonts w:ascii="Myriad Pro" w:hAnsi="Myriad Pro"/>
          <w:sz w:val="26"/>
          <w:szCs w:val="26"/>
        </w:rPr>
        <w:t>Госкомитетом</w:t>
      </w:r>
      <w:r w:rsidRPr="00BA0797">
        <w:rPr>
          <w:rFonts w:ascii="Myriad Pro" w:hAnsi="Myriad Pro"/>
          <w:sz w:val="26"/>
          <w:szCs w:val="26"/>
        </w:rPr>
        <w:t xml:space="preserve"> при установлении базового уровня подконтрольных расходов на 2018 год.</w:t>
      </w:r>
    </w:p>
    <w:p w14:paraId="5FE8F0DE"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целях определения отклонений фактических затрат </w:t>
      </w:r>
      <w:r w:rsidR="00911656" w:rsidRPr="00BA0797">
        <w:rPr>
          <w:rFonts w:ascii="Myriad Pro" w:hAnsi="Myriad Pro"/>
          <w:sz w:val="26"/>
          <w:szCs w:val="26"/>
        </w:rPr>
        <w:t xml:space="preserve">филиала ПАО </w:t>
      </w:r>
      <w:r w:rsidR="00586D28" w:rsidRPr="00BA0797">
        <w:rPr>
          <w:rFonts w:ascii="Myriad Pro" w:hAnsi="Myriad Pro"/>
          <w:sz w:val="26"/>
          <w:szCs w:val="26"/>
        </w:rPr>
        <w:t>«</w:t>
      </w:r>
      <w:r w:rsidR="00AE6B05" w:rsidRPr="00BA0797">
        <w:rPr>
          <w:rFonts w:ascii="Myriad Pro" w:hAnsi="Myriad Pro"/>
          <w:sz w:val="26"/>
          <w:szCs w:val="26"/>
        </w:rPr>
        <w:t>МРСК Северо-Запада</w:t>
      </w:r>
      <w:r w:rsidR="00586D28" w:rsidRPr="00BA0797">
        <w:rPr>
          <w:rFonts w:ascii="Myriad Pro" w:hAnsi="Myriad Pro"/>
          <w:sz w:val="26"/>
          <w:szCs w:val="26"/>
        </w:rPr>
        <w:t>»</w:t>
      </w:r>
      <w:r w:rsidR="00AE6B05" w:rsidRPr="00BA0797">
        <w:rPr>
          <w:rFonts w:ascii="Myriad Pro" w:hAnsi="Myriad Pro"/>
          <w:sz w:val="26"/>
          <w:szCs w:val="26"/>
        </w:rPr>
        <w:t xml:space="preserve"> </w:t>
      </w:r>
      <w:r w:rsidR="00586D28" w:rsidRPr="00BA0797">
        <w:rPr>
          <w:rFonts w:ascii="Myriad Pro" w:hAnsi="Myriad Pro"/>
          <w:sz w:val="26"/>
          <w:szCs w:val="26"/>
        </w:rPr>
        <w:t>«</w:t>
      </w:r>
      <w:r w:rsidR="00AE6B05"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 xml:space="preserve">за 2016 по сравнению расходами, принятыми по соответствующим статьям </w:t>
      </w:r>
      <w:r w:rsidR="00AE6B05" w:rsidRPr="00BA0797">
        <w:rPr>
          <w:rFonts w:ascii="Myriad Pro" w:hAnsi="Myriad Pro"/>
          <w:sz w:val="26"/>
          <w:szCs w:val="26"/>
        </w:rPr>
        <w:t xml:space="preserve">Госкомитетом </w:t>
      </w:r>
      <w:r w:rsidRPr="00BA0797">
        <w:rPr>
          <w:rFonts w:ascii="Myriad Pro" w:hAnsi="Myriad Pro"/>
          <w:sz w:val="26"/>
          <w:szCs w:val="26"/>
        </w:rPr>
        <w:t>при установлении базового уровня подконтрольных расходов на 2018 год, Исполнителем выполнено приведение фактических расходов 2016 года к уровню расходов, планируемых на 2018 год. В частности, для расчета приведенных расходов 2016 года Исполнителем учтены ИПЦ по Прогнозу социально-экономического развития Российской Федерации на 2018 год и на плановый период 2019 и 2020 годов по состоянию на 27.10.2017 (оценка на 2017 год – 103,9%, прогноз на 2018 год – 103,7%)</w:t>
      </w:r>
      <w:r w:rsidR="00E238C8" w:rsidRPr="00BA0797">
        <w:rPr>
          <w:rFonts w:ascii="Myriad Pro" w:hAnsi="Myriad Pro"/>
          <w:sz w:val="26"/>
          <w:szCs w:val="26"/>
        </w:rPr>
        <w:t>.</w:t>
      </w:r>
      <w:r w:rsidRPr="00BA0797">
        <w:rPr>
          <w:rFonts w:ascii="Myriad Pro" w:hAnsi="Myriad Pro"/>
          <w:sz w:val="26"/>
          <w:szCs w:val="26"/>
        </w:rPr>
        <w:t xml:space="preserve"> </w:t>
      </w:r>
    </w:p>
    <w:p w14:paraId="066D5562"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следующей таблице приведен сравнительный анализ фактических сумм подконтрольных расходов по статьям за 2016 год, величин расходов, заявленных филиалом </w:t>
      </w:r>
      <w:r w:rsidR="00911656" w:rsidRPr="00BA0797">
        <w:rPr>
          <w:rFonts w:ascii="Myriad Pro" w:hAnsi="Myriad Pro"/>
          <w:sz w:val="26"/>
          <w:szCs w:val="26"/>
        </w:rPr>
        <w:t xml:space="preserve">ПАО </w:t>
      </w:r>
      <w:r w:rsidR="00586D28" w:rsidRPr="00BA0797">
        <w:rPr>
          <w:rFonts w:ascii="Myriad Pro" w:hAnsi="Myriad Pro"/>
          <w:sz w:val="26"/>
          <w:szCs w:val="26"/>
        </w:rPr>
        <w:t>«</w:t>
      </w:r>
      <w:r w:rsidR="00CD20D0" w:rsidRPr="00BA0797">
        <w:rPr>
          <w:rFonts w:ascii="Myriad Pro" w:hAnsi="Myriad Pro"/>
          <w:sz w:val="26"/>
          <w:szCs w:val="26"/>
        </w:rPr>
        <w:t>МРСК Северо-Запада</w:t>
      </w:r>
      <w:r w:rsidR="00586D28" w:rsidRPr="00BA0797">
        <w:rPr>
          <w:rFonts w:ascii="Myriad Pro" w:hAnsi="Myriad Pro"/>
          <w:sz w:val="26"/>
          <w:szCs w:val="26"/>
        </w:rPr>
        <w:t>»</w:t>
      </w:r>
      <w:r w:rsidR="00CD20D0" w:rsidRPr="00BA0797">
        <w:rPr>
          <w:rFonts w:ascii="Myriad Pro" w:hAnsi="Myriad Pro"/>
          <w:sz w:val="26"/>
          <w:szCs w:val="26"/>
        </w:rPr>
        <w:t xml:space="preserve"> </w:t>
      </w:r>
      <w:r w:rsidR="00586D28" w:rsidRPr="00BA0797">
        <w:rPr>
          <w:rFonts w:ascii="Myriad Pro" w:hAnsi="Myriad Pro"/>
          <w:sz w:val="26"/>
          <w:szCs w:val="26"/>
        </w:rPr>
        <w:t>«</w:t>
      </w:r>
      <w:r w:rsidR="00CD20D0" w:rsidRPr="00BA0797">
        <w:rPr>
          <w:rFonts w:ascii="Myriad Pro" w:hAnsi="Myriad Pro"/>
          <w:sz w:val="26"/>
          <w:szCs w:val="26"/>
        </w:rPr>
        <w:t>Псковэнерго</w:t>
      </w:r>
      <w:r w:rsidR="00586D28" w:rsidRPr="00BA0797">
        <w:rPr>
          <w:rFonts w:ascii="Myriad Pro" w:hAnsi="Myriad Pro"/>
          <w:sz w:val="26"/>
          <w:szCs w:val="26"/>
        </w:rPr>
        <w:t>»</w:t>
      </w:r>
      <w:r w:rsidR="00CD20D0" w:rsidRPr="00BA0797">
        <w:rPr>
          <w:rFonts w:ascii="Myriad Pro" w:hAnsi="Myriad Pro"/>
          <w:sz w:val="26"/>
          <w:szCs w:val="26"/>
        </w:rPr>
        <w:t xml:space="preserve"> </w:t>
      </w:r>
      <w:r w:rsidRPr="00BA0797">
        <w:rPr>
          <w:rFonts w:ascii="Myriad Pro" w:hAnsi="Myriad Pro"/>
          <w:sz w:val="26"/>
          <w:szCs w:val="26"/>
        </w:rPr>
        <w:t xml:space="preserve">на 2018 год, и расходов, принятых </w:t>
      </w:r>
      <w:r w:rsidR="00CD20D0" w:rsidRPr="00BA0797">
        <w:rPr>
          <w:rFonts w:ascii="Myriad Pro" w:hAnsi="Myriad Pro"/>
          <w:sz w:val="26"/>
          <w:szCs w:val="26"/>
        </w:rPr>
        <w:t>Госкомитетом</w:t>
      </w:r>
      <w:r w:rsidRPr="00BA0797">
        <w:rPr>
          <w:rFonts w:ascii="Myriad Pro" w:hAnsi="Myriad Pro"/>
          <w:sz w:val="26"/>
          <w:szCs w:val="26"/>
        </w:rPr>
        <w:t xml:space="preserve"> в состав подконтрольных расходов</w:t>
      </w:r>
      <w:r w:rsidR="00C15F8B" w:rsidRPr="00BA0797">
        <w:rPr>
          <w:rFonts w:ascii="Myriad Pro" w:hAnsi="Myriad Pro"/>
          <w:sz w:val="26"/>
          <w:szCs w:val="26"/>
        </w:rPr>
        <w:t xml:space="preserve">, рассчитанных с применением </w:t>
      </w:r>
      <w:r w:rsidR="00596071" w:rsidRPr="00BA0797">
        <w:rPr>
          <w:rFonts w:ascii="Myriad Pro" w:hAnsi="Myriad Pro"/>
          <w:sz w:val="26"/>
          <w:szCs w:val="26"/>
        </w:rPr>
        <w:t>метода экономически обоснованных расходов</w:t>
      </w:r>
      <w:r w:rsidR="009C7B3E" w:rsidRPr="00BA0797">
        <w:rPr>
          <w:rFonts w:ascii="Myriad Pro" w:hAnsi="Myriad Pro"/>
          <w:sz w:val="26"/>
          <w:szCs w:val="26"/>
        </w:rPr>
        <w:t xml:space="preserve"> </w:t>
      </w:r>
      <w:r w:rsidRPr="00BA0797">
        <w:rPr>
          <w:rFonts w:ascii="Myriad Pro" w:hAnsi="Myriad Pro"/>
          <w:sz w:val="26"/>
          <w:szCs w:val="26"/>
        </w:rPr>
        <w:t>на 2018 год.</w:t>
      </w:r>
      <w:r w:rsidR="007728E6" w:rsidRPr="00BA0797">
        <w:rPr>
          <w:rFonts w:ascii="Myriad Pro" w:hAnsi="Myriad Pro"/>
          <w:sz w:val="26"/>
          <w:szCs w:val="26"/>
        </w:rPr>
        <w:t xml:space="preserve"> </w:t>
      </w:r>
    </w:p>
    <w:p w14:paraId="2B715730" w14:textId="77777777" w:rsidR="0065095C" w:rsidRPr="00BA0797" w:rsidRDefault="0065095C" w:rsidP="00BA0797">
      <w:pPr>
        <w:spacing w:after="0" w:line="360" w:lineRule="auto"/>
        <w:ind w:firstLine="567"/>
        <w:contextualSpacing/>
        <w:jc w:val="both"/>
        <w:rPr>
          <w:rFonts w:ascii="Myriad Pro" w:hAnsi="Myriad Pro"/>
          <w:sz w:val="26"/>
          <w:szCs w:val="26"/>
        </w:rPr>
        <w:sectPr w:rsidR="0065095C" w:rsidRPr="00BA0797" w:rsidSect="009A56D4">
          <w:headerReference w:type="default" r:id="rId17"/>
          <w:footerReference w:type="default" r:id="rId18"/>
          <w:pgSz w:w="11906" w:h="16838"/>
          <w:pgMar w:top="1134" w:right="851" w:bottom="1134" w:left="1701" w:header="709" w:footer="709" w:gutter="0"/>
          <w:cols w:space="708"/>
          <w:docGrid w:linePitch="360"/>
        </w:sectPr>
      </w:pPr>
    </w:p>
    <w:tbl>
      <w:tblPr>
        <w:tblW w:w="50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68" w:type="dxa"/>
          <w:bottom w:w="45" w:type="dxa"/>
          <w:right w:w="68" w:type="dxa"/>
        </w:tblCellMar>
        <w:tblLook w:val="04A0" w:firstRow="1" w:lastRow="0" w:firstColumn="1" w:lastColumn="0" w:noHBand="0" w:noVBand="1"/>
      </w:tblPr>
      <w:tblGrid>
        <w:gridCol w:w="928"/>
        <w:gridCol w:w="3819"/>
        <w:gridCol w:w="1491"/>
        <w:gridCol w:w="1368"/>
        <w:gridCol w:w="1365"/>
        <w:gridCol w:w="1506"/>
        <w:gridCol w:w="1094"/>
        <w:gridCol w:w="1229"/>
        <w:gridCol w:w="1094"/>
        <w:gridCol w:w="1027"/>
      </w:tblGrid>
      <w:tr w:rsidR="00024FD6" w:rsidRPr="00667CD4" w14:paraId="644CA6BC" w14:textId="77777777" w:rsidTr="00576D97">
        <w:trPr>
          <w:cantSplit/>
          <w:tblHeader/>
        </w:trPr>
        <w:tc>
          <w:tcPr>
            <w:tcW w:w="927"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62A83F6"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lastRenderedPageBreak/>
              <w:t>№ п/п</w:t>
            </w:r>
          </w:p>
        </w:tc>
        <w:tc>
          <w:tcPr>
            <w:tcW w:w="381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8153EB3"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Наименование статьи расходов</w:t>
            </w:r>
          </w:p>
        </w:tc>
        <w:tc>
          <w:tcPr>
            <w:tcW w:w="149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21313B3"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Факт за 2016, тыс. руб.</w:t>
            </w:r>
          </w:p>
        </w:tc>
        <w:tc>
          <w:tcPr>
            <w:tcW w:w="136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0E7761F" w14:textId="77777777" w:rsidR="00024FD6" w:rsidRPr="00667CD4" w:rsidRDefault="00A80CDF"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Предложение филиала «Псковэнерго»</w:t>
            </w:r>
            <w:r w:rsidR="00024FD6" w:rsidRPr="00667CD4">
              <w:rPr>
                <w:rFonts w:ascii="Myriad Pro" w:eastAsia="Times New Roman" w:hAnsi="Myriad Pro" w:cs="Calibri"/>
                <w:b/>
                <w:bCs/>
                <w:color w:val="FFFFFF"/>
                <w:sz w:val="18"/>
                <w:szCs w:val="18"/>
                <w:lang w:eastAsia="ru-RU"/>
              </w:rPr>
              <w:t xml:space="preserve"> на 2018, тыс. руб.</w:t>
            </w:r>
          </w:p>
        </w:tc>
        <w:tc>
          <w:tcPr>
            <w:tcW w:w="2871"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AAB50AA"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ТБР 2018, тыс. руб.</w:t>
            </w:r>
          </w:p>
        </w:tc>
        <w:tc>
          <w:tcPr>
            <w:tcW w:w="4444"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9426C96"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Отклонение %</w:t>
            </w:r>
          </w:p>
        </w:tc>
      </w:tr>
      <w:tr w:rsidR="0068507C" w:rsidRPr="00667CD4" w14:paraId="141F6881" w14:textId="77777777" w:rsidTr="00576D97">
        <w:trPr>
          <w:cantSplit/>
          <w:tblHeader/>
        </w:trPr>
        <w:tc>
          <w:tcPr>
            <w:tcW w:w="92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A557E1" w14:textId="77777777" w:rsidR="00024FD6" w:rsidRPr="00667CD4" w:rsidRDefault="00024FD6" w:rsidP="00BA0797">
            <w:pPr>
              <w:spacing w:after="0" w:line="240" w:lineRule="auto"/>
              <w:rPr>
                <w:rFonts w:ascii="Myriad Pro" w:eastAsia="Times New Roman" w:hAnsi="Myriad Pro" w:cs="Calibri"/>
                <w:b/>
                <w:bCs/>
                <w:color w:val="FFFFFF"/>
                <w:sz w:val="18"/>
                <w:szCs w:val="18"/>
                <w:lang w:eastAsia="ru-RU"/>
              </w:rPr>
            </w:pPr>
          </w:p>
        </w:tc>
        <w:tc>
          <w:tcPr>
            <w:tcW w:w="381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1294DEC"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p>
        </w:tc>
        <w:tc>
          <w:tcPr>
            <w:tcW w:w="1491"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89F21E3"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p>
        </w:tc>
        <w:tc>
          <w:tcPr>
            <w:tcW w:w="136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BE3E26C"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p>
        </w:tc>
        <w:tc>
          <w:tcPr>
            <w:tcW w:w="136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07224B9"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Приказ Госкомитета от 29.12.2017 № 217-э</w:t>
            </w:r>
          </w:p>
        </w:tc>
        <w:tc>
          <w:tcPr>
            <w:tcW w:w="150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5F79EBB" w14:textId="77777777" w:rsidR="00024FD6" w:rsidRPr="00667CD4" w:rsidRDefault="00024FD6" w:rsidP="00BA0797">
            <w:pPr>
              <w:spacing w:after="0" w:line="240" w:lineRule="auto"/>
              <w:jc w:val="center"/>
              <w:rPr>
                <w:rFonts w:ascii="Myriad Pro" w:eastAsia="Times New Roman" w:hAnsi="Myriad Pro" w:cs="Calibri"/>
                <w:b/>
                <w:bCs/>
                <w:color w:val="FFFFFF"/>
                <w:sz w:val="18"/>
                <w:szCs w:val="18"/>
                <w:lang w:eastAsia="ru-RU"/>
              </w:rPr>
            </w:pPr>
            <w:r w:rsidRPr="00667CD4">
              <w:rPr>
                <w:rFonts w:ascii="Myriad Pro" w:eastAsia="Times New Roman" w:hAnsi="Myriad Pro" w:cs="Calibri"/>
                <w:b/>
                <w:bCs/>
                <w:color w:val="FFFFFF"/>
                <w:sz w:val="18"/>
                <w:szCs w:val="18"/>
                <w:lang w:eastAsia="ru-RU"/>
              </w:rPr>
              <w:t>Приказ Госкомитета от 01.06.2018</w:t>
            </w:r>
            <w:r w:rsidR="0068507C" w:rsidRPr="00667CD4">
              <w:rPr>
                <w:rFonts w:ascii="Myriad Pro" w:eastAsia="Times New Roman" w:hAnsi="Myriad Pro" w:cs="Calibri"/>
                <w:b/>
                <w:bCs/>
                <w:color w:val="FFFFFF"/>
                <w:sz w:val="18"/>
                <w:szCs w:val="18"/>
                <w:lang w:eastAsia="ru-RU"/>
              </w:rPr>
              <w:br/>
            </w:r>
            <w:r w:rsidRPr="00667CD4">
              <w:rPr>
                <w:rFonts w:ascii="Myriad Pro" w:eastAsia="Times New Roman" w:hAnsi="Myriad Pro" w:cs="Calibri"/>
                <w:b/>
                <w:bCs/>
                <w:color w:val="FFFFFF"/>
                <w:sz w:val="18"/>
                <w:szCs w:val="18"/>
                <w:lang w:eastAsia="ru-RU"/>
              </w:rPr>
              <w:t>№ 23-э</w:t>
            </w:r>
          </w:p>
        </w:tc>
        <w:tc>
          <w:tcPr>
            <w:tcW w:w="109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7913763" w14:textId="77777777" w:rsidR="00024FD6" w:rsidRPr="00667CD4" w:rsidRDefault="00024FD6" w:rsidP="00BA0797">
            <w:pPr>
              <w:spacing w:after="0" w:line="240" w:lineRule="auto"/>
              <w:jc w:val="center"/>
              <w:rPr>
                <w:rFonts w:ascii="Myriad Pro" w:eastAsia="Times New Roman" w:hAnsi="Myriad Pro" w:cs="Calibri"/>
                <w:bCs/>
                <w:color w:val="FFFFFF"/>
                <w:sz w:val="18"/>
                <w:szCs w:val="18"/>
                <w:lang w:eastAsia="ru-RU"/>
              </w:rPr>
            </w:pPr>
            <w:r w:rsidRPr="00667CD4">
              <w:rPr>
                <w:rFonts w:ascii="Myriad Pro" w:eastAsia="Times New Roman" w:hAnsi="Myriad Pro" w:cs="Calibri"/>
                <w:bCs/>
                <w:color w:val="FFFFFF"/>
                <w:sz w:val="18"/>
                <w:szCs w:val="18"/>
                <w:lang w:eastAsia="ru-RU"/>
              </w:rPr>
              <w:t xml:space="preserve">Приказ </w:t>
            </w:r>
            <w:proofErr w:type="spellStart"/>
            <w:r w:rsidRPr="00667CD4">
              <w:rPr>
                <w:rFonts w:ascii="Myriad Pro" w:eastAsia="Times New Roman" w:hAnsi="Myriad Pro" w:cs="Calibri"/>
                <w:bCs/>
                <w:color w:val="FFFFFF"/>
                <w:sz w:val="18"/>
                <w:szCs w:val="18"/>
                <w:lang w:eastAsia="ru-RU"/>
              </w:rPr>
              <w:t>Госкомите</w:t>
            </w:r>
            <w:proofErr w:type="spellEnd"/>
            <w:r w:rsidR="0068507C" w:rsidRPr="00667CD4">
              <w:rPr>
                <w:rFonts w:ascii="Myriad Pro" w:eastAsia="Times New Roman" w:hAnsi="Myriad Pro" w:cs="Calibri"/>
                <w:bCs/>
                <w:color w:val="FFFFFF"/>
                <w:sz w:val="18"/>
                <w:szCs w:val="18"/>
                <w:lang w:eastAsia="ru-RU"/>
              </w:rPr>
              <w:t>-</w:t>
            </w:r>
            <w:r w:rsidR="0068507C" w:rsidRPr="00667CD4">
              <w:rPr>
                <w:rFonts w:ascii="Myriad Pro" w:eastAsia="Times New Roman" w:hAnsi="Myriad Pro" w:cs="Calibri"/>
                <w:bCs/>
                <w:color w:val="FFFFFF"/>
                <w:sz w:val="18"/>
                <w:szCs w:val="18"/>
                <w:lang w:eastAsia="ru-RU"/>
              </w:rPr>
              <w:br/>
            </w:r>
            <w:r w:rsidRPr="00667CD4">
              <w:rPr>
                <w:rFonts w:ascii="Myriad Pro" w:eastAsia="Times New Roman" w:hAnsi="Myriad Pro" w:cs="Calibri"/>
                <w:bCs/>
                <w:color w:val="FFFFFF"/>
                <w:sz w:val="18"/>
                <w:szCs w:val="18"/>
                <w:lang w:eastAsia="ru-RU"/>
              </w:rPr>
              <w:t xml:space="preserve">та от 29.12.2017 № 217-э / </w:t>
            </w:r>
            <w:r w:rsidR="00922E7A" w:rsidRPr="00667CD4">
              <w:rPr>
                <w:rFonts w:ascii="Myriad Pro" w:eastAsia="Times New Roman" w:hAnsi="Myriad Pro" w:cs="Calibri"/>
                <w:bCs/>
                <w:color w:val="FFFFFF"/>
                <w:sz w:val="18"/>
                <w:szCs w:val="18"/>
                <w:lang w:eastAsia="ru-RU"/>
              </w:rPr>
              <w:t>предложение</w:t>
            </w:r>
            <w:r w:rsidRPr="00667CD4">
              <w:rPr>
                <w:rFonts w:ascii="Myriad Pro" w:eastAsia="Times New Roman" w:hAnsi="Myriad Pro" w:cs="Calibri"/>
                <w:bCs/>
                <w:color w:val="FFFFFF"/>
                <w:sz w:val="18"/>
                <w:szCs w:val="18"/>
                <w:lang w:eastAsia="ru-RU"/>
              </w:rPr>
              <w:t xml:space="preserve"> на 2018 год</w:t>
            </w:r>
          </w:p>
        </w:tc>
        <w:tc>
          <w:tcPr>
            <w:tcW w:w="12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906A770" w14:textId="77777777" w:rsidR="00024FD6" w:rsidRPr="00667CD4" w:rsidRDefault="00024FD6" w:rsidP="00BA0797">
            <w:pPr>
              <w:spacing w:after="0" w:line="240" w:lineRule="auto"/>
              <w:jc w:val="center"/>
              <w:rPr>
                <w:rFonts w:ascii="Myriad Pro" w:eastAsia="Times New Roman" w:hAnsi="Myriad Pro" w:cs="Calibri"/>
                <w:bCs/>
                <w:color w:val="FFFFFF"/>
                <w:sz w:val="18"/>
                <w:szCs w:val="18"/>
                <w:lang w:eastAsia="ru-RU"/>
              </w:rPr>
            </w:pPr>
            <w:r w:rsidRPr="00667CD4">
              <w:rPr>
                <w:rFonts w:ascii="Myriad Pro" w:eastAsia="Times New Roman" w:hAnsi="Myriad Pro" w:cs="Calibri"/>
                <w:bCs/>
                <w:color w:val="FFFFFF"/>
                <w:sz w:val="18"/>
                <w:szCs w:val="18"/>
                <w:lang w:eastAsia="ru-RU"/>
              </w:rPr>
              <w:t xml:space="preserve">Приказ Госкомитета от 01.06.2018 № 23-э / </w:t>
            </w:r>
            <w:r w:rsidR="00A80CDF" w:rsidRPr="00667CD4">
              <w:rPr>
                <w:rFonts w:ascii="Myriad Pro" w:eastAsia="Times New Roman" w:hAnsi="Myriad Pro" w:cs="Calibri"/>
                <w:bCs/>
                <w:color w:val="FFFFFF"/>
                <w:sz w:val="18"/>
                <w:szCs w:val="18"/>
                <w:lang w:eastAsia="ru-RU"/>
              </w:rPr>
              <w:t>предложение</w:t>
            </w:r>
            <w:r w:rsidRPr="00667CD4">
              <w:rPr>
                <w:rFonts w:ascii="Myriad Pro" w:eastAsia="Times New Roman" w:hAnsi="Myriad Pro" w:cs="Calibri"/>
                <w:bCs/>
                <w:color w:val="FFFFFF"/>
                <w:sz w:val="18"/>
                <w:szCs w:val="18"/>
                <w:lang w:eastAsia="ru-RU"/>
              </w:rPr>
              <w:t xml:space="preserve"> на 2018 год</w:t>
            </w:r>
          </w:p>
        </w:tc>
        <w:tc>
          <w:tcPr>
            <w:tcW w:w="109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F521853" w14:textId="77777777" w:rsidR="00024FD6" w:rsidRPr="00667CD4" w:rsidRDefault="00024FD6" w:rsidP="00BA0797">
            <w:pPr>
              <w:spacing w:after="0" w:line="240" w:lineRule="auto"/>
              <w:jc w:val="center"/>
              <w:rPr>
                <w:rFonts w:ascii="Myriad Pro" w:eastAsia="Times New Roman" w:hAnsi="Myriad Pro" w:cs="Calibri"/>
                <w:bCs/>
                <w:color w:val="FFFFFF"/>
                <w:sz w:val="18"/>
                <w:szCs w:val="18"/>
                <w:lang w:eastAsia="ru-RU"/>
              </w:rPr>
            </w:pPr>
            <w:r w:rsidRPr="00667CD4">
              <w:rPr>
                <w:rFonts w:ascii="Myriad Pro" w:eastAsia="Times New Roman" w:hAnsi="Myriad Pro" w:cs="Calibri"/>
                <w:bCs/>
                <w:color w:val="FFFFFF"/>
                <w:sz w:val="18"/>
                <w:szCs w:val="18"/>
                <w:lang w:eastAsia="ru-RU"/>
              </w:rPr>
              <w:t xml:space="preserve">Приказ </w:t>
            </w:r>
            <w:proofErr w:type="spellStart"/>
            <w:r w:rsidRPr="00667CD4">
              <w:rPr>
                <w:rFonts w:ascii="Myriad Pro" w:eastAsia="Times New Roman" w:hAnsi="Myriad Pro" w:cs="Calibri"/>
                <w:bCs/>
                <w:color w:val="FFFFFF"/>
                <w:sz w:val="18"/>
                <w:szCs w:val="18"/>
                <w:lang w:eastAsia="ru-RU"/>
              </w:rPr>
              <w:t>Госкомите</w:t>
            </w:r>
            <w:proofErr w:type="spellEnd"/>
            <w:r w:rsidR="0068507C" w:rsidRPr="00667CD4">
              <w:rPr>
                <w:rFonts w:ascii="Myriad Pro" w:eastAsia="Times New Roman" w:hAnsi="Myriad Pro" w:cs="Calibri"/>
                <w:bCs/>
                <w:color w:val="FFFFFF"/>
                <w:sz w:val="18"/>
                <w:szCs w:val="18"/>
                <w:lang w:eastAsia="ru-RU"/>
              </w:rPr>
              <w:t>-</w:t>
            </w:r>
            <w:r w:rsidR="0068507C" w:rsidRPr="00667CD4">
              <w:rPr>
                <w:rFonts w:ascii="Myriad Pro" w:eastAsia="Times New Roman" w:hAnsi="Myriad Pro" w:cs="Calibri"/>
                <w:bCs/>
                <w:color w:val="FFFFFF"/>
                <w:sz w:val="18"/>
                <w:szCs w:val="18"/>
                <w:lang w:eastAsia="ru-RU"/>
              </w:rPr>
              <w:br/>
            </w:r>
            <w:r w:rsidRPr="00667CD4">
              <w:rPr>
                <w:rFonts w:ascii="Myriad Pro" w:eastAsia="Times New Roman" w:hAnsi="Myriad Pro" w:cs="Calibri"/>
                <w:bCs/>
                <w:color w:val="FFFFFF"/>
                <w:sz w:val="18"/>
                <w:szCs w:val="18"/>
                <w:lang w:eastAsia="ru-RU"/>
              </w:rPr>
              <w:t>та от 29.12.2017 № 217-э /факт за 2016 год</w:t>
            </w:r>
          </w:p>
        </w:tc>
        <w:tc>
          <w:tcPr>
            <w:tcW w:w="102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B7C2189" w14:textId="77777777" w:rsidR="00024FD6" w:rsidRPr="00667CD4" w:rsidRDefault="00024FD6" w:rsidP="00BA0797">
            <w:pPr>
              <w:spacing w:after="0" w:line="240" w:lineRule="auto"/>
              <w:jc w:val="center"/>
              <w:rPr>
                <w:rFonts w:ascii="Myriad Pro" w:eastAsia="Times New Roman" w:hAnsi="Myriad Pro" w:cs="Calibri"/>
                <w:bCs/>
                <w:color w:val="FFFFFF"/>
                <w:sz w:val="18"/>
                <w:szCs w:val="18"/>
                <w:lang w:eastAsia="ru-RU"/>
              </w:rPr>
            </w:pPr>
            <w:r w:rsidRPr="00667CD4">
              <w:rPr>
                <w:rFonts w:ascii="Myriad Pro" w:eastAsia="Times New Roman" w:hAnsi="Myriad Pro" w:cs="Calibri"/>
                <w:bCs/>
                <w:color w:val="FFFFFF"/>
                <w:sz w:val="18"/>
                <w:szCs w:val="18"/>
                <w:lang w:eastAsia="ru-RU"/>
              </w:rPr>
              <w:t xml:space="preserve">Приказ </w:t>
            </w:r>
            <w:proofErr w:type="spellStart"/>
            <w:r w:rsidRPr="00667CD4">
              <w:rPr>
                <w:rFonts w:ascii="Myriad Pro" w:eastAsia="Times New Roman" w:hAnsi="Myriad Pro" w:cs="Calibri"/>
                <w:bCs/>
                <w:color w:val="FFFFFF"/>
                <w:sz w:val="18"/>
                <w:szCs w:val="18"/>
                <w:lang w:eastAsia="ru-RU"/>
              </w:rPr>
              <w:t>Госкоми</w:t>
            </w:r>
            <w:proofErr w:type="spellEnd"/>
            <w:r w:rsidR="0068507C" w:rsidRPr="00667CD4">
              <w:rPr>
                <w:rFonts w:ascii="Myriad Pro" w:eastAsia="Times New Roman" w:hAnsi="Myriad Pro" w:cs="Calibri"/>
                <w:bCs/>
                <w:color w:val="FFFFFF"/>
                <w:sz w:val="18"/>
                <w:szCs w:val="18"/>
                <w:lang w:eastAsia="ru-RU"/>
              </w:rPr>
              <w:t>-</w:t>
            </w:r>
            <w:r w:rsidR="0068507C" w:rsidRPr="00667CD4">
              <w:rPr>
                <w:rFonts w:ascii="Myriad Pro" w:eastAsia="Times New Roman" w:hAnsi="Myriad Pro" w:cs="Calibri"/>
                <w:bCs/>
                <w:color w:val="FFFFFF"/>
                <w:sz w:val="18"/>
                <w:szCs w:val="18"/>
                <w:lang w:eastAsia="ru-RU"/>
              </w:rPr>
              <w:br/>
            </w:r>
            <w:proofErr w:type="spellStart"/>
            <w:r w:rsidRPr="00667CD4">
              <w:rPr>
                <w:rFonts w:ascii="Myriad Pro" w:eastAsia="Times New Roman" w:hAnsi="Myriad Pro" w:cs="Calibri"/>
                <w:bCs/>
                <w:color w:val="FFFFFF"/>
                <w:sz w:val="18"/>
                <w:szCs w:val="18"/>
                <w:lang w:eastAsia="ru-RU"/>
              </w:rPr>
              <w:t>тета</w:t>
            </w:r>
            <w:proofErr w:type="spellEnd"/>
            <w:r w:rsidRPr="00667CD4">
              <w:rPr>
                <w:rFonts w:ascii="Myriad Pro" w:eastAsia="Times New Roman" w:hAnsi="Myriad Pro" w:cs="Calibri"/>
                <w:bCs/>
                <w:color w:val="FFFFFF"/>
                <w:sz w:val="18"/>
                <w:szCs w:val="18"/>
                <w:lang w:eastAsia="ru-RU"/>
              </w:rPr>
              <w:t xml:space="preserve"> от 01.06.2018 № 23-э /факт за 2016 год</w:t>
            </w:r>
          </w:p>
        </w:tc>
      </w:tr>
      <w:tr w:rsidR="00024FD6" w:rsidRPr="00667CD4" w14:paraId="40099AEF" w14:textId="77777777" w:rsidTr="00576D97">
        <w:trPr>
          <w:cantSplit/>
        </w:trPr>
        <w:tc>
          <w:tcPr>
            <w:tcW w:w="927" w:type="dxa"/>
            <w:tcBorders>
              <w:top w:val="single" w:sz="4" w:space="0" w:color="FFFFFF"/>
            </w:tcBorders>
            <w:shd w:val="clear" w:color="auto" w:fill="auto"/>
            <w:vAlign w:val="center"/>
          </w:tcPr>
          <w:p w14:paraId="13F8C75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w:t>
            </w:r>
          </w:p>
        </w:tc>
        <w:tc>
          <w:tcPr>
            <w:tcW w:w="3819" w:type="dxa"/>
            <w:tcBorders>
              <w:top w:val="single" w:sz="4" w:space="0" w:color="FFFFFF"/>
            </w:tcBorders>
            <w:shd w:val="clear" w:color="auto" w:fill="auto"/>
            <w:vAlign w:val="center"/>
          </w:tcPr>
          <w:p w14:paraId="4A047ACC"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Материальные затраты</w:t>
            </w:r>
          </w:p>
        </w:tc>
        <w:tc>
          <w:tcPr>
            <w:tcW w:w="1491" w:type="dxa"/>
            <w:tcBorders>
              <w:top w:val="single" w:sz="4" w:space="0" w:color="FFFFFF"/>
            </w:tcBorders>
            <w:shd w:val="clear" w:color="auto" w:fill="auto"/>
            <w:vAlign w:val="center"/>
          </w:tcPr>
          <w:p w14:paraId="28E7B94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48</w:t>
            </w:r>
            <w:r w:rsidR="00834137" w:rsidRPr="00667CD4">
              <w:rPr>
                <w:rFonts w:ascii="Myriad Pro" w:eastAsia="Times New Roman" w:hAnsi="Myriad Pro" w:cs="Calibri"/>
                <w:b/>
                <w:bCs/>
                <w:sz w:val="18"/>
                <w:szCs w:val="18"/>
                <w:lang w:eastAsia="ru-RU"/>
              </w:rPr>
              <w:t>5 8</w:t>
            </w:r>
            <w:r w:rsidRPr="00667CD4">
              <w:rPr>
                <w:rFonts w:ascii="Myriad Pro" w:eastAsia="Times New Roman" w:hAnsi="Myriad Pro" w:cs="Calibri"/>
                <w:b/>
                <w:bCs/>
                <w:sz w:val="18"/>
                <w:szCs w:val="18"/>
                <w:lang w:eastAsia="ru-RU"/>
              </w:rPr>
              <w:t>10,67</w:t>
            </w:r>
          </w:p>
        </w:tc>
        <w:tc>
          <w:tcPr>
            <w:tcW w:w="1368" w:type="dxa"/>
            <w:tcBorders>
              <w:top w:val="single" w:sz="4" w:space="0" w:color="FFFFFF"/>
            </w:tcBorders>
            <w:shd w:val="clear" w:color="auto" w:fill="auto"/>
            <w:vAlign w:val="center"/>
          </w:tcPr>
          <w:p w14:paraId="5CBCACF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55</w:t>
            </w:r>
            <w:r w:rsidR="00834137" w:rsidRPr="00667CD4">
              <w:rPr>
                <w:rFonts w:ascii="Myriad Pro" w:eastAsia="Times New Roman" w:hAnsi="Myriad Pro" w:cs="Calibri"/>
                <w:b/>
                <w:bCs/>
                <w:sz w:val="18"/>
                <w:szCs w:val="18"/>
                <w:lang w:eastAsia="ru-RU"/>
              </w:rPr>
              <w:t>7 5</w:t>
            </w:r>
            <w:r w:rsidRPr="00667CD4">
              <w:rPr>
                <w:rFonts w:ascii="Myriad Pro" w:eastAsia="Times New Roman" w:hAnsi="Myriad Pro" w:cs="Calibri"/>
                <w:b/>
                <w:bCs/>
                <w:sz w:val="18"/>
                <w:szCs w:val="18"/>
                <w:lang w:eastAsia="ru-RU"/>
              </w:rPr>
              <w:t>37,30</w:t>
            </w:r>
          </w:p>
        </w:tc>
        <w:tc>
          <w:tcPr>
            <w:tcW w:w="1365" w:type="dxa"/>
            <w:tcBorders>
              <w:top w:val="single" w:sz="4" w:space="0" w:color="FFFFFF"/>
            </w:tcBorders>
            <w:shd w:val="clear" w:color="auto" w:fill="auto"/>
            <w:vAlign w:val="center"/>
          </w:tcPr>
          <w:p w14:paraId="4D44727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51</w:t>
            </w:r>
            <w:r w:rsidR="00834137" w:rsidRPr="00667CD4">
              <w:rPr>
                <w:rFonts w:ascii="Myriad Pro" w:eastAsia="Times New Roman" w:hAnsi="Myriad Pro" w:cs="Calibri"/>
                <w:b/>
                <w:bCs/>
                <w:sz w:val="18"/>
                <w:szCs w:val="18"/>
                <w:lang w:eastAsia="ru-RU"/>
              </w:rPr>
              <w:t>8 0</w:t>
            </w:r>
            <w:r w:rsidRPr="00667CD4">
              <w:rPr>
                <w:rFonts w:ascii="Myriad Pro" w:eastAsia="Times New Roman" w:hAnsi="Myriad Pro" w:cs="Calibri"/>
                <w:b/>
                <w:bCs/>
                <w:sz w:val="18"/>
                <w:szCs w:val="18"/>
                <w:lang w:eastAsia="ru-RU"/>
              </w:rPr>
              <w:t>60,32</w:t>
            </w:r>
          </w:p>
        </w:tc>
        <w:tc>
          <w:tcPr>
            <w:tcW w:w="1506" w:type="dxa"/>
            <w:tcBorders>
              <w:top w:val="single" w:sz="4" w:space="0" w:color="FFFFFF"/>
            </w:tcBorders>
            <w:shd w:val="clear" w:color="auto" w:fill="auto"/>
            <w:vAlign w:val="center"/>
          </w:tcPr>
          <w:p w14:paraId="55E75CC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51</w:t>
            </w:r>
            <w:r w:rsidR="00834137" w:rsidRPr="00667CD4">
              <w:rPr>
                <w:rFonts w:ascii="Myriad Pro" w:eastAsia="Times New Roman" w:hAnsi="Myriad Pro" w:cs="Calibri"/>
                <w:b/>
                <w:bCs/>
                <w:sz w:val="18"/>
                <w:szCs w:val="18"/>
                <w:lang w:eastAsia="ru-RU"/>
              </w:rPr>
              <w:t>8 0</w:t>
            </w:r>
            <w:r w:rsidRPr="00667CD4">
              <w:rPr>
                <w:rFonts w:ascii="Myriad Pro" w:eastAsia="Times New Roman" w:hAnsi="Myriad Pro" w:cs="Calibri"/>
                <w:b/>
                <w:bCs/>
                <w:sz w:val="18"/>
                <w:szCs w:val="18"/>
                <w:lang w:eastAsia="ru-RU"/>
              </w:rPr>
              <w:t>68,92</w:t>
            </w:r>
          </w:p>
        </w:tc>
        <w:tc>
          <w:tcPr>
            <w:tcW w:w="1094" w:type="dxa"/>
            <w:tcBorders>
              <w:top w:val="single" w:sz="4" w:space="0" w:color="FFFFFF"/>
            </w:tcBorders>
            <w:shd w:val="clear" w:color="auto" w:fill="auto"/>
            <w:vAlign w:val="center"/>
          </w:tcPr>
          <w:p w14:paraId="27DEFE3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-7,62</w:t>
            </w:r>
          </w:p>
        </w:tc>
        <w:tc>
          <w:tcPr>
            <w:tcW w:w="1229" w:type="dxa"/>
            <w:tcBorders>
              <w:top w:val="single" w:sz="4" w:space="0" w:color="FFFFFF"/>
            </w:tcBorders>
            <w:shd w:val="clear" w:color="auto" w:fill="auto"/>
            <w:vAlign w:val="center"/>
          </w:tcPr>
          <w:p w14:paraId="30CB0EC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-7,62</w:t>
            </w:r>
          </w:p>
        </w:tc>
        <w:tc>
          <w:tcPr>
            <w:tcW w:w="1094" w:type="dxa"/>
            <w:tcBorders>
              <w:top w:val="single" w:sz="4" w:space="0" w:color="FFFFFF"/>
            </w:tcBorders>
            <w:shd w:val="clear" w:color="auto" w:fill="auto"/>
            <w:vAlign w:val="center"/>
          </w:tcPr>
          <w:p w14:paraId="79027B6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6,23</w:t>
            </w:r>
          </w:p>
        </w:tc>
        <w:tc>
          <w:tcPr>
            <w:tcW w:w="1027" w:type="dxa"/>
            <w:tcBorders>
              <w:top w:val="single" w:sz="4" w:space="0" w:color="FFFFFF"/>
            </w:tcBorders>
            <w:shd w:val="clear" w:color="auto" w:fill="auto"/>
            <w:vAlign w:val="center"/>
          </w:tcPr>
          <w:p w14:paraId="6F44DE1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6,23</w:t>
            </w:r>
          </w:p>
        </w:tc>
      </w:tr>
      <w:tr w:rsidR="00024FD6" w:rsidRPr="00667CD4" w14:paraId="08D28727" w14:textId="77777777" w:rsidTr="00576D97">
        <w:trPr>
          <w:cantSplit/>
        </w:trPr>
        <w:tc>
          <w:tcPr>
            <w:tcW w:w="927" w:type="dxa"/>
            <w:shd w:val="clear" w:color="auto" w:fill="auto"/>
            <w:vAlign w:val="center"/>
          </w:tcPr>
          <w:p w14:paraId="4B8996AB"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 1.1</w:t>
            </w:r>
          </w:p>
        </w:tc>
        <w:tc>
          <w:tcPr>
            <w:tcW w:w="3819" w:type="dxa"/>
            <w:shd w:val="clear" w:color="auto" w:fill="auto"/>
            <w:vAlign w:val="center"/>
          </w:tcPr>
          <w:p w14:paraId="786601C6"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Сырье, материалы, запасные части, инструмент, топливо</w:t>
            </w:r>
          </w:p>
        </w:tc>
        <w:tc>
          <w:tcPr>
            <w:tcW w:w="1491" w:type="dxa"/>
            <w:shd w:val="clear" w:color="auto" w:fill="auto"/>
            <w:vAlign w:val="center"/>
          </w:tcPr>
          <w:p w14:paraId="7C5EF91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23</w:t>
            </w:r>
            <w:r w:rsidR="009C7B3E" w:rsidRPr="00667CD4">
              <w:rPr>
                <w:rFonts w:ascii="Myriad Pro" w:eastAsia="Times New Roman" w:hAnsi="Myriad Pro" w:cs="Calibri"/>
                <w:sz w:val="18"/>
                <w:szCs w:val="18"/>
                <w:lang w:eastAsia="ru-RU"/>
              </w:rPr>
              <w:t>2 8</w:t>
            </w:r>
            <w:r w:rsidRPr="00667CD4">
              <w:rPr>
                <w:rFonts w:ascii="Myriad Pro" w:eastAsia="Times New Roman" w:hAnsi="Myriad Pro" w:cs="Calibri"/>
                <w:sz w:val="18"/>
                <w:szCs w:val="18"/>
                <w:lang w:eastAsia="ru-RU"/>
              </w:rPr>
              <w:t>66,83</w:t>
            </w:r>
          </w:p>
        </w:tc>
        <w:tc>
          <w:tcPr>
            <w:tcW w:w="1368" w:type="dxa"/>
            <w:shd w:val="clear" w:color="auto" w:fill="auto"/>
            <w:vAlign w:val="center"/>
          </w:tcPr>
          <w:p w14:paraId="62870AC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28</w:t>
            </w:r>
            <w:r w:rsidR="00834137" w:rsidRPr="00667CD4">
              <w:rPr>
                <w:rFonts w:ascii="Myriad Pro" w:eastAsia="Times New Roman" w:hAnsi="Myriad Pro" w:cs="Calibri"/>
                <w:sz w:val="18"/>
                <w:szCs w:val="18"/>
                <w:lang w:eastAsia="ru-RU"/>
              </w:rPr>
              <w:t>2 0</w:t>
            </w:r>
            <w:r w:rsidRPr="00667CD4">
              <w:rPr>
                <w:rFonts w:ascii="Myriad Pro" w:eastAsia="Times New Roman" w:hAnsi="Myriad Pro" w:cs="Calibri"/>
                <w:sz w:val="18"/>
                <w:szCs w:val="18"/>
                <w:lang w:eastAsia="ru-RU"/>
              </w:rPr>
              <w:t>20,72</w:t>
            </w:r>
          </w:p>
        </w:tc>
        <w:tc>
          <w:tcPr>
            <w:tcW w:w="1365" w:type="dxa"/>
            <w:shd w:val="clear" w:color="auto" w:fill="auto"/>
            <w:vAlign w:val="center"/>
          </w:tcPr>
          <w:p w14:paraId="71B52DE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25</w:t>
            </w:r>
            <w:r w:rsidR="00834137" w:rsidRPr="00667CD4">
              <w:rPr>
                <w:rFonts w:ascii="Myriad Pro" w:eastAsia="Times New Roman" w:hAnsi="Myriad Pro" w:cs="Calibri"/>
                <w:sz w:val="18"/>
                <w:szCs w:val="18"/>
                <w:lang w:eastAsia="ru-RU"/>
              </w:rPr>
              <w:t>0 7</w:t>
            </w:r>
            <w:r w:rsidRPr="00667CD4">
              <w:rPr>
                <w:rFonts w:ascii="Myriad Pro" w:eastAsia="Times New Roman" w:hAnsi="Myriad Pro" w:cs="Calibri"/>
                <w:sz w:val="18"/>
                <w:szCs w:val="18"/>
                <w:lang w:eastAsia="ru-RU"/>
              </w:rPr>
              <w:t>58,29</w:t>
            </w:r>
          </w:p>
        </w:tc>
        <w:tc>
          <w:tcPr>
            <w:tcW w:w="1506" w:type="dxa"/>
            <w:shd w:val="clear" w:color="auto" w:fill="auto"/>
            <w:vAlign w:val="center"/>
          </w:tcPr>
          <w:p w14:paraId="4EAF37A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25</w:t>
            </w:r>
            <w:r w:rsidR="00834137" w:rsidRPr="00667CD4">
              <w:rPr>
                <w:rFonts w:ascii="Myriad Pro" w:eastAsia="Times New Roman" w:hAnsi="Myriad Pro" w:cs="Calibri"/>
                <w:sz w:val="18"/>
                <w:szCs w:val="18"/>
                <w:lang w:eastAsia="ru-RU"/>
              </w:rPr>
              <w:t>0 7</w:t>
            </w:r>
            <w:r w:rsidRPr="00667CD4">
              <w:rPr>
                <w:rFonts w:ascii="Myriad Pro" w:eastAsia="Times New Roman" w:hAnsi="Myriad Pro" w:cs="Calibri"/>
                <w:sz w:val="18"/>
                <w:szCs w:val="18"/>
                <w:lang w:eastAsia="ru-RU"/>
              </w:rPr>
              <w:t>63,56</w:t>
            </w:r>
          </w:p>
        </w:tc>
        <w:tc>
          <w:tcPr>
            <w:tcW w:w="1094" w:type="dxa"/>
            <w:shd w:val="clear" w:color="auto" w:fill="auto"/>
            <w:vAlign w:val="center"/>
          </w:tcPr>
          <w:p w14:paraId="32F6229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-12,47</w:t>
            </w:r>
          </w:p>
        </w:tc>
        <w:tc>
          <w:tcPr>
            <w:tcW w:w="1229" w:type="dxa"/>
            <w:shd w:val="clear" w:color="auto" w:fill="auto"/>
            <w:vAlign w:val="center"/>
          </w:tcPr>
          <w:p w14:paraId="27999B1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-12,46</w:t>
            </w:r>
          </w:p>
        </w:tc>
        <w:tc>
          <w:tcPr>
            <w:tcW w:w="1094" w:type="dxa"/>
            <w:shd w:val="clear" w:color="auto" w:fill="auto"/>
            <w:vAlign w:val="center"/>
          </w:tcPr>
          <w:p w14:paraId="4ADF05C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7,13</w:t>
            </w:r>
          </w:p>
        </w:tc>
        <w:tc>
          <w:tcPr>
            <w:tcW w:w="1027" w:type="dxa"/>
            <w:shd w:val="clear" w:color="auto" w:fill="auto"/>
            <w:vAlign w:val="center"/>
          </w:tcPr>
          <w:p w14:paraId="68EDE0B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7,14</w:t>
            </w:r>
          </w:p>
        </w:tc>
      </w:tr>
      <w:tr w:rsidR="00024FD6" w:rsidRPr="00667CD4" w14:paraId="41915C9A" w14:textId="77777777" w:rsidTr="00576D97">
        <w:trPr>
          <w:cantSplit/>
        </w:trPr>
        <w:tc>
          <w:tcPr>
            <w:tcW w:w="927" w:type="dxa"/>
            <w:shd w:val="clear" w:color="auto" w:fill="auto"/>
            <w:vAlign w:val="center"/>
          </w:tcPr>
          <w:p w14:paraId="0F979F4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 1.2</w:t>
            </w:r>
          </w:p>
        </w:tc>
        <w:tc>
          <w:tcPr>
            <w:tcW w:w="3819" w:type="dxa"/>
            <w:shd w:val="clear" w:color="auto" w:fill="auto"/>
            <w:vAlign w:val="center"/>
          </w:tcPr>
          <w:p w14:paraId="46C59ABE"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1491" w:type="dxa"/>
            <w:shd w:val="clear" w:color="auto" w:fill="auto"/>
            <w:vAlign w:val="center"/>
          </w:tcPr>
          <w:p w14:paraId="25CE36D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20</w:t>
            </w:r>
            <w:r w:rsidR="00834137" w:rsidRPr="00667CD4">
              <w:rPr>
                <w:rFonts w:ascii="Myriad Pro" w:eastAsia="Times New Roman" w:hAnsi="Myriad Pro" w:cs="Calibri"/>
                <w:sz w:val="18"/>
                <w:szCs w:val="18"/>
                <w:lang w:eastAsia="ru-RU"/>
              </w:rPr>
              <w:t>6 4</w:t>
            </w:r>
            <w:r w:rsidRPr="00667CD4">
              <w:rPr>
                <w:rFonts w:ascii="Myriad Pro" w:eastAsia="Times New Roman" w:hAnsi="Myriad Pro" w:cs="Calibri"/>
                <w:sz w:val="18"/>
                <w:szCs w:val="18"/>
                <w:lang w:eastAsia="ru-RU"/>
              </w:rPr>
              <w:t>46,01</w:t>
            </w:r>
          </w:p>
        </w:tc>
        <w:tc>
          <w:tcPr>
            <w:tcW w:w="1368" w:type="dxa"/>
            <w:shd w:val="clear" w:color="auto" w:fill="auto"/>
            <w:vAlign w:val="center"/>
          </w:tcPr>
          <w:p w14:paraId="731B1C2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22</w:t>
            </w:r>
            <w:r w:rsidR="00834137" w:rsidRPr="00667CD4">
              <w:rPr>
                <w:rFonts w:ascii="Myriad Pro" w:eastAsia="Times New Roman" w:hAnsi="Myriad Pro" w:cs="Calibri"/>
                <w:sz w:val="18"/>
                <w:szCs w:val="18"/>
                <w:lang w:eastAsia="ru-RU"/>
              </w:rPr>
              <w:t>4 8</w:t>
            </w:r>
            <w:r w:rsidRPr="00667CD4">
              <w:rPr>
                <w:rFonts w:ascii="Myriad Pro" w:eastAsia="Times New Roman" w:hAnsi="Myriad Pro" w:cs="Calibri"/>
                <w:sz w:val="18"/>
                <w:szCs w:val="18"/>
                <w:lang w:eastAsia="ru-RU"/>
              </w:rPr>
              <w:t>92,22</w:t>
            </w:r>
          </w:p>
        </w:tc>
        <w:tc>
          <w:tcPr>
            <w:tcW w:w="1365" w:type="dxa"/>
            <w:shd w:val="clear" w:color="auto" w:fill="auto"/>
            <w:vAlign w:val="center"/>
          </w:tcPr>
          <w:p w14:paraId="72136DD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21</w:t>
            </w:r>
            <w:r w:rsidR="00834137" w:rsidRPr="00667CD4">
              <w:rPr>
                <w:rFonts w:ascii="Myriad Pro" w:eastAsia="Times New Roman" w:hAnsi="Myriad Pro" w:cs="Calibri"/>
                <w:sz w:val="18"/>
                <w:szCs w:val="18"/>
                <w:lang w:eastAsia="ru-RU"/>
              </w:rPr>
              <w:t>4 7</w:t>
            </w:r>
            <w:r w:rsidRPr="00667CD4">
              <w:rPr>
                <w:rFonts w:ascii="Myriad Pro" w:eastAsia="Times New Roman" w:hAnsi="Myriad Pro" w:cs="Calibri"/>
                <w:sz w:val="18"/>
                <w:szCs w:val="18"/>
                <w:lang w:eastAsia="ru-RU"/>
              </w:rPr>
              <w:t>10,56</w:t>
            </w:r>
          </w:p>
        </w:tc>
        <w:tc>
          <w:tcPr>
            <w:tcW w:w="1506" w:type="dxa"/>
            <w:shd w:val="clear" w:color="auto" w:fill="auto"/>
            <w:vAlign w:val="center"/>
          </w:tcPr>
          <w:p w14:paraId="6E69A62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21</w:t>
            </w:r>
            <w:r w:rsidR="00834137" w:rsidRPr="00667CD4">
              <w:rPr>
                <w:rFonts w:ascii="Myriad Pro" w:eastAsia="Times New Roman" w:hAnsi="Myriad Pro" w:cs="Calibri"/>
                <w:sz w:val="18"/>
                <w:szCs w:val="18"/>
                <w:lang w:eastAsia="ru-RU"/>
              </w:rPr>
              <w:t>4 7</w:t>
            </w:r>
            <w:r w:rsidRPr="00667CD4">
              <w:rPr>
                <w:rFonts w:ascii="Myriad Pro" w:eastAsia="Times New Roman" w:hAnsi="Myriad Pro" w:cs="Calibri"/>
                <w:sz w:val="18"/>
                <w:szCs w:val="18"/>
                <w:lang w:eastAsia="ru-RU"/>
              </w:rPr>
              <w:t>13,88</w:t>
            </w:r>
          </w:p>
        </w:tc>
        <w:tc>
          <w:tcPr>
            <w:tcW w:w="1094" w:type="dxa"/>
            <w:shd w:val="clear" w:color="auto" w:fill="auto"/>
            <w:vAlign w:val="center"/>
          </w:tcPr>
          <w:p w14:paraId="6617DFF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-4,74</w:t>
            </w:r>
          </w:p>
        </w:tc>
        <w:tc>
          <w:tcPr>
            <w:tcW w:w="1229" w:type="dxa"/>
            <w:shd w:val="clear" w:color="auto" w:fill="auto"/>
            <w:vAlign w:val="center"/>
          </w:tcPr>
          <w:p w14:paraId="3CF6D5D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-4,74</w:t>
            </w:r>
          </w:p>
        </w:tc>
        <w:tc>
          <w:tcPr>
            <w:tcW w:w="1094" w:type="dxa"/>
            <w:shd w:val="clear" w:color="auto" w:fill="auto"/>
            <w:vAlign w:val="center"/>
          </w:tcPr>
          <w:p w14:paraId="6475DF1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3,85</w:t>
            </w:r>
          </w:p>
        </w:tc>
        <w:tc>
          <w:tcPr>
            <w:tcW w:w="1027" w:type="dxa"/>
            <w:shd w:val="clear" w:color="auto" w:fill="auto"/>
            <w:vAlign w:val="center"/>
          </w:tcPr>
          <w:p w14:paraId="18FD1EC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3,85</w:t>
            </w:r>
          </w:p>
        </w:tc>
      </w:tr>
      <w:tr w:rsidR="00024FD6" w:rsidRPr="00667CD4" w14:paraId="2863D039" w14:textId="77777777" w:rsidTr="00576D97">
        <w:trPr>
          <w:cantSplit/>
        </w:trPr>
        <w:tc>
          <w:tcPr>
            <w:tcW w:w="927" w:type="dxa"/>
            <w:shd w:val="clear" w:color="auto" w:fill="auto"/>
            <w:vAlign w:val="center"/>
          </w:tcPr>
          <w:p w14:paraId="009A6A4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1.3</w:t>
            </w:r>
          </w:p>
        </w:tc>
        <w:tc>
          <w:tcPr>
            <w:tcW w:w="3819" w:type="dxa"/>
            <w:shd w:val="clear" w:color="auto" w:fill="auto"/>
            <w:vAlign w:val="center"/>
          </w:tcPr>
          <w:p w14:paraId="3EEBA93D"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Расходы на энергию на собственные и хозяйственные нужды</w:t>
            </w:r>
          </w:p>
        </w:tc>
        <w:tc>
          <w:tcPr>
            <w:tcW w:w="1491" w:type="dxa"/>
            <w:shd w:val="clear" w:color="auto" w:fill="auto"/>
            <w:vAlign w:val="center"/>
          </w:tcPr>
          <w:p w14:paraId="71C870A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0 8</w:t>
            </w:r>
            <w:r w:rsidRPr="00667CD4">
              <w:rPr>
                <w:rFonts w:ascii="Myriad Pro" w:eastAsia="Times New Roman" w:hAnsi="Myriad Pro" w:cs="Calibri"/>
                <w:b/>
                <w:bCs/>
                <w:sz w:val="18"/>
                <w:szCs w:val="18"/>
                <w:lang w:eastAsia="ru-RU"/>
              </w:rPr>
              <w:t>49,25</w:t>
            </w:r>
          </w:p>
        </w:tc>
        <w:tc>
          <w:tcPr>
            <w:tcW w:w="1368" w:type="dxa"/>
            <w:shd w:val="clear" w:color="auto" w:fill="auto"/>
            <w:vAlign w:val="center"/>
          </w:tcPr>
          <w:p w14:paraId="3195FC9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4 4</w:t>
            </w:r>
            <w:r w:rsidRPr="00667CD4">
              <w:rPr>
                <w:rFonts w:ascii="Myriad Pro" w:eastAsia="Times New Roman" w:hAnsi="Myriad Pro" w:cs="Calibri"/>
                <w:b/>
                <w:bCs/>
                <w:sz w:val="18"/>
                <w:szCs w:val="18"/>
                <w:lang w:eastAsia="ru-RU"/>
              </w:rPr>
              <w:t>79,93</w:t>
            </w:r>
          </w:p>
        </w:tc>
        <w:tc>
          <w:tcPr>
            <w:tcW w:w="1365" w:type="dxa"/>
            <w:shd w:val="clear" w:color="auto" w:fill="auto"/>
            <w:vAlign w:val="center"/>
          </w:tcPr>
          <w:p w14:paraId="62085C4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4 4</w:t>
            </w:r>
            <w:r w:rsidRPr="00667CD4">
              <w:rPr>
                <w:rFonts w:ascii="Myriad Pro" w:eastAsia="Times New Roman" w:hAnsi="Myriad Pro" w:cs="Calibri"/>
                <w:b/>
                <w:bCs/>
                <w:sz w:val="18"/>
                <w:szCs w:val="18"/>
                <w:lang w:eastAsia="ru-RU"/>
              </w:rPr>
              <w:t>79,93</w:t>
            </w:r>
          </w:p>
        </w:tc>
        <w:tc>
          <w:tcPr>
            <w:tcW w:w="1506" w:type="dxa"/>
            <w:shd w:val="clear" w:color="auto" w:fill="auto"/>
            <w:vAlign w:val="center"/>
          </w:tcPr>
          <w:p w14:paraId="75C858A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4 4</w:t>
            </w:r>
            <w:r w:rsidRPr="00667CD4">
              <w:rPr>
                <w:rFonts w:ascii="Myriad Pro" w:eastAsia="Times New Roman" w:hAnsi="Myriad Pro" w:cs="Calibri"/>
                <w:b/>
                <w:bCs/>
                <w:sz w:val="18"/>
                <w:szCs w:val="18"/>
                <w:lang w:eastAsia="ru-RU"/>
              </w:rPr>
              <w:t>79,93</w:t>
            </w:r>
          </w:p>
        </w:tc>
        <w:tc>
          <w:tcPr>
            <w:tcW w:w="1094" w:type="dxa"/>
            <w:shd w:val="clear" w:color="auto" w:fill="auto"/>
            <w:vAlign w:val="center"/>
          </w:tcPr>
          <w:p w14:paraId="21FD97C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229" w:type="dxa"/>
            <w:shd w:val="clear" w:color="auto" w:fill="auto"/>
            <w:vAlign w:val="center"/>
          </w:tcPr>
          <w:p w14:paraId="18B434B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094" w:type="dxa"/>
            <w:shd w:val="clear" w:color="auto" w:fill="auto"/>
            <w:vAlign w:val="center"/>
          </w:tcPr>
          <w:p w14:paraId="54570348"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8,16</w:t>
            </w:r>
          </w:p>
        </w:tc>
        <w:tc>
          <w:tcPr>
            <w:tcW w:w="1027" w:type="dxa"/>
            <w:shd w:val="clear" w:color="auto" w:fill="auto"/>
            <w:vAlign w:val="center"/>
          </w:tcPr>
          <w:p w14:paraId="2925C0D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8,16</w:t>
            </w:r>
          </w:p>
        </w:tc>
      </w:tr>
      <w:tr w:rsidR="00024FD6" w:rsidRPr="00667CD4" w14:paraId="0FB9F309" w14:textId="77777777" w:rsidTr="00576D97">
        <w:trPr>
          <w:cantSplit/>
        </w:trPr>
        <w:tc>
          <w:tcPr>
            <w:tcW w:w="927" w:type="dxa"/>
            <w:shd w:val="clear" w:color="auto" w:fill="auto"/>
            <w:vAlign w:val="center"/>
          </w:tcPr>
          <w:p w14:paraId="1837E590"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1.4</w:t>
            </w:r>
          </w:p>
        </w:tc>
        <w:tc>
          <w:tcPr>
            <w:tcW w:w="3819" w:type="dxa"/>
            <w:shd w:val="clear" w:color="auto" w:fill="auto"/>
            <w:vAlign w:val="center"/>
          </w:tcPr>
          <w:p w14:paraId="336E8A66"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Расходы на тепловую энергию</w:t>
            </w:r>
          </w:p>
        </w:tc>
        <w:tc>
          <w:tcPr>
            <w:tcW w:w="1491" w:type="dxa"/>
            <w:shd w:val="clear" w:color="auto" w:fill="auto"/>
            <w:vAlign w:val="center"/>
          </w:tcPr>
          <w:p w14:paraId="32C030AA"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5 6</w:t>
            </w:r>
            <w:r w:rsidR="00024FD6" w:rsidRPr="00667CD4">
              <w:rPr>
                <w:rFonts w:ascii="Myriad Pro" w:eastAsia="Times New Roman" w:hAnsi="Myriad Pro" w:cs="Calibri"/>
                <w:b/>
                <w:bCs/>
                <w:sz w:val="18"/>
                <w:szCs w:val="18"/>
                <w:lang w:eastAsia="ru-RU"/>
              </w:rPr>
              <w:t>48,58</w:t>
            </w:r>
          </w:p>
        </w:tc>
        <w:tc>
          <w:tcPr>
            <w:tcW w:w="1368" w:type="dxa"/>
            <w:shd w:val="clear" w:color="auto" w:fill="auto"/>
            <w:vAlign w:val="center"/>
          </w:tcPr>
          <w:p w14:paraId="1217B9C9"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6 1</w:t>
            </w:r>
            <w:r w:rsidR="00024FD6" w:rsidRPr="00667CD4">
              <w:rPr>
                <w:rFonts w:ascii="Myriad Pro" w:eastAsia="Times New Roman" w:hAnsi="Myriad Pro" w:cs="Calibri"/>
                <w:b/>
                <w:bCs/>
                <w:sz w:val="18"/>
                <w:szCs w:val="18"/>
                <w:lang w:eastAsia="ru-RU"/>
              </w:rPr>
              <w:t>44,43</w:t>
            </w:r>
          </w:p>
        </w:tc>
        <w:tc>
          <w:tcPr>
            <w:tcW w:w="1365" w:type="dxa"/>
            <w:shd w:val="clear" w:color="auto" w:fill="auto"/>
            <w:vAlign w:val="center"/>
          </w:tcPr>
          <w:p w14:paraId="333F0732"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8 1</w:t>
            </w:r>
            <w:r w:rsidR="00024FD6" w:rsidRPr="00667CD4">
              <w:rPr>
                <w:rFonts w:ascii="Myriad Pro" w:eastAsia="Times New Roman" w:hAnsi="Myriad Pro" w:cs="Calibri"/>
                <w:b/>
                <w:bCs/>
                <w:sz w:val="18"/>
                <w:szCs w:val="18"/>
                <w:lang w:eastAsia="ru-RU"/>
              </w:rPr>
              <w:t>11,54</w:t>
            </w:r>
          </w:p>
        </w:tc>
        <w:tc>
          <w:tcPr>
            <w:tcW w:w="1506" w:type="dxa"/>
            <w:shd w:val="clear" w:color="auto" w:fill="auto"/>
            <w:vAlign w:val="center"/>
          </w:tcPr>
          <w:p w14:paraId="1403E554"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8 1</w:t>
            </w:r>
            <w:r w:rsidR="00024FD6" w:rsidRPr="00667CD4">
              <w:rPr>
                <w:rFonts w:ascii="Myriad Pro" w:eastAsia="Times New Roman" w:hAnsi="Myriad Pro" w:cs="Calibri"/>
                <w:b/>
                <w:bCs/>
                <w:sz w:val="18"/>
                <w:szCs w:val="18"/>
                <w:lang w:eastAsia="ru-RU"/>
              </w:rPr>
              <w:t>11,54</w:t>
            </w:r>
          </w:p>
        </w:tc>
        <w:tc>
          <w:tcPr>
            <w:tcW w:w="1094" w:type="dxa"/>
            <w:shd w:val="clear" w:color="auto" w:fill="auto"/>
            <w:vAlign w:val="center"/>
          </w:tcPr>
          <w:p w14:paraId="74818B0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229" w:type="dxa"/>
            <w:shd w:val="clear" w:color="auto" w:fill="auto"/>
            <w:vAlign w:val="center"/>
          </w:tcPr>
          <w:p w14:paraId="28BF584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24,25</w:t>
            </w:r>
          </w:p>
        </w:tc>
        <w:tc>
          <w:tcPr>
            <w:tcW w:w="1094" w:type="dxa"/>
            <w:shd w:val="clear" w:color="auto" w:fill="auto"/>
            <w:vAlign w:val="center"/>
          </w:tcPr>
          <w:p w14:paraId="4FAA28E8"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30,36</w:t>
            </w:r>
          </w:p>
        </w:tc>
        <w:tc>
          <w:tcPr>
            <w:tcW w:w="1027" w:type="dxa"/>
            <w:shd w:val="clear" w:color="auto" w:fill="auto"/>
            <w:vAlign w:val="center"/>
          </w:tcPr>
          <w:p w14:paraId="4DF01DF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30,36</w:t>
            </w:r>
          </w:p>
        </w:tc>
      </w:tr>
      <w:tr w:rsidR="00024FD6" w:rsidRPr="00667CD4" w14:paraId="7D9A572E" w14:textId="77777777" w:rsidTr="00576D97">
        <w:trPr>
          <w:cantSplit/>
        </w:trPr>
        <w:tc>
          <w:tcPr>
            <w:tcW w:w="927" w:type="dxa"/>
            <w:shd w:val="clear" w:color="auto" w:fill="auto"/>
            <w:vAlign w:val="center"/>
          </w:tcPr>
          <w:p w14:paraId="6BAD482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w:t>
            </w:r>
          </w:p>
        </w:tc>
        <w:tc>
          <w:tcPr>
            <w:tcW w:w="3819" w:type="dxa"/>
            <w:shd w:val="clear" w:color="auto" w:fill="auto"/>
            <w:vAlign w:val="center"/>
          </w:tcPr>
          <w:p w14:paraId="71B50C1A"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Расходы на оплату труда</w:t>
            </w:r>
          </w:p>
        </w:tc>
        <w:tc>
          <w:tcPr>
            <w:tcW w:w="1491" w:type="dxa"/>
            <w:shd w:val="clear" w:color="auto" w:fill="auto"/>
            <w:vAlign w:val="center"/>
          </w:tcPr>
          <w:p w14:paraId="499E33DC"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83</w:t>
            </w:r>
            <w:r w:rsidR="00834137" w:rsidRPr="00667CD4">
              <w:rPr>
                <w:rFonts w:ascii="Myriad Pro" w:eastAsia="Times New Roman" w:hAnsi="Myriad Pro" w:cs="Calibri"/>
                <w:b/>
                <w:bCs/>
                <w:sz w:val="18"/>
                <w:szCs w:val="18"/>
                <w:lang w:eastAsia="ru-RU"/>
              </w:rPr>
              <w:t>6 8</w:t>
            </w:r>
            <w:r w:rsidRPr="00667CD4">
              <w:rPr>
                <w:rFonts w:ascii="Myriad Pro" w:eastAsia="Times New Roman" w:hAnsi="Myriad Pro" w:cs="Calibri"/>
                <w:b/>
                <w:bCs/>
                <w:sz w:val="18"/>
                <w:szCs w:val="18"/>
                <w:lang w:eastAsia="ru-RU"/>
              </w:rPr>
              <w:t>18,85</w:t>
            </w:r>
          </w:p>
        </w:tc>
        <w:tc>
          <w:tcPr>
            <w:tcW w:w="1368" w:type="dxa"/>
            <w:shd w:val="clear" w:color="auto" w:fill="auto"/>
            <w:vAlign w:val="center"/>
          </w:tcPr>
          <w:p w14:paraId="553866D9"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1 2</w:t>
            </w:r>
            <w:r w:rsidR="00024FD6" w:rsidRPr="00667CD4">
              <w:rPr>
                <w:rFonts w:ascii="Myriad Pro" w:eastAsia="Times New Roman" w:hAnsi="Myriad Pro" w:cs="Calibri"/>
                <w:b/>
                <w:bCs/>
                <w:sz w:val="18"/>
                <w:szCs w:val="18"/>
                <w:lang w:eastAsia="ru-RU"/>
              </w:rPr>
              <w:t>6</w:t>
            </w:r>
            <w:r w:rsidR="00834137" w:rsidRPr="00667CD4">
              <w:rPr>
                <w:rFonts w:ascii="Myriad Pro" w:eastAsia="Times New Roman" w:hAnsi="Myriad Pro" w:cs="Calibri"/>
                <w:b/>
                <w:bCs/>
                <w:sz w:val="18"/>
                <w:szCs w:val="18"/>
                <w:lang w:eastAsia="ru-RU"/>
              </w:rPr>
              <w:t>5 7</w:t>
            </w:r>
            <w:r w:rsidR="00024FD6" w:rsidRPr="00667CD4">
              <w:rPr>
                <w:rFonts w:ascii="Myriad Pro" w:eastAsia="Times New Roman" w:hAnsi="Myriad Pro" w:cs="Calibri"/>
                <w:b/>
                <w:bCs/>
                <w:sz w:val="18"/>
                <w:szCs w:val="18"/>
                <w:lang w:eastAsia="ru-RU"/>
              </w:rPr>
              <w:t>99,06</w:t>
            </w:r>
          </w:p>
        </w:tc>
        <w:tc>
          <w:tcPr>
            <w:tcW w:w="1365" w:type="dxa"/>
            <w:shd w:val="clear" w:color="auto" w:fill="auto"/>
            <w:vAlign w:val="center"/>
          </w:tcPr>
          <w:p w14:paraId="6FCE6A32"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1 0</w:t>
            </w:r>
            <w:r w:rsidR="00024FD6" w:rsidRPr="00667CD4">
              <w:rPr>
                <w:rFonts w:ascii="Myriad Pro" w:eastAsia="Times New Roman" w:hAnsi="Myriad Pro" w:cs="Calibri"/>
                <w:b/>
                <w:bCs/>
                <w:sz w:val="18"/>
                <w:szCs w:val="18"/>
                <w:lang w:eastAsia="ru-RU"/>
              </w:rPr>
              <w:t>6</w:t>
            </w:r>
            <w:r w:rsidR="009C7B3E" w:rsidRPr="00667CD4">
              <w:rPr>
                <w:rFonts w:ascii="Myriad Pro" w:eastAsia="Times New Roman" w:hAnsi="Myriad Pro" w:cs="Calibri"/>
                <w:b/>
                <w:bCs/>
                <w:sz w:val="18"/>
                <w:szCs w:val="18"/>
                <w:lang w:eastAsia="ru-RU"/>
              </w:rPr>
              <w:t>3 5</w:t>
            </w:r>
            <w:r w:rsidR="00024FD6" w:rsidRPr="00667CD4">
              <w:rPr>
                <w:rFonts w:ascii="Myriad Pro" w:eastAsia="Times New Roman" w:hAnsi="Myriad Pro" w:cs="Calibri"/>
                <w:b/>
                <w:bCs/>
                <w:sz w:val="18"/>
                <w:szCs w:val="18"/>
                <w:lang w:eastAsia="ru-RU"/>
              </w:rPr>
              <w:t>41,78</w:t>
            </w:r>
          </w:p>
        </w:tc>
        <w:tc>
          <w:tcPr>
            <w:tcW w:w="1506" w:type="dxa"/>
            <w:shd w:val="clear" w:color="auto" w:fill="auto"/>
            <w:vAlign w:val="center"/>
          </w:tcPr>
          <w:p w14:paraId="5CCCF86C"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1 0</w:t>
            </w:r>
            <w:r w:rsidR="00024FD6" w:rsidRPr="00667CD4">
              <w:rPr>
                <w:rFonts w:ascii="Myriad Pro" w:eastAsia="Times New Roman" w:hAnsi="Myriad Pro" w:cs="Calibri"/>
                <w:b/>
                <w:bCs/>
                <w:sz w:val="18"/>
                <w:szCs w:val="18"/>
                <w:lang w:eastAsia="ru-RU"/>
              </w:rPr>
              <w:t>5</w:t>
            </w:r>
            <w:r w:rsidRPr="00667CD4">
              <w:rPr>
                <w:rFonts w:ascii="Myriad Pro" w:eastAsia="Times New Roman" w:hAnsi="Myriad Pro" w:cs="Calibri"/>
                <w:b/>
                <w:bCs/>
                <w:sz w:val="18"/>
                <w:szCs w:val="18"/>
                <w:lang w:eastAsia="ru-RU"/>
              </w:rPr>
              <w:t>4 7</w:t>
            </w:r>
            <w:r w:rsidR="00024FD6" w:rsidRPr="00667CD4">
              <w:rPr>
                <w:rFonts w:ascii="Myriad Pro" w:eastAsia="Times New Roman" w:hAnsi="Myriad Pro" w:cs="Calibri"/>
                <w:b/>
                <w:bCs/>
                <w:sz w:val="18"/>
                <w:szCs w:val="18"/>
                <w:lang w:eastAsia="ru-RU"/>
              </w:rPr>
              <w:t>44,73</w:t>
            </w:r>
          </w:p>
        </w:tc>
        <w:tc>
          <w:tcPr>
            <w:tcW w:w="1094" w:type="dxa"/>
            <w:shd w:val="clear" w:color="auto" w:fill="auto"/>
            <w:vAlign w:val="center"/>
          </w:tcPr>
          <w:p w14:paraId="3E63359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-19,02</w:t>
            </w:r>
          </w:p>
        </w:tc>
        <w:tc>
          <w:tcPr>
            <w:tcW w:w="1229" w:type="dxa"/>
            <w:shd w:val="clear" w:color="auto" w:fill="auto"/>
            <w:vAlign w:val="center"/>
          </w:tcPr>
          <w:p w14:paraId="7F0C442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-20,01</w:t>
            </w:r>
          </w:p>
        </w:tc>
        <w:tc>
          <w:tcPr>
            <w:tcW w:w="1094" w:type="dxa"/>
            <w:shd w:val="clear" w:color="auto" w:fill="auto"/>
            <w:vAlign w:val="center"/>
          </w:tcPr>
          <w:p w14:paraId="149EE1D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21,32</w:t>
            </w:r>
          </w:p>
        </w:tc>
        <w:tc>
          <w:tcPr>
            <w:tcW w:w="1027" w:type="dxa"/>
            <w:shd w:val="clear" w:color="auto" w:fill="auto"/>
            <w:vAlign w:val="center"/>
          </w:tcPr>
          <w:p w14:paraId="2E4A909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20,66</w:t>
            </w:r>
          </w:p>
        </w:tc>
      </w:tr>
      <w:tr w:rsidR="00024FD6" w:rsidRPr="00667CD4" w14:paraId="63A2541D" w14:textId="77777777" w:rsidTr="00576D97">
        <w:trPr>
          <w:cantSplit/>
        </w:trPr>
        <w:tc>
          <w:tcPr>
            <w:tcW w:w="927" w:type="dxa"/>
            <w:shd w:val="clear" w:color="auto" w:fill="auto"/>
            <w:vAlign w:val="center"/>
          </w:tcPr>
          <w:p w14:paraId="250F8DD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w:t>
            </w:r>
          </w:p>
        </w:tc>
        <w:tc>
          <w:tcPr>
            <w:tcW w:w="3819" w:type="dxa"/>
            <w:shd w:val="clear" w:color="auto" w:fill="auto"/>
            <w:vAlign w:val="center"/>
          </w:tcPr>
          <w:p w14:paraId="60C1ADB3"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Прочие расходы, всего, в том числе:</w:t>
            </w:r>
          </w:p>
        </w:tc>
        <w:tc>
          <w:tcPr>
            <w:tcW w:w="1491" w:type="dxa"/>
            <w:shd w:val="clear" w:color="auto" w:fill="auto"/>
            <w:vAlign w:val="center"/>
          </w:tcPr>
          <w:p w14:paraId="01318D2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29</w:t>
            </w:r>
            <w:r w:rsidR="00834137" w:rsidRPr="00667CD4">
              <w:rPr>
                <w:rFonts w:ascii="Myriad Pro" w:eastAsia="Times New Roman" w:hAnsi="Myriad Pro" w:cs="Calibri"/>
                <w:b/>
                <w:bCs/>
                <w:sz w:val="18"/>
                <w:szCs w:val="18"/>
                <w:lang w:eastAsia="ru-RU"/>
              </w:rPr>
              <w:t>0 5</w:t>
            </w:r>
            <w:r w:rsidRPr="00667CD4">
              <w:rPr>
                <w:rFonts w:ascii="Myriad Pro" w:eastAsia="Times New Roman" w:hAnsi="Myriad Pro" w:cs="Calibri"/>
                <w:b/>
                <w:bCs/>
                <w:sz w:val="18"/>
                <w:szCs w:val="18"/>
                <w:lang w:eastAsia="ru-RU"/>
              </w:rPr>
              <w:t>96,39</w:t>
            </w:r>
          </w:p>
        </w:tc>
        <w:tc>
          <w:tcPr>
            <w:tcW w:w="1368" w:type="dxa"/>
            <w:shd w:val="clear" w:color="auto" w:fill="auto"/>
            <w:vAlign w:val="center"/>
          </w:tcPr>
          <w:p w14:paraId="65003AC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33</w:t>
            </w:r>
            <w:r w:rsidR="00834137" w:rsidRPr="00667CD4">
              <w:rPr>
                <w:rFonts w:ascii="Myriad Pro" w:eastAsia="Times New Roman" w:hAnsi="Myriad Pro" w:cs="Calibri"/>
                <w:b/>
                <w:bCs/>
                <w:sz w:val="18"/>
                <w:szCs w:val="18"/>
                <w:lang w:eastAsia="ru-RU"/>
              </w:rPr>
              <w:t>5 8</w:t>
            </w:r>
            <w:r w:rsidRPr="00667CD4">
              <w:rPr>
                <w:rFonts w:ascii="Myriad Pro" w:eastAsia="Times New Roman" w:hAnsi="Myriad Pro" w:cs="Calibri"/>
                <w:b/>
                <w:bCs/>
                <w:sz w:val="18"/>
                <w:szCs w:val="18"/>
                <w:lang w:eastAsia="ru-RU"/>
              </w:rPr>
              <w:t>54,12</w:t>
            </w:r>
          </w:p>
        </w:tc>
        <w:tc>
          <w:tcPr>
            <w:tcW w:w="1365" w:type="dxa"/>
            <w:shd w:val="clear" w:color="auto" w:fill="auto"/>
            <w:vAlign w:val="center"/>
          </w:tcPr>
          <w:p w14:paraId="54DBAD9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19</w:t>
            </w:r>
            <w:r w:rsidR="009C7B3E" w:rsidRPr="00667CD4">
              <w:rPr>
                <w:rFonts w:ascii="Myriad Pro" w:eastAsia="Times New Roman" w:hAnsi="Myriad Pro" w:cs="Calibri"/>
                <w:b/>
                <w:bCs/>
                <w:sz w:val="18"/>
                <w:szCs w:val="18"/>
                <w:lang w:eastAsia="ru-RU"/>
              </w:rPr>
              <w:t>2 2</w:t>
            </w:r>
            <w:r w:rsidRPr="00667CD4">
              <w:rPr>
                <w:rFonts w:ascii="Myriad Pro" w:eastAsia="Times New Roman" w:hAnsi="Myriad Pro" w:cs="Calibri"/>
                <w:b/>
                <w:bCs/>
                <w:sz w:val="18"/>
                <w:szCs w:val="18"/>
                <w:lang w:eastAsia="ru-RU"/>
              </w:rPr>
              <w:t>53,45</w:t>
            </w:r>
          </w:p>
        </w:tc>
        <w:tc>
          <w:tcPr>
            <w:tcW w:w="1506" w:type="dxa"/>
            <w:shd w:val="clear" w:color="auto" w:fill="auto"/>
            <w:vAlign w:val="center"/>
          </w:tcPr>
          <w:p w14:paraId="0A9EB81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16</w:t>
            </w:r>
            <w:r w:rsidR="00834137" w:rsidRPr="00667CD4">
              <w:rPr>
                <w:rFonts w:ascii="Myriad Pro" w:eastAsia="Times New Roman" w:hAnsi="Myriad Pro" w:cs="Calibri"/>
                <w:b/>
                <w:bCs/>
                <w:sz w:val="18"/>
                <w:szCs w:val="18"/>
                <w:lang w:eastAsia="ru-RU"/>
              </w:rPr>
              <w:t>4 2</w:t>
            </w:r>
            <w:r w:rsidRPr="00667CD4">
              <w:rPr>
                <w:rFonts w:ascii="Myriad Pro" w:eastAsia="Times New Roman" w:hAnsi="Myriad Pro" w:cs="Calibri"/>
                <w:b/>
                <w:bCs/>
                <w:sz w:val="18"/>
                <w:szCs w:val="18"/>
                <w:lang w:eastAsia="ru-RU"/>
              </w:rPr>
              <w:t>14,44</w:t>
            </w:r>
          </w:p>
        </w:tc>
        <w:tc>
          <w:tcPr>
            <w:tcW w:w="1094" w:type="dxa"/>
            <w:shd w:val="clear" w:color="auto" w:fill="auto"/>
            <w:vAlign w:val="center"/>
          </w:tcPr>
          <w:p w14:paraId="060851F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-74,69</w:t>
            </w:r>
          </w:p>
        </w:tc>
        <w:tc>
          <w:tcPr>
            <w:tcW w:w="1229" w:type="dxa"/>
            <w:shd w:val="clear" w:color="auto" w:fill="auto"/>
            <w:vAlign w:val="center"/>
          </w:tcPr>
          <w:p w14:paraId="083C8EB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-104,52</w:t>
            </w:r>
          </w:p>
        </w:tc>
        <w:tc>
          <w:tcPr>
            <w:tcW w:w="1094" w:type="dxa"/>
            <w:shd w:val="clear" w:color="auto" w:fill="auto"/>
            <w:vAlign w:val="center"/>
          </w:tcPr>
          <w:p w14:paraId="163C38E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-51,15</w:t>
            </w:r>
          </w:p>
        </w:tc>
        <w:tc>
          <w:tcPr>
            <w:tcW w:w="1027" w:type="dxa"/>
            <w:shd w:val="clear" w:color="auto" w:fill="auto"/>
            <w:vAlign w:val="center"/>
          </w:tcPr>
          <w:p w14:paraId="1F60E79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-76,96</w:t>
            </w:r>
          </w:p>
        </w:tc>
      </w:tr>
      <w:tr w:rsidR="00024FD6" w:rsidRPr="00667CD4" w14:paraId="35C7DBA0" w14:textId="77777777" w:rsidTr="00576D97">
        <w:trPr>
          <w:cantSplit/>
        </w:trPr>
        <w:tc>
          <w:tcPr>
            <w:tcW w:w="927" w:type="dxa"/>
            <w:shd w:val="clear" w:color="auto" w:fill="auto"/>
            <w:vAlign w:val="center"/>
          </w:tcPr>
          <w:p w14:paraId="6581D3D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3.1</w:t>
            </w:r>
          </w:p>
        </w:tc>
        <w:tc>
          <w:tcPr>
            <w:tcW w:w="3819" w:type="dxa"/>
            <w:shd w:val="clear" w:color="auto" w:fill="auto"/>
            <w:vAlign w:val="center"/>
          </w:tcPr>
          <w:p w14:paraId="40A7FFB9"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Отчисления на НПО</w:t>
            </w:r>
          </w:p>
        </w:tc>
        <w:tc>
          <w:tcPr>
            <w:tcW w:w="1491" w:type="dxa"/>
            <w:shd w:val="clear" w:color="auto" w:fill="auto"/>
            <w:vAlign w:val="center"/>
          </w:tcPr>
          <w:p w14:paraId="080A2D4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w:t>
            </w:r>
            <w:r w:rsidR="009C7B3E" w:rsidRPr="00667CD4">
              <w:rPr>
                <w:rFonts w:ascii="Myriad Pro" w:eastAsia="Times New Roman" w:hAnsi="Myriad Pro" w:cs="Calibri"/>
                <w:sz w:val="18"/>
                <w:szCs w:val="18"/>
                <w:lang w:eastAsia="ru-RU"/>
              </w:rPr>
              <w:t>2 5</w:t>
            </w:r>
            <w:r w:rsidRPr="00667CD4">
              <w:rPr>
                <w:rFonts w:ascii="Myriad Pro" w:eastAsia="Times New Roman" w:hAnsi="Myriad Pro" w:cs="Calibri"/>
                <w:sz w:val="18"/>
                <w:szCs w:val="18"/>
                <w:lang w:eastAsia="ru-RU"/>
              </w:rPr>
              <w:t>02,10</w:t>
            </w:r>
          </w:p>
        </w:tc>
        <w:tc>
          <w:tcPr>
            <w:tcW w:w="1368" w:type="dxa"/>
            <w:shd w:val="clear" w:color="auto" w:fill="auto"/>
            <w:vAlign w:val="center"/>
          </w:tcPr>
          <w:p w14:paraId="0977EB2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9C7B3E" w:rsidRPr="00667CD4">
              <w:rPr>
                <w:rFonts w:ascii="Myriad Pro" w:eastAsia="Times New Roman" w:hAnsi="Myriad Pro" w:cs="Calibri"/>
                <w:sz w:val="18"/>
                <w:szCs w:val="18"/>
                <w:lang w:eastAsia="ru-RU"/>
              </w:rPr>
              <w:t>2 5</w:t>
            </w:r>
            <w:r w:rsidRPr="00667CD4">
              <w:rPr>
                <w:rFonts w:ascii="Myriad Pro" w:eastAsia="Times New Roman" w:hAnsi="Myriad Pro" w:cs="Calibri"/>
                <w:sz w:val="18"/>
                <w:szCs w:val="18"/>
                <w:lang w:eastAsia="ru-RU"/>
              </w:rPr>
              <w:t>78,06</w:t>
            </w:r>
          </w:p>
        </w:tc>
        <w:tc>
          <w:tcPr>
            <w:tcW w:w="1365" w:type="dxa"/>
            <w:shd w:val="clear" w:color="auto" w:fill="auto"/>
            <w:vAlign w:val="center"/>
          </w:tcPr>
          <w:p w14:paraId="5885731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506" w:type="dxa"/>
            <w:shd w:val="clear" w:color="auto" w:fill="auto"/>
            <w:vAlign w:val="center"/>
          </w:tcPr>
          <w:p w14:paraId="129D021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094" w:type="dxa"/>
            <w:shd w:val="clear" w:color="auto" w:fill="auto"/>
            <w:vAlign w:val="center"/>
          </w:tcPr>
          <w:p w14:paraId="2C66D45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229" w:type="dxa"/>
            <w:shd w:val="clear" w:color="auto" w:fill="auto"/>
            <w:vAlign w:val="center"/>
          </w:tcPr>
          <w:p w14:paraId="7FEC3A0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94" w:type="dxa"/>
            <w:shd w:val="clear" w:color="auto" w:fill="auto"/>
            <w:vAlign w:val="center"/>
          </w:tcPr>
          <w:p w14:paraId="247C3D5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27" w:type="dxa"/>
            <w:shd w:val="clear" w:color="auto" w:fill="auto"/>
            <w:vAlign w:val="center"/>
          </w:tcPr>
          <w:p w14:paraId="4D4A486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r>
      <w:tr w:rsidR="00024FD6" w:rsidRPr="00667CD4" w14:paraId="06AAA437" w14:textId="77777777" w:rsidTr="00576D97">
        <w:trPr>
          <w:cantSplit/>
        </w:trPr>
        <w:tc>
          <w:tcPr>
            <w:tcW w:w="927" w:type="dxa"/>
            <w:shd w:val="clear" w:color="auto" w:fill="auto"/>
            <w:vAlign w:val="center"/>
          </w:tcPr>
          <w:p w14:paraId="4F4164E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3.2</w:t>
            </w:r>
          </w:p>
        </w:tc>
        <w:tc>
          <w:tcPr>
            <w:tcW w:w="3819" w:type="dxa"/>
            <w:shd w:val="clear" w:color="auto" w:fill="auto"/>
            <w:vAlign w:val="center"/>
          </w:tcPr>
          <w:p w14:paraId="1AC92C0B"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Оплата работ и услуг сторонних организаций</w:t>
            </w:r>
          </w:p>
        </w:tc>
        <w:tc>
          <w:tcPr>
            <w:tcW w:w="1491" w:type="dxa"/>
            <w:shd w:val="clear" w:color="auto" w:fill="auto"/>
            <w:vAlign w:val="center"/>
          </w:tcPr>
          <w:p w14:paraId="32AB5CF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13</w:t>
            </w:r>
            <w:r w:rsidR="009C7B3E" w:rsidRPr="00667CD4">
              <w:rPr>
                <w:rFonts w:ascii="Myriad Pro" w:eastAsia="Times New Roman" w:hAnsi="Myriad Pro" w:cs="Calibri"/>
                <w:b/>
                <w:bCs/>
                <w:sz w:val="18"/>
                <w:szCs w:val="18"/>
                <w:lang w:eastAsia="ru-RU"/>
              </w:rPr>
              <w:t>2 8</w:t>
            </w:r>
            <w:r w:rsidRPr="00667CD4">
              <w:rPr>
                <w:rFonts w:ascii="Myriad Pro" w:eastAsia="Times New Roman" w:hAnsi="Myriad Pro" w:cs="Calibri"/>
                <w:b/>
                <w:bCs/>
                <w:sz w:val="18"/>
                <w:szCs w:val="18"/>
                <w:lang w:eastAsia="ru-RU"/>
              </w:rPr>
              <w:t>92,86</w:t>
            </w:r>
          </w:p>
        </w:tc>
        <w:tc>
          <w:tcPr>
            <w:tcW w:w="1368" w:type="dxa"/>
            <w:shd w:val="clear" w:color="auto" w:fill="auto"/>
            <w:vAlign w:val="center"/>
          </w:tcPr>
          <w:p w14:paraId="731A47B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15</w:t>
            </w:r>
            <w:r w:rsidR="009C7B3E" w:rsidRPr="00667CD4">
              <w:rPr>
                <w:rFonts w:ascii="Myriad Pro" w:eastAsia="Times New Roman" w:hAnsi="Myriad Pro" w:cs="Calibri"/>
                <w:b/>
                <w:bCs/>
                <w:sz w:val="18"/>
                <w:szCs w:val="18"/>
                <w:lang w:eastAsia="ru-RU"/>
              </w:rPr>
              <w:t>3 5</w:t>
            </w:r>
            <w:r w:rsidRPr="00667CD4">
              <w:rPr>
                <w:rFonts w:ascii="Myriad Pro" w:eastAsia="Times New Roman" w:hAnsi="Myriad Pro" w:cs="Calibri"/>
                <w:b/>
                <w:bCs/>
                <w:sz w:val="18"/>
                <w:szCs w:val="18"/>
                <w:lang w:eastAsia="ru-RU"/>
              </w:rPr>
              <w:t>37,30</w:t>
            </w:r>
          </w:p>
        </w:tc>
        <w:tc>
          <w:tcPr>
            <w:tcW w:w="1365" w:type="dxa"/>
            <w:shd w:val="clear" w:color="auto" w:fill="auto"/>
            <w:vAlign w:val="center"/>
          </w:tcPr>
          <w:p w14:paraId="523D5AF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12</w:t>
            </w:r>
            <w:r w:rsidR="00834137" w:rsidRPr="00667CD4">
              <w:rPr>
                <w:rFonts w:ascii="Myriad Pro" w:eastAsia="Times New Roman" w:hAnsi="Myriad Pro" w:cs="Calibri"/>
                <w:b/>
                <w:bCs/>
                <w:sz w:val="18"/>
                <w:szCs w:val="18"/>
                <w:lang w:eastAsia="ru-RU"/>
              </w:rPr>
              <w:t>4 5</w:t>
            </w:r>
            <w:r w:rsidRPr="00667CD4">
              <w:rPr>
                <w:rFonts w:ascii="Myriad Pro" w:eastAsia="Times New Roman" w:hAnsi="Myriad Pro" w:cs="Calibri"/>
                <w:b/>
                <w:bCs/>
                <w:sz w:val="18"/>
                <w:szCs w:val="18"/>
                <w:lang w:eastAsia="ru-RU"/>
              </w:rPr>
              <w:t>29,10</w:t>
            </w:r>
          </w:p>
        </w:tc>
        <w:tc>
          <w:tcPr>
            <w:tcW w:w="1506" w:type="dxa"/>
            <w:shd w:val="clear" w:color="auto" w:fill="auto"/>
            <w:vAlign w:val="center"/>
          </w:tcPr>
          <w:p w14:paraId="16D6C35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12</w:t>
            </w:r>
            <w:r w:rsidR="00834137" w:rsidRPr="00667CD4">
              <w:rPr>
                <w:rFonts w:ascii="Myriad Pro" w:eastAsia="Times New Roman" w:hAnsi="Myriad Pro" w:cs="Calibri"/>
                <w:b/>
                <w:bCs/>
                <w:sz w:val="18"/>
                <w:szCs w:val="18"/>
                <w:lang w:eastAsia="ru-RU"/>
              </w:rPr>
              <w:t>4 0</w:t>
            </w:r>
            <w:r w:rsidRPr="00667CD4">
              <w:rPr>
                <w:rFonts w:ascii="Myriad Pro" w:eastAsia="Times New Roman" w:hAnsi="Myriad Pro" w:cs="Calibri"/>
                <w:b/>
                <w:bCs/>
                <w:sz w:val="18"/>
                <w:szCs w:val="18"/>
                <w:lang w:eastAsia="ru-RU"/>
              </w:rPr>
              <w:t>36,06</w:t>
            </w:r>
          </w:p>
        </w:tc>
        <w:tc>
          <w:tcPr>
            <w:tcW w:w="1094" w:type="dxa"/>
            <w:shd w:val="clear" w:color="auto" w:fill="auto"/>
            <w:vAlign w:val="center"/>
          </w:tcPr>
          <w:p w14:paraId="480FC64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-23,29</w:t>
            </w:r>
          </w:p>
        </w:tc>
        <w:tc>
          <w:tcPr>
            <w:tcW w:w="1229" w:type="dxa"/>
            <w:shd w:val="clear" w:color="auto" w:fill="auto"/>
            <w:vAlign w:val="center"/>
          </w:tcPr>
          <w:p w14:paraId="20357E90"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-23,78</w:t>
            </w:r>
          </w:p>
        </w:tc>
        <w:tc>
          <w:tcPr>
            <w:tcW w:w="1094" w:type="dxa"/>
            <w:shd w:val="clear" w:color="auto" w:fill="auto"/>
            <w:vAlign w:val="center"/>
          </w:tcPr>
          <w:p w14:paraId="3F4510B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-6,72</w:t>
            </w:r>
          </w:p>
        </w:tc>
        <w:tc>
          <w:tcPr>
            <w:tcW w:w="1027" w:type="dxa"/>
            <w:shd w:val="clear" w:color="auto" w:fill="auto"/>
            <w:vAlign w:val="center"/>
          </w:tcPr>
          <w:p w14:paraId="579EEB0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-7,14</w:t>
            </w:r>
          </w:p>
        </w:tc>
      </w:tr>
      <w:tr w:rsidR="00024FD6" w:rsidRPr="00667CD4" w14:paraId="6A159908" w14:textId="77777777" w:rsidTr="00576D97">
        <w:trPr>
          <w:cantSplit/>
        </w:trPr>
        <w:tc>
          <w:tcPr>
            <w:tcW w:w="927" w:type="dxa"/>
            <w:shd w:val="clear" w:color="auto" w:fill="auto"/>
            <w:vAlign w:val="center"/>
          </w:tcPr>
          <w:p w14:paraId="5B6A887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w:t>
            </w:r>
          </w:p>
        </w:tc>
        <w:tc>
          <w:tcPr>
            <w:tcW w:w="3819" w:type="dxa"/>
            <w:shd w:val="clear" w:color="auto" w:fill="auto"/>
            <w:vAlign w:val="center"/>
          </w:tcPr>
          <w:p w14:paraId="2101A601"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Коммунальные услуги</w:t>
            </w:r>
          </w:p>
        </w:tc>
        <w:tc>
          <w:tcPr>
            <w:tcW w:w="1491" w:type="dxa"/>
            <w:shd w:val="clear" w:color="auto" w:fill="auto"/>
            <w:vAlign w:val="center"/>
          </w:tcPr>
          <w:p w14:paraId="574A425D"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7 4</w:t>
            </w:r>
            <w:r w:rsidR="00024FD6" w:rsidRPr="00667CD4">
              <w:rPr>
                <w:rFonts w:ascii="Myriad Pro" w:eastAsia="Times New Roman" w:hAnsi="Myriad Pro" w:cs="Calibri"/>
                <w:sz w:val="18"/>
                <w:szCs w:val="18"/>
                <w:lang w:eastAsia="ru-RU"/>
              </w:rPr>
              <w:t>61,95</w:t>
            </w:r>
          </w:p>
        </w:tc>
        <w:tc>
          <w:tcPr>
            <w:tcW w:w="1368" w:type="dxa"/>
            <w:shd w:val="clear" w:color="auto" w:fill="auto"/>
            <w:vAlign w:val="center"/>
          </w:tcPr>
          <w:p w14:paraId="56E0C6FF"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8 1</w:t>
            </w:r>
            <w:r w:rsidR="00024FD6" w:rsidRPr="00667CD4">
              <w:rPr>
                <w:rFonts w:ascii="Myriad Pro" w:eastAsia="Times New Roman" w:hAnsi="Myriad Pro" w:cs="Calibri"/>
                <w:sz w:val="18"/>
                <w:szCs w:val="18"/>
                <w:lang w:eastAsia="ru-RU"/>
              </w:rPr>
              <w:t>46,46</w:t>
            </w:r>
          </w:p>
        </w:tc>
        <w:tc>
          <w:tcPr>
            <w:tcW w:w="1365" w:type="dxa"/>
            <w:shd w:val="clear" w:color="auto" w:fill="auto"/>
            <w:vAlign w:val="center"/>
          </w:tcPr>
          <w:p w14:paraId="083EFCFB"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7 4</w:t>
            </w:r>
            <w:r w:rsidR="00024FD6" w:rsidRPr="00667CD4">
              <w:rPr>
                <w:rFonts w:ascii="Myriad Pro" w:eastAsia="Times New Roman" w:hAnsi="Myriad Pro" w:cs="Calibri"/>
                <w:sz w:val="18"/>
                <w:szCs w:val="18"/>
                <w:lang w:eastAsia="ru-RU"/>
              </w:rPr>
              <w:t>73,44</w:t>
            </w:r>
          </w:p>
        </w:tc>
        <w:tc>
          <w:tcPr>
            <w:tcW w:w="1506" w:type="dxa"/>
            <w:shd w:val="clear" w:color="auto" w:fill="auto"/>
            <w:vAlign w:val="center"/>
          </w:tcPr>
          <w:p w14:paraId="737BE293"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7 4</w:t>
            </w:r>
            <w:r w:rsidR="00024FD6" w:rsidRPr="00667CD4">
              <w:rPr>
                <w:rFonts w:ascii="Myriad Pro" w:eastAsia="Times New Roman" w:hAnsi="Myriad Pro" w:cs="Calibri"/>
                <w:sz w:val="18"/>
                <w:szCs w:val="18"/>
                <w:lang w:eastAsia="ru-RU"/>
              </w:rPr>
              <w:t>73,44</w:t>
            </w:r>
          </w:p>
        </w:tc>
        <w:tc>
          <w:tcPr>
            <w:tcW w:w="1094" w:type="dxa"/>
            <w:shd w:val="clear" w:color="auto" w:fill="auto"/>
            <w:vAlign w:val="center"/>
          </w:tcPr>
          <w:p w14:paraId="72B026D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-9,01</w:t>
            </w:r>
          </w:p>
        </w:tc>
        <w:tc>
          <w:tcPr>
            <w:tcW w:w="1229" w:type="dxa"/>
            <w:shd w:val="clear" w:color="auto" w:fill="auto"/>
            <w:vAlign w:val="center"/>
          </w:tcPr>
          <w:p w14:paraId="6ACF400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-9,01</w:t>
            </w:r>
          </w:p>
        </w:tc>
        <w:tc>
          <w:tcPr>
            <w:tcW w:w="1094" w:type="dxa"/>
            <w:shd w:val="clear" w:color="auto" w:fill="auto"/>
            <w:vAlign w:val="center"/>
          </w:tcPr>
          <w:p w14:paraId="2BD732D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0,15</w:t>
            </w:r>
          </w:p>
        </w:tc>
        <w:tc>
          <w:tcPr>
            <w:tcW w:w="1027" w:type="dxa"/>
            <w:shd w:val="clear" w:color="auto" w:fill="auto"/>
            <w:vAlign w:val="center"/>
          </w:tcPr>
          <w:p w14:paraId="79C733A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0,15</w:t>
            </w:r>
          </w:p>
        </w:tc>
      </w:tr>
      <w:tr w:rsidR="00024FD6" w:rsidRPr="00667CD4" w14:paraId="6C5532C6" w14:textId="77777777" w:rsidTr="00576D97">
        <w:trPr>
          <w:cantSplit/>
        </w:trPr>
        <w:tc>
          <w:tcPr>
            <w:tcW w:w="927" w:type="dxa"/>
            <w:shd w:val="clear" w:color="auto" w:fill="auto"/>
            <w:vAlign w:val="center"/>
          </w:tcPr>
          <w:p w14:paraId="599CC26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3.2.2</w:t>
            </w:r>
          </w:p>
        </w:tc>
        <w:tc>
          <w:tcPr>
            <w:tcW w:w="3819" w:type="dxa"/>
            <w:shd w:val="clear" w:color="auto" w:fill="auto"/>
            <w:vAlign w:val="center"/>
          </w:tcPr>
          <w:p w14:paraId="6DDB35AC"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Услуги связи</w:t>
            </w:r>
          </w:p>
        </w:tc>
        <w:tc>
          <w:tcPr>
            <w:tcW w:w="1491" w:type="dxa"/>
            <w:shd w:val="clear" w:color="auto" w:fill="auto"/>
            <w:vAlign w:val="center"/>
          </w:tcPr>
          <w:p w14:paraId="0DA6E72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834137" w:rsidRPr="00667CD4">
              <w:rPr>
                <w:rFonts w:ascii="Myriad Pro" w:eastAsia="Times New Roman" w:hAnsi="Myriad Pro" w:cs="Calibri"/>
                <w:sz w:val="18"/>
                <w:szCs w:val="18"/>
                <w:lang w:eastAsia="ru-RU"/>
              </w:rPr>
              <w:t>8 0</w:t>
            </w:r>
            <w:r w:rsidRPr="00667CD4">
              <w:rPr>
                <w:rFonts w:ascii="Myriad Pro" w:eastAsia="Times New Roman" w:hAnsi="Myriad Pro" w:cs="Calibri"/>
                <w:sz w:val="18"/>
                <w:szCs w:val="18"/>
                <w:lang w:eastAsia="ru-RU"/>
              </w:rPr>
              <w:t>77,81</w:t>
            </w:r>
          </w:p>
        </w:tc>
        <w:tc>
          <w:tcPr>
            <w:tcW w:w="1368" w:type="dxa"/>
            <w:shd w:val="clear" w:color="auto" w:fill="auto"/>
            <w:vAlign w:val="center"/>
          </w:tcPr>
          <w:p w14:paraId="56FF34D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9C7B3E" w:rsidRPr="00667CD4">
              <w:rPr>
                <w:rFonts w:ascii="Myriad Pro" w:eastAsia="Times New Roman" w:hAnsi="Myriad Pro" w:cs="Calibri"/>
                <w:sz w:val="18"/>
                <w:szCs w:val="18"/>
                <w:lang w:eastAsia="ru-RU"/>
              </w:rPr>
              <w:t>1 4</w:t>
            </w:r>
            <w:r w:rsidRPr="00667CD4">
              <w:rPr>
                <w:rFonts w:ascii="Myriad Pro" w:eastAsia="Times New Roman" w:hAnsi="Myriad Pro" w:cs="Calibri"/>
                <w:sz w:val="18"/>
                <w:szCs w:val="18"/>
                <w:lang w:eastAsia="ru-RU"/>
              </w:rPr>
              <w:t>39,35</w:t>
            </w:r>
          </w:p>
        </w:tc>
        <w:tc>
          <w:tcPr>
            <w:tcW w:w="1365" w:type="dxa"/>
            <w:shd w:val="clear" w:color="auto" w:fill="auto"/>
            <w:vAlign w:val="center"/>
          </w:tcPr>
          <w:p w14:paraId="1799E16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834137" w:rsidRPr="00667CD4">
              <w:rPr>
                <w:rFonts w:ascii="Myriad Pro" w:eastAsia="Times New Roman" w:hAnsi="Myriad Pro" w:cs="Calibri"/>
                <w:sz w:val="18"/>
                <w:szCs w:val="18"/>
                <w:lang w:eastAsia="ru-RU"/>
              </w:rPr>
              <w:t>7 4</w:t>
            </w:r>
            <w:r w:rsidRPr="00667CD4">
              <w:rPr>
                <w:rFonts w:ascii="Myriad Pro" w:eastAsia="Times New Roman" w:hAnsi="Myriad Pro" w:cs="Calibri"/>
                <w:sz w:val="18"/>
                <w:szCs w:val="18"/>
                <w:lang w:eastAsia="ru-RU"/>
              </w:rPr>
              <w:t>17,98</w:t>
            </w:r>
          </w:p>
        </w:tc>
        <w:tc>
          <w:tcPr>
            <w:tcW w:w="1506" w:type="dxa"/>
            <w:shd w:val="clear" w:color="auto" w:fill="auto"/>
            <w:vAlign w:val="center"/>
          </w:tcPr>
          <w:p w14:paraId="056853E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834137" w:rsidRPr="00667CD4">
              <w:rPr>
                <w:rFonts w:ascii="Myriad Pro" w:eastAsia="Times New Roman" w:hAnsi="Myriad Pro" w:cs="Calibri"/>
                <w:sz w:val="18"/>
                <w:szCs w:val="18"/>
                <w:lang w:eastAsia="ru-RU"/>
              </w:rPr>
              <w:t>6 9</w:t>
            </w:r>
            <w:r w:rsidRPr="00667CD4">
              <w:rPr>
                <w:rFonts w:ascii="Myriad Pro" w:eastAsia="Times New Roman" w:hAnsi="Myriad Pro" w:cs="Calibri"/>
                <w:sz w:val="18"/>
                <w:szCs w:val="18"/>
                <w:lang w:eastAsia="ru-RU"/>
              </w:rPr>
              <w:t>24,72</w:t>
            </w:r>
          </w:p>
        </w:tc>
        <w:tc>
          <w:tcPr>
            <w:tcW w:w="1094" w:type="dxa"/>
            <w:shd w:val="clear" w:color="auto" w:fill="auto"/>
            <w:vAlign w:val="center"/>
          </w:tcPr>
          <w:p w14:paraId="0E68977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-14,67</w:t>
            </w:r>
          </w:p>
        </w:tc>
        <w:tc>
          <w:tcPr>
            <w:tcW w:w="1229" w:type="dxa"/>
            <w:shd w:val="clear" w:color="auto" w:fill="auto"/>
            <w:vAlign w:val="center"/>
          </w:tcPr>
          <w:p w14:paraId="5D86BCE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-16,77</w:t>
            </w:r>
          </w:p>
        </w:tc>
        <w:tc>
          <w:tcPr>
            <w:tcW w:w="1094" w:type="dxa"/>
            <w:shd w:val="clear" w:color="auto" w:fill="auto"/>
            <w:vAlign w:val="center"/>
          </w:tcPr>
          <w:p w14:paraId="150A484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-2,41</w:t>
            </w:r>
          </w:p>
        </w:tc>
        <w:tc>
          <w:tcPr>
            <w:tcW w:w="1027" w:type="dxa"/>
            <w:shd w:val="clear" w:color="auto" w:fill="auto"/>
            <w:vAlign w:val="center"/>
          </w:tcPr>
          <w:p w14:paraId="4684B65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-4,28</w:t>
            </w:r>
          </w:p>
        </w:tc>
      </w:tr>
      <w:tr w:rsidR="00024FD6" w:rsidRPr="00667CD4" w14:paraId="6FAB532B" w14:textId="77777777" w:rsidTr="00576D97">
        <w:trPr>
          <w:cantSplit/>
        </w:trPr>
        <w:tc>
          <w:tcPr>
            <w:tcW w:w="927" w:type="dxa"/>
            <w:shd w:val="clear" w:color="auto" w:fill="auto"/>
            <w:vAlign w:val="center"/>
          </w:tcPr>
          <w:p w14:paraId="1B89D51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3.2.3</w:t>
            </w:r>
          </w:p>
        </w:tc>
        <w:tc>
          <w:tcPr>
            <w:tcW w:w="3819" w:type="dxa"/>
            <w:shd w:val="clear" w:color="auto" w:fill="auto"/>
            <w:vAlign w:val="center"/>
          </w:tcPr>
          <w:p w14:paraId="11C069E9"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Консультационные услуги</w:t>
            </w:r>
          </w:p>
        </w:tc>
        <w:tc>
          <w:tcPr>
            <w:tcW w:w="1491" w:type="dxa"/>
            <w:shd w:val="clear" w:color="auto" w:fill="auto"/>
            <w:vAlign w:val="center"/>
          </w:tcPr>
          <w:p w14:paraId="1DABDCF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26,63</w:t>
            </w:r>
          </w:p>
        </w:tc>
        <w:tc>
          <w:tcPr>
            <w:tcW w:w="1368" w:type="dxa"/>
            <w:shd w:val="clear" w:color="auto" w:fill="auto"/>
            <w:vAlign w:val="center"/>
          </w:tcPr>
          <w:p w14:paraId="6549015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28,99</w:t>
            </w:r>
          </w:p>
        </w:tc>
        <w:tc>
          <w:tcPr>
            <w:tcW w:w="1365" w:type="dxa"/>
            <w:shd w:val="clear" w:color="auto" w:fill="auto"/>
            <w:vAlign w:val="center"/>
          </w:tcPr>
          <w:p w14:paraId="3CC4577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12,73</w:t>
            </w:r>
          </w:p>
        </w:tc>
        <w:tc>
          <w:tcPr>
            <w:tcW w:w="1506" w:type="dxa"/>
            <w:shd w:val="clear" w:color="auto" w:fill="auto"/>
            <w:vAlign w:val="center"/>
          </w:tcPr>
          <w:p w14:paraId="535D592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12,73</w:t>
            </w:r>
          </w:p>
        </w:tc>
        <w:tc>
          <w:tcPr>
            <w:tcW w:w="1094" w:type="dxa"/>
            <w:shd w:val="clear" w:color="auto" w:fill="auto"/>
            <w:vAlign w:val="center"/>
          </w:tcPr>
          <w:p w14:paraId="3F32524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-127,71</w:t>
            </w:r>
          </w:p>
        </w:tc>
        <w:tc>
          <w:tcPr>
            <w:tcW w:w="1229" w:type="dxa"/>
            <w:shd w:val="clear" w:color="auto" w:fill="auto"/>
            <w:vAlign w:val="center"/>
          </w:tcPr>
          <w:p w14:paraId="088C876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-127,71</w:t>
            </w:r>
          </w:p>
        </w:tc>
        <w:tc>
          <w:tcPr>
            <w:tcW w:w="1094" w:type="dxa"/>
            <w:shd w:val="clear" w:color="auto" w:fill="auto"/>
            <w:vAlign w:val="center"/>
          </w:tcPr>
          <w:p w14:paraId="12343B9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-109,13</w:t>
            </w:r>
          </w:p>
        </w:tc>
        <w:tc>
          <w:tcPr>
            <w:tcW w:w="1027" w:type="dxa"/>
            <w:shd w:val="clear" w:color="auto" w:fill="auto"/>
            <w:vAlign w:val="center"/>
          </w:tcPr>
          <w:p w14:paraId="78DDCA6B"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-109,13</w:t>
            </w:r>
          </w:p>
        </w:tc>
      </w:tr>
      <w:tr w:rsidR="00024FD6" w:rsidRPr="00667CD4" w14:paraId="1193DE64" w14:textId="77777777" w:rsidTr="00576D97">
        <w:trPr>
          <w:cantSplit/>
        </w:trPr>
        <w:tc>
          <w:tcPr>
            <w:tcW w:w="927" w:type="dxa"/>
            <w:shd w:val="clear" w:color="auto" w:fill="auto"/>
            <w:vAlign w:val="center"/>
          </w:tcPr>
          <w:p w14:paraId="1AA292D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3.2.4</w:t>
            </w:r>
          </w:p>
        </w:tc>
        <w:tc>
          <w:tcPr>
            <w:tcW w:w="3819" w:type="dxa"/>
            <w:shd w:val="clear" w:color="auto" w:fill="auto"/>
            <w:vAlign w:val="center"/>
          </w:tcPr>
          <w:p w14:paraId="69E7B2BE"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Юридические и нотариальные услуги</w:t>
            </w:r>
          </w:p>
        </w:tc>
        <w:tc>
          <w:tcPr>
            <w:tcW w:w="1491" w:type="dxa"/>
            <w:shd w:val="clear" w:color="auto" w:fill="auto"/>
            <w:vAlign w:val="center"/>
          </w:tcPr>
          <w:p w14:paraId="78C11A2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17,55</w:t>
            </w:r>
          </w:p>
        </w:tc>
        <w:tc>
          <w:tcPr>
            <w:tcW w:w="1368" w:type="dxa"/>
            <w:shd w:val="clear" w:color="auto" w:fill="auto"/>
            <w:vAlign w:val="center"/>
          </w:tcPr>
          <w:p w14:paraId="2315696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24,86</w:t>
            </w:r>
          </w:p>
        </w:tc>
        <w:tc>
          <w:tcPr>
            <w:tcW w:w="1365" w:type="dxa"/>
            <w:shd w:val="clear" w:color="auto" w:fill="auto"/>
            <w:vAlign w:val="center"/>
          </w:tcPr>
          <w:p w14:paraId="0778FAB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17,55</w:t>
            </w:r>
          </w:p>
        </w:tc>
        <w:tc>
          <w:tcPr>
            <w:tcW w:w="1506" w:type="dxa"/>
            <w:shd w:val="clear" w:color="auto" w:fill="auto"/>
            <w:vAlign w:val="center"/>
          </w:tcPr>
          <w:p w14:paraId="4737331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17,55</w:t>
            </w:r>
          </w:p>
        </w:tc>
        <w:tc>
          <w:tcPr>
            <w:tcW w:w="1094" w:type="dxa"/>
            <w:shd w:val="clear" w:color="auto" w:fill="auto"/>
            <w:vAlign w:val="center"/>
          </w:tcPr>
          <w:p w14:paraId="2BAF054B"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-41,64</w:t>
            </w:r>
          </w:p>
        </w:tc>
        <w:tc>
          <w:tcPr>
            <w:tcW w:w="1229" w:type="dxa"/>
            <w:shd w:val="clear" w:color="auto" w:fill="auto"/>
            <w:vAlign w:val="center"/>
          </w:tcPr>
          <w:p w14:paraId="746ADA3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-41,64</w:t>
            </w:r>
          </w:p>
        </w:tc>
        <w:tc>
          <w:tcPr>
            <w:tcW w:w="1094" w:type="dxa"/>
            <w:shd w:val="clear" w:color="auto" w:fill="auto"/>
            <w:vAlign w:val="center"/>
          </w:tcPr>
          <w:p w14:paraId="42429D9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027" w:type="dxa"/>
            <w:shd w:val="clear" w:color="auto" w:fill="auto"/>
            <w:vAlign w:val="center"/>
          </w:tcPr>
          <w:p w14:paraId="10A47E7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r>
      <w:tr w:rsidR="00024FD6" w:rsidRPr="00667CD4" w14:paraId="590F51F2" w14:textId="77777777" w:rsidTr="00576D97">
        <w:trPr>
          <w:cantSplit/>
        </w:trPr>
        <w:tc>
          <w:tcPr>
            <w:tcW w:w="927" w:type="dxa"/>
            <w:shd w:val="clear" w:color="auto" w:fill="auto"/>
            <w:vAlign w:val="center"/>
          </w:tcPr>
          <w:p w14:paraId="70C7694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3.2.5</w:t>
            </w:r>
          </w:p>
        </w:tc>
        <w:tc>
          <w:tcPr>
            <w:tcW w:w="3819" w:type="dxa"/>
            <w:shd w:val="clear" w:color="auto" w:fill="auto"/>
            <w:vAlign w:val="center"/>
          </w:tcPr>
          <w:p w14:paraId="2D1EEFE2"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Информационные услуги</w:t>
            </w:r>
          </w:p>
        </w:tc>
        <w:tc>
          <w:tcPr>
            <w:tcW w:w="1491" w:type="dxa"/>
            <w:shd w:val="clear" w:color="auto" w:fill="auto"/>
            <w:vAlign w:val="center"/>
          </w:tcPr>
          <w:p w14:paraId="16E58D5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323,59</w:t>
            </w:r>
          </w:p>
        </w:tc>
        <w:tc>
          <w:tcPr>
            <w:tcW w:w="1368" w:type="dxa"/>
            <w:shd w:val="clear" w:color="auto" w:fill="auto"/>
            <w:vAlign w:val="center"/>
          </w:tcPr>
          <w:p w14:paraId="7F6C0D1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352,35</w:t>
            </w:r>
          </w:p>
        </w:tc>
        <w:tc>
          <w:tcPr>
            <w:tcW w:w="1365" w:type="dxa"/>
            <w:shd w:val="clear" w:color="auto" w:fill="auto"/>
            <w:vAlign w:val="center"/>
          </w:tcPr>
          <w:p w14:paraId="6F3ECD9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316,46</w:t>
            </w:r>
          </w:p>
        </w:tc>
        <w:tc>
          <w:tcPr>
            <w:tcW w:w="1506" w:type="dxa"/>
            <w:shd w:val="clear" w:color="auto" w:fill="auto"/>
            <w:vAlign w:val="center"/>
          </w:tcPr>
          <w:p w14:paraId="576240D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316,46</w:t>
            </w:r>
          </w:p>
        </w:tc>
        <w:tc>
          <w:tcPr>
            <w:tcW w:w="1094" w:type="dxa"/>
            <w:shd w:val="clear" w:color="auto" w:fill="auto"/>
            <w:vAlign w:val="center"/>
          </w:tcPr>
          <w:p w14:paraId="6F5F803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-11,34</w:t>
            </w:r>
          </w:p>
        </w:tc>
        <w:tc>
          <w:tcPr>
            <w:tcW w:w="1229" w:type="dxa"/>
            <w:shd w:val="clear" w:color="auto" w:fill="auto"/>
            <w:vAlign w:val="center"/>
          </w:tcPr>
          <w:p w14:paraId="3DC638E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-11,34</w:t>
            </w:r>
          </w:p>
        </w:tc>
        <w:tc>
          <w:tcPr>
            <w:tcW w:w="1094" w:type="dxa"/>
            <w:shd w:val="clear" w:color="auto" w:fill="auto"/>
            <w:vAlign w:val="center"/>
          </w:tcPr>
          <w:p w14:paraId="788128D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-2,25</w:t>
            </w:r>
          </w:p>
        </w:tc>
        <w:tc>
          <w:tcPr>
            <w:tcW w:w="1027" w:type="dxa"/>
            <w:shd w:val="clear" w:color="auto" w:fill="auto"/>
            <w:vAlign w:val="center"/>
          </w:tcPr>
          <w:p w14:paraId="0E07B74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-2,25</w:t>
            </w:r>
          </w:p>
        </w:tc>
      </w:tr>
      <w:tr w:rsidR="00024FD6" w:rsidRPr="00667CD4" w14:paraId="5FDF4AF2" w14:textId="77777777" w:rsidTr="00576D97">
        <w:trPr>
          <w:cantSplit/>
        </w:trPr>
        <w:tc>
          <w:tcPr>
            <w:tcW w:w="927" w:type="dxa"/>
            <w:shd w:val="clear" w:color="auto" w:fill="auto"/>
            <w:vAlign w:val="center"/>
          </w:tcPr>
          <w:p w14:paraId="3BC7965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3.2.6</w:t>
            </w:r>
          </w:p>
        </w:tc>
        <w:tc>
          <w:tcPr>
            <w:tcW w:w="3819" w:type="dxa"/>
            <w:shd w:val="clear" w:color="auto" w:fill="auto"/>
            <w:vAlign w:val="center"/>
          </w:tcPr>
          <w:p w14:paraId="72E06BBD"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Расходы на рекламу и связи с общественностью</w:t>
            </w:r>
          </w:p>
        </w:tc>
        <w:tc>
          <w:tcPr>
            <w:tcW w:w="1491" w:type="dxa"/>
            <w:shd w:val="clear" w:color="auto" w:fill="auto"/>
            <w:vAlign w:val="center"/>
          </w:tcPr>
          <w:p w14:paraId="2692187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347,98</w:t>
            </w:r>
          </w:p>
        </w:tc>
        <w:tc>
          <w:tcPr>
            <w:tcW w:w="1368" w:type="dxa"/>
            <w:shd w:val="clear" w:color="auto" w:fill="auto"/>
            <w:vAlign w:val="center"/>
          </w:tcPr>
          <w:p w14:paraId="4DC148C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378,91</w:t>
            </w:r>
          </w:p>
        </w:tc>
        <w:tc>
          <w:tcPr>
            <w:tcW w:w="1365" w:type="dxa"/>
            <w:shd w:val="clear" w:color="auto" w:fill="auto"/>
            <w:vAlign w:val="center"/>
          </w:tcPr>
          <w:p w14:paraId="0B12A37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297,61</w:t>
            </w:r>
          </w:p>
        </w:tc>
        <w:tc>
          <w:tcPr>
            <w:tcW w:w="1506" w:type="dxa"/>
            <w:shd w:val="clear" w:color="auto" w:fill="auto"/>
            <w:vAlign w:val="center"/>
          </w:tcPr>
          <w:p w14:paraId="6515A82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297,61</w:t>
            </w:r>
          </w:p>
        </w:tc>
        <w:tc>
          <w:tcPr>
            <w:tcW w:w="1094" w:type="dxa"/>
            <w:shd w:val="clear" w:color="auto" w:fill="auto"/>
            <w:vAlign w:val="center"/>
          </w:tcPr>
          <w:p w14:paraId="0AE1BD0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-27,32</w:t>
            </w:r>
          </w:p>
        </w:tc>
        <w:tc>
          <w:tcPr>
            <w:tcW w:w="1229" w:type="dxa"/>
            <w:shd w:val="clear" w:color="auto" w:fill="auto"/>
            <w:vAlign w:val="center"/>
          </w:tcPr>
          <w:p w14:paraId="111DD15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-27,32</w:t>
            </w:r>
          </w:p>
        </w:tc>
        <w:tc>
          <w:tcPr>
            <w:tcW w:w="1094" w:type="dxa"/>
            <w:shd w:val="clear" w:color="auto" w:fill="auto"/>
            <w:vAlign w:val="center"/>
          </w:tcPr>
          <w:p w14:paraId="3FF4027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-16,93</w:t>
            </w:r>
          </w:p>
        </w:tc>
        <w:tc>
          <w:tcPr>
            <w:tcW w:w="1027" w:type="dxa"/>
            <w:shd w:val="clear" w:color="auto" w:fill="auto"/>
            <w:vAlign w:val="center"/>
          </w:tcPr>
          <w:p w14:paraId="0F0F7A9B"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-16,93</w:t>
            </w:r>
          </w:p>
        </w:tc>
      </w:tr>
      <w:tr w:rsidR="00024FD6" w:rsidRPr="00667CD4" w14:paraId="7535FAAC" w14:textId="77777777" w:rsidTr="00576D97">
        <w:trPr>
          <w:cantSplit/>
        </w:trPr>
        <w:tc>
          <w:tcPr>
            <w:tcW w:w="927" w:type="dxa"/>
            <w:shd w:val="clear" w:color="auto" w:fill="auto"/>
            <w:vAlign w:val="center"/>
          </w:tcPr>
          <w:p w14:paraId="144B206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3.2.7</w:t>
            </w:r>
          </w:p>
        </w:tc>
        <w:tc>
          <w:tcPr>
            <w:tcW w:w="3819" w:type="dxa"/>
            <w:shd w:val="clear" w:color="auto" w:fill="auto"/>
            <w:vAlign w:val="center"/>
          </w:tcPr>
          <w:p w14:paraId="2127A867"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Услуги сторожевой и ведомственной охраны</w:t>
            </w:r>
          </w:p>
        </w:tc>
        <w:tc>
          <w:tcPr>
            <w:tcW w:w="1491" w:type="dxa"/>
            <w:shd w:val="clear" w:color="auto" w:fill="auto"/>
            <w:vAlign w:val="center"/>
          </w:tcPr>
          <w:p w14:paraId="097430B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4 0</w:t>
            </w:r>
            <w:r w:rsidRPr="00667CD4">
              <w:rPr>
                <w:rFonts w:ascii="Myriad Pro" w:eastAsia="Times New Roman" w:hAnsi="Myriad Pro" w:cs="Calibri"/>
                <w:sz w:val="18"/>
                <w:szCs w:val="18"/>
                <w:lang w:eastAsia="ru-RU"/>
              </w:rPr>
              <w:t>19,22</w:t>
            </w:r>
          </w:p>
        </w:tc>
        <w:tc>
          <w:tcPr>
            <w:tcW w:w="1368" w:type="dxa"/>
            <w:shd w:val="clear" w:color="auto" w:fill="auto"/>
            <w:vAlign w:val="center"/>
          </w:tcPr>
          <w:p w14:paraId="497E9AC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7 0</w:t>
            </w:r>
            <w:r w:rsidRPr="00667CD4">
              <w:rPr>
                <w:rFonts w:ascii="Myriad Pro" w:eastAsia="Times New Roman" w:hAnsi="Myriad Pro" w:cs="Calibri"/>
                <w:sz w:val="18"/>
                <w:szCs w:val="18"/>
                <w:lang w:eastAsia="ru-RU"/>
              </w:rPr>
              <w:t>54,78</w:t>
            </w:r>
          </w:p>
        </w:tc>
        <w:tc>
          <w:tcPr>
            <w:tcW w:w="1365" w:type="dxa"/>
            <w:shd w:val="clear" w:color="auto" w:fill="auto"/>
            <w:vAlign w:val="center"/>
          </w:tcPr>
          <w:p w14:paraId="19048F2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6 9</w:t>
            </w:r>
            <w:r w:rsidRPr="00667CD4">
              <w:rPr>
                <w:rFonts w:ascii="Myriad Pro" w:eastAsia="Times New Roman" w:hAnsi="Myriad Pro" w:cs="Calibri"/>
                <w:sz w:val="18"/>
                <w:szCs w:val="18"/>
                <w:lang w:eastAsia="ru-RU"/>
              </w:rPr>
              <w:t>18,79</w:t>
            </w:r>
          </w:p>
        </w:tc>
        <w:tc>
          <w:tcPr>
            <w:tcW w:w="1506" w:type="dxa"/>
            <w:shd w:val="clear" w:color="auto" w:fill="auto"/>
            <w:vAlign w:val="center"/>
          </w:tcPr>
          <w:p w14:paraId="5EF469E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6 9</w:t>
            </w:r>
            <w:r w:rsidRPr="00667CD4">
              <w:rPr>
                <w:rFonts w:ascii="Myriad Pro" w:eastAsia="Times New Roman" w:hAnsi="Myriad Pro" w:cs="Calibri"/>
                <w:sz w:val="18"/>
                <w:szCs w:val="18"/>
                <w:lang w:eastAsia="ru-RU"/>
              </w:rPr>
              <w:t>18,79</w:t>
            </w:r>
          </w:p>
        </w:tc>
        <w:tc>
          <w:tcPr>
            <w:tcW w:w="1094" w:type="dxa"/>
            <w:shd w:val="clear" w:color="auto" w:fill="auto"/>
            <w:vAlign w:val="center"/>
          </w:tcPr>
          <w:p w14:paraId="618F156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-0,37</w:t>
            </w:r>
          </w:p>
        </w:tc>
        <w:tc>
          <w:tcPr>
            <w:tcW w:w="1229" w:type="dxa"/>
            <w:shd w:val="clear" w:color="auto" w:fill="auto"/>
            <w:vAlign w:val="center"/>
          </w:tcPr>
          <w:p w14:paraId="493639B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-0,37</w:t>
            </w:r>
          </w:p>
        </w:tc>
        <w:tc>
          <w:tcPr>
            <w:tcW w:w="1094" w:type="dxa"/>
            <w:shd w:val="clear" w:color="auto" w:fill="auto"/>
            <w:vAlign w:val="center"/>
          </w:tcPr>
          <w:p w14:paraId="4050D4A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7,85</w:t>
            </w:r>
          </w:p>
        </w:tc>
        <w:tc>
          <w:tcPr>
            <w:tcW w:w="1027" w:type="dxa"/>
            <w:shd w:val="clear" w:color="auto" w:fill="auto"/>
            <w:vAlign w:val="center"/>
          </w:tcPr>
          <w:p w14:paraId="77FB0D3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7,85</w:t>
            </w:r>
          </w:p>
        </w:tc>
      </w:tr>
      <w:tr w:rsidR="00024FD6" w:rsidRPr="00667CD4" w14:paraId="7C54486D" w14:textId="77777777" w:rsidTr="00576D97">
        <w:trPr>
          <w:cantSplit/>
        </w:trPr>
        <w:tc>
          <w:tcPr>
            <w:tcW w:w="927" w:type="dxa"/>
            <w:shd w:val="clear" w:color="auto" w:fill="auto"/>
            <w:vAlign w:val="center"/>
          </w:tcPr>
          <w:p w14:paraId="32DE8BA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lastRenderedPageBreak/>
              <w:t>3.2.8</w:t>
            </w:r>
          </w:p>
        </w:tc>
        <w:tc>
          <w:tcPr>
            <w:tcW w:w="3819" w:type="dxa"/>
            <w:shd w:val="clear" w:color="auto" w:fill="auto"/>
            <w:vAlign w:val="center"/>
          </w:tcPr>
          <w:p w14:paraId="1EA04030"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Затраты на обеспечение пожарной безопасности</w:t>
            </w:r>
          </w:p>
        </w:tc>
        <w:tc>
          <w:tcPr>
            <w:tcW w:w="1491" w:type="dxa"/>
            <w:shd w:val="clear" w:color="auto" w:fill="auto"/>
            <w:vAlign w:val="center"/>
          </w:tcPr>
          <w:p w14:paraId="04CB45F6" w14:textId="77777777" w:rsidR="00024FD6"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2 5</w:t>
            </w:r>
            <w:r w:rsidR="00024FD6" w:rsidRPr="00667CD4">
              <w:rPr>
                <w:rFonts w:ascii="Myriad Pro" w:eastAsia="Times New Roman" w:hAnsi="Myriad Pro" w:cs="Calibri"/>
                <w:sz w:val="18"/>
                <w:szCs w:val="18"/>
                <w:lang w:eastAsia="ru-RU"/>
              </w:rPr>
              <w:t>55,02</w:t>
            </w:r>
          </w:p>
        </w:tc>
        <w:tc>
          <w:tcPr>
            <w:tcW w:w="1368" w:type="dxa"/>
            <w:shd w:val="clear" w:color="auto" w:fill="auto"/>
            <w:vAlign w:val="center"/>
          </w:tcPr>
          <w:p w14:paraId="05479DA7" w14:textId="77777777" w:rsidR="00024FD6"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2 7</w:t>
            </w:r>
            <w:r w:rsidR="00024FD6" w:rsidRPr="00667CD4">
              <w:rPr>
                <w:rFonts w:ascii="Myriad Pro" w:eastAsia="Times New Roman" w:hAnsi="Myriad Pro" w:cs="Calibri"/>
                <w:sz w:val="18"/>
                <w:szCs w:val="18"/>
                <w:lang w:eastAsia="ru-RU"/>
              </w:rPr>
              <w:t>82,11</w:t>
            </w:r>
          </w:p>
        </w:tc>
        <w:tc>
          <w:tcPr>
            <w:tcW w:w="1365" w:type="dxa"/>
            <w:shd w:val="clear" w:color="auto" w:fill="auto"/>
            <w:vAlign w:val="center"/>
          </w:tcPr>
          <w:p w14:paraId="2777B462" w14:textId="77777777" w:rsidR="00024FD6"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1 5</w:t>
            </w:r>
            <w:r w:rsidR="00024FD6" w:rsidRPr="00667CD4">
              <w:rPr>
                <w:rFonts w:ascii="Myriad Pro" w:eastAsia="Times New Roman" w:hAnsi="Myriad Pro" w:cs="Calibri"/>
                <w:sz w:val="18"/>
                <w:szCs w:val="18"/>
                <w:lang w:eastAsia="ru-RU"/>
              </w:rPr>
              <w:t>46,08</w:t>
            </w:r>
          </w:p>
        </w:tc>
        <w:tc>
          <w:tcPr>
            <w:tcW w:w="1506" w:type="dxa"/>
            <w:shd w:val="clear" w:color="auto" w:fill="auto"/>
            <w:vAlign w:val="center"/>
          </w:tcPr>
          <w:p w14:paraId="364FED97" w14:textId="77777777" w:rsidR="00024FD6"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1 5</w:t>
            </w:r>
            <w:r w:rsidR="00024FD6" w:rsidRPr="00667CD4">
              <w:rPr>
                <w:rFonts w:ascii="Myriad Pro" w:eastAsia="Times New Roman" w:hAnsi="Myriad Pro" w:cs="Calibri"/>
                <w:sz w:val="18"/>
                <w:szCs w:val="18"/>
                <w:lang w:eastAsia="ru-RU"/>
              </w:rPr>
              <w:t>46,08</w:t>
            </w:r>
          </w:p>
        </w:tc>
        <w:tc>
          <w:tcPr>
            <w:tcW w:w="1094" w:type="dxa"/>
            <w:shd w:val="clear" w:color="auto" w:fill="auto"/>
            <w:vAlign w:val="center"/>
          </w:tcPr>
          <w:p w14:paraId="335A997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-79,95</w:t>
            </w:r>
          </w:p>
        </w:tc>
        <w:tc>
          <w:tcPr>
            <w:tcW w:w="1229" w:type="dxa"/>
            <w:shd w:val="clear" w:color="auto" w:fill="auto"/>
            <w:vAlign w:val="center"/>
          </w:tcPr>
          <w:p w14:paraId="35BE3B6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-79,95</w:t>
            </w:r>
          </w:p>
        </w:tc>
        <w:tc>
          <w:tcPr>
            <w:tcW w:w="1094" w:type="dxa"/>
            <w:shd w:val="clear" w:color="auto" w:fill="auto"/>
            <w:vAlign w:val="center"/>
          </w:tcPr>
          <w:p w14:paraId="5DF8C73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-65,26</w:t>
            </w:r>
          </w:p>
        </w:tc>
        <w:tc>
          <w:tcPr>
            <w:tcW w:w="1027" w:type="dxa"/>
            <w:shd w:val="clear" w:color="auto" w:fill="auto"/>
            <w:vAlign w:val="center"/>
          </w:tcPr>
          <w:p w14:paraId="2BFF4DB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-65,26</w:t>
            </w:r>
          </w:p>
        </w:tc>
      </w:tr>
      <w:tr w:rsidR="00024FD6" w:rsidRPr="00667CD4" w14:paraId="01AE1870" w14:textId="77777777" w:rsidTr="00576D97">
        <w:trPr>
          <w:cantSplit/>
        </w:trPr>
        <w:tc>
          <w:tcPr>
            <w:tcW w:w="927" w:type="dxa"/>
            <w:shd w:val="clear" w:color="auto" w:fill="auto"/>
            <w:vAlign w:val="center"/>
          </w:tcPr>
          <w:p w14:paraId="486B889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3.2.9</w:t>
            </w:r>
          </w:p>
        </w:tc>
        <w:tc>
          <w:tcPr>
            <w:tcW w:w="3819" w:type="dxa"/>
            <w:shd w:val="clear" w:color="auto" w:fill="auto"/>
            <w:vAlign w:val="center"/>
          </w:tcPr>
          <w:p w14:paraId="6063E098"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Затраты на </w:t>
            </w:r>
            <w:r w:rsidR="000B098D" w:rsidRPr="00667CD4">
              <w:rPr>
                <w:rFonts w:ascii="Myriad Pro" w:eastAsia="Times New Roman" w:hAnsi="Myriad Pro" w:cs="Calibri"/>
                <w:sz w:val="18"/>
                <w:szCs w:val="18"/>
                <w:lang w:eastAsia="ru-RU"/>
              </w:rPr>
              <w:t>обеспечение</w:t>
            </w:r>
            <w:r w:rsidRPr="00667CD4">
              <w:rPr>
                <w:rFonts w:ascii="Myriad Pro" w:eastAsia="Times New Roman" w:hAnsi="Myriad Pro" w:cs="Calibri"/>
                <w:sz w:val="18"/>
                <w:szCs w:val="18"/>
                <w:lang w:eastAsia="ru-RU"/>
              </w:rPr>
              <w:t xml:space="preserve"> нормальных условий труда и мер по технике безопасности</w:t>
            </w:r>
          </w:p>
        </w:tc>
        <w:tc>
          <w:tcPr>
            <w:tcW w:w="1491" w:type="dxa"/>
            <w:shd w:val="clear" w:color="auto" w:fill="auto"/>
            <w:vAlign w:val="center"/>
          </w:tcPr>
          <w:p w14:paraId="72AC1BF4" w14:textId="77777777" w:rsidR="00024FD6"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1 2</w:t>
            </w:r>
            <w:r w:rsidR="00024FD6" w:rsidRPr="00667CD4">
              <w:rPr>
                <w:rFonts w:ascii="Myriad Pro" w:eastAsia="Times New Roman" w:hAnsi="Myriad Pro" w:cs="Calibri"/>
                <w:sz w:val="18"/>
                <w:szCs w:val="18"/>
                <w:lang w:eastAsia="ru-RU"/>
              </w:rPr>
              <w:t>21,97</w:t>
            </w:r>
          </w:p>
        </w:tc>
        <w:tc>
          <w:tcPr>
            <w:tcW w:w="1368" w:type="dxa"/>
            <w:shd w:val="clear" w:color="auto" w:fill="auto"/>
            <w:vAlign w:val="center"/>
          </w:tcPr>
          <w:p w14:paraId="4FB95FB1" w14:textId="77777777" w:rsidR="00024FD6"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1 2</w:t>
            </w:r>
            <w:r w:rsidR="00024FD6" w:rsidRPr="00667CD4">
              <w:rPr>
                <w:rFonts w:ascii="Myriad Pro" w:eastAsia="Times New Roman" w:hAnsi="Myriad Pro" w:cs="Calibri"/>
                <w:sz w:val="18"/>
                <w:szCs w:val="18"/>
                <w:lang w:eastAsia="ru-RU"/>
              </w:rPr>
              <w:t>84,46</w:t>
            </w:r>
          </w:p>
        </w:tc>
        <w:tc>
          <w:tcPr>
            <w:tcW w:w="1365" w:type="dxa"/>
            <w:shd w:val="clear" w:color="auto" w:fill="auto"/>
            <w:vAlign w:val="center"/>
          </w:tcPr>
          <w:p w14:paraId="1598F37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880,56</w:t>
            </w:r>
          </w:p>
        </w:tc>
        <w:tc>
          <w:tcPr>
            <w:tcW w:w="1506" w:type="dxa"/>
            <w:shd w:val="clear" w:color="auto" w:fill="auto"/>
            <w:vAlign w:val="center"/>
          </w:tcPr>
          <w:p w14:paraId="27C1518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880,56</w:t>
            </w:r>
          </w:p>
        </w:tc>
        <w:tc>
          <w:tcPr>
            <w:tcW w:w="1094" w:type="dxa"/>
            <w:shd w:val="clear" w:color="auto" w:fill="auto"/>
            <w:vAlign w:val="center"/>
          </w:tcPr>
          <w:p w14:paraId="3E62A44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-45,87</w:t>
            </w:r>
          </w:p>
        </w:tc>
        <w:tc>
          <w:tcPr>
            <w:tcW w:w="1229" w:type="dxa"/>
            <w:shd w:val="clear" w:color="auto" w:fill="auto"/>
            <w:vAlign w:val="center"/>
          </w:tcPr>
          <w:p w14:paraId="6946178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-45,87</w:t>
            </w:r>
          </w:p>
        </w:tc>
        <w:tc>
          <w:tcPr>
            <w:tcW w:w="1094" w:type="dxa"/>
            <w:shd w:val="clear" w:color="auto" w:fill="auto"/>
            <w:vAlign w:val="center"/>
          </w:tcPr>
          <w:p w14:paraId="4100A18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-38,77</w:t>
            </w:r>
          </w:p>
        </w:tc>
        <w:tc>
          <w:tcPr>
            <w:tcW w:w="1027" w:type="dxa"/>
            <w:shd w:val="clear" w:color="auto" w:fill="auto"/>
            <w:vAlign w:val="center"/>
          </w:tcPr>
          <w:p w14:paraId="5041A6F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-38,77</w:t>
            </w:r>
          </w:p>
        </w:tc>
      </w:tr>
      <w:tr w:rsidR="00024FD6" w:rsidRPr="00667CD4" w14:paraId="71DB9054" w14:textId="77777777" w:rsidTr="00576D97">
        <w:trPr>
          <w:cantSplit/>
        </w:trPr>
        <w:tc>
          <w:tcPr>
            <w:tcW w:w="927" w:type="dxa"/>
            <w:shd w:val="clear" w:color="auto" w:fill="auto"/>
            <w:vAlign w:val="center"/>
          </w:tcPr>
          <w:p w14:paraId="0EEC2C9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3.2.10</w:t>
            </w:r>
          </w:p>
        </w:tc>
        <w:tc>
          <w:tcPr>
            <w:tcW w:w="3819" w:type="dxa"/>
            <w:shd w:val="clear" w:color="auto" w:fill="auto"/>
            <w:vAlign w:val="center"/>
          </w:tcPr>
          <w:p w14:paraId="1577ADFF"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Услуги по подготовке кадров</w:t>
            </w:r>
          </w:p>
        </w:tc>
        <w:tc>
          <w:tcPr>
            <w:tcW w:w="1491" w:type="dxa"/>
            <w:shd w:val="clear" w:color="auto" w:fill="auto"/>
            <w:vAlign w:val="center"/>
          </w:tcPr>
          <w:p w14:paraId="2B5AD3E6"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5 3</w:t>
            </w:r>
            <w:r w:rsidR="00024FD6" w:rsidRPr="00667CD4">
              <w:rPr>
                <w:rFonts w:ascii="Myriad Pro" w:eastAsia="Times New Roman" w:hAnsi="Myriad Pro" w:cs="Calibri"/>
                <w:sz w:val="18"/>
                <w:szCs w:val="18"/>
                <w:lang w:eastAsia="ru-RU"/>
              </w:rPr>
              <w:t>09,13</w:t>
            </w:r>
          </w:p>
        </w:tc>
        <w:tc>
          <w:tcPr>
            <w:tcW w:w="1368" w:type="dxa"/>
            <w:shd w:val="clear" w:color="auto" w:fill="auto"/>
            <w:vAlign w:val="center"/>
          </w:tcPr>
          <w:p w14:paraId="567FE43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w:t>
            </w:r>
            <w:r w:rsidR="00834137" w:rsidRPr="00667CD4">
              <w:rPr>
                <w:rFonts w:ascii="Myriad Pro" w:eastAsia="Times New Roman" w:hAnsi="Myriad Pro" w:cs="Calibri"/>
                <w:sz w:val="18"/>
                <w:szCs w:val="18"/>
                <w:lang w:eastAsia="ru-RU"/>
              </w:rPr>
              <w:t>6 4</w:t>
            </w:r>
            <w:r w:rsidRPr="00667CD4">
              <w:rPr>
                <w:rFonts w:ascii="Myriad Pro" w:eastAsia="Times New Roman" w:hAnsi="Myriad Pro" w:cs="Calibri"/>
                <w:sz w:val="18"/>
                <w:szCs w:val="18"/>
                <w:lang w:eastAsia="ru-RU"/>
              </w:rPr>
              <w:t>33,65</w:t>
            </w:r>
          </w:p>
        </w:tc>
        <w:tc>
          <w:tcPr>
            <w:tcW w:w="1365" w:type="dxa"/>
            <w:shd w:val="clear" w:color="auto" w:fill="auto"/>
            <w:vAlign w:val="center"/>
          </w:tcPr>
          <w:p w14:paraId="0363CF28"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5 2</w:t>
            </w:r>
            <w:r w:rsidR="00024FD6" w:rsidRPr="00667CD4">
              <w:rPr>
                <w:rFonts w:ascii="Myriad Pro" w:eastAsia="Times New Roman" w:hAnsi="Myriad Pro" w:cs="Calibri"/>
                <w:sz w:val="18"/>
                <w:szCs w:val="18"/>
                <w:lang w:eastAsia="ru-RU"/>
              </w:rPr>
              <w:t>71,18</w:t>
            </w:r>
          </w:p>
        </w:tc>
        <w:tc>
          <w:tcPr>
            <w:tcW w:w="1506" w:type="dxa"/>
            <w:shd w:val="clear" w:color="auto" w:fill="auto"/>
            <w:vAlign w:val="center"/>
          </w:tcPr>
          <w:p w14:paraId="270EE097"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5 2</w:t>
            </w:r>
            <w:r w:rsidR="00024FD6" w:rsidRPr="00667CD4">
              <w:rPr>
                <w:rFonts w:ascii="Myriad Pro" w:eastAsia="Times New Roman" w:hAnsi="Myriad Pro" w:cs="Calibri"/>
                <w:sz w:val="18"/>
                <w:szCs w:val="18"/>
                <w:lang w:eastAsia="ru-RU"/>
              </w:rPr>
              <w:t>71,29</w:t>
            </w:r>
          </w:p>
        </w:tc>
        <w:tc>
          <w:tcPr>
            <w:tcW w:w="1094" w:type="dxa"/>
            <w:shd w:val="clear" w:color="auto" w:fill="auto"/>
            <w:vAlign w:val="center"/>
          </w:tcPr>
          <w:p w14:paraId="00CAB70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-211,76</w:t>
            </w:r>
          </w:p>
        </w:tc>
        <w:tc>
          <w:tcPr>
            <w:tcW w:w="1229" w:type="dxa"/>
            <w:shd w:val="clear" w:color="auto" w:fill="auto"/>
            <w:vAlign w:val="center"/>
          </w:tcPr>
          <w:p w14:paraId="7BDC6DE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-211,76</w:t>
            </w:r>
          </w:p>
        </w:tc>
        <w:tc>
          <w:tcPr>
            <w:tcW w:w="1094" w:type="dxa"/>
            <w:shd w:val="clear" w:color="auto" w:fill="auto"/>
            <w:vAlign w:val="center"/>
          </w:tcPr>
          <w:p w14:paraId="5270C8A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-0,72</w:t>
            </w:r>
          </w:p>
        </w:tc>
        <w:tc>
          <w:tcPr>
            <w:tcW w:w="1027" w:type="dxa"/>
            <w:shd w:val="clear" w:color="auto" w:fill="auto"/>
            <w:vAlign w:val="center"/>
          </w:tcPr>
          <w:p w14:paraId="4BCF7C2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-0,72</w:t>
            </w:r>
          </w:p>
        </w:tc>
      </w:tr>
      <w:tr w:rsidR="00024FD6" w:rsidRPr="00667CD4" w14:paraId="59A76C0F" w14:textId="77777777" w:rsidTr="00576D97">
        <w:trPr>
          <w:cantSplit/>
        </w:trPr>
        <w:tc>
          <w:tcPr>
            <w:tcW w:w="927" w:type="dxa"/>
            <w:shd w:val="clear" w:color="auto" w:fill="auto"/>
            <w:vAlign w:val="center"/>
          </w:tcPr>
          <w:p w14:paraId="0F3CD96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3.2.11</w:t>
            </w:r>
          </w:p>
        </w:tc>
        <w:tc>
          <w:tcPr>
            <w:tcW w:w="3819" w:type="dxa"/>
            <w:shd w:val="clear" w:color="auto" w:fill="auto"/>
            <w:vAlign w:val="center"/>
          </w:tcPr>
          <w:p w14:paraId="2C6C499D"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Оформление земельно-правовых документов</w:t>
            </w:r>
          </w:p>
        </w:tc>
        <w:tc>
          <w:tcPr>
            <w:tcW w:w="1491" w:type="dxa"/>
            <w:shd w:val="clear" w:color="auto" w:fill="auto"/>
            <w:vAlign w:val="center"/>
          </w:tcPr>
          <w:p w14:paraId="5150CAA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0 4</w:t>
            </w:r>
            <w:r w:rsidRPr="00667CD4">
              <w:rPr>
                <w:rFonts w:ascii="Myriad Pro" w:eastAsia="Times New Roman" w:hAnsi="Myriad Pro" w:cs="Calibri"/>
                <w:sz w:val="18"/>
                <w:szCs w:val="18"/>
                <w:lang w:eastAsia="ru-RU"/>
              </w:rPr>
              <w:t>29,56</w:t>
            </w:r>
          </w:p>
        </w:tc>
        <w:tc>
          <w:tcPr>
            <w:tcW w:w="1368" w:type="dxa"/>
            <w:shd w:val="clear" w:color="auto" w:fill="auto"/>
            <w:vAlign w:val="center"/>
          </w:tcPr>
          <w:p w14:paraId="237C22F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9C7B3E" w:rsidRPr="00667CD4">
              <w:rPr>
                <w:rFonts w:ascii="Myriad Pro" w:eastAsia="Times New Roman" w:hAnsi="Myriad Pro" w:cs="Calibri"/>
                <w:sz w:val="18"/>
                <w:szCs w:val="18"/>
                <w:lang w:eastAsia="ru-RU"/>
              </w:rPr>
              <w:t>1 9</w:t>
            </w:r>
            <w:r w:rsidRPr="00667CD4">
              <w:rPr>
                <w:rFonts w:ascii="Myriad Pro" w:eastAsia="Times New Roman" w:hAnsi="Myriad Pro" w:cs="Calibri"/>
                <w:sz w:val="18"/>
                <w:szCs w:val="18"/>
                <w:lang w:eastAsia="ru-RU"/>
              </w:rPr>
              <w:t>94,04</w:t>
            </w:r>
          </w:p>
        </w:tc>
        <w:tc>
          <w:tcPr>
            <w:tcW w:w="1365" w:type="dxa"/>
            <w:shd w:val="clear" w:color="auto" w:fill="auto"/>
            <w:vAlign w:val="center"/>
          </w:tcPr>
          <w:p w14:paraId="6C57437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9C7B3E" w:rsidRPr="00667CD4">
              <w:rPr>
                <w:rFonts w:ascii="Myriad Pro" w:eastAsia="Times New Roman" w:hAnsi="Myriad Pro" w:cs="Calibri"/>
                <w:sz w:val="18"/>
                <w:szCs w:val="18"/>
                <w:lang w:eastAsia="ru-RU"/>
              </w:rPr>
              <w:t>1 9</w:t>
            </w:r>
            <w:r w:rsidRPr="00667CD4">
              <w:rPr>
                <w:rFonts w:ascii="Myriad Pro" w:eastAsia="Times New Roman" w:hAnsi="Myriad Pro" w:cs="Calibri"/>
                <w:sz w:val="18"/>
                <w:szCs w:val="18"/>
                <w:lang w:eastAsia="ru-RU"/>
              </w:rPr>
              <w:t>94,04</w:t>
            </w:r>
          </w:p>
        </w:tc>
        <w:tc>
          <w:tcPr>
            <w:tcW w:w="1506" w:type="dxa"/>
            <w:shd w:val="clear" w:color="auto" w:fill="auto"/>
            <w:vAlign w:val="center"/>
          </w:tcPr>
          <w:p w14:paraId="6AC2FF5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9C7B3E" w:rsidRPr="00667CD4">
              <w:rPr>
                <w:rFonts w:ascii="Myriad Pro" w:eastAsia="Times New Roman" w:hAnsi="Myriad Pro" w:cs="Calibri"/>
                <w:sz w:val="18"/>
                <w:szCs w:val="18"/>
                <w:lang w:eastAsia="ru-RU"/>
              </w:rPr>
              <w:t>1 9</w:t>
            </w:r>
            <w:r w:rsidRPr="00667CD4">
              <w:rPr>
                <w:rFonts w:ascii="Myriad Pro" w:eastAsia="Times New Roman" w:hAnsi="Myriad Pro" w:cs="Calibri"/>
                <w:sz w:val="18"/>
                <w:szCs w:val="18"/>
                <w:lang w:eastAsia="ru-RU"/>
              </w:rPr>
              <w:t>94,04</w:t>
            </w:r>
          </w:p>
        </w:tc>
        <w:tc>
          <w:tcPr>
            <w:tcW w:w="1094" w:type="dxa"/>
            <w:shd w:val="clear" w:color="auto" w:fill="auto"/>
            <w:vAlign w:val="center"/>
          </w:tcPr>
          <w:p w14:paraId="55CBB7B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229" w:type="dxa"/>
            <w:shd w:val="clear" w:color="auto" w:fill="auto"/>
            <w:vAlign w:val="center"/>
          </w:tcPr>
          <w:p w14:paraId="0353463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094" w:type="dxa"/>
            <w:shd w:val="clear" w:color="auto" w:fill="auto"/>
            <w:vAlign w:val="center"/>
          </w:tcPr>
          <w:p w14:paraId="2CB96CF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-38,35</w:t>
            </w:r>
          </w:p>
        </w:tc>
        <w:tc>
          <w:tcPr>
            <w:tcW w:w="1027" w:type="dxa"/>
            <w:shd w:val="clear" w:color="auto" w:fill="auto"/>
            <w:vAlign w:val="center"/>
          </w:tcPr>
          <w:p w14:paraId="609545E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-38,35</w:t>
            </w:r>
          </w:p>
        </w:tc>
      </w:tr>
      <w:tr w:rsidR="00024FD6" w:rsidRPr="00667CD4" w14:paraId="2719B7DC" w14:textId="77777777" w:rsidTr="00576D97">
        <w:trPr>
          <w:cantSplit/>
        </w:trPr>
        <w:tc>
          <w:tcPr>
            <w:tcW w:w="927" w:type="dxa"/>
            <w:shd w:val="clear" w:color="auto" w:fill="auto"/>
            <w:vAlign w:val="center"/>
          </w:tcPr>
          <w:p w14:paraId="06E95DA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3.2.12</w:t>
            </w:r>
          </w:p>
        </w:tc>
        <w:tc>
          <w:tcPr>
            <w:tcW w:w="3819" w:type="dxa"/>
            <w:shd w:val="clear" w:color="auto" w:fill="auto"/>
            <w:vAlign w:val="center"/>
          </w:tcPr>
          <w:p w14:paraId="41BBBB12"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Медицинские осмотры и обследования</w:t>
            </w:r>
          </w:p>
        </w:tc>
        <w:tc>
          <w:tcPr>
            <w:tcW w:w="1491" w:type="dxa"/>
            <w:shd w:val="clear" w:color="auto" w:fill="auto"/>
            <w:vAlign w:val="center"/>
          </w:tcPr>
          <w:p w14:paraId="5A0479BA"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4 8</w:t>
            </w:r>
            <w:r w:rsidR="00024FD6" w:rsidRPr="00667CD4">
              <w:rPr>
                <w:rFonts w:ascii="Myriad Pro" w:eastAsia="Times New Roman" w:hAnsi="Myriad Pro" w:cs="Calibri"/>
                <w:sz w:val="18"/>
                <w:szCs w:val="18"/>
                <w:lang w:eastAsia="ru-RU"/>
              </w:rPr>
              <w:t>57,54</w:t>
            </w:r>
          </w:p>
        </w:tc>
        <w:tc>
          <w:tcPr>
            <w:tcW w:w="1368" w:type="dxa"/>
            <w:shd w:val="clear" w:color="auto" w:fill="auto"/>
            <w:vAlign w:val="center"/>
          </w:tcPr>
          <w:p w14:paraId="78BECCC1"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5 4</w:t>
            </w:r>
            <w:r w:rsidR="00024FD6" w:rsidRPr="00667CD4">
              <w:rPr>
                <w:rFonts w:ascii="Myriad Pro" w:eastAsia="Times New Roman" w:hAnsi="Myriad Pro" w:cs="Calibri"/>
                <w:sz w:val="18"/>
                <w:szCs w:val="18"/>
                <w:lang w:eastAsia="ru-RU"/>
              </w:rPr>
              <w:t>97,26</w:t>
            </w:r>
          </w:p>
        </w:tc>
        <w:tc>
          <w:tcPr>
            <w:tcW w:w="1365" w:type="dxa"/>
            <w:shd w:val="clear" w:color="auto" w:fill="auto"/>
            <w:vAlign w:val="center"/>
          </w:tcPr>
          <w:p w14:paraId="4AC1EF70"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4 9</w:t>
            </w:r>
            <w:r w:rsidR="00024FD6" w:rsidRPr="00667CD4">
              <w:rPr>
                <w:rFonts w:ascii="Myriad Pro" w:eastAsia="Times New Roman" w:hAnsi="Myriad Pro" w:cs="Calibri"/>
                <w:sz w:val="18"/>
                <w:szCs w:val="18"/>
                <w:lang w:eastAsia="ru-RU"/>
              </w:rPr>
              <w:t>24,70</w:t>
            </w:r>
          </w:p>
        </w:tc>
        <w:tc>
          <w:tcPr>
            <w:tcW w:w="1506" w:type="dxa"/>
            <w:shd w:val="clear" w:color="auto" w:fill="auto"/>
            <w:vAlign w:val="center"/>
          </w:tcPr>
          <w:p w14:paraId="0D0B881D" w14:textId="77777777" w:rsidR="00024FD6"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4 9</w:t>
            </w:r>
            <w:r w:rsidR="00024FD6" w:rsidRPr="00667CD4">
              <w:rPr>
                <w:rFonts w:ascii="Myriad Pro" w:eastAsia="Times New Roman" w:hAnsi="Myriad Pro" w:cs="Calibri"/>
                <w:sz w:val="18"/>
                <w:szCs w:val="18"/>
                <w:lang w:eastAsia="ru-RU"/>
              </w:rPr>
              <w:t>24,81</w:t>
            </w:r>
          </w:p>
        </w:tc>
        <w:tc>
          <w:tcPr>
            <w:tcW w:w="1094" w:type="dxa"/>
            <w:shd w:val="clear" w:color="auto" w:fill="auto"/>
            <w:vAlign w:val="center"/>
          </w:tcPr>
          <w:p w14:paraId="0E716DA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-11,63</w:t>
            </w:r>
          </w:p>
        </w:tc>
        <w:tc>
          <w:tcPr>
            <w:tcW w:w="1229" w:type="dxa"/>
            <w:shd w:val="clear" w:color="auto" w:fill="auto"/>
            <w:vAlign w:val="center"/>
          </w:tcPr>
          <w:p w14:paraId="308813C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-11,62</w:t>
            </w:r>
          </w:p>
        </w:tc>
        <w:tc>
          <w:tcPr>
            <w:tcW w:w="1094" w:type="dxa"/>
            <w:shd w:val="clear" w:color="auto" w:fill="auto"/>
            <w:vAlign w:val="center"/>
          </w:tcPr>
          <w:p w14:paraId="6F6AB18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1,36</w:t>
            </w:r>
          </w:p>
        </w:tc>
        <w:tc>
          <w:tcPr>
            <w:tcW w:w="1027" w:type="dxa"/>
            <w:shd w:val="clear" w:color="auto" w:fill="auto"/>
            <w:vAlign w:val="center"/>
          </w:tcPr>
          <w:p w14:paraId="6B29366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1,37</w:t>
            </w:r>
          </w:p>
        </w:tc>
      </w:tr>
      <w:tr w:rsidR="00024FD6" w:rsidRPr="00667CD4" w14:paraId="647D5F2B" w14:textId="77777777" w:rsidTr="00576D97">
        <w:trPr>
          <w:cantSplit/>
        </w:trPr>
        <w:tc>
          <w:tcPr>
            <w:tcW w:w="927" w:type="dxa"/>
            <w:shd w:val="clear" w:color="auto" w:fill="auto"/>
            <w:vAlign w:val="center"/>
          </w:tcPr>
          <w:p w14:paraId="20AF38A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3.2.13</w:t>
            </w:r>
          </w:p>
        </w:tc>
        <w:tc>
          <w:tcPr>
            <w:tcW w:w="3819" w:type="dxa"/>
            <w:shd w:val="clear" w:color="auto" w:fill="auto"/>
            <w:vAlign w:val="center"/>
          </w:tcPr>
          <w:p w14:paraId="7D1E492B"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Техосмотр, регистрация и пропуски автотранспорта</w:t>
            </w:r>
          </w:p>
        </w:tc>
        <w:tc>
          <w:tcPr>
            <w:tcW w:w="1491" w:type="dxa"/>
            <w:shd w:val="clear" w:color="auto" w:fill="auto"/>
            <w:vAlign w:val="center"/>
          </w:tcPr>
          <w:p w14:paraId="0DE9EE4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402,77</w:t>
            </w:r>
          </w:p>
        </w:tc>
        <w:tc>
          <w:tcPr>
            <w:tcW w:w="1368" w:type="dxa"/>
            <w:shd w:val="clear" w:color="auto" w:fill="auto"/>
            <w:vAlign w:val="center"/>
          </w:tcPr>
          <w:p w14:paraId="62671D2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438,57</w:t>
            </w:r>
          </w:p>
        </w:tc>
        <w:tc>
          <w:tcPr>
            <w:tcW w:w="1365" w:type="dxa"/>
            <w:shd w:val="clear" w:color="auto" w:fill="auto"/>
            <w:vAlign w:val="center"/>
          </w:tcPr>
          <w:p w14:paraId="28D5D7E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402,77</w:t>
            </w:r>
          </w:p>
        </w:tc>
        <w:tc>
          <w:tcPr>
            <w:tcW w:w="1506" w:type="dxa"/>
            <w:shd w:val="clear" w:color="auto" w:fill="auto"/>
            <w:vAlign w:val="center"/>
          </w:tcPr>
          <w:p w14:paraId="2EC7987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402,77</w:t>
            </w:r>
          </w:p>
        </w:tc>
        <w:tc>
          <w:tcPr>
            <w:tcW w:w="1094" w:type="dxa"/>
            <w:shd w:val="clear" w:color="auto" w:fill="auto"/>
            <w:vAlign w:val="center"/>
          </w:tcPr>
          <w:p w14:paraId="3A321E1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-8,89</w:t>
            </w:r>
          </w:p>
        </w:tc>
        <w:tc>
          <w:tcPr>
            <w:tcW w:w="1229" w:type="dxa"/>
            <w:shd w:val="clear" w:color="auto" w:fill="auto"/>
            <w:vAlign w:val="center"/>
          </w:tcPr>
          <w:p w14:paraId="2FB9766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-8,89</w:t>
            </w:r>
          </w:p>
        </w:tc>
        <w:tc>
          <w:tcPr>
            <w:tcW w:w="1094" w:type="dxa"/>
            <w:shd w:val="clear" w:color="auto" w:fill="auto"/>
            <w:vAlign w:val="center"/>
          </w:tcPr>
          <w:p w14:paraId="78FF442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027" w:type="dxa"/>
            <w:shd w:val="clear" w:color="auto" w:fill="auto"/>
            <w:vAlign w:val="center"/>
          </w:tcPr>
          <w:p w14:paraId="73E648A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r>
      <w:tr w:rsidR="00024FD6" w:rsidRPr="00667CD4" w14:paraId="095C0C1F" w14:textId="77777777" w:rsidTr="00576D97">
        <w:trPr>
          <w:cantSplit/>
        </w:trPr>
        <w:tc>
          <w:tcPr>
            <w:tcW w:w="927" w:type="dxa"/>
            <w:shd w:val="clear" w:color="auto" w:fill="auto"/>
            <w:vAlign w:val="center"/>
          </w:tcPr>
          <w:p w14:paraId="38B8D94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3.2.14</w:t>
            </w:r>
          </w:p>
        </w:tc>
        <w:tc>
          <w:tcPr>
            <w:tcW w:w="3819" w:type="dxa"/>
            <w:shd w:val="clear" w:color="auto" w:fill="auto"/>
            <w:vAlign w:val="center"/>
          </w:tcPr>
          <w:p w14:paraId="267343EB"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Расходы на </w:t>
            </w:r>
            <w:r w:rsidR="004A1082" w:rsidRPr="00667CD4">
              <w:rPr>
                <w:rFonts w:ascii="Myriad Pro" w:eastAsia="Times New Roman" w:hAnsi="Myriad Pro" w:cs="Calibri"/>
                <w:sz w:val="18"/>
                <w:szCs w:val="18"/>
                <w:lang w:eastAsia="ru-RU"/>
              </w:rPr>
              <w:t>метеорологию</w:t>
            </w:r>
            <w:r w:rsidR="00B15B9D" w:rsidRPr="00667CD4">
              <w:rPr>
                <w:rFonts w:ascii="Myriad Pro" w:eastAsia="Times New Roman" w:hAnsi="Myriad Pro" w:cs="Calibri"/>
                <w:sz w:val="18"/>
                <w:szCs w:val="18"/>
                <w:lang w:eastAsia="ru-RU"/>
              </w:rPr>
              <w:t xml:space="preserve"> (прогноз погоды, предупреждение о неблагоприятных метеорологических явлениях)</w:t>
            </w:r>
          </w:p>
        </w:tc>
        <w:tc>
          <w:tcPr>
            <w:tcW w:w="1491" w:type="dxa"/>
            <w:shd w:val="clear" w:color="auto" w:fill="auto"/>
            <w:vAlign w:val="center"/>
          </w:tcPr>
          <w:p w14:paraId="2F0155C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323,77</w:t>
            </w:r>
          </w:p>
        </w:tc>
        <w:tc>
          <w:tcPr>
            <w:tcW w:w="1368" w:type="dxa"/>
            <w:shd w:val="clear" w:color="auto" w:fill="auto"/>
            <w:vAlign w:val="center"/>
          </w:tcPr>
          <w:p w14:paraId="6144911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352,55</w:t>
            </w:r>
          </w:p>
        </w:tc>
        <w:tc>
          <w:tcPr>
            <w:tcW w:w="1365" w:type="dxa"/>
            <w:shd w:val="clear" w:color="auto" w:fill="auto"/>
            <w:vAlign w:val="center"/>
          </w:tcPr>
          <w:p w14:paraId="1E7F7C2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321,32</w:t>
            </w:r>
          </w:p>
        </w:tc>
        <w:tc>
          <w:tcPr>
            <w:tcW w:w="1506" w:type="dxa"/>
            <w:shd w:val="clear" w:color="auto" w:fill="auto"/>
            <w:vAlign w:val="center"/>
          </w:tcPr>
          <w:p w14:paraId="1BCB62C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321,32</w:t>
            </w:r>
          </w:p>
        </w:tc>
        <w:tc>
          <w:tcPr>
            <w:tcW w:w="1094" w:type="dxa"/>
            <w:shd w:val="clear" w:color="auto" w:fill="auto"/>
            <w:vAlign w:val="center"/>
          </w:tcPr>
          <w:p w14:paraId="6499280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-9,72</w:t>
            </w:r>
          </w:p>
        </w:tc>
        <w:tc>
          <w:tcPr>
            <w:tcW w:w="1229" w:type="dxa"/>
            <w:shd w:val="clear" w:color="auto" w:fill="auto"/>
            <w:vAlign w:val="center"/>
          </w:tcPr>
          <w:p w14:paraId="62A0CC0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-9,72</w:t>
            </w:r>
          </w:p>
        </w:tc>
        <w:tc>
          <w:tcPr>
            <w:tcW w:w="1094" w:type="dxa"/>
            <w:shd w:val="clear" w:color="auto" w:fill="auto"/>
            <w:vAlign w:val="center"/>
          </w:tcPr>
          <w:p w14:paraId="4DBF6F8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-0,76</w:t>
            </w:r>
          </w:p>
        </w:tc>
        <w:tc>
          <w:tcPr>
            <w:tcW w:w="1027" w:type="dxa"/>
            <w:shd w:val="clear" w:color="auto" w:fill="auto"/>
            <w:vAlign w:val="center"/>
          </w:tcPr>
          <w:p w14:paraId="442638C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-0,76</w:t>
            </w:r>
          </w:p>
        </w:tc>
      </w:tr>
      <w:tr w:rsidR="00024FD6" w:rsidRPr="00667CD4" w14:paraId="0BE53362" w14:textId="77777777" w:rsidTr="00576D97">
        <w:trPr>
          <w:cantSplit/>
        </w:trPr>
        <w:tc>
          <w:tcPr>
            <w:tcW w:w="927" w:type="dxa"/>
            <w:shd w:val="clear" w:color="auto" w:fill="auto"/>
            <w:vAlign w:val="center"/>
          </w:tcPr>
          <w:p w14:paraId="2B49CA1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3.2.15</w:t>
            </w:r>
          </w:p>
        </w:tc>
        <w:tc>
          <w:tcPr>
            <w:tcW w:w="3819" w:type="dxa"/>
            <w:shd w:val="clear" w:color="auto" w:fill="auto"/>
            <w:vAlign w:val="center"/>
          </w:tcPr>
          <w:p w14:paraId="48DAC379"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Расходы на услуги информационно-вычислительного обслуживания и приобретение </w:t>
            </w:r>
            <w:r w:rsidR="000B098D" w:rsidRPr="00667CD4">
              <w:rPr>
                <w:rFonts w:ascii="Myriad Pro" w:eastAsia="Times New Roman" w:hAnsi="Myriad Pro" w:cs="Calibri"/>
                <w:sz w:val="18"/>
                <w:szCs w:val="18"/>
                <w:lang w:eastAsia="ru-RU"/>
              </w:rPr>
              <w:t>программных</w:t>
            </w:r>
            <w:r w:rsidRPr="00667CD4">
              <w:rPr>
                <w:rFonts w:ascii="Myriad Pro" w:eastAsia="Times New Roman" w:hAnsi="Myriad Pro" w:cs="Calibri"/>
                <w:sz w:val="18"/>
                <w:szCs w:val="18"/>
                <w:lang w:eastAsia="ru-RU"/>
              </w:rPr>
              <w:t xml:space="preserve"> продуктов</w:t>
            </w:r>
          </w:p>
        </w:tc>
        <w:tc>
          <w:tcPr>
            <w:tcW w:w="1491" w:type="dxa"/>
            <w:shd w:val="clear" w:color="auto" w:fill="auto"/>
            <w:vAlign w:val="center"/>
          </w:tcPr>
          <w:p w14:paraId="0B89E11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w:t>
            </w:r>
            <w:r w:rsidR="00834137" w:rsidRPr="00667CD4">
              <w:rPr>
                <w:rFonts w:ascii="Myriad Pro" w:eastAsia="Times New Roman" w:hAnsi="Myriad Pro" w:cs="Calibri"/>
                <w:sz w:val="18"/>
                <w:szCs w:val="18"/>
                <w:lang w:eastAsia="ru-RU"/>
              </w:rPr>
              <w:t>5 9</w:t>
            </w:r>
            <w:r w:rsidRPr="00667CD4">
              <w:rPr>
                <w:rFonts w:ascii="Myriad Pro" w:eastAsia="Times New Roman" w:hAnsi="Myriad Pro" w:cs="Calibri"/>
                <w:sz w:val="18"/>
                <w:szCs w:val="18"/>
                <w:lang w:eastAsia="ru-RU"/>
              </w:rPr>
              <w:t>34,25</w:t>
            </w:r>
          </w:p>
        </w:tc>
        <w:tc>
          <w:tcPr>
            <w:tcW w:w="1368" w:type="dxa"/>
            <w:shd w:val="clear" w:color="auto" w:fill="auto"/>
            <w:vAlign w:val="center"/>
          </w:tcPr>
          <w:p w14:paraId="438DB51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w:t>
            </w:r>
            <w:r w:rsidR="00834137" w:rsidRPr="00667CD4">
              <w:rPr>
                <w:rFonts w:ascii="Myriad Pro" w:eastAsia="Times New Roman" w:hAnsi="Myriad Pro" w:cs="Calibri"/>
                <w:sz w:val="18"/>
                <w:szCs w:val="18"/>
                <w:lang w:eastAsia="ru-RU"/>
              </w:rPr>
              <w:t>5 6</w:t>
            </w:r>
            <w:r w:rsidRPr="00667CD4">
              <w:rPr>
                <w:rFonts w:ascii="Myriad Pro" w:eastAsia="Times New Roman" w:hAnsi="Myriad Pro" w:cs="Calibri"/>
                <w:sz w:val="18"/>
                <w:szCs w:val="18"/>
                <w:lang w:eastAsia="ru-RU"/>
              </w:rPr>
              <w:t>04,05</w:t>
            </w:r>
          </w:p>
        </w:tc>
        <w:tc>
          <w:tcPr>
            <w:tcW w:w="1365" w:type="dxa"/>
            <w:shd w:val="clear" w:color="auto" w:fill="auto"/>
            <w:vAlign w:val="center"/>
          </w:tcPr>
          <w:p w14:paraId="2E68AC2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w:t>
            </w:r>
            <w:r w:rsidR="00834137" w:rsidRPr="00667CD4">
              <w:rPr>
                <w:rFonts w:ascii="Myriad Pro" w:eastAsia="Times New Roman" w:hAnsi="Myriad Pro" w:cs="Calibri"/>
                <w:sz w:val="18"/>
                <w:szCs w:val="18"/>
                <w:lang w:eastAsia="ru-RU"/>
              </w:rPr>
              <w:t>5 8</w:t>
            </w:r>
            <w:r w:rsidRPr="00667CD4">
              <w:rPr>
                <w:rFonts w:ascii="Myriad Pro" w:eastAsia="Times New Roman" w:hAnsi="Myriad Pro" w:cs="Calibri"/>
                <w:sz w:val="18"/>
                <w:szCs w:val="18"/>
                <w:lang w:eastAsia="ru-RU"/>
              </w:rPr>
              <w:t>93,34</w:t>
            </w:r>
          </w:p>
        </w:tc>
        <w:tc>
          <w:tcPr>
            <w:tcW w:w="1506" w:type="dxa"/>
            <w:shd w:val="clear" w:color="auto" w:fill="auto"/>
            <w:vAlign w:val="center"/>
          </w:tcPr>
          <w:p w14:paraId="00A1905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w:t>
            </w:r>
            <w:r w:rsidR="00834137" w:rsidRPr="00667CD4">
              <w:rPr>
                <w:rFonts w:ascii="Myriad Pro" w:eastAsia="Times New Roman" w:hAnsi="Myriad Pro" w:cs="Calibri"/>
                <w:sz w:val="18"/>
                <w:szCs w:val="18"/>
                <w:lang w:eastAsia="ru-RU"/>
              </w:rPr>
              <w:t>5 8</w:t>
            </w:r>
            <w:r w:rsidRPr="00667CD4">
              <w:rPr>
                <w:rFonts w:ascii="Myriad Pro" w:eastAsia="Times New Roman" w:hAnsi="Myriad Pro" w:cs="Calibri"/>
                <w:sz w:val="18"/>
                <w:szCs w:val="18"/>
                <w:lang w:eastAsia="ru-RU"/>
              </w:rPr>
              <w:t>93,34</w:t>
            </w:r>
          </w:p>
        </w:tc>
        <w:tc>
          <w:tcPr>
            <w:tcW w:w="1094" w:type="dxa"/>
            <w:shd w:val="clear" w:color="auto" w:fill="auto"/>
            <w:vAlign w:val="center"/>
          </w:tcPr>
          <w:p w14:paraId="512A2AB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-61,10</w:t>
            </w:r>
          </w:p>
        </w:tc>
        <w:tc>
          <w:tcPr>
            <w:tcW w:w="1229" w:type="dxa"/>
            <w:shd w:val="clear" w:color="auto" w:fill="auto"/>
            <w:vAlign w:val="center"/>
          </w:tcPr>
          <w:p w14:paraId="59B5D6F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-61,10</w:t>
            </w:r>
          </w:p>
        </w:tc>
        <w:tc>
          <w:tcPr>
            <w:tcW w:w="1094" w:type="dxa"/>
            <w:shd w:val="clear" w:color="auto" w:fill="auto"/>
            <w:vAlign w:val="center"/>
          </w:tcPr>
          <w:p w14:paraId="3005C72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-0,26</w:t>
            </w:r>
          </w:p>
        </w:tc>
        <w:tc>
          <w:tcPr>
            <w:tcW w:w="1027" w:type="dxa"/>
            <w:shd w:val="clear" w:color="auto" w:fill="auto"/>
            <w:vAlign w:val="center"/>
          </w:tcPr>
          <w:p w14:paraId="68B53CA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-0,26</w:t>
            </w:r>
          </w:p>
        </w:tc>
      </w:tr>
      <w:tr w:rsidR="00024FD6" w:rsidRPr="00667CD4" w14:paraId="7A9A33ED" w14:textId="77777777" w:rsidTr="00576D97">
        <w:trPr>
          <w:cantSplit/>
        </w:trPr>
        <w:tc>
          <w:tcPr>
            <w:tcW w:w="927" w:type="dxa"/>
            <w:shd w:val="clear" w:color="auto" w:fill="auto"/>
            <w:vAlign w:val="center"/>
          </w:tcPr>
          <w:p w14:paraId="72F0E01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3.2.16</w:t>
            </w:r>
          </w:p>
        </w:tc>
        <w:tc>
          <w:tcPr>
            <w:tcW w:w="3819" w:type="dxa"/>
            <w:shd w:val="clear" w:color="auto" w:fill="auto"/>
            <w:vAlign w:val="center"/>
          </w:tcPr>
          <w:p w14:paraId="1DD28424"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Прочие транспортные услуги производственного характера</w:t>
            </w:r>
          </w:p>
        </w:tc>
        <w:tc>
          <w:tcPr>
            <w:tcW w:w="1491" w:type="dxa"/>
            <w:shd w:val="clear" w:color="auto" w:fill="auto"/>
            <w:vAlign w:val="center"/>
          </w:tcPr>
          <w:p w14:paraId="3024173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3,02</w:t>
            </w:r>
          </w:p>
        </w:tc>
        <w:tc>
          <w:tcPr>
            <w:tcW w:w="1368" w:type="dxa"/>
            <w:shd w:val="clear" w:color="auto" w:fill="auto"/>
            <w:vAlign w:val="center"/>
          </w:tcPr>
          <w:p w14:paraId="739AA2E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3,29</w:t>
            </w:r>
          </w:p>
        </w:tc>
        <w:tc>
          <w:tcPr>
            <w:tcW w:w="1365" w:type="dxa"/>
            <w:shd w:val="clear" w:color="auto" w:fill="auto"/>
            <w:vAlign w:val="center"/>
          </w:tcPr>
          <w:p w14:paraId="0E67FAD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506" w:type="dxa"/>
            <w:shd w:val="clear" w:color="auto" w:fill="auto"/>
            <w:vAlign w:val="center"/>
          </w:tcPr>
          <w:p w14:paraId="460EE73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0,00</w:t>
            </w:r>
          </w:p>
        </w:tc>
        <w:tc>
          <w:tcPr>
            <w:tcW w:w="1094" w:type="dxa"/>
            <w:shd w:val="clear" w:color="auto" w:fill="auto"/>
            <w:vAlign w:val="center"/>
          </w:tcPr>
          <w:p w14:paraId="44CA06E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229" w:type="dxa"/>
            <w:shd w:val="clear" w:color="auto" w:fill="auto"/>
            <w:vAlign w:val="center"/>
          </w:tcPr>
          <w:p w14:paraId="1577631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94" w:type="dxa"/>
            <w:shd w:val="clear" w:color="auto" w:fill="auto"/>
            <w:vAlign w:val="center"/>
          </w:tcPr>
          <w:p w14:paraId="2020884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27" w:type="dxa"/>
            <w:shd w:val="clear" w:color="auto" w:fill="auto"/>
            <w:vAlign w:val="center"/>
          </w:tcPr>
          <w:p w14:paraId="1B17C98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r>
      <w:tr w:rsidR="00024FD6" w:rsidRPr="00667CD4" w14:paraId="7CC86EAE" w14:textId="77777777" w:rsidTr="00576D97">
        <w:trPr>
          <w:cantSplit/>
        </w:trPr>
        <w:tc>
          <w:tcPr>
            <w:tcW w:w="927" w:type="dxa"/>
            <w:shd w:val="clear" w:color="auto" w:fill="auto"/>
            <w:vAlign w:val="center"/>
          </w:tcPr>
          <w:p w14:paraId="08C6F1A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3.2.17</w:t>
            </w:r>
          </w:p>
        </w:tc>
        <w:tc>
          <w:tcPr>
            <w:tcW w:w="3819" w:type="dxa"/>
            <w:shd w:val="clear" w:color="auto" w:fill="auto"/>
            <w:vAlign w:val="center"/>
          </w:tcPr>
          <w:p w14:paraId="533246F3"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Подписка на нормативно-техническую литературу</w:t>
            </w:r>
          </w:p>
        </w:tc>
        <w:tc>
          <w:tcPr>
            <w:tcW w:w="1491" w:type="dxa"/>
            <w:shd w:val="clear" w:color="auto" w:fill="auto"/>
            <w:vAlign w:val="center"/>
          </w:tcPr>
          <w:p w14:paraId="4AD8AE98"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754,87</w:t>
            </w:r>
          </w:p>
        </w:tc>
        <w:tc>
          <w:tcPr>
            <w:tcW w:w="1368" w:type="dxa"/>
            <w:shd w:val="clear" w:color="auto" w:fill="auto"/>
            <w:vAlign w:val="center"/>
          </w:tcPr>
          <w:p w14:paraId="75AEE0A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821,96</w:t>
            </w:r>
          </w:p>
        </w:tc>
        <w:tc>
          <w:tcPr>
            <w:tcW w:w="1365" w:type="dxa"/>
            <w:shd w:val="clear" w:color="auto" w:fill="auto"/>
            <w:vAlign w:val="center"/>
          </w:tcPr>
          <w:p w14:paraId="50ED1B9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660,22</w:t>
            </w:r>
          </w:p>
        </w:tc>
        <w:tc>
          <w:tcPr>
            <w:tcW w:w="1506" w:type="dxa"/>
            <w:shd w:val="clear" w:color="auto" w:fill="auto"/>
            <w:vAlign w:val="center"/>
          </w:tcPr>
          <w:p w14:paraId="33476CC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660,24</w:t>
            </w:r>
          </w:p>
        </w:tc>
        <w:tc>
          <w:tcPr>
            <w:tcW w:w="1094" w:type="dxa"/>
            <w:shd w:val="clear" w:color="auto" w:fill="auto"/>
            <w:vAlign w:val="center"/>
          </w:tcPr>
          <w:p w14:paraId="5626009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-24,50</w:t>
            </w:r>
          </w:p>
        </w:tc>
        <w:tc>
          <w:tcPr>
            <w:tcW w:w="1229" w:type="dxa"/>
            <w:shd w:val="clear" w:color="auto" w:fill="auto"/>
            <w:vAlign w:val="center"/>
          </w:tcPr>
          <w:p w14:paraId="0AF16DF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-24,49</w:t>
            </w:r>
          </w:p>
        </w:tc>
        <w:tc>
          <w:tcPr>
            <w:tcW w:w="1094" w:type="dxa"/>
            <w:shd w:val="clear" w:color="auto" w:fill="auto"/>
            <w:vAlign w:val="center"/>
          </w:tcPr>
          <w:p w14:paraId="6B142652"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-14,34</w:t>
            </w:r>
          </w:p>
        </w:tc>
        <w:tc>
          <w:tcPr>
            <w:tcW w:w="1027" w:type="dxa"/>
            <w:shd w:val="clear" w:color="auto" w:fill="auto"/>
            <w:vAlign w:val="center"/>
          </w:tcPr>
          <w:p w14:paraId="7F0EFB37"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-14,33</w:t>
            </w:r>
          </w:p>
        </w:tc>
      </w:tr>
      <w:tr w:rsidR="00024FD6" w:rsidRPr="00667CD4" w14:paraId="12C6A7F9" w14:textId="77777777" w:rsidTr="00576D97">
        <w:trPr>
          <w:cantSplit/>
        </w:trPr>
        <w:tc>
          <w:tcPr>
            <w:tcW w:w="927" w:type="dxa"/>
            <w:shd w:val="clear" w:color="auto" w:fill="auto"/>
            <w:vAlign w:val="center"/>
          </w:tcPr>
          <w:p w14:paraId="304AF33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3.2.18</w:t>
            </w:r>
          </w:p>
        </w:tc>
        <w:tc>
          <w:tcPr>
            <w:tcW w:w="3819" w:type="dxa"/>
            <w:shd w:val="clear" w:color="auto" w:fill="auto"/>
            <w:vAlign w:val="center"/>
          </w:tcPr>
          <w:p w14:paraId="46621F89"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Прочие услуги сторонних организаций</w:t>
            </w:r>
          </w:p>
        </w:tc>
        <w:tc>
          <w:tcPr>
            <w:tcW w:w="1491" w:type="dxa"/>
            <w:shd w:val="clear" w:color="auto" w:fill="auto"/>
            <w:vAlign w:val="center"/>
          </w:tcPr>
          <w:p w14:paraId="3D60A35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826,23</w:t>
            </w:r>
          </w:p>
        </w:tc>
        <w:tc>
          <w:tcPr>
            <w:tcW w:w="1368" w:type="dxa"/>
            <w:shd w:val="clear" w:color="auto" w:fill="auto"/>
            <w:vAlign w:val="center"/>
          </w:tcPr>
          <w:p w14:paraId="3F66E88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899,67</w:t>
            </w:r>
          </w:p>
        </w:tc>
        <w:tc>
          <w:tcPr>
            <w:tcW w:w="1365" w:type="dxa"/>
            <w:shd w:val="clear" w:color="auto" w:fill="auto"/>
            <w:vAlign w:val="center"/>
          </w:tcPr>
          <w:p w14:paraId="69F3EF3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180,33</w:t>
            </w:r>
          </w:p>
        </w:tc>
        <w:tc>
          <w:tcPr>
            <w:tcW w:w="1506" w:type="dxa"/>
            <w:shd w:val="clear" w:color="auto" w:fill="auto"/>
            <w:vAlign w:val="center"/>
          </w:tcPr>
          <w:p w14:paraId="4E2CFF3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180,33</w:t>
            </w:r>
          </w:p>
        </w:tc>
        <w:tc>
          <w:tcPr>
            <w:tcW w:w="1094" w:type="dxa"/>
            <w:shd w:val="clear" w:color="auto" w:fill="auto"/>
            <w:vAlign w:val="center"/>
          </w:tcPr>
          <w:p w14:paraId="2F4728C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-398,90</w:t>
            </w:r>
          </w:p>
        </w:tc>
        <w:tc>
          <w:tcPr>
            <w:tcW w:w="1229" w:type="dxa"/>
            <w:shd w:val="clear" w:color="auto" w:fill="auto"/>
            <w:vAlign w:val="center"/>
          </w:tcPr>
          <w:p w14:paraId="57F4780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-398,90</w:t>
            </w:r>
          </w:p>
        </w:tc>
        <w:tc>
          <w:tcPr>
            <w:tcW w:w="1094" w:type="dxa"/>
            <w:shd w:val="clear" w:color="auto" w:fill="auto"/>
            <w:vAlign w:val="center"/>
          </w:tcPr>
          <w:p w14:paraId="58AD18D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-358,18</w:t>
            </w:r>
          </w:p>
        </w:tc>
        <w:tc>
          <w:tcPr>
            <w:tcW w:w="1027" w:type="dxa"/>
            <w:shd w:val="clear" w:color="auto" w:fill="auto"/>
            <w:vAlign w:val="center"/>
          </w:tcPr>
          <w:p w14:paraId="039F568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-358,18</w:t>
            </w:r>
          </w:p>
        </w:tc>
      </w:tr>
      <w:tr w:rsidR="00024FD6" w:rsidRPr="00667CD4" w14:paraId="0D571468" w14:textId="77777777" w:rsidTr="00576D97">
        <w:trPr>
          <w:cantSplit/>
        </w:trPr>
        <w:tc>
          <w:tcPr>
            <w:tcW w:w="927" w:type="dxa"/>
            <w:shd w:val="clear" w:color="auto" w:fill="auto"/>
            <w:vAlign w:val="center"/>
          </w:tcPr>
          <w:p w14:paraId="6A26C0C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3.3</w:t>
            </w:r>
          </w:p>
        </w:tc>
        <w:tc>
          <w:tcPr>
            <w:tcW w:w="3819" w:type="dxa"/>
            <w:shd w:val="clear" w:color="auto" w:fill="auto"/>
            <w:vAlign w:val="center"/>
          </w:tcPr>
          <w:p w14:paraId="6BBDF9B7"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Расходы на лицензирование, сертификацию, получение регистрационных свидетельств</w:t>
            </w:r>
          </w:p>
        </w:tc>
        <w:tc>
          <w:tcPr>
            <w:tcW w:w="1491" w:type="dxa"/>
            <w:shd w:val="clear" w:color="auto" w:fill="auto"/>
            <w:vAlign w:val="center"/>
          </w:tcPr>
          <w:p w14:paraId="7221CB80"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347,08</w:t>
            </w:r>
          </w:p>
        </w:tc>
        <w:tc>
          <w:tcPr>
            <w:tcW w:w="1368" w:type="dxa"/>
            <w:shd w:val="clear" w:color="auto" w:fill="auto"/>
            <w:vAlign w:val="center"/>
          </w:tcPr>
          <w:p w14:paraId="1588EE9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571,54</w:t>
            </w:r>
          </w:p>
        </w:tc>
        <w:tc>
          <w:tcPr>
            <w:tcW w:w="1365" w:type="dxa"/>
            <w:shd w:val="clear" w:color="auto" w:fill="auto"/>
            <w:vAlign w:val="center"/>
          </w:tcPr>
          <w:p w14:paraId="4136629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480,35</w:t>
            </w:r>
          </w:p>
        </w:tc>
        <w:tc>
          <w:tcPr>
            <w:tcW w:w="1506" w:type="dxa"/>
            <w:shd w:val="clear" w:color="auto" w:fill="auto"/>
            <w:vAlign w:val="center"/>
          </w:tcPr>
          <w:p w14:paraId="5E70E9C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480,35</w:t>
            </w:r>
          </w:p>
        </w:tc>
        <w:tc>
          <w:tcPr>
            <w:tcW w:w="1094" w:type="dxa"/>
            <w:shd w:val="clear" w:color="auto" w:fill="auto"/>
            <w:vAlign w:val="center"/>
          </w:tcPr>
          <w:p w14:paraId="2CC4AC7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-18,99</w:t>
            </w:r>
          </w:p>
        </w:tc>
        <w:tc>
          <w:tcPr>
            <w:tcW w:w="1229" w:type="dxa"/>
            <w:shd w:val="clear" w:color="auto" w:fill="auto"/>
            <w:vAlign w:val="center"/>
          </w:tcPr>
          <w:p w14:paraId="1018334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-18,99</w:t>
            </w:r>
          </w:p>
        </w:tc>
        <w:tc>
          <w:tcPr>
            <w:tcW w:w="1094" w:type="dxa"/>
            <w:shd w:val="clear" w:color="auto" w:fill="auto"/>
            <w:vAlign w:val="center"/>
          </w:tcPr>
          <w:p w14:paraId="0B742EE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27,74</w:t>
            </w:r>
          </w:p>
        </w:tc>
        <w:tc>
          <w:tcPr>
            <w:tcW w:w="1027" w:type="dxa"/>
            <w:shd w:val="clear" w:color="auto" w:fill="auto"/>
            <w:vAlign w:val="center"/>
          </w:tcPr>
          <w:p w14:paraId="0337C39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27,74</w:t>
            </w:r>
          </w:p>
        </w:tc>
      </w:tr>
      <w:tr w:rsidR="00024FD6" w:rsidRPr="00667CD4" w14:paraId="13D048EC" w14:textId="77777777" w:rsidTr="00576D97">
        <w:trPr>
          <w:cantSplit/>
        </w:trPr>
        <w:tc>
          <w:tcPr>
            <w:tcW w:w="927" w:type="dxa"/>
            <w:shd w:val="clear" w:color="auto" w:fill="auto"/>
            <w:vAlign w:val="center"/>
          </w:tcPr>
          <w:p w14:paraId="60B69520"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3.4</w:t>
            </w:r>
          </w:p>
        </w:tc>
        <w:tc>
          <w:tcPr>
            <w:tcW w:w="3819" w:type="dxa"/>
            <w:shd w:val="clear" w:color="auto" w:fill="auto"/>
            <w:vAlign w:val="center"/>
          </w:tcPr>
          <w:p w14:paraId="5783D810"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Расходы на страхование</w:t>
            </w:r>
          </w:p>
        </w:tc>
        <w:tc>
          <w:tcPr>
            <w:tcW w:w="1491" w:type="dxa"/>
            <w:shd w:val="clear" w:color="auto" w:fill="auto"/>
            <w:vAlign w:val="center"/>
          </w:tcPr>
          <w:p w14:paraId="7804BA7F"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8 1</w:t>
            </w:r>
            <w:r w:rsidR="00024FD6" w:rsidRPr="00667CD4">
              <w:rPr>
                <w:rFonts w:ascii="Myriad Pro" w:eastAsia="Times New Roman" w:hAnsi="Myriad Pro" w:cs="Calibri"/>
                <w:b/>
                <w:bCs/>
                <w:sz w:val="18"/>
                <w:szCs w:val="18"/>
                <w:lang w:eastAsia="ru-RU"/>
              </w:rPr>
              <w:t>80,71</w:t>
            </w:r>
          </w:p>
        </w:tc>
        <w:tc>
          <w:tcPr>
            <w:tcW w:w="1368" w:type="dxa"/>
            <w:shd w:val="clear" w:color="auto" w:fill="auto"/>
            <w:vAlign w:val="center"/>
          </w:tcPr>
          <w:p w14:paraId="68738E6C"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w:t>
            </w:r>
            <w:r w:rsidR="00834137" w:rsidRPr="00667CD4">
              <w:rPr>
                <w:rFonts w:ascii="Myriad Pro" w:eastAsia="Times New Roman" w:hAnsi="Myriad Pro" w:cs="Calibri"/>
                <w:b/>
                <w:bCs/>
                <w:sz w:val="18"/>
                <w:szCs w:val="18"/>
                <w:lang w:eastAsia="ru-RU"/>
              </w:rPr>
              <w:t>0 6</w:t>
            </w:r>
            <w:r w:rsidRPr="00667CD4">
              <w:rPr>
                <w:rFonts w:ascii="Myriad Pro" w:eastAsia="Times New Roman" w:hAnsi="Myriad Pro" w:cs="Calibri"/>
                <w:b/>
                <w:bCs/>
                <w:sz w:val="18"/>
                <w:szCs w:val="18"/>
                <w:lang w:eastAsia="ru-RU"/>
              </w:rPr>
              <w:t>86,02</w:t>
            </w:r>
          </w:p>
        </w:tc>
        <w:tc>
          <w:tcPr>
            <w:tcW w:w="1365" w:type="dxa"/>
            <w:shd w:val="clear" w:color="auto" w:fill="auto"/>
            <w:vAlign w:val="center"/>
          </w:tcPr>
          <w:p w14:paraId="342BC1D7"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5 6</w:t>
            </w:r>
            <w:r w:rsidR="00024FD6" w:rsidRPr="00667CD4">
              <w:rPr>
                <w:rFonts w:ascii="Myriad Pro" w:eastAsia="Times New Roman" w:hAnsi="Myriad Pro" w:cs="Calibri"/>
                <w:b/>
                <w:bCs/>
                <w:sz w:val="18"/>
                <w:szCs w:val="18"/>
                <w:lang w:eastAsia="ru-RU"/>
              </w:rPr>
              <w:t>98,27</w:t>
            </w:r>
          </w:p>
        </w:tc>
        <w:tc>
          <w:tcPr>
            <w:tcW w:w="1506" w:type="dxa"/>
            <w:shd w:val="clear" w:color="auto" w:fill="auto"/>
            <w:vAlign w:val="center"/>
          </w:tcPr>
          <w:p w14:paraId="0DB83192"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2 7</w:t>
            </w:r>
            <w:r w:rsidR="00024FD6" w:rsidRPr="00667CD4">
              <w:rPr>
                <w:rFonts w:ascii="Myriad Pro" w:eastAsia="Times New Roman" w:hAnsi="Myriad Pro" w:cs="Calibri"/>
                <w:b/>
                <w:bCs/>
                <w:sz w:val="18"/>
                <w:szCs w:val="18"/>
                <w:lang w:eastAsia="ru-RU"/>
              </w:rPr>
              <w:t>86,87</w:t>
            </w:r>
          </w:p>
        </w:tc>
        <w:tc>
          <w:tcPr>
            <w:tcW w:w="1094" w:type="dxa"/>
            <w:shd w:val="clear" w:color="auto" w:fill="auto"/>
            <w:vAlign w:val="center"/>
          </w:tcPr>
          <w:p w14:paraId="6E52670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-87,53</w:t>
            </w:r>
          </w:p>
        </w:tc>
        <w:tc>
          <w:tcPr>
            <w:tcW w:w="1229" w:type="dxa"/>
            <w:shd w:val="clear" w:color="auto" w:fill="auto"/>
            <w:vAlign w:val="center"/>
          </w:tcPr>
          <w:p w14:paraId="6A488D0D"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-283,44</w:t>
            </w:r>
          </w:p>
        </w:tc>
        <w:tc>
          <w:tcPr>
            <w:tcW w:w="1094" w:type="dxa"/>
            <w:shd w:val="clear" w:color="auto" w:fill="auto"/>
            <w:vAlign w:val="center"/>
          </w:tcPr>
          <w:p w14:paraId="7C582D6C"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-43,56</w:t>
            </w:r>
          </w:p>
        </w:tc>
        <w:tc>
          <w:tcPr>
            <w:tcW w:w="1027" w:type="dxa"/>
            <w:shd w:val="clear" w:color="auto" w:fill="auto"/>
            <w:vAlign w:val="center"/>
          </w:tcPr>
          <w:p w14:paraId="5DD3722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-193,54</w:t>
            </w:r>
          </w:p>
        </w:tc>
      </w:tr>
      <w:tr w:rsidR="00024FD6" w:rsidRPr="00667CD4" w14:paraId="5E0E4FF1" w14:textId="77777777" w:rsidTr="00576D97">
        <w:trPr>
          <w:cantSplit/>
        </w:trPr>
        <w:tc>
          <w:tcPr>
            <w:tcW w:w="927" w:type="dxa"/>
            <w:shd w:val="clear" w:color="auto" w:fill="auto"/>
            <w:vAlign w:val="center"/>
          </w:tcPr>
          <w:p w14:paraId="388A430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3.5</w:t>
            </w:r>
          </w:p>
        </w:tc>
        <w:tc>
          <w:tcPr>
            <w:tcW w:w="3819" w:type="dxa"/>
            <w:shd w:val="clear" w:color="auto" w:fill="auto"/>
            <w:vAlign w:val="center"/>
          </w:tcPr>
          <w:p w14:paraId="2B3A2D59"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Командировочные расходы</w:t>
            </w:r>
          </w:p>
        </w:tc>
        <w:tc>
          <w:tcPr>
            <w:tcW w:w="1491" w:type="dxa"/>
            <w:shd w:val="clear" w:color="auto" w:fill="auto"/>
            <w:vAlign w:val="center"/>
          </w:tcPr>
          <w:p w14:paraId="71EA85F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w:t>
            </w:r>
            <w:r w:rsidR="009C7B3E" w:rsidRPr="00667CD4">
              <w:rPr>
                <w:rFonts w:ascii="Myriad Pro" w:eastAsia="Times New Roman" w:hAnsi="Myriad Pro" w:cs="Calibri"/>
                <w:b/>
                <w:bCs/>
                <w:sz w:val="18"/>
                <w:szCs w:val="18"/>
                <w:lang w:eastAsia="ru-RU"/>
              </w:rPr>
              <w:t>2 3</w:t>
            </w:r>
            <w:r w:rsidRPr="00667CD4">
              <w:rPr>
                <w:rFonts w:ascii="Myriad Pro" w:eastAsia="Times New Roman" w:hAnsi="Myriad Pro" w:cs="Calibri"/>
                <w:b/>
                <w:bCs/>
                <w:sz w:val="18"/>
                <w:szCs w:val="18"/>
                <w:lang w:eastAsia="ru-RU"/>
              </w:rPr>
              <w:t>42,61</w:t>
            </w:r>
          </w:p>
        </w:tc>
        <w:tc>
          <w:tcPr>
            <w:tcW w:w="1368" w:type="dxa"/>
            <w:shd w:val="clear" w:color="auto" w:fill="auto"/>
            <w:vAlign w:val="center"/>
          </w:tcPr>
          <w:p w14:paraId="4D21943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w:t>
            </w:r>
            <w:r w:rsidR="009C7B3E" w:rsidRPr="00667CD4">
              <w:rPr>
                <w:rFonts w:ascii="Myriad Pro" w:eastAsia="Times New Roman" w:hAnsi="Myriad Pro" w:cs="Calibri"/>
                <w:b/>
                <w:bCs/>
                <w:sz w:val="18"/>
                <w:szCs w:val="18"/>
                <w:lang w:eastAsia="ru-RU"/>
              </w:rPr>
              <w:t>3 4</w:t>
            </w:r>
            <w:r w:rsidRPr="00667CD4">
              <w:rPr>
                <w:rFonts w:ascii="Myriad Pro" w:eastAsia="Times New Roman" w:hAnsi="Myriad Pro" w:cs="Calibri"/>
                <w:b/>
                <w:bCs/>
                <w:sz w:val="18"/>
                <w:szCs w:val="18"/>
                <w:lang w:eastAsia="ru-RU"/>
              </w:rPr>
              <w:t>39,62</w:t>
            </w:r>
          </w:p>
        </w:tc>
        <w:tc>
          <w:tcPr>
            <w:tcW w:w="1365" w:type="dxa"/>
            <w:shd w:val="clear" w:color="auto" w:fill="auto"/>
            <w:vAlign w:val="center"/>
          </w:tcPr>
          <w:p w14:paraId="1C3FF33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w:t>
            </w:r>
            <w:r w:rsidR="009C7B3E" w:rsidRPr="00667CD4">
              <w:rPr>
                <w:rFonts w:ascii="Myriad Pro" w:eastAsia="Times New Roman" w:hAnsi="Myriad Pro" w:cs="Calibri"/>
                <w:b/>
                <w:bCs/>
                <w:sz w:val="18"/>
                <w:szCs w:val="18"/>
                <w:lang w:eastAsia="ru-RU"/>
              </w:rPr>
              <w:t>2 3</w:t>
            </w:r>
            <w:r w:rsidRPr="00667CD4">
              <w:rPr>
                <w:rFonts w:ascii="Myriad Pro" w:eastAsia="Times New Roman" w:hAnsi="Myriad Pro" w:cs="Calibri"/>
                <w:b/>
                <w:bCs/>
                <w:sz w:val="18"/>
                <w:szCs w:val="18"/>
                <w:lang w:eastAsia="ru-RU"/>
              </w:rPr>
              <w:t>51,23</w:t>
            </w:r>
          </w:p>
        </w:tc>
        <w:tc>
          <w:tcPr>
            <w:tcW w:w="1506" w:type="dxa"/>
            <w:shd w:val="clear" w:color="auto" w:fill="auto"/>
            <w:vAlign w:val="center"/>
          </w:tcPr>
          <w:p w14:paraId="5C61B09C"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w:t>
            </w:r>
            <w:r w:rsidR="009C7B3E" w:rsidRPr="00667CD4">
              <w:rPr>
                <w:rFonts w:ascii="Myriad Pro" w:eastAsia="Times New Roman" w:hAnsi="Myriad Pro" w:cs="Calibri"/>
                <w:b/>
                <w:bCs/>
                <w:sz w:val="18"/>
                <w:szCs w:val="18"/>
                <w:lang w:eastAsia="ru-RU"/>
              </w:rPr>
              <w:t>2 3</w:t>
            </w:r>
            <w:r w:rsidRPr="00667CD4">
              <w:rPr>
                <w:rFonts w:ascii="Myriad Pro" w:eastAsia="Times New Roman" w:hAnsi="Myriad Pro" w:cs="Calibri"/>
                <w:b/>
                <w:bCs/>
                <w:sz w:val="18"/>
                <w:szCs w:val="18"/>
                <w:lang w:eastAsia="ru-RU"/>
              </w:rPr>
              <w:t>51,25</w:t>
            </w:r>
          </w:p>
        </w:tc>
        <w:tc>
          <w:tcPr>
            <w:tcW w:w="1094" w:type="dxa"/>
            <w:shd w:val="clear" w:color="auto" w:fill="auto"/>
            <w:vAlign w:val="center"/>
          </w:tcPr>
          <w:p w14:paraId="2AC13CA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-8,81</w:t>
            </w:r>
          </w:p>
        </w:tc>
        <w:tc>
          <w:tcPr>
            <w:tcW w:w="1229" w:type="dxa"/>
            <w:shd w:val="clear" w:color="auto" w:fill="auto"/>
            <w:vAlign w:val="center"/>
          </w:tcPr>
          <w:p w14:paraId="524055F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-8,81</w:t>
            </w:r>
          </w:p>
        </w:tc>
        <w:tc>
          <w:tcPr>
            <w:tcW w:w="1094" w:type="dxa"/>
            <w:shd w:val="clear" w:color="auto" w:fill="auto"/>
            <w:vAlign w:val="center"/>
          </w:tcPr>
          <w:p w14:paraId="092EBE4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0,07</w:t>
            </w:r>
          </w:p>
        </w:tc>
        <w:tc>
          <w:tcPr>
            <w:tcW w:w="1027" w:type="dxa"/>
            <w:shd w:val="clear" w:color="auto" w:fill="auto"/>
            <w:vAlign w:val="center"/>
          </w:tcPr>
          <w:p w14:paraId="6146393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0,07</w:t>
            </w:r>
          </w:p>
        </w:tc>
      </w:tr>
      <w:tr w:rsidR="00024FD6" w:rsidRPr="00667CD4" w14:paraId="17C9AED1" w14:textId="77777777" w:rsidTr="00576D97">
        <w:trPr>
          <w:cantSplit/>
        </w:trPr>
        <w:tc>
          <w:tcPr>
            <w:tcW w:w="927" w:type="dxa"/>
            <w:shd w:val="clear" w:color="auto" w:fill="auto"/>
            <w:vAlign w:val="center"/>
          </w:tcPr>
          <w:p w14:paraId="661DC3A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lastRenderedPageBreak/>
              <w:t>3.6</w:t>
            </w:r>
          </w:p>
        </w:tc>
        <w:tc>
          <w:tcPr>
            <w:tcW w:w="3819" w:type="dxa"/>
            <w:shd w:val="clear" w:color="auto" w:fill="auto"/>
            <w:vAlign w:val="center"/>
          </w:tcPr>
          <w:p w14:paraId="1EE7446B"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Представительские расходы</w:t>
            </w:r>
          </w:p>
        </w:tc>
        <w:tc>
          <w:tcPr>
            <w:tcW w:w="1491" w:type="dxa"/>
            <w:shd w:val="clear" w:color="auto" w:fill="auto"/>
            <w:vAlign w:val="center"/>
          </w:tcPr>
          <w:p w14:paraId="29388E8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651,16</w:t>
            </w:r>
          </w:p>
        </w:tc>
        <w:tc>
          <w:tcPr>
            <w:tcW w:w="1368" w:type="dxa"/>
            <w:shd w:val="clear" w:color="auto" w:fill="auto"/>
            <w:vAlign w:val="center"/>
          </w:tcPr>
          <w:p w14:paraId="79C143E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709,04</w:t>
            </w:r>
          </w:p>
        </w:tc>
        <w:tc>
          <w:tcPr>
            <w:tcW w:w="1365" w:type="dxa"/>
            <w:shd w:val="clear" w:color="auto" w:fill="auto"/>
            <w:vAlign w:val="center"/>
          </w:tcPr>
          <w:p w14:paraId="065629B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506" w:type="dxa"/>
            <w:shd w:val="clear" w:color="auto" w:fill="auto"/>
            <w:vAlign w:val="center"/>
          </w:tcPr>
          <w:p w14:paraId="328A370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094" w:type="dxa"/>
            <w:shd w:val="clear" w:color="auto" w:fill="auto"/>
            <w:vAlign w:val="center"/>
          </w:tcPr>
          <w:p w14:paraId="7B6EE00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w:t>
            </w:r>
          </w:p>
        </w:tc>
        <w:tc>
          <w:tcPr>
            <w:tcW w:w="1229" w:type="dxa"/>
            <w:shd w:val="clear" w:color="auto" w:fill="auto"/>
            <w:vAlign w:val="center"/>
          </w:tcPr>
          <w:p w14:paraId="6796A6B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w:t>
            </w:r>
          </w:p>
        </w:tc>
        <w:tc>
          <w:tcPr>
            <w:tcW w:w="1094" w:type="dxa"/>
            <w:shd w:val="clear" w:color="auto" w:fill="auto"/>
            <w:vAlign w:val="center"/>
          </w:tcPr>
          <w:p w14:paraId="1985CF43"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w:t>
            </w:r>
          </w:p>
        </w:tc>
        <w:tc>
          <w:tcPr>
            <w:tcW w:w="1027" w:type="dxa"/>
            <w:shd w:val="clear" w:color="auto" w:fill="auto"/>
            <w:vAlign w:val="center"/>
          </w:tcPr>
          <w:p w14:paraId="3D6CF39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w:t>
            </w:r>
          </w:p>
        </w:tc>
      </w:tr>
      <w:tr w:rsidR="00024FD6" w:rsidRPr="00667CD4" w14:paraId="0D5E61F1" w14:textId="77777777" w:rsidTr="00576D97">
        <w:trPr>
          <w:cantSplit/>
        </w:trPr>
        <w:tc>
          <w:tcPr>
            <w:tcW w:w="927" w:type="dxa"/>
            <w:shd w:val="clear" w:color="auto" w:fill="auto"/>
            <w:vAlign w:val="center"/>
          </w:tcPr>
          <w:p w14:paraId="2F443BED"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3.7</w:t>
            </w:r>
          </w:p>
        </w:tc>
        <w:tc>
          <w:tcPr>
            <w:tcW w:w="3819" w:type="dxa"/>
            <w:shd w:val="clear" w:color="auto" w:fill="auto"/>
            <w:vAlign w:val="center"/>
          </w:tcPr>
          <w:p w14:paraId="67BBCF2F"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Расходы по управлению организацией и ее структурными подразделениями</w:t>
            </w:r>
          </w:p>
        </w:tc>
        <w:tc>
          <w:tcPr>
            <w:tcW w:w="1491" w:type="dxa"/>
            <w:shd w:val="clear" w:color="auto" w:fill="auto"/>
            <w:vAlign w:val="center"/>
          </w:tcPr>
          <w:p w14:paraId="2B0820F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11</w:t>
            </w:r>
            <w:r w:rsidR="00834137" w:rsidRPr="00667CD4">
              <w:rPr>
                <w:rFonts w:ascii="Myriad Pro" w:eastAsia="Times New Roman" w:hAnsi="Myriad Pro" w:cs="Calibri"/>
                <w:b/>
                <w:bCs/>
                <w:sz w:val="18"/>
                <w:szCs w:val="18"/>
                <w:lang w:eastAsia="ru-RU"/>
              </w:rPr>
              <w:t>7 5</w:t>
            </w:r>
            <w:r w:rsidRPr="00667CD4">
              <w:rPr>
                <w:rFonts w:ascii="Myriad Pro" w:eastAsia="Times New Roman" w:hAnsi="Myriad Pro" w:cs="Calibri"/>
                <w:b/>
                <w:bCs/>
                <w:sz w:val="18"/>
                <w:szCs w:val="18"/>
                <w:lang w:eastAsia="ru-RU"/>
              </w:rPr>
              <w:t>51,73</w:t>
            </w:r>
          </w:p>
        </w:tc>
        <w:tc>
          <w:tcPr>
            <w:tcW w:w="1368" w:type="dxa"/>
            <w:shd w:val="clear" w:color="auto" w:fill="auto"/>
            <w:vAlign w:val="center"/>
          </w:tcPr>
          <w:p w14:paraId="71E60E0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11</w:t>
            </w:r>
            <w:r w:rsidR="00834137" w:rsidRPr="00667CD4">
              <w:rPr>
                <w:rFonts w:ascii="Myriad Pro" w:eastAsia="Times New Roman" w:hAnsi="Myriad Pro" w:cs="Calibri"/>
                <w:b/>
                <w:bCs/>
                <w:sz w:val="18"/>
                <w:szCs w:val="18"/>
                <w:lang w:eastAsia="ru-RU"/>
              </w:rPr>
              <w:t>9 3</w:t>
            </w:r>
            <w:r w:rsidRPr="00667CD4">
              <w:rPr>
                <w:rFonts w:ascii="Myriad Pro" w:eastAsia="Times New Roman" w:hAnsi="Myriad Pro" w:cs="Calibri"/>
                <w:b/>
                <w:bCs/>
                <w:sz w:val="18"/>
                <w:szCs w:val="18"/>
                <w:lang w:eastAsia="ru-RU"/>
              </w:rPr>
              <w:t>10,62</w:t>
            </w:r>
          </w:p>
        </w:tc>
        <w:tc>
          <w:tcPr>
            <w:tcW w:w="1365" w:type="dxa"/>
            <w:shd w:val="clear" w:color="auto" w:fill="auto"/>
            <w:vAlign w:val="center"/>
          </w:tcPr>
          <w:p w14:paraId="21B5225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7 8</w:t>
            </w:r>
            <w:r w:rsidRPr="00667CD4">
              <w:rPr>
                <w:rFonts w:ascii="Myriad Pro" w:eastAsia="Times New Roman" w:hAnsi="Myriad Pro" w:cs="Calibri"/>
                <w:b/>
                <w:bCs/>
                <w:sz w:val="18"/>
                <w:szCs w:val="18"/>
                <w:lang w:eastAsia="ru-RU"/>
              </w:rPr>
              <w:t>93,31</w:t>
            </w:r>
          </w:p>
        </w:tc>
        <w:tc>
          <w:tcPr>
            <w:tcW w:w="1506" w:type="dxa"/>
            <w:shd w:val="clear" w:color="auto" w:fill="auto"/>
            <w:vAlign w:val="center"/>
          </w:tcPr>
          <w:p w14:paraId="3CF46BD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w:t>
            </w:r>
            <w:r w:rsidR="009C7B3E" w:rsidRPr="00667CD4">
              <w:rPr>
                <w:rFonts w:ascii="Myriad Pro" w:eastAsia="Times New Roman" w:hAnsi="Myriad Pro" w:cs="Calibri"/>
                <w:b/>
                <w:bCs/>
                <w:sz w:val="18"/>
                <w:szCs w:val="18"/>
                <w:lang w:eastAsia="ru-RU"/>
              </w:rPr>
              <w:t>3 2</w:t>
            </w:r>
            <w:r w:rsidRPr="00667CD4">
              <w:rPr>
                <w:rFonts w:ascii="Myriad Pro" w:eastAsia="Times New Roman" w:hAnsi="Myriad Pro" w:cs="Calibri"/>
                <w:b/>
                <w:bCs/>
                <w:sz w:val="18"/>
                <w:szCs w:val="18"/>
                <w:lang w:eastAsia="ru-RU"/>
              </w:rPr>
              <w:t>58,70</w:t>
            </w:r>
          </w:p>
        </w:tc>
        <w:tc>
          <w:tcPr>
            <w:tcW w:w="1094" w:type="dxa"/>
            <w:shd w:val="clear" w:color="auto" w:fill="auto"/>
            <w:vAlign w:val="center"/>
          </w:tcPr>
          <w:p w14:paraId="07DA862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-149,12</w:t>
            </w:r>
          </w:p>
        </w:tc>
        <w:tc>
          <w:tcPr>
            <w:tcW w:w="1229" w:type="dxa"/>
            <w:shd w:val="clear" w:color="auto" w:fill="auto"/>
            <w:vAlign w:val="center"/>
          </w:tcPr>
          <w:p w14:paraId="6558641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-412,97</w:t>
            </w:r>
          </w:p>
        </w:tc>
        <w:tc>
          <w:tcPr>
            <w:tcW w:w="1094" w:type="dxa"/>
            <w:shd w:val="clear" w:color="auto" w:fill="auto"/>
            <w:vAlign w:val="center"/>
          </w:tcPr>
          <w:p w14:paraId="0B04F13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-145,44</w:t>
            </w:r>
          </w:p>
        </w:tc>
        <w:tc>
          <w:tcPr>
            <w:tcW w:w="1027" w:type="dxa"/>
            <w:shd w:val="clear" w:color="auto" w:fill="auto"/>
            <w:vAlign w:val="center"/>
          </w:tcPr>
          <w:p w14:paraId="57A5C40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-405,41</w:t>
            </w:r>
          </w:p>
        </w:tc>
      </w:tr>
      <w:tr w:rsidR="00024FD6" w:rsidRPr="00667CD4" w14:paraId="5B14E381" w14:textId="77777777" w:rsidTr="00576D97">
        <w:trPr>
          <w:cantSplit/>
        </w:trPr>
        <w:tc>
          <w:tcPr>
            <w:tcW w:w="927" w:type="dxa"/>
            <w:shd w:val="clear" w:color="auto" w:fill="auto"/>
            <w:vAlign w:val="center"/>
          </w:tcPr>
          <w:p w14:paraId="78E017C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3.8</w:t>
            </w:r>
          </w:p>
        </w:tc>
        <w:tc>
          <w:tcPr>
            <w:tcW w:w="3819" w:type="dxa"/>
            <w:shd w:val="clear" w:color="auto" w:fill="auto"/>
            <w:vAlign w:val="center"/>
          </w:tcPr>
          <w:p w14:paraId="47FCA367"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Целевые средства на НИОКР</w:t>
            </w:r>
          </w:p>
        </w:tc>
        <w:tc>
          <w:tcPr>
            <w:tcW w:w="1491" w:type="dxa"/>
            <w:shd w:val="clear" w:color="auto" w:fill="auto"/>
            <w:vAlign w:val="center"/>
          </w:tcPr>
          <w:p w14:paraId="42158128"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704,83</w:t>
            </w:r>
          </w:p>
        </w:tc>
        <w:tc>
          <w:tcPr>
            <w:tcW w:w="1368" w:type="dxa"/>
            <w:shd w:val="clear" w:color="auto" w:fill="auto"/>
            <w:vAlign w:val="center"/>
          </w:tcPr>
          <w:p w14:paraId="4E08B419"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2 8</w:t>
            </w:r>
            <w:r w:rsidR="00024FD6" w:rsidRPr="00667CD4">
              <w:rPr>
                <w:rFonts w:ascii="Myriad Pro" w:eastAsia="Times New Roman" w:hAnsi="Myriad Pro" w:cs="Calibri"/>
                <w:b/>
                <w:bCs/>
                <w:sz w:val="18"/>
                <w:szCs w:val="18"/>
                <w:lang w:eastAsia="ru-RU"/>
              </w:rPr>
              <w:t>18,40</w:t>
            </w:r>
          </w:p>
        </w:tc>
        <w:tc>
          <w:tcPr>
            <w:tcW w:w="1365" w:type="dxa"/>
            <w:shd w:val="clear" w:color="auto" w:fill="auto"/>
            <w:vAlign w:val="center"/>
          </w:tcPr>
          <w:p w14:paraId="3EF1F16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759,41</w:t>
            </w:r>
          </w:p>
        </w:tc>
        <w:tc>
          <w:tcPr>
            <w:tcW w:w="1506" w:type="dxa"/>
            <w:shd w:val="clear" w:color="auto" w:fill="auto"/>
            <w:vAlign w:val="center"/>
          </w:tcPr>
          <w:p w14:paraId="62C60F5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759,43</w:t>
            </w:r>
          </w:p>
        </w:tc>
        <w:tc>
          <w:tcPr>
            <w:tcW w:w="1094" w:type="dxa"/>
            <w:shd w:val="clear" w:color="auto" w:fill="auto"/>
            <w:vAlign w:val="center"/>
          </w:tcPr>
          <w:p w14:paraId="6346AB0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-271,13</w:t>
            </w:r>
          </w:p>
        </w:tc>
        <w:tc>
          <w:tcPr>
            <w:tcW w:w="1229" w:type="dxa"/>
            <w:shd w:val="clear" w:color="auto" w:fill="auto"/>
            <w:vAlign w:val="center"/>
          </w:tcPr>
          <w:p w14:paraId="291B4CFC"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-271,12</w:t>
            </w:r>
          </w:p>
        </w:tc>
        <w:tc>
          <w:tcPr>
            <w:tcW w:w="1094" w:type="dxa"/>
            <w:shd w:val="clear" w:color="auto" w:fill="auto"/>
            <w:vAlign w:val="center"/>
          </w:tcPr>
          <w:p w14:paraId="1765308C"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7,19</w:t>
            </w:r>
          </w:p>
        </w:tc>
        <w:tc>
          <w:tcPr>
            <w:tcW w:w="1027" w:type="dxa"/>
            <w:shd w:val="clear" w:color="auto" w:fill="auto"/>
            <w:vAlign w:val="center"/>
          </w:tcPr>
          <w:p w14:paraId="20042BE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7,19</w:t>
            </w:r>
          </w:p>
        </w:tc>
      </w:tr>
      <w:tr w:rsidR="00024FD6" w:rsidRPr="00667CD4" w14:paraId="6E4FF5BF" w14:textId="77777777" w:rsidTr="00576D97">
        <w:trPr>
          <w:cantSplit/>
        </w:trPr>
        <w:tc>
          <w:tcPr>
            <w:tcW w:w="927" w:type="dxa"/>
            <w:shd w:val="clear" w:color="auto" w:fill="auto"/>
            <w:vAlign w:val="center"/>
          </w:tcPr>
          <w:p w14:paraId="4B68BA9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3.9</w:t>
            </w:r>
          </w:p>
        </w:tc>
        <w:tc>
          <w:tcPr>
            <w:tcW w:w="3819" w:type="dxa"/>
            <w:shd w:val="clear" w:color="auto" w:fill="auto"/>
            <w:vAlign w:val="center"/>
          </w:tcPr>
          <w:p w14:paraId="0BCBB7FC"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Другие прочие затраты</w:t>
            </w:r>
          </w:p>
        </w:tc>
        <w:tc>
          <w:tcPr>
            <w:tcW w:w="1491" w:type="dxa"/>
            <w:shd w:val="clear" w:color="auto" w:fill="auto"/>
            <w:vAlign w:val="center"/>
          </w:tcPr>
          <w:p w14:paraId="215DF2B3"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5 4</w:t>
            </w:r>
            <w:r w:rsidR="00024FD6" w:rsidRPr="00667CD4">
              <w:rPr>
                <w:rFonts w:ascii="Myriad Pro" w:eastAsia="Times New Roman" w:hAnsi="Myriad Pro" w:cs="Calibri"/>
                <w:b/>
                <w:bCs/>
                <w:sz w:val="18"/>
                <w:szCs w:val="18"/>
                <w:lang w:eastAsia="ru-RU"/>
              </w:rPr>
              <w:t>23,33</w:t>
            </w:r>
          </w:p>
        </w:tc>
        <w:tc>
          <w:tcPr>
            <w:tcW w:w="1368" w:type="dxa"/>
            <w:shd w:val="clear" w:color="auto" w:fill="auto"/>
            <w:vAlign w:val="center"/>
          </w:tcPr>
          <w:p w14:paraId="2C3480B0"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2 2</w:t>
            </w:r>
            <w:r w:rsidR="00024FD6" w:rsidRPr="00667CD4">
              <w:rPr>
                <w:rFonts w:ascii="Myriad Pro" w:eastAsia="Times New Roman" w:hAnsi="Myriad Pro" w:cs="Calibri"/>
                <w:b/>
                <w:bCs/>
                <w:sz w:val="18"/>
                <w:szCs w:val="18"/>
                <w:lang w:eastAsia="ru-RU"/>
              </w:rPr>
              <w:t>03,52</w:t>
            </w:r>
          </w:p>
        </w:tc>
        <w:tc>
          <w:tcPr>
            <w:tcW w:w="1365" w:type="dxa"/>
            <w:shd w:val="clear" w:color="auto" w:fill="auto"/>
            <w:vAlign w:val="center"/>
          </w:tcPr>
          <w:p w14:paraId="7539BA9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541,77</w:t>
            </w:r>
          </w:p>
        </w:tc>
        <w:tc>
          <w:tcPr>
            <w:tcW w:w="1506" w:type="dxa"/>
            <w:shd w:val="clear" w:color="auto" w:fill="auto"/>
            <w:vAlign w:val="center"/>
          </w:tcPr>
          <w:p w14:paraId="42B8778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541,78</w:t>
            </w:r>
          </w:p>
        </w:tc>
        <w:tc>
          <w:tcPr>
            <w:tcW w:w="1094" w:type="dxa"/>
            <w:shd w:val="clear" w:color="auto" w:fill="auto"/>
            <w:vAlign w:val="center"/>
          </w:tcPr>
          <w:p w14:paraId="39CEE1F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-306,73</w:t>
            </w:r>
          </w:p>
        </w:tc>
        <w:tc>
          <w:tcPr>
            <w:tcW w:w="1229" w:type="dxa"/>
            <w:shd w:val="clear" w:color="auto" w:fill="auto"/>
            <w:vAlign w:val="center"/>
          </w:tcPr>
          <w:p w14:paraId="50C0A69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-306,72</w:t>
            </w:r>
          </w:p>
        </w:tc>
        <w:tc>
          <w:tcPr>
            <w:tcW w:w="1094" w:type="dxa"/>
            <w:shd w:val="clear" w:color="auto" w:fill="auto"/>
            <w:vAlign w:val="center"/>
          </w:tcPr>
          <w:p w14:paraId="09C3B61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-901,03</w:t>
            </w:r>
          </w:p>
        </w:tc>
        <w:tc>
          <w:tcPr>
            <w:tcW w:w="1027" w:type="dxa"/>
            <w:shd w:val="clear" w:color="auto" w:fill="auto"/>
            <w:vAlign w:val="center"/>
          </w:tcPr>
          <w:p w14:paraId="342E4669"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-901,03</w:t>
            </w:r>
          </w:p>
        </w:tc>
      </w:tr>
      <w:tr w:rsidR="00024FD6" w:rsidRPr="00667CD4" w14:paraId="287620E6" w14:textId="77777777" w:rsidTr="00576D97">
        <w:trPr>
          <w:cantSplit/>
        </w:trPr>
        <w:tc>
          <w:tcPr>
            <w:tcW w:w="927" w:type="dxa"/>
            <w:shd w:val="clear" w:color="auto" w:fill="auto"/>
            <w:vAlign w:val="center"/>
          </w:tcPr>
          <w:p w14:paraId="0C9384CB"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w:t>
            </w:r>
          </w:p>
        </w:tc>
        <w:tc>
          <w:tcPr>
            <w:tcW w:w="3819" w:type="dxa"/>
            <w:shd w:val="clear" w:color="auto" w:fill="auto"/>
            <w:vAlign w:val="center"/>
          </w:tcPr>
          <w:p w14:paraId="125A2283"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Природоохранная деятельность</w:t>
            </w:r>
          </w:p>
        </w:tc>
        <w:tc>
          <w:tcPr>
            <w:tcW w:w="1491" w:type="dxa"/>
            <w:shd w:val="clear" w:color="auto" w:fill="auto"/>
            <w:vAlign w:val="center"/>
          </w:tcPr>
          <w:p w14:paraId="26EAA900"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540,71</w:t>
            </w:r>
          </w:p>
        </w:tc>
        <w:tc>
          <w:tcPr>
            <w:tcW w:w="1368" w:type="dxa"/>
            <w:shd w:val="clear" w:color="auto" w:fill="auto"/>
            <w:vAlign w:val="center"/>
          </w:tcPr>
          <w:p w14:paraId="13621B53"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1 5</w:t>
            </w:r>
            <w:r w:rsidR="00024FD6" w:rsidRPr="00667CD4">
              <w:rPr>
                <w:rFonts w:ascii="Myriad Pro" w:eastAsia="Times New Roman" w:hAnsi="Myriad Pro" w:cs="Calibri"/>
                <w:b/>
                <w:bCs/>
                <w:sz w:val="18"/>
                <w:szCs w:val="18"/>
                <w:lang w:eastAsia="ru-RU"/>
              </w:rPr>
              <w:t>31,92</w:t>
            </w:r>
          </w:p>
        </w:tc>
        <w:tc>
          <w:tcPr>
            <w:tcW w:w="1365" w:type="dxa"/>
            <w:shd w:val="clear" w:color="auto" w:fill="auto"/>
            <w:vAlign w:val="center"/>
          </w:tcPr>
          <w:p w14:paraId="35BF0D1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541,77</w:t>
            </w:r>
          </w:p>
        </w:tc>
        <w:tc>
          <w:tcPr>
            <w:tcW w:w="1506" w:type="dxa"/>
            <w:shd w:val="clear" w:color="auto" w:fill="auto"/>
            <w:vAlign w:val="center"/>
          </w:tcPr>
          <w:p w14:paraId="7D658E81"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541,78</w:t>
            </w:r>
          </w:p>
        </w:tc>
        <w:tc>
          <w:tcPr>
            <w:tcW w:w="1094" w:type="dxa"/>
            <w:shd w:val="clear" w:color="auto" w:fill="auto"/>
            <w:vAlign w:val="center"/>
          </w:tcPr>
          <w:p w14:paraId="3C18EDB0"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-182,76</w:t>
            </w:r>
          </w:p>
        </w:tc>
        <w:tc>
          <w:tcPr>
            <w:tcW w:w="1229" w:type="dxa"/>
            <w:shd w:val="clear" w:color="auto" w:fill="auto"/>
            <w:vAlign w:val="center"/>
          </w:tcPr>
          <w:p w14:paraId="2363587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-182,76</w:t>
            </w:r>
          </w:p>
        </w:tc>
        <w:tc>
          <w:tcPr>
            <w:tcW w:w="1094" w:type="dxa"/>
            <w:shd w:val="clear" w:color="auto" w:fill="auto"/>
            <w:vAlign w:val="center"/>
          </w:tcPr>
          <w:p w14:paraId="3545E423"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0,20</w:t>
            </w:r>
          </w:p>
        </w:tc>
        <w:tc>
          <w:tcPr>
            <w:tcW w:w="1027" w:type="dxa"/>
            <w:shd w:val="clear" w:color="auto" w:fill="auto"/>
            <w:vAlign w:val="center"/>
          </w:tcPr>
          <w:p w14:paraId="554DE5CF"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0,20</w:t>
            </w:r>
          </w:p>
        </w:tc>
      </w:tr>
      <w:tr w:rsidR="00024FD6" w:rsidRPr="00667CD4" w14:paraId="44D23E17" w14:textId="77777777" w:rsidTr="00576D97">
        <w:trPr>
          <w:cantSplit/>
        </w:trPr>
        <w:tc>
          <w:tcPr>
            <w:tcW w:w="927" w:type="dxa"/>
            <w:shd w:val="clear" w:color="auto" w:fill="auto"/>
            <w:vAlign w:val="center"/>
          </w:tcPr>
          <w:p w14:paraId="56D8E43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w:t>
            </w:r>
          </w:p>
        </w:tc>
        <w:tc>
          <w:tcPr>
            <w:tcW w:w="3819" w:type="dxa"/>
            <w:shd w:val="clear" w:color="auto" w:fill="auto"/>
            <w:vAlign w:val="center"/>
          </w:tcPr>
          <w:p w14:paraId="59B79820"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Больничный лист за счет средств работодателя</w:t>
            </w:r>
          </w:p>
        </w:tc>
        <w:tc>
          <w:tcPr>
            <w:tcW w:w="1491" w:type="dxa"/>
            <w:shd w:val="clear" w:color="auto" w:fill="auto"/>
            <w:vAlign w:val="center"/>
          </w:tcPr>
          <w:p w14:paraId="7353D96A" w14:textId="77777777" w:rsidR="00024FD6" w:rsidRPr="00667CD4" w:rsidRDefault="00834137"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4 2</w:t>
            </w:r>
            <w:r w:rsidR="00024FD6" w:rsidRPr="00667CD4">
              <w:rPr>
                <w:rFonts w:ascii="Myriad Pro" w:eastAsia="Times New Roman" w:hAnsi="Myriad Pro" w:cs="Calibri"/>
                <w:b/>
                <w:bCs/>
                <w:sz w:val="18"/>
                <w:szCs w:val="18"/>
                <w:lang w:eastAsia="ru-RU"/>
              </w:rPr>
              <w:t>65,83</w:t>
            </w:r>
          </w:p>
        </w:tc>
        <w:tc>
          <w:tcPr>
            <w:tcW w:w="1368" w:type="dxa"/>
            <w:shd w:val="clear" w:color="auto" w:fill="auto"/>
            <w:vAlign w:val="center"/>
          </w:tcPr>
          <w:p w14:paraId="72C8B6E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365" w:type="dxa"/>
            <w:shd w:val="clear" w:color="auto" w:fill="auto"/>
            <w:vAlign w:val="center"/>
          </w:tcPr>
          <w:p w14:paraId="191CF437"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506" w:type="dxa"/>
            <w:shd w:val="clear" w:color="auto" w:fill="auto"/>
            <w:vAlign w:val="center"/>
          </w:tcPr>
          <w:p w14:paraId="06D19C0E"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094" w:type="dxa"/>
            <w:shd w:val="clear" w:color="auto" w:fill="auto"/>
            <w:vAlign w:val="center"/>
          </w:tcPr>
          <w:p w14:paraId="325C6FC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229" w:type="dxa"/>
            <w:shd w:val="clear" w:color="auto" w:fill="auto"/>
            <w:vAlign w:val="center"/>
          </w:tcPr>
          <w:p w14:paraId="1F39AD1E"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94" w:type="dxa"/>
            <w:shd w:val="clear" w:color="auto" w:fill="auto"/>
            <w:vAlign w:val="center"/>
          </w:tcPr>
          <w:p w14:paraId="02B320B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27" w:type="dxa"/>
            <w:shd w:val="clear" w:color="auto" w:fill="auto"/>
            <w:vAlign w:val="center"/>
          </w:tcPr>
          <w:p w14:paraId="2CFB6EB1"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r>
      <w:tr w:rsidR="00024FD6" w:rsidRPr="00667CD4" w14:paraId="36AC3899" w14:textId="77777777" w:rsidTr="00576D97">
        <w:trPr>
          <w:cantSplit/>
        </w:trPr>
        <w:tc>
          <w:tcPr>
            <w:tcW w:w="927" w:type="dxa"/>
            <w:shd w:val="clear" w:color="auto" w:fill="auto"/>
            <w:vAlign w:val="center"/>
          </w:tcPr>
          <w:p w14:paraId="50A4D54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w:t>
            </w:r>
          </w:p>
        </w:tc>
        <w:tc>
          <w:tcPr>
            <w:tcW w:w="3819" w:type="dxa"/>
            <w:shd w:val="clear" w:color="auto" w:fill="auto"/>
            <w:vAlign w:val="center"/>
          </w:tcPr>
          <w:p w14:paraId="5E967488"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Компенсацию за использование личного транспорта в служебных целях</w:t>
            </w:r>
          </w:p>
        </w:tc>
        <w:tc>
          <w:tcPr>
            <w:tcW w:w="1491" w:type="dxa"/>
            <w:shd w:val="clear" w:color="auto" w:fill="auto"/>
            <w:vAlign w:val="center"/>
          </w:tcPr>
          <w:p w14:paraId="4D0175A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138,35</w:t>
            </w:r>
          </w:p>
        </w:tc>
        <w:tc>
          <w:tcPr>
            <w:tcW w:w="1368" w:type="dxa"/>
            <w:shd w:val="clear" w:color="auto" w:fill="auto"/>
            <w:vAlign w:val="center"/>
          </w:tcPr>
          <w:p w14:paraId="4C0B3EE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150,65</w:t>
            </w:r>
          </w:p>
        </w:tc>
        <w:tc>
          <w:tcPr>
            <w:tcW w:w="1365" w:type="dxa"/>
            <w:shd w:val="clear" w:color="auto" w:fill="auto"/>
            <w:vAlign w:val="center"/>
          </w:tcPr>
          <w:p w14:paraId="667885A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506" w:type="dxa"/>
            <w:shd w:val="clear" w:color="auto" w:fill="auto"/>
            <w:vAlign w:val="center"/>
          </w:tcPr>
          <w:p w14:paraId="38ABFC7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094" w:type="dxa"/>
            <w:shd w:val="clear" w:color="auto" w:fill="auto"/>
            <w:vAlign w:val="center"/>
          </w:tcPr>
          <w:p w14:paraId="3900F57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229" w:type="dxa"/>
            <w:shd w:val="clear" w:color="auto" w:fill="auto"/>
            <w:vAlign w:val="center"/>
          </w:tcPr>
          <w:p w14:paraId="74D58B5A"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94" w:type="dxa"/>
            <w:shd w:val="clear" w:color="auto" w:fill="auto"/>
            <w:vAlign w:val="center"/>
          </w:tcPr>
          <w:p w14:paraId="3F4FF395"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27" w:type="dxa"/>
            <w:shd w:val="clear" w:color="auto" w:fill="auto"/>
            <w:vAlign w:val="center"/>
          </w:tcPr>
          <w:p w14:paraId="7940669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r>
      <w:tr w:rsidR="00024FD6" w:rsidRPr="00667CD4" w14:paraId="68F78CED" w14:textId="77777777" w:rsidTr="00576D97">
        <w:trPr>
          <w:cantSplit/>
        </w:trPr>
        <w:tc>
          <w:tcPr>
            <w:tcW w:w="927" w:type="dxa"/>
            <w:shd w:val="clear" w:color="auto" w:fill="auto"/>
            <w:vAlign w:val="center"/>
          </w:tcPr>
          <w:p w14:paraId="080410BD"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w:t>
            </w:r>
          </w:p>
        </w:tc>
        <w:tc>
          <w:tcPr>
            <w:tcW w:w="3819" w:type="dxa"/>
            <w:shd w:val="clear" w:color="auto" w:fill="auto"/>
            <w:vAlign w:val="center"/>
          </w:tcPr>
          <w:p w14:paraId="1F02DD42" w14:textId="77777777" w:rsidR="00024FD6" w:rsidRPr="00667CD4" w:rsidRDefault="00024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Прочие расходы</w:t>
            </w:r>
            <w:r w:rsidR="009C7B3E" w:rsidRPr="00667CD4">
              <w:rPr>
                <w:rFonts w:ascii="Myriad Pro" w:eastAsia="Times New Roman" w:hAnsi="Myriad Pro" w:cs="Calibri"/>
                <w:sz w:val="18"/>
                <w:szCs w:val="18"/>
                <w:lang w:eastAsia="ru-RU"/>
              </w:rPr>
              <w:t xml:space="preserve"> </w:t>
            </w:r>
          </w:p>
        </w:tc>
        <w:tc>
          <w:tcPr>
            <w:tcW w:w="1491" w:type="dxa"/>
            <w:shd w:val="clear" w:color="auto" w:fill="auto"/>
            <w:vAlign w:val="center"/>
          </w:tcPr>
          <w:p w14:paraId="4BEEE21A"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478,43</w:t>
            </w:r>
          </w:p>
        </w:tc>
        <w:tc>
          <w:tcPr>
            <w:tcW w:w="1368" w:type="dxa"/>
            <w:shd w:val="clear" w:color="auto" w:fill="auto"/>
            <w:vAlign w:val="center"/>
          </w:tcPr>
          <w:p w14:paraId="2664D0F8"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520,96</w:t>
            </w:r>
          </w:p>
        </w:tc>
        <w:tc>
          <w:tcPr>
            <w:tcW w:w="1365" w:type="dxa"/>
            <w:shd w:val="clear" w:color="auto" w:fill="auto"/>
            <w:vAlign w:val="center"/>
          </w:tcPr>
          <w:p w14:paraId="04B1858D"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506" w:type="dxa"/>
            <w:shd w:val="clear" w:color="auto" w:fill="auto"/>
            <w:vAlign w:val="center"/>
          </w:tcPr>
          <w:p w14:paraId="295D2254"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0,00</w:t>
            </w:r>
          </w:p>
        </w:tc>
        <w:tc>
          <w:tcPr>
            <w:tcW w:w="1094" w:type="dxa"/>
            <w:shd w:val="clear" w:color="auto" w:fill="auto"/>
            <w:vAlign w:val="center"/>
          </w:tcPr>
          <w:p w14:paraId="74FABB84"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229" w:type="dxa"/>
            <w:shd w:val="clear" w:color="auto" w:fill="auto"/>
            <w:vAlign w:val="center"/>
          </w:tcPr>
          <w:p w14:paraId="51F8B056"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94" w:type="dxa"/>
            <w:shd w:val="clear" w:color="auto" w:fill="auto"/>
            <w:vAlign w:val="center"/>
          </w:tcPr>
          <w:p w14:paraId="4C91B6F9"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c>
          <w:tcPr>
            <w:tcW w:w="1027" w:type="dxa"/>
            <w:shd w:val="clear" w:color="auto" w:fill="auto"/>
            <w:vAlign w:val="center"/>
          </w:tcPr>
          <w:p w14:paraId="0D253F3C" w14:textId="77777777" w:rsidR="00024FD6" w:rsidRPr="00667CD4" w:rsidRDefault="00024FD6"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w:t>
            </w:r>
          </w:p>
        </w:tc>
      </w:tr>
      <w:tr w:rsidR="00024FD6" w:rsidRPr="00667CD4" w14:paraId="1BEF2464" w14:textId="77777777" w:rsidTr="00576D97">
        <w:trPr>
          <w:cantSplit/>
        </w:trPr>
        <w:tc>
          <w:tcPr>
            <w:tcW w:w="927" w:type="dxa"/>
            <w:shd w:val="clear" w:color="auto" w:fill="auto"/>
            <w:vAlign w:val="center"/>
          </w:tcPr>
          <w:p w14:paraId="7BE65FC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p>
        </w:tc>
        <w:tc>
          <w:tcPr>
            <w:tcW w:w="3819" w:type="dxa"/>
            <w:shd w:val="clear" w:color="auto" w:fill="auto"/>
            <w:vAlign w:val="center"/>
          </w:tcPr>
          <w:p w14:paraId="4FF51C8D"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Подконтрольные расходы из прибыли</w:t>
            </w:r>
          </w:p>
        </w:tc>
        <w:tc>
          <w:tcPr>
            <w:tcW w:w="1491" w:type="dxa"/>
            <w:shd w:val="clear" w:color="auto" w:fill="auto"/>
            <w:vAlign w:val="center"/>
          </w:tcPr>
          <w:p w14:paraId="09551D2D"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5 3</w:t>
            </w:r>
            <w:r w:rsidRPr="00667CD4">
              <w:rPr>
                <w:rFonts w:ascii="Myriad Pro" w:eastAsia="Times New Roman" w:hAnsi="Myriad Pro" w:cs="Calibri"/>
                <w:b/>
                <w:bCs/>
                <w:sz w:val="18"/>
                <w:szCs w:val="18"/>
                <w:lang w:eastAsia="ru-RU"/>
              </w:rPr>
              <w:t>80,58</w:t>
            </w:r>
          </w:p>
        </w:tc>
        <w:tc>
          <w:tcPr>
            <w:tcW w:w="1368" w:type="dxa"/>
            <w:shd w:val="clear" w:color="auto" w:fill="auto"/>
            <w:vAlign w:val="center"/>
          </w:tcPr>
          <w:p w14:paraId="214CF38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7</w:t>
            </w:r>
            <w:r w:rsidR="00834137" w:rsidRPr="00667CD4">
              <w:rPr>
                <w:rFonts w:ascii="Myriad Pro" w:eastAsia="Times New Roman" w:hAnsi="Myriad Pro" w:cs="Calibri"/>
                <w:b/>
                <w:bCs/>
                <w:sz w:val="18"/>
                <w:szCs w:val="18"/>
                <w:lang w:eastAsia="ru-RU"/>
              </w:rPr>
              <w:t>8 7</w:t>
            </w:r>
            <w:r w:rsidRPr="00667CD4">
              <w:rPr>
                <w:rFonts w:ascii="Myriad Pro" w:eastAsia="Times New Roman" w:hAnsi="Myriad Pro" w:cs="Calibri"/>
                <w:b/>
                <w:bCs/>
                <w:sz w:val="18"/>
                <w:szCs w:val="18"/>
                <w:lang w:eastAsia="ru-RU"/>
              </w:rPr>
              <w:t>30,60</w:t>
            </w:r>
          </w:p>
        </w:tc>
        <w:tc>
          <w:tcPr>
            <w:tcW w:w="1365" w:type="dxa"/>
            <w:shd w:val="clear" w:color="auto" w:fill="auto"/>
            <w:vAlign w:val="center"/>
          </w:tcPr>
          <w:p w14:paraId="20286ED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w:t>
            </w:r>
            <w:r w:rsidR="00834137" w:rsidRPr="00667CD4">
              <w:rPr>
                <w:rFonts w:ascii="Myriad Pro" w:eastAsia="Times New Roman" w:hAnsi="Myriad Pro" w:cs="Calibri"/>
                <w:b/>
                <w:bCs/>
                <w:sz w:val="18"/>
                <w:szCs w:val="18"/>
                <w:lang w:eastAsia="ru-RU"/>
              </w:rPr>
              <w:t>4 1</w:t>
            </w:r>
            <w:r w:rsidRPr="00667CD4">
              <w:rPr>
                <w:rFonts w:ascii="Myriad Pro" w:eastAsia="Times New Roman" w:hAnsi="Myriad Pro" w:cs="Calibri"/>
                <w:b/>
                <w:bCs/>
                <w:sz w:val="18"/>
                <w:szCs w:val="18"/>
                <w:lang w:eastAsia="ru-RU"/>
              </w:rPr>
              <w:t>72,91</w:t>
            </w:r>
          </w:p>
        </w:tc>
        <w:tc>
          <w:tcPr>
            <w:tcW w:w="1506" w:type="dxa"/>
            <w:shd w:val="clear" w:color="auto" w:fill="auto"/>
            <w:vAlign w:val="center"/>
          </w:tcPr>
          <w:p w14:paraId="4A32242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4</w:t>
            </w:r>
            <w:r w:rsidR="00834137" w:rsidRPr="00667CD4">
              <w:rPr>
                <w:rFonts w:ascii="Myriad Pro" w:eastAsia="Times New Roman" w:hAnsi="Myriad Pro" w:cs="Calibri"/>
                <w:b/>
                <w:bCs/>
                <w:sz w:val="18"/>
                <w:szCs w:val="18"/>
                <w:lang w:eastAsia="ru-RU"/>
              </w:rPr>
              <w:t>0 1</w:t>
            </w:r>
            <w:r w:rsidRPr="00667CD4">
              <w:rPr>
                <w:rFonts w:ascii="Myriad Pro" w:eastAsia="Times New Roman" w:hAnsi="Myriad Pro" w:cs="Calibri"/>
                <w:b/>
                <w:bCs/>
                <w:sz w:val="18"/>
                <w:szCs w:val="18"/>
                <w:lang w:eastAsia="ru-RU"/>
              </w:rPr>
              <w:t>32,95</w:t>
            </w:r>
          </w:p>
        </w:tc>
        <w:tc>
          <w:tcPr>
            <w:tcW w:w="1094" w:type="dxa"/>
            <w:shd w:val="clear" w:color="auto" w:fill="auto"/>
            <w:vAlign w:val="center"/>
          </w:tcPr>
          <w:p w14:paraId="00A1960F"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-22,69</w:t>
            </w:r>
          </w:p>
        </w:tc>
        <w:tc>
          <w:tcPr>
            <w:tcW w:w="1229" w:type="dxa"/>
            <w:shd w:val="clear" w:color="auto" w:fill="auto"/>
            <w:vAlign w:val="center"/>
          </w:tcPr>
          <w:p w14:paraId="52065F2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-96,17</w:t>
            </w:r>
          </w:p>
        </w:tc>
        <w:tc>
          <w:tcPr>
            <w:tcW w:w="1094" w:type="dxa"/>
            <w:shd w:val="clear" w:color="auto" w:fill="auto"/>
            <w:vAlign w:val="center"/>
          </w:tcPr>
          <w:p w14:paraId="597DC46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29,28</w:t>
            </w:r>
          </w:p>
        </w:tc>
        <w:tc>
          <w:tcPr>
            <w:tcW w:w="1027" w:type="dxa"/>
            <w:shd w:val="clear" w:color="auto" w:fill="auto"/>
            <w:vAlign w:val="center"/>
          </w:tcPr>
          <w:p w14:paraId="48E5335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-13,08</w:t>
            </w:r>
          </w:p>
        </w:tc>
      </w:tr>
      <w:tr w:rsidR="00024FD6" w:rsidRPr="00667CD4" w14:paraId="195ACC2F" w14:textId="77777777" w:rsidTr="00576D97">
        <w:trPr>
          <w:cantSplit/>
        </w:trPr>
        <w:tc>
          <w:tcPr>
            <w:tcW w:w="927" w:type="dxa"/>
            <w:shd w:val="clear" w:color="auto" w:fill="auto"/>
            <w:vAlign w:val="center"/>
          </w:tcPr>
          <w:p w14:paraId="4053C202"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 </w:t>
            </w:r>
          </w:p>
        </w:tc>
        <w:tc>
          <w:tcPr>
            <w:tcW w:w="3819" w:type="dxa"/>
            <w:shd w:val="clear" w:color="auto" w:fill="auto"/>
            <w:vAlign w:val="center"/>
          </w:tcPr>
          <w:p w14:paraId="68468A9C" w14:textId="77777777" w:rsidR="00024FD6" w:rsidRPr="00667CD4" w:rsidRDefault="00024FD6"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ИТОГО операционные (подконтрольные) расходы</w:t>
            </w:r>
            <w:r w:rsidR="009C7B3E" w:rsidRPr="00667CD4">
              <w:rPr>
                <w:rFonts w:ascii="Myriad Pro" w:eastAsia="Times New Roman" w:hAnsi="Myriad Pro" w:cs="Calibri"/>
                <w:b/>
                <w:bCs/>
                <w:sz w:val="18"/>
                <w:szCs w:val="18"/>
                <w:lang w:eastAsia="ru-RU"/>
              </w:rPr>
              <w:t xml:space="preserve"> </w:t>
            </w:r>
            <w:r w:rsidR="00EB2801" w:rsidRPr="00667CD4">
              <w:rPr>
                <w:rFonts w:ascii="Myriad Pro" w:eastAsia="Times New Roman" w:hAnsi="Myriad Pro" w:cs="Calibri"/>
                <w:b/>
                <w:bCs/>
                <w:sz w:val="18"/>
                <w:szCs w:val="18"/>
                <w:lang w:eastAsia="ru-RU"/>
              </w:rPr>
              <w:t>*</w:t>
            </w:r>
          </w:p>
        </w:tc>
        <w:tc>
          <w:tcPr>
            <w:tcW w:w="1491" w:type="dxa"/>
            <w:shd w:val="clear" w:color="auto" w:fill="auto"/>
            <w:vAlign w:val="center"/>
          </w:tcPr>
          <w:p w14:paraId="7540723D"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1 6</w:t>
            </w:r>
            <w:r w:rsidR="00024FD6" w:rsidRPr="00667CD4">
              <w:rPr>
                <w:rFonts w:ascii="Myriad Pro" w:eastAsia="Times New Roman" w:hAnsi="Myriad Pro" w:cs="Calibri"/>
                <w:b/>
                <w:bCs/>
                <w:sz w:val="18"/>
                <w:szCs w:val="18"/>
                <w:lang w:eastAsia="ru-RU"/>
              </w:rPr>
              <w:t>5</w:t>
            </w:r>
            <w:r w:rsidR="00834137" w:rsidRPr="00667CD4">
              <w:rPr>
                <w:rFonts w:ascii="Myriad Pro" w:eastAsia="Times New Roman" w:hAnsi="Myriad Pro" w:cs="Calibri"/>
                <w:b/>
                <w:bCs/>
                <w:sz w:val="18"/>
                <w:szCs w:val="18"/>
                <w:lang w:eastAsia="ru-RU"/>
              </w:rPr>
              <w:t>8 6</w:t>
            </w:r>
            <w:r w:rsidR="00024FD6" w:rsidRPr="00667CD4">
              <w:rPr>
                <w:rFonts w:ascii="Myriad Pro" w:eastAsia="Times New Roman" w:hAnsi="Myriad Pro" w:cs="Calibri"/>
                <w:b/>
                <w:bCs/>
                <w:sz w:val="18"/>
                <w:szCs w:val="18"/>
                <w:lang w:eastAsia="ru-RU"/>
              </w:rPr>
              <w:t>06,49</w:t>
            </w:r>
          </w:p>
        </w:tc>
        <w:tc>
          <w:tcPr>
            <w:tcW w:w="1368" w:type="dxa"/>
            <w:shd w:val="clear" w:color="auto" w:fill="auto"/>
            <w:vAlign w:val="center"/>
          </w:tcPr>
          <w:p w14:paraId="446B79C2"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2 2</w:t>
            </w:r>
            <w:r w:rsidR="00024FD6" w:rsidRPr="00667CD4">
              <w:rPr>
                <w:rFonts w:ascii="Myriad Pro" w:eastAsia="Times New Roman" w:hAnsi="Myriad Pro" w:cs="Calibri"/>
                <w:b/>
                <w:bCs/>
                <w:sz w:val="18"/>
                <w:szCs w:val="18"/>
                <w:lang w:eastAsia="ru-RU"/>
              </w:rPr>
              <w:t>3</w:t>
            </w:r>
            <w:r w:rsidR="00834137" w:rsidRPr="00667CD4">
              <w:rPr>
                <w:rFonts w:ascii="Myriad Pro" w:eastAsia="Times New Roman" w:hAnsi="Myriad Pro" w:cs="Calibri"/>
                <w:b/>
                <w:bCs/>
                <w:sz w:val="18"/>
                <w:szCs w:val="18"/>
                <w:lang w:eastAsia="ru-RU"/>
              </w:rPr>
              <w:t>7 9</w:t>
            </w:r>
            <w:r w:rsidR="00024FD6" w:rsidRPr="00667CD4">
              <w:rPr>
                <w:rFonts w:ascii="Myriad Pro" w:eastAsia="Times New Roman" w:hAnsi="Myriad Pro" w:cs="Calibri"/>
                <w:b/>
                <w:bCs/>
                <w:sz w:val="18"/>
                <w:szCs w:val="18"/>
                <w:lang w:eastAsia="ru-RU"/>
              </w:rPr>
              <w:t>21,08</w:t>
            </w:r>
          </w:p>
        </w:tc>
        <w:tc>
          <w:tcPr>
            <w:tcW w:w="1365" w:type="dxa"/>
            <w:shd w:val="clear" w:color="auto" w:fill="auto"/>
            <w:vAlign w:val="center"/>
          </w:tcPr>
          <w:p w14:paraId="6A2ADB05"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1 8</w:t>
            </w:r>
            <w:r w:rsidR="00024FD6" w:rsidRPr="00667CD4">
              <w:rPr>
                <w:rFonts w:ascii="Myriad Pro" w:eastAsia="Times New Roman" w:hAnsi="Myriad Pro" w:cs="Calibri"/>
                <w:b/>
                <w:bCs/>
                <w:sz w:val="18"/>
                <w:szCs w:val="18"/>
                <w:lang w:eastAsia="ru-RU"/>
              </w:rPr>
              <w:t>3</w:t>
            </w:r>
            <w:r w:rsidR="00834137" w:rsidRPr="00667CD4">
              <w:rPr>
                <w:rFonts w:ascii="Myriad Pro" w:eastAsia="Times New Roman" w:hAnsi="Myriad Pro" w:cs="Calibri"/>
                <w:b/>
                <w:bCs/>
                <w:sz w:val="18"/>
                <w:szCs w:val="18"/>
                <w:lang w:eastAsia="ru-RU"/>
              </w:rPr>
              <w:t>8 0</w:t>
            </w:r>
            <w:r w:rsidR="00024FD6" w:rsidRPr="00667CD4">
              <w:rPr>
                <w:rFonts w:ascii="Myriad Pro" w:eastAsia="Times New Roman" w:hAnsi="Myriad Pro" w:cs="Calibri"/>
                <w:b/>
                <w:bCs/>
                <w:sz w:val="18"/>
                <w:szCs w:val="18"/>
                <w:lang w:eastAsia="ru-RU"/>
              </w:rPr>
              <w:t>28,46</w:t>
            </w:r>
          </w:p>
        </w:tc>
        <w:tc>
          <w:tcPr>
            <w:tcW w:w="1506" w:type="dxa"/>
            <w:shd w:val="clear" w:color="auto" w:fill="auto"/>
            <w:vAlign w:val="center"/>
          </w:tcPr>
          <w:p w14:paraId="09213CF7" w14:textId="77777777" w:rsidR="00024FD6" w:rsidRPr="00667CD4" w:rsidRDefault="009C7B3E"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1 7</w:t>
            </w:r>
            <w:r w:rsidR="00024FD6" w:rsidRPr="00667CD4">
              <w:rPr>
                <w:rFonts w:ascii="Myriad Pro" w:eastAsia="Times New Roman" w:hAnsi="Myriad Pro" w:cs="Calibri"/>
                <w:b/>
                <w:bCs/>
                <w:sz w:val="18"/>
                <w:szCs w:val="18"/>
                <w:lang w:eastAsia="ru-RU"/>
              </w:rPr>
              <w:t>7</w:t>
            </w:r>
            <w:r w:rsidR="00834137" w:rsidRPr="00667CD4">
              <w:rPr>
                <w:rFonts w:ascii="Myriad Pro" w:eastAsia="Times New Roman" w:hAnsi="Myriad Pro" w:cs="Calibri"/>
                <w:b/>
                <w:bCs/>
                <w:sz w:val="18"/>
                <w:szCs w:val="18"/>
                <w:lang w:eastAsia="ru-RU"/>
              </w:rPr>
              <w:t>7 1</w:t>
            </w:r>
            <w:r w:rsidR="00024FD6" w:rsidRPr="00667CD4">
              <w:rPr>
                <w:rFonts w:ascii="Myriad Pro" w:eastAsia="Times New Roman" w:hAnsi="Myriad Pro" w:cs="Calibri"/>
                <w:b/>
                <w:bCs/>
                <w:sz w:val="18"/>
                <w:szCs w:val="18"/>
                <w:lang w:eastAsia="ru-RU"/>
              </w:rPr>
              <w:t>61,04</w:t>
            </w:r>
          </w:p>
        </w:tc>
        <w:tc>
          <w:tcPr>
            <w:tcW w:w="1094" w:type="dxa"/>
            <w:shd w:val="clear" w:color="auto" w:fill="auto"/>
            <w:vAlign w:val="center"/>
          </w:tcPr>
          <w:p w14:paraId="5B2C83A8"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-21,76</w:t>
            </w:r>
          </w:p>
        </w:tc>
        <w:tc>
          <w:tcPr>
            <w:tcW w:w="1229" w:type="dxa"/>
            <w:shd w:val="clear" w:color="auto" w:fill="auto"/>
            <w:vAlign w:val="center"/>
          </w:tcPr>
          <w:p w14:paraId="55C39926"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-25,93</w:t>
            </w:r>
          </w:p>
        </w:tc>
        <w:tc>
          <w:tcPr>
            <w:tcW w:w="1094" w:type="dxa"/>
            <w:shd w:val="clear" w:color="auto" w:fill="auto"/>
            <w:vAlign w:val="center"/>
          </w:tcPr>
          <w:p w14:paraId="4BD72DD5"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9,76</w:t>
            </w:r>
          </w:p>
        </w:tc>
        <w:tc>
          <w:tcPr>
            <w:tcW w:w="1027" w:type="dxa"/>
            <w:shd w:val="clear" w:color="auto" w:fill="auto"/>
            <w:vAlign w:val="center"/>
          </w:tcPr>
          <w:p w14:paraId="190614DB" w14:textId="77777777" w:rsidR="00024FD6" w:rsidRPr="00667CD4" w:rsidRDefault="00024FD6"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6,67</w:t>
            </w:r>
          </w:p>
        </w:tc>
      </w:tr>
    </w:tbl>
    <w:p w14:paraId="4B57EA82" w14:textId="77777777" w:rsidR="00AF5719" w:rsidRPr="00BA0797" w:rsidRDefault="00EB2801"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 </w:t>
      </w:r>
      <w:r w:rsidR="00AF5719" w:rsidRPr="00BA0797">
        <w:rPr>
          <w:rFonts w:ascii="Myriad Pro" w:hAnsi="Myriad Pro"/>
          <w:sz w:val="26"/>
          <w:szCs w:val="26"/>
        </w:rPr>
        <w:t>Примечание: без учета результатов применения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утверждены приказом Федеральной службы по тарифам от 18 марта 2015 №421-э.</w:t>
      </w:r>
    </w:p>
    <w:p w14:paraId="06CC695A" w14:textId="77777777" w:rsidR="0065095C" w:rsidRPr="00BA0797" w:rsidRDefault="0065095C" w:rsidP="00BA0797">
      <w:pPr>
        <w:spacing w:after="0" w:line="360" w:lineRule="auto"/>
        <w:contextualSpacing/>
        <w:jc w:val="both"/>
        <w:rPr>
          <w:rFonts w:ascii="Myriad Pro" w:hAnsi="Myriad Pro"/>
          <w:sz w:val="26"/>
          <w:szCs w:val="26"/>
        </w:rPr>
        <w:sectPr w:rsidR="0065095C" w:rsidRPr="00BA0797" w:rsidSect="00576D97">
          <w:pgSz w:w="16838" w:h="11906" w:orient="landscape"/>
          <w:pgMar w:top="1418" w:right="1134" w:bottom="1701" w:left="1134" w:header="708" w:footer="708" w:gutter="0"/>
          <w:cols w:space="708"/>
          <w:docGrid w:linePitch="360"/>
        </w:sectPr>
      </w:pPr>
    </w:p>
    <w:p w14:paraId="6AF2594A" w14:textId="77777777" w:rsidR="00560CBF" w:rsidRPr="0080531F" w:rsidRDefault="00560CBF" w:rsidP="00123FC5">
      <w:pPr>
        <w:keepNext/>
        <w:keepLines/>
        <w:numPr>
          <w:ilvl w:val="2"/>
          <w:numId w:val="74"/>
        </w:numPr>
        <w:spacing w:before="40" w:after="0" w:line="360" w:lineRule="auto"/>
        <w:ind w:left="567"/>
        <w:jc w:val="both"/>
        <w:outlineLvl w:val="2"/>
        <w:rPr>
          <w:rFonts w:ascii="Myriad Pro" w:eastAsia="Times New Roman" w:hAnsi="Myriad Pro"/>
          <w:b/>
          <w:color w:val="4F6228"/>
          <w:sz w:val="28"/>
          <w:szCs w:val="28"/>
        </w:rPr>
      </w:pPr>
      <w:bookmarkStart w:id="35" w:name="_Toc41256451"/>
      <w:r w:rsidRPr="0080531F">
        <w:rPr>
          <w:rFonts w:ascii="Myriad Pro" w:eastAsia="Times New Roman" w:hAnsi="Myriad Pro"/>
          <w:b/>
          <w:color w:val="4F6228"/>
          <w:sz w:val="28"/>
          <w:szCs w:val="28"/>
        </w:rPr>
        <w:lastRenderedPageBreak/>
        <w:t>Материальные затраты</w:t>
      </w:r>
      <w:bookmarkEnd w:id="35"/>
    </w:p>
    <w:p w14:paraId="6E58638A" w14:textId="77777777" w:rsidR="00560CBF" w:rsidRPr="0080531F" w:rsidRDefault="00560CBF" w:rsidP="00123FC5">
      <w:pPr>
        <w:keepNext/>
        <w:keepLines/>
        <w:numPr>
          <w:ilvl w:val="3"/>
          <w:numId w:val="74"/>
        </w:numPr>
        <w:spacing w:before="40" w:after="0" w:line="360" w:lineRule="auto"/>
        <w:ind w:left="709"/>
        <w:jc w:val="both"/>
        <w:outlineLvl w:val="2"/>
        <w:rPr>
          <w:rFonts w:ascii="Myriad Pro" w:eastAsia="Times New Roman" w:hAnsi="Myriad Pro"/>
          <w:b/>
          <w:color w:val="4F6228"/>
          <w:sz w:val="28"/>
          <w:szCs w:val="28"/>
        </w:rPr>
      </w:pPr>
      <w:bookmarkStart w:id="36" w:name="_Toc41256452"/>
      <w:r w:rsidRPr="0080531F">
        <w:rPr>
          <w:rFonts w:ascii="Myriad Pro" w:eastAsia="Times New Roman" w:hAnsi="Myriad Pro"/>
          <w:b/>
          <w:color w:val="4F6228"/>
          <w:sz w:val="28"/>
          <w:szCs w:val="28"/>
        </w:rPr>
        <w:t>Сырье, материалы, запасные части, инструмент, топливо.</w:t>
      </w:r>
      <w:bookmarkEnd w:id="36"/>
    </w:p>
    <w:p w14:paraId="4FEFA87B"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 1178, ремонт основных средств, определяемый в соответствии с пунктом 25 Основ ценообразования № 1178.</w:t>
      </w:r>
    </w:p>
    <w:p w14:paraId="381F608F"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 24 Основ ценообразования №1178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26C81AAD"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65B438AF" w14:textId="77777777" w:rsidR="00560CBF" w:rsidRPr="00BA0797" w:rsidRDefault="00560CBF" w:rsidP="00667CD4">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DEF899C" w14:textId="77777777" w:rsidR="00560CBF" w:rsidRPr="00BA0797" w:rsidRDefault="00560CBF" w:rsidP="00667CD4">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расходы (цены), установленные в договорах, заключенных в результате проведения торгов;</w:t>
      </w:r>
    </w:p>
    <w:p w14:paraId="797EFF0F" w14:textId="77777777" w:rsidR="00560CBF" w:rsidRPr="00BA0797" w:rsidRDefault="00560CBF" w:rsidP="00667CD4">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180BD70A" w14:textId="77777777" w:rsidR="00560CBF" w:rsidRPr="00BA0797" w:rsidRDefault="00560CBF" w:rsidP="00667CD4">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9456663"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675AFF2" w14:textId="77777777" w:rsidR="00560CBF" w:rsidRPr="00BA0797" w:rsidRDefault="00560CBF"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В соответствии с п. 25 Основ ценообразования № 1178 при определении расходов на ремонт основных средств учитываются:</w:t>
      </w:r>
    </w:p>
    <w:p w14:paraId="3BEB916F"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sidR="00586D28" w:rsidRPr="00BA0797">
        <w:rPr>
          <w:rFonts w:ascii="Myriad Pro" w:hAnsi="Myriad Pro"/>
          <w:sz w:val="26"/>
          <w:szCs w:val="26"/>
        </w:rPr>
        <w:t>«</w:t>
      </w:r>
      <w:r w:rsidRPr="00BA0797">
        <w:rPr>
          <w:rFonts w:ascii="Myriad Pro" w:hAnsi="Myriad Pro"/>
          <w:sz w:val="26"/>
          <w:szCs w:val="26"/>
        </w:rPr>
        <w:t>Росатом</w:t>
      </w:r>
      <w:r w:rsidR="00586D28" w:rsidRPr="00BA0797">
        <w:rPr>
          <w:rFonts w:ascii="Myriad Pro" w:hAnsi="Myriad Pro"/>
          <w:sz w:val="26"/>
          <w:szCs w:val="26"/>
        </w:rPr>
        <w:t>»</w:t>
      </w:r>
      <w:r w:rsidRPr="00BA0797">
        <w:rPr>
          <w:rFonts w:ascii="Myriad Pro" w:hAnsi="Myriad Pro"/>
          <w:sz w:val="26"/>
          <w:szCs w:val="26"/>
        </w:rPr>
        <w:t>;</w:t>
      </w:r>
    </w:p>
    <w:p w14:paraId="573723D8"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2) цены, указанные в пункте 29 Основ ценообразования № 1178.</w:t>
      </w:r>
    </w:p>
    <w:p w14:paraId="7966EB1C" w14:textId="77777777" w:rsidR="00560CBF" w:rsidRPr="00BA0797" w:rsidRDefault="00560CBF" w:rsidP="00BA0797">
      <w:pPr>
        <w:pStyle w:val="afff8"/>
        <w:spacing w:after="0"/>
      </w:pPr>
      <w:r w:rsidRPr="00BA0797">
        <w:t xml:space="preserve">Расходы по статье </w:t>
      </w:r>
      <w:r w:rsidR="00586D28" w:rsidRPr="00BA0797">
        <w:t>«</w:t>
      </w:r>
      <w:r w:rsidRPr="00BA0797">
        <w:t>Сырье, материалы, запасные части, инструмент, топливо</w:t>
      </w:r>
      <w:r w:rsidR="00586D28" w:rsidRPr="00BA0797">
        <w:t>»</w:t>
      </w:r>
      <w:r w:rsidRPr="00BA0797">
        <w:t>, заявленные филиалом</w:t>
      </w:r>
      <w:r w:rsidR="00911656" w:rsidRPr="00BA0797">
        <w:t xml:space="preserve"> ПАО</w:t>
      </w:r>
      <w:r w:rsidRPr="00BA0797">
        <w:t xml:space="preserve"> </w:t>
      </w:r>
      <w:r w:rsidR="00586D28" w:rsidRPr="00BA0797">
        <w:t>«</w:t>
      </w:r>
      <w:r w:rsidR="006371ED" w:rsidRPr="00BA0797">
        <w:t>МРСК Северо-Запада</w:t>
      </w:r>
      <w:r w:rsidR="00586D28" w:rsidRPr="00BA0797">
        <w:t>»</w:t>
      </w:r>
      <w:r w:rsidR="006371ED" w:rsidRPr="00BA0797">
        <w:t xml:space="preserve"> </w:t>
      </w:r>
      <w:r w:rsidR="00586D28" w:rsidRPr="00BA0797">
        <w:t>«</w:t>
      </w:r>
      <w:r w:rsidR="006371ED" w:rsidRPr="00BA0797">
        <w:t>Псковэнерго</w:t>
      </w:r>
      <w:r w:rsidR="00586D28" w:rsidRPr="00BA0797">
        <w:t>»</w:t>
      </w:r>
      <w:r w:rsidRPr="00BA0797">
        <w:t xml:space="preserve">, </w:t>
      </w:r>
      <w:r w:rsidR="003C0E7F" w:rsidRPr="00BA0797">
        <w:t xml:space="preserve">признанные экономически обоснованными для </w:t>
      </w:r>
      <w:r w:rsidRPr="00BA0797">
        <w:t>расчет</w:t>
      </w:r>
      <w:r w:rsidR="003C0E7F" w:rsidRPr="00BA0797">
        <w:t>а</w:t>
      </w:r>
      <w:r w:rsidRPr="00BA0797">
        <w:t xml:space="preserve"> базового уровня подконтрольных расходов </w:t>
      </w:r>
      <w:r w:rsidR="006371ED" w:rsidRPr="00BA0797">
        <w:t>Государственным комитетом Псковской области по</w:t>
      </w:r>
      <w:r w:rsidRPr="00BA0797">
        <w:t xml:space="preserve"> тарифам и </w:t>
      </w:r>
      <w:r w:rsidR="006371ED" w:rsidRPr="00BA0797">
        <w:t>энергетике</w:t>
      </w:r>
      <w:r w:rsidRPr="00BA0797">
        <w:t>, указаны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507"/>
        <w:gridCol w:w="1224"/>
        <w:gridCol w:w="1229"/>
        <w:gridCol w:w="1507"/>
        <w:gridCol w:w="1541"/>
        <w:gridCol w:w="1562"/>
      </w:tblGrid>
      <w:tr w:rsidR="003C0E7F" w:rsidRPr="00667CD4" w14:paraId="2E97ECAE" w14:textId="77777777">
        <w:trPr>
          <w:cantSplit/>
        </w:trPr>
        <w:tc>
          <w:tcPr>
            <w:tcW w:w="254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C56829C"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Наименование</w:t>
            </w:r>
          </w:p>
        </w:tc>
        <w:tc>
          <w:tcPr>
            <w:tcW w:w="248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DDD9B2D"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Факт за 2016, тыс. руб.</w:t>
            </w:r>
          </w:p>
        </w:tc>
        <w:tc>
          <w:tcPr>
            <w:tcW w:w="152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996D49A" w14:textId="77777777" w:rsidR="003C0E7F" w:rsidRPr="00667CD4" w:rsidRDefault="00CA298D"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Предложение филиала</w:t>
            </w:r>
            <w:r w:rsidR="003C0E7F" w:rsidRPr="00667CD4">
              <w:rPr>
                <w:rFonts w:ascii="Myriad Pro" w:eastAsia="Times New Roman" w:hAnsi="Myriad Pro" w:cs="Arial CYR"/>
                <w:b/>
                <w:bCs/>
                <w:color w:val="FFFFFF"/>
                <w:sz w:val="18"/>
                <w:szCs w:val="18"/>
                <w:lang w:eastAsia="ru-RU"/>
              </w:rPr>
              <w:t xml:space="preserve"> </w:t>
            </w:r>
            <w:r w:rsidR="006C59B2" w:rsidRPr="00667CD4">
              <w:rPr>
                <w:rFonts w:ascii="Myriad Pro" w:eastAsia="Times New Roman" w:hAnsi="Myriad Pro" w:cs="Arial CYR"/>
                <w:b/>
                <w:bCs/>
                <w:color w:val="FFFFFF"/>
                <w:sz w:val="18"/>
                <w:szCs w:val="18"/>
                <w:lang w:eastAsia="ru-RU"/>
              </w:rPr>
              <w:t>«Псковэнерго» на</w:t>
            </w:r>
            <w:r w:rsidR="003C0E7F" w:rsidRPr="00667CD4">
              <w:rPr>
                <w:rFonts w:ascii="Myriad Pro" w:eastAsia="Times New Roman" w:hAnsi="Myriad Pro" w:cs="Arial CYR"/>
                <w:b/>
                <w:bCs/>
                <w:color w:val="FFFFFF"/>
                <w:sz w:val="18"/>
                <w:szCs w:val="18"/>
                <w:lang w:eastAsia="ru-RU"/>
              </w:rPr>
              <w:t xml:space="preserve"> 2018, тыс. руб.</w:t>
            </w:r>
          </w:p>
        </w:tc>
        <w:tc>
          <w:tcPr>
            <w:tcW w:w="3149"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0A670E30"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ТБР 2018, тыс. руб.</w:t>
            </w:r>
          </w:p>
        </w:tc>
      </w:tr>
      <w:tr w:rsidR="003C0E7F" w:rsidRPr="00667CD4" w14:paraId="4C33A136" w14:textId="77777777">
        <w:trPr>
          <w:cantSplit/>
        </w:trPr>
        <w:tc>
          <w:tcPr>
            <w:tcW w:w="2548"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155F8D41" w14:textId="77777777" w:rsidR="003C0E7F" w:rsidRPr="00667CD4" w:rsidRDefault="003C0E7F" w:rsidP="00BA0797">
            <w:pPr>
              <w:spacing w:after="0" w:line="240" w:lineRule="auto"/>
              <w:rPr>
                <w:rFonts w:ascii="Myriad Pro" w:eastAsia="Times New Roman" w:hAnsi="Myriad Pro" w:cs="Arial CYR"/>
                <w:b/>
                <w:bCs/>
                <w:sz w:val="18"/>
                <w:szCs w:val="18"/>
                <w:lang w:eastAsia="ru-RU"/>
              </w:rPr>
            </w:pPr>
          </w:p>
        </w:tc>
        <w:tc>
          <w:tcPr>
            <w:tcW w:w="124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DBAB961"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по данным организации</w:t>
            </w:r>
          </w:p>
        </w:tc>
        <w:tc>
          <w:tcPr>
            <w:tcW w:w="124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F666BA5"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по данным Госкомитета</w:t>
            </w:r>
          </w:p>
        </w:tc>
        <w:tc>
          <w:tcPr>
            <w:tcW w:w="152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73C75A1"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p>
        </w:tc>
        <w:tc>
          <w:tcPr>
            <w:tcW w:w="156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5796F6A"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 xml:space="preserve">Приказ Госкомитета от 29.12.2017 </w:t>
            </w:r>
            <w:r w:rsidR="00FE5FD6" w:rsidRPr="00667CD4">
              <w:rPr>
                <w:rFonts w:ascii="Myriad Pro" w:eastAsia="Times New Roman" w:hAnsi="Myriad Pro" w:cs="Arial CYR"/>
                <w:b/>
                <w:bCs/>
                <w:color w:val="FFFFFF"/>
                <w:sz w:val="18"/>
                <w:szCs w:val="18"/>
                <w:lang w:eastAsia="ru-RU"/>
              </w:rPr>
              <w:br/>
            </w:r>
            <w:r w:rsidRPr="00667CD4">
              <w:rPr>
                <w:rFonts w:ascii="Myriad Pro" w:eastAsia="Times New Roman" w:hAnsi="Myriad Pro" w:cs="Arial CYR"/>
                <w:b/>
                <w:bCs/>
                <w:color w:val="FFFFFF"/>
                <w:sz w:val="18"/>
                <w:szCs w:val="18"/>
                <w:lang w:eastAsia="ru-RU"/>
              </w:rPr>
              <w:t>№ 217-э</w:t>
            </w:r>
          </w:p>
        </w:tc>
        <w:tc>
          <w:tcPr>
            <w:tcW w:w="158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EB40BC0" w14:textId="77777777" w:rsidR="003C0E7F" w:rsidRPr="00667CD4" w:rsidRDefault="003C0E7F"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 xml:space="preserve">Приказ Госкомитета от 01.06.2018 </w:t>
            </w:r>
            <w:r w:rsidR="00FE5FD6" w:rsidRPr="00667CD4">
              <w:rPr>
                <w:rFonts w:ascii="Myriad Pro" w:eastAsia="Times New Roman" w:hAnsi="Myriad Pro" w:cs="Arial CYR"/>
                <w:b/>
                <w:bCs/>
                <w:color w:val="FFFFFF"/>
                <w:sz w:val="18"/>
                <w:szCs w:val="18"/>
                <w:lang w:eastAsia="ru-RU"/>
              </w:rPr>
              <w:br/>
            </w:r>
            <w:r w:rsidRPr="00667CD4">
              <w:rPr>
                <w:rFonts w:ascii="Myriad Pro" w:eastAsia="Times New Roman" w:hAnsi="Myriad Pro" w:cs="Arial CYR"/>
                <w:b/>
                <w:bCs/>
                <w:color w:val="FFFFFF"/>
                <w:sz w:val="18"/>
                <w:szCs w:val="18"/>
                <w:lang w:eastAsia="ru-RU"/>
              </w:rPr>
              <w:t>№ 23-э</w:t>
            </w:r>
          </w:p>
        </w:tc>
      </w:tr>
      <w:tr w:rsidR="003C0E7F" w:rsidRPr="00667CD4" w14:paraId="45C16D1A" w14:textId="77777777">
        <w:trPr>
          <w:cantSplit/>
        </w:trPr>
        <w:tc>
          <w:tcPr>
            <w:tcW w:w="2548" w:type="dxa"/>
            <w:tcBorders>
              <w:top w:val="single" w:sz="4" w:space="0" w:color="FFFFFF"/>
            </w:tcBorders>
            <w:shd w:val="clear" w:color="auto" w:fill="auto"/>
            <w:vAlign w:val="center"/>
          </w:tcPr>
          <w:p w14:paraId="73BC7400" w14:textId="77777777" w:rsidR="003C0E7F" w:rsidRPr="00667CD4" w:rsidRDefault="003C0E7F" w:rsidP="00BA0797">
            <w:pPr>
              <w:spacing w:after="0" w:line="240" w:lineRule="auto"/>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Сырье, материалы, запасные части, инструмент, топливо</w:t>
            </w:r>
          </w:p>
        </w:tc>
        <w:tc>
          <w:tcPr>
            <w:tcW w:w="1241" w:type="dxa"/>
            <w:tcBorders>
              <w:top w:val="single" w:sz="4" w:space="0" w:color="FFFFFF"/>
            </w:tcBorders>
            <w:shd w:val="clear" w:color="auto" w:fill="auto"/>
            <w:vAlign w:val="center"/>
          </w:tcPr>
          <w:p w14:paraId="1FBB069C" w14:textId="77777777" w:rsidR="003C0E7F" w:rsidRPr="00667CD4" w:rsidRDefault="003C0E7F"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23</w:t>
            </w:r>
            <w:r w:rsidR="009C7B3E" w:rsidRPr="00667CD4">
              <w:rPr>
                <w:rFonts w:ascii="Myriad Pro" w:eastAsia="Times New Roman" w:hAnsi="Myriad Pro" w:cs="Calibri"/>
                <w:b/>
                <w:bCs/>
                <w:sz w:val="18"/>
                <w:szCs w:val="18"/>
                <w:lang w:eastAsia="ru-RU"/>
              </w:rPr>
              <w:t>2 8</w:t>
            </w:r>
            <w:r w:rsidRPr="00667CD4">
              <w:rPr>
                <w:rFonts w:ascii="Myriad Pro" w:eastAsia="Times New Roman" w:hAnsi="Myriad Pro" w:cs="Calibri"/>
                <w:b/>
                <w:bCs/>
                <w:sz w:val="18"/>
                <w:szCs w:val="18"/>
                <w:lang w:eastAsia="ru-RU"/>
              </w:rPr>
              <w:t>66,83</w:t>
            </w:r>
          </w:p>
        </w:tc>
        <w:tc>
          <w:tcPr>
            <w:tcW w:w="1247" w:type="dxa"/>
            <w:tcBorders>
              <w:top w:val="single" w:sz="4" w:space="0" w:color="FFFFFF"/>
            </w:tcBorders>
            <w:shd w:val="clear" w:color="auto" w:fill="auto"/>
            <w:vAlign w:val="center"/>
          </w:tcPr>
          <w:p w14:paraId="64F943A5" w14:textId="77777777" w:rsidR="003C0E7F" w:rsidRPr="00667CD4" w:rsidRDefault="003C0E7F"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23</w:t>
            </w:r>
            <w:r w:rsidR="009C7B3E" w:rsidRPr="00667CD4">
              <w:rPr>
                <w:rFonts w:ascii="Myriad Pro" w:eastAsia="Times New Roman" w:hAnsi="Myriad Pro" w:cs="Calibri"/>
                <w:b/>
                <w:bCs/>
                <w:sz w:val="18"/>
                <w:szCs w:val="18"/>
                <w:lang w:eastAsia="ru-RU"/>
              </w:rPr>
              <w:t>2 7</w:t>
            </w:r>
            <w:r w:rsidRPr="00667CD4">
              <w:rPr>
                <w:rFonts w:ascii="Myriad Pro" w:eastAsia="Times New Roman" w:hAnsi="Myriad Pro" w:cs="Calibri"/>
                <w:b/>
                <w:bCs/>
                <w:sz w:val="18"/>
                <w:szCs w:val="18"/>
                <w:lang w:eastAsia="ru-RU"/>
              </w:rPr>
              <w:t>39,51</w:t>
            </w:r>
          </w:p>
        </w:tc>
        <w:tc>
          <w:tcPr>
            <w:tcW w:w="1529" w:type="dxa"/>
            <w:tcBorders>
              <w:top w:val="single" w:sz="4" w:space="0" w:color="FFFFFF"/>
            </w:tcBorders>
            <w:shd w:val="clear" w:color="auto" w:fill="auto"/>
            <w:vAlign w:val="center"/>
          </w:tcPr>
          <w:p w14:paraId="49A4FAE4" w14:textId="77777777" w:rsidR="003C0E7F" w:rsidRPr="00667CD4" w:rsidRDefault="003C0E7F"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28</w:t>
            </w:r>
            <w:r w:rsidR="00834137" w:rsidRPr="00667CD4">
              <w:rPr>
                <w:rFonts w:ascii="Myriad Pro" w:eastAsia="Times New Roman" w:hAnsi="Myriad Pro" w:cs="Calibri"/>
                <w:b/>
                <w:bCs/>
                <w:sz w:val="18"/>
                <w:szCs w:val="18"/>
                <w:lang w:eastAsia="ru-RU"/>
              </w:rPr>
              <w:t>2 0</w:t>
            </w:r>
            <w:r w:rsidRPr="00667CD4">
              <w:rPr>
                <w:rFonts w:ascii="Myriad Pro" w:eastAsia="Times New Roman" w:hAnsi="Myriad Pro" w:cs="Calibri"/>
                <w:b/>
                <w:bCs/>
                <w:sz w:val="18"/>
                <w:szCs w:val="18"/>
                <w:lang w:eastAsia="ru-RU"/>
              </w:rPr>
              <w:t>20,72</w:t>
            </w:r>
          </w:p>
        </w:tc>
        <w:tc>
          <w:tcPr>
            <w:tcW w:w="1564" w:type="dxa"/>
            <w:tcBorders>
              <w:top w:val="single" w:sz="4" w:space="0" w:color="FFFFFF"/>
            </w:tcBorders>
            <w:shd w:val="clear" w:color="auto" w:fill="auto"/>
            <w:vAlign w:val="center"/>
          </w:tcPr>
          <w:p w14:paraId="5939D086" w14:textId="77777777" w:rsidR="003C0E7F" w:rsidRPr="00667CD4" w:rsidRDefault="003C0E7F"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25</w:t>
            </w:r>
            <w:r w:rsidR="00834137" w:rsidRPr="00667CD4">
              <w:rPr>
                <w:rFonts w:ascii="Myriad Pro" w:eastAsia="Times New Roman" w:hAnsi="Myriad Pro" w:cs="Calibri"/>
                <w:b/>
                <w:bCs/>
                <w:sz w:val="18"/>
                <w:szCs w:val="18"/>
                <w:lang w:eastAsia="ru-RU"/>
              </w:rPr>
              <w:t>0 7</w:t>
            </w:r>
            <w:r w:rsidRPr="00667CD4">
              <w:rPr>
                <w:rFonts w:ascii="Myriad Pro" w:eastAsia="Times New Roman" w:hAnsi="Myriad Pro" w:cs="Calibri"/>
                <w:b/>
                <w:bCs/>
                <w:sz w:val="18"/>
                <w:szCs w:val="18"/>
                <w:lang w:eastAsia="ru-RU"/>
              </w:rPr>
              <w:t>58,29</w:t>
            </w:r>
          </w:p>
        </w:tc>
        <w:tc>
          <w:tcPr>
            <w:tcW w:w="1585" w:type="dxa"/>
            <w:tcBorders>
              <w:top w:val="single" w:sz="4" w:space="0" w:color="FFFFFF"/>
            </w:tcBorders>
            <w:shd w:val="clear" w:color="auto" w:fill="auto"/>
            <w:vAlign w:val="center"/>
          </w:tcPr>
          <w:p w14:paraId="1A017A66" w14:textId="77777777" w:rsidR="003C0E7F" w:rsidRPr="00667CD4" w:rsidRDefault="003C0E7F" w:rsidP="00BA0797">
            <w:pPr>
              <w:spacing w:after="0" w:line="240" w:lineRule="auto"/>
              <w:jc w:val="center"/>
              <w:rPr>
                <w:rFonts w:ascii="Myriad Pro" w:eastAsia="Times New Roman" w:hAnsi="Myriad Pro" w:cs="Calibri"/>
                <w:b/>
                <w:bCs/>
                <w:sz w:val="18"/>
                <w:szCs w:val="18"/>
                <w:lang w:eastAsia="ru-RU"/>
              </w:rPr>
            </w:pPr>
            <w:r w:rsidRPr="00667CD4">
              <w:rPr>
                <w:rFonts w:ascii="Myriad Pro" w:eastAsia="Times New Roman" w:hAnsi="Myriad Pro" w:cs="Calibri"/>
                <w:b/>
                <w:bCs/>
                <w:sz w:val="18"/>
                <w:szCs w:val="18"/>
                <w:lang w:eastAsia="ru-RU"/>
              </w:rPr>
              <w:t>25</w:t>
            </w:r>
            <w:r w:rsidR="00834137" w:rsidRPr="00667CD4">
              <w:rPr>
                <w:rFonts w:ascii="Myriad Pro" w:eastAsia="Times New Roman" w:hAnsi="Myriad Pro" w:cs="Calibri"/>
                <w:b/>
                <w:bCs/>
                <w:sz w:val="18"/>
                <w:szCs w:val="18"/>
                <w:lang w:eastAsia="ru-RU"/>
              </w:rPr>
              <w:t>0 7</w:t>
            </w:r>
            <w:r w:rsidRPr="00667CD4">
              <w:rPr>
                <w:rFonts w:ascii="Myriad Pro" w:eastAsia="Times New Roman" w:hAnsi="Myriad Pro" w:cs="Calibri"/>
                <w:b/>
                <w:bCs/>
                <w:sz w:val="18"/>
                <w:szCs w:val="18"/>
                <w:lang w:eastAsia="ru-RU"/>
              </w:rPr>
              <w:t>63,56</w:t>
            </w:r>
          </w:p>
        </w:tc>
      </w:tr>
      <w:tr w:rsidR="003C0E7F" w:rsidRPr="00667CD4" w14:paraId="67032F30" w14:textId="77777777">
        <w:trPr>
          <w:cantSplit/>
        </w:trPr>
        <w:tc>
          <w:tcPr>
            <w:tcW w:w="2548" w:type="dxa"/>
            <w:shd w:val="clear" w:color="auto" w:fill="auto"/>
            <w:vAlign w:val="center"/>
          </w:tcPr>
          <w:p w14:paraId="28835451"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Основные материалы </w:t>
            </w:r>
          </w:p>
        </w:tc>
        <w:tc>
          <w:tcPr>
            <w:tcW w:w="1241" w:type="dxa"/>
            <w:shd w:val="clear" w:color="auto" w:fill="auto"/>
            <w:vAlign w:val="center"/>
          </w:tcPr>
          <w:p w14:paraId="5146610B"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w:t>
            </w:r>
            <w:r w:rsidR="00834137" w:rsidRPr="00667CD4">
              <w:rPr>
                <w:rFonts w:ascii="Myriad Pro" w:eastAsia="Times New Roman" w:hAnsi="Myriad Pro" w:cs="Calibri"/>
                <w:sz w:val="18"/>
                <w:szCs w:val="18"/>
                <w:lang w:eastAsia="ru-RU"/>
              </w:rPr>
              <w:t>5 3</w:t>
            </w:r>
            <w:r w:rsidRPr="00667CD4">
              <w:rPr>
                <w:rFonts w:ascii="Myriad Pro" w:eastAsia="Times New Roman" w:hAnsi="Myriad Pro" w:cs="Calibri"/>
                <w:sz w:val="18"/>
                <w:szCs w:val="18"/>
                <w:lang w:eastAsia="ru-RU"/>
              </w:rPr>
              <w:t>57,19</w:t>
            </w:r>
          </w:p>
        </w:tc>
        <w:tc>
          <w:tcPr>
            <w:tcW w:w="1247" w:type="dxa"/>
            <w:shd w:val="clear" w:color="auto" w:fill="auto"/>
            <w:vAlign w:val="center"/>
          </w:tcPr>
          <w:p w14:paraId="1405D6FD"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w:t>
            </w:r>
            <w:r w:rsidR="00834137" w:rsidRPr="00667CD4">
              <w:rPr>
                <w:rFonts w:ascii="Myriad Pro" w:eastAsia="Times New Roman" w:hAnsi="Myriad Pro" w:cs="Calibri"/>
                <w:sz w:val="18"/>
                <w:szCs w:val="18"/>
                <w:lang w:eastAsia="ru-RU"/>
              </w:rPr>
              <w:t>5 3</w:t>
            </w:r>
            <w:r w:rsidRPr="00667CD4">
              <w:rPr>
                <w:rFonts w:ascii="Myriad Pro" w:eastAsia="Times New Roman" w:hAnsi="Myriad Pro" w:cs="Calibri"/>
                <w:sz w:val="18"/>
                <w:szCs w:val="18"/>
                <w:lang w:eastAsia="ru-RU"/>
              </w:rPr>
              <w:t>57,19</w:t>
            </w:r>
          </w:p>
        </w:tc>
        <w:tc>
          <w:tcPr>
            <w:tcW w:w="1529" w:type="dxa"/>
            <w:shd w:val="clear" w:color="auto" w:fill="auto"/>
            <w:vAlign w:val="center"/>
          </w:tcPr>
          <w:p w14:paraId="3F156248"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w:t>
            </w:r>
            <w:r w:rsidR="00834137" w:rsidRPr="00667CD4">
              <w:rPr>
                <w:rFonts w:ascii="Myriad Pro" w:eastAsia="Times New Roman" w:hAnsi="Myriad Pro" w:cs="Calibri"/>
                <w:sz w:val="18"/>
                <w:szCs w:val="18"/>
                <w:lang w:eastAsia="ru-RU"/>
              </w:rPr>
              <w:t>0 2</w:t>
            </w:r>
            <w:r w:rsidRPr="00667CD4">
              <w:rPr>
                <w:rFonts w:ascii="Myriad Pro" w:eastAsia="Times New Roman" w:hAnsi="Myriad Pro" w:cs="Calibri"/>
                <w:sz w:val="18"/>
                <w:szCs w:val="18"/>
                <w:lang w:eastAsia="ru-RU"/>
              </w:rPr>
              <w:t>77,34</w:t>
            </w:r>
          </w:p>
        </w:tc>
        <w:tc>
          <w:tcPr>
            <w:tcW w:w="1564" w:type="dxa"/>
            <w:shd w:val="clear" w:color="auto" w:fill="auto"/>
            <w:vAlign w:val="center"/>
          </w:tcPr>
          <w:p w14:paraId="32682ABD"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w:t>
            </w:r>
            <w:r w:rsidR="00834137" w:rsidRPr="00667CD4">
              <w:rPr>
                <w:rFonts w:ascii="Myriad Pro" w:eastAsia="Times New Roman" w:hAnsi="Myriad Pro" w:cs="Calibri"/>
                <w:sz w:val="18"/>
                <w:szCs w:val="18"/>
                <w:lang w:eastAsia="ru-RU"/>
              </w:rPr>
              <w:t>9 6</w:t>
            </w:r>
            <w:r w:rsidRPr="00667CD4">
              <w:rPr>
                <w:rFonts w:ascii="Myriad Pro" w:eastAsia="Times New Roman" w:hAnsi="Myriad Pro" w:cs="Calibri"/>
                <w:sz w:val="18"/>
                <w:szCs w:val="18"/>
                <w:lang w:eastAsia="ru-RU"/>
              </w:rPr>
              <w:t>42,96</w:t>
            </w:r>
          </w:p>
        </w:tc>
        <w:tc>
          <w:tcPr>
            <w:tcW w:w="1585" w:type="dxa"/>
            <w:shd w:val="clear" w:color="auto" w:fill="auto"/>
            <w:vAlign w:val="center"/>
          </w:tcPr>
          <w:p w14:paraId="613C728B"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w:t>
            </w:r>
            <w:r w:rsidR="00834137" w:rsidRPr="00667CD4">
              <w:rPr>
                <w:rFonts w:ascii="Myriad Pro" w:eastAsia="Times New Roman" w:hAnsi="Myriad Pro" w:cs="Calibri"/>
                <w:sz w:val="18"/>
                <w:szCs w:val="18"/>
                <w:lang w:eastAsia="ru-RU"/>
              </w:rPr>
              <w:t>9 6</w:t>
            </w:r>
            <w:r w:rsidRPr="00667CD4">
              <w:rPr>
                <w:rFonts w:ascii="Myriad Pro" w:eastAsia="Times New Roman" w:hAnsi="Myriad Pro" w:cs="Calibri"/>
                <w:sz w:val="18"/>
                <w:szCs w:val="18"/>
                <w:lang w:eastAsia="ru-RU"/>
              </w:rPr>
              <w:t>44,22</w:t>
            </w:r>
          </w:p>
        </w:tc>
      </w:tr>
      <w:tr w:rsidR="003C0E7F" w:rsidRPr="00667CD4" w14:paraId="199CE2F1" w14:textId="77777777">
        <w:trPr>
          <w:cantSplit/>
        </w:trPr>
        <w:tc>
          <w:tcPr>
            <w:tcW w:w="2548" w:type="dxa"/>
            <w:shd w:val="clear" w:color="auto" w:fill="auto"/>
            <w:vAlign w:val="center"/>
          </w:tcPr>
          <w:p w14:paraId="00362579"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Вспомогательные материалы </w:t>
            </w:r>
          </w:p>
        </w:tc>
        <w:tc>
          <w:tcPr>
            <w:tcW w:w="1241" w:type="dxa"/>
            <w:shd w:val="clear" w:color="auto" w:fill="auto"/>
            <w:vAlign w:val="center"/>
          </w:tcPr>
          <w:p w14:paraId="38484F0D"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9C7B3E" w:rsidRPr="00667CD4">
              <w:rPr>
                <w:rFonts w:ascii="Myriad Pro" w:eastAsia="Times New Roman" w:hAnsi="Myriad Pro" w:cs="Calibri"/>
                <w:sz w:val="18"/>
                <w:szCs w:val="18"/>
                <w:lang w:eastAsia="ru-RU"/>
              </w:rPr>
              <w:t>3 9</w:t>
            </w:r>
            <w:r w:rsidRPr="00667CD4">
              <w:rPr>
                <w:rFonts w:ascii="Myriad Pro" w:eastAsia="Times New Roman" w:hAnsi="Myriad Pro" w:cs="Calibri"/>
                <w:sz w:val="18"/>
                <w:szCs w:val="18"/>
                <w:lang w:eastAsia="ru-RU"/>
              </w:rPr>
              <w:t>53,76</w:t>
            </w:r>
          </w:p>
        </w:tc>
        <w:tc>
          <w:tcPr>
            <w:tcW w:w="1247" w:type="dxa"/>
            <w:shd w:val="clear" w:color="auto" w:fill="auto"/>
            <w:vAlign w:val="center"/>
          </w:tcPr>
          <w:p w14:paraId="490D7320"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9C7B3E" w:rsidRPr="00667CD4">
              <w:rPr>
                <w:rFonts w:ascii="Myriad Pro" w:eastAsia="Times New Roman" w:hAnsi="Myriad Pro" w:cs="Calibri"/>
                <w:sz w:val="18"/>
                <w:szCs w:val="18"/>
                <w:lang w:eastAsia="ru-RU"/>
              </w:rPr>
              <w:t>3 9</w:t>
            </w:r>
            <w:r w:rsidRPr="00667CD4">
              <w:rPr>
                <w:rFonts w:ascii="Myriad Pro" w:eastAsia="Times New Roman" w:hAnsi="Myriad Pro" w:cs="Calibri"/>
                <w:sz w:val="18"/>
                <w:szCs w:val="18"/>
                <w:lang w:eastAsia="ru-RU"/>
              </w:rPr>
              <w:t>53,76</w:t>
            </w:r>
          </w:p>
        </w:tc>
        <w:tc>
          <w:tcPr>
            <w:tcW w:w="1529" w:type="dxa"/>
            <w:shd w:val="clear" w:color="auto" w:fill="auto"/>
            <w:vAlign w:val="center"/>
          </w:tcPr>
          <w:p w14:paraId="24066CD7"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6 9</w:t>
            </w:r>
            <w:r w:rsidRPr="00667CD4">
              <w:rPr>
                <w:rFonts w:ascii="Myriad Pro" w:eastAsia="Times New Roman" w:hAnsi="Myriad Pro" w:cs="Calibri"/>
                <w:sz w:val="18"/>
                <w:szCs w:val="18"/>
                <w:lang w:eastAsia="ru-RU"/>
              </w:rPr>
              <w:t>71,58</w:t>
            </w:r>
          </w:p>
        </w:tc>
        <w:tc>
          <w:tcPr>
            <w:tcW w:w="1564" w:type="dxa"/>
            <w:shd w:val="clear" w:color="auto" w:fill="auto"/>
            <w:vAlign w:val="center"/>
          </w:tcPr>
          <w:p w14:paraId="258A4242"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6 5</w:t>
            </w:r>
            <w:r w:rsidRPr="00667CD4">
              <w:rPr>
                <w:rFonts w:ascii="Myriad Pro" w:eastAsia="Times New Roman" w:hAnsi="Myriad Pro" w:cs="Calibri"/>
                <w:sz w:val="18"/>
                <w:szCs w:val="18"/>
                <w:lang w:eastAsia="ru-RU"/>
              </w:rPr>
              <w:t>82,48</w:t>
            </w:r>
          </w:p>
        </w:tc>
        <w:tc>
          <w:tcPr>
            <w:tcW w:w="1585" w:type="dxa"/>
            <w:shd w:val="clear" w:color="auto" w:fill="auto"/>
            <w:vAlign w:val="center"/>
          </w:tcPr>
          <w:p w14:paraId="441CA2C3"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6 5</w:t>
            </w:r>
            <w:r w:rsidRPr="00667CD4">
              <w:rPr>
                <w:rFonts w:ascii="Myriad Pro" w:eastAsia="Times New Roman" w:hAnsi="Myriad Pro" w:cs="Calibri"/>
                <w:sz w:val="18"/>
                <w:szCs w:val="18"/>
                <w:lang w:eastAsia="ru-RU"/>
              </w:rPr>
              <w:t>83,25</w:t>
            </w:r>
          </w:p>
        </w:tc>
      </w:tr>
      <w:tr w:rsidR="003C0E7F" w:rsidRPr="00667CD4" w14:paraId="6629E391" w14:textId="77777777">
        <w:trPr>
          <w:cantSplit/>
        </w:trPr>
        <w:tc>
          <w:tcPr>
            <w:tcW w:w="2548" w:type="dxa"/>
            <w:shd w:val="clear" w:color="auto" w:fill="auto"/>
            <w:vAlign w:val="center"/>
          </w:tcPr>
          <w:p w14:paraId="32BAF1B2"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Инструменты и инвентарь</w:t>
            </w:r>
          </w:p>
        </w:tc>
        <w:tc>
          <w:tcPr>
            <w:tcW w:w="1241" w:type="dxa"/>
            <w:shd w:val="clear" w:color="auto" w:fill="auto"/>
            <w:vAlign w:val="center"/>
          </w:tcPr>
          <w:p w14:paraId="48D711B4"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8 2</w:t>
            </w:r>
            <w:r w:rsidR="003C0E7F" w:rsidRPr="00667CD4">
              <w:rPr>
                <w:rFonts w:ascii="Myriad Pro" w:eastAsia="Times New Roman" w:hAnsi="Myriad Pro" w:cs="Calibri"/>
                <w:sz w:val="18"/>
                <w:szCs w:val="18"/>
                <w:lang w:eastAsia="ru-RU"/>
              </w:rPr>
              <w:t>43,12</w:t>
            </w:r>
          </w:p>
        </w:tc>
        <w:tc>
          <w:tcPr>
            <w:tcW w:w="1247" w:type="dxa"/>
            <w:shd w:val="clear" w:color="auto" w:fill="auto"/>
            <w:vAlign w:val="center"/>
          </w:tcPr>
          <w:p w14:paraId="7DCF10A3"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8 2</w:t>
            </w:r>
            <w:r w:rsidR="003C0E7F" w:rsidRPr="00667CD4">
              <w:rPr>
                <w:rFonts w:ascii="Myriad Pro" w:eastAsia="Times New Roman" w:hAnsi="Myriad Pro" w:cs="Calibri"/>
                <w:sz w:val="18"/>
                <w:szCs w:val="18"/>
                <w:lang w:eastAsia="ru-RU"/>
              </w:rPr>
              <w:t>43,12</w:t>
            </w:r>
          </w:p>
        </w:tc>
        <w:tc>
          <w:tcPr>
            <w:tcW w:w="1529" w:type="dxa"/>
            <w:shd w:val="clear" w:color="auto" w:fill="auto"/>
            <w:vAlign w:val="center"/>
          </w:tcPr>
          <w:p w14:paraId="0BBE2CC9"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8 9</w:t>
            </w:r>
            <w:r w:rsidR="003C0E7F" w:rsidRPr="00667CD4">
              <w:rPr>
                <w:rFonts w:ascii="Myriad Pro" w:eastAsia="Times New Roman" w:hAnsi="Myriad Pro" w:cs="Calibri"/>
                <w:sz w:val="18"/>
                <w:szCs w:val="18"/>
                <w:lang w:eastAsia="ru-RU"/>
              </w:rPr>
              <w:t>75,77</w:t>
            </w:r>
          </w:p>
        </w:tc>
        <w:tc>
          <w:tcPr>
            <w:tcW w:w="1564" w:type="dxa"/>
            <w:shd w:val="clear" w:color="auto" w:fill="auto"/>
            <w:vAlign w:val="center"/>
          </w:tcPr>
          <w:p w14:paraId="19C8E055"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8 8</w:t>
            </w:r>
            <w:r w:rsidR="003C0E7F" w:rsidRPr="00667CD4">
              <w:rPr>
                <w:rFonts w:ascii="Myriad Pro" w:eastAsia="Times New Roman" w:hAnsi="Myriad Pro" w:cs="Calibri"/>
                <w:sz w:val="18"/>
                <w:szCs w:val="18"/>
                <w:lang w:eastAsia="ru-RU"/>
              </w:rPr>
              <w:t>81,30</w:t>
            </w:r>
          </w:p>
        </w:tc>
        <w:tc>
          <w:tcPr>
            <w:tcW w:w="1585" w:type="dxa"/>
            <w:shd w:val="clear" w:color="auto" w:fill="auto"/>
            <w:vAlign w:val="center"/>
          </w:tcPr>
          <w:p w14:paraId="4A52D107"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8 8</w:t>
            </w:r>
            <w:r w:rsidR="003C0E7F" w:rsidRPr="00667CD4">
              <w:rPr>
                <w:rFonts w:ascii="Myriad Pro" w:eastAsia="Times New Roman" w:hAnsi="Myriad Pro" w:cs="Calibri"/>
                <w:sz w:val="18"/>
                <w:szCs w:val="18"/>
                <w:lang w:eastAsia="ru-RU"/>
              </w:rPr>
              <w:t>81,49</w:t>
            </w:r>
          </w:p>
        </w:tc>
      </w:tr>
      <w:tr w:rsidR="003C0E7F" w:rsidRPr="00667CD4" w14:paraId="62748134" w14:textId="77777777">
        <w:trPr>
          <w:cantSplit/>
        </w:trPr>
        <w:tc>
          <w:tcPr>
            <w:tcW w:w="2548" w:type="dxa"/>
            <w:shd w:val="clear" w:color="auto" w:fill="auto"/>
            <w:vAlign w:val="center"/>
          </w:tcPr>
          <w:p w14:paraId="700C0C56"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Строительные материалы</w:t>
            </w:r>
          </w:p>
        </w:tc>
        <w:tc>
          <w:tcPr>
            <w:tcW w:w="1241" w:type="dxa"/>
            <w:shd w:val="clear" w:color="auto" w:fill="auto"/>
            <w:vAlign w:val="center"/>
          </w:tcPr>
          <w:p w14:paraId="19423734"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3 6</w:t>
            </w:r>
            <w:r w:rsidR="003C0E7F" w:rsidRPr="00667CD4">
              <w:rPr>
                <w:rFonts w:ascii="Myriad Pro" w:eastAsia="Times New Roman" w:hAnsi="Myriad Pro" w:cs="Calibri"/>
                <w:sz w:val="18"/>
                <w:szCs w:val="18"/>
                <w:lang w:eastAsia="ru-RU"/>
              </w:rPr>
              <w:t>26,81</w:t>
            </w:r>
          </w:p>
        </w:tc>
        <w:tc>
          <w:tcPr>
            <w:tcW w:w="1247" w:type="dxa"/>
            <w:shd w:val="clear" w:color="auto" w:fill="auto"/>
            <w:vAlign w:val="center"/>
          </w:tcPr>
          <w:p w14:paraId="1C4C9864"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3 6</w:t>
            </w:r>
            <w:r w:rsidR="003C0E7F" w:rsidRPr="00667CD4">
              <w:rPr>
                <w:rFonts w:ascii="Myriad Pro" w:eastAsia="Times New Roman" w:hAnsi="Myriad Pro" w:cs="Calibri"/>
                <w:sz w:val="18"/>
                <w:szCs w:val="18"/>
                <w:lang w:eastAsia="ru-RU"/>
              </w:rPr>
              <w:t>26,81</w:t>
            </w:r>
          </w:p>
        </w:tc>
        <w:tc>
          <w:tcPr>
            <w:tcW w:w="1529" w:type="dxa"/>
            <w:shd w:val="clear" w:color="auto" w:fill="auto"/>
            <w:vAlign w:val="center"/>
          </w:tcPr>
          <w:p w14:paraId="417EE748"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3 9</w:t>
            </w:r>
            <w:r w:rsidR="003C0E7F" w:rsidRPr="00667CD4">
              <w:rPr>
                <w:rFonts w:ascii="Myriad Pro" w:eastAsia="Times New Roman" w:hAnsi="Myriad Pro" w:cs="Calibri"/>
                <w:sz w:val="18"/>
                <w:szCs w:val="18"/>
                <w:lang w:eastAsia="ru-RU"/>
              </w:rPr>
              <w:t>49,16</w:t>
            </w:r>
          </w:p>
        </w:tc>
        <w:tc>
          <w:tcPr>
            <w:tcW w:w="1564" w:type="dxa"/>
            <w:shd w:val="clear" w:color="auto" w:fill="auto"/>
            <w:vAlign w:val="center"/>
          </w:tcPr>
          <w:p w14:paraId="3C7B7C6A"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3 9</w:t>
            </w:r>
            <w:r w:rsidR="003C0E7F" w:rsidRPr="00667CD4">
              <w:rPr>
                <w:rFonts w:ascii="Myriad Pro" w:eastAsia="Times New Roman" w:hAnsi="Myriad Pro" w:cs="Calibri"/>
                <w:sz w:val="18"/>
                <w:szCs w:val="18"/>
                <w:lang w:eastAsia="ru-RU"/>
              </w:rPr>
              <w:t>07,60</w:t>
            </w:r>
          </w:p>
        </w:tc>
        <w:tc>
          <w:tcPr>
            <w:tcW w:w="1585" w:type="dxa"/>
            <w:shd w:val="clear" w:color="auto" w:fill="auto"/>
            <w:vAlign w:val="center"/>
          </w:tcPr>
          <w:p w14:paraId="6860BE61"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3 9</w:t>
            </w:r>
            <w:r w:rsidR="003C0E7F" w:rsidRPr="00667CD4">
              <w:rPr>
                <w:rFonts w:ascii="Myriad Pro" w:eastAsia="Times New Roman" w:hAnsi="Myriad Pro" w:cs="Calibri"/>
                <w:sz w:val="18"/>
                <w:szCs w:val="18"/>
                <w:lang w:eastAsia="ru-RU"/>
              </w:rPr>
              <w:t>07,68</w:t>
            </w:r>
          </w:p>
        </w:tc>
      </w:tr>
      <w:tr w:rsidR="003C0E7F" w:rsidRPr="00667CD4" w14:paraId="01A1794A" w14:textId="77777777">
        <w:trPr>
          <w:cantSplit/>
        </w:trPr>
        <w:tc>
          <w:tcPr>
            <w:tcW w:w="2548" w:type="dxa"/>
            <w:shd w:val="clear" w:color="auto" w:fill="auto"/>
            <w:vAlign w:val="center"/>
          </w:tcPr>
          <w:p w14:paraId="2A8D8C4C"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Горюче-смазочные материалы</w:t>
            </w:r>
          </w:p>
        </w:tc>
        <w:tc>
          <w:tcPr>
            <w:tcW w:w="1241" w:type="dxa"/>
            <w:shd w:val="clear" w:color="auto" w:fill="auto"/>
            <w:vAlign w:val="center"/>
          </w:tcPr>
          <w:p w14:paraId="134C0260"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w:t>
            </w:r>
            <w:r w:rsidR="00834137" w:rsidRPr="00667CD4">
              <w:rPr>
                <w:rFonts w:ascii="Myriad Pro" w:eastAsia="Times New Roman" w:hAnsi="Myriad Pro" w:cs="Calibri"/>
                <w:sz w:val="18"/>
                <w:szCs w:val="18"/>
                <w:lang w:eastAsia="ru-RU"/>
              </w:rPr>
              <w:t>9 6</w:t>
            </w:r>
            <w:r w:rsidRPr="00667CD4">
              <w:rPr>
                <w:rFonts w:ascii="Myriad Pro" w:eastAsia="Times New Roman" w:hAnsi="Myriad Pro" w:cs="Calibri"/>
                <w:sz w:val="18"/>
                <w:szCs w:val="18"/>
                <w:lang w:eastAsia="ru-RU"/>
              </w:rPr>
              <w:t>10,77</w:t>
            </w:r>
          </w:p>
        </w:tc>
        <w:tc>
          <w:tcPr>
            <w:tcW w:w="1247" w:type="dxa"/>
            <w:shd w:val="clear" w:color="auto" w:fill="auto"/>
            <w:vAlign w:val="center"/>
          </w:tcPr>
          <w:p w14:paraId="6603CA48"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6</w:t>
            </w:r>
            <w:r w:rsidR="00834137" w:rsidRPr="00667CD4">
              <w:rPr>
                <w:rFonts w:ascii="Myriad Pro" w:eastAsia="Times New Roman" w:hAnsi="Myriad Pro" w:cs="Calibri"/>
                <w:sz w:val="18"/>
                <w:szCs w:val="18"/>
                <w:lang w:eastAsia="ru-RU"/>
              </w:rPr>
              <w:t>9 5</w:t>
            </w:r>
            <w:r w:rsidRPr="00667CD4">
              <w:rPr>
                <w:rFonts w:ascii="Myriad Pro" w:eastAsia="Times New Roman" w:hAnsi="Myriad Pro" w:cs="Calibri"/>
                <w:sz w:val="18"/>
                <w:szCs w:val="18"/>
                <w:lang w:eastAsia="ru-RU"/>
              </w:rPr>
              <w:t>92,81</w:t>
            </w:r>
          </w:p>
        </w:tc>
        <w:tc>
          <w:tcPr>
            <w:tcW w:w="1529" w:type="dxa"/>
            <w:shd w:val="clear" w:color="auto" w:fill="auto"/>
            <w:vAlign w:val="center"/>
          </w:tcPr>
          <w:p w14:paraId="3A7408D8"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w:t>
            </w:r>
            <w:r w:rsidR="00834137" w:rsidRPr="00667CD4">
              <w:rPr>
                <w:rFonts w:ascii="Myriad Pro" w:eastAsia="Times New Roman" w:hAnsi="Myriad Pro" w:cs="Calibri"/>
                <w:sz w:val="18"/>
                <w:szCs w:val="18"/>
                <w:lang w:eastAsia="ru-RU"/>
              </w:rPr>
              <w:t>5 7</w:t>
            </w:r>
            <w:r w:rsidRPr="00667CD4">
              <w:rPr>
                <w:rFonts w:ascii="Myriad Pro" w:eastAsia="Times New Roman" w:hAnsi="Myriad Pro" w:cs="Calibri"/>
                <w:sz w:val="18"/>
                <w:szCs w:val="18"/>
                <w:lang w:eastAsia="ru-RU"/>
              </w:rPr>
              <w:t>97,78</w:t>
            </w:r>
          </w:p>
        </w:tc>
        <w:tc>
          <w:tcPr>
            <w:tcW w:w="1564" w:type="dxa"/>
            <w:shd w:val="clear" w:color="auto" w:fill="auto"/>
            <w:vAlign w:val="center"/>
          </w:tcPr>
          <w:p w14:paraId="10841466"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w:t>
            </w:r>
            <w:r w:rsidR="00834137" w:rsidRPr="00667CD4">
              <w:rPr>
                <w:rFonts w:ascii="Myriad Pro" w:eastAsia="Times New Roman" w:hAnsi="Myriad Pro" w:cs="Calibri"/>
                <w:sz w:val="18"/>
                <w:szCs w:val="18"/>
                <w:lang w:eastAsia="ru-RU"/>
              </w:rPr>
              <w:t>4 9</w:t>
            </w:r>
            <w:r w:rsidRPr="00667CD4">
              <w:rPr>
                <w:rFonts w:ascii="Myriad Pro" w:eastAsia="Times New Roman" w:hAnsi="Myriad Pro" w:cs="Calibri"/>
                <w:sz w:val="18"/>
                <w:szCs w:val="18"/>
                <w:lang w:eastAsia="ru-RU"/>
              </w:rPr>
              <w:t>80,71</w:t>
            </w:r>
          </w:p>
        </w:tc>
        <w:tc>
          <w:tcPr>
            <w:tcW w:w="1585" w:type="dxa"/>
            <w:shd w:val="clear" w:color="auto" w:fill="auto"/>
            <w:vAlign w:val="center"/>
          </w:tcPr>
          <w:p w14:paraId="360F3CEF"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7</w:t>
            </w:r>
            <w:r w:rsidR="00834137" w:rsidRPr="00667CD4">
              <w:rPr>
                <w:rFonts w:ascii="Myriad Pro" w:eastAsia="Times New Roman" w:hAnsi="Myriad Pro" w:cs="Calibri"/>
                <w:sz w:val="18"/>
                <w:szCs w:val="18"/>
                <w:lang w:eastAsia="ru-RU"/>
              </w:rPr>
              <w:t>4 9</w:t>
            </w:r>
            <w:r w:rsidRPr="00667CD4">
              <w:rPr>
                <w:rFonts w:ascii="Myriad Pro" w:eastAsia="Times New Roman" w:hAnsi="Myriad Pro" w:cs="Calibri"/>
                <w:sz w:val="18"/>
                <w:szCs w:val="18"/>
                <w:lang w:eastAsia="ru-RU"/>
              </w:rPr>
              <w:t>82,28</w:t>
            </w:r>
          </w:p>
        </w:tc>
      </w:tr>
      <w:tr w:rsidR="003C0E7F" w:rsidRPr="00667CD4" w14:paraId="5D0C2EC5" w14:textId="77777777">
        <w:trPr>
          <w:cantSplit/>
        </w:trPr>
        <w:tc>
          <w:tcPr>
            <w:tcW w:w="2548" w:type="dxa"/>
            <w:shd w:val="clear" w:color="auto" w:fill="auto"/>
            <w:vAlign w:val="center"/>
          </w:tcPr>
          <w:p w14:paraId="2AB6C4E8"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Спецодежда, спецобувь</w:t>
            </w:r>
          </w:p>
        </w:tc>
        <w:tc>
          <w:tcPr>
            <w:tcW w:w="1241" w:type="dxa"/>
            <w:shd w:val="clear" w:color="auto" w:fill="auto"/>
            <w:vAlign w:val="center"/>
          </w:tcPr>
          <w:p w14:paraId="40ACB486"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4 9</w:t>
            </w:r>
            <w:r w:rsidRPr="00667CD4">
              <w:rPr>
                <w:rFonts w:ascii="Myriad Pro" w:eastAsia="Times New Roman" w:hAnsi="Myriad Pro" w:cs="Calibri"/>
                <w:sz w:val="18"/>
                <w:szCs w:val="18"/>
                <w:lang w:eastAsia="ru-RU"/>
              </w:rPr>
              <w:t>43,31</w:t>
            </w:r>
          </w:p>
        </w:tc>
        <w:tc>
          <w:tcPr>
            <w:tcW w:w="1247" w:type="dxa"/>
            <w:shd w:val="clear" w:color="auto" w:fill="auto"/>
            <w:vAlign w:val="center"/>
          </w:tcPr>
          <w:p w14:paraId="3C965F85"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4 9</w:t>
            </w:r>
            <w:r w:rsidRPr="00667CD4">
              <w:rPr>
                <w:rFonts w:ascii="Myriad Pro" w:eastAsia="Times New Roman" w:hAnsi="Myriad Pro" w:cs="Calibri"/>
                <w:sz w:val="18"/>
                <w:szCs w:val="18"/>
                <w:lang w:eastAsia="ru-RU"/>
              </w:rPr>
              <w:t>42,29</w:t>
            </w:r>
          </w:p>
        </w:tc>
        <w:tc>
          <w:tcPr>
            <w:tcW w:w="1529" w:type="dxa"/>
            <w:shd w:val="clear" w:color="auto" w:fill="auto"/>
            <w:vAlign w:val="center"/>
          </w:tcPr>
          <w:p w14:paraId="6FDB4396"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w:t>
            </w:r>
            <w:r w:rsidR="00834137" w:rsidRPr="00667CD4">
              <w:rPr>
                <w:rFonts w:ascii="Myriad Pro" w:eastAsia="Times New Roman" w:hAnsi="Myriad Pro" w:cs="Calibri"/>
                <w:sz w:val="18"/>
                <w:szCs w:val="18"/>
                <w:lang w:eastAsia="ru-RU"/>
              </w:rPr>
              <w:t>6 6</w:t>
            </w:r>
            <w:r w:rsidRPr="00667CD4">
              <w:rPr>
                <w:rFonts w:ascii="Myriad Pro" w:eastAsia="Times New Roman" w:hAnsi="Myriad Pro" w:cs="Calibri"/>
                <w:sz w:val="18"/>
                <w:szCs w:val="18"/>
                <w:lang w:eastAsia="ru-RU"/>
              </w:rPr>
              <w:t>23,61</w:t>
            </w:r>
          </w:p>
        </w:tc>
        <w:tc>
          <w:tcPr>
            <w:tcW w:w="1564" w:type="dxa"/>
            <w:shd w:val="clear" w:color="auto" w:fill="auto"/>
            <w:vAlign w:val="center"/>
          </w:tcPr>
          <w:p w14:paraId="49BCBC44"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7 6</w:t>
            </w:r>
            <w:r w:rsidRPr="00667CD4">
              <w:rPr>
                <w:rFonts w:ascii="Myriad Pro" w:eastAsia="Times New Roman" w:hAnsi="Myriad Pro" w:cs="Calibri"/>
                <w:sz w:val="18"/>
                <w:szCs w:val="18"/>
                <w:lang w:eastAsia="ru-RU"/>
              </w:rPr>
              <w:t>47,53</w:t>
            </w:r>
          </w:p>
        </w:tc>
        <w:tc>
          <w:tcPr>
            <w:tcW w:w="1585" w:type="dxa"/>
            <w:shd w:val="clear" w:color="auto" w:fill="auto"/>
            <w:vAlign w:val="center"/>
          </w:tcPr>
          <w:p w14:paraId="688F5065"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3</w:t>
            </w:r>
            <w:r w:rsidR="00834137" w:rsidRPr="00667CD4">
              <w:rPr>
                <w:rFonts w:ascii="Myriad Pro" w:eastAsia="Times New Roman" w:hAnsi="Myriad Pro" w:cs="Calibri"/>
                <w:sz w:val="18"/>
                <w:szCs w:val="18"/>
                <w:lang w:eastAsia="ru-RU"/>
              </w:rPr>
              <w:t>7 6</w:t>
            </w:r>
            <w:r w:rsidRPr="00667CD4">
              <w:rPr>
                <w:rFonts w:ascii="Myriad Pro" w:eastAsia="Times New Roman" w:hAnsi="Myriad Pro" w:cs="Calibri"/>
                <w:sz w:val="18"/>
                <w:szCs w:val="18"/>
                <w:lang w:eastAsia="ru-RU"/>
              </w:rPr>
              <w:t>48,32</w:t>
            </w:r>
          </w:p>
        </w:tc>
      </w:tr>
      <w:tr w:rsidR="003C0E7F" w:rsidRPr="00667CD4" w14:paraId="3EC6DE6C" w14:textId="77777777">
        <w:trPr>
          <w:cantSplit/>
        </w:trPr>
        <w:tc>
          <w:tcPr>
            <w:tcW w:w="2548" w:type="dxa"/>
            <w:shd w:val="clear" w:color="auto" w:fill="auto"/>
            <w:vAlign w:val="center"/>
          </w:tcPr>
          <w:p w14:paraId="376B33FA"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Средства индивидуальной защиты</w:t>
            </w:r>
          </w:p>
        </w:tc>
        <w:tc>
          <w:tcPr>
            <w:tcW w:w="1241" w:type="dxa"/>
            <w:shd w:val="clear" w:color="auto" w:fill="auto"/>
            <w:vAlign w:val="center"/>
          </w:tcPr>
          <w:p w14:paraId="26B5D3B1"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5 3</w:t>
            </w:r>
            <w:r w:rsidR="003C0E7F" w:rsidRPr="00667CD4">
              <w:rPr>
                <w:rFonts w:ascii="Myriad Pro" w:eastAsia="Times New Roman" w:hAnsi="Myriad Pro" w:cs="Calibri"/>
                <w:sz w:val="18"/>
                <w:szCs w:val="18"/>
                <w:lang w:eastAsia="ru-RU"/>
              </w:rPr>
              <w:t>16,73</w:t>
            </w:r>
          </w:p>
        </w:tc>
        <w:tc>
          <w:tcPr>
            <w:tcW w:w="1247" w:type="dxa"/>
            <w:shd w:val="clear" w:color="auto" w:fill="auto"/>
            <w:vAlign w:val="center"/>
          </w:tcPr>
          <w:p w14:paraId="2886E6EC"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5 3</w:t>
            </w:r>
            <w:r w:rsidR="003C0E7F" w:rsidRPr="00667CD4">
              <w:rPr>
                <w:rFonts w:ascii="Myriad Pro" w:eastAsia="Times New Roman" w:hAnsi="Myriad Pro" w:cs="Calibri"/>
                <w:sz w:val="18"/>
                <w:szCs w:val="18"/>
                <w:lang w:eastAsia="ru-RU"/>
              </w:rPr>
              <w:t>16,73</w:t>
            </w:r>
          </w:p>
        </w:tc>
        <w:tc>
          <w:tcPr>
            <w:tcW w:w="1529" w:type="dxa"/>
            <w:shd w:val="clear" w:color="auto" w:fill="auto"/>
            <w:vAlign w:val="center"/>
          </w:tcPr>
          <w:p w14:paraId="5A55B95C"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w:t>
            </w:r>
            <w:r w:rsidR="009C7B3E" w:rsidRPr="00667CD4">
              <w:rPr>
                <w:rFonts w:ascii="Myriad Pro" w:eastAsia="Times New Roman" w:hAnsi="Myriad Pro" w:cs="Calibri"/>
                <w:sz w:val="18"/>
                <w:szCs w:val="18"/>
                <w:lang w:eastAsia="ru-RU"/>
              </w:rPr>
              <w:t>3 4</w:t>
            </w:r>
            <w:r w:rsidRPr="00667CD4">
              <w:rPr>
                <w:rFonts w:ascii="Myriad Pro" w:eastAsia="Times New Roman" w:hAnsi="Myriad Pro" w:cs="Calibri"/>
                <w:sz w:val="18"/>
                <w:szCs w:val="18"/>
                <w:lang w:eastAsia="ru-RU"/>
              </w:rPr>
              <w:t>75,83</w:t>
            </w:r>
          </w:p>
        </w:tc>
        <w:tc>
          <w:tcPr>
            <w:tcW w:w="1564" w:type="dxa"/>
            <w:shd w:val="clear" w:color="auto" w:fill="auto"/>
            <w:vAlign w:val="center"/>
          </w:tcPr>
          <w:p w14:paraId="25B4DF28"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5 7</w:t>
            </w:r>
            <w:r w:rsidR="003C0E7F" w:rsidRPr="00667CD4">
              <w:rPr>
                <w:rFonts w:ascii="Myriad Pro" w:eastAsia="Times New Roman" w:hAnsi="Myriad Pro" w:cs="Calibri"/>
                <w:sz w:val="18"/>
                <w:szCs w:val="18"/>
                <w:lang w:eastAsia="ru-RU"/>
              </w:rPr>
              <w:t>28,36</w:t>
            </w:r>
          </w:p>
        </w:tc>
        <w:tc>
          <w:tcPr>
            <w:tcW w:w="1585" w:type="dxa"/>
            <w:shd w:val="clear" w:color="auto" w:fill="auto"/>
            <w:vAlign w:val="center"/>
          </w:tcPr>
          <w:p w14:paraId="26E1C81E"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5 7</w:t>
            </w:r>
            <w:r w:rsidR="003C0E7F" w:rsidRPr="00667CD4">
              <w:rPr>
                <w:rFonts w:ascii="Myriad Pro" w:eastAsia="Times New Roman" w:hAnsi="Myriad Pro" w:cs="Calibri"/>
                <w:sz w:val="18"/>
                <w:szCs w:val="18"/>
                <w:lang w:eastAsia="ru-RU"/>
              </w:rPr>
              <w:t>28,48</w:t>
            </w:r>
          </w:p>
        </w:tc>
      </w:tr>
      <w:tr w:rsidR="003C0E7F" w:rsidRPr="00667CD4" w14:paraId="4CDF58B3" w14:textId="77777777">
        <w:trPr>
          <w:cantSplit/>
        </w:trPr>
        <w:tc>
          <w:tcPr>
            <w:tcW w:w="2548" w:type="dxa"/>
            <w:shd w:val="clear" w:color="auto" w:fill="auto"/>
            <w:vAlign w:val="center"/>
          </w:tcPr>
          <w:p w14:paraId="6E4F9F90"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Прочие материалы по охране труда</w:t>
            </w:r>
          </w:p>
        </w:tc>
        <w:tc>
          <w:tcPr>
            <w:tcW w:w="1241" w:type="dxa"/>
            <w:shd w:val="clear" w:color="auto" w:fill="auto"/>
            <w:vAlign w:val="center"/>
          </w:tcPr>
          <w:p w14:paraId="7FA93857"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8 8</w:t>
            </w:r>
            <w:r w:rsidR="003C0E7F" w:rsidRPr="00667CD4">
              <w:rPr>
                <w:rFonts w:ascii="Myriad Pro" w:eastAsia="Times New Roman" w:hAnsi="Myriad Pro" w:cs="Calibri"/>
                <w:sz w:val="18"/>
                <w:szCs w:val="18"/>
                <w:lang w:eastAsia="ru-RU"/>
              </w:rPr>
              <w:t>14,52</w:t>
            </w:r>
          </w:p>
        </w:tc>
        <w:tc>
          <w:tcPr>
            <w:tcW w:w="1247" w:type="dxa"/>
            <w:shd w:val="clear" w:color="auto" w:fill="auto"/>
            <w:vAlign w:val="center"/>
          </w:tcPr>
          <w:p w14:paraId="19E36A81"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8 8</w:t>
            </w:r>
            <w:r w:rsidR="003C0E7F" w:rsidRPr="00667CD4">
              <w:rPr>
                <w:rFonts w:ascii="Myriad Pro" w:eastAsia="Times New Roman" w:hAnsi="Myriad Pro" w:cs="Calibri"/>
                <w:sz w:val="18"/>
                <w:szCs w:val="18"/>
                <w:lang w:eastAsia="ru-RU"/>
              </w:rPr>
              <w:t>14,52</w:t>
            </w:r>
          </w:p>
        </w:tc>
        <w:tc>
          <w:tcPr>
            <w:tcW w:w="1529" w:type="dxa"/>
            <w:shd w:val="clear" w:color="auto" w:fill="auto"/>
            <w:vAlign w:val="center"/>
          </w:tcPr>
          <w:p w14:paraId="447984F2"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9 5</w:t>
            </w:r>
            <w:r w:rsidR="003C0E7F" w:rsidRPr="00667CD4">
              <w:rPr>
                <w:rFonts w:ascii="Myriad Pro" w:eastAsia="Times New Roman" w:hAnsi="Myriad Pro" w:cs="Calibri"/>
                <w:sz w:val="18"/>
                <w:szCs w:val="18"/>
                <w:lang w:eastAsia="ru-RU"/>
              </w:rPr>
              <w:t>97,95</w:t>
            </w:r>
          </w:p>
        </w:tc>
        <w:tc>
          <w:tcPr>
            <w:tcW w:w="1564" w:type="dxa"/>
            <w:shd w:val="clear" w:color="auto" w:fill="auto"/>
            <w:vAlign w:val="center"/>
          </w:tcPr>
          <w:p w14:paraId="04EE0698"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9 4</w:t>
            </w:r>
            <w:r w:rsidR="003C0E7F" w:rsidRPr="00667CD4">
              <w:rPr>
                <w:rFonts w:ascii="Myriad Pro" w:eastAsia="Times New Roman" w:hAnsi="Myriad Pro" w:cs="Calibri"/>
                <w:sz w:val="18"/>
                <w:szCs w:val="18"/>
                <w:lang w:eastAsia="ru-RU"/>
              </w:rPr>
              <w:t>96,94</w:t>
            </w:r>
          </w:p>
        </w:tc>
        <w:tc>
          <w:tcPr>
            <w:tcW w:w="1585" w:type="dxa"/>
            <w:shd w:val="clear" w:color="auto" w:fill="auto"/>
            <w:vAlign w:val="center"/>
          </w:tcPr>
          <w:p w14:paraId="3A7F9E0E"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9 4</w:t>
            </w:r>
            <w:r w:rsidR="003C0E7F" w:rsidRPr="00667CD4">
              <w:rPr>
                <w:rFonts w:ascii="Myriad Pro" w:eastAsia="Times New Roman" w:hAnsi="Myriad Pro" w:cs="Calibri"/>
                <w:sz w:val="18"/>
                <w:szCs w:val="18"/>
                <w:lang w:eastAsia="ru-RU"/>
              </w:rPr>
              <w:t>97,14</w:t>
            </w:r>
          </w:p>
        </w:tc>
      </w:tr>
      <w:tr w:rsidR="003C0E7F" w:rsidRPr="00667CD4" w14:paraId="1F0774F3" w14:textId="77777777">
        <w:trPr>
          <w:cantSplit/>
        </w:trPr>
        <w:tc>
          <w:tcPr>
            <w:tcW w:w="2548" w:type="dxa"/>
            <w:shd w:val="clear" w:color="auto" w:fill="auto"/>
            <w:vAlign w:val="center"/>
          </w:tcPr>
          <w:p w14:paraId="2F5AAE29" w14:textId="77777777" w:rsidR="003C0E7F" w:rsidRPr="00667CD4" w:rsidRDefault="00FE5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В</w:t>
            </w:r>
            <w:r w:rsidR="003C0E7F" w:rsidRPr="00667CD4">
              <w:rPr>
                <w:rFonts w:ascii="Myriad Pro" w:eastAsia="Times New Roman" w:hAnsi="Myriad Pro" w:cs="Calibri"/>
                <w:sz w:val="18"/>
                <w:szCs w:val="18"/>
                <w:lang w:eastAsia="ru-RU"/>
              </w:rPr>
              <w:t xml:space="preserve">ычислительная и оргтехника до 40 </w:t>
            </w:r>
            <w:proofErr w:type="spellStart"/>
            <w:r w:rsidR="003C0E7F" w:rsidRPr="00667CD4">
              <w:rPr>
                <w:rFonts w:ascii="Myriad Pro" w:eastAsia="Times New Roman" w:hAnsi="Myriad Pro" w:cs="Calibri"/>
                <w:sz w:val="18"/>
                <w:szCs w:val="18"/>
                <w:lang w:eastAsia="ru-RU"/>
              </w:rPr>
              <w:t>тыс.руб</w:t>
            </w:r>
            <w:proofErr w:type="spellEnd"/>
            <w:r w:rsidR="003C0E7F" w:rsidRPr="00667CD4">
              <w:rPr>
                <w:rFonts w:ascii="Myriad Pro" w:eastAsia="Times New Roman" w:hAnsi="Myriad Pro" w:cs="Calibri"/>
                <w:sz w:val="18"/>
                <w:szCs w:val="18"/>
                <w:lang w:eastAsia="ru-RU"/>
              </w:rPr>
              <w:t>.</w:t>
            </w:r>
          </w:p>
        </w:tc>
        <w:tc>
          <w:tcPr>
            <w:tcW w:w="1241" w:type="dxa"/>
            <w:shd w:val="clear" w:color="auto" w:fill="auto"/>
            <w:vAlign w:val="center"/>
          </w:tcPr>
          <w:p w14:paraId="44D81A49"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2 5</w:t>
            </w:r>
            <w:r w:rsidR="003C0E7F" w:rsidRPr="00667CD4">
              <w:rPr>
                <w:rFonts w:ascii="Myriad Pro" w:eastAsia="Times New Roman" w:hAnsi="Myriad Pro" w:cs="Calibri"/>
                <w:sz w:val="18"/>
                <w:szCs w:val="18"/>
                <w:lang w:eastAsia="ru-RU"/>
              </w:rPr>
              <w:t>43,00</w:t>
            </w:r>
          </w:p>
        </w:tc>
        <w:tc>
          <w:tcPr>
            <w:tcW w:w="1247" w:type="dxa"/>
            <w:shd w:val="clear" w:color="auto" w:fill="auto"/>
            <w:vAlign w:val="center"/>
          </w:tcPr>
          <w:p w14:paraId="31752F9F"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2 5</w:t>
            </w:r>
            <w:r w:rsidR="003C0E7F" w:rsidRPr="00667CD4">
              <w:rPr>
                <w:rFonts w:ascii="Myriad Pro" w:eastAsia="Times New Roman" w:hAnsi="Myriad Pro" w:cs="Calibri"/>
                <w:sz w:val="18"/>
                <w:szCs w:val="18"/>
                <w:lang w:eastAsia="ru-RU"/>
              </w:rPr>
              <w:t>43,00</w:t>
            </w:r>
          </w:p>
        </w:tc>
        <w:tc>
          <w:tcPr>
            <w:tcW w:w="1529" w:type="dxa"/>
            <w:shd w:val="clear" w:color="auto" w:fill="auto"/>
            <w:vAlign w:val="center"/>
          </w:tcPr>
          <w:p w14:paraId="77B0BD13"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4 7</w:t>
            </w:r>
            <w:r w:rsidR="003C0E7F" w:rsidRPr="00667CD4">
              <w:rPr>
                <w:rFonts w:ascii="Myriad Pro" w:eastAsia="Times New Roman" w:hAnsi="Myriad Pro" w:cs="Calibri"/>
                <w:sz w:val="18"/>
                <w:szCs w:val="18"/>
                <w:lang w:eastAsia="ru-RU"/>
              </w:rPr>
              <w:t>85,00</w:t>
            </w:r>
          </w:p>
        </w:tc>
        <w:tc>
          <w:tcPr>
            <w:tcW w:w="1564" w:type="dxa"/>
            <w:shd w:val="clear" w:color="auto" w:fill="auto"/>
            <w:vAlign w:val="center"/>
          </w:tcPr>
          <w:p w14:paraId="52528BB2"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2 7</w:t>
            </w:r>
            <w:r w:rsidR="003C0E7F" w:rsidRPr="00667CD4">
              <w:rPr>
                <w:rFonts w:ascii="Myriad Pro" w:eastAsia="Times New Roman" w:hAnsi="Myriad Pro" w:cs="Calibri"/>
                <w:sz w:val="18"/>
                <w:szCs w:val="18"/>
                <w:lang w:eastAsia="ru-RU"/>
              </w:rPr>
              <w:t>39,88</w:t>
            </w:r>
          </w:p>
        </w:tc>
        <w:tc>
          <w:tcPr>
            <w:tcW w:w="1585" w:type="dxa"/>
            <w:shd w:val="clear" w:color="auto" w:fill="auto"/>
            <w:vAlign w:val="center"/>
          </w:tcPr>
          <w:p w14:paraId="43C60700"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2 7</w:t>
            </w:r>
            <w:r w:rsidR="003C0E7F" w:rsidRPr="00667CD4">
              <w:rPr>
                <w:rFonts w:ascii="Myriad Pro" w:eastAsia="Times New Roman" w:hAnsi="Myriad Pro" w:cs="Calibri"/>
                <w:sz w:val="18"/>
                <w:szCs w:val="18"/>
                <w:lang w:eastAsia="ru-RU"/>
              </w:rPr>
              <w:t>39,94</w:t>
            </w:r>
          </w:p>
        </w:tc>
      </w:tr>
      <w:tr w:rsidR="003C0E7F" w:rsidRPr="00667CD4" w14:paraId="12540683" w14:textId="77777777">
        <w:trPr>
          <w:cantSplit/>
        </w:trPr>
        <w:tc>
          <w:tcPr>
            <w:tcW w:w="2548" w:type="dxa"/>
            <w:shd w:val="clear" w:color="auto" w:fill="auto"/>
            <w:vAlign w:val="center"/>
          </w:tcPr>
          <w:p w14:paraId="7C1E61F8" w14:textId="77777777" w:rsidR="003C0E7F" w:rsidRPr="00667CD4" w:rsidRDefault="00FE5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Р</w:t>
            </w:r>
            <w:r w:rsidR="003C0E7F" w:rsidRPr="00667CD4">
              <w:rPr>
                <w:rFonts w:ascii="Myriad Pro" w:eastAsia="Times New Roman" w:hAnsi="Myriad Pro" w:cs="Calibri"/>
                <w:sz w:val="18"/>
                <w:szCs w:val="18"/>
                <w:lang w:eastAsia="ru-RU"/>
              </w:rPr>
              <w:t xml:space="preserve">асходные материалы для вычислительной и </w:t>
            </w:r>
            <w:r w:rsidR="001C0E15" w:rsidRPr="00667CD4">
              <w:rPr>
                <w:rFonts w:ascii="Myriad Pro" w:eastAsia="Times New Roman" w:hAnsi="Myriad Pro" w:cs="Calibri"/>
                <w:sz w:val="18"/>
                <w:szCs w:val="18"/>
                <w:lang w:eastAsia="ru-RU"/>
              </w:rPr>
              <w:t>оргтехники</w:t>
            </w:r>
          </w:p>
        </w:tc>
        <w:tc>
          <w:tcPr>
            <w:tcW w:w="1241" w:type="dxa"/>
            <w:shd w:val="clear" w:color="auto" w:fill="auto"/>
            <w:vAlign w:val="center"/>
          </w:tcPr>
          <w:p w14:paraId="34A1632D"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4 0</w:t>
            </w:r>
            <w:r w:rsidR="003C0E7F" w:rsidRPr="00667CD4">
              <w:rPr>
                <w:rFonts w:ascii="Myriad Pro" w:eastAsia="Times New Roman" w:hAnsi="Myriad Pro" w:cs="Calibri"/>
                <w:sz w:val="18"/>
                <w:szCs w:val="18"/>
                <w:lang w:eastAsia="ru-RU"/>
              </w:rPr>
              <w:t>77,00</w:t>
            </w:r>
          </w:p>
        </w:tc>
        <w:tc>
          <w:tcPr>
            <w:tcW w:w="1247" w:type="dxa"/>
            <w:shd w:val="clear" w:color="auto" w:fill="auto"/>
            <w:vAlign w:val="center"/>
          </w:tcPr>
          <w:p w14:paraId="2E668765"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4 0</w:t>
            </w:r>
            <w:r w:rsidR="003C0E7F" w:rsidRPr="00667CD4">
              <w:rPr>
                <w:rFonts w:ascii="Myriad Pro" w:eastAsia="Times New Roman" w:hAnsi="Myriad Pro" w:cs="Calibri"/>
                <w:sz w:val="18"/>
                <w:szCs w:val="18"/>
                <w:lang w:eastAsia="ru-RU"/>
              </w:rPr>
              <w:t>77,00</w:t>
            </w:r>
          </w:p>
        </w:tc>
        <w:tc>
          <w:tcPr>
            <w:tcW w:w="1529" w:type="dxa"/>
            <w:shd w:val="clear" w:color="auto" w:fill="auto"/>
            <w:vAlign w:val="center"/>
          </w:tcPr>
          <w:p w14:paraId="2E650390"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4 4</w:t>
            </w:r>
            <w:r w:rsidR="003C0E7F" w:rsidRPr="00667CD4">
              <w:rPr>
                <w:rFonts w:ascii="Myriad Pro" w:eastAsia="Times New Roman" w:hAnsi="Myriad Pro" w:cs="Calibri"/>
                <w:sz w:val="18"/>
                <w:szCs w:val="18"/>
                <w:lang w:eastAsia="ru-RU"/>
              </w:rPr>
              <w:t>39,36</w:t>
            </w:r>
          </w:p>
        </w:tc>
        <w:tc>
          <w:tcPr>
            <w:tcW w:w="1564" w:type="dxa"/>
            <w:shd w:val="clear" w:color="auto" w:fill="auto"/>
            <w:vAlign w:val="center"/>
          </w:tcPr>
          <w:p w14:paraId="744664EE"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4 3</w:t>
            </w:r>
            <w:r w:rsidR="003C0E7F" w:rsidRPr="00667CD4">
              <w:rPr>
                <w:rFonts w:ascii="Myriad Pro" w:eastAsia="Times New Roman" w:hAnsi="Myriad Pro" w:cs="Calibri"/>
                <w:sz w:val="18"/>
                <w:szCs w:val="18"/>
                <w:lang w:eastAsia="ru-RU"/>
              </w:rPr>
              <w:t>92,64</w:t>
            </w:r>
          </w:p>
        </w:tc>
        <w:tc>
          <w:tcPr>
            <w:tcW w:w="1585" w:type="dxa"/>
            <w:shd w:val="clear" w:color="auto" w:fill="auto"/>
            <w:vAlign w:val="center"/>
          </w:tcPr>
          <w:p w14:paraId="4B9AF273"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4 3</w:t>
            </w:r>
            <w:r w:rsidR="003C0E7F" w:rsidRPr="00667CD4">
              <w:rPr>
                <w:rFonts w:ascii="Myriad Pro" w:eastAsia="Times New Roman" w:hAnsi="Myriad Pro" w:cs="Calibri"/>
                <w:sz w:val="18"/>
                <w:szCs w:val="18"/>
                <w:lang w:eastAsia="ru-RU"/>
              </w:rPr>
              <w:t>92,74</w:t>
            </w:r>
          </w:p>
        </w:tc>
      </w:tr>
      <w:tr w:rsidR="003C0E7F" w:rsidRPr="00667CD4" w14:paraId="5D580C4A" w14:textId="77777777">
        <w:trPr>
          <w:cantSplit/>
        </w:trPr>
        <w:tc>
          <w:tcPr>
            <w:tcW w:w="2548" w:type="dxa"/>
            <w:shd w:val="clear" w:color="auto" w:fill="auto"/>
            <w:vAlign w:val="center"/>
          </w:tcPr>
          <w:p w14:paraId="3C8A962C" w14:textId="77777777" w:rsidR="003C0E7F" w:rsidRPr="00667CD4" w:rsidRDefault="00FE5FD6"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П</w:t>
            </w:r>
            <w:r w:rsidR="003C0E7F" w:rsidRPr="00667CD4">
              <w:rPr>
                <w:rFonts w:ascii="Myriad Pro" w:eastAsia="Times New Roman" w:hAnsi="Myriad Pro" w:cs="Calibri"/>
                <w:sz w:val="18"/>
                <w:szCs w:val="18"/>
                <w:lang w:eastAsia="ru-RU"/>
              </w:rPr>
              <w:t>рочие материалы</w:t>
            </w:r>
          </w:p>
        </w:tc>
        <w:tc>
          <w:tcPr>
            <w:tcW w:w="1241" w:type="dxa"/>
            <w:shd w:val="clear" w:color="auto" w:fill="auto"/>
            <w:vAlign w:val="center"/>
          </w:tcPr>
          <w:p w14:paraId="2BAFF3DF"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4 2</w:t>
            </w:r>
            <w:r w:rsidR="003C0E7F" w:rsidRPr="00667CD4">
              <w:rPr>
                <w:rFonts w:ascii="Myriad Pro" w:eastAsia="Times New Roman" w:hAnsi="Myriad Pro" w:cs="Calibri"/>
                <w:sz w:val="18"/>
                <w:szCs w:val="18"/>
                <w:lang w:eastAsia="ru-RU"/>
              </w:rPr>
              <w:t>45,59</w:t>
            </w:r>
          </w:p>
        </w:tc>
        <w:tc>
          <w:tcPr>
            <w:tcW w:w="1247" w:type="dxa"/>
            <w:shd w:val="clear" w:color="auto" w:fill="auto"/>
            <w:vAlign w:val="center"/>
          </w:tcPr>
          <w:p w14:paraId="182B7C58"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4 1</w:t>
            </w:r>
            <w:r w:rsidR="003C0E7F" w:rsidRPr="00667CD4">
              <w:rPr>
                <w:rFonts w:ascii="Myriad Pro" w:eastAsia="Times New Roman" w:hAnsi="Myriad Pro" w:cs="Calibri"/>
                <w:sz w:val="18"/>
                <w:szCs w:val="18"/>
                <w:lang w:eastAsia="ru-RU"/>
              </w:rPr>
              <w:t>37,27</w:t>
            </w:r>
          </w:p>
        </w:tc>
        <w:tc>
          <w:tcPr>
            <w:tcW w:w="1529" w:type="dxa"/>
            <w:shd w:val="clear" w:color="auto" w:fill="auto"/>
            <w:vAlign w:val="center"/>
          </w:tcPr>
          <w:p w14:paraId="574DF6A3"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4 8</w:t>
            </w:r>
            <w:r w:rsidR="003C0E7F" w:rsidRPr="00667CD4">
              <w:rPr>
                <w:rFonts w:ascii="Myriad Pro" w:eastAsia="Times New Roman" w:hAnsi="Myriad Pro" w:cs="Calibri"/>
                <w:sz w:val="18"/>
                <w:szCs w:val="18"/>
                <w:lang w:eastAsia="ru-RU"/>
              </w:rPr>
              <w:t>02,57</w:t>
            </w:r>
          </w:p>
        </w:tc>
        <w:tc>
          <w:tcPr>
            <w:tcW w:w="1564" w:type="dxa"/>
            <w:shd w:val="clear" w:color="auto" w:fill="auto"/>
            <w:vAlign w:val="center"/>
          </w:tcPr>
          <w:p w14:paraId="64FBADAB"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4 4</w:t>
            </w:r>
            <w:r w:rsidR="003C0E7F" w:rsidRPr="00667CD4">
              <w:rPr>
                <w:rFonts w:ascii="Myriad Pro" w:eastAsia="Times New Roman" w:hAnsi="Myriad Pro" w:cs="Calibri"/>
                <w:sz w:val="18"/>
                <w:szCs w:val="18"/>
                <w:lang w:eastAsia="ru-RU"/>
              </w:rPr>
              <w:t>57,58</w:t>
            </w:r>
          </w:p>
        </w:tc>
        <w:tc>
          <w:tcPr>
            <w:tcW w:w="1585" w:type="dxa"/>
            <w:shd w:val="clear" w:color="auto" w:fill="auto"/>
            <w:vAlign w:val="center"/>
          </w:tcPr>
          <w:p w14:paraId="26426CE3" w14:textId="77777777" w:rsidR="003C0E7F" w:rsidRPr="00667CD4" w:rsidRDefault="00834137"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4 4</w:t>
            </w:r>
            <w:r w:rsidR="003C0E7F" w:rsidRPr="00667CD4">
              <w:rPr>
                <w:rFonts w:ascii="Myriad Pro" w:eastAsia="Times New Roman" w:hAnsi="Myriad Pro" w:cs="Calibri"/>
                <w:sz w:val="18"/>
                <w:szCs w:val="18"/>
                <w:lang w:eastAsia="ru-RU"/>
              </w:rPr>
              <w:t>57,67</w:t>
            </w:r>
          </w:p>
        </w:tc>
      </w:tr>
      <w:tr w:rsidR="003C0E7F" w:rsidRPr="00667CD4" w14:paraId="02D51730" w14:textId="77777777">
        <w:trPr>
          <w:cantSplit/>
        </w:trPr>
        <w:tc>
          <w:tcPr>
            <w:tcW w:w="2548" w:type="dxa"/>
            <w:shd w:val="clear" w:color="auto" w:fill="auto"/>
            <w:vAlign w:val="center"/>
          </w:tcPr>
          <w:p w14:paraId="15DC6C32"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Техническая литература</w:t>
            </w:r>
          </w:p>
        </w:tc>
        <w:tc>
          <w:tcPr>
            <w:tcW w:w="1241" w:type="dxa"/>
            <w:shd w:val="clear" w:color="auto" w:fill="auto"/>
            <w:vAlign w:val="center"/>
          </w:tcPr>
          <w:p w14:paraId="442F7090"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174,77</w:t>
            </w:r>
          </w:p>
        </w:tc>
        <w:tc>
          <w:tcPr>
            <w:tcW w:w="1247" w:type="dxa"/>
            <w:shd w:val="clear" w:color="auto" w:fill="auto"/>
            <w:vAlign w:val="center"/>
          </w:tcPr>
          <w:p w14:paraId="6AFE1934"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174,77</w:t>
            </w:r>
          </w:p>
        </w:tc>
        <w:tc>
          <w:tcPr>
            <w:tcW w:w="1529" w:type="dxa"/>
            <w:shd w:val="clear" w:color="auto" w:fill="auto"/>
            <w:vAlign w:val="center"/>
          </w:tcPr>
          <w:p w14:paraId="3119D860"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190,30</w:t>
            </w:r>
          </w:p>
        </w:tc>
        <w:tc>
          <w:tcPr>
            <w:tcW w:w="1564" w:type="dxa"/>
            <w:shd w:val="clear" w:color="auto" w:fill="auto"/>
            <w:vAlign w:val="center"/>
          </w:tcPr>
          <w:p w14:paraId="478EB7B6"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188,30</w:t>
            </w:r>
          </w:p>
        </w:tc>
        <w:tc>
          <w:tcPr>
            <w:tcW w:w="1585" w:type="dxa"/>
            <w:shd w:val="clear" w:color="auto" w:fill="auto"/>
            <w:vAlign w:val="center"/>
          </w:tcPr>
          <w:p w14:paraId="492A9CFB" w14:textId="77777777" w:rsidR="003C0E7F" w:rsidRPr="00667CD4" w:rsidRDefault="003C0E7F"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188,31</w:t>
            </w:r>
          </w:p>
        </w:tc>
      </w:tr>
      <w:tr w:rsidR="003C0E7F" w:rsidRPr="00667CD4" w14:paraId="73707354" w14:textId="77777777">
        <w:trPr>
          <w:cantSplit/>
        </w:trPr>
        <w:tc>
          <w:tcPr>
            <w:tcW w:w="2548" w:type="dxa"/>
            <w:shd w:val="clear" w:color="auto" w:fill="auto"/>
            <w:vAlign w:val="center"/>
          </w:tcPr>
          <w:p w14:paraId="43E74349" w14:textId="77777777" w:rsidR="003C0E7F" w:rsidRPr="00667CD4" w:rsidRDefault="003C0E7F" w:rsidP="00BA0797">
            <w:pPr>
              <w:spacing w:after="0" w:line="240" w:lineRule="auto"/>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 xml:space="preserve">Канцелярские расходы </w:t>
            </w:r>
          </w:p>
        </w:tc>
        <w:tc>
          <w:tcPr>
            <w:tcW w:w="1241" w:type="dxa"/>
            <w:shd w:val="clear" w:color="auto" w:fill="auto"/>
            <w:vAlign w:val="center"/>
          </w:tcPr>
          <w:p w14:paraId="1A0D1FDD"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1 9</w:t>
            </w:r>
            <w:r w:rsidR="003C0E7F" w:rsidRPr="00667CD4">
              <w:rPr>
                <w:rFonts w:ascii="Myriad Pro" w:eastAsia="Times New Roman" w:hAnsi="Myriad Pro" w:cs="Calibri"/>
                <w:sz w:val="18"/>
                <w:szCs w:val="18"/>
                <w:lang w:eastAsia="ru-RU"/>
              </w:rPr>
              <w:t>60,25</w:t>
            </w:r>
          </w:p>
        </w:tc>
        <w:tc>
          <w:tcPr>
            <w:tcW w:w="1247" w:type="dxa"/>
            <w:shd w:val="clear" w:color="auto" w:fill="auto"/>
            <w:vAlign w:val="center"/>
          </w:tcPr>
          <w:p w14:paraId="048C31B0"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1 9</w:t>
            </w:r>
            <w:r w:rsidR="003C0E7F" w:rsidRPr="00667CD4">
              <w:rPr>
                <w:rFonts w:ascii="Myriad Pro" w:eastAsia="Times New Roman" w:hAnsi="Myriad Pro" w:cs="Calibri"/>
                <w:sz w:val="18"/>
                <w:szCs w:val="18"/>
                <w:lang w:eastAsia="ru-RU"/>
              </w:rPr>
              <w:t>60,25</w:t>
            </w:r>
          </w:p>
        </w:tc>
        <w:tc>
          <w:tcPr>
            <w:tcW w:w="1529" w:type="dxa"/>
            <w:shd w:val="clear" w:color="auto" w:fill="auto"/>
            <w:vAlign w:val="center"/>
          </w:tcPr>
          <w:p w14:paraId="115ADC98"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2 1</w:t>
            </w:r>
            <w:r w:rsidR="003C0E7F" w:rsidRPr="00667CD4">
              <w:rPr>
                <w:rFonts w:ascii="Myriad Pro" w:eastAsia="Times New Roman" w:hAnsi="Myriad Pro" w:cs="Calibri"/>
                <w:sz w:val="18"/>
                <w:szCs w:val="18"/>
                <w:lang w:eastAsia="ru-RU"/>
              </w:rPr>
              <w:t>34,48</w:t>
            </w:r>
          </w:p>
        </w:tc>
        <w:tc>
          <w:tcPr>
            <w:tcW w:w="1564" w:type="dxa"/>
            <w:shd w:val="clear" w:color="auto" w:fill="auto"/>
            <w:vAlign w:val="center"/>
          </w:tcPr>
          <w:p w14:paraId="65CD7AC6"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2 1</w:t>
            </w:r>
            <w:r w:rsidR="003C0E7F" w:rsidRPr="00667CD4">
              <w:rPr>
                <w:rFonts w:ascii="Myriad Pro" w:eastAsia="Times New Roman" w:hAnsi="Myriad Pro" w:cs="Calibri"/>
                <w:sz w:val="18"/>
                <w:szCs w:val="18"/>
                <w:lang w:eastAsia="ru-RU"/>
              </w:rPr>
              <w:t>12,01</w:t>
            </w:r>
          </w:p>
        </w:tc>
        <w:tc>
          <w:tcPr>
            <w:tcW w:w="1585" w:type="dxa"/>
            <w:shd w:val="clear" w:color="auto" w:fill="auto"/>
            <w:vAlign w:val="center"/>
          </w:tcPr>
          <w:p w14:paraId="16EBE9AE" w14:textId="77777777" w:rsidR="003C0E7F" w:rsidRPr="00667CD4" w:rsidRDefault="009C7B3E" w:rsidP="00BA0797">
            <w:pPr>
              <w:spacing w:after="0" w:line="240" w:lineRule="auto"/>
              <w:jc w:val="center"/>
              <w:rPr>
                <w:rFonts w:ascii="Myriad Pro" w:eastAsia="Times New Roman" w:hAnsi="Myriad Pro" w:cs="Calibri"/>
                <w:sz w:val="18"/>
                <w:szCs w:val="18"/>
                <w:lang w:eastAsia="ru-RU"/>
              </w:rPr>
            </w:pPr>
            <w:r w:rsidRPr="00667CD4">
              <w:rPr>
                <w:rFonts w:ascii="Myriad Pro" w:eastAsia="Times New Roman" w:hAnsi="Myriad Pro" w:cs="Calibri"/>
                <w:sz w:val="18"/>
                <w:szCs w:val="18"/>
                <w:lang w:eastAsia="ru-RU"/>
              </w:rPr>
              <w:t>2 1</w:t>
            </w:r>
            <w:r w:rsidR="003C0E7F" w:rsidRPr="00667CD4">
              <w:rPr>
                <w:rFonts w:ascii="Myriad Pro" w:eastAsia="Times New Roman" w:hAnsi="Myriad Pro" w:cs="Calibri"/>
                <w:sz w:val="18"/>
                <w:szCs w:val="18"/>
                <w:lang w:eastAsia="ru-RU"/>
              </w:rPr>
              <w:t>12,06</w:t>
            </w:r>
          </w:p>
        </w:tc>
      </w:tr>
    </w:tbl>
    <w:p w14:paraId="3C05436B" w14:textId="77777777" w:rsidR="00885B9D" w:rsidRPr="00BA0797" w:rsidRDefault="00885B9D" w:rsidP="00BA0797">
      <w:pPr>
        <w:spacing w:after="0" w:line="360" w:lineRule="auto"/>
        <w:contextualSpacing/>
        <w:jc w:val="both"/>
        <w:rPr>
          <w:rFonts w:ascii="Myriad Pro" w:hAnsi="Myriad Pro"/>
          <w:b/>
          <w:sz w:val="26"/>
          <w:szCs w:val="26"/>
        </w:rPr>
      </w:pPr>
    </w:p>
    <w:p w14:paraId="30F83AE9" w14:textId="77777777" w:rsidR="007C5A09" w:rsidRPr="00BA0797" w:rsidRDefault="007C5A09" w:rsidP="00BA0797">
      <w:pPr>
        <w:spacing w:after="0" w:line="360" w:lineRule="auto"/>
        <w:contextualSpacing/>
        <w:jc w:val="both"/>
        <w:rPr>
          <w:rFonts w:ascii="Myriad Pro" w:hAnsi="Myriad Pro"/>
          <w:b/>
          <w:sz w:val="26"/>
          <w:szCs w:val="26"/>
        </w:rPr>
      </w:pPr>
    </w:p>
    <w:p w14:paraId="3DF8CAB8" w14:textId="77777777" w:rsidR="00E67CD8" w:rsidRPr="00BA0797" w:rsidRDefault="00E67CD8" w:rsidP="00BA0797">
      <w:pPr>
        <w:spacing w:after="0" w:line="360" w:lineRule="auto"/>
        <w:contextualSpacing/>
        <w:jc w:val="both"/>
        <w:rPr>
          <w:rFonts w:ascii="Myriad Pro" w:hAnsi="Myriad Pro"/>
          <w:b/>
          <w:sz w:val="26"/>
          <w:szCs w:val="26"/>
        </w:rPr>
      </w:pPr>
    </w:p>
    <w:p w14:paraId="0C85D907"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ТЕРРИТОРИАЛЬНОЙ СЕТЕВОЙ ОРГАНИЗАЦИИ</w:t>
      </w:r>
    </w:p>
    <w:p w14:paraId="05E38F67"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Величина</w:t>
      </w:r>
      <w:r w:rsidR="009C7B3E" w:rsidRPr="00BA0797">
        <w:rPr>
          <w:rFonts w:ascii="Myriad Pro" w:hAnsi="Myriad Pro"/>
          <w:sz w:val="26"/>
          <w:szCs w:val="26"/>
        </w:rPr>
        <w:t xml:space="preserve"> </w:t>
      </w:r>
      <w:r w:rsidRPr="00BA0797">
        <w:rPr>
          <w:rFonts w:ascii="Myriad Pro" w:hAnsi="Myriad Pro"/>
          <w:sz w:val="26"/>
          <w:szCs w:val="26"/>
        </w:rPr>
        <w:t xml:space="preserve">расходов, заявленная филиалом </w:t>
      </w:r>
      <w:r w:rsidR="00911656" w:rsidRPr="00BA0797">
        <w:rPr>
          <w:rFonts w:ascii="Myriad Pro" w:hAnsi="Myriad Pro"/>
          <w:sz w:val="26"/>
          <w:szCs w:val="26"/>
        </w:rPr>
        <w:t xml:space="preserve">ПАО </w:t>
      </w:r>
      <w:r w:rsidR="00586D28" w:rsidRPr="00BA0797">
        <w:rPr>
          <w:rFonts w:ascii="Myriad Pro" w:hAnsi="Myriad Pro"/>
          <w:sz w:val="26"/>
          <w:szCs w:val="26"/>
        </w:rPr>
        <w:t>«</w:t>
      </w:r>
      <w:r w:rsidR="003C0E7F" w:rsidRPr="00BA0797">
        <w:rPr>
          <w:rFonts w:ascii="Myriad Pro" w:hAnsi="Myriad Pro"/>
          <w:sz w:val="26"/>
          <w:szCs w:val="26"/>
        </w:rPr>
        <w:t>МРСК Северо-Запада</w:t>
      </w:r>
      <w:r w:rsidR="00586D28" w:rsidRPr="00BA0797">
        <w:rPr>
          <w:rFonts w:ascii="Myriad Pro" w:hAnsi="Myriad Pro"/>
          <w:sz w:val="26"/>
          <w:szCs w:val="26"/>
        </w:rPr>
        <w:t>»</w:t>
      </w:r>
      <w:r w:rsidR="003C0E7F" w:rsidRPr="00BA0797">
        <w:rPr>
          <w:rFonts w:ascii="Myriad Pro" w:hAnsi="Myriad Pro"/>
          <w:sz w:val="26"/>
          <w:szCs w:val="26"/>
        </w:rPr>
        <w:t xml:space="preserve"> </w:t>
      </w:r>
      <w:r w:rsidR="00586D28" w:rsidRPr="00BA0797">
        <w:rPr>
          <w:rFonts w:ascii="Myriad Pro" w:hAnsi="Myriad Pro"/>
          <w:sz w:val="26"/>
          <w:szCs w:val="26"/>
        </w:rPr>
        <w:t>«</w:t>
      </w:r>
      <w:r w:rsidR="003C0E7F" w:rsidRPr="00BA0797">
        <w:rPr>
          <w:rFonts w:ascii="Myriad Pro" w:hAnsi="Myriad Pro"/>
          <w:sz w:val="26"/>
          <w:szCs w:val="26"/>
        </w:rPr>
        <w:t>Псковэнерго</w:t>
      </w:r>
      <w:r w:rsidR="00586D28" w:rsidRPr="00BA0797">
        <w:rPr>
          <w:rFonts w:ascii="Myriad Pro" w:hAnsi="Myriad Pro"/>
          <w:sz w:val="26"/>
          <w:szCs w:val="26"/>
        </w:rPr>
        <w:t>»</w:t>
      </w:r>
      <w:r w:rsidR="003C0E7F" w:rsidRPr="00BA0797">
        <w:rPr>
          <w:rFonts w:ascii="Myriad Pro" w:hAnsi="Myriad Pro"/>
          <w:sz w:val="26"/>
          <w:szCs w:val="26"/>
        </w:rPr>
        <w:t xml:space="preserve"> </w:t>
      </w:r>
      <w:r w:rsidRPr="00BA0797">
        <w:rPr>
          <w:rFonts w:ascii="Myriad Pro" w:hAnsi="Myriad Pro"/>
          <w:sz w:val="26"/>
          <w:szCs w:val="26"/>
        </w:rPr>
        <w:t>на 2019 год, составила –</w:t>
      </w:r>
      <w:r w:rsidR="009C7B3E" w:rsidRPr="00BA0797">
        <w:rPr>
          <w:rFonts w:ascii="Myriad Pro" w:hAnsi="Myriad Pro"/>
          <w:sz w:val="26"/>
          <w:szCs w:val="26"/>
        </w:rPr>
        <w:t xml:space="preserve"> </w:t>
      </w:r>
      <w:r w:rsidR="003C0E7F" w:rsidRPr="00BA0797">
        <w:rPr>
          <w:rFonts w:ascii="Myriad Pro" w:hAnsi="Myriad Pro"/>
          <w:sz w:val="26"/>
          <w:szCs w:val="26"/>
        </w:rPr>
        <w:t>28</w:t>
      </w:r>
      <w:r w:rsidR="00834137" w:rsidRPr="00BA0797">
        <w:rPr>
          <w:rFonts w:ascii="Myriad Pro" w:hAnsi="Myriad Pro"/>
          <w:sz w:val="26"/>
          <w:szCs w:val="26"/>
        </w:rPr>
        <w:t>2 0</w:t>
      </w:r>
      <w:r w:rsidR="003C0E7F" w:rsidRPr="00BA0797">
        <w:rPr>
          <w:rFonts w:ascii="Myriad Pro" w:hAnsi="Myriad Pro"/>
          <w:sz w:val="26"/>
          <w:szCs w:val="26"/>
        </w:rPr>
        <w:t>20,72</w:t>
      </w:r>
      <w:r w:rsidRPr="00BA0797">
        <w:rPr>
          <w:rFonts w:ascii="Myriad Pro" w:hAnsi="Myriad Pro"/>
          <w:sz w:val="26"/>
          <w:szCs w:val="26"/>
        </w:rPr>
        <w:t xml:space="preserve"> тыс. руб.</w:t>
      </w:r>
    </w:p>
    <w:p w14:paraId="06011C31" w14:textId="77777777" w:rsidR="00DA6F0B" w:rsidRPr="00BA0797" w:rsidRDefault="00DA6F0B"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Основные, вспомогательные, строительные</w:t>
      </w:r>
      <w:r w:rsidR="009C7B3E" w:rsidRPr="00BA0797">
        <w:rPr>
          <w:rFonts w:ascii="Myriad Pro" w:hAnsi="Myriad Pro"/>
          <w:sz w:val="26"/>
          <w:szCs w:val="26"/>
        </w:rPr>
        <w:t xml:space="preserve"> </w:t>
      </w:r>
      <w:r w:rsidRPr="00BA0797">
        <w:rPr>
          <w:rFonts w:ascii="Myriad Pro" w:hAnsi="Myriad Pro"/>
          <w:sz w:val="26"/>
          <w:szCs w:val="26"/>
        </w:rPr>
        <w:t>материалы, инструменты и инвентарь, прочие материалы по охране труда, прочие материалы и хозяйственные принадлежности, техническая литература, канцелярские товары спланированы от факта 2016 года с учетом ИПЦ 201</w:t>
      </w:r>
      <w:r w:rsidR="00834137" w:rsidRPr="00BA0797">
        <w:rPr>
          <w:rFonts w:ascii="Myriad Pro" w:hAnsi="Myriad Pro"/>
          <w:sz w:val="26"/>
          <w:szCs w:val="26"/>
        </w:rPr>
        <w:t>7 1</w:t>
      </w:r>
      <w:r w:rsidRPr="00BA0797">
        <w:rPr>
          <w:rFonts w:ascii="Myriad Pro" w:hAnsi="Myriad Pro"/>
          <w:sz w:val="26"/>
          <w:szCs w:val="26"/>
        </w:rPr>
        <w:t>04,7%, ИПЦ 201</w:t>
      </w:r>
      <w:r w:rsidR="00834137" w:rsidRPr="00BA0797">
        <w:rPr>
          <w:rFonts w:ascii="Myriad Pro" w:hAnsi="Myriad Pro"/>
          <w:sz w:val="26"/>
          <w:szCs w:val="26"/>
        </w:rPr>
        <w:t>8 1</w:t>
      </w:r>
      <w:r w:rsidRPr="00BA0797">
        <w:rPr>
          <w:rFonts w:ascii="Myriad Pro" w:hAnsi="Myriad Pro"/>
          <w:sz w:val="26"/>
          <w:szCs w:val="26"/>
        </w:rPr>
        <w:t>04%.</w:t>
      </w:r>
    </w:p>
    <w:p w14:paraId="73A338FF" w14:textId="77777777" w:rsidR="00FA1ECB" w:rsidRPr="00BA0797" w:rsidRDefault="00FA1ECB"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Горюче-смазочные материалы спланированы по единицам транспорта исходя из фактического объема ГСМ и фактической средней цены топлива в 2016 году, увеличенной на индекс-дефлятор.</w:t>
      </w:r>
    </w:p>
    <w:p w14:paraId="57CE8D7D" w14:textId="77777777" w:rsidR="00AF4680" w:rsidRPr="00BA0797" w:rsidRDefault="00DD3E40"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Спецодежда, спецобувь, средства индивидуальной защиты, термостойкие комплекты спланированы на основе заявок профильных подразделений, исходя из потребности в соответствии с нормами выдачи.</w:t>
      </w:r>
    </w:p>
    <w:p w14:paraId="2A16E22F" w14:textId="77777777" w:rsidR="00FE6B65" w:rsidRPr="00BA0797" w:rsidRDefault="00FE6B65"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Вычислительная и оргтехника до 40 тыс. руб. спланирована исходя из потребности в ее замене по истечении срока использования.</w:t>
      </w:r>
    </w:p>
    <w:p w14:paraId="4AEFDC85" w14:textId="77777777" w:rsidR="00560CBF" w:rsidRPr="00BA0797" w:rsidRDefault="00560CBF" w:rsidP="00BA0797">
      <w:pPr>
        <w:tabs>
          <w:tab w:val="left" w:pos="1134"/>
        </w:tabs>
        <w:spacing w:after="0" w:line="360" w:lineRule="auto"/>
        <w:ind w:firstLine="567"/>
        <w:rPr>
          <w:rFonts w:ascii="Myriad Pro" w:hAnsi="Myriad Pro"/>
          <w:sz w:val="26"/>
          <w:szCs w:val="26"/>
        </w:rPr>
      </w:pPr>
      <w:r w:rsidRPr="00BA0797">
        <w:rPr>
          <w:rFonts w:ascii="Myriad Pro" w:hAnsi="Myriad Pro"/>
          <w:sz w:val="26"/>
          <w:szCs w:val="26"/>
        </w:rPr>
        <w:t>В качестве обосновывающих материалов представлены:</w:t>
      </w:r>
    </w:p>
    <w:p w14:paraId="6EEBC40A" w14:textId="77777777" w:rsidR="00560CBF" w:rsidRPr="00BA0797" w:rsidRDefault="00560CBF" w:rsidP="00667CD4">
      <w:pPr>
        <w:pStyle w:val="11"/>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w:t>
      </w:r>
    </w:p>
    <w:p w14:paraId="65CC98C9" w14:textId="77777777" w:rsidR="00560CBF" w:rsidRPr="00BA0797" w:rsidRDefault="00560CBF" w:rsidP="00667CD4">
      <w:pPr>
        <w:pStyle w:val="11"/>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Сводная таблица – расчет вспомогательных материалов с указанием утвержденных регулирующим органом стоимостных показателей </w:t>
      </w:r>
      <w:r w:rsidR="003C0E7F" w:rsidRPr="00BA0797">
        <w:rPr>
          <w:rFonts w:ascii="Myriad Pro" w:hAnsi="Myriad Pro"/>
          <w:sz w:val="26"/>
          <w:szCs w:val="26"/>
        </w:rPr>
        <w:t>з</w:t>
      </w:r>
      <w:r w:rsidRPr="00BA0797">
        <w:rPr>
          <w:rFonts w:ascii="Myriad Pro" w:hAnsi="Myriad Pro"/>
          <w:sz w:val="26"/>
          <w:szCs w:val="26"/>
        </w:rPr>
        <w:t>а 201</w:t>
      </w:r>
      <w:r w:rsidR="003C0E7F" w:rsidRPr="00BA0797">
        <w:rPr>
          <w:rFonts w:ascii="Myriad Pro" w:hAnsi="Myriad Pro"/>
          <w:sz w:val="26"/>
          <w:szCs w:val="26"/>
        </w:rPr>
        <w:t>6 год</w:t>
      </w:r>
      <w:r w:rsidR="009C7B3E" w:rsidRPr="00BA0797">
        <w:rPr>
          <w:rFonts w:ascii="Myriad Pro" w:hAnsi="Myriad Pro"/>
          <w:sz w:val="26"/>
          <w:szCs w:val="26"/>
        </w:rPr>
        <w:t xml:space="preserve"> </w:t>
      </w:r>
      <w:r w:rsidRPr="00BA0797">
        <w:rPr>
          <w:rFonts w:ascii="Myriad Pro" w:hAnsi="Myriad Pro"/>
          <w:sz w:val="26"/>
          <w:szCs w:val="26"/>
        </w:rPr>
        <w:t>фактических показателей за 201</w:t>
      </w:r>
      <w:r w:rsidR="003C0E7F" w:rsidRPr="00BA0797">
        <w:rPr>
          <w:rFonts w:ascii="Myriad Pro" w:hAnsi="Myriad Pro"/>
          <w:sz w:val="26"/>
          <w:szCs w:val="26"/>
        </w:rPr>
        <w:t xml:space="preserve">6 год </w:t>
      </w:r>
      <w:r w:rsidRPr="00BA0797">
        <w:rPr>
          <w:rFonts w:ascii="Myriad Pro" w:hAnsi="Myriad Pro"/>
          <w:sz w:val="26"/>
          <w:szCs w:val="26"/>
        </w:rPr>
        <w:t xml:space="preserve">по виду регулируемой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w:t>
      </w:r>
      <w:r w:rsidR="00586D28" w:rsidRPr="00BA0797">
        <w:rPr>
          <w:rFonts w:ascii="Myriad Pro" w:hAnsi="Myriad Pro"/>
          <w:sz w:val="26"/>
          <w:szCs w:val="26"/>
        </w:rPr>
        <w:t>»</w:t>
      </w:r>
      <w:r w:rsidRPr="00BA0797">
        <w:rPr>
          <w:rFonts w:ascii="Myriad Pro" w:hAnsi="Myriad Pro"/>
          <w:sz w:val="26"/>
          <w:szCs w:val="26"/>
        </w:rPr>
        <w:t>, планового значения затрат</w:t>
      </w:r>
      <w:r w:rsidR="00C526FB" w:rsidRPr="00BA0797">
        <w:rPr>
          <w:rFonts w:ascii="Myriad Pro" w:hAnsi="Myriad Pro"/>
          <w:sz w:val="26"/>
          <w:szCs w:val="26"/>
        </w:rPr>
        <w:t xml:space="preserve"> в целом по филиалу и</w:t>
      </w:r>
      <w:r w:rsidRPr="00BA0797">
        <w:rPr>
          <w:rFonts w:ascii="Myriad Pro" w:hAnsi="Myriad Pro"/>
          <w:sz w:val="26"/>
          <w:szCs w:val="26"/>
        </w:rPr>
        <w:t xml:space="preserve"> по регулируемой деятельности на 201</w:t>
      </w:r>
      <w:r w:rsidR="003C0E7F" w:rsidRPr="00BA0797">
        <w:rPr>
          <w:rFonts w:ascii="Myriad Pro" w:hAnsi="Myriad Pro"/>
          <w:sz w:val="26"/>
          <w:szCs w:val="26"/>
        </w:rPr>
        <w:t>8</w:t>
      </w:r>
      <w:r w:rsidR="00834A7B" w:rsidRPr="00BA0797">
        <w:rPr>
          <w:rFonts w:ascii="Myriad Pro" w:hAnsi="Myriad Pro"/>
          <w:sz w:val="26"/>
          <w:szCs w:val="26"/>
        </w:rPr>
        <w:t xml:space="preserve"> год.</w:t>
      </w:r>
      <w:r w:rsidRPr="00BA0797">
        <w:rPr>
          <w:rFonts w:ascii="Myriad Pro" w:hAnsi="Myriad Pro"/>
          <w:sz w:val="26"/>
          <w:szCs w:val="26"/>
        </w:rPr>
        <w:t xml:space="preserve"> Затраты на материалы представлены в разрезе следующих статей расходов: </w:t>
      </w:r>
      <w:r w:rsidR="00580AD7" w:rsidRPr="00BA0797">
        <w:rPr>
          <w:rFonts w:ascii="Myriad Pro" w:hAnsi="Myriad Pro"/>
          <w:sz w:val="26"/>
          <w:szCs w:val="26"/>
        </w:rPr>
        <w:t>основные материалы, вспомогательные материалы, инструменты и инвентарь, строительные материалы, горюче-смазочные материалы, спецодежда и спецобувь</w:t>
      </w:r>
      <w:r w:rsidR="005816FF" w:rsidRPr="00BA0797">
        <w:rPr>
          <w:rFonts w:ascii="Myriad Pro" w:hAnsi="Myriad Pro"/>
          <w:sz w:val="26"/>
          <w:szCs w:val="26"/>
        </w:rPr>
        <w:t xml:space="preserve">, средства индивидуальной защиты, прочие материалы по охране труда, вычислительная и орг. техника до 40 </w:t>
      </w:r>
      <w:proofErr w:type="spellStart"/>
      <w:r w:rsidR="005816FF" w:rsidRPr="00BA0797">
        <w:rPr>
          <w:rFonts w:ascii="Myriad Pro" w:hAnsi="Myriad Pro"/>
          <w:sz w:val="26"/>
          <w:szCs w:val="26"/>
        </w:rPr>
        <w:t>тыс.руб</w:t>
      </w:r>
      <w:proofErr w:type="spellEnd"/>
      <w:r w:rsidR="005816FF" w:rsidRPr="00BA0797">
        <w:rPr>
          <w:rFonts w:ascii="Myriad Pro" w:hAnsi="Myriad Pro"/>
          <w:sz w:val="26"/>
          <w:szCs w:val="26"/>
        </w:rPr>
        <w:t>, расходные материалы для вычислительной и оргтехники, прочие материалы, техническая литература, канцелярские расходы;</w:t>
      </w:r>
    </w:p>
    <w:p w14:paraId="750E393F" w14:textId="77777777" w:rsidR="00560CBF" w:rsidRPr="00BA0797" w:rsidRDefault="00560CBF" w:rsidP="00667CD4">
      <w:pPr>
        <w:pStyle w:val="11"/>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Таблица – расчет горюче-смазочных материалов с указанием данных за 201</w:t>
      </w:r>
      <w:r w:rsidR="00C3352F" w:rsidRPr="00BA0797">
        <w:rPr>
          <w:rFonts w:ascii="Myriad Pro" w:hAnsi="Myriad Pro"/>
          <w:sz w:val="26"/>
          <w:szCs w:val="26"/>
        </w:rPr>
        <w:t xml:space="preserve">6 год </w:t>
      </w:r>
      <w:r w:rsidRPr="00BA0797">
        <w:rPr>
          <w:rFonts w:ascii="Myriad Pro" w:hAnsi="Myriad Pro"/>
          <w:sz w:val="26"/>
          <w:szCs w:val="26"/>
        </w:rPr>
        <w:t>и плановых значений на 2019 г</w:t>
      </w:r>
      <w:r w:rsidR="0017614C" w:rsidRPr="00BA0797">
        <w:rPr>
          <w:rFonts w:ascii="Myriad Pro" w:hAnsi="Myriad Pro"/>
          <w:sz w:val="26"/>
          <w:szCs w:val="26"/>
        </w:rPr>
        <w:t>од</w:t>
      </w:r>
      <w:r w:rsidRPr="00BA0797">
        <w:rPr>
          <w:rFonts w:ascii="Myriad Pro" w:hAnsi="Myriad Pro"/>
          <w:sz w:val="26"/>
          <w:szCs w:val="26"/>
        </w:rPr>
        <w:t xml:space="preserve"> в разрезе марок (видов) топлива, с отражением объемных и стоимостных показателей.</w:t>
      </w:r>
      <w:r w:rsidR="00AB65F9" w:rsidRPr="00BA0797">
        <w:rPr>
          <w:rFonts w:ascii="Myriad Pro" w:hAnsi="Myriad Pro"/>
          <w:sz w:val="26"/>
          <w:szCs w:val="26"/>
        </w:rPr>
        <w:t xml:space="preserve"> </w:t>
      </w:r>
    </w:p>
    <w:p w14:paraId="3DB72B1C" w14:textId="77777777" w:rsidR="009C4041" w:rsidRPr="00BA0797" w:rsidRDefault="009C4041" w:rsidP="00667CD4">
      <w:pPr>
        <w:pStyle w:val="11"/>
        <w:widowControl w:val="0"/>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Нормы списания горюче-смазочных материалов;</w:t>
      </w:r>
    </w:p>
    <w:p w14:paraId="36FDA983" w14:textId="77777777" w:rsidR="00D94AA4" w:rsidRPr="00BA0797" w:rsidRDefault="00D94AA4" w:rsidP="00667CD4">
      <w:pPr>
        <w:pStyle w:val="11"/>
        <w:widowControl w:val="0"/>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Расчет – заявка на обеспечение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специальной одеждой, специальной оснасткой и специальной обувью на 2018 год</w:t>
      </w:r>
    </w:p>
    <w:p w14:paraId="3C5CE659" w14:textId="77777777" w:rsidR="00D94AA4" w:rsidRPr="00BA0797" w:rsidRDefault="00D94AA4" w:rsidP="00667CD4">
      <w:pPr>
        <w:pStyle w:val="11"/>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Расчет – заявка на обеспечение филиала ПАО </w:t>
      </w:r>
      <w:r w:rsidR="00586D28" w:rsidRPr="00BA0797">
        <w:rPr>
          <w:rFonts w:ascii="Myriad Pro" w:hAnsi="Myriad Pro"/>
          <w:sz w:val="26"/>
          <w:szCs w:val="26"/>
        </w:rPr>
        <w:t>«</w:t>
      </w:r>
      <w:r w:rsidR="009C4041"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защитными средствами на 2018 год</w:t>
      </w:r>
    </w:p>
    <w:p w14:paraId="52FDC36A" w14:textId="77777777" w:rsidR="00560CBF" w:rsidRPr="00BA0797" w:rsidRDefault="00685791" w:rsidP="00667CD4">
      <w:pPr>
        <w:pStyle w:val="11"/>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Обоснование затрат на приобретение персональных компьютеров</w:t>
      </w:r>
      <w:r w:rsidR="00560CBF" w:rsidRPr="00BA0797">
        <w:rPr>
          <w:rFonts w:ascii="Myriad Pro" w:hAnsi="Myriad Pro"/>
          <w:sz w:val="26"/>
          <w:szCs w:val="26"/>
        </w:rPr>
        <w:t>;</w:t>
      </w:r>
    </w:p>
    <w:p w14:paraId="6C3EA69A" w14:textId="77777777" w:rsidR="00560CBF" w:rsidRPr="00BA0797" w:rsidRDefault="009C4041" w:rsidP="00667CD4">
      <w:pPr>
        <w:pStyle w:val="11"/>
        <w:numPr>
          <w:ilvl w:val="0"/>
          <w:numId w:val="2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Реестр и к</w:t>
      </w:r>
      <w:r w:rsidR="00560CBF" w:rsidRPr="00BA0797">
        <w:rPr>
          <w:rFonts w:ascii="Myriad Pro" w:hAnsi="Myriad Pro"/>
          <w:sz w:val="26"/>
          <w:szCs w:val="26"/>
        </w:rPr>
        <w:t xml:space="preserve">опии договоров на </w:t>
      </w:r>
      <w:r w:rsidR="00A23912" w:rsidRPr="00BA0797">
        <w:rPr>
          <w:rFonts w:ascii="Myriad Pro" w:hAnsi="Myriad Pro"/>
          <w:sz w:val="26"/>
          <w:szCs w:val="26"/>
        </w:rPr>
        <w:t xml:space="preserve">поставку СИЗ, спецодежды и спецобуви </w:t>
      </w:r>
      <w:r w:rsidR="00560CBF" w:rsidRPr="00BA0797">
        <w:rPr>
          <w:rFonts w:ascii="Myriad Pro" w:hAnsi="Myriad Pro"/>
          <w:sz w:val="26"/>
          <w:szCs w:val="26"/>
        </w:rPr>
        <w:t xml:space="preserve">за </w:t>
      </w:r>
      <w:r w:rsidR="00A23912" w:rsidRPr="00BA0797">
        <w:rPr>
          <w:rFonts w:ascii="Myriad Pro" w:hAnsi="Myriad Pro"/>
          <w:sz w:val="26"/>
          <w:szCs w:val="26"/>
        </w:rPr>
        <w:t>2015-2017 гг.</w:t>
      </w:r>
      <w:r w:rsidR="00560CBF" w:rsidRPr="00BA0797">
        <w:rPr>
          <w:rFonts w:ascii="Myriad Pro" w:hAnsi="Myriad Pro"/>
          <w:sz w:val="26"/>
          <w:szCs w:val="26"/>
        </w:rPr>
        <w:t xml:space="preserve"> </w:t>
      </w:r>
    </w:p>
    <w:p w14:paraId="3A8A4DC5" w14:textId="77777777" w:rsidR="00FE5FD6" w:rsidRPr="00BA0797" w:rsidRDefault="00560CBF" w:rsidP="00667CD4">
      <w:pPr>
        <w:pStyle w:val="11"/>
        <w:numPr>
          <w:ilvl w:val="0"/>
          <w:numId w:val="29"/>
        </w:numPr>
        <w:tabs>
          <w:tab w:val="left" w:pos="1134"/>
        </w:tabs>
        <w:spacing w:after="0" w:line="360" w:lineRule="auto"/>
        <w:ind w:left="1134" w:hanging="567"/>
        <w:jc w:val="both"/>
        <w:rPr>
          <w:rFonts w:ascii="Myriad Pro" w:hAnsi="Myriad Pro"/>
          <w:b/>
          <w:sz w:val="26"/>
          <w:szCs w:val="26"/>
        </w:rPr>
      </w:pPr>
      <w:r w:rsidRPr="00BA0797">
        <w:rPr>
          <w:rFonts w:ascii="Myriad Pro" w:hAnsi="Myriad Pro"/>
          <w:sz w:val="26"/>
          <w:szCs w:val="26"/>
        </w:rPr>
        <w:t xml:space="preserve">Данные бухгалтерского учета: </w:t>
      </w:r>
      <w:r w:rsidR="00D73E70" w:rsidRPr="00BA0797">
        <w:rPr>
          <w:rFonts w:ascii="Myriad Pro" w:hAnsi="Myriad Pro"/>
          <w:sz w:val="26"/>
          <w:szCs w:val="26"/>
        </w:rPr>
        <w:t>отчеты по проводкам по счетам 20, 25, 23.03; о</w:t>
      </w:r>
      <w:r w:rsidRPr="00BA0797">
        <w:rPr>
          <w:rFonts w:ascii="Myriad Pro" w:hAnsi="Myriad Pro"/>
          <w:sz w:val="26"/>
          <w:szCs w:val="26"/>
        </w:rPr>
        <w:t>бороты по счету 20 за 201</w:t>
      </w:r>
      <w:r w:rsidR="00D73E70" w:rsidRPr="00BA0797">
        <w:rPr>
          <w:rFonts w:ascii="Myriad Pro" w:hAnsi="Myriad Pro"/>
          <w:sz w:val="26"/>
          <w:szCs w:val="26"/>
        </w:rPr>
        <w:t>6</w:t>
      </w:r>
      <w:r w:rsidRPr="00BA0797">
        <w:rPr>
          <w:rFonts w:ascii="Myriad Pro" w:hAnsi="Myriad Pro"/>
          <w:sz w:val="26"/>
          <w:szCs w:val="26"/>
        </w:rPr>
        <w:t xml:space="preserve">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w:t>
      </w:r>
      <w:r w:rsidR="00D73E70" w:rsidRPr="00BA0797">
        <w:rPr>
          <w:rFonts w:ascii="Myriad Pro" w:hAnsi="Myriad Pro"/>
          <w:sz w:val="26"/>
          <w:szCs w:val="26"/>
        </w:rPr>
        <w:t xml:space="preserve">ПАО </w:t>
      </w:r>
      <w:r w:rsidR="00586D28" w:rsidRPr="00BA0797">
        <w:rPr>
          <w:rFonts w:ascii="Myriad Pro" w:hAnsi="Myriad Pro"/>
          <w:sz w:val="26"/>
          <w:szCs w:val="26"/>
        </w:rPr>
        <w:t>«</w:t>
      </w:r>
      <w:r w:rsidR="00D73E70" w:rsidRPr="00BA0797">
        <w:rPr>
          <w:rFonts w:ascii="Myriad Pro" w:hAnsi="Myriad Pro"/>
          <w:sz w:val="26"/>
          <w:szCs w:val="26"/>
        </w:rPr>
        <w:t>МРСК Северо-Запада</w:t>
      </w:r>
      <w:r w:rsidR="00586D28" w:rsidRPr="00BA0797">
        <w:rPr>
          <w:rFonts w:ascii="Myriad Pro" w:hAnsi="Myriad Pro"/>
          <w:sz w:val="26"/>
          <w:szCs w:val="26"/>
        </w:rPr>
        <w:t>»</w:t>
      </w:r>
      <w:r w:rsidR="00D73E70" w:rsidRPr="00BA0797">
        <w:rPr>
          <w:rFonts w:ascii="Myriad Pro" w:hAnsi="Myriad Pro"/>
          <w:sz w:val="26"/>
          <w:szCs w:val="26"/>
        </w:rPr>
        <w:t xml:space="preserve"> </w:t>
      </w:r>
      <w:r w:rsidR="00586D28" w:rsidRPr="00BA0797">
        <w:rPr>
          <w:rFonts w:ascii="Myriad Pro" w:hAnsi="Myriad Pro"/>
          <w:sz w:val="26"/>
          <w:szCs w:val="26"/>
        </w:rPr>
        <w:t>«</w:t>
      </w:r>
      <w:r w:rsidR="00D73E70" w:rsidRPr="00BA0797">
        <w:rPr>
          <w:rFonts w:ascii="Myriad Pro" w:hAnsi="Myriad Pro"/>
          <w:sz w:val="26"/>
          <w:szCs w:val="26"/>
        </w:rPr>
        <w:t>Псковэнерго</w:t>
      </w:r>
      <w:r w:rsidR="00586D28" w:rsidRPr="00BA0797">
        <w:rPr>
          <w:rFonts w:ascii="Myriad Pro" w:hAnsi="Myriad Pro"/>
          <w:sz w:val="26"/>
          <w:szCs w:val="26"/>
        </w:rPr>
        <w:t>»</w:t>
      </w:r>
      <w:r w:rsidR="004258FD" w:rsidRPr="00BA0797">
        <w:rPr>
          <w:rFonts w:ascii="Myriad Pro" w:hAnsi="Myriad Pro"/>
          <w:sz w:val="26"/>
          <w:szCs w:val="26"/>
        </w:rPr>
        <w:t>.</w:t>
      </w:r>
    </w:p>
    <w:p w14:paraId="66D640BA" w14:textId="77777777" w:rsidR="00FE5FD6" w:rsidRPr="00BA0797" w:rsidRDefault="00FE5FD6" w:rsidP="00BA0797">
      <w:pPr>
        <w:pStyle w:val="11"/>
        <w:tabs>
          <w:tab w:val="left" w:pos="1134"/>
        </w:tabs>
        <w:spacing w:after="0" w:line="360" w:lineRule="auto"/>
        <w:ind w:left="567"/>
        <w:jc w:val="both"/>
        <w:rPr>
          <w:rFonts w:ascii="Myriad Pro" w:hAnsi="Myriad Pro"/>
          <w:b/>
          <w:sz w:val="26"/>
          <w:szCs w:val="26"/>
        </w:rPr>
      </w:pPr>
    </w:p>
    <w:p w14:paraId="447E0852" w14:textId="77777777" w:rsidR="00560CBF" w:rsidRPr="00BA0797" w:rsidRDefault="00560CBF" w:rsidP="00BA0797">
      <w:pPr>
        <w:spacing w:after="0" w:line="360" w:lineRule="auto"/>
        <w:jc w:val="both"/>
        <w:rPr>
          <w:rFonts w:ascii="Myriad Pro" w:hAnsi="Myriad Pro"/>
          <w:b/>
          <w:sz w:val="26"/>
          <w:szCs w:val="26"/>
        </w:rPr>
      </w:pPr>
      <w:r w:rsidRPr="00BA0797">
        <w:rPr>
          <w:rFonts w:ascii="Myriad Pro" w:hAnsi="Myriad Pro"/>
          <w:b/>
          <w:sz w:val="26"/>
          <w:szCs w:val="26"/>
        </w:rPr>
        <w:t>ПОЗИЦИЯ ОРГАНА РЕГУЛИРОВАНИЯ</w:t>
      </w:r>
    </w:p>
    <w:p w14:paraId="32120915" w14:textId="77777777" w:rsidR="00560CBF" w:rsidRPr="00BA0797" w:rsidRDefault="000C1EB8"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Величина </w:t>
      </w:r>
      <w:r w:rsidR="00560CBF" w:rsidRPr="00BA0797">
        <w:rPr>
          <w:rFonts w:ascii="Myriad Pro" w:hAnsi="Myriad Pro"/>
          <w:sz w:val="26"/>
          <w:szCs w:val="26"/>
        </w:rPr>
        <w:t>расходов</w:t>
      </w:r>
      <w:r w:rsidRPr="00BA0797">
        <w:rPr>
          <w:rFonts w:ascii="Myriad Pro" w:hAnsi="Myriad Pro"/>
          <w:sz w:val="26"/>
          <w:szCs w:val="26"/>
        </w:rPr>
        <w:t xml:space="preserve"> на сырье и материалы</w:t>
      </w:r>
      <w:r w:rsidR="00560CBF" w:rsidRPr="00BA0797">
        <w:rPr>
          <w:rFonts w:ascii="Myriad Pro" w:hAnsi="Myriad Pro"/>
          <w:sz w:val="26"/>
          <w:szCs w:val="26"/>
        </w:rPr>
        <w:t xml:space="preserve">, </w:t>
      </w:r>
      <w:r w:rsidRPr="00BA0797">
        <w:rPr>
          <w:rFonts w:ascii="Myriad Pro" w:hAnsi="Myriad Pro"/>
          <w:sz w:val="26"/>
          <w:szCs w:val="26"/>
        </w:rPr>
        <w:t xml:space="preserve">признанная </w:t>
      </w:r>
      <w:r w:rsidR="00560CBF" w:rsidRPr="00BA0797">
        <w:rPr>
          <w:rFonts w:ascii="Myriad Pro" w:hAnsi="Myriad Pro"/>
          <w:sz w:val="26"/>
          <w:szCs w:val="26"/>
        </w:rPr>
        <w:t xml:space="preserve">регулирующим органом </w:t>
      </w:r>
      <w:r w:rsidRPr="00BA0797">
        <w:rPr>
          <w:rFonts w:ascii="Myriad Pro" w:hAnsi="Myriad Pro"/>
          <w:sz w:val="26"/>
          <w:szCs w:val="26"/>
        </w:rPr>
        <w:t xml:space="preserve">экономическими обоснованными </w:t>
      </w:r>
      <w:r w:rsidR="00560CBF" w:rsidRPr="00BA0797">
        <w:rPr>
          <w:rFonts w:ascii="Myriad Pro" w:hAnsi="Myriad Pro"/>
          <w:sz w:val="26"/>
          <w:szCs w:val="26"/>
        </w:rPr>
        <w:t>на 201</w:t>
      </w:r>
      <w:r w:rsidRPr="00BA0797">
        <w:rPr>
          <w:rFonts w:ascii="Myriad Pro" w:hAnsi="Myriad Pro"/>
          <w:sz w:val="26"/>
          <w:szCs w:val="26"/>
        </w:rPr>
        <w:t>8 год</w:t>
      </w:r>
      <w:r w:rsidR="009773AD" w:rsidRPr="00BA0797">
        <w:rPr>
          <w:rFonts w:ascii="Myriad Pro" w:hAnsi="Myriad Pro"/>
          <w:sz w:val="26"/>
          <w:szCs w:val="26"/>
        </w:rPr>
        <w:t xml:space="preserve"> по Приказам Госкомитета от 29.12.2017 № 217-э, от 01.06.2018 № 23-э </w:t>
      </w:r>
      <w:r w:rsidR="00A03FBE" w:rsidRPr="00BA0797">
        <w:rPr>
          <w:rFonts w:ascii="Myriad Pro" w:hAnsi="Myriad Pro"/>
          <w:sz w:val="26"/>
          <w:szCs w:val="26"/>
        </w:rPr>
        <w:t>составила 25</w:t>
      </w:r>
      <w:r w:rsidR="00834137" w:rsidRPr="00BA0797">
        <w:rPr>
          <w:rFonts w:ascii="Myriad Pro" w:hAnsi="Myriad Pro"/>
          <w:sz w:val="26"/>
          <w:szCs w:val="26"/>
        </w:rPr>
        <w:t>0 7</w:t>
      </w:r>
      <w:r w:rsidR="00A03FBE" w:rsidRPr="00BA0797">
        <w:rPr>
          <w:rFonts w:ascii="Myriad Pro" w:hAnsi="Myriad Pro"/>
          <w:sz w:val="26"/>
          <w:szCs w:val="26"/>
        </w:rPr>
        <w:t>58,28</w:t>
      </w:r>
      <w:r w:rsidR="00560CBF" w:rsidRPr="00BA0797">
        <w:rPr>
          <w:rFonts w:ascii="Myriad Pro" w:hAnsi="Myriad Pro"/>
          <w:sz w:val="26"/>
          <w:szCs w:val="26"/>
        </w:rPr>
        <w:t xml:space="preserve"> тыс. руб.</w:t>
      </w:r>
      <w:r w:rsidR="009773AD" w:rsidRPr="00BA0797">
        <w:rPr>
          <w:rFonts w:ascii="Myriad Pro" w:hAnsi="Myriad Pro"/>
          <w:sz w:val="26"/>
          <w:szCs w:val="26"/>
        </w:rPr>
        <w:t xml:space="preserve"> и 25</w:t>
      </w:r>
      <w:r w:rsidR="00834137" w:rsidRPr="00BA0797">
        <w:rPr>
          <w:rFonts w:ascii="Myriad Pro" w:hAnsi="Myriad Pro"/>
          <w:sz w:val="26"/>
          <w:szCs w:val="26"/>
        </w:rPr>
        <w:t>0 7</w:t>
      </w:r>
      <w:r w:rsidR="009773AD" w:rsidRPr="00BA0797">
        <w:rPr>
          <w:rFonts w:ascii="Myriad Pro" w:hAnsi="Myriad Pro"/>
          <w:sz w:val="26"/>
          <w:szCs w:val="26"/>
        </w:rPr>
        <w:t xml:space="preserve">63,56 тыс. руб. соответственно. </w:t>
      </w:r>
    </w:p>
    <w:p w14:paraId="78F3358E" w14:textId="77777777" w:rsidR="007143D1" w:rsidRPr="00BA0797" w:rsidRDefault="007143D1"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Экспертным заключением Госкомитета Псковской области по тарифам и энергетике плановая величина расходов на сырье и материалы на очередной период регулирования (2018 год), определена на основании расходов сетевой организации, понесенных в предыдущем периоде регулирования и признанная экономически обоснованными (2016 год) с учетом показателей Прогноза социально-экономического развития Российской Федерации на 2018 год и плановый период 2019-2020 годов.</w:t>
      </w:r>
    </w:p>
    <w:p w14:paraId="255A7B01" w14:textId="77777777" w:rsidR="00D50C7F" w:rsidRPr="00BA0797" w:rsidRDefault="007143D1" w:rsidP="00BA0797">
      <w:pPr>
        <w:spacing w:after="0" w:line="360" w:lineRule="auto"/>
        <w:ind w:firstLine="567"/>
        <w:jc w:val="both"/>
        <w:rPr>
          <w:rFonts w:ascii="Myriad Pro" w:hAnsi="Myriad Pro"/>
          <w:sz w:val="26"/>
          <w:szCs w:val="26"/>
        </w:rPr>
      </w:pPr>
      <w:r w:rsidRPr="00BA0797">
        <w:rPr>
          <w:rFonts w:ascii="Myriad Pro" w:hAnsi="Myriad Pro"/>
          <w:sz w:val="26"/>
          <w:szCs w:val="26"/>
        </w:rPr>
        <w:t>При определении размера экономически обоснованной величины расходов за 2016 год</w:t>
      </w:r>
      <w:r w:rsidR="00FA18B9" w:rsidRPr="00BA0797">
        <w:rPr>
          <w:rFonts w:ascii="Myriad Pro" w:hAnsi="Myriad Pro"/>
          <w:sz w:val="26"/>
          <w:szCs w:val="26"/>
        </w:rPr>
        <w:t xml:space="preserve"> Госкомитет учитывал</w:t>
      </w:r>
      <w:r w:rsidRPr="00BA0797">
        <w:rPr>
          <w:rFonts w:ascii="Myriad Pro" w:hAnsi="Myriad Pro"/>
          <w:sz w:val="26"/>
          <w:szCs w:val="26"/>
        </w:rPr>
        <w:t xml:space="preserve"> данные аналитических регистров </w:t>
      </w:r>
      <w:r w:rsidRPr="00BA0797">
        <w:rPr>
          <w:rFonts w:ascii="Myriad Pro" w:hAnsi="Myriad Pro"/>
          <w:sz w:val="26"/>
          <w:szCs w:val="26"/>
        </w:rPr>
        <w:lastRenderedPageBreak/>
        <w:t xml:space="preserve">бухгалтерского учета и </w:t>
      </w:r>
      <w:r w:rsidR="00FA18B9" w:rsidRPr="00BA0797">
        <w:rPr>
          <w:rFonts w:ascii="Myriad Pro" w:hAnsi="Myriad Pro"/>
          <w:sz w:val="26"/>
          <w:szCs w:val="26"/>
        </w:rPr>
        <w:t>первичных учетных бухгалтерских документов за соответствующий период.</w:t>
      </w:r>
    </w:p>
    <w:p w14:paraId="1B2D96EE" w14:textId="77777777" w:rsidR="00CC572E" w:rsidRPr="00BA0797" w:rsidRDefault="00CC572E" w:rsidP="00BA0797">
      <w:pPr>
        <w:spacing w:after="0" w:line="360" w:lineRule="auto"/>
        <w:contextualSpacing/>
        <w:jc w:val="both"/>
        <w:rPr>
          <w:rFonts w:ascii="Myriad Pro" w:hAnsi="Myriad Pro"/>
          <w:b/>
          <w:sz w:val="26"/>
          <w:szCs w:val="26"/>
        </w:rPr>
      </w:pPr>
    </w:p>
    <w:p w14:paraId="3F03D977"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11BA7C21"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по статье </w:t>
      </w:r>
      <w:r w:rsidR="00586D28" w:rsidRPr="00BA0797">
        <w:rPr>
          <w:rFonts w:ascii="Myriad Pro" w:hAnsi="Myriad Pro"/>
          <w:sz w:val="26"/>
          <w:szCs w:val="26"/>
        </w:rPr>
        <w:t>«</w:t>
      </w:r>
      <w:r w:rsidRPr="00BA0797">
        <w:rPr>
          <w:rFonts w:ascii="Myriad Pro" w:hAnsi="Myriad Pro"/>
          <w:sz w:val="26"/>
          <w:szCs w:val="26"/>
        </w:rPr>
        <w:t>Сырье, материалы, запасные части, инструмент, топливо</w:t>
      </w:r>
      <w:r w:rsidR="00586D28" w:rsidRPr="00BA0797">
        <w:rPr>
          <w:rFonts w:ascii="Myriad Pro" w:hAnsi="Myriad Pro"/>
          <w:sz w:val="26"/>
          <w:szCs w:val="26"/>
        </w:rPr>
        <w:t>»</w:t>
      </w:r>
      <w:r w:rsidRPr="00BA0797">
        <w:rPr>
          <w:rFonts w:ascii="Myriad Pro" w:hAnsi="Myriad Pro"/>
          <w:sz w:val="26"/>
          <w:szCs w:val="26"/>
        </w:rPr>
        <w:t>, отнесенные на вид регулируемой деятельности услуги по передаче электрической энергии</w:t>
      </w:r>
      <w:r w:rsidR="00D5239C" w:rsidRPr="00BA0797">
        <w:rPr>
          <w:rFonts w:ascii="Myriad Pro" w:hAnsi="Myriad Pro"/>
          <w:sz w:val="26"/>
          <w:szCs w:val="26"/>
        </w:rPr>
        <w:t xml:space="preserve"> по данным бухгалтерского учета</w:t>
      </w:r>
      <w:r w:rsidRPr="00BA0797">
        <w:rPr>
          <w:rFonts w:ascii="Myriad Pro" w:hAnsi="Myriad Pro"/>
          <w:sz w:val="26"/>
          <w:szCs w:val="26"/>
        </w:rPr>
        <w:t>, за 201</w:t>
      </w:r>
      <w:r w:rsidR="00D5239C" w:rsidRPr="00BA0797">
        <w:rPr>
          <w:rFonts w:ascii="Myriad Pro" w:hAnsi="Myriad Pro"/>
          <w:sz w:val="26"/>
          <w:szCs w:val="26"/>
        </w:rPr>
        <w:t>6</w:t>
      </w:r>
      <w:r w:rsidRPr="00BA0797">
        <w:rPr>
          <w:rFonts w:ascii="Myriad Pro" w:hAnsi="Myriad Pro"/>
          <w:sz w:val="26"/>
          <w:szCs w:val="26"/>
        </w:rPr>
        <w:t xml:space="preserve"> год составили </w:t>
      </w:r>
      <w:r w:rsidR="00D5239C" w:rsidRPr="00BA0797">
        <w:rPr>
          <w:rFonts w:ascii="Myriad Pro" w:hAnsi="Myriad Pro"/>
          <w:sz w:val="26"/>
          <w:szCs w:val="26"/>
        </w:rPr>
        <w:t>23</w:t>
      </w:r>
      <w:r w:rsidR="009C7B3E" w:rsidRPr="00BA0797">
        <w:rPr>
          <w:rFonts w:ascii="Myriad Pro" w:hAnsi="Myriad Pro"/>
          <w:sz w:val="26"/>
          <w:szCs w:val="26"/>
        </w:rPr>
        <w:t>2 8</w:t>
      </w:r>
      <w:r w:rsidR="00D5239C" w:rsidRPr="00BA0797">
        <w:rPr>
          <w:rFonts w:ascii="Myriad Pro" w:hAnsi="Myriad Pro"/>
          <w:sz w:val="26"/>
          <w:szCs w:val="26"/>
        </w:rPr>
        <w:t xml:space="preserve">66,83 </w:t>
      </w:r>
      <w:r w:rsidRPr="00BA0797">
        <w:rPr>
          <w:rFonts w:ascii="Myriad Pro" w:hAnsi="Myriad Pro"/>
          <w:sz w:val="26"/>
          <w:szCs w:val="26"/>
        </w:rPr>
        <w:t>тыс. руб.</w:t>
      </w:r>
      <w:r w:rsidR="009C7B3E" w:rsidRPr="00BA0797">
        <w:rPr>
          <w:rFonts w:ascii="Myriad Pro" w:hAnsi="Myriad Pro"/>
          <w:sz w:val="26"/>
          <w:szCs w:val="26"/>
        </w:rPr>
        <w:t xml:space="preserve"> </w:t>
      </w:r>
      <w:r w:rsidR="00D5239C" w:rsidRPr="00BA0797">
        <w:rPr>
          <w:rFonts w:ascii="Myriad Pro" w:hAnsi="Myriad Pro"/>
          <w:sz w:val="26"/>
          <w:szCs w:val="26"/>
        </w:rPr>
        <w:t>Государственный комитет Псковской области по тарифам и энергетике признал экономически</w:t>
      </w:r>
      <w:r w:rsidR="00554E5F" w:rsidRPr="00BA0797">
        <w:rPr>
          <w:rFonts w:ascii="Myriad Pro" w:hAnsi="Myriad Pro"/>
          <w:sz w:val="26"/>
          <w:szCs w:val="26"/>
        </w:rPr>
        <w:t xml:space="preserve"> обоснованными расходы в размере</w:t>
      </w:r>
      <w:r w:rsidR="009C7B3E" w:rsidRPr="00BA0797">
        <w:rPr>
          <w:rFonts w:ascii="Myriad Pro" w:hAnsi="Myriad Pro"/>
          <w:sz w:val="26"/>
          <w:szCs w:val="26"/>
        </w:rPr>
        <w:t xml:space="preserve"> </w:t>
      </w:r>
      <w:r w:rsidR="00D5239C" w:rsidRPr="00BA0797">
        <w:rPr>
          <w:rFonts w:ascii="Myriad Pro" w:hAnsi="Myriad Pro"/>
          <w:sz w:val="26"/>
          <w:szCs w:val="26"/>
        </w:rPr>
        <w:t>23</w:t>
      </w:r>
      <w:r w:rsidR="009C7B3E" w:rsidRPr="00BA0797">
        <w:rPr>
          <w:rFonts w:ascii="Myriad Pro" w:hAnsi="Myriad Pro"/>
          <w:sz w:val="26"/>
          <w:szCs w:val="26"/>
        </w:rPr>
        <w:t>2 7</w:t>
      </w:r>
      <w:r w:rsidR="00D5239C" w:rsidRPr="00BA0797">
        <w:rPr>
          <w:rFonts w:ascii="Myriad Pro" w:hAnsi="Myriad Pro"/>
          <w:sz w:val="26"/>
          <w:szCs w:val="26"/>
        </w:rPr>
        <w:t xml:space="preserve">39,51 </w:t>
      </w:r>
      <w:r w:rsidR="00554E5F" w:rsidRPr="00BA0797">
        <w:rPr>
          <w:rFonts w:ascii="Myriad Pro" w:hAnsi="Myriad Pro"/>
          <w:sz w:val="26"/>
          <w:szCs w:val="26"/>
        </w:rPr>
        <w:t>тыс.</w:t>
      </w:r>
      <w:r w:rsidR="0062267D" w:rsidRPr="00BA0797">
        <w:rPr>
          <w:rFonts w:ascii="Myriad Pro" w:hAnsi="Myriad Pro"/>
          <w:sz w:val="26"/>
          <w:szCs w:val="26"/>
        </w:rPr>
        <w:t xml:space="preserve"> </w:t>
      </w:r>
      <w:r w:rsidR="00554E5F" w:rsidRPr="00BA0797">
        <w:rPr>
          <w:rFonts w:ascii="Myriad Pro" w:hAnsi="Myriad Pro"/>
          <w:sz w:val="26"/>
          <w:szCs w:val="26"/>
        </w:rPr>
        <w:t xml:space="preserve">руб. </w:t>
      </w:r>
    </w:p>
    <w:p w14:paraId="3A38C5EC" w14:textId="77777777" w:rsidR="00554E5F" w:rsidRPr="00BA0797" w:rsidRDefault="00554E5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Из фактических расходов по данным бухгалтерского учета за 2016 год </w:t>
      </w:r>
      <w:r w:rsidR="00E238C8" w:rsidRPr="00BA0797">
        <w:rPr>
          <w:rFonts w:ascii="Myriad Pro" w:hAnsi="Myriad Pro"/>
          <w:sz w:val="26"/>
          <w:szCs w:val="26"/>
        </w:rPr>
        <w:t>Исполнитель</w:t>
      </w:r>
      <w:r w:rsidRPr="00BA0797">
        <w:rPr>
          <w:rFonts w:ascii="Myriad Pro" w:hAnsi="Myriad Pro"/>
          <w:sz w:val="26"/>
          <w:szCs w:val="26"/>
        </w:rPr>
        <w:t xml:space="preserve"> исключает расходы, не признаваемые в целях налогового учета. В соответствии с </w:t>
      </w:r>
      <w:hyperlink r:id="rId19" w:history="1">
        <w:proofErr w:type="spellStart"/>
        <w:r w:rsidRPr="00BA0797">
          <w:rPr>
            <w:rFonts w:ascii="Myriad Pro" w:hAnsi="Myriad Pro"/>
            <w:sz w:val="26"/>
            <w:szCs w:val="26"/>
          </w:rPr>
          <w:t>пп</w:t>
        </w:r>
        <w:proofErr w:type="spellEnd"/>
        <w:r w:rsidRPr="00BA0797">
          <w:rPr>
            <w:rFonts w:ascii="Myriad Pro" w:hAnsi="Myriad Pro"/>
            <w:sz w:val="26"/>
            <w:szCs w:val="26"/>
          </w:rPr>
          <w:t>. 3 п. 1 ст. 254</w:t>
        </w:r>
      </w:hyperlink>
      <w:r w:rsidRPr="00BA0797">
        <w:rPr>
          <w:rFonts w:ascii="Myriad Pro" w:hAnsi="Myriad Pro"/>
          <w:sz w:val="26"/>
          <w:szCs w:val="26"/>
        </w:rPr>
        <w:t xml:space="preserve"> НК </w:t>
      </w:r>
      <w:r w:rsidRPr="00BA0797">
        <w:rPr>
          <w:rFonts w:ascii="Myriad Pro" w:hAnsi="Myriad Pro"/>
          <w:i/>
          <w:sz w:val="26"/>
          <w:szCs w:val="26"/>
        </w:rPr>
        <w:t>(действует с 01.01.2006)</w:t>
      </w:r>
      <w:r w:rsidRPr="00BA0797">
        <w:rPr>
          <w:rFonts w:ascii="Myriad Pro" w:hAnsi="Myriad Pro"/>
          <w:sz w:val="26"/>
          <w:szCs w:val="26"/>
        </w:rPr>
        <w:t xml:space="preserve">, из состава налоговых расходов исключаются затраты на приобретение материалов сверх установленных соответствующими постановлениями норм. </w:t>
      </w:r>
    </w:p>
    <w:p w14:paraId="2F0DB099" w14:textId="77777777" w:rsidR="004258FD" w:rsidRPr="00BA0797" w:rsidRDefault="004258FD"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Основные, вспомогательные, строительные</w:t>
      </w:r>
      <w:r w:rsidR="009C7B3E" w:rsidRPr="00BA0797">
        <w:rPr>
          <w:rFonts w:ascii="Myriad Pro" w:hAnsi="Myriad Pro"/>
          <w:sz w:val="26"/>
          <w:szCs w:val="26"/>
        </w:rPr>
        <w:t xml:space="preserve"> </w:t>
      </w:r>
      <w:r w:rsidRPr="00BA0797">
        <w:rPr>
          <w:rFonts w:ascii="Myriad Pro" w:hAnsi="Myriad Pro"/>
          <w:sz w:val="26"/>
          <w:szCs w:val="26"/>
        </w:rPr>
        <w:t>материалы, инструменты и инвентарь, прочие материалы по охране труда, прочие материалы и хозяйственные принадлежности, техническая литература, канцелярские товары определены на основании фактических затрат 2016 года с учетом индекса-дефлятора.</w:t>
      </w:r>
    </w:p>
    <w:p w14:paraId="3B3CAA76"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По результатам проведенного анализа Исполнитель также считает необходимым отметить следующее:</w:t>
      </w:r>
    </w:p>
    <w:p w14:paraId="21643248" w14:textId="77777777" w:rsidR="00E12A08" w:rsidRPr="00BA0797" w:rsidRDefault="0062267D" w:rsidP="00667CD4">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rPr>
        <w:t xml:space="preserve"> </w:t>
      </w:r>
      <w:r w:rsidRPr="00BA0797">
        <w:rPr>
          <w:rFonts w:ascii="Myriad Pro" w:hAnsi="Myriad Pro"/>
          <w:sz w:val="26"/>
          <w:szCs w:val="26"/>
        </w:rPr>
        <w:t>Отсутствует расшифровка материальных затрат входящих в</w:t>
      </w:r>
      <w:r w:rsidR="009C7B3E" w:rsidRPr="00BA0797">
        <w:rPr>
          <w:rFonts w:ascii="Myriad Pro" w:hAnsi="Myriad Pro"/>
          <w:sz w:val="26"/>
          <w:szCs w:val="26"/>
        </w:rPr>
        <w:t xml:space="preserve"> </w:t>
      </w:r>
      <w:r w:rsidRPr="00BA0797">
        <w:rPr>
          <w:rFonts w:ascii="Myriad Pro" w:hAnsi="Myriad Pro"/>
          <w:sz w:val="26"/>
          <w:szCs w:val="26"/>
        </w:rPr>
        <w:t>состав статей: основные, вспомогат</w:t>
      </w:r>
      <w:r w:rsidR="00AF4680" w:rsidRPr="00BA0797">
        <w:rPr>
          <w:rFonts w:ascii="Myriad Pro" w:hAnsi="Myriad Pro"/>
          <w:sz w:val="26"/>
          <w:szCs w:val="26"/>
        </w:rPr>
        <w:t>ельные и строительные материалы;</w:t>
      </w:r>
      <w:r w:rsidRPr="00BA0797">
        <w:rPr>
          <w:rFonts w:ascii="Myriad Pro" w:hAnsi="Myriad Pro"/>
          <w:sz w:val="26"/>
          <w:szCs w:val="26"/>
        </w:rPr>
        <w:t xml:space="preserve"> </w:t>
      </w:r>
    </w:p>
    <w:p w14:paraId="1BE9BD97" w14:textId="77777777" w:rsidR="00BB5062" w:rsidRPr="00BA0797" w:rsidRDefault="0062267D" w:rsidP="00667CD4">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Не</w:t>
      </w:r>
      <w:r w:rsidR="00E12A08" w:rsidRPr="00BA0797">
        <w:rPr>
          <w:rFonts w:ascii="Myriad Pro" w:hAnsi="Myriad Pro"/>
          <w:sz w:val="26"/>
          <w:szCs w:val="26"/>
        </w:rPr>
        <w:t xml:space="preserve"> представлен </w:t>
      </w:r>
      <w:r w:rsidRPr="00BA0797">
        <w:rPr>
          <w:rFonts w:ascii="Myriad Pro" w:hAnsi="Myriad Pro"/>
          <w:sz w:val="26"/>
          <w:szCs w:val="26"/>
        </w:rPr>
        <w:t>экономически обоснованн</w:t>
      </w:r>
      <w:r w:rsidR="00E12A08" w:rsidRPr="00BA0797">
        <w:rPr>
          <w:rFonts w:ascii="Myriad Pro" w:hAnsi="Myriad Pro"/>
          <w:sz w:val="26"/>
          <w:szCs w:val="26"/>
        </w:rPr>
        <w:t>ый</w:t>
      </w:r>
      <w:r w:rsidRPr="00BA0797">
        <w:rPr>
          <w:rFonts w:ascii="Myriad Pro" w:hAnsi="Myriad Pro"/>
          <w:sz w:val="26"/>
          <w:szCs w:val="26"/>
        </w:rPr>
        <w:t xml:space="preserve"> уров</w:t>
      </w:r>
      <w:r w:rsidR="00AF4680" w:rsidRPr="00BA0797">
        <w:rPr>
          <w:rFonts w:ascii="Myriad Pro" w:hAnsi="Myriad Pro"/>
          <w:sz w:val="26"/>
          <w:szCs w:val="26"/>
        </w:rPr>
        <w:t>е</w:t>
      </w:r>
      <w:r w:rsidRPr="00BA0797">
        <w:rPr>
          <w:rFonts w:ascii="Myriad Pro" w:hAnsi="Myriad Pro"/>
          <w:sz w:val="26"/>
          <w:szCs w:val="26"/>
        </w:rPr>
        <w:t>н</w:t>
      </w:r>
      <w:r w:rsidR="00E12A08" w:rsidRPr="00BA0797">
        <w:rPr>
          <w:rFonts w:ascii="Myriad Pro" w:hAnsi="Myriad Pro"/>
          <w:sz w:val="26"/>
          <w:szCs w:val="26"/>
        </w:rPr>
        <w:t>ь</w:t>
      </w:r>
      <w:r w:rsidRPr="00BA0797">
        <w:rPr>
          <w:rFonts w:ascii="Myriad Pro" w:hAnsi="Myriad Pro"/>
          <w:sz w:val="26"/>
          <w:szCs w:val="26"/>
        </w:rPr>
        <w:t xml:space="preserve"> расходов на материалы для</w:t>
      </w:r>
      <w:r w:rsidR="004726E5" w:rsidRPr="00BA0797">
        <w:rPr>
          <w:rFonts w:ascii="Myriad Pro" w:hAnsi="Myriad Pro"/>
          <w:sz w:val="26"/>
          <w:szCs w:val="26"/>
        </w:rPr>
        <w:t xml:space="preserve"> проведения </w:t>
      </w:r>
      <w:r w:rsidRPr="00BA0797">
        <w:rPr>
          <w:rFonts w:ascii="Myriad Pro" w:hAnsi="Myriad Pro"/>
          <w:sz w:val="26"/>
          <w:szCs w:val="26"/>
        </w:rPr>
        <w:t>ремонт</w:t>
      </w:r>
      <w:r w:rsidR="004726E5" w:rsidRPr="00BA0797">
        <w:rPr>
          <w:rFonts w:ascii="Myriad Pro" w:hAnsi="Myriad Pro"/>
          <w:sz w:val="26"/>
          <w:szCs w:val="26"/>
        </w:rPr>
        <w:t>ов</w:t>
      </w:r>
      <w:r w:rsidRPr="00BA0797">
        <w:rPr>
          <w:rFonts w:ascii="Myriad Pro" w:hAnsi="Myriad Pro"/>
          <w:sz w:val="26"/>
          <w:szCs w:val="26"/>
        </w:rPr>
        <w:t xml:space="preserve"> (не представлены утвержденные планы – графики</w:t>
      </w:r>
      <w:r w:rsidR="009C7B3E" w:rsidRPr="00BA0797">
        <w:rPr>
          <w:rFonts w:ascii="Myriad Pro" w:hAnsi="Myriad Pro"/>
          <w:sz w:val="26"/>
          <w:szCs w:val="26"/>
        </w:rPr>
        <w:t xml:space="preserve"> </w:t>
      </w:r>
      <w:r w:rsidRPr="00BA0797">
        <w:rPr>
          <w:rFonts w:ascii="Myriad Pro" w:hAnsi="Myriad Pro"/>
          <w:sz w:val="26"/>
          <w:szCs w:val="26"/>
        </w:rPr>
        <w:t xml:space="preserve">ремонта оборудования, зданий и сооружений за отчетный 2016 год и на плановый 2019 год; </w:t>
      </w:r>
      <w:r w:rsidR="00E12A08" w:rsidRPr="00BA0797">
        <w:rPr>
          <w:rFonts w:ascii="Myriad Pro" w:hAnsi="Myriad Pro"/>
          <w:sz w:val="26"/>
          <w:szCs w:val="26"/>
        </w:rPr>
        <w:t>у</w:t>
      </w:r>
      <w:r w:rsidRPr="00BA0797">
        <w:rPr>
          <w:rFonts w:ascii="Myriad Pro" w:hAnsi="Myriad Pro"/>
          <w:sz w:val="26"/>
          <w:szCs w:val="26"/>
        </w:rPr>
        <w:t>твержденные нормы расхода вспомогательных материалов на ремонты;</w:t>
      </w:r>
      <w:r w:rsidR="00AF4680" w:rsidRPr="00BA0797">
        <w:rPr>
          <w:rFonts w:ascii="Myriad Pro" w:hAnsi="Myriad Pro"/>
        </w:rPr>
        <w:t xml:space="preserve"> </w:t>
      </w:r>
      <w:r w:rsidR="00AF4680" w:rsidRPr="00BA0797">
        <w:rPr>
          <w:rFonts w:ascii="Myriad Pro" w:hAnsi="Myriad Pro"/>
          <w:sz w:val="26"/>
          <w:szCs w:val="26"/>
        </w:rPr>
        <w:t xml:space="preserve">перечень эксплуатационных материалов на содержание оборудования, расчет расходов по содержанию и эксплуатации электросетевого </w:t>
      </w:r>
      <w:r w:rsidR="00AF4680" w:rsidRPr="00BA0797">
        <w:rPr>
          <w:rFonts w:ascii="Myriad Pro" w:hAnsi="Myriad Pro"/>
          <w:sz w:val="26"/>
          <w:szCs w:val="26"/>
        </w:rPr>
        <w:lastRenderedPageBreak/>
        <w:t>оборудования, обоснование необходимости проведения заявленных ремонтов</w:t>
      </w:r>
      <w:r w:rsidR="00766A2E" w:rsidRPr="00BA0797">
        <w:rPr>
          <w:rFonts w:ascii="Myriad Pro" w:hAnsi="Myriad Pro"/>
          <w:sz w:val="26"/>
          <w:szCs w:val="26"/>
        </w:rPr>
        <w:t>).</w:t>
      </w:r>
    </w:p>
    <w:p w14:paraId="711AFDA1" w14:textId="77777777" w:rsidR="008C2F83" w:rsidRPr="00BA0797" w:rsidRDefault="008C2F83" w:rsidP="00667CD4">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Отсутствуют копии договоров, коммерческих предложений на приобретение материалов для эксплуатации и ремонта, материалов по охране труда, инструментов, инвентаря, запасных частей, технической литературы, канцелярских товаров</w:t>
      </w:r>
      <w:r w:rsidR="004C6F7B" w:rsidRPr="00BA0797">
        <w:rPr>
          <w:rFonts w:ascii="Myriad Pro" w:hAnsi="Myriad Pro"/>
          <w:sz w:val="26"/>
          <w:szCs w:val="26"/>
        </w:rPr>
        <w:t>.</w:t>
      </w:r>
    </w:p>
    <w:p w14:paraId="3380F709" w14:textId="77777777" w:rsidR="004C6F7B" w:rsidRPr="00BA0797" w:rsidRDefault="004E1519" w:rsidP="00667CD4">
      <w:pPr>
        <w:pStyle w:val="11"/>
        <w:numPr>
          <w:ilvl w:val="0"/>
          <w:numId w:val="19"/>
        </w:numPr>
        <w:tabs>
          <w:tab w:val="left" w:pos="1134"/>
        </w:tabs>
        <w:spacing w:after="0" w:line="360" w:lineRule="auto"/>
        <w:ind w:left="1134" w:hanging="567"/>
        <w:jc w:val="both"/>
        <w:rPr>
          <w:rFonts w:ascii="Myriad Pro" w:hAnsi="Myriad Pro"/>
        </w:rPr>
      </w:pPr>
      <w:r w:rsidRPr="00BA0797">
        <w:rPr>
          <w:rFonts w:ascii="Myriad Pro" w:hAnsi="Myriad Pro"/>
          <w:sz w:val="26"/>
          <w:szCs w:val="26"/>
        </w:rPr>
        <w:t>В расчете ГСМ по единицам транспорта,</w:t>
      </w:r>
      <w:r w:rsidR="00C07EED" w:rsidRPr="00BA0797">
        <w:rPr>
          <w:rFonts w:ascii="Myriad Pro" w:hAnsi="Myriad Pro"/>
          <w:sz w:val="26"/>
          <w:szCs w:val="26"/>
        </w:rPr>
        <w:t xml:space="preserve"> выполненным сетевой организацией, у части единиц транспорта </w:t>
      </w:r>
      <w:r w:rsidRPr="00BA0797">
        <w:rPr>
          <w:rFonts w:ascii="Myriad Pro" w:hAnsi="Myriad Pro"/>
          <w:sz w:val="26"/>
          <w:szCs w:val="26"/>
        </w:rPr>
        <w:t>фактическ</w:t>
      </w:r>
      <w:r w:rsidR="00C07EED" w:rsidRPr="00BA0797">
        <w:rPr>
          <w:rFonts w:ascii="Myriad Pro" w:hAnsi="Myriad Pro"/>
          <w:sz w:val="26"/>
          <w:szCs w:val="26"/>
        </w:rPr>
        <w:t>ие</w:t>
      </w:r>
      <w:r w:rsidRPr="00BA0797">
        <w:rPr>
          <w:rFonts w:ascii="Myriad Pro" w:hAnsi="Myriad Pro"/>
          <w:sz w:val="26"/>
          <w:szCs w:val="26"/>
        </w:rPr>
        <w:t xml:space="preserve"> </w:t>
      </w:r>
      <w:r w:rsidR="00C07EED" w:rsidRPr="00BA0797">
        <w:rPr>
          <w:rFonts w:ascii="Myriad Pro" w:hAnsi="Myriad Pro"/>
          <w:sz w:val="26"/>
          <w:szCs w:val="26"/>
        </w:rPr>
        <w:t>объемы не совпадают с количеством в отчете по проводкам 23.03. С</w:t>
      </w:r>
      <w:r w:rsidRPr="00BA0797">
        <w:rPr>
          <w:rFonts w:ascii="Myriad Pro" w:hAnsi="Myriad Pro"/>
          <w:sz w:val="26"/>
          <w:szCs w:val="26"/>
        </w:rPr>
        <w:t xml:space="preserve">редняя цена топлива за 2016 год </w:t>
      </w:r>
      <w:r w:rsidR="00C07EED" w:rsidRPr="00BA0797">
        <w:rPr>
          <w:rFonts w:ascii="Myriad Pro" w:hAnsi="Myriad Pro"/>
          <w:sz w:val="26"/>
          <w:szCs w:val="26"/>
        </w:rPr>
        <w:t>рассчитана как разность стоимости горюче-смазочных материалов (бензина</w:t>
      </w:r>
      <w:r w:rsidR="008644AC" w:rsidRPr="00BA0797">
        <w:rPr>
          <w:rFonts w:ascii="Myriad Pro" w:hAnsi="Myriad Pro"/>
          <w:sz w:val="26"/>
          <w:szCs w:val="26"/>
        </w:rPr>
        <w:t>; дизельного топлива,</w:t>
      </w:r>
      <w:r w:rsidR="00C07EED" w:rsidRPr="00BA0797">
        <w:rPr>
          <w:rFonts w:ascii="Myriad Pro" w:hAnsi="Myriad Pro"/>
          <w:sz w:val="26"/>
          <w:szCs w:val="26"/>
        </w:rPr>
        <w:t xml:space="preserve"> </w:t>
      </w:r>
      <w:r w:rsidR="008644AC" w:rsidRPr="00BA0797">
        <w:rPr>
          <w:rFonts w:ascii="Myriad Pro" w:hAnsi="Myriad Pro"/>
          <w:sz w:val="26"/>
          <w:szCs w:val="26"/>
        </w:rPr>
        <w:t xml:space="preserve">тормозной жидкости; </w:t>
      </w:r>
      <w:r w:rsidR="00C07EED" w:rsidRPr="00BA0797">
        <w:rPr>
          <w:rFonts w:ascii="Myriad Pro" w:hAnsi="Myriad Pro"/>
          <w:sz w:val="26"/>
          <w:szCs w:val="26"/>
        </w:rPr>
        <w:t>смазки,</w:t>
      </w:r>
      <w:r w:rsidR="008644AC" w:rsidRPr="00BA0797">
        <w:rPr>
          <w:rFonts w:ascii="Myriad Pro" w:hAnsi="Myriad Pro"/>
          <w:sz w:val="26"/>
          <w:szCs w:val="26"/>
        </w:rPr>
        <w:t xml:space="preserve"> масел гидравлических, моторных, трансмиссионных и т.п.</w:t>
      </w:r>
      <w:r w:rsidR="00C07EED" w:rsidRPr="00BA0797">
        <w:rPr>
          <w:rFonts w:ascii="Myriad Pro" w:hAnsi="Myriad Pro"/>
          <w:sz w:val="26"/>
          <w:szCs w:val="26"/>
        </w:rPr>
        <w:t>) и объема списанного топлива (бензина, дизельного топлива).</w:t>
      </w:r>
      <w:r w:rsidRPr="00BA0797">
        <w:rPr>
          <w:rFonts w:ascii="Myriad Pro" w:hAnsi="Myriad Pro"/>
          <w:sz w:val="26"/>
          <w:szCs w:val="26"/>
        </w:rPr>
        <w:t xml:space="preserve"> </w:t>
      </w:r>
      <w:r w:rsidR="00FA1ECB" w:rsidRPr="00BA0797">
        <w:rPr>
          <w:rFonts w:ascii="Myriad Pro" w:hAnsi="Myriad Pro"/>
          <w:sz w:val="26"/>
          <w:szCs w:val="26"/>
        </w:rPr>
        <w:t xml:space="preserve">Потребность в горюче-смазочных материалах </w:t>
      </w:r>
      <w:r w:rsidR="00886085" w:rsidRPr="00BA0797">
        <w:rPr>
          <w:rFonts w:ascii="Myriad Pro" w:hAnsi="Myriad Pro"/>
          <w:sz w:val="26"/>
          <w:szCs w:val="26"/>
        </w:rPr>
        <w:t xml:space="preserve">Исполнителем </w:t>
      </w:r>
      <w:r w:rsidR="00FA1ECB" w:rsidRPr="00BA0797">
        <w:rPr>
          <w:rFonts w:ascii="Myriad Pro" w:hAnsi="Myriad Pro"/>
          <w:sz w:val="26"/>
          <w:szCs w:val="26"/>
        </w:rPr>
        <w:t>рассчитана</w:t>
      </w:r>
      <w:r w:rsidR="009C7B3E" w:rsidRPr="00BA0797">
        <w:rPr>
          <w:rFonts w:ascii="Myriad Pro" w:hAnsi="Myriad Pro"/>
          <w:sz w:val="26"/>
          <w:szCs w:val="26"/>
        </w:rPr>
        <w:t xml:space="preserve"> </w:t>
      </w:r>
      <w:r w:rsidR="00B2476E" w:rsidRPr="00BA0797">
        <w:rPr>
          <w:rFonts w:ascii="Myriad Pro" w:hAnsi="Myriad Pro"/>
          <w:sz w:val="26"/>
          <w:szCs w:val="26"/>
        </w:rPr>
        <w:t xml:space="preserve">путем увеличения фактической стоимости горюче-смазочных материалов </w:t>
      </w:r>
      <w:r w:rsidR="00886085" w:rsidRPr="00BA0797">
        <w:rPr>
          <w:rFonts w:ascii="Myriad Pro" w:hAnsi="Myriad Pro"/>
          <w:sz w:val="26"/>
          <w:szCs w:val="26"/>
        </w:rPr>
        <w:t xml:space="preserve">за 2016 год на </w:t>
      </w:r>
      <w:r w:rsidR="00FA1ECB" w:rsidRPr="00BA0797">
        <w:rPr>
          <w:rFonts w:ascii="Myriad Pro" w:hAnsi="Myriad Pro"/>
          <w:sz w:val="26"/>
          <w:szCs w:val="26"/>
        </w:rPr>
        <w:t>индекс-дефлятор</w:t>
      </w:r>
      <w:r w:rsidR="00FA1ECB" w:rsidRPr="00BA0797">
        <w:rPr>
          <w:rFonts w:ascii="Myriad Pro" w:hAnsi="Myriad Pro"/>
        </w:rPr>
        <w:t>.</w:t>
      </w:r>
    </w:p>
    <w:p w14:paraId="7591DD52" w14:textId="77777777" w:rsidR="00782215" w:rsidRPr="00BA0797" w:rsidRDefault="00782215" w:rsidP="00667CD4">
      <w:pPr>
        <w:numPr>
          <w:ilvl w:val="0"/>
          <w:numId w:val="19"/>
        </w:numPr>
        <w:tabs>
          <w:tab w:val="clear" w:pos="720"/>
          <w:tab w:val="num"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Расходы на спецодежду и спецобувь, средства индивидуальной защиты не подтверждены фактическими данными, увеличение данных расходов в сравнении с фактом 2016 года составляет более чем на </w:t>
      </w:r>
      <w:r w:rsidR="007826D1" w:rsidRPr="00BA0797">
        <w:rPr>
          <w:rFonts w:ascii="Myriad Pro" w:hAnsi="Myriad Pro"/>
          <w:sz w:val="26"/>
          <w:szCs w:val="26"/>
        </w:rPr>
        <w:t>4</w:t>
      </w:r>
      <w:r w:rsidRPr="00BA0797">
        <w:rPr>
          <w:rFonts w:ascii="Myriad Pro" w:hAnsi="Myriad Pro"/>
          <w:sz w:val="26"/>
          <w:szCs w:val="26"/>
        </w:rPr>
        <w:t>0%.</w:t>
      </w:r>
      <w:r w:rsidR="007826D1" w:rsidRPr="00BA0797">
        <w:rPr>
          <w:rFonts w:ascii="Myriad Pro" w:hAnsi="Myriad Pro"/>
          <w:sz w:val="26"/>
          <w:szCs w:val="26"/>
        </w:rPr>
        <w:t xml:space="preserve"> В пояснительной записке не даны обоснования увеличения затрат, ссылки на нормативные документы, типовые нормы выдачи материалов.</w:t>
      </w:r>
      <w:r w:rsidRPr="00BA0797">
        <w:rPr>
          <w:rFonts w:ascii="Myriad Pro" w:hAnsi="Myriad Pro"/>
          <w:sz w:val="26"/>
          <w:szCs w:val="26"/>
        </w:rPr>
        <w:t xml:space="preserve"> По мнению Исполнителя, принимая во внимание периодичность возникновения данных расходов (сроки выдачи спецодежды, спецобуви, </w:t>
      </w:r>
      <w:r w:rsidR="007826D1" w:rsidRPr="00BA0797">
        <w:rPr>
          <w:rFonts w:ascii="Myriad Pro" w:hAnsi="Myriad Pro"/>
          <w:sz w:val="26"/>
          <w:szCs w:val="26"/>
        </w:rPr>
        <w:t>средств индивидуальной защиты</w:t>
      </w:r>
      <w:r w:rsidRPr="00BA0797">
        <w:rPr>
          <w:rFonts w:ascii="Myriad Pro" w:hAnsi="Myriad Pro"/>
          <w:sz w:val="26"/>
          <w:szCs w:val="26"/>
        </w:rPr>
        <w:t xml:space="preserve"> могут превышать календарный год), </w:t>
      </w:r>
      <w:r w:rsidR="00911656"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007826D1"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7826D1"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необходимо было выполнить расчет на каждый год долгосрочного периода регулирования, принимая в расчет базового уровня 1/5 от общего объема потребности на пятилетний период. </w:t>
      </w:r>
      <w:r w:rsidR="00924597" w:rsidRPr="00BA0797">
        <w:rPr>
          <w:rFonts w:ascii="Myriad Pro" w:hAnsi="Myriad Pro"/>
          <w:sz w:val="26"/>
          <w:szCs w:val="26"/>
        </w:rPr>
        <w:t>В виду отсутствия документального подтверждения плановых расходов исполнитель определяет расходы на основании фактических данных 2016 года с применением индексов цен производителей</w:t>
      </w:r>
    </w:p>
    <w:p w14:paraId="77E496CF" w14:textId="77777777" w:rsidR="00C577D7" w:rsidRPr="00BA0797" w:rsidRDefault="00BD705F" w:rsidP="00667CD4">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В соответствии с пояснительной запиской о необходимости обновления парка персональных компьютеров (далее ПК) в 2018 году необходимо заменить 156 ПК (эффективность эксплуатации</w:t>
      </w:r>
      <w:r w:rsidR="009C7B3E" w:rsidRPr="00BA0797">
        <w:rPr>
          <w:rFonts w:ascii="Myriad Pro" w:hAnsi="Myriad Pro"/>
          <w:sz w:val="26"/>
          <w:szCs w:val="26"/>
        </w:rPr>
        <w:t xml:space="preserve"> </w:t>
      </w:r>
      <w:r w:rsidRPr="00BA0797">
        <w:rPr>
          <w:rFonts w:ascii="Myriad Pro" w:hAnsi="Myriad Pro"/>
          <w:sz w:val="26"/>
          <w:szCs w:val="26"/>
        </w:rPr>
        <w:t>до 5 лет).</w:t>
      </w:r>
      <w:r w:rsidR="00C577D7" w:rsidRPr="00BA0797">
        <w:rPr>
          <w:rFonts w:ascii="Myriad Pro" w:hAnsi="Myriad Pro"/>
          <w:sz w:val="26"/>
          <w:szCs w:val="26"/>
        </w:rPr>
        <w:t xml:space="preserve"> В материалах тарифной заявки филиалам представлены коммерческие предложения о стоимости вычислительной техники.</w:t>
      </w:r>
      <w:r w:rsidR="009C7B3E" w:rsidRPr="00BA0797">
        <w:rPr>
          <w:rFonts w:ascii="Myriad Pro" w:hAnsi="Myriad Pro"/>
          <w:sz w:val="26"/>
          <w:szCs w:val="26"/>
        </w:rPr>
        <w:t xml:space="preserve"> </w:t>
      </w:r>
      <w:r w:rsidRPr="00BA0797">
        <w:rPr>
          <w:rFonts w:ascii="Myriad Pro" w:hAnsi="Myriad Pro"/>
          <w:sz w:val="26"/>
          <w:szCs w:val="26"/>
        </w:rPr>
        <w:t>И</w:t>
      </w:r>
      <w:r w:rsidR="00247E6D" w:rsidRPr="00BA0797">
        <w:rPr>
          <w:rFonts w:ascii="Myriad Pro" w:hAnsi="Myriad Pro"/>
          <w:sz w:val="26"/>
          <w:szCs w:val="26"/>
        </w:rPr>
        <w:t xml:space="preserve">з </w:t>
      </w:r>
      <w:r w:rsidR="00D25D3F" w:rsidRPr="00BA0797">
        <w:rPr>
          <w:rFonts w:ascii="Myriad Pro" w:hAnsi="Myriad Pro"/>
          <w:sz w:val="26"/>
          <w:szCs w:val="26"/>
        </w:rPr>
        <w:t xml:space="preserve">анализа </w:t>
      </w:r>
      <w:r w:rsidR="00247E6D" w:rsidRPr="00BA0797">
        <w:rPr>
          <w:rFonts w:ascii="Myriad Pro" w:hAnsi="Myriad Pro"/>
          <w:sz w:val="26"/>
          <w:szCs w:val="26"/>
        </w:rPr>
        <w:t>отчета по имуществу на 30.09.2018</w:t>
      </w:r>
      <w:r w:rsidR="00D25D3F" w:rsidRPr="00BA0797">
        <w:rPr>
          <w:rFonts w:ascii="Myriad Pro" w:hAnsi="Myriad Pro"/>
          <w:sz w:val="26"/>
          <w:szCs w:val="26"/>
        </w:rPr>
        <w:t xml:space="preserve"> (письмо от 22.11.2018 № МР2/7/1000-04/7562) Исполнитель отмечает, что филиалом ПАО </w:t>
      </w:r>
      <w:r w:rsidR="00586D28" w:rsidRPr="00BA0797">
        <w:rPr>
          <w:rFonts w:ascii="Myriad Pro" w:hAnsi="Myriad Pro"/>
          <w:sz w:val="26"/>
          <w:szCs w:val="26"/>
        </w:rPr>
        <w:t>«</w:t>
      </w:r>
      <w:r w:rsidR="00D25D3F" w:rsidRPr="00BA0797">
        <w:rPr>
          <w:rFonts w:ascii="Myriad Pro" w:hAnsi="Myriad Pro"/>
          <w:sz w:val="26"/>
          <w:szCs w:val="26"/>
        </w:rPr>
        <w:t>МРСК Северо-Запада</w:t>
      </w:r>
      <w:r w:rsidR="00586D28" w:rsidRPr="00BA0797">
        <w:rPr>
          <w:rFonts w:ascii="Myriad Pro" w:hAnsi="Myriad Pro"/>
          <w:sz w:val="26"/>
          <w:szCs w:val="26"/>
        </w:rPr>
        <w:t>»</w:t>
      </w:r>
      <w:r w:rsidR="00D25D3F" w:rsidRPr="00BA0797">
        <w:rPr>
          <w:rFonts w:ascii="Myriad Pro" w:hAnsi="Myriad Pro"/>
          <w:sz w:val="26"/>
          <w:szCs w:val="26"/>
        </w:rPr>
        <w:t xml:space="preserve"> </w:t>
      </w:r>
      <w:r w:rsidR="00667CD4">
        <w:rPr>
          <w:rFonts w:ascii="Myriad Pro" w:hAnsi="Myriad Pro"/>
          <w:sz w:val="26"/>
          <w:szCs w:val="26"/>
        </w:rPr>
        <w:t xml:space="preserve">- </w:t>
      </w:r>
      <w:r w:rsidR="00586D28" w:rsidRPr="00BA0797">
        <w:rPr>
          <w:rFonts w:ascii="Myriad Pro" w:hAnsi="Myriad Pro"/>
          <w:sz w:val="26"/>
          <w:szCs w:val="26"/>
        </w:rPr>
        <w:t>«</w:t>
      </w:r>
      <w:r w:rsidR="00D25D3F" w:rsidRPr="00BA0797">
        <w:rPr>
          <w:rFonts w:ascii="Myriad Pro" w:hAnsi="Myriad Pro"/>
          <w:sz w:val="26"/>
          <w:szCs w:val="26"/>
        </w:rPr>
        <w:t>Псковэнерго</w:t>
      </w:r>
      <w:r w:rsidR="00586D28" w:rsidRPr="00BA0797">
        <w:rPr>
          <w:rFonts w:ascii="Myriad Pro" w:hAnsi="Myriad Pro"/>
          <w:sz w:val="26"/>
          <w:szCs w:val="26"/>
        </w:rPr>
        <w:t>»</w:t>
      </w:r>
      <w:r w:rsidR="00D25D3F" w:rsidRPr="00BA0797">
        <w:rPr>
          <w:rFonts w:ascii="Myriad Pro" w:hAnsi="Myriad Pro"/>
          <w:sz w:val="26"/>
          <w:szCs w:val="26"/>
        </w:rPr>
        <w:t xml:space="preserve"> эксплуатируются ПК, приобретенные ранее 2013 года</w:t>
      </w:r>
      <w:r w:rsidR="00FA0CA0" w:rsidRPr="00BA0797">
        <w:rPr>
          <w:rFonts w:ascii="Myriad Pro" w:hAnsi="Myriad Pro"/>
          <w:sz w:val="26"/>
          <w:szCs w:val="26"/>
        </w:rPr>
        <w:t xml:space="preserve"> (более 5 лет)</w:t>
      </w:r>
      <w:r w:rsidR="00D25D3F" w:rsidRPr="00BA0797">
        <w:rPr>
          <w:rFonts w:ascii="Myriad Pro" w:hAnsi="Myriad Pro"/>
          <w:sz w:val="26"/>
          <w:szCs w:val="26"/>
        </w:rPr>
        <w:t xml:space="preserve">, в количестве – 319 </w:t>
      </w:r>
      <w:r w:rsidR="00C90C68" w:rsidRPr="00BA0797">
        <w:rPr>
          <w:rFonts w:ascii="Myriad Pro" w:hAnsi="Myriad Pro"/>
          <w:sz w:val="26"/>
          <w:szCs w:val="26"/>
        </w:rPr>
        <w:t>шт.</w:t>
      </w:r>
      <w:r w:rsidR="0079558E" w:rsidRPr="00BA0797">
        <w:rPr>
          <w:rFonts w:ascii="Myriad Pro" w:hAnsi="Myriad Pro"/>
          <w:sz w:val="26"/>
          <w:szCs w:val="26"/>
        </w:rPr>
        <w:t>, соответственно</w:t>
      </w:r>
      <w:r w:rsidR="00C577D7" w:rsidRPr="00BA0797">
        <w:rPr>
          <w:rFonts w:ascii="Myriad Pro" w:hAnsi="Myriad Pro"/>
          <w:sz w:val="26"/>
          <w:szCs w:val="26"/>
        </w:rPr>
        <w:t xml:space="preserve"> для эффективной работы</w:t>
      </w:r>
      <w:r w:rsidR="009C7B3E" w:rsidRPr="00BA0797">
        <w:rPr>
          <w:rFonts w:ascii="Myriad Pro" w:hAnsi="Myriad Pro"/>
          <w:sz w:val="26"/>
          <w:szCs w:val="26"/>
        </w:rPr>
        <w:t xml:space="preserve"> </w:t>
      </w:r>
      <w:r w:rsidR="00C577D7" w:rsidRPr="00BA0797">
        <w:rPr>
          <w:rFonts w:ascii="Myriad Pro" w:hAnsi="Myriad Pro"/>
          <w:sz w:val="26"/>
          <w:szCs w:val="26"/>
        </w:rPr>
        <w:t xml:space="preserve">персонала </w:t>
      </w:r>
      <w:r w:rsidR="0079558E" w:rsidRPr="00BA0797">
        <w:rPr>
          <w:rFonts w:ascii="Myriad Pro" w:hAnsi="Myriad Pro"/>
          <w:sz w:val="26"/>
          <w:szCs w:val="26"/>
        </w:rPr>
        <w:t>необходимо</w:t>
      </w:r>
      <w:r w:rsidR="009C7B3E" w:rsidRPr="00BA0797">
        <w:rPr>
          <w:rFonts w:ascii="Myriad Pro" w:hAnsi="Myriad Pro"/>
          <w:sz w:val="26"/>
          <w:szCs w:val="26"/>
        </w:rPr>
        <w:t xml:space="preserve"> </w:t>
      </w:r>
      <w:r w:rsidR="0079558E" w:rsidRPr="00BA0797">
        <w:rPr>
          <w:rFonts w:ascii="Myriad Pro" w:hAnsi="Myriad Pro"/>
          <w:sz w:val="26"/>
          <w:szCs w:val="26"/>
        </w:rPr>
        <w:t>обнов</w:t>
      </w:r>
      <w:r w:rsidR="00C577D7" w:rsidRPr="00BA0797">
        <w:rPr>
          <w:rFonts w:ascii="Myriad Pro" w:hAnsi="Myriad Pro"/>
          <w:sz w:val="26"/>
          <w:szCs w:val="26"/>
        </w:rPr>
        <w:t>ить парк персональных компьютеров.</w:t>
      </w:r>
      <w:r w:rsidR="00E0055E" w:rsidRPr="00BA0797">
        <w:rPr>
          <w:rFonts w:ascii="Myriad Pro" w:hAnsi="Myriad Pro"/>
          <w:sz w:val="26"/>
          <w:szCs w:val="26"/>
        </w:rPr>
        <w:t xml:space="preserve"> </w:t>
      </w:r>
    </w:p>
    <w:p w14:paraId="177A8581" w14:textId="77777777" w:rsidR="00FE5FD6" w:rsidRPr="00BA0797" w:rsidRDefault="00ED2CA8"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На основании анализа представленных документов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Исполнитель считает, что в состав НВВ по передаче электрической энергии расходы на сырье и материалы должны составить 25</w:t>
      </w:r>
      <w:r w:rsidR="009C7B3E" w:rsidRPr="00BA0797">
        <w:rPr>
          <w:rFonts w:ascii="Myriad Pro" w:hAnsi="Myriad Pro"/>
          <w:sz w:val="26"/>
          <w:szCs w:val="26"/>
        </w:rPr>
        <w:t>2 8</w:t>
      </w:r>
      <w:r w:rsidRPr="00BA0797">
        <w:rPr>
          <w:rFonts w:ascii="Myriad Pro" w:hAnsi="Myriad Pro"/>
          <w:sz w:val="26"/>
          <w:szCs w:val="26"/>
        </w:rPr>
        <w:t xml:space="preserve">08,62 тыс. руб. </w:t>
      </w:r>
    </w:p>
    <w:p w14:paraId="5260548B" w14:textId="77777777" w:rsidR="00ED2CA8" w:rsidRPr="00BA0797" w:rsidRDefault="00ED2CA8" w:rsidP="00BA0797">
      <w:pPr>
        <w:pStyle w:val="afff8"/>
        <w:spacing w:after="0"/>
      </w:pPr>
      <w:r w:rsidRPr="00BA0797">
        <w:t>Данные приведены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286"/>
        <w:gridCol w:w="1647"/>
        <w:gridCol w:w="1536"/>
        <w:gridCol w:w="1584"/>
        <w:gridCol w:w="1517"/>
      </w:tblGrid>
      <w:tr w:rsidR="00041343" w:rsidRPr="00667CD4" w14:paraId="78D56801" w14:textId="77777777">
        <w:trPr>
          <w:cantSplit/>
          <w:tblHeader/>
        </w:trPr>
        <w:tc>
          <w:tcPr>
            <w:tcW w:w="333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498388E" w14:textId="77777777" w:rsidR="00A27568" w:rsidRPr="00667CD4" w:rsidRDefault="00A27568" w:rsidP="00BA0797">
            <w:pPr>
              <w:spacing w:after="0" w:line="240" w:lineRule="auto"/>
              <w:jc w:val="center"/>
              <w:rPr>
                <w:rFonts w:ascii="Myriad Pro" w:eastAsia="Times New Roman" w:hAnsi="Myriad Pro" w:cs="Arial CYR"/>
                <w:b/>
                <w:bCs/>
                <w:color w:val="FFFFFF"/>
                <w:sz w:val="18"/>
                <w:szCs w:val="18"/>
                <w:lang w:eastAsia="ru-RU"/>
              </w:rPr>
            </w:pPr>
            <w:r w:rsidRPr="00667CD4">
              <w:rPr>
                <w:rFonts w:ascii="Myriad Pro" w:eastAsia="Times New Roman" w:hAnsi="Myriad Pro" w:cs="Arial CYR"/>
                <w:b/>
                <w:bCs/>
                <w:color w:val="FFFFFF"/>
                <w:sz w:val="18"/>
                <w:szCs w:val="18"/>
                <w:lang w:eastAsia="ru-RU"/>
              </w:rPr>
              <w:t>Наименование</w:t>
            </w:r>
          </w:p>
        </w:tc>
        <w:tc>
          <w:tcPr>
            <w:tcW w:w="167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EBE742D" w14:textId="77777777" w:rsidR="00A27568" w:rsidRPr="00667CD4" w:rsidRDefault="003D2CE9" w:rsidP="00BA0797">
            <w:pPr>
              <w:spacing w:after="0" w:line="240" w:lineRule="auto"/>
              <w:jc w:val="center"/>
              <w:rPr>
                <w:rFonts w:ascii="Myriad Pro" w:eastAsia="Times New Roman" w:hAnsi="Myriad Pro" w:cs="Arial CYR"/>
                <w:color w:val="FFFFFF"/>
                <w:sz w:val="18"/>
                <w:szCs w:val="18"/>
                <w:lang w:eastAsia="ru-RU"/>
              </w:rPr>
            </w:pPr>
            <w:r w:rsidRPr="00667CD4">
              <w:rPr>
                <w:rFonts w:ascii="Myriad Pro" w:eastAsia="Times New Roman" w:hAnsi="Myriad Pro" w:cs="Arial CYR"/>
                <w:color w:val="FFFFFF"/>
                <w:sz w:val="18"/>
                <w:szCs w:val="18"/>
                <w:lang w:eastAsia="ru-RU"/>
              </w:rPr>
              <w:t xml:space="preserve">Предложение филиала </w:t>
            </w:r>
            <w:r w:rsidR="006C59B2" w:rsidRPr="00667CD4">
              <w:rPr>
                <w:rFonts w:ascii="Myriad Pro" w:eastAsia="Times New Roman" w:hAnsi="Myriad Pro" w:cs="Arial CYR"/>
                <w:color w:val="FFFFFF"/>
                <w:sz w:val="18"/>
                <w:szCs w:val="18"/>
                <w:lang w:eastAsia="ru-RU"/>
              </w:rPr>
              <w:t xml:space="preserve">«Псковэнерго» </w:t>
            </w:r>
            <w:r w:rsidR="00A27568" w:rsidRPr="00667CD4">
              <w:rPr>
                <w:rFonts w:ascii="Myriad Pro" w:eastAsia="Times New Roman" w:hAnsi="Myriad Pro" w:cs="Arial CYR"/>
                <w:color w:val="FFFFFF"/>
                <w:sz w:val="18"/>
                <w:szCs w:val="18"/>
                <w:lang w:eastAsia="ru-RU"/>
              </w:rPr>
              <w:t>на 2018</w:t>
            </w:r>
          </w:p>
          <w:p w14:paraId="1B7BE553" w14:textId="77777777" w:rsidR="00A27568" w:rsidRPr="00667CD4" w:rsidRDefault="00A27568" w:rsidP="00BA0797">
            <w:pPr>
              <w:spacing w:after="0" w:line="240" w:lineRule="auto"/>
              <w:jc w:val="center"/>
              <w:rPr>
                <w:rFonts w:ascii="Myriad Pro" w:eastAsia="Times New Roman" w:hAnsi="Myriad Pro" w:cs="Arial CYR"/>
                <w:color w:val="FFFFFF"/>
                <w:sz w:val="18"/>
                <w:szCs w:val="18"/>
                <w:lang w:eastAsia="ru-RU"/>
              </w:rPr>
            </w:pPr>
            <w:r w:rsidRPr="00667CD4">
              <w:rPr>
                <w:rFonts w:ascii="Myriad Pro" w:eastAsia="Times New Roman" w:hAnsi="Myriad Pro" w:cs="Arial CYR"/>
                <w:color w:val="FFFFFF"/>
                <w:sz w:val="18"/>
                <w:szCs w:val="18"/>
                <w:lang w:eastAsia="ru-RU"/>
              </w:rPr>
              <w:t>тыс. руб.</w:t>
            </w:r>
          </w:p>
        </w:tc>
        <w:tc>
          <w:tcPr>
            <w:tcW w:w="3165"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B19681B" w14:textId="77777777" w:rsidR="00A27568" w:rsidRPr="00667CD4" w:rsidRDefault="00A27568" w:rsidP="00BA0797">
            <w:pPr>
              <w:spacing w:after="0" w:line="240" w:lineRule="auto"/>
              <w:jc w:val="center"/>
              <w:rPr>
                <w:rFonts w:ascii="Myriad Pro" w:eastAsia="Times New Roman" w:hAnsi="Myriad Pro" w:cs="Arial CYR"/>
                <w:color w:val="FFFFFF"/>
                <w:sz w:val="18"/>
                <w:szCs w:val="18"/>
                <w:lang w:eastAsia="ru-RU"/>
              </w:rPr>
            </w:pPr>
            <w:r w:rsidRPr="00667CD4">
              <w:rPr>
                <w:rFonts w:ascii="Myriad Pro" w:eastAsia="Times New Roman" w:hAnsi="Myriad Pro" w:cs="Arial CYR"/>
                <w:color w:val="FFFFFF"/>
                <w:sz w:val="18"/>
                <w:szCs w:val="18"/>
                <w:lang w:eastAsia="ru-RU"/>
              </w:rPr>
              <w:t>ТБР 2018, тыс. руб.</w:t>
            </w:r>
          </w:p>
        </w:tc>
        <w:tc>
          <w:tcPr>
            <w:tcW w:w="153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8BBD48A" w14:textId="77777777" w:rsidR="00A27568" w:rsidRPr="00667CD4" w:rsidRDefault="00FE5FD6" w:rsidP="00BA0797">
            <w:pPr>
              <w:spacing w:after="0" w:line="240" w:lineRule="auto"/>
              <w:jc w:val="center"/>
              <w:rPr>
                <w:rFonts w:ascii="Myriad Pro" w:eastAsia="Times New Roman" w:hAnsi="Myriad Pro" w:cs="Arial CYR"/>
                <w:color w:val="FFFFFF"/>
                <w:sz w:val="18"/>
                <w:szCs w:val="18"/>
                <w:lang w:eastAsia="ru-RU"/>
              </w:rPr>
            </w:pPr>
            <w:r w:rsidRPr="00667CD4">
              <w:rPr>
                <w:rFonts w:ascii="Myriad Pro" w:eastAsia="Times New Roman" w:hAnsi="Myriad Pro" w:cs="Arial CYR"/>
                <w:color w:val="FFFFFF"/>
                <w:sz w:val="18"/>
                <w:szCs w:val="18"/>
                <w:lang w:eastAsia="ru-RU"/>
              </w:rPr>
              <w:t>П</w:t>
            </w:r>
            <w:r w:rsidR="00A27568" w:rsidRPr="00667CD4">
              <w:rPr>
                <w:rFonts w:ascii="Myriad Pro" w:eastAsia="Times New Roman" w:hAnsi="Myriad Pro" w:cs="Arial CYR"/>
                <w:color w:val="FFFFFF"/>
                <w:sz w:val="18"/>
                <w:szCs w:val="18"/>
                <w:lang w:eastAsia="ru-RU"/>
              </w:rPr>
              <w:t>о расчету Исполнителя</w:t>
            </w:r>
          </w:p>
        </w:tc>
      </w:tr>
      <w:tr w:rsidR="00041343" w:rsidRPr="00667CD4" w14:paraId="651E6829" w14:textId="77777777">
        <w:trPr>
          <w:cantSplit/>
          <w:tblHeader/>
        </w:trPr>
        <w:tc>
          <w:tcPr>
            <w:tcW w:w="333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2E03DF35" w14:textId="77777777" w:rsidR="00A27568" w:rsidRPr="00667CD4" w:rsidRDefault="00A27568" w:rsidP="00BA0797">
            <w:pPr>
              <w:spacing w:after="0" w:line="240" w:lineRule="auto"/>
              <w:jc w:val="center"/>
              <w:rPr>
                <w:rFonts w:ascii="Myriad Pro" w:eastAsia="Times New Roman" w:hAnsi="Myriad Pro" w:cs="Arial CYR"/>
                <w:b/>
                <w:bCs/>
                <w:sz w:val="18"/>
                <w:szCs w:val="18"/>
                <w:lang w:eastAsia="ru-RU"/>
              </w:rPr>
            </w:pPr>
          </w:p>
        </w:tc>
        <w:tc>
          <w:tcPr>
            <w:tcW w:w="1671"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6596BD02"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p>
        </w:tc>
        <w:tc>
          <w:tcPr>
            <w:tcW w:w="15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DDDDE0" w14:textId="77777777" w:rsidR="00A27568" w:rsidRPr="00667CD4" w:rsidRDefault="00A27568" w:rsidP="00BA0797">
            <w:pPr>
              <w:spacing w:after="0" w:line="240" w:lineRule="auto"/>
              <w:jc w:val="center"/>
              <w:rPr>
                <w:rFonts w:ascii="Myriad Pro" w:eastAsia="Times New Roman" w:hAnsi="Myriad Pro" w:cs="Arial CYR"/>
                <w:color w:val="FFFFFF"/>
                <w:sz w:val="18"/>
                <w:szCs w:val="18"/>
                <w:lang w:eastAsia="ru-RU"/>
              </w:rPr>
            </w:pPr>
            <w:r w:rsidRPr="00667CD4">
              <w:rPr>
                <w:rFonts w:ascii="Myriad Pro" w:eastAsia="Times New Roman" w:hAnsi="Myriad Pro" w:cs="Arial CYR"/>
                <w:color w:val="FFFFFF"/>
                <w:sz w:val="18"/>
                <w:szCs w:val="18"/>
                <w:lang w:eastAsia="ru-RU"/>
              </w:rPr>
              <w:t xml:space="preserve">Приказ Госкомитета от 29.12.2017 </w:t>
            </w:r>
            <w:r w:rsidR="00FE5FD6" w:rsidRPr="00667CD4">
              <w:rPr>
                <w:rFonts w:ascii="Myriad Pro" w:eastAsia="Times New Roman" w:hAnsi="Myriad Pro" w:cs="Arial CYR"/>
                <w:color w:val="FFFFFF"/>
                <w:sz w:val="18"/>
                <w:szCs w:val="18"/>
                <w:lang w:eastAsia="ru-RU"/>
              </w:rPr>
              <w:br/>
            </w:r>
            <w:r w:rsidRPr="00667CD4">
              <w:rPr>
                <w:rFonts w:ascii="Myriad Pro" w:eastAsia="Times New Roman" w:hAnsi="Myriad Pro" w:cs="Arial CYR"/>
                <w:color w:val="FFFFFF"/>
                <w:sz w:val="18"/>
                <w:szCs w:val="18"/>
                <w:lang w:eastAsia="ru-RU"/>
              </w:rPr>
              <w:t>№ 217-э</w:t>
            </w:r>
          </w:p>
        </w:tc>
        <w:tc>
          <w:tcPr>
            <w:tcW w:w="160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495C6A5" w14:textId="77777777" w:rsidR="00A27568" w:rsidRPr="00667CD4" w:rsidRDefault="00A27568" w:rsidP="00BA0797">
            <w:pPr>
              <w:spacing w:after="0" w:line="240" w:lineRule="auto"/>
              <w:jc w:val="center"/>
              <w:rPr>
                <w:rFonts w:ascii="Myriad Pro" w:eastAsia="Times New Roman" w:hAnsi="Myriad Pro" w:cs="Arial CYR"/>
                <w:color w:val="FFFFFF"/>
                <w:sz w:val="18"/>
                <w:szCs w:val="18"/>
                <w:lang w:eastAsia="ru-RU"/>
              </w:rPr>
            </w:pPr>
            <w:r w:rsidRPr="00667CD4">
              <w:rPr>
                <w:rFonts w:ascii="Myriad Pro" w:eastAsia="Times New Roman" w:hAnsi="Myriad Pro" w:cs="Arial CYR"/>
                <w:color w:val="FFFFFF"/>
                <w:sz w:val="18"/>
                <w:szCs w:val="18"/>
                <w:lang w:eastAsia="ru-RU"/>
              </w:rPr>
              <w:t>Приказ Госкомитета от 01.06.2018 № 23-э</w:t>
            </w:r>
          </w:p>
        </w:tc>
        <w:tc>
          <w:tcPr>
            <w:tcW w:w="153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30F293D7"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p>
        </w:tc>
      </w:tr>
      <w:tr w:rsidR="00041343" w:rsidRPr="00667CD4" w14:paraId="49A3556E" w14:textId="77777777">
        <w:trPr>
          <w:cantSplit/>
        </w:trPr>
        <w:tc>
          <w:tcPr>
            <w:tcW w:w="3339" w:type="dxa"/>
            <w:tcBorders>
              <w:top w:val="single" w:sz="4" w:space="0" w:color="FFFFFF"/>
            </w:tcBorders>
            <w:shd w:val="clear" w:color="auto" w:fill="auto"/>
            <w:vAlign w:val="center"/>
          </w:tcPr>
          <w:p w14:paraId="5A8ECA8E" w14:textId="77777777" w:rsidR="00A27568" w:rsidRPr="00667CD4" w:rsidRDefault="00A27568" w:rsidP="00BA0797">
            <w:pPr>
              <w:spacing w:after="0" w:line="240" w:lineRule="auto"/>
              <w:rPr>
                <w:rFonts w:ascii="Myriad Pro" w:eastAsia="Times New Roman" w:hAnsi="Myriad Pro" w:cs="Arial CYR"/>
                <w:b/>
                <w:bCs/>
                <w:sz w:val="18"/>
                <w:szCs w:val="18"/>
                <w:lang w:eastAsia="ru-RU"/>
              </w:rPr>
            </w:pPr>
            <w:r w:rsidRPr="00667CD4">
              <w:rPr>
                <w:rFonts w:ascii="Myriad Pro" w:eastAsia="Times New Roman" w:hAnsi="Myriad Pro" w:cs="Arial CYR"/>
                <w:b/>
                <w:bCs/>
                <w:sz w:val="18"/>
                <w:szCs w:val="18"/>
                <w:lang w:eastAsia="ru-RU"/>
              </w:rPr>
              <w:t>Сырье, материалы, запасные части, инструмент, топливо</w:t>
            </w:r>
          </w:p>
        </w:tc>
        <w:tc>
          <w:tcPr>
            <w:tcW w:w="1671" w:type="dxa"/>
            <w:tcBorders>
              <w:top w:val="single" w:sz="4" w:space="0" w:color="FFFFFF"/>
            </w:tcBorders>
            <w:shd w:val="clear" w:color="auto" w:fill="auto"/>
            <w:vAlign w:val="center"/>
          </w:tcPr>
          <w:p w14:paraId="32FD8560" w14:textId="77777777" w:rsidR="00A27568" w:rsidRPr="002A526B" w:rsidRDefault="00A27568" w:rsidP="00BA0797">
            <w:pPr>
              <w:spacing w:after="0" w:line="240" w:lineRule="auto"/>
              <w:jc w:val="center"/>
              <w:rPr>
                <w:rFonts w:ascii="Myriad Pro" w:eastAsia="Times New Roman" w:hAnsi="Myriad Pro" w:cs="Arial CYR"/>
                <w:b/>
                <w:bCs/>
                <w:sz w:val="18"/>
                <w:szCs w:val="18"/>
                <w:lang w:eastAsia="ru-RU"/>
              </w:rPr>
            </w:pPr>
            <w:r w:rsidRPr="002A526B">
              <w:rPr>
                <w:rFonts w:ascii="Myriad Pro" w:eastAsia="Times New Roman" w:hAnsi="Myriad Pro" w:cs="Arial CYR"/>
                <w:b/>
                <w:bCs/>
                <w:sz w:val="18"/>
                <w:szCs w:val="18"/>
                <w:lang w:eastAsia="ru-RU"/>
              </w:rPr>
              <w:t>28</w:t>
            </w:r>
            <w:r w:rsidR="00834137" w:rsidRPr="002A526B">
              <w:rPr>
                <w:rFonts w:ascii="Myriad Pro" w:eastAsia="Times New Roman" w:hAnsi="Myriad Pro" w:cs="Arial CYR"/>
                <w:b/>
                <w:bCs/>
                <w:sz w:val="18"/>
                <w:szCs w:val="18"/>
                <w:lang w:eastAsia="ru-RU"/>
              </w:rPr>
              <w:t>2 0</w:t>
            </w:r>
            <w:r w:rsidRPr="002A526B">
              <w:rPr>
                <w:rFonts w:ascii="Myriad Pro" w:eastAsia="Times New Roman" w:hAnsi="Myriad Pro" w:cs="Arial CYR"/>
                <w:b/>
                <w:bCs/>
                <w:sz w:val="18"/>
                <w:szCs w:val="18"/>
                <w:lang w:eastAsia="ru-RU"/>
              </w:rPr>
              <w:t>20,72</w:t>
            </w:r>
          </w:p>
        </w:tc>
        <w:tc>
          <w:tcPr>
            <w:tcW w:w="1558" w:type="dxa"/>
            <w:tcBorders>
              <w:top w:val="single" w:sz="4" w:space="0" w:color="FFFFFF"/>
            </w:tcBorders>
            <w:shd w:val="clear" w:color="auto" w:fill="auto"/>
            <w:vAlign w:val="center"/>
          </w:tcPr>
          <w:p w14:paraId="42F27AE8" w14:textId="77777777" w:rsidR="00A27568" w:rsidRPr="002A526B" w:rsidRDefault="00A27568" w:rsidP="00BA0797">
            <w:pPr>
              <w:spacing w:after="0" w:line="240" w:lineRule="auto"/>
              <w:jc w:val="center"/>
              <w:rPr>
                <w:rFonts w:ascii="Myriad Pro" w:eastAsia="Times New Roman" w:hAnsi="Myriad Pro" w:cs="Arial CYR"/>
                <w:b/>
                <w:bCs/>
                <w:sz w:val="18"/>
                <w:szCs w:val="18"/>
                <w:lang w:eastAsia="ru-RU"/>
              </w:rPr>
            </w:pPr>
            <w:r w:rsidRPr="002A526B">
              <w:rPr>
                <w:rFonts w:ascii="Myriad Pro" w:eastAsia="Times New Roman" w:hAnsi="Myriad Pro" w:cs="Arial CYR"/>
                <w:b/>
                <w:bCs/>
                <w:sz w:val="18"/>
                <w:szCs w:val="18"/>
                <w:lang w:eastAsia="ru-RU"/>
              </w:rPr>
              <w:t>25</w:t>
            </w:r>
            <w:r w:rsidR="00834137" w:rsidRPr="002A526B">
              <w:rPr>
                <w:rFonts w:ascii="Myriad Pro" w:eastAsia="Times New Roman" w:hAnsi="Myriad Pro" w:cs="Arial CYR"/>
                <w:b/>
                <w:bCs/>
                <w:sz w:val="18"/>
                <w:szCs w:val="18"/>
                <w:lang w:eastAsia="ru-RU"/>
              </w:rPr>
              <w:t>0 7</w:t>
            </w:r>
            <w:r w:rsidRPr="002A526B">
              <w:rPr>
                <w:rFonts w:ascii="Myriad Pro" w:eastAsia="Times New Roman" w:hAnsi="Myriad Pro" w:cs="Arial CYR"/>
                <w:b/>
                <w:bCs/>
                <w:sz w:val="18"/>
                <w:szCs w:val="18"/>
                <w:lang w:eastAsia="ru-RU"/>
              </w:rPr>
              <w:t>58,29</w:t>
            </w:r>
          </w:p>
        </w:tc>
        <w:tc>
          <w:tcPr>
            <w:tcW w:w="1607" w:type="dxa"/>
            <w:tcBorders>
              <w:top w:val="single" w:sz="4" w:space="0" w:color="FFFFFF"/>
            </w:tcBorders>
            <w:shd w:val="clear" w:color="auto" w:fill="auto"/>
            <w:vAlign w:val="center"/>
          </w:tcPr>
          <w:p w14:paraId="6B61F79C" w14:textId="77777777" w:rsidR="00A27568" w:rsidRPr="002A526B" w:rsidRDefault="00A27568" w:rsidP="00BA0797">
            <w:pPr>
              <w:spacing w:after="0" w:line="240" w:lineRule="auto"/>
              <w:jc w:val="center"/>
              <w:rPr>
                <w:rFonts w:ascii="Myriad Pro" w:eastAsia="Times New Roman" w:hAnsi="Myriad Pro" w:cs="Arial CYR"/>
                <w:b/>
                <w:bCs/>
                <w:sz w:val="18"/>
                <w:szCs w:val="18"/>
                <w:lang w:eastAsia="ru-RU"/>
              </w:rPr>
            </w:pPr>
            <w:r w:rsidRPr="002A526B">
              <w:rPr>
                <w:rFonts w:ascii="Myriad Pro" w:eastAsia="Times New Roman" w:hAnsi="Myriad Pro" w:cs="Arial CYR"/>
                <w:b/>
                <w:bCs/>
                <w:sz w:val="18"/>
                <w:szCs w:val="18"/>
                <w:lang w:eastAsia="ru-RU"/>
              </w:rPr>
              <w:t>25</w:t>
            </w:r>
            <w:r w:rsidR="00834137" w:rsidRPr="002A526B">
              <w:rPr>
                <w:rFonts w:ascii="Myriad Pro" w:eastAsia="Times New Roman" w:hAnsi="Myriad Pro" w:cs="Arial CYR"/>
                <w:b/>
                <w:bCs/>
                <w:sz w:val="18"/>
                <w:szCs w:val="18"/>
                <w:lang w:eastAsia="ru-RU"/>
              </w:rPr>
              <w:t>0 7</w:t>
            </w:r>
            <w:r w:rsidRPr="002A526B">
              <w:rPr>
                <w:rFonts w:ascii="Myriad Pro" w:eastAsia="Times New Roman" w:hAnsi="Myriad Pro" w:cs="Arial CYR"/>
                <w:b/>
                <w:bCs/>
                <w:sz w:val="18"/>
                <w:szCs w:val="18"/>
                <w:lang w:eastAsia="ru-RU"/>
              </w:rPr>
              <w:t>63,56</w:t>
            </w:r>
          </w:p>
        </w:tc>
        <w:tc>
          <w:tcPr>
            <w:tcW w:w="1539" w:type="dxa"/>
            <w:tcBorders>
              <w:top w:val="single" w:sz="4" w:space="0" w:color="FFFFFF"/>
            </w:tcBorders>
            <w:shd w:val="clear" w:color="auto" w:fill="auto"/>
            <w:vAlign w:val="center"/>
          </w:tcPr>
          <w:p w14:paraId="28651A01" w14:textId="77777777" w:rsidR="00A27568" w:rsidRPr="00667CD4" w:rsidRDefault="00A27568" w:rsidP="00BA0797">
            <w:pPr>
              <w:spacing w:after="0" w:line="240" w:lineRule="auto"/>
              <w:jc w:val="center"/>
              <w:rPr>
                <w:rFonts w:ascii="Myriad Pro" w:eastAsia="Times New Roman" w:hAnsi="Myriad Pro" w:cs="Arial CYR"/>
                <w:b/>
                <w:bCs/>
                <w:sz w:val="18"/>
                <w:szCs w:val="18"/>
                <w:lang w:eastAsia="ru-RU"/>
              </w:rPr>
            </w:pPr>
            <w:r w:rsidRPr="00667CD4">
              <w:rPr>
                <w:rFonts w:ascii="Myriad Pro" w:eastAsia="Times New Roman" w:hAnsi="Myriad Pro" w:cs="Arial CYR"/>
                <w:b/>
                <w:bCs/>
                <w:sz w:val="18"/>
                <w:szCs w:val="18"/>
                <w:lang w:eastAsia="ru-RU"/>
              </w:rPr>
              <w:t>25</w:t>
            </w:r>
            <w:r w:rsidR="009C7B3E" w:rsidRPr="00667CD4">
              <w:rPr>
                <w:rFonts w:ascii="Myriad Pro" w:eastAsia="Times New Roman" w:hAnsi="Myriad Pro" w:cs="Arial CYR"/>
                <w:b/>
                <w:bCs/>
                <w:sz w:val="18"/>
                <w:szCs w:val="18"/>
                <w:lang w:eastAsia="ru-RU"/>
              </w:rPr>
              <w:t>2 8</w:t>
            </w:r>
            <w:r w:rsidRPr="00667CD4">
              <w:rPr>
                <w:rFonts w:ascii="Myriad Pro" w:eastAsia="Times New Roman" w:hAnsi="Myriad Pro" w:cs="Arial CYR"/>
                <w:b/>
                <w:bCs/>
                <w:sz w:val="18"/>
                <w:szCs w:val="18"/>
                <w:lang w:eastAsia="ru-RU"/>
              </w:rPr>
              <w:t>08,62</w:t>
            </w:r>
          </w:p>
        </w:tc>
      </w:tr>
      <w:tr w:rsidR="00041343" w:rsidRPr="00667CD4" w14:paraId="4F773403" w14:textId="77777777">
        <w:trPr>
          <w:cantSplit/>
        </w:trPr>
        <w:tc>
          <w:tcPr>
            <w:tcW w:w="3339" w:type="dxa"/>
            <w:shd w:val="clear" w:color="auto" w:fill="auto"/>
            <w:vAlign w:val="center"/>
          </w:tcPr>
          <w:p w14:paraId="1A11383A"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Основные материалы</w:t>
            </w:r>
          </w:p>
        </w:tc>
        <w:tc>
          <w:tcPr>
            <w:tcW w:w="1671" w:type="dxa"/>
            <w:shd w:val="clear" w:color="auto" w:fill="auto"/>
            <w:vAlign w:val="center"/>
          </w:tcPr>
          <w:p w14:paraId="21A6C5B1"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6</w:t>
            </w:r>
            <w:r w:rsidR="00834137" w:rsidRPr="00667CD4">
              <w:rPr>
                <w:rFonts w:ascii="Myriad Pro" w:eastAsia="Times New Roman" w:hAnsi="Myriad Pro" w:cs="Arial CYR"/>
                <w:sz w:val="18"/>
                <w:szCs w:val="18"/>
                <w:lang w:eastAsia="ru-RU"/>
              </w:rPr>
              <w:t>0 2</w:t>
            </w:r>
            <w:r w:rsidRPr="00667CD4">
              <w:rPr>
                <w:rFonts w:ascii="Myriad Pro" w:eastAsia="Times New Roman" w:hAnsi="Myriad Pro" w:cs="Arial CYR"/>
                <w:sz w:val="18"/>
                <w:szCs w:val="18"/>
                <w:lang w:eastAsia="ru-RU"/>
              </w:rPr>
              <w:t>77,34</w:t>
            </w:r>
          </w:p>
        </w:tc>
        <w:tc>
          <w:tcPr>
            <w:tcW w:w="1558" w:type="dxa"/>
            <w:shd w:val="clear" w:color="auto" w:fill="auto"/>
            <w:vAlign w:val="center"/>
          </w:tcPr>
          <w:p w14:paraId="15FAC8C2"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w:t>
            </w:r>
            <w:r w:rsidR="00834137" w:rsidRPr="00667CD4">
              <w:rPr>
                <w:rFonts w:ascii="Myriad Pro" w:eastAsia="Times New Roman" w:hAnsi="Myriad Pro" w:cs="Arial CYR"/>
                <w:sz w:val="18"/>
                <w:szCs w:val="18"/>
                <w:lang w:eastAsia="ru-RU"/>
              </w:rPr>
              <w:t>9 6</w:t>
            </w:r>
            <w:r w:rsidRPr="00667CD4">
              <w:rPr>
                <w:rFonts w:ascii="Myriad Pro" w:eastAsia="Times New Roman" w:hAnsi="Myriad Pro" w:cs="Arial CYR"/>
                <w:sz w:val="18"/>
                <w:szCs w:val="18"/>
                <w:lang w:eastAsia="ru-RU"/>
              </w:rPr>
              <w:t>42,96</w:t>
            </w:r>
          </w:p>
        </w:tc>
        <w:tc>
          <w:tcPr>
            <w:tcW w:w="1607" w:type="dxa"/>
            <w:shd w:val="clear" w:color="auto" w:fill="auto"/>
            <w:vAlign w:val="center"/>
          </w:tcPr>
          <w:p w14:paraId="50F46975"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w:t>
            </w:r>
            <w:r w:rsidR="00834137" w:rsidRPr="00667CD4">
              <w:rPr>
                <w:rFonts w:ascii="Myriad Pro" w:eastAsia="Times New Roman" w:hAnsi="Myriad Pro" w:cs="Arial CYR"/>
                <w:sz w:val="18"/>
                <w:szCs w:val="18"/>
                <w:lang w:eastAsia="ru-RU"/>
              </w:rPr>
              <w:t>9 6</w:t>
            </w:r>
            <w:r w:rsidRPr="00667CD4">
              <w:rPr>
                <w:rFonts w:ascii="Myriad Pro" w:eastAsia="Times New Roman" w:hAnsi="Myriad Pro" w:cs="Arial CYR"/>
                <w:sz w:val="18"/>
                <w:szCs w:val="18"/>
                <w:lang w:eastAsia="ru-RU"/>
              </w:rPr>
              <w:t>44,22</w:t>
            </w:r>
          </w:p>
        </w:tc>
        <w:tc>
          <w:tcPr>
            <w:tcW w:w="1539" w:type="dxa"/>
            <w:shd w:val="clear" w:color="auto" w:fill="auto"/>
            <w:vAlign w:val="center"/>
          </w:tcPr>
          <w:p w14:paraId="4B7E8312"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w:t>
            </w:r>
            <w:r w:rsidR="00834137" w:rsidRPr="00667CD4">
              <w:rPr>
                <w:rFonts w:ascii="Myriad Pro" w:eastAsia="Times New Roman" w:hAnsi="Myriad Pro" w:cs="Arial CYR"/>
                <w:sz w:val="18"/>
                <w:szCs w:val="18"/>
                <w:lang w:eastAsia="ru-RU"/>
              </w:rPr>
              <w:t>9 6</w:t>
            </w:r>
            <w:r w:rsidRPr="00667CD4">
              <w:rPr>
                <w:rFonts w:ascii="Myriad Pro" w:eastAsia="Times New Roman" w:hAnsi="Myriad Pro" w:cs="Arial CYR"/>
                <w:sz w:val="18"/>
                <w:szCs w:val="18"/>
                <w:lang w:eastAsia="ru-RU"/>
              </w:rPr>
              <w:t>44,22</w:t>
            </w:r>
          </w:p>
        </w:tc>
      </w:tr>
      <w:tr w:rsidR="00041343" w:rsidRPr="00667CD4" w14:paraId="2497EF02" w14:textId="77777777">
        <w:trPr>
          <w:cantSplit/>
        </w:trPr>
        <w:tc>
          <w:tcPr>
            <w:tcW w:w="3339" w:type="dxa"/>
            <w:shd w:val="clear" w:color="auto" w:fill="auto"/>
            <w:vAlign w:val="center"/>
          </w:tcPr>
          <w:p w14:paraId="2B133534"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Вспомогательные материалы</w:t>
            </w:r>
          </w:p>
        </w:tc>
        <w:tc>
          <w:tcPr>
            <w:tcW w:w="1671" w:type="dxa"/>
            <w:shd w:val="clear" w:color="auto" w:fill="auto"/>
            <w:vAlign w:val="center"/>
          </w:tcPr>
          <w:p w14:paraId="1AECC4C4"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6 9</w:t>
            </w:r>
            <w:r w:rsidRPr="00667CD4">
              <w:rPr>
                <w:rFonts w:ascii="Myriad Pro" w:eastAsia="Times New Roman" w:hAnsi="Myriad Pro" w:cs="Arial CYR"/>
                <w:sz w:val="18"/>
                <w:szCs w:val="18"/>
                <w:lang w:eastAsia="ru-RU"/>
              </w:rPr>
              <w:t>71,58</w:t>
            </w:r>
          </w:p>
        </w:tc>
        <w:tc>
          <w:tcPr>
            <w:tcW w:w="1558" w:type="dxa"/>
            <w:shd w:val="clear" w:color="auto" w:fill="auto"/>
            <w:vAlign w:val="center"/>
          </w:tcPr>
          <w:p w14:paraId="08454183"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6 5</w:t>
            </w:r>
            <w:r w:rsidRPr="00667CD4">
              <w:rPr>
                <w:rFonts w:ascii="Myriad Pro" w:eastAsia="Times New Roman" w:hAnsi="Myriad Pro" w:cs="Arial CYR"/>
                <w:sz w:val="18"/>
                <w:szCs w:val="18"/>
                <w:lang w:eastAsia="ru-RU"/>
              </w:rPr>
              <w:t>82,48</w:t>
            </w:r>
          </w:p>
        </w:tc>
        <w:tc>
          <w:tcPr>
            <w:tcW w:w="1607" w:type="dxa"/>
            <w:shd w:val="clear" w:color="auto" w:fill="auto"/>
            <w:vAlign w:val="center"/>
          </w:tcPr>
          <w:p w14:paraId="63EEFBCE"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6 5</w:t>
            </w:r>
            <w:r w:rsidRPr="00667CD4">
              <w:rPr>
                <w:rFonts w:ascii="Myriad Pro" w:eastAsia="Times New Roman" w:hAnsi="Myriad Pro" w:cs="Arial CYR"/>
                <w:sz w:val="18"/>
                <w:szCs w:val="18"/>
                <w:lang w:eastAsia="ru-RU"/>
              </w:rPr>
              <w:t>83,25</w:t>
            </w:r>
          </w:p>
        </w:tc>
        <w:tc>
          <w:tcPr>
            <w:tcW w:w="1539" w:type="dxa"/>
            <w:shd w:val="clear" w:color="auto" w:fill="auto"/>
            <w:vAlign w:val="center"/>
          </w:tcPr>
          <w:p w14:paraId="623EF709"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6 5</w:t>
            </w:r>
            <w:r w:rsidRPr="00667CD4">
              <w:rPr>
                <w:rFonts w:ascii="Myriad Pro" w:eastAsia="Times New Roman" w:hAnsi="Myriad Pro" w:cs="Arial CYR"/>
                <w:sz w:val="18"/>
                <w:szCs w:val="18"/>
                <w:lang w:eastAsia="ru-RU"/>
              </w:rPr>
              <w:t>83,25</w:t>
            </w:r>
          </w:p>
        </w:tc>
      </w:tr>
      <w:tr w:rsidR="00041343" w:rsidRPr="00667CD4" w14:paraId="7CF15B08" w14:textId="77777777">
        <w:trPr>
          <w:cantSplit/>
        </w:trPr>
        <w:tc>
          <w:tcPr>
            <w:tcW w:w="3339" w:type="dxa"/>
            <w:shd w:val="clear" w:color="auto" w:fill="auto"/>
            <w:vAlign w:val="center"/>
          </w:tcPr>
          <w:p w14:paraId="73B8F84A"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Инструменты и инвентарь</w:t>
            </w:r>
          </w:p>
        </w:tc>
        <w:tc>
          <w:tcPr>
            <w:tcW w:w="1671" w:type="dxa"/>
            <w:shd w:val="clear" w:color="auto" w:fill="auto"/>
            <w:vAlign w:val="center"/>
          </w:tcPr>
          <w:p w14:paraId="1A1A238C"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8 9</w:t>
            </w:r>
            <w:r w:rsidR="00A27568" w:rsidRPr="00667CD4">
              <w:rPr>
                <w:rFonts w:ascii="Myriad Pro" w:eastAsia="Times New Roman" w:hAnsi="Myriad Pro" w:cs="Arial CYR"/>
                <w:sz w:val="18"/>
                <w:szCs w:val="18"/>
                <w:lang w:eastAsia="ru-RU"/>
              </w:rPr>
              <w:t>75,77</w:t>
            </w:r>
          </w:p>
        </w:tc>
        <w:tc>
          <w:tcPr>
            <w:tcW w:w="1558" w:type="dxa"/>
            <w:shd w:val="clear" w:color="auto" w:fill="auto"/>
            <w:vAlign w:val="center"/>
          </w:tcPr>
          <w:p w14:paraId="77D284A7"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8 8</w:t>
            </w:r>
            <w:r w:rsidR="00A27568" w:rsidRPr="00667CD4">
              <w:rPr>
                <w:rFonts w:ascii="Myriad Pro" w:eastAsia="Times New Roman" w:hAnsi="Myriad Pro" w:cs="Arial CYR"/>
                <w:sz w:val="18"/>
                <w:szCs w:val="18"/>
                <w:lang w:eastAsia="ru-RU"/>
              </w:rPr>
              <w:t>81,30</w:t>
            </w:r>
          </w:p>
        </w:tc>
        <w:tc>
          <w:tcPr>
            <w:tcW w:w="1607" w:type="dxa"/>
            <w:shd w:val="clear" w:color="auto" w:fill="auto"/>
            <w:vAlign w:val="center"/>
          </w:tcPr>
          <w:p w14:paraId="6237EFDB"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8 8</w:t>
            </w:r>
            <w:r w:rsidR="00A27568" w:rsidRPr="00667CD4">
              <w:rPr>
                <w:rFonts w:ascii="Myriad Pro" w:eastAsia="Times New Roman" w:hAnsi="Myriad Pro" w:cs="Arial CYR"/>
                <w:sz w:val="18"/>
                <w:szCs w:val="18"/>
                <w:lang w:eastAsia="ru-RU"/>
              </w:rPr>
              <w:t>81,49</w:t>
            </w:r>
          </w:p>
        </w:tc>
        <w:tc>
          <w:tcPr>
            <w:tcW w:w="1539" w:type="dxa"/>
            <w:shd w:val="clear" w:color="auto" w:fill="auto"/>
            <w:vAlign w:val="center"/>
          </w:tcPr>
          <w:p w14:paraId="16F981B3"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8 8</w:t>
            </w:r>
            <w:r w:rsidR="00A27568" w:rsidRPr="00667CD4">
              <w:rPr>
                <w:rFonts w:ascii="Myriad Pro" w:eastAsia="Times New Roman" w:hAnsi="Myriad Pro" w:cs="Arial CYR"/>
                <w:sz w:val="18"/>
                <w:szCs w:val="18"/>
                <w:lang w:eastAsia="ru-RU"/>
              </w:rPr>
              <w:t>81,49</w:t>
            </w:r>
          </w:p>
        </w:tc>
      </w:tr>
      <w:tr w:rsidR="00041343" w:rsidRPr="00667CD4" w14:paraId="30BE75A1" w14:textId="77777777">
        <w:trPr>
          <w:cantSplit/>
        </w:trPr>
        <w:tc>
          <w:tcPr>
            <w:tcW w:w="3339" w:type="dxa"/>
            <w:shd w:val="clear" w:color="auto" w:fill="auto"/>
            <w:vAlign w:val="center"/>
          </w:tcPr>
          <w:p w14:paraId="523E4C26"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Строительные материалы</w:t>
            </w:r>
          </w:p>
        </w:tc>
        <w:tc>
          <w:tcPr>
            <w:tcW w:w="1671" w:type="dxa"/>
            <w:shd w:val="clear" w:color="auto" w:fill="auto"/>
            <w:vAlign w:val="center"/>
          </w:tcPr>
          <w:p w14:paraId="3AFC2C97"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3 9</w:t>
            </w:r>
            <w:r w:rsidR="00A27568" w:rsidRPr="00667CD4">
              <w:rPr>
                <w:rFonts w:ascii="Myriad Pro" w:eastAsia="Times New Roman" w:hAnsi="Myriad Pro" w:cs="Arial CYR"/>
                <w:sz w:val="18"/>
                <w:szCs w:val="18"/>
                <w:lang w:eastAsia="ru-RU"/>
              </w:rPr>
              <w:t>49,16</w:t>
            </w:r>
          </w:p>
        </w:tc>
        <w:tc>
          <w:tcPr>
            <w:tcW w:w="1558" w:type="dxa"/>
            <w:shd w:val="clear" w:color="auto" w:fill="auto"/>
            <w:vAlign w:val="center"/>
          </w:tcPr>
          <w:p w14:paraId="77476E13"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3 9</w:t>
            </w:r>
            <w:r w:rsidR="00A27568" w:rsidRPr="00667CD4">
              <w:rPr>
                <w:rFonts w:ascii="Myriad Pro" w:eastAsia="Times New Roman" w:hAnsi="Myriad Pro" w:cs="Arial CYR"/>
                <w:sz w:val="18"/>
                <w:szCs w:val="18"/>
                <w:lang w:eastAsia="ru-RU"/>
              </w:rPr>
              <w:t>07,60</w:t>
            </w:r>
          </w:p>
        </w:tc>
        <w:tc>
          <w:tcPr>
            <w:tcW w:w="1607" w:type="dxa"/>
            <w:shd w:val="clear" w:color="auto" w:fill="auto"/>
            <w:vAlign w:val="center"/>
          </w:tcPr>
          <w:p w14:paraId="0A56CB36"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3 9</w:t>
            </w:r>
            <w:r w:rsidR="00A27568" w:rsidRPr="00667CD4">
              <w:rPr>
                <w:rFonts w:ascii="Myriad Pro" w:eastAsia="Times New Roman" w:hAnsi="Myriad Pro" w:cs="Arial CYR"/>
                <w:sz w:val="18"/>
                <w:szCs w:val="18"/>
                <w:lang w:eastAsia="ru-RU"/>
              </w:rPr>
              <w:t>07,68</w:t>
            </w:r>
          </w:p>
        </w:tc>
        <w:tc>
          <w:tcPr>
            <w:tcW w:w="1539" w:type="dxa"/>
            <w:shd w:val="clear" w:color="auto" w:fill="auto"/>
            <w:vAlign w:val="center"/>
          </w:tcPr>
          <w:p w14:paraId="3EBE9748"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3 9</w:t>
            </w:r>
            <w:r w:rsidR="00A27568" w:rsidRPr="00667CD4">
              <w:rPr>
                <w:rFonts w:ascii="Myriad Pro" w:eastAsia="Times New Roman" w:hAnsi="Myriad Pro" w:cs="Arial CYR"/>
                <w:sz w:val="18"/>
                <w:szCs w:val="18"/>
                <w:lang w:eastAsia="ru-RU"/>
              </w:rPr>
              <w:t>07,68</w:t>
            </w:r>
          </w:p>
        </w:tc>
      </w:tr>
      <w:tr w:rsidR="00041343" w:rsidRPr="00667CD4" w14:paraId="4AF5CBD7" w14:textId="77777777">
        <w:trPr>
          <w:cantSplit/>
        </w:trPr>
        <w:tc>
          <w:tcPr>
            <w:tcW w:w="3339" w:type="dxa"/>
            <w:shd w:val="clear" w:color="auto" w:fill="auto"/>
            <w:vAlign w:val="center"/>
          </w:tcPr>
          <w:p w14:paraId="15B37E7A"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Горюче-смазочные материалы</w:t>
            </w:r>
          </w:p>
        </w:tc>
        <w:tc>
          <w:tcPr>
            <w:tcW w:w="1671" w:type="dxa"/>
            <w:shd w:val="clear" w:color="auto" w:fill="auto"/>
            <w:vAlign w:val="center"/>
          </w:tcPr>
          <w:p w14:paraId="2207D1C2"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7</w:t>
            </w:r>
            <w:r w:rsidR="00834137" w:rsidRPr="00667CD4">
              <w:rPr>
                <w:rFonts w:ascii="Myriad Pro" w:eastAsia="Times New Roman" w:hAnsi="Myriad Pro" w:cs="Arial CYR"/>
                <w:sz w:val="18"/>
                <w:szCs w:val="18"/>
                <w:lang w:eastAsia="ru-RU"/>
              </w:rPr>
              <w:t>5 7</w:t>
            </w:r>
            <w:r w:rsidRPr="00667CD4">
              <w:rPr>
                <w:rFonts w:ascii="Myriad Pro" w:eastAsia="Times New Roman" w:hAnsi="Myriad Pro" w:cs="Arial CYR"/>
                <w:sz w:val="18"/>
                <w:szCs w:val="18"/>
                <w:lang w:eastAsia="ru-RU"/>
              </w:rPr>
              <w:t>97,78</w:t>
            </w:r>
          </w:p>
        </w:tc>
        <w:tc>
          <w:tcPr>
            <w:tcW w:w="1558" w:type="dxa"/>
            <w:shd w:val="clear" w:color="auto" w:fill="auto"/>
            <w:vAlign w:val="center"/>
          </w:tcPr>
          <w:p w14:paraId="2106C53D"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7</w:t>
            </w:r>
            <w:r w:rsidR="00834137" w:rsidRPr="00667CD4">
              <w:rPr>
                <w:rFonts w:ascii="Myriad Pro" w:eastAsia="Times New Roman" w:hAnsi="Myriad Pro" w:cs="Arial CYR"/>
                <w:sz w:val="18"/>
                <w:szCs w:val="18"/>
                <w:lang w:eastAsia="ru-RU"/>
              </w:rPr>
              <w:t>4 9</w:t>
            </w:r>
            <w:r w:rsidRPr="00667CD4">
              <w:rPr>
                <w:rFonts w:ascii="Myriad Pro" w:eastAsia="Times New Roman" w:hAnsi="Myriad Pro" w:cs="Arial CYR"/>
                <w:sz w:val="18"/>
                <w:szCs w:val="18"/>
                <w:lang w:eastAsia="ru-RU"/>
              </w:rPr>
              <w:t>80,71</w:t>
            </w:r>
          </w:p>
        </w:tc>
        <w:tc>
          <w:tcPr>
            <w:tcW w:w="1607" w:type="dxa"/>
            <w:shd w:val="clear" w:color="auto" w:fill="auto"/>
            <w:vAlign w:val="center"/>
          </w:tcPr>
          <w:p w14:paraId="1BC96CC2"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7</w:t>
            </w:r>
            <w:r w:rsidR="00834137" w:rsidRPr="00667CD4">
              <w:rPr>
                <w:rFonts w:ascii="Myriad Pro" w:eastAsia="Times New Roman" w:hAnsi="Myriad Pro" w:cs="Arial CYR"/>
                <w:sz w:val="18"/>
                <w:szCs w:val="18"/>
                <w:lang w:eastAsia="ru-RU"/>
              </w:rPr>
              <w:t>4 9</w:t>
            </w:r>
            <w:r w:rsidRPr="00667CD4">
              <w:rPr>
                <w:rFonts w:ascii="Myriad Pro" w:eastAsia="Times New Roman" w:hAnsi="Myriad Pro" w:cs="Arial CYR"/>
                <w:sz w:val="18"/>
                <w:szCs w:val="18"/>
                <w:lang w:eastAsia="ru-RU"/>
              </w:rPr>
              <w:t>82,28</w:t>
            </w:r>
          </w:p>
        </w:tc>
        <w:tc>
          <w:tcPr>
            <w:tcW w:w="1539" w:type="dxa"/>
            <w:shd w:val="clear" w:color="auto" w:fill="auto"/>
            <w:vAlign w:val="center"/>
          </w:tcPr>
          <w:p w14:paraId="195E1FC7"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7</w:t>
            </w:r>
            <w:r w:rsidR="00834137" w:rsidRPr="00667CD4">
              <w:rPr>
                <w:rFonts w:ascii="Myriad Pro" w:eastAsia="Times New Roman" w:hAnsi="Myriad Pro" w:cs="Arial CYR"/>
                <w:sz w:val="18"/>
                <w:szCs w:val="18"/>
                <w:lang w:eastAsia="ru-RU"/>
              </w:rPr>
              <w:t>4 9</w:t>
            </w:r>
            <w:r w:rsidRPr="00667CD4">
              <w:rPr>
                <w:rFonts w:ascii="Myriad Pro" w:eastAsia="Times New Roman" w:hAnsi="Myriad Pro" w:cs="Arial CYR"/>
                <w:sz w:val="18"/>
                <w:szCs w:val="18"/>
                <w:lang w:eastAsia="ru-RU"/>
              </w:rPr>
              <w:t>82,28</w:t>
            </w:r>
          </w:p>
        </w:tc>
      </w:tr>
      <w:tr w:rsidR="00041343" w:rsidRPr="00667CD4" w14:paraId="1FE5E3B6" w14:textId="77777777">
        <w:trPr>
          <w:cantSplit/>
        </w:trPr>
        <w:tc>
          <w:tcPr>
            <w:tcW w:w="3339" w:type="dxa"/>
            <w:shd w:val="clear" w:color="auto" w:fill="auto"/>
            <w:vAlign w:val="center"/>
          </w:tcPr>
          <w:p w14:paraId="5299D9EF"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Спецодежда, спецобувь, термостойкие комплекты</w:t>
            </w:r>
          </w:p>
        </w:tc>
        <w:tc>
          <w:tcPr>
            <w:tcW w:w="1671" w:type="dxa"/>
            <w:shd w:val="clear" w:color="auto" w:fill="auto"/>
            <w:vAlign w:val="center"/>
          </w:tcPr>
          <w:p w14:paraId="734A9610"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w:t>
            </w:r>
            <w:r w:rsidR="00834137" w:rsidRPr="00667CD4">
              <w:rPr>
                <w:rFonts w:ascii="Myriad Pro" w:eastAsia="Times New Roman" w:hAnsi="Myriad Pro" w:cs="Arial CYR"/>
                <w:sz w:val="18"/>
                <w:szCs w:val="18"/>
                <w:lang w:eastAsia="ru-RU"/>
              </w:rPr>
              <w:t>6 6</w:t>
            </w:r>
            <w:r w:rsidRPr="00667CD4">
              <w:rPr>
                <w:rFonts w:ascii="Myriad Pro" w:eastAsia="Times New Roman" w:hAnsi="Myriad Pro" w:cs="Arial CYR"/>
                <w:sz w:val="18"/>
                <w:szCs w:val="18"/>
                <w:lang w:eastAsia="ru-RU"/>
              </w:rPr>
              <w:t>23,61</w:t>
            </w:r>
          </w:p>
        </w:tc>
        <w:tc>
          <w:tcPr>
            <w:tcW w:w="1558" w:type="dxa"/>
            <w:shd w:val="clear" w:color="auto" w:fill="auto"/>
            <w:vAlign w:val="center"/>
          </w:tcPr>
          <w:p w14:paraId="0F6BE7C4"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7 6</w:t>
            </w:r>
            <w:r w:rsidRPr="00667CD4">
              <w:rPr>
                <w:rFonts w:ascii="Myriad Pro" w:eastAsia="Times New Roman" w:hAnsi="Myriad Pro" w:cs="Arial CYR"/>
                <w:sz w:val="18"/>
                <w:szCs w:val="18"/>
                <w:lang w:eastAsia="ru-RU"/>
              </w:rPr>
              <w:t>47,53</w:t>
            </w:r>
          </w:p>
        </w:tc>
        <w:tc>
          <w:tcPr>
            <w:tcW w:w="1607" w:type="dxa"/>
            <w:shd w:val="clear" w:color="auto" w:fill="auto"/>
            <w:vAlign w:val="center"/>
          </w:tcPr>
          <w:p w14:paraId="39A6F8BC"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7 6</w:t>
            </w:r>
            <w:r w:rsidRPr="00667CD4">
              <w:rPr>
                <w:rFonts w:ascii="Myriad Pro" w:eastAsia="Times New Roman" w:hAnsi="Myriad Pro" w:cs="Arial CYR"/>
                <w:sz w:val="18"/>
                <w:szCs w:val="18"/>
                <w:lang w:eastAsia="ru-RU"/>
              </w:rPr>
              <w:t>48,32</w:t>
            </w:r>
          </w:p>
        </w:tc>
        <w:tc>
          <w:tcPr>
            <w:tcW w:w="1539" w:type="dxa"/>
            <w:shd w:val="clear" w:color="auto" w:fill="auto"/>
            <w:vAlign w:val="center"/>
          </w:tcPr>
          <w:p w14:paraId="55A1166B"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3</w:t>
            </w:r>
            <w:r w:rsidR="00834137" w:rsidRPr="00667CD4">
              <w:rPr>
                <w:rFonts w:ascii="Myriad Pro" w:eastAsia="Times New Roman" w:hAnsi="Myriad Pro" w:cs="Arial CYR"/>
                <w:sz w:val="18"/>
                <w:szCs w:val="18"/>
                <w:lang w:eastAsia="ru-RU"/>
              </w:rPr>
              <w:t>7 6</w:t>
            </w:r>
            <w:r w:rsidRPr="00667CD4">
              <w:rPr>
                <w:rFonts w:ascii="Myriad Pro" w:eastAsia="Times New Roman" w:hAnsi="Myriad Pro" w:cs="Arial CYR"/>
                <w:sz w:val="18"/>
                <w:szCs w:val="18"/>
                <w:lang w:eastAsia="ru-RU"/>
              </w:rPr>
              <w:t>48,32</w:t>
            </w:r>
          </w:p>
        </w:tc>
      </w:tr>
      <w:tr w:rsidR="00041343" w:rsidRPr="00667CD4" w14:paraId="11A5E033" w14:textId="77777777">
        <w:trPr>
          <w:cantSplit/>
        </w:trPr>
        <w:tc>
          <w:tcPr>
            <w:tcW w:w="3339" w:type="dxa"/>
            <w:shd w:val="clear" w:color="auto" w:fill="auto"/>
            <w:vAlign w:val="center"/>
          </w:tcPr>
          <w:p w14:paraId="515D729E"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Средства индивидуальной защиты</w:t>
            </w:r>
          </w:p>
        </w:tc>
        <w:tc>
          <w:tcPr>
            <w:tcW w:w="1671" w:type="dxa"/>
            <w:shd w:val="clear" w:color="auto" w:fill="auto"/>
            <w:vAlign w:val="center"/>
          </w:tcPr>
          <w:p w14:paraId="0902E567"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1</w:t>
            </w:r>
            <w:r w:rsidR="009C7B3E" w:rsidRPr="00667CD4">
              <w:rPr>
                <w:rFonts w:ascii="Myriad Pro" w:eastAsia="Times New Roman" w:hAnsi="Myriad Pro" w:cs="Arial CYR"/>
                <w:sz w:val="18"/>
                <w:szCs w:val="18"/>
                <w:lang w:eastAsia="ru-RU"/>
              </w:rPr>
              <w:t>3 4</w:t>
            </w:r>
            <w:r w:rsidRPr="00667CD4">
              <w:rPr>
                <w:rFonts w:ascii="Myriad Pro" w:eastAsia="Times New Roman" w:hAnsi="Myriad Pro" w:cs="Arial CYR"/>
                <w:sz w:val="18"/>
                <w:szCs w:val="18"/>
                <w:lang w:eastAsia="ru-RU"/>
              </w:rPr>
              <w:t>75,83</w:t>
            </w:r>
          </w:p>
        </w:tc>
        <w:tc>
          <w:tcPr>
            <w:tcW w:w="1558" w:type="dxa"/>
            <w:shd w:val="clear" w:color="auto" w:fill="auto"/>
            <w:vAlign w:val="center"/>
          </w:tcPr>
          <w:p w14:paraId="4F275744"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5 7</w:t>
            </w:r>
            <w:r w:rsidR="00A27568" w:rsidRPr="00667CD4">
              <w:rPr>
                <w:rFonts w:ascii="Myriad Pro" w:eastAsia="Times New Roman" w:hAnsi="Myriad Pro" w:cs="Arial CYR"/>
                <w:sz w:val="18"/>
                <w:szCs w:val="18"/>
                <w:lang w:eastAsia="ru-RU"/>
              </w:rPr>
              <w:t>28,36</w:t>
            </w:r>
          </w:p>
        </w:tc>
        <w:tc>
          <w:tcPr>
            <w:tcW w:w="1607" w:type="dxa"/>
            <w:shd w:val="clear" w:color="auto" w:fill="auto"/>
            <w:vAlign w:val="center"/>
          </w:tcPr>
          <w:p w14:paraId="334BA40B"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5 7</w:t>
            </w:r>
            <w:r w:rsidR="00A27568" w:rsidRPr="00667CD4">
              <w:rPr>
                <w:rFonts w:ascii="Myriad Pro" w:eastAsia="Times New Roman" w:hAnsi="Myriad Pro" w:cs="Arial CYR"/>
                <w:sz w:val="18"/>
                <w:szCs w:val="18"/>
                <w:lang w:eastAsia="ru-RU"/>
              </w:rPr>
              <w:t>28,48</w:t>
            </w:r>
          </w:p>
        </w:tc>
        <w:tc>
          <w:tcPr>
            <w:tcW w:w="1539" w:type="dxa"/>
            <w:shd w:val="clear" w:color="auto" w:fill="auto"/>
            <w:vAlign w:val="center"/>
          </w:tcPr>
          <w:p w14:paraId="77E119C0"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5 7</w:t>
            </w:r>
            <w:r w:rsidR="00A27568" w:rsidRPr="00667CD4">
              <w:rPr>
                <w:rFonts w:ascii="Myriad Pro" w:eastAsia="Times New Roman" w:hAnsi="Myriad Pro" w:cs="Arial CYR"/>
                <w:sz w:val="18"/>
                <w:szCs w:val="18"/>
                <w:lang w:eastAsia="ru-RU"/>
              </w:rPr>
              <w:t>28,48</w:t>
            </w:r>
          </w:p>
        </w:tc>
      </w:tr>
      <w:tr w:rsidR="00041343" w:rsidRPr="00667CD4" w14:paraId="360BC18E" w14:textId="77777777">
        <w:trPr>
          <w:cantSplit/>
        </w:trPr>
        <w:tc>
          <w:tcPr>
            <w:tcW w:w="3339" w:type="dxa"/>
            <w:shd w:val="clear" w:color="auto" w:fill="auto"/>
            <w:vAlign w:val="center"/>
          </w:tcPr>
          <w:p w14:paraId="2396CB56"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Прочие материалы по охране труда</w:t>
            </w:r>
          </w:p>
        </w:tc>
        <w:tc>
          <w:tcPr>
            <w:tcW w:w="1671" w:type="dxa"/>
            <w:shd w:val="clear" w:color="auto" w:fill="auto"/>
            <w:vAlign w:val="center"/>
          </w:tcPr>
          <w:p w14:paraId="6B036EAB"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9 5</w:t>
            </w:r>
            <w:r w:rsidR="00A27568" w:rsidRPr="00667CD4">
              <w:rPr>
                <w:rFonts w:ascii="Myriad Pro" w:eastAsia="Times New Roman" w:hAnsi="Myriad Pro" w:cs="Arial CYR"/>
                <w:sz w:val="18"/>
                <w:szCs w:val="18"/>
                <w:lang w:eastAsia="ru-RU"/>
              </w:rPr>
              <w:t>97,95</w:t>
            </w:r>
          </w:p>
        </w:tc>
        <w:tc>
          <w:tcPr>
            <w:tcW w:w="1558" w:type="dxa"/>
            <w:shd w:val="clear" w:color="auto" w:fill="auto"/>
            <w:vAlign w:val="center"/>
          </w:tcPr>
          <w:p w14:paraId="7DB97A72"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9 4</w:t>
            </w:r>
            <w:r w:rsidR="00A27568" w:rsidRPr="00667CD4">
              <w:rPr>
                <w:rFonts w:ascii="Myriad Pro" w:eastAsia="Times New Roman" w:hAnsi="Myriad Pro" w:cs="Arial CYR"/>
                <w:sz w:val="18"/>
                <w:szCs w:val="18"/>
                <w:lang w:eastAsia="ru-RU"/>
              </w:rPr>
              <w:t>96,94</w:t>
            </w:r>
          </w:p>
        </w:tc>
        <w:tc>
          <w:tcPr>
            <w:tcW w:w="1607" w:type="dxa"/>
            <w:shd w:val="clear" w:color="auto" w:fill="auto"/>
            <w:vAlign w:val="center"/>
          </w:tcPr>
          <w:p w14:paraId="4F9B7002"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9 4</w:t>
            </w:r>
            <w:r w:rsidR="00A27568" w:rsidRPr="00667CD4">
              <w:rPr>
                <w:rFonts w:ascii="Myriad Pro" w:eastAsia="Times New Roman" w:hAnsi="Myriad Pro" w:cs="Arial CYR"/>
                <w:sz w:val="18"/>
                <w:szCs w:val="18"/>
                <w:lang w:eastAsia="ru-RU"/>
              </w:rPr>
              <w:t>97,14</w:t>
            </w:r>
          </w:p>
        </w:tc>
        <w:tc>
          <w:tcPr>
            <w:tcW w:w="1539" w:type="dxa"/>
            <w:shd w:val="clear" w:color="auto" w:fill="auto"/>
            <w:vAlign w:val="center"/>
          </w:tcPr>
          <w:p w14:paraId="1924DBAA"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9 4</w:t>
            </w:r>
            <w:r w:rsidR="00A27568" w:rsidRPr="00667CD4">
              <w:rPr>
                <w:rFonts w:ascii="Myriad Pro" w:eastAsia="Times New Roman" w:hAnsi="Myriad Pro" w:cs="Arial CYR"/>
                <w:sz w:val="18"/>
                <w:szCs w:val="18"/>
                <w:lang w:eastAsia="ru-RU"/>
              </w:rPr>
              <w:t>97,14</w:t>
            </w:r>
          </w:p>
        </w:tc>
      </w:tr>
      <w:tr w:rsidR="00041343" w:rsidRPr="00667CD4" w14:paraId="39DC34D0" w14:textId="77777777">
        <w:trPr>
          <w:cantSplit/>
          <w:trHeight w:val="233"/>
        </w:trPr>
        <w:tc>
          <w:tcPr>
            <w:tcW w:w="3339" w:type="dxa"/>
            <w:shd w:val="clear" w:color="auto" w:fill="auto"/>
            <w:vAlign w:val="center"/>
          </w:tcPr>
          <w:p w14:paraId="7C0D3249" w14:textId="77777777" w:rsidR="00A27568" w:rsidRPr="00667CD4" w:rsidRDefault="00FE5FD6"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Вычислительная и орг</w:t>
            </w:r>
            <w:r w:rsidR="00A27568" w:rsidRPr="00667CD4">
              <w:rPr>
                <w:rFonts w:ascii="Myriad Pro" w:eastAsia="Times New Roman" w:hAnsi="Myriad Pro" w:cs="Arial CYR"/>
                <w:sz w:val="18"/>
                <w:szCs w:val="18"/>
                <w:lang w:eastAsia="ru-RU"/>
              </w:rPr>
              <w:t xml:space="preserve">техника до 40 </w:t>
            </w:r>
            <w:proofErr w:type="spellStart"/>
            <w:r w:rsidR="00A27568" w:rsidRPr="00667CD4">
              <w:rPr>
                <w:rFonts w:ascii="Myriad Pro" w:eastAsia="Times New Roman" w:hAnsi="Myriad Pro" w:cs="Arial CYR"/>
                <w:sz w:val="18"/>
                <w:szCs w:val="18"/>
                <w:lang w:eastAsia="ru-RU"/>
              </w:rPr>
              <w:t>тыс.руб</w:t>
            </w:r>
            <w:proofErr w:type="spellEnd"/>
            <w:r w:rsidR="00A27568" w:rsidRPr="00667CD4">
              <w:rPr>
                <w:rFonts w:ascii="Myriad Pro" w:eastAsia="Times New Roman" w:hAnsi="Myriad Pro" w:cs="Arial CYR"/>
                <w:sz w:val="18"/>
                <w:szCs w:val="18"/>
                <w:lang w:eastAsia="ru-RU"/>
              </w:rPr>
              <w:t>.</w:t>
            </w:r>
          </w:p>
        </w:tc>
        <w:tc>
          <w:tcPr>
            <w:tcW w:w="1671" w:type="dxa"/>
            <w:shd w:val="clear" w:color="auto" w:fill="auto"/>
            <w:vAlign w:val="center"/>
          </w:tcPr>
          <w:p w14:paraId="214F0239"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4 7</w:t>
            </w:r>
            <w:r w:rsidR="00A27568" w:rsidRPr="00667CD4">
              <w:rPr>
                <w:rFonts w:ascii="Myriad Pro" w:eastAsia="Times New Roman" w:hAnsi="Myriad Pro" w:cs="Arial CYR"/>
                <w:sz w:val="18"/>
                <w:szCs w:val="18"/>
                <w:lang w:eastAsia="ru-RU"/>
              </w:rPr>
              <w:t>85,00</w:t>
            </w:r>
          </w:p>
        </w:tc>
        <w:tc>
          <w:tcPr>
            <w:tcW w:w="1558" w:type="dxa"/>
            <w:shd w:val="clear" w:color="auto" w:fill="auto"/>
            <w:vAlign w:val="center"/>
          </w:tcPr>
          <w:p w14:paraId="6F15072A"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2 7</w:t>
            </w:r>
            <w:r w:rsidR="00A27568" w:rsidRPr="00667CD4">
              <w:rPr>
                <w:rFonts w:ascii="Myriad Pro" w:eastAsia="Times New Roman" w:hAnsi="Myriad Pro" w:cs="Arial CYR"/>
                <w:sz w:val="18"/>
                <w:szCs w:val="18"/>
                <w:lang w:eastAsia="ru-RU"/>
              </w:rPr>
              <w:t>39,88</w:t>
            </w:r>
          </w:p>
        </w:tc>
        <w:tc>
          <w:tcPr>
            <w:tcW w:w="1607" w:type="dxa"/>
            <w:shd w:val="clear" w:color="auto" w:fill="auto"/>
            <w:vAlign w:val="center"/>
          </w:tcPr>
          <w:p w14:paraId="14C0DAE2"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2 7</w:t>
            </w:r>
            <w:r w:rsidR="00A27568" w:rsidRPr="00667CD4">
              <w:rPr>
                <w:rFonts w:ascii="Myriad Pro" w:eastAsia="Times New Roman" w:hAnsi="Myriad Pro" w:cs="Arial CYR"/>
                <w:sz w:val="18"/>
                <w:szCs w:val="18"/>
                <w:lang w:eastAsia="ru-RU"/>
              </w:rPr>
              <w:t>39,94</w:t>
            </w:r>
          </w:p>
        </w:tc>
        <w:tc>
          <w:tcPr>
            <w:tcW w:w="1539" w:type="dxa"/>
            <w:shd w:val="clear" w:color="auto" w:fill="auto"/>
            <w:vAlign w:val="center"/>
          </w:tcPr>
          <w:p w14:paraId="4599D70F"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4 7</w:t>
            </w:r>
            <w:r w:rsidR="00A27568" w:rsidRPr="00667CD4">
              <w:rPr>
                <w:rFonts w:ascii="Myriad Pro" w:eastAsia="Times New Roman" w:hAnsi="Myriad Pro" w:cs="Arial CYR"/>
                <w:sz w:val="18"/>
                <w:szCs w:val="18"/>
                <w:lang w:eastAsia="ru-RU"/>
              </w:rPr>
              <w:t>85,00</w:t>
            </w:r>
          </w:p>
        </w:tc>
      </w:tr>
      <w:tr w:rsidR="00041343" w:rsidRPr="00667CD4" w14:paraId="3CD3848E" w14:textId="77777777">
        <w:trPr>
          <w:cantSplit/>
        </w:trPr>
        <w:tc>
          <w:tcPr>
            <w:tcW w:w="3339" w:type="dxa"/>
            <w:shd w:val="clear" w:color="auto" w:fill="auto"/>
            <w:vAlign w:val="center"/>
          </w:tcPr>
          <w:p w14:paraId="4FE2EBA6" w14:textId="77777777" w:rsidR="00A27568" w:rsidRPr="00667CD4" w:rsidRDefault="00FE5FD6"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Р</w:t>
            </w:r>
            <w:r w:rsidR="00A27568" w:rsidRPr="00667CD4">
              <w:rPr>
                <w:rFonts w:ascii="Myriad Pro" w:eastAsia="Times New Roman" w:hAnsi="Myriad Pro" w:cs="Arial CYR"/>
                <w:sz w:val="18"/>
                <w:szCs w:val="18"/>
                <w:lang w:eastAsia="ru-RU"/>
              </w:rPr>
              <w:t>асходные материалы для вычислительной и оргтехники</w:t>
            </w:r>
          </w:p>
        </w:tc>
        <w:tc>
          <w:tcPr>
            <w:tcW w:w="1671" w:type="dxa"/>
            <w:shd w:val="clear" w:color="auto" w:fill="auto"/>
            <w:vAlign w:val="center"/>
          </w:tcPr>
          <w:p w14:paraId="4F772236"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4 4</w:t>
            </w:r>
            <w:r w:rsidR="00A27568" w:rsidRPr="00667CD4">
              <w:rPr>
                <w:rFonts w:ascii="Myriad Pro" w:eastAsia="Times New Roman" w:hAnsi="Myriad Pro" w:cs="Arial CYR"/>
                <w:sz w:val="18"/>
                <w:szCs w:val="18"/>
                <w:lang w:eastAsia="ru-RU"/>
              </w:rPr>
              <w:t>39,36</w:t>
            </w:r>
          </w:p>
        </w:tc>
        <w:tc>
          <w:tcPr>
            <w:tcW w:w="1558" w:type="dxa"/>
            <w:shd w:val="clear" w:color="auto" w:fill="auto"/>
            <w:vAlign w:val="center"/>
          </w:tcPr>
          <w:p w14:paraId="28684277"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4 3</w:t>
            </w:r>
            <w:r w:rsidR="00A27568" w:rsidRPr="00667CD4">
              <w:rPr>
                <w:rFonts w:ascii="Myriad Pro" w:eastAsia="Times New Roman" w:hAnsi="Myriad Pro" w:cs="Arial CYR"/>
                <w:sz w:val="18"/>
                <w:szCs w:val="18"/>
                <w:lang w:eastAsia="ru-RU"/>
              </w:rPr>
              <w:t>92,64</w:t>
            </w:r>
          </w:p>
        </w:tc>
        <w:tc>
          <w:tcPr>
            <w:tcW w:w="1607" w:type="dxa"/>
            <w:shd w:val="clear" w:color="auto" w:fill="auto"/>
            <w:vAlign w:val="center"/>
          </w:tcPr>
          <w:p w14:paraId="42CAA8B2"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4 3</w:t>
            </w:r>
            <w:r w:rsidR="00A27568" w:rsidRPr="00667CD4">
              <w:rPr>
                <w:rFonts w:ascii="Myriad Pro" w:eastAsia="Times New Roman" w:hAnsi="Myriad Pro" w:cs="Arial CYR"/>
                <w:sz w:val="18"/>
                <w:szCs w:val="18"/>
                <w:lang w:eastAsia="ru-RU"/>
              </w:rPr>
              <w:t>92,74</w:t>
            </w:r>
          </w:p>
        </w:tc>
        <w:tc>
          <w:tcPr>
            <w:tcW w:w="1539" w:type="dxa"/>
            <w:shd w:val="clear" w:color="auto" w:fill="auto"/>
            <w:vAlign w:val="center"/>
          </w:tcPr>
          <w:p w14:paraId="73B689DB"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4 3</w:t>
            </w:r>
            <w:r w:rsidR="00A27568" w:rsidRPr="00667CD4">
              <w:rPr>
                <w:rFonts w:ascii="Myriad Pro" w:eastAsia="Times New Roman" w:hAnsi="Myriad Pro" w:cs="Arial CYR"/>
                <w:sz w:val="18"/>
                <w:szCs w:val="18"/>
                <w:lang w:eastAsia="ru-RU"/>
              </w:rPr>
              <w:t>92,74</w:t>
            </w:r>
          </w:p>
        </w:tc>
      </w:tr>
      <w:tr w:rsidR="00041343" w:rsidRPr="00667CD4" w14:paraId="57DE35A5" w14:textId="77777777">
        <w:trPr>
          <w:cantSplit/>
        </w:trPr>
        <w:tc>
          <w:tcPr>
            <w:tcW w:w="3339" w:type="dxa"/>
            <w:shd w:val="clear" w:color="auto" w:fill="auto"/>
            <w:vAlign w:val="center"/>
          </w:tcPr>
          <w:p w14:paraId="199107F1" w14:textId="77777777" w:rsidR="00A27568" w:rsidRPr="00667CD4" w:rsidRDefault="00FE5FD6"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П</w:t>
            </w:r>
            <w:r w:rsidR="00A27568" w:rsidRPr="00667CD4">
              <w:rPr>
                <w:rFonts w:ascii="Myriad Pro" w:eastAsia="Times New Roman" w:hAnsi="Myriad Pro" w:cs="Arial CYR"/>
                <w:sz w:val="18"/>
                <w:szCs w:val="18"/>
                <w:lang w:eastAsia="ru-RU"/>
              </w:rPr>
              <w:t>рочие материалы</w:t>
            </w:r>
          </w:p>
        </w:tc>
        <w:tc>
          <w:tcPr>
            <w:tcW w:w="1671" w:type="dxa"/>
            <w:shd w:val="clear" w:color="auto" w:fill="auto"/>
            <w:vAlign w:val="center"/>
          </w:tcPr>
          <w:p w14:paraId="6BEA5F8C"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4 8</w:t>
            </w:r>
            <w:r w:rsidR="00A27568" w:rsidRPr="00667CD4">
              <w:rPr>
                <w:rFonts w:ascii="Myriad Pro" w:eastAsia="Times New Roman" w:hAnsi="Myriad Pro" w:cs="Arial CYR"/>
                <w:sz w:val="18"/>
                <w:szCs w:val="18"/>
                <w:lang w:eastAsia="ru-RU"/>
              </w:rPr>
              <w:t>02,57</w:t>
            </w:r>
          </w:p>
        </w:tc>
        <w:tc>
          <w:tcPr>
            <w:tcW w:w="1558" w:type="dxa"/>
            <w:shd w:val="clear" w:color="auto" w:fill="auto"/>
            <w:vAlign w:val="center"/>
          </w:tcPr>
          <w:p w14:paraId="19606424"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4 4</w:t>
            </w:r>
            <w:r w:rsidR="00A27568" w:rsidRPr="00667CD4">
              <w:rPr>
                <w:rFonts w:ascii="Myriad Pro" w:eastAsia="Times New Roman" w:hAnsi="Myriad Pro" w:cs="Arial CYR"/>
                <w:sz w:val="18"/>
                <w:szCs w:val="18"/>
                <w:lang w:eastAsia="ru-RU"/>
              </w:rPr>
              <w:t>57,58</w:t>
            </w:r>
          </w:p>
        </w:tc>
        <w:tc>
          <w:tcPr>
            <w:tcW w:w="1607" w:type="dxa"/>
            <w:shd w:val="clear" w:color="auto" w:fill="auto"/>
            <w:vAlign w:val="center"/>
          </w:tcPr>
          <w:p w14:paraId="21EE6A4F"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4 4</w:t>
            </w:r>
            <w:r w:rsidR="00A27568" w:rsidRPr="00667CD4">
              <w:rPr>
                <w:rFonts w:ascii="Myriad Pro" w:eastAsia="Times New Roman" w:hAnsi="Myriad Pro" w:cs="Arial CYR"/>
                <w:sz w:val="18"/>
                <w:szCs w:val="18"/>
                <w:lang w:eastAsia="ru-RU"/>
              </w:rPr>
              <w:t>57,67</w:t>
            </w:r>
          </w:p>
        </w:tc>
        <w:tc>
          <w:tcPr>
            <w:tcW w:w="1539" w:type="dxa"/>
            <w:shd w:val="clear" w:color="auto" w:fill="auto"/>
            <w:vAlign w:val="center"/>
          </w:tcPr>
          <w:p w14:paraId="52711923" w14:textId="77777777" w:rsidR="00A27568" w:rsidRPr="00667CD4" w:rsidRDefault="00834137"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4 4</w:t>
            </w:r>
            <w:r w:rsidR="00A27568" w:rsidRPr="00667CD4">
              <w:rPr>
                <w:rFonts w:ascii="Myriad Pro" w:eastAsia="Times New Roman" w:hAnsi="Myriad Pro" w:cs="Arial CYR"/>
                <w:sz w:val="18"/>
                <w:szCs w:val="18"/>
                <w:lang w:eastAsia="ru-RU"/>
              </w:rPr>
              <w:t>57,67</w:t>
            </w:r>
          </w:p>
        </w:tc>
      </w:tr>
      <w:tr w:rsidR="00041343" w:rsidRPr="00667CD4" w14:paraId="4380E83A" w14:textId="77777777">
        <w:trPr>
          <w:cantSplit/>
        </w:trPr>
        <w:tc>
          <w:tcPr>
            <w:tcW w:w="3339" w:type="dxa"/>
            <w:shd w:val="clear" w:color="auto" w:fill="auto"/>
            <w:vAlign w:val="center"/>
          </w:tcPr>
          <w:p w14:paraId="02BCE44B"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Техническая литература</w:t>
            </w:r>
          </w:p>
        </w:tc>
        <w:tc>
          <w:tcPr>
            <w:tcW w:w="1671" w:type="dxa"/>
            <w:shd w:val="clear" w:color="auto" w:fill="auto"/>
            <w:vAlign w:val="center"/>
          </w:tcPr>
          <w:p w14:paraId="238ED38F"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190,30</w:t>
            </w:r>
          </w:p>
        </w:tc>
        <w:tc>
          <w:tcPr>
            <w:tcW w:w="1558" w:type="dxa"/>
            <w:shd w:val="clear" w:color="auto" w:fill="auto"/>
            <w:vAlign w:val="center"/>
          </w:tcPr>
          <w:p w14:paraId="3956E547"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188,30</w:t>
            </w:r>
          </w:p>
        </w:tc>
        <w:tc>
          <w:tcPr>
            <w:tcW w:w="1607" w:type="dxa"/>
            <w:shd w:val="clear" w:color="auto" w:fill="auto"/>
            <w:vAlign w:val="center"/>
          </w:tcPr>
          <w:p w14:paraId="55A6947B"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188,31</w:t>
            </w:r>
          </w:p>
        </w:tc>
        <w:tc>
          <w:tcPr>
            <w:tcW w:w="1539" w:type="dxa"/>
            <w:shd w:val="clear" w:color="auto" w:fill="auto"/>
            <w:vAlign w:val="center"/>
          </w:tcPr>
          <w:p w14:paraId="729B1BA8" w14:textId="77777777" w:rsidR="00A27568" w:rsidRPr="00667CD4" w:rsidRDefault="00A27568"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188,31</w:t>
            </w:r>
          </w:p>
        </w:tc>
      </w:tr>
      <w:tr w:rsidR="00041343" w:rsidRPr="00667CD4" w14:paraId="0CE400F1" w14:textId="77777777">
        <w:trPr>
          <w:cantSplit/>
        </w:trPr>
        <w:tc>
          <w:tcPr>
            <w:tcW w:w="3339" w:type="dxa"/>
            <w:shd w:val="clear" w:color="auto" w:fill="auto"/>
            <w:vAlign w:val="center"/>
          </w:tcPr>
          <w:p w14:paraId="4359DE00" w14:textId="77777777" w:rsidR="00A27568" w:rsidRPr="00667CD4" w:rsidRDefault="00A27568" w:rsidP="00BA0797">
            <w:pPr>
              <w:spacing w:after="0" w:line="240" w:lineRule="auto"/>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Канцелярские расходы</w:t>
            </w:r>
          </w:p>
        </w:tc>
        <w:tc>
          <w:tcPr>
            <w:tcW w:w="1671" w:type="dxa"/>
            <w:shd w:val="clear" w:color="auto" w:fill="auto"/>
            <w:vAlign w:val="center"/>
          </w:tcPr>
          <w:p w14:paraId="69A6732D"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2 1</w:t>
            </w:r>
            <w:r w:rsidR="00A27568" w:rsidRPr="00667CD4">
              <w:rPr>
                <w:rFonts w:ascii="Myriad Pro" w:eastAsia="Times New Roman" w:hAnsi="Myriad Pro" w:cs="Arial CYR"/>
                <w:sz w:val="18"/>
                <w:szCs w:val="18"/>
                <w:lang w:eastAsia="ru-RU"/>
              </w:rPr>
              <w:t>34,48</w:t>
            </w:r>
          </w:p>
        </w:tc>
        <w:tc>
          <w:tcPr>
            <w:tcW w:w="1558" w:type="dxa"/>
            <w:shd w:val="clear" w:color="auto" w:fill="auto"/>
            <w:vAlign w:val="center"/>
          </w:tcPr>
          <w:p w14:paraId="319D62A2"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2 1</w:t>
            </w:r>
            <w:r w:rsidR="00A27568" w:rsidRPr="00667CD4">
              <w:rPr>
                <w:rFonts w:ascii="Myriad Pro" w:eastAsia="Times New Roman" w:hAnsi="Myriad Pro" w:cs="Arial CYR"/>
                <w:sz w:val="18"/>
                <w:szCs w:val="18"/>
                <w:lang w:eastAsia="ru-RU"/>
              </w:rPr>
              <w:t>12,01</w:t>
            </w:r>
          </w:p>
        </w:tc>
        <w:tc>
          <w:tcPr>
            <w:tcW w:w="1607" w:type="dxa"/>
            <w:shd w:val="clear" w:color="auto" w:fill="auto"/>
            <w:vAlign w:val="center"/>
          </w:tcPr>
          <w:p w14:paraId="7DDDC028"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2 1</w:t>
            </w:r>
            <w:r w:rsidR="00A27568" w:rsidRPr="00667CD4">
              <w:rPr>
                <w:rFonts w:ascii="Myriad Pro" w:eastAsia="Times New Roman" w:hAnsi="Myriad Pro" w:cs="Arial CYR"/>
                <w:sz w:val="18"/>
                <w:szCs w:val="18"/>
                <w:lang w:eastAsia="ru-RU"/>
              </w:rPr>
              <w:t>12,06</w:t>
            </w:r>
          </w:p>
        </w:tc>
        <w:tc>
          <w:tcPr>
            <w:tcW w:w="1539" w:type="dxa"/>
            <w:shd w:val="clear" w:color="auto" w:fill="auto"/>
            <w:vAlign w:val="center"/>
          </w:tcPr>
          <w:p w14:paraId="3F21C088" w14:textId="77777777" w:rsidR="00A27568" w:rsidRPr="00667CD4" w:rsidRDefault="009C7B3E" w:rsidP="00BA0797">
            <w:pPr>
              <w:spacing w:after="0" w:line="240" w:lineRule="auto"/>
              <w:jc w:val="center"/>
              <w:rPr>
                <w:rFonts w:ascii="Myriad Pro" w:eastAsia="Times New Roman" w:hAnsi="Myriad Pro" w:cs="Arial CYR"/>
                <w:sz w:val="18"/>
                <w:szCs w:val="18"/>
                <w:lang w:eastAsia="ru-RU"/>
              </w:rPr>
            </w:pPr>
            <w:r w:rsidRPr="00667CD4">
              <w:rPr>
                <w:rFonts w:ascii="Myriad Pro" w:eastAsia="Times New Roman" w:hAnsi="Myriad Pro" w:cs="Arial CYR"/>
                <w:sz w:val="18"/>
                <w:szCs w:val="18"/>
                <w:lang w:eastAsia="ru-RU"/>
              </w:rPr>
              <w:t>2 1</w:t>
            </w:r>
            <w:r w:rsidR="00A27568" w:rsidRPr="00667CD4">
              <w:rPr>
                <w:rFonts w:ascii="Myriad Pro" w:eastAsia="Times New Roman" w:hAnsi="Myriad Pro" w:cs="Arial CYR"/>
                <w:sz w:val="18"/>
                <w:szCs w:val="18"/>
                <w:lang w:eastAsia="ru-RU"/>
              </w:rPr>
              <w:t>12,06</w:t>
            </w:r>
          </w:p>
        </w:tc>
      </w:tr>
    </w:tbl>
    <w:p w14:paraId="2204E7BB" w14:textId="77777777" w:rsidR="002368CD" w:rsidRPr="00BA0797" w:rsidRDefault="002368CD" w:rsidP="00BA0797">
      <w:pPr>
        <w:spacing w:after="0" w:line="360" w:lineRule="auto"/>
        <w:ind w:firstLine="709"/>
        <w:jc w:val="both"/>
        <w:rPr>
          <w:rFonts w:ascii="Myriad Pro" w:hAnsi="Myriad Pro"/>
          <w:sz w:val="26"/>
          <w:szCs w:val="26"/>
        </w:rPr>
      </w:pPr>
    </w:p>
    <w:p w14:paraId="313AC408" w14:textId="77777777" w:rsidR="00ED2CA8" w:rsidRPr="00BA0797" w:rsidRDefault="00ED2CA8"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Исполнитель считает, что в состав НВВ по передаче электрической энергии необходимо включить</w:t>
      </w:r>
      <w:r w:rsidR="009C7B3E" w:rsidRPr="00BA0797">
        <w:rPr>
          <w:rFonts w:ascii="Myriad Pro" w:hAnsi="Myriad Pro"/>
          <w:sz w:val="26"/>
          <w:szCs w:val="26"/>
        </w:rPr>
        <w:t xml:space="preserve"> </w:t>
      </w:r>
      <w:r w:rsidRPr="00BA0797">
        <w:rPr>
          <w:rFonts w:ascii="Myriad Pro" w:hAnsi="Myriad Pro"/>
          <w:sz w:val="26"/>
          <w:szCs w:val="26"/>
        </w:rPr>
        <w:t xml:space="preserve">расходы по статье </w:t>
      </w:r>
      <w:r w:rsidR="00586D28" w:rsidRPr="00BA0797">
        <w:rPr>
          <w:rFonts w:ascii="Myriad Pro" w:hAnsi="Myriad Pro"/>
          <w:sz w:val="26"/>
          <w:szCs w:val="26"/>
        </w:rPr>
        <w:t>«</w:t>
      </w:r>
      <w:r w:rsidRPr="00BA0797">
        <w:rPr>
          <w:rFonts w:ascii="Myriad Pro" w:hAnsi="Myriad Pro"/>
          <w:sz w:val="26"/>
          <w:szCs w:val="26"/>
        </w:rPr>
        <w:t>Сырье и материалы</w:t>
      </w:r>
      <w:r w:rsidR="00586D28" w:rsidRPr="00BA0797">
        <w:rPr>
          <w:rFonts w:ascii="Myriad Pro" w:hAnsi="Myriad Pro"/>
          <w:sz w:val="26"/>
          <w:szCs w:val="26"/>
        </w:rPr>
        <w:t>»</w:t>
      </w:r>
      <w:r w:rsidRPr="00BA0797">
        <w:rPr>
          <w:rFonts w:ascii="Myriad Pro" w:hAnsi="Myriad Pro"/>
          <w:sz w:val="26"/>
          <w:szCs w:val="26"/>
        </w:rPr>
        <w:t>, исходя из принятия:</w:t>
      </w:r>
    </w:p>
    <w:p w14:paraId="367F2B3E" w14:textId="77777777" w:rsidR="00ED2CA8" w:rsidRPr="00BA0797" w:rsidRDefault="00E65E88" w:rsidP="00667CD4">
      <w:pPr>
        <w:pStyle w:val="11"/>
        <w:numPr>
          <w:ilvl w:val="0"/>
          <w:numId w:val="3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 </w:t>
      </w:r>
      <w:r w:rsidR="00ED2CA8" w:rsidRPr="00BA0797">
        <w:rPr>
          <w:rFonts w:ascii="Myriad Pro" w:hAnsi="Myriad Pro"/>
          <w:sz w:val="26"/>
          <w:szCs w:val="26"/>
        </w:rPr>
        <w:t>расходов</w:t>
      </w:r>
      <w:r w:rsidRPr="00BA0797">
        <w:rPr>
          <w:rFonts w:ascii="Myriad Pro" w:hAnsi="Myriad Pro"/>
          <w:sz w:val="26"/>
          <w:szCs w:val="26"/>
        </w:rPr>
        <w:t xml:space="preserve"> </w:t>
      </w:r>
      <w:r w:rsidR="00ED2CA8" w:rsidRPr="00BA0797">
        <w:rPr>
          <w:rFonts w:ascii="Myriad Pro" w:hAnsi="Myriad Pro"/>
          <w:sz w:val="26"/>
          <w:szCs w:val="26"/>
        </w:rPr>
        <w:t xml:space="preserve">на приобретение материалов для эксплуатации и ремонта, материалов по охране труда, спецодежду и спецобувь, средства индивидуальной защиты, ГСМ, инструментов, инвентаря, запасных частей, технической литературы, канцелярских товаров, </w:t>
      </w:r>
      <w:r w:rsidR="006860A0" w:rsidRPr="00BA0797">
        <w:rPr>
          <w:rFonts w:ascii="Myriad Pro" w:hAnsi="Myriad Pro"/>
          <w:sz w:val="26"/>
          <w:szCs w:val="26"/>
        </w:rPr>
        <w:t xml:space="preserve">в виду отсутствия документального подтверждения, </w:t>
      </w:r>
      <w:r w:rsidR="00ED2CA8" w:rsidRPr="00BA0797">
        <w:rPr>
          <w:rFonts w:ascii="Myriad Pro" w:hAnsi="Myriad Pro"/>
          <w:sz w:val="26"/>
          <w:szCs w:val="26"/>
        </w:rPr>
        <w:t>- на основании фактических данных 2016 года с применением индексов цен производителей.</w:t>
      </w:r>
    </w:p>
    <w:p w14:paraId="47AAB62D" w14:textId="77777777" w:rsidR="004C2D5B" w:rsidRPr="00BA0797" w:rsidRDefault="00ED2CA8" w:rsidP="00667CD4">
      <w:pPr>
        <w:pStyle w:val="11"/>
        <w:numPr>
          <w:ilvl w:val="0"/>
          <w:numId w:val="3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расходов на приобретение вычислительной техники, оргтехники для организации эффективной работы</w:t>
      </w:r>
      <w:r w:rsidR="00753D1D" w:rsidRPr="00BA0797">
        <w:rPr>
          <w:rFonts w:ascii="Myriad Pro" w:hAnsi="Myriad Pro"/>
          <w:sz w:val="26"/>
          <w:szCs w:val="26"/>
        </w:rPr>
        <w:t>,</w:t>
      </w:r>
      <w:r w:rsidR="009C7B3E" w:rsidRPr="00BA0797">
        <w:rPr>
          <w:rFonts w:ascii="Myriad Pro" w:hAnsi="Myriad Pro"/>
          <w:sz w:val="26"/>
          <w:szCs w:val="26"/>
        </w:rPr>
        <w:t xml:space="preserve"> </w:t>
      </w:r>
      <w:r w:rsidR="002368CD" w:rsidRPr="00BA0797">
        <w:rPr>
          <w:rFonts w:ascii="Myriad Pro" w:hAnsi="Myriad Pro"/>
          <w:sz w:val="26"/>
          <w:szCs w:val="26"/>
        </w:rPr>
        <w:t xml:space="preserve">в полном объеме, </w:t>
      </w:r>
      <w:r w:rsidR="00753D1D" w:rsidRPr="00BA0797">
        <w:rPr>
          <w:rFonts w:ascii="Myriad Pro" w:hAnsi="Myriad Pro"/>
          <w:sz w:val="26"/>
          <w:szCs w:val="26"/>
        </w:rPr>
        <w:t>учитывая наличие необходимого комплекта докумен</w:t>
      </w:r>
      <w:r w:rsidR="002368CD" w:rsidRPr="00BA0797">
        <w:rPr>
          <w:rFonts w:ascii="Myriad Pro" w:hAnsi="Myriad Pro"/>
          <w:sz w:val="26"/>
          <w:szCs w:val="26"/>
        </w:rPr>
        <w:t>тов для подтверждения расходов</w:t>
      </w:r>
      <w:r w:rsidRPr="00BA0797">
        <w:rPr>
          <w:rFonts w:ascii="Myriad Pro" w:hAnsi="Myriad Pro"/>
          <w:sz w:val="26"/>
          <w:szCs w:val="26"/>
        </w:rPr>
        <w:t>.</w:t>
      </w:r>
    </w:p>
    <w:p w14:paraId="7B1BAF37" w14:textId="77777777" w:rsidR="000B069D" w:rsidRPr="00BA0797" w:rsidRDefault="002368CD"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Также </w:t>
      </w:r>
      <w:r w:rsidR="000B069D" w:rsidRPr="00BA0797">
        <w:rPr>
          <w:rFonts w:ascii="Myriad Pro" w:hAnsi="Myriad Pro"/>
          <w:sz w:val="26"/>
          <w:szCs w:val="26"/>
        </w:rPr>
        <w:t>Исполнитель отмечает, что с целью документального обоснования заявленных расходов Филиалу необходимо в рамках тарифной кампании для подтверждения необходимости увеличения расходов сверх ИПЦ представлять:</w:t>
      </w:r>
    </w:p>
    <w:p w14:paraId="701DCD22" w14:textId="77777777" w:rsidR="00790FF5" w:rsidRPr="00BA0797" w:rsidRDefault="000B069D" w:rsidP="00667CD4">
      <w:pPr>
        <w:numPr>
          <w:ilvl w:val="0"/>
          <w:numId w:val="3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w:t>
      </w:r>
      <w:r w:rsidR="00790FF5" w:rsidRPr="00BA0797">
        <w:rPr>
          <w:rFonts w:ascii="Myriad Pro" w:hAnsi="Myriad Pro"/>
          <w:sz w:val="26"/>
          <w:szCs w:val="26"/>
        </w:rPr>
        <w:t>асчет</w:t>
      </w:r>
      <w:r w:rsidRPr="00BA0797">
        <w:rPr>
          <w:rFonts w:ascii="Myriad Pro" w:hAnsi="Myriad Pro"/>
          <w:sz w:val="26"/>
          <w:szCs w:val="26"/>
        </w:rPr>
        <w:t>ы</w:t>
      </w:r>
      <w:r w:rsidR="00790FF5" w:rsidRPr="00BA0797">
        <w:rPr>
          <w:rFonts w:ascii="Myriad Pro" w:hAnsi="Myriad Pro"/>
          <w:sz w:val="26"/>
          <w:szCs w:val="26"/>
        </w:rPr>
        <w:t xml:space="preserve"> расходов на специальную одежду и специальную обувь, а также средства индивидуальной защиты и материалы на охрану труда на каждый год долгосрочного периода регулирования, с предложением для включения в состав базового уровня среднегодового значения за пятилетний период. При определении потребности в соответствующих расходах учитывать сроки списания специальной одежды и специальной обуви;</w:t>
      </w:r>
    </w:p>
    <w:p w14:paraId="425390CE" w14:textId="77777777" w:rsidR="000B069D" w:rsidRPr="00BA0797" w:rsidRDefault="000B069D" w:rsidP="00667CD4">
      <w:pPr>
        <w:numPr>
          <w:ilvl w:val="0"/>
          <w:numId w:val="3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обоснования увеличения потребности в сырье и материалах;</w:t>
      </w:r>
    </w:p>
    <w:p w14:paraId="1AE707A1" w14:textId="77777777" w:rsidR="00790FF5" w:rsidRPr="00BA0797" w:rsidRDefault="000B069D" w:rsidP="00667CD4">
      <w:pPr>
        <w:numPr>
          <w:ilvl w:val="0"/>
          <w:numId w:val="3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документы, подтверждающие заявленную цену сырья и материалов в соответствии с п.29 Основ ценообразования</w:t>
      </w:r>
      <w:r w:rsidR="00F461E7">
        <w:rPr>
          <w:rFonts w:ascii="Myriad Pro" w:hAnsi="Myriad Pro"/>
          <w:sz w:val="26"/>
          <w:szCs w:val="26"/>
        </w:rPr>
        <w:t xml:space="preserve"> № 1178</w:t>
      </w:r>
      <w:r w:rsidR="00790FF5" w:rsidRPr="00BA0797">
        <w:rPr>
          <w:rFonts w:ascii="Myriad Pro" w:hAnsi="Myriad Pro"/>
          <w:sz w:val="26"/>
          <w:szCs w:val="26"/>
        </w:rPr>
        <w:t>;</w:t>
      </w:r>
    </w:p>
    <w:p w14:paraId="2C1C6855" w14:textId="77777777" w:rsidR="00560CBF" w:rsidRPr="00BA0797" w:rsidRDefault="00790FF5" w:rsidP="00667CD4">
      <w:pPr>
        <w:numPr>
          <w:ilvl w:val="0"/>
          <w:numId w:val="34"/>
        </w:numPr>
        <w:tabs>
          <w:tab w:val="left" w:pos="1134"/>
        </w:tabs>
        <w:spacing w:after="0" w:line="360" w:lineRule="auto"/>
        <w:ind w:left="1134" w:hanging="567"/>
        <w:jc w:val="both"/>
        <w:rPr>
          <w:rFonts w:ascii="Myriad Pro" w:hAnsi="Myriad Pro"/>
        </w:rPr>
      </w:pPr>
      <w:r w:rsidRPr="00BA0797">
        <w:rPr>
          <w:rFonts w:ascii="Myriad Pro" w:hAnsi="Myriad Pro"/>
          <w:sz w:val="26"/>
          <w:szCs w:val="26"/>
        </w:rPr>
        <w:t>Обоснование необходимости заключения новых договоров.</w:t>
      </w:r>
    </w:p>
    <w:p w14:paraId="58DB4B3C" w14:textId="77777777" w:rsidR="000B069D" w:rsidRPr="00BA0797" w:rsidRDefault="00015E58"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Документальное обоснование заявленных расходов (</w:t>
      </w:r>
      <w:r w:rsidR="000B069D" w:rsidRPr="00BA0797">
        <w:rPr>
          <w:rFonts w:ascii="Myriad Pro" w:hAnsi="Myriad Pro"/>
          <w:sz w:val="26"/>
          <w:szCs w:val="26"/>
        </w:rPr>
        <w:t>расчеты, обосновывающие материалы и документы</w:t>
      </w:r>
      <w:r w:rsidRPr="00BA0797">
        <w:rPr>
          <w:rFonts w:ascii="Myriad Pro" w:hAnsi="Myriad Pro"/>
          <w:sz w:val="26"/>
          <w:szCs w:val="26"/>
        </w:rPr>
        <w:t>)</w:t>
      </w:r>
      <w:r w:rsidR="000B069D" w:rsidRPr="00BA0797">
        <w:rPr>
          <w:rFonts w:ascii="Myriad Pro" w:hAnsi="Myriad Pro"/>
          <w:sz w:val="26"/>
          <w:szCs w:val="26"/>
        </w:rPr>
        <w:t xml:space="preserve"> должны</w:t>
      </w:r>
      <w:r w:rsidR="009C7B3E" w:rsidRPr="00BA0797">
        <w:rPr>
          <w:rFonts w:ascii="Myriad Pro" w:hAnsi="Myriad Pro"/>
          <w:sz w:val="26"/>
          <w:szCs w:val="26"/>
        </w:rPr>
        <w:t xml:space="preserve"> </w:t>
      </w:r>
      <w:r w:rsidRPr="00BA0797">
        <w:rPr>
          <w:rFonts w:ascii="Myriad Pro" w:hAnsi="Myriad Pro"/>
          <w:sz w:val="26"/>
          <w:szCs w:val="26"/>
        </w:rPr>
        <w:t>соответствовать</w:t>
      </w:r>
      <w:r w:rsidR="009C7B3E" w:rsidRPr="00BA0797">
        <w:rPr>
          <w:rFonts w:ascii="Myriad Pro" w:hAnsi="Myriad Pro"/>
          <w:sz w:val="26"/>
          <w:szCs w:val="26"/>
        </w:rPr>
        <w:t xml:space="preserve"> </w:t>
      </w:r>
      <w:r w:rsidRPr="00BA0797">
        <w:rPr>
          <w:rFonts w:ascii="Myriad Pro" w:hAnsi="Myriad Pro"/>
          <w:sz w:val="26"/>
          <w:szCs w:val="26"/>
        </w:rPr>
        <w:t xml:space="preserve">не только требованиям Госкомитета, но и служить достаточным обоснованиям для </w:t>
      </w:r>
      <w:r w:rsidRPr="00BA0797">
        <w:rPr>
          <w:rFonts w:ascii="Myriad Pro" w:hAnsi="Myriad Pro"/>
          <w:sz w:val="26"/>
          <w:szCs w:val="26"/>
        </w:rPr>
        <w:lastRenderedPageBreak/>
        <w:t xml:space="preserve">подтверждения расходов </w:t>
      </w:r>
      <w:r w:rsidR="00FA0CA0" w:rsidRPr="00BA0797">
        <w:rPr>
          <w:rFonts w:ascii="Myriad Pro" w:hAnsi="Myriad Pro"/>
          <w:sz w:val="26"/>
          <w:szCs w:val="26"/>
        </w:rPr>
        <w:t xml:space="preserve">(признания их экономически обоснованными) </w:t>
      </w:r>
      <w:r w:rsidRPr="00BA0797">
        <w:rPr>
          <w:rFonts w:ascii="Myriad Pro" w:hAnsi="Myriad Pro"/>
          <w:sz w:val="26"/>
          <w:szCs w:val="26"/>
        </w:rPr>
        <w:t>в</w:t>
      </w:r>
      <w:r w:rsidR="009F3619" w:rsidRPr="00BA0797">
        <w:rPr>
          <w:rFonts w:ascii="Myriad Pro" w:hAnsi="Myriad Pro"/>
          <w:sz w:val="26"/>
          <w:szCs w:val="26"/>
        </w:rPr>
        <w:t xml:space="preserve"> рамках </w:t>
      </w:r>
      <w:r w:rsidR="0079558E" w:rsidRPr="00BA0797">
        <w:rPr>
          <w:rFonts w:ascii="Myriad Pro" w:hAnsi="Myriad Pro"/>
          <w:sz w:val="26"/>
          <w:szCs w:val="26"/>
        </w:rPr>
        <w:t xml:space="preserve">различных </w:t>
      </w:r>
      <w:r w:rsidR="009F3619" w:rsidRPr="00BA0797">
        <w:rPr>
          <w:rFonts w:ascii="Myriad Pro" w:hAnsi="Myriad Pro"/>
          <w:sz w:val="26"/>
          <w:szCs w:val="26"/>
        </w:rPr>
        <w:t>проверок</w:t>
      </w:r>
      <w:r w:rsidR="0079558E" w:rsidRPr="00BA0797">
        <w:rPr>
          <w:rFonts w:ascii="Myriad Pro" w:hAnsi="Myriad Pro"/>
          <w:sz w:val="26"/>
          <w:szCs w:val="26"/>
        </w:rPr>
        <w:t xml:space="preserve"> и запросов</w:t>
      </w:r>
      <w:r w:rsidR="009F3619" w:rsidRPr="00BA0797">
        <w:rPr>
          <w:rFonts w:ascii="Myriad Pro" w:hAnsi="Myriad Pro"/>
          <w:sz w:val="26"/>
          <w:szCs w:val="26"/>
        </w:rPr>
        <w:t xml:space="preserve"> Федеральной антимонопольной службы.</w:t>
      </w:r>
    </w:p>
    <w:p w14:paraId="6FE22C23" w14:textId="77777777" w:rsidR="00C90C68" w:rsidRPr="00BA0797" w:rsidRDefault="00C90C68" w:rsidP="00BA0797">
      <w:pPr>
        <w:tabs>
          <w:tab w:val="left" w:pos="1134"/>
        </w:tabs>
        <w:spacing w:after="0" w:line="360" w:lineRule="auto"/>
        <w:ind w:firstLine="567"/>
        <w:jc w:val="both"/>
        <w:rPr>
          <w:rFonts w:ascii="Myriad Pro" w:hAnsi="Myriad Pro"/>
        </w:rPr>
      </w:pPr>
    </w:p>
    <w:p w14:paraId="52C437C5" w14:textId="77777777" w:rsidR="00084754" w:rsidRPr="0080531F" w:rsidRDefault="00084754" w:rsidP="00123FC5">
      <w:pPr>
        <w:keepNext/>
        <w:keepLines/>
        <w:numPr>
          <w:ilvl w:val="3"/>
          <w:numId w:val="74"/>
        </w:numPr>
        <w:spacing w:before="40" w:after="0" w:line="360" w:lineRule="auto"/>
        <w:ind w:left="709"/>
        <w:jc w:val="both"/>
        <w:outlineLvl w:val="2"/>
        <w:rPr>
          <w:rFonts w:ascii="Myriad Pro" w:eastAsia="Times New Roman" w:hAnsi="Myriad Pro"/>
          <w:b/>
          <w:color w:val="4F6228"/>
          <w:sz w:val="28"/>
          <w:szCs w:val="28"/>
        </w:rPr>
      </w:pPr>
      <w:bookmarkStart w:id="37" w:name="_Toc41256453"/>
      <w:r w:rsidRPr="0080531F">
        <w:rPr>
          <w:rFonts w:ascii="Myriad Pro" w:eastAsia="Times New Roman" w:hAnsi="Myriad Pro"/>
          <w:b/>
          <w:color w:val="4F6228"/>
          <w:sz w:val="28"/>
          <w:szCs w:val="28"/>
        </w:rPr>
        <w:t>Работы и услуги производственного характера (в т.ч. услуги сторонних организаций по содержанию сетей и распределительных устройств).</w:t>
      </w:r>
      <w:bookmarkEnd w:id="37"/>
    </w:p>
    <w:p w14:paraId="4C9C608D"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 1178, а также другие расходы.</w:t>
      </w:r>
    </w:p>
    <w:p w14:paraId="2630CEDA"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25 Основ ценообразования № 1178 при определении расходов на ремонт основных средств учитываются:</w:t>
      </w:r>
    </w:p>
    <w:p w14:paraId="397C3B91"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w:t>
      </w:r>
      <w:r w:rsidR="00586D28" w:rsidRPr="00BA0797">
        <w:rPr>
          <w:rFonts w:ascii="Myriad Pro" w:hAnsi="Myriad Pro"/>
          <w:sz w:val="26"/>
          <w:szCs w:val="26"/>
        </w:rPr>
        <w:t>«</w:t>
      </w:r>
      <w:r w:rsidRPr="00BA0797">
        <w:rPr>
          <w:rFonts w:ascii="Myriad Pro" w:hAnsi="Myriad Pro"/>
          <w:sz w:val="26"/>
          <w:szCs w:val="26"/>
        </w:rPr>
        <w:t>Росатом</w:t>
      </w:r>
      <w:r w:rsidR="00586D28" w:rsidRPr="00BA0797">
        <w:rPr>
          <w:rFonts w:ascii="Myriad Pro" w:hAnsi="Myriad Pro"/>
          <w:sz w:val="26"/>
          <w:szCs w:val="26"/>
        </w:rPr>
        <w:t>»</w:t>
      </w:r>
      <w:r w:rsidRPr="00BA0797">
        <w:rPr>
          <w:rFonts w:ascii="Myriad Pro" w:hAnsi="Myriad Pro"/>
          <w:sz w:val="26"/>
          <w:szCs w:val="26"/>
        </w:rPr>
        <w:t>;</w:t>
      </w:r>
    </w:p>
    <w:p w14:paraId="6E05F041"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2) цены, указанные в пункте 29 Основ ценообразования № 1178.</w:t>
      </w:r>
    </w:p>
    <w:p w14:paraId="74DEF1DC"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Согласно п.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27F175B1" w14:textId="77777777" w:rsidR="00560CBF" w:rsidRPr="00BA0797" w:rsidRDefault="00560CBF"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753CC903" w14:textId="77777777" w:rsidR="00560CBF" w:rsidRPr="00BA0797" w:rsidRDefault="00560CBF"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расходы (цены), установленные в договорах, заключенных в результате проведения торгов;</w:t>
      </w:r>
    </w:p>
    <w:p w14:paraId="37F85D65" w14:textId="77777777" w:rsidR="00560CBF" w:rsidRPr="00BA0797" w:rsidRDefault="00560CBF"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4E23B558" w14:textId="77777777" w:rsidR="00560CBF" w:rsidRPr="00BA0797" w:rsidRDefault="00560CBF"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рыночные цены, предоставляемые организациями, осуществляющими сбор информации о рыночных ценах, разработку и внедрение </w:t>
      </w:r>
      <w:r w:rsidRPr="00BA0797">
        <w:rPr>
          <w:rFonts w:ascii="Myriad Pro" w:hAnsi="Myriad Pro"/>
          <w:sz w:val="26"/>
          <w:szCs w:val="26"/>
        </w:rPr>
        <w:lastRenderedPageBreak/>
        <w:t>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4AF0E003"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5CEB446" w14:textId="77777777" w:rsidR="00560CBF" w:rsidRPr="00BA0797" w:rsidRDefault="00560CBF" w:rsidP="00BA0797">
      <w:pPr>
        <w:pStyle w:val="afff8"/>
        <w:spacing w:after="0"/>
      </w:pPr>
      <w:r w:rsidRPr="00BA0797">
        <w:t>В соответствии с п. 28 Основ ценообразования № 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16"/>
        <w:gridCol w:w="1094"/>
        <w:gridCol w:w="1094"/>
        <w:gridCol w:w="1094"/>
        <w:gridCol w:w="1093"/>
        <w:gridCol w:w="1093"/>
        <w:gridCol w:w="1093"/>
        <w:gridCol w:w="1093"/>
      </w:tblGrid>
      <w:tr w:rsidR="001F64FF" w:rsidRPr="0071250B" w14:paraId="03A031EB" w14:textId="77777777">
        <w:trPr>
          <w:cantSplit/>
        </w:trPr>
        <w:tc>
          <w:tcPr>
            <w:tcW w:w="194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E6AB76" w14:textId="77777777" w:rsidR="001F64FF" w:rsidRPr="0071250B" w:rsidRDefault="001F64FF" w:rsidP="00BA0797">
            <w:pPr>
              <w:spacing w:after="0" w:line="240" w:lineRule="auto"/>
              <w:jc w:val="center"/>
              <w:rPr>
                <w:rFonts w:ascii="Myriad Pro" w:eastAsia="Times New Roman" w:hAnsi="Myriad Pro"/>
                <w:b/>
                <w:color w:val="FFFFFF"/>
                <w:sz w:val="18"/>
                <w:szCs w:val="18"/>
                <w:lang w:eastAsia="ru-RU"/>
              </w:rPr>
            </w:pPr>
            <w:r w:rsidRPr="0071250B">
              <w:rPr>
                <w:rFonts w:ascii="Myriad Pro" w:eastAsia="Times New Roman" w:hAnsi="Myriad Pro"/>
                <w:b/>
                <w:color w:val="FFFFFF"/>
                <w:sz w:val="18"/>
                <w:szCs w:val="18"/>
                <w:lang w:eastAsia="ru-RU"/>
              </w:rPr>
              <w:t>Затраты на ремонт и ТО (подряд)</w:t>
            </w:r>
          </w:p>
        </w:tc>
        <w:tc>
          <w:tcPr>
            <w:tcW w:w="4439" w:type="dxa"/>
            <w:gridSpan w:val="4"/>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D4C9306" w14:textId="77777777" w:rsidR="001F64FF" w:rsidRPr="0071250B" w:rsidRDefault="001F64FF" w:rsidP="00BA0797">
            <w:pPr>
              <w:spacing w:after="0" w:line="240" w:lineRule="auto"/>
              <w:jc w:val="center"/>
              <w:rPr>
                <w:rFonts w:ascii="Myriad Pro" w:eastAsia="Times New Roman" w:hAnsi="Myriad Pro" w:cs="Arial"/>
                <w:b/>
                <w:color w:val="FFFFFF"/>
                <w:sz w:val="18"/>
                <w:szCs w:val="18"/>
                <w:lang w:eastAsia="ru-RU"/>
              </w:rPr>
            </w:pPr>
            <w:r w:rsidRPr="0071250B">
              <w:rPr>
                <w:rFonts w:ascii="Myriad Pro" w:eastAsia="Times New Roman" w:hAnsi="Myriad Pro" w:cs="Arial"/>
                <w:b/>
                <w:color w:val="FFFFFF"/>
                <w:sz w:val="18"/>
                <w:szCs w:val="18"/>
                <w:lang w:eastAsia="ru-RU"/>
              </w:rPr>
              <w:t>2016 год</w:t>
            </w:r>
          </w:p>
        </w:tc>
        <w:tc>
          <w:tcPr>
            <w:tcW w:w="110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DB1401F" w14:textId="77777777" w:rsidR="001F64FF" w:rsidRPr="0071250B" w:rsidRDefault="00CA298D" w:rsidP="00BA0797">
            <w:pPr>
              <w:spacing w:after="0" w:line="240" w:lineRule="auto"/>
              <w:jc w:val="center"/>
              <w:rPr>
                <w:rFonts w:ascii="Myriad Pro" w:eastAsia="Times New Roman" w:hAnsi="Myriad Pro" w:cs="Calibri"/>
                <w:b/>
                <w:color w:val="FFFFFF"/>
                <w:sz w:val="18"/>
                <w:szCs w:val="18"/>
                <w:lang w:eastAsia="ru-RU"/>
              </w:rPr>
            </w:pPr>
            <w:r w:rsidRPr="0071250B">
              <w:rPr>
                <w:rFonts w:ascii="Myriad Pro" w:eastAsia="Times New Roman" w:hAnsi="Myriad Pro" w:cs="Arial"/>
                <w:b/>
                <w:color w:val="FFFFFF"/>
                <w:sz w:val="18"/>
                <w:szCs w:val="18"/>
                <w:lang w:eastAsia="ru-RU"/>
              </w:rPr>
              <w:t>Предложение филиала</w:t>
            </w:r>
            <w:r w:rsidR="006C59B2" w:rsidRPr="0071250B">
              <w:rPr>
                <w:rFonts w:ascii="Myriad Pro" w:eastAsia="Times New Roman" w:hAnsi="Myriad Pro" w:cs="Arial"/>
                <w:b/>
                <w:color w:val="FFFFFF"/>
                <w:sz w:val="18"/>
                <w:szCs w:val="18"/>
                <w:lang w:eastAsia="ru-RU"/>
              </w:rPr>
              <w:t xml:space="preserve"> «Псковэнерго»</w:t>
            </w:r>
            <w:r w:rsidRPr="0071250B" w:rsidDel="00CA298D">
              <w:rPr>
                <w:rFonts w:ascii="Myriad Pro" w:eastAsia="Times New Roman" w:hAnsi="Myriad Pro" w:cs="Arial"/>
                <w:b/>
                <w:color w:val="FFFFFF"/>
                <w:sz w:val="18"/>
                <w:szCs w:val="18"/>
                <w:lang w:eastAsia="ru-RU"/>
              </w:rPr>
              <w:t xml:space="preserve"> </w:t>
            </w:r>
            <w:r w:rsidR="001F64FF" w:rsidRPr="0071250B">
              <w:rPr>
                <w:rFonts w:ascii="Myriad Pro" w:eastAsia="Times New Roman" w:hAnsi="Myriad Pro" w:cs="Arial"/>
                <w:b/>
                <w:color w:val="FFFFFF"/>
                <w:sz w:val="18"/>
                <w:szCs w:val="18"/>
                <w:lang w:eastAsia="ru-RU"/>
              </w:rPr>
              <w:t xml:space="preserve">на 2018 </w:t>
            </w:r>
          </w:p>
        </w:tc>
        <w:tc>
          <w:tcPr>
            <w:tcW w:w="221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03F5B151" w14:textId="77777777" w:rsidR="001F64FF" w:rsidRPr="0071250B" w:rsidRDefault="001F64FF" w:rsidP="00BA0797">
            <w:pPr>
              <w:spacing w:after="0" w:line="240" w:lineRule="auto"/>
              <w:jc w:val="center"/>
              <w:rPr>
                <w:rFonts w:ascii="Myriad Pro" w:eastAsia="Times New Roman" w:hAnsi="Myriad Pro" w:cs="Calibri"/>
                <w:b/>
                <w:color w:val="FFFFFF"/>
                <w:sz w:val="18"/>
                <w:szCs w:val="18"/>
                <w:lang w:eastAsia="ru-RU"/>
              </w:rPr>
            </w:pPr>
            <w:r w:rsidRPr="0071250B">
              <w:rPr>
                <w:rFonts w:ascii="Myriad Pro" w:eastAsia="Times New Roman" w:hAnsi="Myriad Pro" w:cs="Calibri"/>
                <w:b/>
                <w:color w:val="FFFFFF"/>
                <w:sz w:val="18"/>
                <w:szCs w:val="18"/>
                <w:lang w:eastAsia="ru-RU"/>
              </w:rPr>
              <w:t>ТБР на 2018 год</w:t>
            </w:r>
          </w:p>
        </w:tc>
      </w:tr>
      <w:tr w:rsidR="001F64FF" w:rsidRPr="0071250B" w14:paraId="581D98D8" w14:textId="77777777">
        <w:trPr>
          <w:cantSplit/>
          <w:trHeight w:val="223"/>
        </w:trPr>
        <w:tc>
          <w:tcPr>
            <w:tcW w:w="1948"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33A7AE68"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c>
          <w:tcPr>
            <w:tcW w:w="4439" w:type="dxa"/>
            <w:gridSpan w:val="4"/>
            <w:vMerge/>
            <w:tcBorders>
              <w:top w:val="single" w:sz="4" w:space="0" w:color="FFFFFF"/>
              <w:left w:val="single" w:sz="4" w:space="0" w:color="FFFFFF"/>
              <w:bottom w:val="single" w:sz="4" w:space="0" w:color="FFFFFF"/>
              <w:right w:val="single" w:sz="4" w:space="0" w:color="FFFFFF"/>
            </w:tcBorders>
            <w:shd w:val="clear" w:color="auto" w:fill="auto"/>
            <w:vAlign w:val="center"/>
          </w:tcPr>
          <w:p w14:paraId="42DAA1CD" w14:textId="77777777" w:rsidR="001F64FF" w:rsidRPr="0071250B" w:rsidRDefault="001F64FF" w:rsidP="00BA0797">
            <w:pPr>
              <w:spacing w:after="0" w:line="240" w:lineRule="auto"/>
              <w:jc w:val="center"/>
              <w:rPr>
                <w:rFonts w:ascii="Myriad Pro" w:eastAsia="Times New Roman" w:hAnsi="Myriad Pro" w:cs="Arial"/>
                <w:b/>
                <w:sz w:val="18"/>
                <w:szCs w:val="18"/>
                <w:lang w:eastAsia="ru-RU"/>
              </w:rPr>
            </w:pPr>
          </w:p>
        </w:tc>
        <w:tc>
          <w:tcPr>
            <w:tcW w:w="110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587DFD07" w14:textId="77777777" w:rsidR="001F64FF" w:rsidRPr="0071250B" w:rsidRDefault="001F64FF" w:rsidP="00BA0797">
            <w:pPr>
              <w:spacing w:after="0" w:line="240" w:lineRule="auto"/>
              <w:jc w:val="center"/>
              <w:rPr>
                <w:rFonts w:ascii="Myriad Pro" w:eastAsia="Times New Roman" w:hAnsi="Myriad Pro" w:cs="Arial"/>
                <w:b/>
                <w:sz w:val="18"/>
                <w:szCs w:val="18"/>
                <w:lang w:eastAsia="ru-RU"/>
              </w:rPr>
            </w:pPr>
          </w:p>
        </w:tc>
        <w:tc>
          <w:tcPr>
            <w:tcW w:w="11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460E149" w14:textId="77777777" w:rsidR="001F64FF" w:rsidRPr="0071250B" w:rsidRDefault="001F64FF" w:rsidP="00BA0797">
            <w:pPr>
              <w:spacing w:after="0" w:line="240" w:lineRule="auto"/>
              <w:jc w:val="center"/>
              <w:rPr>
                <w:rFonts w:ascii="Myriad Pro" w:eastAsia="Times New Roman" w:hAnsi="Myriad Pro" w:cs="Arial"/>
                <w:b/>
                <w:color w:val="FFFFFF"/>
                <w:sz w:val="18"/>
                <w:szCs w:val="18"/>
                <w:lang w:eastAsia="ru-RU"/>
              </w:rPr>
            </w:pPr>
            <w:r w:rsidRPr="0071250B">
              <w:rPr>
                <w:rFonts w:ascii="Myriad Pro" w:eastAsia="Times New Roman" w:hAnsi="Myriad Pro" w:cs="Arial"/>
                <w:b/>
                <w:color w:val="FFFFFF"/>
                <w:sz w:val="18"/>
                <w:szCs w:val="18"/>
                <w:lang w:eastAsia="ru-RU"/>
              </w:rPr>
              <w:t>Приказ Госкомитета от 29.12.2017 № 217-э</w:t>
            </w:r>
          </w:p>
          <w:p w14:paraId="43AFB55D" w14:textId="77777777" w:rsidR="001F64FF" w:rsidRPr="0071250B" w:rsidRDefault="001F64FF" w:rsidP="00BA0797">
            <w:pPr>
              <w:spacing w:after="0" w:line="240" w:lineRule="auto"/>
              <w:jc w:val="center"/>
              <w:rPr>
                <w:rFonts w:ascii="Myriad Pro" w:eastAsia="Times New Roman" w:hAnsi="Myriad Pro" w:cs="Arial"/>
                <w:b/>
                <w:color w:val="FFFFFF"/>
                <w:sz w:val="18"/>
                <w:szCs w:val="18"/>
                <w:lang w:eastAsia="ru-RU"/>
              </w:rPr>
            </w:pPr>
          </w:p>
        </w:tc>
        <w:tc>
          <w:tcPr>
            <w:tcW w:w="11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6CD96C3" w14:textId="77777777" w:rsidR="001F64FF" w:rsidRPr="0071250B" w:rsidRDefault="001F64FF" w:rsidP="00BA0797">
            <w:pPr>
              <w:spacing w:after="0" w:line="240" w:lineRule="auto"/>
              <w:jc w:val="center"/>
              <w:rPr>
                <w:rFonts w:ascii="Myriad Pro" w:eastAsia="Times New Roman" w:hAnsi="Myriad Pro" w:cs="Arial"/>
                <w:b/>
                <w:color w:val="FFFFFF"/>
                <w:sz w:val="18"/>
                <w:szCs w:val="18"/>
                <w:lang w:eastAsia="ru-RU"/>
              </w:rPr>
            </w:pPr>
            <w:r w:rsidRPr="0071250B">
              <w:rPr>
                <w:rFonts w:ascii="Myriad Pro" w:eastAsia="Times New Roman" w:hAnsi="Myriad Pro" w:cs="Arial"/>
                <w:b/>
                <w:color w:val="FFFFFF"/>
                <w:sz w:val="18"/>
                <w:szCs w:val="18"/>
                <w:lang w:eastAsia="ru-RU"/>
              </w:rPr>
              <w:t>Приказ Госкомитета от 01.06.2018 № 23-э</w:t>
            </w:r>
          </w:p>
        </w:tc>
      </w:tr>
      <w:tr w:rsidR="001F64FF" w:rsidRPr="0071250B" w14:paraId="4179F671" w14:textId="77777777">
        <w:trPr>
          <w:cantSplit/>
        </w:trPr>
        <w:tc>
          <w:tcPr>
            <w:tcW w:w="1948"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027D86CA" w14:textId="77777777" w:rsidR="001F64FF" w:rsidRPr="0071250B" w:rsidRDefault="001F64FF" w:rsidP="00BA0797">
            <w:pPr>
              <w:spacing w:after="0" w:line="240" w:lineRule="auto"/>
              <w:rPr>
                <w:rFonts w:ascii="Myriad Pro" w:eastAsia="Times New Roman" w:hAnsi="Myriad Pro"/>
                <w:b/>
                <w:sz w:val="18"/>
                <w:szCs w:val="18"/>
                <w:lang w:eastAsia="ru-RU"/>
              </w:rPr>
            </w:pPr>
          </w:p>
        </w:tc>
        <w:tc>
          <w:tcPr>
            <w:tcW w:w="2220"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4A8B193" w14:textId="77777777" w:rsidR="001F64FF" w:rsidRPr="0071250B" w:rsidRDefault="001F64FF" w:rsidP="00BA0797">
            <w:pPr>
              <w:spacing w:after="0" w:line="240" w:lineRule="auto"/>
              <w:jc w:val="center"/>
              <w:rPr>
                <w:rFonts w:ascii="Myriad Pro" w:eastAsia="Times New Roman" w:hAnsi="Myriad Pro" w:cs="Calibri"/>
                <w:b/>
                <w:color w:val="FFFFFF"/>
                <w:sz w:val="18"/>
                <w:szCs w:val="18"/>
                <w:lang w:eastAsia="ru-RU"/>
              </w:rPr>
            </w:pPr>
            <w:r w:rsidRPr="0071250B">
              <w:rPr>
                <w:rFonts w:ascii="Myriad Pro" w:eastAsia="Times New Roman" w:hAnsi="Myriad Pro" w:cs="Calibri"/>
                <w:b/>
                <w:color w:val="FFFFFF"/>
                <w:sz w:val="18"/>
                <w:szCs w:val="18"/>
                <w:lang w:eastAsia="ru-RU"/>
              </w:rPr>
              <w:t>по данным организации</w:t>
            </w:r>
          </w:p>
        </w:tc>
        <w:tc>
          <w:tcPr>
            <w:tcW w:w="2219"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6B12519" w14:textId="77777777" w:rsidR="001F64FF" w:rsidRPr="0071250B" w:rsidRDefault="001F64FF" w:rsidP="00BA0797">
            <w:pPr>
              <w:spacing w:after="0" w:line="240" w:lineRule="auto"/>
              <w:jc w:val="center"/>
              <w:rPr>
                <w:rFonts w:ascii="Myriad Pro" w:eastAsia="Times New Roman" w:hAnsi="Myriad Pro" w:cs="Calibri"/>
                <w:b/>
                <w:color w:val="FFFFFF"/>
                <w:sz w:val="18"/>
                <w:szCs w:val="18"/>
                <w:lang w:eastAsia="ru-RU"/>
              </w:rPr>
            </w:pPr>
            <w:r w:rsidRPr="0071250B">
              <w:rPr>
                <w:rFonts w:ascii="Myriad Pro" w:eastAsia="Times New Roman" w:hAnsi="Myriad Pro" w:cs="Calibri"/>
                <w:b/>
                <w:color w:val="FFFFFF"/>
                <w:sz w:val="18"/>
                <w:szCs w:val="18"/>
                <w:lang w:eastAsia="ru-RU"/>
              </w:rPr>
              <w:t>по данным Госкомитета</w:t>
            </w:r>
          </w:p>
        </w:tc>
        <w:tc>
          <w:tcPr>
            <w:tcW w:w="110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04E938FB"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c>
          <w:tcPr>
            <w:tcW w:w="110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23BA345"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c>
          <w:tcPr>
            <w:tcW w:w="110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4F33661"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r>
      <w:tr w:rsidR="001F64FF" w:rsidRPr="0071250B" w14:paraId="3322B461" w14:textId="77777777">
        <w:trPr>
          <w:cantSplit/>
        </w:trPr>
        <w:tc>
          <w:tcPr>
            <w:tcW w:w="1948"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7EF0174D" w14:textId="77777777" w:rsidR="001F64FF" w:rsidRPr="0071250B" w:rsidRDefault="001F64FF" w:rsidP="00BA0797">
            <w:pPr>
              <w:spacing w:after="0" w:line="240" w:lineRule="auto"/>
              <w:rPr>
                <w:rFonts w:ascii="Myriad Pro" w:eastAsia="Times New Roman" w:hAnsi="Myriad Pro"/>
                <w:b/>
                <w:sz w:val="18"/>
                <w:szCs w:val="18"/>
                <w:lang w:eastAsia="ru-RU"/>
              </w:rPr>
            </w:pPr>
          </w:p>
        </w:tc>
        <w:tc>
          <w:tcPr>
            <w:tcW w:w="111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BBAE566" w14:textId="77777777" w:rsidR="001F64FF" w:rsidRPr="0071250B" w:rsidRDefault="001F64FF" w:rsidP="00BA0797">
            <w:pPr>
              <w:spacing w:after="0" w:line="240" w:lineRule="auto"/>
              <w:jc w:val="center"/>
              <w:rPr>
                <w:rFonts w:ascii="Myriad Pro" w:eastAsia="Times New Roman" w:hAnsi="Myriad Pro"/>
                <w:b/>
                <w:color w:val="FFFFFF"/>
                <w:sz w:val="18"/>
                <w:szCs w:val="18"/>
                <w:lang w:eastAsia="ru-RU"/>
              </w:rPr>
            </w:pPr>
            <w:r w:rsidRPr="0071250B">
              <w:rPr>
                <w:rFonts w:ascii="Myriad Pro" w:eastAsia="Times New Roman" w:hAnsi="Myriad Pro"/>
                <w:b/>
                <w:color w:val="FFFFFF"/>
                <w:sz w:val="18"/>
                <w:szCs w:val="18"/>
                <w:lang w:eastAsia="ru-RU"/>
              </w:rPr>
              <w:t>ВСЕГО</w:t>
            </w:r>
          </w:p>
        </w:tc>
        <w:tc>
          <w:tcPr>
            <w:tcW w:w="111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BFF60C8" w14:textId="77777777" w:rsidR="001F64FF" w:rsidRPr="0071250B" w:rsidRDefault="001F64FF" w:rsidP="00BA0797">
            <w:pPr>
              <w:spacing w:after="0" w:line="240" w:lineRule="auto"/>
              <w:jc w:val="center"/>
              <w:rPr>
                <w:rFonts w:ascii="Myriad Pro" w:eastAsia="Times New Roman" w:hAnsi="Myriad Pro"/>
                <w:b/>
                <w:color w:val="FFFFFF"/>
                <w:sz w:val="18"/>
                <w:szCs w:val="18"/>
                <w:lang w:eastAsia="ru-RU"/>
              </w:rPr>
            </w:pPr>
            <w:r w:rsidRPr="0071250B">
              <w:rPr>
                <w:rFonts w:ascii="Myriad Pro" w:eastAsia="Times New Roman" w:hAnsi="Myriad Pro"/>
                <w:b/>
                <w:color w:val="FFFFFF"/>
                <w:sz w:val="18"/>
                <w:szCs w:val="18"/>
                <w:lang w:eastAsia="ru-RU"/>
              </w:rPr>
              <w:t>в т.ч. отнесено на услуги по передаче электроэнергии</w:t>
            </w:r>
            <w:r w:rsidRPr="0071250B">
              <w:rPr>
                <w:rFonts w:ascii="Myriad Pro" w:eastAsia="Times New Roman" w:hAnsi="Myriad Pro"/>
                <w:b/>
                <w:color w:val="FFFFFF"/>
                <w:sz w:val="18"/>
                <w:szCs w:val="18"/>
                <w:lang w:eastAsia="ru-RU"/>
              </w:rPr>
              <w:br/>
              <w:t xml:space="preserve">факт </w:t>
            </w:r>
          </w:p>
        </w:tc>
        <w:tc>
          <w:tcPr>
            <w:tcW w:w="111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F30B39E" w14:textId="77777777" w:rsidR="001F64FF" w:rsidRPr="0071250B" w:rsidRDefault="001F64FF" w:rsidP="00BA0797">
            <w:pPr>
              <w:spacing w:after="0" w:line="240" w:lineRule="auto"/>
              <w:jc w:val="center"/>
              <w:rPr>
                <w:rFonts w:ascii="Myriad Pro" w:eastAsia="Times New Roman" w:hAnsi="Myriad Pro"/>
                <w:b/>
                <w:color w:val="FFFFFF"/>
                <w:sz w:val="18"/>
                <w:szCs w:val="18"/>
                <w:lang w:eastAsia="ru-RU"/>
              </w:rPr>
            </w:pPr>
            <w:r w:rsidRPr="0071250B">
              <w:rPr>
                <w:rFonts w:ascii="Myriad Pro" w:eastAsia="Times New Roman" w:hAnsi="Myriad Pro"/>
                <w:b/>
                <w:color w:val="FFFFFF"/>
                <w:sz w:val="18"/>
                <w:szCs w:val="18"/>
                <w:lang w:eastAsia="ru-RU"/>
              </w:rPr>
              <w:t>ВСЕГО</w:t>
            </w:r>
          </w:p>
        </w:tc>
        <w:tc>
          <w:tcPr>
            <w:tcW w:w="110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A67A1DF" w14:textId="77777777" w:rsidR="001F64FF" w:rsidRPr="0071250B" w:rsidRDefault="001F64FF" w:rsidP="00BA0797">
            <w:pPr>
              <w:spacing w:after="0" w:line="240" w:lineRule="auto"/>
              <w:jc w:val="center"/>
              <w:rPr>
                <w:rFonts w:ascii="Myriad Pro" w:eastAsia="Times New Roman" w:hAnsi="Myriad Pro"/>
                <w:b/>
                <w:color w:val="FFFFFF"/>
                <w:sz w:val="18"/>
                <w:szCs w:val="18"/>
                <w:lang w:eastAsia="ru-RU"/>
              </w:rPr>
            </w:pPr>
            <w:r w:rsidRPr="0071250B">
              <w:rPr>
                <w:rFonts w:ascii="Myriad Pro" w:eastAsia="Times New Roman" w:hAnsi="Myriad Pro"/>
                <w:b/>
                <w:color w:val="FFFFFF"/>
                <w:sz w:val="18"/>
                <w:szCs w:val="18"/>
                <w:lang w:eastAsia="ru-RU"/>
              </w:rPr>
              <w:t>в т.ч. отнесено на услуги по передаче электроэнергии</w:t>
            </w:r>
            <w:r w:rsidRPr="0071250B">
              <w:rPr>
                <w:rFonts w:ascii="Myriad Pro" w:eastAsia="Times New Roman" w:hAnsi="Myriad Pro"/>
                <w:b/>
                <w:color w:val="FFFFFF"/>
                <w:sz w:val="18"/>
                <w:szCs w:val="18"/>
                <w:lang w:eastAsia="ru-RU"/>
              </w:rPr>
              <w:br/>
              <w:t xml:space="preserve">факт </w:t>
            </w:r>
          </w:p>
        </w:tc>
        <w:tc>
          <w:tcPr>
            <w:tcW w:w="110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44B9AA06"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c>
          <w:tcPr>
            <w:tcW w:w="110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1BC82FF"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c>
          <w:tcPr>
            <w:tcW w:w="110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7FA29CE" w14:textId="77777777" w:rsidR="001F64FF" w:rsidRPr="0071250B" w:rsidRDefault="001F64FF" w:rsidP="00BA0797">
            <w:pPr>
              <w:spacing w:after="0" w:line="240" w:lineRule="auto"/>
              <w:jc w:val="center"/>
              <w:rPr>
                <w:rFonts w:ascii="Myriad Pro" w:eastAsia="Times New Roman" w:hAnsi="Myriad Pro"/>
                <w:b/>
                <w:sz w:val="18"/>
                <w:szCs w:val="18"/>
                <w:lang w:eastAsia="ru-RU"/>
              </w:rPr>
            </w:pPr>
          </w:p>
        </w:tc>
      </w:tr>
      <w:tr w:rsidR="001F64FF" w:rsidRPr="0071250B" w14:paraId="31FA0E33" w14:textId="77777777">
        <w:trPr>
          <w:cantSplit/>
        </w:trPr>
        <w:tc>
          <w:tcPr>
            <w:tcW w:w="1948" w:type="dxa"/>
            <w:tcBorders>
              <w:top w:val="single" w:sz="4" w:space="0" w:color="FFFFFF"/>
            </w:tcBorders>
            <w:shd w:val="clear" w:color="auto" w:fill="auto"/>
            <w:vAlign w:val="center"/>
          </w:tcPr>
          <w:p w14:paraId="556EC055" w14:textId="77777777" w:rsidR="001655AA" w:rsidRPr="0071250B" w:rsidRDefault="001655AA" w:rsidP="00BA0797">
            <w:pPr>
              <w:spacing w:after="0" w:line="240" w:lineRule="auto"/>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 xml:space="preserve">Всего </w:t>
            </w:r>
          </w:p>
        </w:tc>
        <w:tc>
          <w:tcPr>
            <w:tcW w:w="1110" w:type="dxa"/>
            <w:tcBorders>
              <w:top w:val="single" w:sz="4" w:space="0" w:color="FFFFFF"/>
            </w:tcBorders>
            <w:shd w:val="clear" w:color="auto" w:fill="auto"/>
            <w:noWrap/>
            <w:vAlign w:val="center"/>
          </w:tcPr>
          <w:p w14:paraId="14D56794"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8 4</w:t>
            </w:r>
            <w:r w:rsidRPr="0071250B">
              <w:rPr>
                <w:rFonts w:ascii="Myriad Pro" w:eastAsia="Times New Roman" w:hAnsi="Myriad Pro"/>
                <w:b/>
                <w:bCs/>
                <w:sz w:val="18"/>
                <w:szCs w:val="18"/>
                <w:lang w:eastAsia="ru-RU"/>
              </w:rPr>
              <w:t>89,5</w:t>
            </w:r>
          </w:p>
        </w:tc>
        <w:tc>
          <w:tcPr>
            <w:tcW w:w="1110" w:type="dxa"/>
            <w:tcBorders>
              <w:top w:val="single" w:sz="4" w:space="0" w:color="FFFFFF"/>
            </w:tcBorders>
            <w:shd w:val="clear" w:color="auto" w:fill="auto"/>
            <w:noWrap/>
            <w:vAlign w:val="center"/>
          </w:tcPr>
          <w:p w14:paraId="59F3656A"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6 4</w:t>
            </w:r>
            <w:r w:rsidRPr="0071250B">
              <w:rPr>
                <w:rFonts w:ascii="Myriad Pro" w:eastAsia="Times New Roman" w:hAnsi="Myriad Pro"/>
                <w:b/>
                <w:bCs/>
                <w:sz w:val="18"/>
                <w:szCs w:val="18"/>
                <w:lang w:eastAsia="ru-RU"/>
              </w:rPr>
              <w:t>46,0</w:t>
            </w:r>
          </w:p>
        </w:tc>
        <w:tc>
          <w:tcPr>
            <w:tcW w:w="1110" w:type="dxa"/>
            <w:tcBorders>
              <w:top w:val="single" w:sz="4" w:space="0" w:color="FFFFFF"/>
            </w:tcBorders>
            <w:shd w:val="clear" w:color="auto" w:fill="auto"/>
            <w:noWrap/>
            <w:vAlign w:val="center"/>
          </w:tcPr>
          <w:p w14:paraId="69868CBD"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2 0</w:t>
            </w:r>
            <w:r w:rsidRPr="0071250B">
              <w:rPr>
                <w:rFonts w:ascii="Myriad Pro" w:eastAsia="Times New Roman" w:hAnsi="Myriad Pro"/>
                <w:b/>
                <w:bCs/>
                <w:sz w:val="18"/>
                <w:szCs w:val="18"/>
                <w:lang w:eastAsia="ru-RU"/>
              </w:rPr>
              <w:t>40,8</w:t>
            </w:r>
          </w:p>
        </w:tc>
        <w:tc>
          <w:tcPr>
            <w:tcW w:w="1109" w:type="dxa"/>
            <w:tcBorders>
              <w:top w:val="single" w:sz="4" w:space="0" w:color="FFFFFF"/>
            </w:tcBorders>
            <w:shd w:val="clear" w:color="auto" w:fill="auto"/>
            <w:noWrap/>
            <w:vAlign w:val="center"/>
          </w:tcPr>
          <w:p w14:paraId="69D22AD0"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0 1</w:t>
            </w:r>
            <w:r w:rsidRPr="0071250B">
              <w:rPr>
                <w:rFonts w:ascii="Myriad Pro" w:eastAsia="Times New Roman" w:hAnsi="Myriad Pro"/>
                <w:b/>
                <w:bCs/>
                <w:sz w:val="18"/>
                <w:szCs w:val="18"/>
                <w:lang w:eastAsia="ru-RU"/>
              </w:rPr>
              <w:t>69,8</w:t>
            </w:r>
          </w:p>
        </w:tc>
        <w:tc>
          <w:tcPr>
            <w:tcW w:w="1109" w:type="dxa"/>
            <w:tcBorders>
              <w:top w:val="single" w:sz="4" w:space="0" w:color="FFFFFF"/>
            </w:tcBorders>
            <w:shd w:val="clear" w:color="auto" w:fill="auto"/>
            <w:noWrap/>
            <w:vAlign w:val="center"/>
          </w:tcPr>
          <w:p w14:paraId="3EC16CF1"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22</w:t>
            </w:r>
            <w:r w:rsidR="00834137" w:rsidRPr="0071250B">
              <w:rPr>
                <w:rFonts w:ascii="Myriad Pro" w:eastAsia="Times New Roman" w:hAnsi="Myriad Pro"/>
                <w:b/>
                <w:bCs/>
                <w:sz w:val="18"/>
                <w:szCs w:val="18"/>
                <w:lang w:eastAsia="ru-RU"/>
              </w:rPr>
              <w:t>4 8</w:t>
            </w:r>
            <w:r w:rsidRPr="0071250B">
              <w:rPr>
                <w:rFonts w:ascii="Myriad Pro" w:eastAsia="Times New Roman" w:hAnsi="Myriad Pro"/>
                <w:b/>
                <w:bCs/>
                <w:sz w:val="18"/>
                <w:szCs w:val="18"/>
                <w:lang w:eastAsia="ru-RU"/>
              </w:rPr>
              <w:t>92,2</w:t>
            </w:r>
          </w:p>
        </w:tc>
        <w:tc>
          <w:tcPr>
            <w:tcW w:w="1109" w:type="dxa"/>
            <w:tcBorders>
              <w:top w:val="single" w:sz="4" w:space="0" w:color="FFFFFF"/>
            </w:tcBorders>
            <w:shd w:val="clear" w:color="auto" w:fill="auto"/>
            <w:noWrap/>
            <w:vAlign w:val="center"/>
          </w:tcPr>
          <w:p w14:paraId="1D7D2B4D"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21</w:t>
            </w:r>
            <w:r w:rsidR="00834137" w:rsidRPr="0071250B">
              <w:rPr>
                <w:rFonts w:ascii="Myriad Pro" w:eastAsia="Times New Roman" w:hAnsi="Myriad Pro"/>
                <w:b/>
                <w:bCs/>
                <w:sz w:val="18"/>
                <w:szCs w:val="18"/>
                <w:lang w:eastAsia="ru-RU"/>
              </w:rPr>
              <w:t>4 7</w:t>
            </w:r>
            <w:r w:rsidRPr="0071250B">
              <w:rPr>
                <w:rFonts w:ascii="Myriad Pro" w:eastAsia="Times New Roman" w:hAnsi="Myriad Pro"/>
                <w:b/>
                <w:bCs/>
                <w:sz w:val="18"/>
                <w:szCs w:val="18"/>
                <w:lang w:eastAsia="ru-RU"/>
              </w:rPr>
              <w:t>10,6</w:t>
            </w:r>
          </w:p>
        </w:tc>
        <w:tc>
          <w:tcPr>
            <w:tcW w:w="1109" w:type="dxa"/>
            <w:tcBorders>
              <w:top w:val="single" w:sz="4" w:space="0" w:color="FFFFFF"/>
            </w:tcBorders>
            <w:shd w:val="clear" w:color="auto" w:fill="auto"/>
            <w:noWrap/>
            <w:vAlign w:val="center"/>
          </w:tcPr>
          <w:p w14:paraId="65F2E2F7" w14:textId="77777777" w:rsidR="001655AA" w:rsidRPr="0071250B" w:rsidRDefault="001655A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21</w:t>
            </w:r>
            <w:r w:rsidR="00834137" w:rsidRPr="0071250B">
              <w:rPr>
                <w:rFonts w:ascii="Myriad Pro" w:eastAsia="Times New Roman" w:hAnsi="Myriad Pro"/>
                <w:b/>
                <w:bCs/>
                <w:sz w:val="18"/>
                <w:szCs w:val="18"/>
                <w:lang w:eastAsia="ru-RU"/>
              </w:rPr>
              <w:t>4 7</w:t>
            </w:r>
            <w:r w:rsidRPr="0071250B">
              <w:rPr>
                <w:rFonts w:ascii="Myriad Pro" w:eastAsia="Times New Roman" w:hAnsi="Myriad Pro"/>
                <w:b/>
                <w:bCs/>
                <w:sz w:val="18"/>
                <w:szCs w:val="18"/>
                <w:lang w:eastAsia="ru-RU"/>
              </w:rPr>
              <w:t>13,9</w:t>
            </w:r>
          </w:p>
        </w:tc>
      </w:tr>
      <w:tr w:rsidR="001F64FF" w:rsidRPr="0071250B" w14:paraId="0E82886F" w14:textId="77777777">
        <w:trPr>
          <w:cantSplit/>
        </w:trPr>
        <w:tc>
          <w:tcPr>
            <w:tcW w:w="1948" w:type="dxa"/>
            <w:shd w:val="clear" w:color="auto" w:fill="auto"/>
            <w:vAlign w:val="center"/>
          </w:tcPr>
          <w:p w14:paraId="60FF86A7" w14:textId="77777777" w:rsidR="001655AA" w:rsidRPr="0071250B" w:rsidRDefault="001655AA" w:rsidP="00BA0797">
            <w:pPr>
              <w:spacing w:after="0" w:line="240" w:lineRule="auto"/>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Работы и услуги сторонних организаций по обслуживанию</w:t>
            </w:r>
            <w:r w:rsidR="009C7B3E" w:rsidRPr="0071250B">
              <w:rPr>
                <w:rFonts w:ascii="Myriad Pro" w:eastAsia="Times New Roman" w:hAnsi="Myriad Pro"/>
                <w:bCs/>
                <w:sz w:val="18"/>
                <w:szCs w:val="18"/>
                <w:lang w:eastAsia="ru-RU"/>
              </w:rPr>
              <w:t xml:space="preserve"> </w:t>
            </w:r>
            <w:r w:rsidRPr="0071250B">
              <w:rPr>
                <w:rFonts w:ascii="Myriad Pro" w:eastAsia="Times New Roman" w:hAnsi="Myriad Pro"/>
                <w:bCs/>
                <w:sz w:val="18"/>
                <w:szCs w:val="18"/>
                <w:lang w:eastAsia="ru-RU"/>
              </w:rPr>
              <w:t>объектов основных средств</w:t>
            </w:r>
          </w:p>
        </w:tc>
        <w:tc>
          <w:tcPr>
            <w:tcW w:w="1110" w:type="dxa"/>
            <w:shd w:val="clear" w:color="auto" w:fill="auto"/>
            <w:noWrap/>
            <w:vAlign w:val="center"/>
          </w:tcPr>
          <w:p w14:paraId="45DDA37D"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3 8</w:t>
            </w:r>
            <w:r w:rsidR="001655AA" w:rsidRPr="0071250B">
              <w:rPr>
                <w:rFonts w:ascii="Myriad Pro" w:eastAsia="Times New Roman" w:hAnsi="Myriad Pro"/>
                <w:bCs/>
                <w:sz w:val="18"/>
                <w:szCs w:val="18"/>
                <w:lang w:eastAsia="ru-RU"/>
              </w:rPr>
              <w:t>47,5</w:t>
            </w:r>
          </w:p>
        </w:tc>
        <w:tc>
          <w:tcPr>
            <w:tcW w:w="1110" w:type="dxa"/>
            <w:shd w:val="clear" w:color="auto" w:fill="auto"/>
            <w:noWrap/>
            <w:vAlign w:val="center"/>
          </w:tcPr>
          <w:p w14:paraId="62D5BEAF"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3 3</w:t>
            </w:r>
            <w:r w:rsidR="001655AA" w:rsidRPr="0071250B">
              <w:rPr>
                <w:rFonts w:ascii="Myriad Pro" w:eastAsia="Times New Roman" w:hAnsi="Myriad Pro"/>
                <w:bCs/>
                <w:sz w:val="18"/>
                <w:szCs w:val="18"/>
                <w:lang w:eastAsia="ru-RU"/>
              </w:rPr>
              <w:t>48,3</w:t>
            </w:r>
          </w:p>
        </w:tc>
        <w:tc>
          <w:tcPr>
            <w:tcW w:w="1110" w:type="dxa"/>
            <w:shd w:val="clear" w:color="auto" w:fill="auto"/>
            <w:noWrap/>
            <w:vAlign w:val="center"/>
          </w:tcPr>
          <w:p w14:paraId="3D013C55"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2 6</w:t>
            </w:r>
            <w:r w:rsidR="001655AA" w:rsidRPr="0071250B">
              <w:rPr>
                <w:rFonts w:ascii="Myriad Pro" w:eastAsia="Times New Roman" w:hAnsi="Myriad Pro"/>
                <w:bCs/>
                <w:sz w:val="18"/>
                <w:szCs w:val="18"/>
                <w:lang w:eastAsia="ru-RU"/>
              </w:rPr>
              <w:t>25,9</w:t>
            </w:r>
          </w:p>
        </w:tc>
        <w:tc>
          <w:tcPr>
            <w:tcW w:w="1109" w:type="dxa"/>
            <w:shd w:val="clear" w:color="auto" w:fill="auto"/>
            <w:noWrap/>
            <w:vAlign w:val="center"/>
          </w:tcPr>
          <w:p w14:paraId="73744CE9"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2 2</w:t>
            </w:r>
            <w:r w:rsidR="001655AA" w:rsidRPr="0071250B">
              <w:rPr>
                <w:rFonts w:ascii="Myriad Pro" w:eastAsia="Times New Roman" w:hAnsi="Myriad Pro"/>
                <w:bCs/>
                <w:sz w:val="18"/>
                <w:szCs w:val="18"/>
                <w:lang w:eastAsia="ru-RU"/>
              </w:rPr>
              <w:t>85,2</w:t>
            </w:r>
          </w:p>
        </w:tc>
        <w:tc>
          <w:tcPr>
            <w:tcW w:w="1109" w:type="dxa"/>
            <w:shd w:val="clear" w:color="auto" w:fill="auto"/>
            <w:noWrap/>
            <w:vAlign w:val="center"/>
          </w:tcPr>
          <w:p w14:paraId="4FB78426" w14:textId="77777777" w:rsidR="001655AA" w:rsidRPr="0071250B" w:rsidRDefault="00834137"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4 3</w:t>
            </w:r>
            <w:r w:rsidR="001655AA" w:rsidRPr="0071250B">
              <w:rPr>
                <w:rFonts w:ascii="Myriad Pro" w:eastAsia="Times New Roman" w:hAnsi="Myriad Pro"/>
                <w:bCs/>
                <w:sz w:val="18"/>
                <w:szCs w:val="18"/>
                <w:lang w:eastAsia="ru-RU"/>
              </w:rPr>
              <w:t>24,2</w:t>
            </w:r>
          </w:p>
        </w:tc>
        <w:tc>
          <w:tcPr>
            <w:tcW w:w="1109" w:type="dxa"/>
            <w:shd w:val="clear" w:color="auto" w:fill="auto"/>
            <w:noWrap/>
            <w:vAlign w:val="center"/>
          </w:tcPr>
          <w:p w14:paraId="4E55893C"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2 4</w:t>
            </w:r>
            <w:r w:rsidR="001655AA" w:rsidRPr="0071250B">
              <w:rPr>
                <w:rFonts w:ascii="Myriad Pro" w:eastAsia="Times New Roman" w:hAnsi="Myriad Pro"/>
                <w:bCs/>
                <w:sz w:val="18"/>
                <w:szCs w:val="18"/>
                <w:lang w:eastAsia="ru-RU"/>
              </w:rPr>
              <w:t>62,2</w:t>
            </w:r>
          </w:p>
        </w:tc>
        <w:tc>
          <w:tcPr>
            <w:tcW w:w="1109" w:type="dxa"/>
            <w:shd w:val="clear" w:color="auto" w:fill="auto"/>
            <w:noWrap/>
            <w:vAlign w:val="center"/>
          </w:tcPr>
          <w:p w14:paraId="427E9E0F"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2 4</w:t>
            </w:r>
            <w:r w:rsidR="001655AA" w:rsidRPr="0071250B">
              <w:rPr>
                <w:rFonts w:ascii="Myriad Pro" w:eastAsia="Times New Roman" w:hAnsi="Myriad Pro"/>
                <w:bCs/>
                <w:sz w:val="18"/>
                <w:szCs w:val="18"/>
                <w:lang w:eastAsia="ru-RU"/>
              </w:rPr>
              <w:t>62,2</w:t>
            </w:r>
          </w:p>
        </w:tc>
      </w:tr>
      <w:tr w:rsidR="001F64FF" w:rsidRPr="0071250B" w14:paraId="2E1E47B3" w14:textId="77777777">
        <w:trPr>
          <w:cantSplit/>
        </w:trPr>
        <w:tc>
          <w:tcPr>
            <w:tcW w:w="1948" w:type="dxa"/>
            <w:shd w:val="clear" w:color="auto" w:fill="auto"/>
            <w:vAlign w:val="center"/>
          </w:tcPr>
          <w:p w14:paraId="40B8BBC7" w14:textId="77777777" w:rsidR="001655AA" w:rsidRPr="0071250B" w:rsidRDefault="001655AA" w:rsidP="00BA0797">
            <w:pPr>
              <w:spacing w:after="0" w:line="240" w:lineRule="auto"/>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Работы и услуги сторонних организаций по ремонту</w:t>
            </w:r>
            <w:r w:rsidR="009C7B3E" w:rsidRPr="0071250B">
              <w:rPr>
                <w:rFonts w:ascii="Myriad Pro" w:eastAsia="Times New Roman" w:hAnsi="Myriad Pro"/>
                <w:bCs/>
                <w:sz w:val="18"/>
                <w:szCs w:val="18"/>
                <w:lang w:eastAsia="ru-RU"/>
              </w:rPr>
              <w:t xml:space="preserve"> </w:t>
            </w:r>
            <w:r w:rsidRPr="0071250B">
              <w:rPr>
                <w:rFonts w:ascii="Myriad Pro" w:eastAsia="Times New Roman" w:hAnsi="Myriad Pro"/>
                <w:bCs/>
                <w:sz w:val="18"/>
                <w:szCs w:val="18"/>
                <w:lang w:eastAsia="ru-RU"/>
              </w:rPr>
              <w:t>объектов основных средств</w:t>
            </w:r>
          </w:p>
        </w:tc>
        <w:tc>
          <w:tcPr>
            <w:tcW w:w="1110" w:type="dxa"/>
            <w:shd w:val="clear" w:color="auto" w:fill="auto"/>
            <w:noWrap/>
            <w:vAlign w:val="center"/>
          </w:tcPr>
          <w:p w14:paraId="0A0896A4"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9C7B3E" w:rsidRPr="0071250B">
              <w:rPr>
                <w:rFonts w:ascii="Myriad Pro" w:eastAsia="Times New Roman" w:hAnsi="Myriad Pro"/>
                <w:bCs/>
                <w:sz w:val="18"/>
                <w:szCs w:val="18"/>
                <w:lang w:eastAsia="ru-RU"/>
              </w:rPr>
              <w:t>3 7</w:t>
            </w:r>
            <w:r w:rsidRPr="0071250B">
              <w:rPr>
                <w:rFonts w:ascii="Myriad Pro" w:eastAsia="Times New Roman" w:hAnsi="Myriad Pro"/>
                <w:bCs/>
                <w:sz w:val="18"/>
                <w:szCs w:val="18"/>
                <w:lang w:eastAsia="ru-RU"/>
              </w:rPr>
              <w:t>09,6</w:t>
            </w:r>
          </w:p>
        </w:tc>
        <w:tc>
          <w:tcPr>
            <w:tcW w:w="1110" w:type="dxa"/>
            <w:shd w:val="clear" w:color="auto" w:fill="auto"/>
            <w:noWrap/>
            <w:vAlign w:val="center"/>
          </w:tcPr>
          <w:p w14:paraId="0687C0C9"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9C7B3E" w:rsidRPr="0071250B">
              <w:rPr>
                <w:rFonts w:ascii="Myriad Pro" w:eastAsia="Times New Roman" w:hAnsi="Myriad Pro"/>
                <w:bCs/>
                <w:sz w:val="18"/>
                <w:szCs w:val="18"/>
                <w:lang w:eastAsia="ru-RU"/>
              </w:rPr>
              <w:t>2 1</w:t>
            </w:r>
            <w:r w:rsidRPr="0071250B">
              <w:rPr>
                <w:rFonts w:ascii="Myriad Pro" w:eastAsia="Times New Roman" w:hAnsi="Myriad Pro"/>
                <w:bCs/>
                <w:sz w:val="18"/>
                <w:szCs w:val="18"/>
                <w:lang w:eastAsia="ru-RU"/>
              </w:rPr>
              <w:t>94,0</w:t>
            </w:r>
          </w:p>
        </w:tc>
        <w:tc>
          <w:tcPr>
            <w:tcW w:w="1110" w:type="dxa"/>
            <w:shd w:val="clear" w:color="auto" w:fill="auto"/>
            <w:noWrap/>
            <w:vAlign w:val="center"/>
          </w:tcPr>
          <w:p w14:paraId="20FBA322"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9C7B3E" w:rsidRPr="0071250B">
              <w:rPr>
                <w:rFonts w:ascii="Myriad Pro" w:eastAsia="Times New Roman" w:hAnsi="Myriad Pro"/>
                <w:bCs/>
                <w:sz w:val="18"/>
                <w:szCs w:val="18"/>
                <w:lang w:eastAsia="ru-RU"/>
              </w:rPr>
              <w:t>2 2</w:t>
            </w:r>
            <w:r w:rsidRPr="0071250B">
              <w:rPr>
                <w:rFonts w:ascii="Myriad Pro" w:eastAsia="Times New Roman" w:hAnsi="Myriad Pro"/>
                <w:bCs/>
                <w:sz w:val="18"/>
                <w:szCs w:val="18"/>
                <w:lang w:eastAsia="ru-RU"/>
              </w:rPr>
              <w:t>62,6</w:t>
            </w:r>
          </w:p>
        </w:tc>
        <w:tc>
          <w:tcPr>
            <w:tcW w:w="1109" w:type="dxa"/>
            <w:shd w:val="clear" w:color="auto" w:fill="auto"/>
            <w:noWrap/>
            <w:vAlign w:val="center"/>
          </w:tcPr>
          <w:p w14:paraId="70AE0718"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834137" w:rsidRPr="0071250B">
              <w:rPr>
                <w:rFonts w:ascii="Myriad Pro" w:eastAsia="Times New Roman" w:hAnsi="Myriad Pro"/>
                <w:bCs/>
                <w:sz w:val="18"/>
                <w:szCs w:val="18"/>
                <w:lang w:eastAsia="ru-RU"/>
              </w:rPr>
              <w:t>0 7</w:t>
            </w:r>
            <w:r w:rsidRPr="0071250B">
              <w:rPr>
                <w:rFonts w:ascii="Myriad Pro" w:eastAsia="Times New Roman" w:hAnsi="Myriad Pro"/>
                <w:bCs/>
                <w:sz w:val="18"/>
                <w:szCs w:val="18"/>
                <w:lang w:eastAsia="ru-RU"/>
              </w:rPr>
              <w:t>87,9</w:t>
            </w:r>
          </w:p>
        </w:tc>
        <w:tc>
          <w:tcPr>
            <w:tcW w:w="1109" w:type="dxa"/>
            <w:shd w:val="clear" w:color="auto" w:fill="auto"/>
            <w:noWrap/>
            <w:vAlign w:val="center"/>
          </w:tcPr>
          <w:p w14:paraId="5F532950"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9C7B3E" w:rsidRPr="0071250B">
              <w:rPr>
                <w:rFonts w:ascii="Myriad Pro" w:eastAsia="Times New Roman" w:hAnsi="Myriad Pro"/>
                <w:bCs/>
                <w:sz w:val="18"/>
                <w:szCs w:val="18"/>
                <w:lang w:eastAsia="ru-RU"/>
              </w:rPr>
              <w:t>3 9</w:t>
            </w:r>
            <w:r w:rsidRPr="0071250B">
              <w:rPr>
                <w:rFonts w:ascii="Myriad Pro" w:eastAsia="Times New Roman" w:hAnsi="Myriad Pro"/>
                <w:bCs/>
                <w:sz w:val="18"/>
                <w:szCs w:val="18"/>
                <w:lang w:eastAsia="ru-RU"/>
              </w:rPr>
              <w:t>86,7</w:t>
            </w:r>
          </w:p>
        </w:tc>
        <w:tc>
          <w:tcPr>
            <w:tcW w:w="1109" w:type="dxa"/>
            <w:shd w:val="clear" w:color="auto" w:fill="auto"/>
            <w:noWrap/>
            <w:vAlign w:val="center"/>
          </w:tcPr>
          <w:p w14:paraId="1464DD2C"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9C7B3E" w:rsidRPr="0071250B">
              <w:rPr>
                <w:rFonts w:ascii="Myriad Pro" w:eastAsia="Times New Roman" w:hAnsi="Myriad Pro"/>
                <w:bCs/>
                <w:sz w:val="18"/>
                <w:szCs w:val="18"/>
                <w:lang w:eastAsia="ru-RU"/>
              </w:rPr>
              <w:t>3 9</w:t>
            </w:r>
            <w:r w:rsidRPr="0071250B">
              <w:rPr>
                <w:rFonts w:ascii="Myriad Pro" w:eastAsia="Times New Roman" w:hAnsi="Myriad Pro"/>
                <w:bCs/>
                <w:sz w:val="18"/>
                <w:szCs w:val="18"/>
                <w:lang w:eastAsia="ru-RU"/>
              </w:rPr>
              <w:t>86,7</w:t>
            </w:r>
          </w:p>
        </w:tc>
        <w:tc>
          <w:tcPr>
            <w:tcW w:w="1109" w:type="dxa"/>
            <w:shd w:val="clear" w:color="auto" w:fill="auto"/>
            <w:noWrap/>
            <w:vAlign w:val="center"/>
          </w:tcPr>
          <w:p w14:paraId="7C85A52A"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5</w:t>
            </w:r>
            <w:r w:rsidR="009C7B3E" w:rsidRPr="0071250B">
              <w:rPr>
                <w:rFonts w:ascii="Myriad Pro" w:eastAsia="Times New Roman" w:hAnsi="Myriad Pro"/>
                <w:bCs/>
                <w:sz w:val="18"/>
                <w:szCs w:val="18"/>
                <w:lang w:eastAsia="ru-RU"/>
              </w:rPr>
              <w:t>3 9</w:t>
            </w:r>
            <w:r w:rsidRPr="0071250B">
              <w:rPr>
                <w:rFonts w:ascii="Myriad Pro" w:eastAsia="Times New Roman" w:hAnsi="Myriad Pro"/>
                <w:bCs/>
                <w:sz w:val="18"/>
                <w:szCs w:val="18"/>
                <w:lang w:eastAsia="ru-RU"/>
              </w:rPr>
              <w:t>86,7</w:t>
            </w:r>
          </w:p>
        </w:tc>
      </w:tr>
      <w:tr w:rsidR="001F64FF" w:rsidRPr="0071250B" w14:paraId="79809F66" w14:textId="77777777">
        <w:trPr>
          <w:cantSplit/>
        </w:trPr>
        <w:tc>
          <w:tcPr>
            <w:tcW w:w="1948" w:type="dxa"/>
            <w:shd w:val="clear" w:color="auto" w:fill="auto"/>
            <w:vAlign w:val="center"/>
          </w:tcPr>
          <w:p w14:paraId="5AB17937" w14:textId="77777777" w:rsidR="001655AA" w:rsidRPr="0071250B" w:rsidRDefault="001655AA" w:rsidP="00BA0797">
            <w:pPr>
              <w:spacing w:after="0" w:line="240" w:lineRule="auto"/>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Транспортные услуги</w:t>
            </w:r>
          </w:p>
        </w:tc>
        <w:tc>
          <w:tcPr>
            <w:tcW w:w="1110" w:type="dxa"/>
            <w:shd w:val="clear" w:color="auto" w:fill="auto"/>
            <w:noWrap/>
            <w:vAlign w:val="center"/>
          </w:tcPr>
          <w:p w14:paraId="65840EFE"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374,9</w:t>
            </w:r>
          </w:p>
        </w:tc>
        <w:tc>
          <w:tcPr>
            <w:tcW w:w="1110" w:type="dxa"/>
            <w:shd w:val="clear" w:color="auto" w:fill="auto"/>
            <w:noWrap/>
            <w:vAlign w:val="center"/>
          </w:tcPr>
          <w:p w14:paraId="16400237"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371,8</w:t>
            </w:r>
          </w:p>
        </w:tc>
        <w:tc>
          <w:tcPr>
            <w:tcW w:w="1110" w:type="dxa"/>
            <w:shd w:val="clear" w:color="auto" w:fill="auto"/>
            <w:noWrap/>
            <w:vAlign w:val="center"/>
          </w:tcPr>
          <w:p w14:paraId="30A1A696"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258,3</w:t>
            </w:r>
          </w:p>
        </w:tc>
        <w:tc>
          <w:tcPr>
            <w:tcW w:w="1109" w:type="dxa"/>
            <w:shd w:val="clear" w:color="auto" w:fill="auto"/>
            <w:noWrap/>
            <w:vAlign w:val="center"/>
          </w:tcPr>
          <w:p w14:paraId="4480A195"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256,2</w:t>
            </w:r>
          </w:p>
        </w:tc>
        <w:tc>
          <w:tcPr>
            <w:tcW w:w="1109" w:type="dxa"/>
            <w:shd w:val="clear" w:color="auto" w:fill="auto"/>
            <w:noWrap/>
            <w:vAlign w:val="center"/>
          </w:tcPr>
          <w:p w14:paraId="15C3A9D9"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404,9</w:t>
            </w:r>
          </w:p>
        </w:tc>
        <w:tc>
          <w:tcPr>
            <w:tcW w:w="1109" w:type="dxa"/>
            <w:shd w:val="clear" w:color="auto" w:fill="auto"/>
            <w:noWrap/>
            <w:vAlign w:val="center"/>
          </w:tcPr>
          <w:p w14:paraId="0E579FB5"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256,2</w:t>
            </w:r>
          </w:p>
        </w:tc>
        <w:tc>
          <w:tcPr>
            <w:tcW w:w="1109" w:type="dxa"/>
            <w:shd w:val="clear" w:color="auto" w:fill="auto"/>
            <w:noWrap/>
            <w:vAlign w:val="center"/>
          </w:tcPr>
          <w:p w14:paraId="5296AD3B"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256,2</w:t>
            </w:r>
          </w:p>
        </w:tc>
      </w:tr>
      <w:tr w:rsidR="001F64FF" w:rsidRPr="0071250B" w14:paraId="0F9CA6ED" w14:textId="77777777">
        <w:trPr>
          <w:cantSplit/>
        </w:trPr>
        <w:tc>
          <w:tcPr>
            <w:tcW w:w="1948" w:type="dxa"/>
            <w:shd w:val="clear" w:color="auto" w:fill="auto"/>
            <w:vAlign w:val="center"/>
          </w:tcPr>
          <w:p w14:paraId="56700CA1" w14:textId="77777777" w:rsidR="001655AA" w:rsidRPr="0071250B" w:rsidRDefault="001655AA" w:rsidP="00BA0797">
            <w:pPr>
              <w:spacing w:after="0" w:line="240" w:lineRule="auto"/>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Услуги по испытанию и поверке приборов</w:t>
            </w:r>
          </w:p>
        </w:tc>
        <w:tc>
          <w:tcPr>
            <w:tcW w:w="1110" w:type="dxa"/>
            <w:shd w:val="clear" w:color="auto" w:fill="auto"/>
            <w:noWrap/>
            <w:vAlign w:val="center"/>
          </w:tcPr>
          <w:p w14:paraId="23A17101"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2 7</w:t>
            </w:r>
            <w:r w:rsidR="001655AA" w:rsidRPr="0071250B">
              <w:rPr>
                <w:rFonts w:ascii="Myriad Pro" w:eastAsia="Times New Roman" w:hAnsi="Myriad Pro"/>
                <w:bCs/>
                <w:sz w:val="18"/>
                <w:szCs w:val="18"/>
                <w:lang w:eastAsia="ru-RU"/>
              </w:rPr>
              <w:t>17,5</w:t>
            </w:r>
          </w:p>
        </w:tc>
        <w:tc>
          <w:tcPr>
            <w:tcW w:w="1110" w:type="dxa"/>
            <w:shd w:val="clear" w:color="auto" w:fill="auto"/>
            <w:noWrap/>
            <w:vAlign w:val="center"/>
          </w:tcPr>
          <w:p w14:paraId="0378F827"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2 6</w:t>
            </w:r>
            <w:r w:rsidR="001655AA" w:rsidRPr="0071250B">
              <w:rPr>
                <w:rFonts w:ascii="Myriad Pro" w:eastAsia="Times New Roman" w:hAnsi="Myriad Pro"/>
                <w:bCs/>
                <w:sz w:val="18"/>
                <w:szCs w:val="18"/>
                <w:lang w:eastAsia="ru-RU"/>
              </w:rPr>
              <w:t>92,6</w:t>
            </w:r>
          </w:p>
        </w:tc>
        <w:tc>
          <w:tcPr>
            <w:tcW w:w="1110" w:type="dxa"/>
            <w:shd w:val="clear" w:color="auto" w:fill="auto"/>
            <w:noWrap/>
            <w:vAlign w:val="center"/>
          </w:tcPr>
          <w:p w14:paraId="52D499E7"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2 6</w:t>
            </w:r>
            <w:r w:rsidR="001655AA" w:rsidRPr="0071250B">
              <w:rPr>
                <w:rFonts w:ascii="Myriad Pro" w:eastAsia="Times New Roman" w:hAnsi="Myriad Pro"/>
                <w:bCs/>
                <w:sz w:val="18"/>
                <w:szCs w:val="18"/>
                <w:lang w:eastAsia="ru-RU"/>
              </w:rPr>
              <w:t>80,0</w:t>
            </w:r>
          </w:p>
        </w:tc>
        <w:tc>
          <w:tcPr>
            <w:tcW w:w="1109" w:type="dxa"/>
            <w:shd w:val="clear" w:color="auto" w:fill="auto"/>
            <w:noWrap/>
            <w:vAlign w:val="center"/>
          </w:tcPr>
          <w:p w14:paraId="4121136D"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2 6</w:t>
            </w:r>
            <w:r w:rsidR="001655AA" w:rsidRPr="0071250B">
              <w:rPr>
                <w:rFonts w:ascii="Myriad Pro" w:eastAsia="Times New Roman" w:hAnsi="Myriad Pro"/>
                <w:bCs/>
                <w:sz w:val="18"/>
                <w:szCs w:val="18"/>
                <w:lang w:eastAsia="ru-RU"/>
              </w:rPr>
              <w:t>26,8</w:t>
            </w:r>
          </w:p>
        </w:tc>
        <w:tc>
          <w:tcPr>
            <w:tcW w:w="1109" w:type="dxa"/>
            <w:shd w:val="clear" w:color="auto" w:fill="auto"/>
            <w:noWrap/>
            <w:vAlign w:val="center"/>
          </w:tcPr>
          <w:p w14:paraId="2CF314A4"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3 8</w:t>
            </w:r>
            <w:r w:rsidR="001655AA" w:rsidRPr="0071250B">
              <w:rPr>
                <w:rFonts w:ascii="Myriad Pro" w:eastAsia="Times New Roman" w:hAnsi="Myriad Pro"/>
                <w:bCs/>
                <w:sz w:val="18"/>
                <w:szCs w:val="18"/>
                <w:lang w:eastAsia="ru-RU"/>
              </w:rPr>
              <w:t>54,6</w:t>
            </w:r>
          </w:p>
        </w:tc>
        <w:tc>
          <w:tcPr>
            <w:tcW w:w="1109" w:type="dxa"/>
            <w:shd w:val="clear" w:color="auto" w:fill="auto"/>
            <w:noWrap/>
            <w:vAlign w:val="center"/>
          </w:tcPr>
          <w:p w14:paraId="046B9B78"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2 6</w:t>
            </w:r>
            <w:r w:rsidR="001655AA" w:rsidRPr="0071250B">
              <w:rPr>
                <w:rFonts w:ascii="Myriad Pro" w:eastAsia="Times New Roman" w:hAnsi="Myriad Pro"/>
                <w:bCs/>
                <w:sz w:val="18"/>
                <w:szCs w:val="18"/>
                <w:lang w:eastAsia="ru-RU"/>
              </w:rPr>
              <w:t>26,8</w:t>
            </w:r>
          </w:p>
        </w:tc>
        <w:tc>
          <w:tcPr>
            <w:tcW w:w="1109" w:type="dxa"/>
            <w:shd w:val="clear" w:color="auto" w:fill="auto"/>
            <w:noWrap/>
            <w:vAlign w:val="center"/>
          </w:tcPr>
          <w:p w14:paraId="2F37ED70"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2 6</w:t>
            </w:r>
            <w:r w:rsidR="001655AA" w:rsidRPr="0071250B">
              <w:rPr>
                <w:rFonts w:ascii="Myriad Pro" w:eastAsia="Times New Roman" w:hAnsi="Myriad Pro"/>
                <w:bCs/>
                <w:sz w:val="18"/>
                <w:szCs w:val="18"/>
                <w:lang w:eastAsia="ru-RU"/>
              </w:rPr>
              <w:t>26,8</w:t>
            </w:r>
          </w:p>
        </w:tc>
      </w:tr>
      <w:tr w:rsidR="001F64FF" w:rsidRPr="0071250B" w14:paraId="1AEE66DC" w14:textId="77777777">
        <w:trPr>
          <w:cantSplit/>
        </w:trPr>
        <w:tc>
          <w:tcPr>
            <w:tcW w:w="1948" w:type="dxa"/>
            <w:shd w:val="clear" w:color="auto" w:fill="auto"/>
            <w:vAlign w:val="center"/>
          </w:tcPr>
          <w:p w14:paraId="07BC7F48" w14:textId="77777777" w:rsidR="001655AA" w:rsidRPr="0071250B" w:rsidRDefault="001655AA" w:rsidP="00BA0797">
            <w:pPr>
              <w:spacing w:after="0" w:line="240" w:lineRule="auto"/>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Услуги коммерческого учета электроэнергии</w:t>
            </w:r>
          </w:p>
        </w:tc>
        <w:tc>
          <w:tcPr>
            <w:tcW w:w="1110" w:type="dxa"/>
            <w:shd w:val="clear" w:color="auto" w:fill="auto"/>
            <w:noWrap/>
            <w:vAlign w:val="center"/>
          </w:tcPr>
          <w:p w14:paraId="656BB4F0"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14</w:t>
            </w:r>
            <w:r w:rsidR="00834137" w:rsidRPr="0071250B">
              <w:rPr>
                <w:rFonts w:ascii="Myriad Pro" w:eastAsia="Times New Roman" w:hAnsi="Myriad Pro"/>
                <w:bCs/>
                <w:sz w:val="18"/>
                <w:szCs w:val="18"/>
                <w:lang w:eastAsia="ru-RU"/>
              </w:rPr>
              <w:t>6 8</w:t>
            </w:r>
            <w:r w:rsidRPr="0071250B">
              <w:rPr>
                <w:rFonts w:ascii="Myriad Pro" w:eastAsia="Times New Roman" w:hAnsi="Myriad Pro"/>
                <w:bCs/>
                <w:sz w:val="18"/>
                <w:szCs w:val="18"/>
                <w:lang w:eastAsia="ru-RU"/>
              </w:rPr>
              <w:t>86,2</w:t>
            </w:r>
          </w:p>
        </w:tc>
        <w:tc>
          <w:tcPr>
            <w:tcW w:w="1110" w:type="dxa"/>
            <w:shd w:val="clear" w:color="auto" w:fill="auto"/>
            <w:noWrap/>
            <w:vAlign w:val="center"/>
          </w:tcPr>
          <w:p w14:paraId="70093579"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14</w:t>
            </w:r>
            <w:r w:rsidR="00834137" w:rsidRPr="0071250B">
              <w:rPr>
                <w:rFonts w:ascii="Myriad Pro" w:eastAsia="Times New Roman" w:hAnsi="Myriad Pro"/>
                <w:bCs/>
                <w:sz w:val="18"/>
                <w:szCs w:val="18"/>
                <w:lang w:eastAsia="ru-RU"/>
              </w:rPr>
              <w:t>6 8</w:t>
            </w:r>
            <w:r w:rsidRPr="0071250B">
              <w:rPr>
                <w:rFonts w:ascii="Myriad Pro" w:eastAsia="Times New Roman" w:hAnsi="Myriad Pro"/>
                <w:bCs/>
                <w:sz w:val="18"/>
                <w:szCs w:val="18"/>
                <w:lang w:eastAsia="ru-RU"/>
              </w:rPr>
              <w:t>86,2</w:t>
            </w:r>
          </w:p>
        </w:tc>
        <w:tc>
          <w:tcPr>
            <w:tcW w:w="1110" w:type="dxa"/>
            <w:shd w:val="clear" w:color="auto" w:fill="auto"/>
            <w:noWrap/>
            <w:vAlign w:val="center"/>
          </w:tcPr>
          <w:p w14:paraId="2C555E71"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14</w:t>
            </w:r>
            <w:r w:rsidR="009C7B3E" w:rsidRPr="0071250B">
              <w:rPr>
                <w:rFonts w:ascii="Myriad Pro" w:eastAsia="Times New Roman" w:hAnsi="Myriad Pro"/>
                <w:bCs/>
                <w:sz w:val="18"/>
                <w:szCs w:val="18"/>
                <w:lang w:eastAsia="ru-RU"/>
              </w:rPr>
              <w:t>3 8</w:t>
            </w:r>
            <w:r w:rsidRPr="0071250B">
              <w:rPr>
                <w:rFonts w:ascii="Myriad Pro" w:eastAsia="Times New Roman" w:hAnsi="Myriad Pro"/>
                <w:bCs/>
                <w:sz w:val="18"/>
                <w:szCs w:val="18"/>
                <w:lang w:eastAsia="ru-RU"/>
              </w:rPr>
              <w:t>36,7</w:t>
            </w:r>
          </w:p>
        </w:tc>
        <w:tc>
          <w:tcPr>
            <w:tcW w:w="1109" w:type="dxa"/>
            <w:shd w:val="clear" w:color="auto" w:fill="auto"/>
            <w:noWrap/>
            <w:vAlign w:val="center"/>
          </w:tcPr>
          <w:p w14:paraId="6214D5B6"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14</w:t>
            </w:r>
            <w:r w:rsidR="009C7B3E" w:rsidRPr="0071250B">
              <w:rPr>
                <w:rFonts w:ascii="Myriad Pro" w:eastAsia="Times New Roman" w:hAnsi="Myriad Pro"/>
                <w:bCs/>
                <w:sz w:val="18"/>
                <w:szCs w:val="18"/>
                <w:lang w:eastAsia="ru-RU"/>
              </w:rPr>
              <w:t>3 8</w:t>
            </w:r>
            <w:r w:rsidRPr="0071250B">
              <w:rPr>
                <w:rFonts w:ascii="Myriad Pro" w:eastAsia="Times New Roman" w:hAnsi="Myriad Pro"/>
                <w:bCs/>
                <w:sz w:val="18"/>
                <w:szCs w:val="18"/>
                <w:lang w:eastAsia="ru-RU"/>
              </w:rPr>
              <w:t>36,7</w:t>
            </w:r>
          </w:p>
        </w:tc>
        <w:tc>
          <w:tcPr>
            <w:tcW w:w="1109" w:type="dxa"/>
            <w:shd w:val="clear" w:color="auto" w:fill="auto"/>
            <w:noWrap/>
            <w:vAlign w:val="center"/>
          </w:tcPr>
          <w:p w14:paraId="54579DF4"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15</w:t>
            </w:r>
            <w:r w:rsidR="00834137" w:rsidRPr="0071250B">
              <w:rPr>
                <w:rFonts w:ascii="Myriad Pro" w:eastAsia="Times New Roman" w:hAnsi="Myriad Pro"/>
                <w:bCs/>
                <w:sz w:val="18"/>
                <w:szCs w:val="18"/>
                <w:lang w:eastAsia="ru-RU"/>
              </w:rPr>
              <w:t>9 9</w:t>
            </w:r>
            <w:r w:rsidRPr="0071250B">
              <w:rPr>
                <w:rFonts w:ascii="Myriad Pro" w:eastAsia="Times New Roman" w:hAnsi="Myriad Pro"/>
                <w:bCs/>
                <w:sz w:val="18"/>
                <w:szCs w:val="18"/>
                <w:lang w:eastAsia="ru-RU"/>
              </w:rPr>
              <w:t>41,4</w:t>
            </w:r>
          </w:p>
        </w:tc>
        <w:tc>
          <w:tcPr>
            <w:tcW w:w="1109" w:type="dxa"/>
            <w:shd w:val="clear" w:color="auto" w:fill="auto"/>
            <w:noWrap/>
            <w:vAlign w:val="center"/>
          </w:tcPr>
          <w:p w14:paraId="405376A0"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15</w:t>
            </w:r>
            <w:r w:rsidR="00834137" w:rsidRPr="0071250B">
              <w:rPr>
                <w:rFonts w:ascii="Myriad Pro" w:eastAsia="Times New Roman" w:hAnsi="Myriad Pro"/>
                <w:bCs/>
                <w:sz w:val="18"/>
                <w:szCs w:val="18"/>
                <w:lang w:eastAsia="ru-RU"/>
              </w:rPr>
              <w:t>4 9</w:t>
            </w:r>
            <w:r w:rsidRPr="0071250B">
              <w:rPr>
                <w:rFonts w:ascii="Myriad Pro" w:eastAsia="Times New Roman" w:hAnsi="Myriad Pro"/>
                <w:bCs/>
                <w:sz w:val="18"/>
                <w:szCs w:val="18"/>
                <w:lang w:eastAsia="ru-RU"/>
              </w:rPr>
              <w:t>72,6</w:t>
            </w:r>
          </w:p>
        </w:tc>
        <w:tc>
          <w:tcPr>
            <w:tcW w:w="1109" w:type="dxa"/>
            <w:shd w:val="clear" w:color="auto" w:fill="auto"/>
            <w:noWrap/>
            <w:vAlign w:val="center"/>
          </w:tcPr>
          <w:p w14:paraId="5CFAC1EC"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15</w:t>
            </w:r>
            <w:r w:rsidR="00834137" w:rsidRPr="0071250B">
              <w:rPr>
                <w:rFonts w:ascii="Myriad Pro" w:eastAsia="Times New Roman" w:hAnsi="Myriad Pro"/>
                <w:bCs/>
                <w:sz w:val="18"/>
                <w:szCs w:val="18"/>
                <w:lang w:eastAsia="ru-RU"/>
              </w:rPr>
              <w:t>4 9</w:t>
            </w:r>
            <w:r w:rsidRPr="0071250B">
              <w:rPr>
                <w:rFonts w:ascii="Myriad Pro" w:eastAsia="Times New Roman" w:hAnsi="Myriad Pro"/>
                <w:bCs/>
                <w:sz w:val="18"/>
                <w:szCs w:val="18"/>
                <w:lang w:eastAsia="ru-RU"/>
              </w:rPr>
              <w:t>75,9</w:t>
            </w:r>
          </w:p>
        </w:tc>
      </w:tr>
      <w:tr w:rsidR="001F64FF" w:rsidRPr="0071250B" w14:paraId="45F362F0" w14:textId="77777777">
        <w:trPr>
          <w:cantSplit/>
        </w:trPr>
        <w:tc>
          <w:tcPr>
            <w:tcW w:w="1948" w:type="dxa"/>
            <w:shd w:val="clear" w:color="auto" w:fill="auto"/>
            <w:vAlign w:val="center"/>
          </w:tcPr>
          <w:p w14:paraId="46ECBD85" w14:textId="77777777" w:rsidR="001655AA" w:rsidRPr="0071250B" w:rsidRDefault="001655AA" w:rsidP="00BA0797">
            <w:pPr>
              <w:spacing w:after="0" w:line="240" w:lineRule="auto"/>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Прочие услуги производственного характера</w:t>
            </w:r>
          </w:p>
        </w:tc>
        <w:tc>
          <w:tcPr>
            <w:tcW w:w="1110" w:type="dxa"/>
            <w:shd w:val="clear" w:color="auto" w:fill="auto"/>
            <w:noWrap/>
            <w:vAlign w:val="center"/>
          </w:tcPr>
          <w:p w14:paraId="032F689E"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953,8</w:t>
            </w:r>
          </w:p>
        </w:tc>
        <w:tc>
          <w:tcPr>
            <w:tcW w:w="1110" w:type="dxa"/>
            <w:shd w:val="clear" w:color="auto" w:fill="auto"/>
            <w:noWrap/>
            <w:vAlign w:val="center"/>
          </w:tcPr>
          <w:p w14:paraId="4CCD2BF2"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953,1</w:t>
            </w:r>
          </w:p>
        </w:tc>
        <w:tc>
          <w:tcPr>
            <w:tcW w:w="1110" w:type="dxa"/>
            <w:shd w:val="clear" w:color="auto" w:fill="auto"/>
            <w:noWrap/>
            <w:vAlign w:val="center"/>
          </w:tcPr>
          <w:p w14:paraId="761BC5BE"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377,3</w:t>
            </w:r>
          </w:p>
        </w:tc>
        <w:tc>
          <w:tcPr>
            <w:tcW w:w="1109" w:type="dxa"/>
            <w:shd w:val="clear" w:color="auto" w:fill="auto"/>
            <w:noWrap/>
            <w:vAlign w:val="center"/>
          </w:tcPr>
          <w:p w14:paraId="227E1145"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377,0</w:t>
            </w:r>
          </w:p>
        </w:tc>
        <w:tc>
          <w:tcPr>
            <w:tcW w:w="1109" w:type="dxa"/>
            <w:shd w:val="clear" w:color="auto" w:fill="auto"/>
            <w:noWrap/>
            <w:vAlign w:val="center"/>
          </w:tcPr>
          <w:p w14:paraId="596958A9" w14:textId="77777777" w:rsidR="001655AA" w:rsidRPr="0071250B" w:rsidRDefault="009C7B3E"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2 3</w:t>
            </w:r>
            <w:r w:rsidR="001655AA" w:rsidRPr="0071250B">
              <w:rPr>
                <w:rFonts w:ascii="Myriad Pro" w:eastAsia="Times New Roman" w:hAnsi="Myriad Pro"/>
                <w:bCs/>
                <w:sz w:val="18"/>
                <w:szCs w:val="18"/>
                <w:lang w:eastAsia="ru-RU"/>
              </w:rPr>
              <w:t>80,4</w:t>
            </w:r>
          </w:p>
        </w:tc>
        <w:tc>
          <w:tcPr>
            <w:tcW w:w="1109" w:type="dxa"/>
            <w:shd w:val="clear" w:color="auto" w:fill="auto"/>
            <w:noWrap/>
            <w:vAlign w:val="center"/>
          </w:tcPr>
          <w:p w14:paraId="397B2802"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406,2</w:t>
            </w:r>
          </w:p>
        </w:tc>
        <w:tc>
          <w:tcPr>
            <w:tcW w:w="1109" w:type="dxa"/>
            <w:shd w:val="clear" w:color="auto" w:fill="auto"/>
            <w:noWrap/>
            <w:vAlign w:val="center"/>
          </w:tcPr>
          <w:p w14:paraId="44BA9BAF" w14:textId="77777777" w:rsidR="001655AA" w:rsidRPr="0071250B" w:rsidRDefault="001655AA" w:rsidP="00BA0797">
            <w:pPr>
              <w:spacing w:after="0" w:line="240" w:lineRule="auto"/>
              <w:jc w:val="center"/>
              <w:rPr>
                <w:rFonts w:ascii="Myriad Pro" w:eastAsia="Times New Roman" w:hAnsi="Myriad Pro"/>
                <w:bCs/>
                <w:sz w:val="18"/>
                <w:szCs w:val="18"/>
                <w:lang w:eastAsia="ru-RU"/>
              </w:rPr>
            </w:pPr>
            <w:r w:rsidRPr="0071250B">
              <w:rPr>
                <w:rFonts w:ascii="Myriad Pro" w:eastAsia="Times New Roman" w:hAnsi="Myriad Pro"/>
                <w:bCs/>
                <w:sz w:val="18"/>
                <w:szCs w:val="18"/>
                <w:lang w:eastAsia="ru-RU"/>
              </w:rPr>
              <w:t>406,2</w:t>
            </w:r>
          </w:p>
        </w:tc>
      </w:tr>
    </w:tbl>
    <w:p w14:paraId="25276D47" w14:textId="77777777" w:rsidR="00560CBF" w:rsidRPr="00BA0797" w:rsidRDefault="00560CBF" w:rsidP="00BA0797">
      <w:pPr>
        <w:pStyle w:val="ConsPlusNormal"/>
        <w:jc w:val="both"/>
        <w:rPr>
          <w:rFonts w:ascii="Myriad Pro" w:hAnsi="Myriad Pro"/>
          <w:b/>
          <w:sz w:val="22"/>
          <w:szCs w:val="22"/>
          <w:u w:val="single"/>
          <w:lang w:eastAsia="en-US"/>
        </w:rPr>
      </w:pPr>
    </w:p>
    <w:p w14:paraId="7497F955" w14:textId="77777777" w:rsidR="00F461E7" w:rsidRDefault="00F461E7" w:rsidP="00BA0797">
      <w:pPr>
        <w:spacing w:after="0" w:line="360" w:lineRule="auto"/>
        <w:contextualSpacing/>
        <w:jc w:val="both"/>
        <w:rPr>
          <w:rFonts w:ascii="Myriad Pro" w:hAnsi="Myriad Pro"/>
          <w:b/>
          <w:sz w:val="26"/>
          <w:szCs w:val="26"/>
        </w:rPr>
      </w:pPr>
      <w:r>
        <w:rPr>
          <w:rFonts w:ascii="Myriad Pro" w:hAnsi="Myriad Pro"/>
          <w:b/>
          <w:sz w:val="26"/>
          <w:szCs w:val="26"/>
        </w:rPr>
        <w:br w:type="page"/>
      </w:r>
    </w:p>
    <w:p w14:paraId="05452918"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ТЕРРИТОРИАЛЬНОЙ СЕТЕВОЙ ОРГАНИЗАЦИИ</w:t>
      </w:r>
    </w:p>
    <w:p w14:paraId="494630E5"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Величина</w:t>
      </w:r>
      <w:r w:rsidR="009C7B3E" w:rsidRPr="00BA0797">
        <w:rPr>
          <w:rFonts w:ascii="Myriad Pro" w:hAnsi="Myriad Pro"/>
          <w:sz w:val="26"/>
          <w:szCs w:val="26"/>
        </w:rPr>
        <w:t xml:space="preserve"> </w:t>
      </w:r>
      <w:r w:rsidRPr="00BA0797">
        <w:rPr>
          <w:rFonts w:ascii="Myriad Pro" w:hAnsi="Myriad Pro"/>
          <w:sz w:val="26"/>
          <w:szCs w:val="26"/>
        </w:rPr>
        <w:t>расходов, заявленная филиалом на 2019 год, составила –</w:t>
      </w:r>
      <w:r w:rsidR="009C7B3E" w:rsidRPr="00BA0797">
        <w:rPr>
          <w:rFonts w:ascii="Myriad Pro" w:hAnsi="Myriad Pro"/>
          <w:sz w:val="26"/>
          <w:szCs w:val="26"/>
        </w:rPr>
        <w:t xml:space="preserve"> </w:t>
      </w:r>
      <w:r w:rsidR="001F64FF" w:rsidRPr="00BA0797">
        <w:rPr>
          <w:rFonts w:ascii="Myriad Pro" w:hAnsi="Myriad Pro"/>
          <w:sz w:val="26"/>
          <w:szCs w:val="26"/>
        </w:rPr>
        <w:t>22</w:t>
      </w:r>
      <w:r w:rsidR="00834137" w:rsidRPr="00BA0797">
        <w:rPr>
          <w:rFonts w:ascii="Myriad Pro" w:hAnsi="Myriad Pro"/>
          <w:sz w:val="26"/>
          <w:szCs w:val="26"/>
        </w:rPr>
        <w:t>4 8</w:t>
      </w:r>
      <w:r w:rsidR="001F64FF" w:rsidRPr="00BA0797">
        <w:rPr>
          <w:rFonts w:ascii="Myriad Pro" w:hAnsi="Myriad Pro"/>
          <w:sz w:val="26"/>
          <w:szCs w:val="26"/>
        </w:rPr>
        <w:t xml:space="preserve">92,2 </w:t>
      </w:r>
      <w:r w:rsidRPr="00BA0797">
        <w:rPr>
          <w:rFonts w:ascii="Myriad Pro" w:hAnsi="Myriad Pro"/>
          <w:sz w:val="26"/>
          <w:szCs w:val="26"/>
        </w:rPr>
        <w:t>тыс. руб., в том числе расходы на услуги по ремонту</w:t>
      </w:r>
      <w:r w:rsidR="001F64FF" w:rsidRPr="00BA0797">
        <w:rPr>
          <w:rFonts w:ascii="Myriad Pro" w:hAnsi="Myriad Pro"/>
          <w:sz w:val="26"/>
          <w:szCs w:val="26"/>
        </w:rPr>
        <w:t xml:space="preserve"> и обслуживанию объектов основных средств</w:t>
      </w:r>
      <w:r w:rsidR="009C7B3E" w:rsidRPr="00BA0797">
        <w:rPr>
          <w:rFonts w:ascii="Myriad Pro" w:hAnsi="Myriad Pro"/>
          <w:sz w:val="26"/>
          <w:szCs w:val="26"/>
        </w:rPr>
        <w:t xml:space="preserve"> </w:t>
      </w:r>
      <w:r w:rsidRPr="00BA0797">
        <w:rPr>
          <w:rFonts w:ascii="Myriad Pro" w:hAnsi="Myriad Pro"/>
          <w:sz w:val="26"/>
          <w:szCs w:val="26"/>
        </w:rPr>
        <w:t>–</w:t>
      </w:r>
      <w:r w:rsidR="009C7B3E" w:rsidRPr="00BA0797">
        <w:rPr>
          <w:rFonts w:ascii="Myriad Pro" w:hAnsi="Myriad Pro"/>
          <w:sz w:val="26"/>
          <w:szCs w:val="26"/>
        </w:rPr>
        <w:t xml:space="preserve"> </w:t>
      </w:r>
      <w:r w:rsidR="00834A7B" w:rsidRPr="00BA0797">
        <w:rPr>
          <w:rFonts w:ascii="Myriad Pro" w:hAnsi="Myriad Pro"/>
          <w:sz w:val="26"/>
          <w:szCs w:val="26"/>
        </w:rPr>
        <w:t>5</w:t>
      </w:r>
      <w:r w:rsidR="00834137" w:rsidRPr="00BA0797">
        <w:rPr>
          <w:rFonts w:ascii="Myriad Pro" w:hAnsi="Myriad Pro"/>
          <w:sz w:val="26"/>
          <w:szCs w:val="26"/>
        </w:rPr>
        <w:t>8 3</w:t>
      </w:r>
      <w:r w:rsidR="00834A7B" w:rsidRPr="00BA0797">
        <w:rPr>
          <w:rFonts w:ascii="Myriad Pro" w:hAnsi="Myriad Pro"/>
          <w:sz w:val="26"/>
          <w:szCs w:val="26"/>
        </w:rPr>
        <w:t xml:space="preserve">10,8 </w:t>
      </w:r>
      <w:r w:rsidRPr="00BA0797">
        <w:rPr>
          <w:rFonts w:ascii="Myriad Pro" w:hAnsi="Myriad Pro"/>
          <w:sz w:val="26"/>
          <w:szCs w:val="26"/>
        </w:rPr>
        <w:t>тыс. руб.</w:t>
      </w:r>
    </w:p>
    <w:p w14:paraId="24CE9D5B" w14:textId="77777777" w:rsidR="00560CBF" w:rsidRPr="00BA0797" w:rsidRDefault="00560CBF" w:rsidP="00BA0797">
      <w:pPr>
        <w:tabs>
          <w:tab w:val="left" w:pos="1134"/>
        </w:tabs>
        <w:spacing w:after="0" w:line="360" w:lineRule="auto"/>
        <w:ind w:firstLine="567"/>
        <w:rPr>
          <w:rFonts w:ascii="Myriad Pro" w:hAnsi="Myriad Pro"/>
          <w:sz w:val="26"/>
          <w:szCs w:val="26"/>
        </w:rPr>
      </w:pPr>
      <w:r w:rsidRPr="00BA0797">
        <w:rPr>
          <w:rFonts w:ascii="Myriad Pro" w:hAnsi="Myriad Pro"/>
          <w:sz w:val="26"/>
          <w:szCs w:val="26"/>
        </w:rPr>
        <w:t>В качестве обосновывающих материалов представлены:</w:t>
      </w:r>
    </w:p>
    <w:p w14:paraId="25776F92" w14:textId="77777777" w:rsidR="00560CBF" w:rsidRPr="00BA0797" w:rsidRDefault="00560CBF"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Сводная таблица – расчет расходов на работы и услуги производственного характера с указанием утвержденных регулирующим о</w:t>
      </w:r>
      <w:r w:rsidR="00834A7B" w:rsidRPr="00BA0797">
        <w:rPr>
          <w:rFonts w:ascii="Myriad Pro" w:hAnsi="Myriad Pro"/>
          <w:sz w:val="26"/>
          <w:szCs w:val="26"/>
        </w:rPr>
        <w:t>рганом стоимостных показателей за 2016 год</w:t>
      </w:r>
      <w:r w:rsidRPr="00BA0797">
        <w:rPr>
          <w:rFonts w:ascii="Myriad Pro" w:hAnsi="Myriad Pro"/>
          <w:sz w:val="26"/>
          <w:szCs w:val="26"/>
        </w:rPr>
        <w:t xml:space="preserve">, </w:t>
      </w:r>
      <w:r w:rsidR="00B05B7B" w:rsidRPr="00BA0797">
        <w:rPr>
          <w:rFonts w:ascii="Myriad Pro" w:hAnsi="Myriad Pro"/>
          <w:sz w:val="26"/>
          <w:szCs w:val="26"/>
        </w:rPr>
        <w:t xml:space="preserve">фактических показателей за 2016 год в целом по филиалу и по виду регулируемой деятельности </w:t>
      </w:r>
      <w:r w:rsidR="00586D28" w:rsidRPr="00BA0797">
        <w:rPr>
          <w:rFonts w:ascii="Myriad Pro" w:hAnsi="Myriad Pro"/>
          <w:sz w:val="26"/>
          <w:szCs w:val="26"/>
        </w:rPr>
        <w:t>«</w:t>
      </w:r>
      <w:r w:rsidR="00B05B7B" w:rsidRPr="00BA0797">
        <w:rPr>
          <w:rFonts w:ascii="Myriad Pro" w:hAnsi="Myriad Pro"/>
          <w:sz w:val="26"/>
          <w:szCs w:val="26"/>
        </w:rPr>
        <w:t>передача электрической энергии</w:t>
      </w:r>
      <w:r w:rsidR="00586D28" w:rsidRPr="00BA0797">
        <w:rPr>
          <w:rFonts w:ascii="Myriad Pro" w:hAnsi="Myriad Pro"/>
          <w:sz w:val="26"/>
          <w:szCs w:val="26"/>
        </w:rPr>
        <w:t>»</w:t>
      </w:r>
      <w:r w:rsidR="00B05B7B" w:rsidRPr="00BA0797">
        <w:rPr>
          <w:rFonts w:ascii="Myriad Pro" w:hAnsi="Myriad Pro"/>
          <w:sz w:val="26"/>
          <w:szCs w:val="26"/>
        </w:rPr>
        <w:t xml:space="preserve">, планового значения затрат по регулируемой деятельности на 2018 год. </w:t>
      </w:r>
      <w:r w:rsidRPr="00BA0797">
        <w:rPr>
          <w:rFonts w:ascii="Myriad Pro" w:hAnsi="Myriad Pro"/>
          <w:sz w:val="26"/>
          <w:szCs w:val="26"/>
        </w:rPr>
        <w:t xml:space="preserve">Затраты на работы и услуги производственного </w:t>
      </w:r>
      <w:r w:rsidR="00BD0D46" w:rsidRPr="00BA0797">
        <w:rPr>
          <w:rFonts w:ascii="Myriad Pro" w:hAnsi="Myriad Pro"/>
          <w:sz w:val="26"/>
          <w:szCs w:val="26"/>
        </w:rPr>
        <w:t xml:space="preserve">характера </w:t>
      </w:r>
      <w:r w:rsidRPr="00BA0797">
        <w:rPr>
          <w:rFonts w:ascii="Myriad Pro" w:hAnsi="Myriad Pro"/>
          <w:sz w:val="26"/>
          <w:szCs w:val="26"/>
        </w:rPr>
        <w:t xml:space="preserve">представлены в разрезе следующих статей расходов: </w:t>
      </w:r>
      <w:r w:rsidR="005E6B25" w:rsidRPr="00BA0797">
        <w:rPr>
          <w:rFonts w:ascii="Myriad Pro" w:hAnsi="Myriad Pro"/>
          <w:sz w:val="26"/>
          <w:szCs w:val="26"/>
        </w:rPr>
        <w:t>работы и услуги сторонних организаций по обслуживанию</w:t>
      </w:r>
      <w:r w:rsidR="009C7B3E" w:rsidRPr="00BA0797">
        <w:rPr>
          <w:rFonts w:ascii="Myriad Pro" w:hAnsi="Myriad Pro"/>
          <w:sz w:val="26"/>
          <w:szCs w:val="26"/>
        </w:rPr>
        <w:t xml:space="preserve"> </w:t>
      </w:r>
      <w:r w:rsidR="005E6B25" w:rsidRPr="00BA0797">
        <w:rPr>
          <w:rFonts w:ascii="Myriad Pro" w:hAnsi="Myriad Pro"/>
          <w:sz w:val="26"/>
          <w:szCs w:val="26"/>
        </w:rPr>
        <w:t>объектов основных средств, работы и услуги сторонних организаций по ремонту</w:t>
      </w:r>
      <w:r w:rsidR="009C7B3E" w:rsidRPr="00BA0797">
        <w:rPr>
          <w:rFonts w:ascii="Myriad Pro" w:hAnsi="Myriad Pro"/>
          <w:sz w:val="26"/>
          <w:szCs w:val="26"/>
        </w:rPr>
        <w:t xml:space="preserve"> </w:t>
      </w:r>
      <w:r w:rsidR="005E6B25" w:rsidRPr="00BA0797">
        <w:rPr>
          <w:rFonts w:ascii="Myriad Pro" w:hAnsi="Myriad Pro"/>
          <w:sz w:val="26"/>
          <w:szCs w:val="26"/>
        </w:rPr>
        <w:t>объектов основных средств</w:t>
      </w:r>
      <w:r w:rsidRPr="00BA0797">
        <w:rPr>
          <w:rFonts w:ascii="Myriad Pro" w:hAnsi="Myriad Pro"/>
          <w:sz w:val="26"/>
          <w:szCs w:val="26"/>
        </w:rPr>
        <w:t xml:space="preserve">, транспортные услуги, услуги </w:t>
      </w:r>
      <w:r w:rsidR="005E6B25" w:rsidRPr="00BA0797">
        <w:rPr>
          <w:rFonts w:ascii="Myriad Pro" w:hAnsi="Myriad Pro"/>
          <w:sz w:val="26"/>
          <w:szCs w:val="26"/>
        </w:rPr>
        <w:t>по поверке и</w:t>
      </w:r>
      <w:r w:rsidRPr="00BA0797">
        <w:rPr>
          <w:rFonts w:ascii="Myriad Pro" w:hAnsi="Myriad Pro"/>
          <w:sz w:val="26"/>
          <w:szCs w:val="26"/>
        </w:rPr>
        <w:t xml:space="preserve"> испытанию приборов,</w:t>
      </w:r>
      <w:r w:rsidR="009C7B3E" w:rsidRPr="00BA0797">
        <w:rPr>
          <w:rFonts w:ascii="Myriad Pro" w:hAnsi="Myriad Pro"/>
          <w:sz w:val="26"/>
          <w:szCs w:val="26"/>
        </w:rPr>
        <w:t xml:space="preserve"> </w:t>
      </w:r>
      <w:r w:rsidRPr="00BA0797">
        <w:rPr>
          <w:rFonts w:ascii="Myriad Pro" w:hAnsi="Myriad Pro"/>
          <w:sz w:val="26"/>
          <w:szCs w:val="26"/>
        </w:rPr>
        <w:t xml:space="preserve">услуги коммерческого учета электрической энергии, прочие услуги производственного характера (расходы </w:t>
      </w:r>
      <w:r w:rsidR="00FE2CE3" w:rsidRPr="00BA0797">
        <w:rPr>
          <w:rFonts w:ascii="Myriad Pro" w:hAnsi="Myriad Pro"/>
          <w:sz w:val="26"/>
          <w:szCs w:val="26"/>
        </w:rPr>
        <w:t>на обследование грузоподъемных механизмов, обслуживание систем слежения, зарядка баллонов, комплексная программа развития</w:t>
      </w:r>
      <w:r w:rsidRPr="00BA0797">
        <w:rPr>
          <w:rFonts w:ascii="Myriad Pro" w:hAnsi="Myriad Pro"/>
          <w:sz w:val="26"/>
          <w:szCs w:val="26"/>
        </w:rPr>
        <w:t>);</w:t>
      </w:r>
    </w:p>
    <w:p w14:paraId="720000C3" w14:textId="77777777" w:rsidR="00560CBF" w:rsidRPr="00BA0797" w:rsidRDefault="00560CBF" w:rsidP="0071250B">
      <w:pPr>
        <w:pStyle w:val="11"/>
        <w:numPr>
          <w:ilvl w:val="0"/>
          <w:numId w:val="23"/>
        </w:numPr>
        <w:tabs>
          <w:tab w:val="left" w:pos="567"/>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Таблица – расчет </w:t>
      </w:r>
      <w:r w:rsidR="00C12BC8" w:rsidRPr="00BA0797">
        <w:rPr>
          <w:rFonts w:ascii="Myriad Pro" w:hAnsi="Myriad Pro"/>
          <w:sz w:val="26"/>
          <w:szCs w:val="26"/>
        </w:rPr>
        <w:t>фактических стоимостных значений за 2016 год</w:t>
      </w:r>
      <w:r w:rsidR="00F167AA" w:rsidRPr="00BA0797">
        <w:rPr>
          <w:rFonts w:ascii="Myriad Pro" w:hAnsi="Myriad Pro"/>
          <w:sz w:val="26"/>
          <w:szCs w:val="26"/>
        </w:rPr>
        <w:t xml:space="preserve"> з</w:t>
      </w:r>
      <w:r w:rsidRPr="00BA0797">
        <w:rPr>
          <w:rFonts w:ascii="Myriad Pro" w:hAnsi="Myriad Pro"/>
          <w:sz w:val="26"/>
          <w:szCs w:val="26"/>
        </w:rPr>
        <w:t xml:space="preserve">а услуги подрядчиков по обслуживанию </w:t>
      </w:r>
      <w:r w:rsidR="00C12BC8" w:rsidRPr="00BA0797">
        <w:rPr>
          <w:rFonts w:ascii="Myriad Pro" w:hAnsi="Myriad Pro"/>
          <w:sz w:val="26"/>
          <w:szCs w:val="26"/>
        </w:rPr>
        <w:t xml:space="preserve">объектов основных средств </w:t>
      </w:r>
      <w:r w:rsidRPr="00BA0797">
        <w:rPr>
          <w:rFonts w:ascii="Myriad Pro" w:hAnsi="Myriad Pro"/>
          <w:sz w:val="26"/>
          <w:szCs w:val="26"/>
        </w:rPr>
        <w:t>с указанием</w:t>
      </w:r>
      <w:r w:rsidR="009C7B3E" w:rsidRPr="00BA0797">
        <w:rPr>
          <w:rFonts w:ascii="Myriad Pro" w:hAnsi="Myriad Pro"/>
          <w:sz w:val="26"/>
          <w:szCs w:val="26"/>
        </w:rPr>
        <w:t xml:space="preserve"> </w:t>
      </w:r>
      <w:r w:rsidR="00C12BC8" w:rsidRPr="00BA0797">
        <w:rPr>
          <w:rFonts w:ascii="Myriad Pro" w:hAnsi="Myriad Pro"/>
          <w:sz w:val="26"/>
          <w:szCs w:val="26"/>
        </w:rPr>
        <w:t xml:space="preserve">номера и даты договора, (счета, авансового отчета), по которому </w:t>
      </w:r>
      <w:r w:rsidRPr="00BA0797">
        <w:rPr>
          <w:rFonts w:ascii="Myriad Pro" w:hAnsi="Myriad Pro"/>
          <w:sz w:val="26"/>
          <w:szCs w:val="26"/>
        </w:rPr>
        <w:t>оказыва</w:t>
      </w:r>
      <w:r w:rsidR="00C12BC8" w:rsidRPr="00BA0797">
        <w:rPr>
          <w:rFonts w:ascii="Myriad Pro" w:hAnsi="Myriad Pro"/>
          <w:sz w:val="26"/>
          <w:szCs w:val="26"/>
        </w:rPr>
        <w:t xml:space="preserve">лись </w:t>
      </w:r>
      <w:r w:rsidRPr="00BA0797">
        <w:rPr>
          <w:rFonts w:ascii="Myriad Pro" w:hAnsi="Myriad Pro"/>
          <w:sz w:val="26"/>
          <w:szCs w:val="26"/>
        </w:rPr>
        <w:t>услуг</w:t>
      </w:r>
      <w:r w:rsidR="00C12BC8" w:rsidRPr="00BA0797">
        <w:rPr>
          <w:rFonts w:ascii="Myriad Pro" w:hAnsi="Myriad Pro"/>
          <w:sz w:val="26"/>
          <w:szCs w:val="26"/>
        </w:rPr>
        <w:t>и</w:t>
      </w:r>
      <w:r w:rsidRPr="00BA0797">
        <w:rPr>
          <w:rFonts w:ascii="Myriad Pro" w:hAnsi="Myriad Pro"/>
          <w:sz w:val="26"/>
          <w:szCs w:val="26"/>
        </w:rPr>
        <w:t>;</w:t>
      </w:r>
    </w:p>
    <w:p w14:paraId="052A390C" w14:textId="77777777" w:rsidR="00C12BC8" w:rsidRPr="00BA0797" w:rsidRDefault="00C12BC8"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Таблица – расчет фактических стоимостных значений за 2016 год</w:t>
      </w:r>
      <w:r w:rsidR="00F167AA" w:rsidRPr="00BA0797">
        <w:rPr>
          <w:rFonts w:ascii="Myriad Pro" w:hAnsi="Myriad Pro"/>
          <w:sz w:val="26"/>
          <w:szCs w:val="26"/>
        </w:rPr>
        <w:t xml:space="preserve"> з</w:t>
      </w:r>
      <w:r w:rsidRPr="00BA0797">
        <w:rPr>
          <w:rFonts w:ascii="Myriad Pro" w:hAnsi="Myriad Pro"/>
          <w:sz w:val="26"/>
          <w:szCs w:val="26"/>
        </w:rPr>
        <w:t>а услуги подрядчиков по текущему и капитальному ремонту объектов основных средств с указанием</w:t>
      </w:r>
      <w:r w:rsidR="009C7B3E" w:rsidRPr="00BA0797">
        <w:rPr>
          <w:rFonts w:ascii="Myriad Pro" w:hAnsi="Myriad Pro"/>
          <w:sz w:val="26"/>
          <w:szCs w:val="26"/>
        </w:rPr>
        <w:t xml:space="preserve"> </w:t>
      </w:r>
      <w:r w:rsidRPr="00BA0797">
        <w:rPr>
          <w:rFonts w:ascii="Myriad Pro" w:hAnsi="Myriad Pro"/>
          <w:sz w:val="26"/>
          <w:szCs w:val="26"/>
        </w:rPr>
        <w:t>номера и даты договора, (счета, авансового отчета), по которому оказывались услуги</w:t>
      </w:r>
      <w:r w:rsidR="00F167AA" w:rsidRPr="00BA0797">
        <w:rPr>
          <w:rFonts w:ascii="Myriad Pro" w:hAnsi="Myriad Pro"/>
          <w:sz w:val="26"/>
          <w:szCs w:val="26"/>
        </w:rPr>
        <w:t>;</w:t>
      </w:r>
    </w:p>
    <w:p w14:paraId="3FDB2CBE" w14:textId="77777777" w:rsidR="00F167AA" w:rsidRPr="00BA0797" w:rsidRDefault="00F167AA"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Таблица – расчет фактических стоимостных значений за 2016 год за транспортные расходы с указанием</w:t>
      </w:r>
      <w:r w:rsidR="009C7B3E" w:rsidRPr="00BA0797">
        <w:rPr>
          <w:rFonts w:ascii="Myriad Pro" w:hAnsi="Myriad Pro"/>
          <w:sz w:val="26"/>
          <w:szCs w:val="26"/>
        </w:rPr>
        <w:t xml:space="preserve"> </w:t>
      </w:r>
      <w:r w:rsidRPr="00BA0797">
        <w:rPr>
          <w:rFonts w:ascii="Myriad Pro" w:hAnsi="Myriad Pro"/>
          <w:sz w:val="26"/>
          <w:szCs w:val="26"/>
        </w:rPr>
        <w:t>номера и даты договора, (счета, авансового отчета), по которому оказывались услуги;</w:t>
      </w:r>
    </w:p>
    <w:p w14:paraId="56505561" w14:textId="77777777" w:rsidR="00F167AA" w:rsidRPr="00BA0797" w:rsidRDefault="00F167AA"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Таблица – расчет фактических стоимостных значений за 2016 год за услуги испытанию и поверке приборов с указанием</w:t>
      </w:r>
      <w:r w:rsidR="009C7B3E" w:rsidRPr="00BA0797">
        <w:rPr>
          <w:rFonts w:ascii="Myriad Pro" w:hAnsi="Myriad Pro"/>
          <w:sz w:val="26"/>
          <w:szCs w:val="26"/>
        </w:rPr>
        <w:t xml:space="preserve"> </w:t>
      </w:r>
      <w:r w:rsidRPr="00BA0797">
        <w:rPr>
          <w:rFonts w:ascii="Myriad Pro" w:hAnsi="Myriad Pro"/>
          <w:sz w:val="26"/>
          <w:szCs w:val="26"/>
        </w:rPr>
        <w:t>номера и даты договора, (счета, авансового отчета), по которому оказывались услуги;</w:t>
      </w:r>
    </w:p>
    <w:p w14:paraId="62E85AB4" w14:textId="77777777" w:rsidR="00F71922" w:rsidRPr="00BA0797" w:rsidRDefault="00F71922"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Расчет стоимости поверки, калибровки средств измерений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2018 год;</w:t>
      </w:r>
    </w:p>
    <w:p w14:paraId="06EC9DE3" w14:textId="77777777" w:rsidR="00F167AA" w:rsidRPr="00BA0797" w:rsidRDefault="00F34D92"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Таблица – расчет фактических стоимостных значений за 2016 год за услуги коммерческого учета электрической энергии с указанием</w:t>
      </w:r>
      <w:r w:rsidR="009C7B3E" w:rsidRPr="00BA0797">
        <w:rPr>
          <w:rFonts w:ascii="Myriad Pro" w:hAnsi="Myriad Pro"/>
          <w:sz w:val="26"/>
          <w:szCs w:val="26"/>
        </w:rPr>
        <w:t xml:space="preserve"> </w:t>
      </w:r>
      <w:r w:rsidRPr="00BA0797">
        <w:rPr>
          <w:rFonts w:ascii="Myriad Pro" w:hAnsi="Myriad Pro"/>
          <w:sz w:val="26"/>
          <w:szCs w:val="26"/>
        </w:rPr>
        <w:t>номера и даты договора, (счета, авансового отчета), по которому оказывались услуги;</w:t>
      </w:r>
    </w:p>
    <w:p w14:paraId="3E71AF8F" w14:textId="77777777" w:rsidR="009347F3" w:rsidRPr="00BA0797" w:rsidRDefault="009347F3"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Таблица – расчет фактических стоимостных значений за 2016 год за прочие услуги производственного характера с указанием</w:t>
      </w:r>
      <w:r w:rsidR="009C7B3E" w:rsidRPr="00BA0797">
        <w:rPr>
          <w:rFonts w:ascii="Myriad Pro" w:hAnsi="Myriad Pro"/>
          <w:sz w:val="26"/>
          <w:szCs w:val="26"/>
        </w:rPr>
        <w:t xml:space="preserve"> </w:t>
      </w:r>
      <w:r w:rsidRPr="00BA0797">
        <w:rPr>
          <w:rFonts w:ascii="Myriad Pro" w:hAnsi="Myriad Pro"/>
          <w:sz w:val="26"/>
          <w:szCs w:val="26"/>
        </w:rPr>
        <w:t>номера и даты договора, (счета, авансового отчета), по которому оказывались услуги;</w:t>
      </w:r>
    </w:p>
    <w:p w14:paraId="2A68CD3A" w14:textId="77777777" w:rsidR="009347F3" w:rsidRPr="00BA0797" w:rsidRDefault="004E43B7"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Отчет по фактическим затратам на обследование подъемных сооружений (кранов и автоподъемников) за 2016 год;</w:t>
      </w:r>
    </w:p>
    <w:p w14:paraId="11960077" w14:textId="77777777" w:rsidR="004E43B7" w:rsidRPr="00BA0797" w:rsidRDefault="004E43B7"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Плановый расчет затрат на обследование подъемных сооружений (кранов и автоподъемников) на 2018 год;</w:t>
      </w:r>
    </w:p>
    <w:p w14:paraId="429C9944" w14:textId="77777777" w:rsidR="004E43B7" w:rsidRPr="00BA0797" w:rsidRDefault="00590A22"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 по затратам на комплексную программу развития сетей за 2016 год и плановые затраты на 2018 год с приложением копии договора за 2016 год;</w:t>
      </w:r>
    </w:p>
    <w:p w14:paraId="0CB09CD9" w14:textId="77777777" w:rsidR="00560CBF" w:rsidRPr="00BA0797" w:rsidRDefault="003A1D91" w:rsidP="0071250B">
      <w:pPr>
        <w:pStyle w:val="11"/>
        <w:numPr>
          <w:ilvl w:val="0"/>
          <w:numId w:val="23"/>
        </w:numPr>
        <w:tabs>
          <w:tab w:val="left" w:pos="567"/>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w:t>
      </w:r>
      <w:r w:rsidR="00560CBF" w:rsidRPr="00BA0797">
        <w:rPr>
          <w:rFonts w:ascii="Myriad Pro" w:hAnsi="Myriad Pro"/>
          <w:sz w:val="26"/>
          <w:szCs w:val="26"/>
        </w:rPr>
        <w:t xml:space="preserve"> договоров по статье </w:t>
      </w:r>
      <w:r w:rsidR="00586D28" w:rsidRPr="00BA0797">
        <w:rPr>
          <w:rFonts w:ascii="Myriad Pro" w:hAnsi="Myriad Pro"/>
          <w:sz w:val="26"/>
          <w:szCs w:val="26"/>
        </w:rPr>
        <w:t>«</w:t>
      </w:r>
      <w:r w:rsidR="00560CBF" w:rsidRPr="00BA0797">
        <w:rPr>
          <w:rFonts w:ascii="Myriad Pro" w:hAnsi="Myriad Pro"/>
          <w:sz w:val="26"/>
          <w:szCs w:val="26"/>
        </w:rPr>
        <w:t>Услуги подрядчиков по обслуживанию</w:t>
      </w:r>
      <w:r w:rsidR="00586D28" w:rsidRPr="00BA0797">
        <w:rPr>
          <w:rFonts w:ascii="Myriad Pro" w:hAnsi="Myriad Pro"/>
          <w:sz w:val="26"/>
          <w:szCs w:val="26"/>
        </w:rPr>
        <w:t>»</w:t>
      </w:r>
      <w:r w:rsidR="00560CBF" w:rsidRPr="00BA0797">
        <w:rPr>
          <w:rFonts w:ascii="Myriad Pro" w:hAnsi="Myriad Pro"/>
          <w:sz w:val="26"/>
          <w:szCs w:val="26"/>
        </w:rPr>
        <w:t>;</w:t>
      </w:r>
    </w:p>
    <w:p w14:paraId="6E7DEDD2" w14:textId="77777777" w:rsidR="00560CBF" w:rsidRPr="00BA0797" w:rsidRDefault="003A1D91"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w:t>
      </w:r>
      <w:r w:rsidR="00560CBF" w:rsidRPr="00BA0797">
        <w:rPr>
          <w:rFonts w:ascii="Myriad Pro" w:hAnsi="Myriad Pro"/>
          <w:sz w:val="26"/>
          <w:szCs w:val="26"/>
        </w:rPr>
        <w:t xml:space="preserve"> договоров по статье </w:t>
      </w:r>
      <w:r w:rsidR="00586D28" w:rsidRPr="00BA0797">
        <w:rPr>
          <w:rFonts w:ascii="Myriad Pro" w:hAnsi="Myriad Pro"/>
          <w:sz w:val="26"/>
          <w:szCs w:val="26"/>
        </w:rPr>
        <w:t>«</w:t>
      </w:r>
      <w:r w:rsidR="00560CBF" w:rsidRPr="00BA0797">
        <w:rPr>
          <w:rFonts w:ascii="Myriad Pro" w:hAnsi="Myriad Pro"/>
          <w:sz w:val="26"/>
          <w:szCs w:val="26"/>
        </w:rPr>
        <w:t>Услуги подрядчиков по ремонту</w:t>
      </w:r>
      <w:r w:rsidR="00586D28" w:rsidRPr="00BA0797">
        <w:rPr>
          <w:rFonts w:ascii="Myriad Pro" w:hAnsi="Myriad Pro"/>
          <w:sz w:val="26"/>
          <w:szCs w:val="26"/>
        </w:rPr>
        <w:t>»</w:t>
      </w:r>
      <w:r w:rsidR="00560CBF" w:rsidRPr="00BA0797">
        <w:rPr>
          <w:rFonts w:ascii="Myriad Pro" w:hAnsi="Myriad Pro"/>
          <w:sz w:val="26"/>
          <w:szCs w:val="26"/>
        </w:rPr>
        <w:t>;</w:t>
      </w:r>
    </w:p>
    <w:p w14:paraId="70198BF2" w14:textId="77777777" w:rsidR="00560CBF" w:rsidRPr="00BA0797" w:rsidRDefault="003A1D91"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w:t>
      </w:r>
      <w:r w:rsidR="00560CBF" w:rsidRPr="00BA0797">
        <w:rPr>
          <w:rFonts w:ascii="Myriad Pro" w:hAnsi="Myriad Pro"/>
          <w:sz w:val="26"/>
          <w:szCs w:val="26"/>
        </w:rPr>
        <w:t xml:space="preserve">договоров по статье </w:t>
      </w:r>
      <w:r w:rsidR="00586D28" w:rsidRPr="00BA0797">
        <w:rPr>
          <w:rFonts w:ascii="Myriad Pro" w:hAnsi="Myriad Pro"/>
          <w:sz w:val="26"/>
          <w:szCs w:val="26"/>
        </w:rPr>
        <w:t>«</w:t>
      </w:r>
      <w:r w:rsidR="00560CBF" w:rsidRPr="00BA0797">
        <w:rPr>
          <w:rFonts w:ascii="Myriad Pro" w:hAnsi="Myriad Pro"/>
          <w:sz w:val="26"/>
          <w:szCs w:val="26"/>
        </w:rPr>
        <w:t>Услуги п</w:t>
      </w:r>
      <w:r w:rsidRPr="00BA0797">
        <w:rPr>
          <w:rFonts w:ascii="Myriad Pro" w:hAnsi="Myriad Pro"/>
          <w:sz w:val="26"/>
          <w:szCs w:val="26"/>
        </w:rPr>
        <w:t>о испытанию и поверке приборов</w:t>
      </w:r>
      <w:r w:rsidR="00586D28" w:rsidRPr="00BA0797">
        <w:rPr>
          <w:rFonts w:ascii="Myriad Pro" w:hAnsi="Myriad Pro"/>
          <w:sz w:val="26"/>
          <w:szCs w:val="26"/>
        </w:rPr>
        <w:t>»</w:t>
      </w:r>
      <w:r w:rsidRPr="00BA0797">
        <w:rPr>
          <w:rFonts w:ascii="Myriad Pro" w:hAnsi="Myriad Pro"/>
          <w:sz w:val="26"/>
          <w:szCs w:val="26"/>
        </w:rPr>
        <w:t>;</w:t>
      </w:r>
    </w:p>
    <w:p w14:paraId="1F1AAA18" w14:textId="77777777" w:rsidR="003A1D91" w:rsidRPr="00BA0797" w:rsidRDefault="003A1D91"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договоров по статье </w:t>
      </w:r>
      <w:r w:rsidR="00586D28" w:rsidRPr="00BA0797">
        <w:rPr>
          <w:rFonts w:ascii="Myriad Pro" w:hAnsi="Myriad Pro"/>
          <w:sz w:val="26"/>
          <w:szCs w:val="26"/>
        </w:rPr>
        <w:t>«</w:t>
      </w:r>
      <w:r w:rsidRPr="00BA0797">
        <w:rPr>
          <w:rFonts w:ascii="Myriad Pro" w:hAnsi="Myriad Pro"/>
          <w:sz w:val="26"/>
          <w:szCs w:val="26"/>
        </w:rPr>
        <w:t>Услуги коммерческого учета;</w:t>
      </w:r>
    </w:p>
    <w:p w14:paraId="5CFC12D7" w14:textId="77777777" w:rsidR="00560CBF" w:rsidRPr="00BA0797" w:rsidRDefault="003A1D91" w:rsidP="0071250B">
      <w:pPr>
        <w:pStyle w:val="11"/>
        <w:numPr>
          <w:ilvl w:val="0"/>
          <w:numId w:val="2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договоров по статьям </w:t>
      </w:r>
      <w:r w:rsidR="00586D28" w:rsidRPr="00BA0797">
        <w:rPr>
          <w:rFonts w:ascii="Myriad Pro" w:hAnsi="Myriad Pro"/>
          <w:sz w:val="26"/>
          <w:szCs w:val="26"/>
        </w:rPr>
        <w:t>«</w:t>
      </w:r>
      <w:r w:rsidR="00560CBF" w:rsidRPr="00BA0797">
        <w:rPr>
          <w:rFonts w:ascii="Myriad Pro" w:hAnsi="Myriad Pro"/>
          <w:sz w:val="26"/>
          <w:szCs w:val="26"/>
        </w:rPr>
        <w:t>Транспортные услуги</w:t>
      </w:r>
      <w:r w:rsidR="00586D28" w:rsidRPr="00BA0797">
        <w:rPr>
          <w:rFonts w:ascii="Myriad Pro" w:hAnsi="Myriad Pro"/>
          <w:sz w:val="26"/>
          <w:szCs w:val="26"/>
        </w:rPr>
        <w:t>»</w:t>
      </w:r>
      <w:r w:rsidRPr="00BA0797">
        <w:rPr>
          <w:rFonts w:ascii="Myriad Pro" w:hAnsi="Myriad Pro"/>
          <w:sz w:val="26"/>
          <w:szCs w:val="26"/>
        </w:rPr>
        <w:t xml:space="preserve"> и </w:t>
      </w:r>
      <w:r w:rsidR="00586D28" w:rsidRPr="00BA0797">
        <w:rPr>
          <w:rFonts w:ascii="Myriad Pro" w:hAnsi="Myriad Pro"/>
          <w:sz w:val="26"/>
          <w:szCs w:val="26"/>
        </w:rPr>
        <w:t>«</w:t>
      </w:r>
      <w:r w:rsidRPr="00BA0797">
        <w:rPr>
          <w:rFonts w:ascii="Myriad Pro" w:hAnsi="Myriad Pro"/>
          <w:sz w:val="26"/>
          <w:szCs w:val="26"/>
        </w:rPr>
        <w:t>Прочие услуги производственного характера</w:t>
      </w:r>
      <w:r w:rsidR="00586D28" w:rsidRPr="00BA0797">
        <w:rPr>
          <w:rFonts w:ascii="Myriad Pro" w:hAnsi="Myriad Pro"/>
          <w:sz w:val="26"/>
          <w:szCs w:val="26"/>
        </w:rPr>
        <w:t>»</w:t>
      </w:r>
    </w:p>
    <w:p w14:paraId="4D6B9DD1" w14:textId="77777777" w:rsidR="00F461E7" w:rsidRPr="00193D2F" w:rsidRDefault="00560CBF" w:rsidP="00193D2F">
      <w:pPr>
        <w:pStyle w:val="11"/>
        <w:numPr>
          <w:ilvl w:val="0"/>
          <w:numId w:val="23"/>
        </w:numPr>
        <w:tabs>
          <w:tab w:val="left" w:pos="1418"/>
        </w:tabs>
        <w:spacing w:after="0" w:line="360" w:lineRule="auto"/>
        <w:ind w:left="1134" w:hanging="567"/>
        <w:jc w:val="both"/>
        <w:rPr>
          <w:rFonts w:ascii="Myriad Pro" w:hAnsi="Myriad Pro"/>
          <w:b/>
          <w:sz w:val="26"/>
          <w:szCs w:val="26"/>
        </w:rPr>
      </w:pPr>
      <w:r w:rsidRPr="00193D2F">
        <w:rPr>
          <w:rFonts w:ascii="Myriad Pro" w:hAnsi="Myriad Pro"/>
          <w:sz w:val="26"/>
          <w:szCs w:val="26"/>
        </w:rPr>
        <w:t>Данные бухгалтерского учета: Обороты по счету 20</w:t>
      </w:r>
      <w:r w:rsidR="00475E4C" w:rsidRPr="00193D2F">
        <w:rPr>
          <w:rFonts w:ascii="Myriad Pro" w:hAnsi="Myriad Pro"/>
          <w:sz w:val="26"/>
          <w:szCs w:val="26"/>
        </w:rPr>
        <w:t>, отчеты по проводкам</w:t>
      </w:r>
      <w:r w:rsidRPr="00193D2F">
        <w:rPr>
          <w:rFonts w:ascii="Myriad Pro" w:hAnsi="Myriad Pro"/>
          <w:sz w:val="26"/>
          <w:szCs w:val="26"/>
        </w:rPr>
        <w:t xml:space="preserve"> за 201</w:t>
      </w:r>
      <w:r w:rsidR="003A1D91" w:rsidRPr="00193D2F">
        <w:rPr>
          <w:rFonts w:ascii="Myriad Pro" w:hAnsi="Myriad Pro"/>
          <w:sz w:val="26"/>
          <w:szCs w:val="26"/>
        </w:rPr>
        <w:t>6</w:t>
      </w:r>
      <w:r w:rsidRPr="00193D2F">
        <w:rPr>
          <w:rFonts w:ascii="Myriad Pro" w:hAnsi="Myriad Pro"/>
          <w:sz w:val="26"/>
          <w:szCs w:val="26"/>
        </w:rPr>
        <w:t xml:space="preserve"> год по деятельности </w:t>
      </w:r>
      <w:r w:rsidR="00586D28" w:rsidRPr="00193D2F">
        <w:rPr>
          <w:rFonts w:ascii="Myriad Pro" w:hAnsi="Myriad Pro"/>
          <w:sz w:val="26"/>
          <w:szCs w:val="26"/>
        </w:rPr>
        <w:t>«</w:t>
      </w:r>
      <w:r w:rsidRPr="00193D2F">
        <w:rPr>
          <w:rFonts w:ascii="Myriad Pro" w:hAnsi="Myriad Pro"/>
          <w:sz w:val="26"/>
          <w:szCs w:val="26"/>
        </w:rPr>
        <w:t>услуги по передаче электрической энергии</w:t>
      </w:r>
      <w:r w:rsidR="00586D28" w:rsidRPr="00193D2F">
        <w:rPr>
          <w:rFonts w:ascii="Myriad Pro" w:hAnsi="Myriad Pro"/>
          <w:sz w:val="26"/>
          <w:szCs w:val="26"/>
        </w:rPr>
        <w:t>»</w:t>
      </w:r>
      <w:r w:rsidRPr="00193D2F">
        <w:rPr>
          <w:rFonts w:ascii="Myriad Pro" w:hAnsi="Myriad Pro"/>
          <w:sz w:val="26"/>
          <w:szCs w:val="26"/>
        </w:rPr>
        <w:t xml:space="preserve"> п</w:t>
      </w:r>
      <w:r w:rsidR="009E5777" w:rsidRPr="00193D2F">
        <w:rPr>
          <w:rFonts w:ascii="Myriad Pro" w:hAnsi="Myriad Pro"/>
          <w:sz w:val="26"/>
          <w:szCs w:val="26"/>
        </w:rPr>
        <w:t xml:space="preserve">о филиалу ПАО </w:t>
      </w:r>
      <w:r w:rsidR="00586D28" w:rsidRPr="00193D2F">
        <w:rPr>
          <w:rFonts w:ascii="Myriad Pro" w:hAnsi="Myriad Pro"/>
          <w:sz w:val="26"/>
          <w:szCs w:val="26"/>
        </w:rPr>
        <w:t>«</w:t>
      </w:r>
      <w:r w:rsidR="009E5777" w:rsidRPr="00193D2F">
        <w:rPr>
          <w:rFonts w:ascii="Myriad Pro" w:hAnsi="Myriad Pro"/>
          <w:sz w:val="26"/>
          <w:szCs w:val="26"/>
        </w:rPr>
        <w:t>МРСК Северо-Запад</w:t>
      </w:r>
      <w:r w:rsidRPr="00193D2F">
        <w:rPr>
          <w:rFonts w:ascii="Myriad Pro" w:hAnsi="Myriad Pro"/>
          <w:sz w:val="26"/>
          <w:szCs w:val="26"/>
        </w:rPr>
        <w:t>а</w:t>
      </w:r>
      <w:r w:rsidR="00586D28" w:rsidRPr="00193D2F">
        <w:rPr>
          <w:rFonts w:ascii="Myriad Pro" w:hAnsi="Myriad Pro"/>
          <w:sz w:val="26"/>
          <w:szCs w:val="26"/>
        </w:rPr>
        <w:t>»</w:t>
      </w:r>
      <w:r w:rsidRPr="00193D2F">
        <w:rPr>
          <w:rFonts w:ascii="Myriad Pro" w:hAnsi="Myriad Pro"/>
          <w:sz w:val="26"/>
          <w:szCs w:val="26"/>
        </w:rPr>
        <w:t xml:space="preserve"> </w:t>
      </w:r>
      <w:r w:rsidR="00586D28" w:rsidRPr="00193D2F">
        <w:rPr>
          <w:rFonts w:ascii="Myriad Pro" w:hAnsi="Myriad Pro"/>
          <w:sz w:val="26"/>
          <w:szCs w:val="26"/>
        </w:rPr>
        <w:t>«</w:t>
      </w:r>
      <w:r w:rsidR="003A1D91" w:rsidRPr="00193D2F">
        <w:rPr>
          <w:rFonts w:ascii="Myriad Pro" w:hAnsi="Myriad Pro"/>
          <w:sz w:val="26"/>
          <w:szCs w:val="26"/>
        </w:rPr>
        <w:t>Псковэнерго</w:t>
      </w:r>
      <w:r w:rsidR="00586D28" w:rsidRPr="00193D2F">
        <w:rPr>
          <w:rFonts w:ascii="Myriad Pro" w:hAnsi="Myriad Pro"/>
          <w:sz w:val="26"/>
          <w:szCs w:val="26"/>
        </w:rPr>
        <w:t>»</w:t>
      </w:r>
      <w:r w:rsidRPr="00193D2F">
        <w:rPr>
          <w:rFonts w:ascii="Myriad Pro" w:hAnsi="Myriad Pro"/>
          <w:sz w:val="26"/>
          <w:szCs w:val="26"/>
        </w:rPr>
        <w:t>.</w:t>
      </w:r>
      <w:r w:rsidR="00193D2F" w:rsidRPr="00193D2F">
        <w:rPr>
          <w:rFonts w:ascii="Myriad Pro" w:hAnsi="Myriad Pro"/>
          <w:sz w:val="26"/>
          <w:szCs w:val="26"/>
        </w:rPr>
        <w:t xml:space="preserve"> </w:t>
      </w:r>
      <w:r w:rsidR="00F461E7" w:rsidRPr="00193D2F">
        <w:rPr>
          <w:rFonts w:ascii="Myriad Pro" w:hAnsi="Myriad Pro"/>
          <w:b/>
          <w:sz w:val="26"/>
          <w:szCs w:val="26"/>
        </w:rPr>
        <w:br w:type="page"/>
      </w:r>
    </w:p>
    <w:p w14:paraId="3492415B" w14:textId="77777777" w:rsidR="00560CBF" w:rsidRPr="00BA0797" w:rsidRDefault="00560CBF" w:rsidP="00BA0797">
      <w:pPr>
        <w:spacing w:after="0" w:line="360" w:lineRule="auto"/>
        <w:jc w:val="both"/>
        <w:rPr>
          <w:rFonts w:ascii="Myriad Pro" w:hAnsi="Myriad Pro"/>
          <w:b/>
          <w:sz w:val="26"/>
          <w:szCs w:val="26"/>
        </w:rPr>
      </w:pPr>
      <w:r w:rsidRPr="00BA0797">
        <w:rPr>
          <w:rFonts w:ascii="Myriad Pro" w:hAnsi="Myriad Pro"/>
          <w:b/>
          <w:sz w:val="26"/>
          <w:szCs w:val="26"/>
        </w:rPr>
        <w:lastRenderedPageBreak/>
        <w:t>ПОЗИЦИЯ ОРГАНА РЕГУЛИРОВАНИЯ</w:t>
      </w:r>
    </w:p>
    <w:p w14:paraId="69E1FF25" w14:textId="77777777" w:rsidR="00C22A7A" w:rsidRPr="00BA0797" w:rsidRDefault="00C22A7A"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Величина расходов </w:t>
      </w:r>
      <w:r w:rsidR="00475E4C" w:rsidRPr="00BA0797">
        <w:rPr>
          <w:rFonts w:ascii="Myriad Pro" w:hAnsi="Myriad Pro"/>
          <w:sz w:val="26"/>
          <w:szCs w:val="26"/>
        </w:rPr>
        <w:t>на услуги производственного характера</w:t>
      </w:r>
      <w:r w:rsidRPr="00BA0797">
        <w:rPr>
          <w:rFonts w:ascii="Myriad Pro" w:hAnsi="Myriad Pro"/>
          <w:sz w:val="26"/>
          <w:szCs w:val="26"/>
        </w:rPr>
        <w:t>, признанная регулирующим органом экономическими обоснованными на 2018 год по Приказам Госкомитета от 29.12.2017 № 217-э, от 01.06.2018 № 23-э составила 21</w:t>
      </w:r>
      <w:r w:rsidR="00834137" w:rsidRPr="00BA0797">
        <w:rPr>
          <w:rFonts w:ascii="Myriad Pro" w:hAnsi="Myriad Pro"/>
          <w:sz w:val="26"/>
          <w:szCs w:val="26"/>
        </w:rPr>
        <w:t>4 7</w:t>
      </w:r>
      <w:r w:rsidRPr="00BA0797">
        <w:rPr>
          <w:rFonts w:ascii="Myriad Pro" w:hAnsi="Myriad Pro"/>
          <w:sz w:val="26"/>
          <w:szCs w:val="26"/>
        </w:rPr>
        <w:t xml:space="preserve">10,56 тыс. руб. и </w:t>
      </w:r>
      <w:r w:rsidR="00475E4C" w:rsidRPr="00BA0797">
        <w:rPr>
          <w:rFonts w:ascii="Myriad Pro" w:hAnsi="Myriad Pro"/>
          <w:sz w:val="26"/>
          <w:szCs w:val="26"/>
        </w:rPr>
        <w:t>21</w:t>
      </w:r>
      <w:r w:rsidR="00834137" w:rsidRPr="00BA0797">
        <w:rPr>
          <w:rFonts w:ascii="Myriad Pro" w:hAnsi="Myriad Pro"/>
          <w:sz w:val="26"/>
          <w:szCs w:val="26"/>
        </w:rPr>
        <w:t>4 7</w:t>
      </w:r>
      <w:r w:rsidR="00475E4C" w:rsidRPr="00BA0797">
        <w:rPr>
          <w:rFonts w:ascii="Myriad Pro" w:hAnsi="Myriad Pro"/>
          <w:sz w:val="26"/>
          <w:szCs w:val="26"/>
        </w:rPr>
        <w:t>13,9</w:t>
      </w:r>
      <w:r w:rsidRPr="00BA0797">
        <w:rPr>
          <w:rFonts w:ascii="Myriad Pro" w:hAnsi="Myriad Pro"/>
          <w:sz w:val="26"/>
          <w:szCs w:val="26"/>
        </w:rPr>
        <w:t xml:space="preserve"> тыс. руб. соответственно. </w:t>
      </w:r>
    </w:p>
    <w:p w14:paraId="1E062C66" w14:textId="77777777" w:rsidR="00C22A7A" w:rsidRPr="00BA0797" w:rsidRDefault="00C22A7A"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Экспертным заключением Госкомитета Псковской области по тарифам и энергетике</w:t>
      </w:r>
      <w:r w:rsidR="00680C27" w:rsidRPr="00BA0797">
        <w:rPr>
          <w:rFonts w:ascii="Myriad Pro" w:hAnsi="Myriad Pro"/>
          <w:sz w:val="26"/>
          <w:szCs w:val="26"/>
        </w:rPr>
        <w:t xml:space="preserve"> от 29.12.2017 </w:t>
      </w:r>
      <w:r w:rsidRPr="00BA0797">
        <w:rPr>
          <w:rFonts w:ascii="Myriad Pro" w:hAnsi="Myriad Pro"/>
          <w:sz w:val="26"/>
          <w:szCs w:val="26"/>
        </w:rPr>
        <w:t xml:space="preserve">плановая величина расходов </w:t>
      </w:r>
      <w:r w:rsidR="00475E4C" w:rsidRPr="00BA0797">
        <w:rPr>
          <w:rFonts w:ascii="Myriad Pro" w:hAnsi="Myriad Pro"/>
          <w:sz w:val="26"/>
          <w:szCs w:val="26"/>
        </w:rPr>
        <w:t xml:space="preserve">на услуги производственного характера </w:t>
      </w:r>
      <w:r w:rsidRPr="00BA0797">
        <w:rPr>
          <w:rFonts w:ascii="Myriad Pro" w:hAnsi="Myriad Pro"/>
          <w:sz w:val="26"/>
          <w:szCs w:val="26"/>
        </w:rPr>
        <w:t>на очередной период регулирования (2018 год), определена на основании расходов сетевой организации, понесенных в предыдущем периоде регулирования и признанная экономически обоснованными (2016 год) с учетом показателей Прогноза социально-экономического развития Российской Федерации на 2018 год и плановый период 2019-2020 годов.</w:t>
      </w:r>
    </w:p>
    <w:p w14:paraId="6DE2057E" w14:textId="77777777" w:rsidR="00AE3061" w:rsidRPr="00BA0797" w:rsidRDefault="00C22A7A"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При определении размера экономически обоснованной величины расходов за 2016 год Госкомитет учитывал </w:t>
      </w:r>
      <w:r w:rsidR="00475E4C" w:rsidRPr="00BA0797">
        <w:rPr>
          <w:rFonts w:ascii="Myriad Pro" w:hAnsi="Myriad Pro"/>
          <w:sz w:val="26"/>
          <w:szCs w:val="26"/>
        </w:rPr>
        <w:t xml:space="preserve">условия исполнения соответствующих договорных обязательств, в том числе стоимость работ (услуг), </w:t>
      </w:r>
      <w:r w:rsidRPr="00BA0797">
        <w:rPr>
          <w:rFonts w:ascii="Myriad Pro" w:hAnsi="Myriad Pro"/>
          <w:sz w:val="26"/>
          <w:szCs w:val="26"/>
        </w:rPr>
        <w:t>данные аналитических регистров бухгалтерского учета и первичных учетных бухгалтерских документов за соответствующий период.</w:t>
      </w:r>
      <w:r w:rsidR="00680C27" w:rsidRPr="00BA0797">
        <w:rPr>
          <w:rFonts w:ascii="Myriad Pro" w:hAnsi="Myriad Pro"/>
          <w:sz w:val="26"/>
          <w:szCs w:val="26"/>
        </w:rPr>
        <w:t xml:space="preserve"> </w:t>
      </w:r>
    </w:p>
    <w:p w14:paraId="12F994B5"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Экономически обоснованный уровень расходов</w:t>
      </w:r>
      <w:r w:rsidR="009C7B3E" w:rsidRPr="00BA0797">
        <w:rPr>
          <w:rFonts w:ascii="Myriad Pro" w:hAnsi="Myriad Pro"/>
          <w:sz w:val="26"/>
          <w:szCs w:val="26"/>
        </w:rPr>
        <w:t xml:space="preserve"> </w:t>
      </w:r>
      <w:r w:rsidRPr="00BA0797">
        <w:rPr>
          <w:rFonts w:ascii="Myriad Pro" w:hAnsi="Myriad Pro"/>
          <w:sz w:val="26"/>
          <w:szCs w:val="26"/>
        </w:rPr>
        <w:t>на 201</w:t>
      </w:r>
      <w:r w:rsidR="00AE3061" w:rsidRPr="00BA0797">
        <w:rPr>
          <w:rFonts w:ascii="Myriad Pro" w:hAnsi="Myriad Pro"/>
          <w:sz w:val="26"/>
          <w:szCs w:val="26"/>
        </w:rPr>
        <w:t>8</w:t>
      </w:r>
      <w:r w:rsidRPr="00BA0797">
        <w:rPr>
          <w:rFonts w:ascii="Myriad Pro" w:hAnsi="Myriad Pro"/>
          <w:sz w:val="26"/>
          <w:szCs w:val="26"/>
        </w:rPr>
        <w:t xml:space="preserve"> год определен </w:t>
      </w:r>
      <w:r w:rsidR="00AE3061" w:rsidRPr="00BA0797">
        <w:rPr>
          <w:rFonts w:ascii="Myriad Pro" w:hAnsi="Myriad Pro"/>
          <w:sz w:val="26"/>
          <w:szCs w:val="26"/>
        </w:rPr>
        <w:t>Госкомитетом Псковской области по тарифам и энергетике</w:t>
      </w:r>
      <w:r w:rsidR="009E5777" w:rsidRPr="00BA0797">
        <w:rPr>
          <w:rFonts w:ascii="Myriad Pro" w:hAnsi="Myriad Pro"/>
          <w:sz w:val="26"/>
          <w:szCs w:val="26"/>
        </w:rPr>
        <w:t>,</w:t>
      </w:r>
      <w:r w:rsidRPr="00BA0797">
        <w:rPr>
          <w:rFonts w:ascii="Myriad Pro" w:hAnsi="Myriad Pro"/>
          <w:sz w:val="26"/>
          <w:szCs w:val="26"/>
        </w:rPr>
        <w:t xml:space="preserve"> следующим образом:</w:t>
      </w:r>
      <w:r w:rsidR="009C7B3E" w:rsidRPr="00BA0797">
        <w:rPr>
          <w:rFonts w:ascii="Myriad Pro" w:hAnsi="Myriad Pro"/>
          <w:sz w:val="26"/>
          <w:szCs w:val="26"/>
        </w:rPr>
        <w:t xml:space="preserve"> </w:t>
      </w:r>
    </w:p>
    <w:p w14:paraId="0BCAA6D1" w14:textId="77777777" w:rsidR="00560CBF" w:rsidRPr="00BA0797" w:rsidRDefault="00560CBF" w:rsidP="0071250B">
      <w:pPr>
        <w:pStyle w:val="11"/>
        <w:numPr>
          <w:ilvl w:val="0"/>
          <w:numId w:val="3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в части расходов на услуги подрядчиков по обслуживанию</w:t>
      </w:r>
      <w:r w:rsidR="009E5777" w:rsidRPr="00BA0797">
        <w:rPr>
          <w:rFonts w:ascii="Myriad Pro" w:hAnsi="Myriad Pro"/>
          <w:sz w:val="26"/>
          <w:szCs w:val="26"/>
        </w:rPr>
        <w:t xml:space="preserve"> объектов основных средств</w:t>
      </w:r>
      <w:r w:rsidRPr="00BA0797">
        <w:rPr>
          <w:rFonts w:ascii="Myriad Pro" w:hAnsi="Myriad Pro"/>
          <w:sz w:val="26"/>
          <w:szCs w:val="26"/>
        </w:rPr>
        <w:t xml:space="preserve">, </w:t>
      </w:r>
      <w:r w:rsidR="001E4A82" w:rsidRPr="00BA0797">
        <w:rPr>
          <w:rFonts w:ascii="Myriad Pro" w:hAnsi="Myriad Pro"/>
          <w:sz w:val="26"/>
          <w:szCs w:val="26"/>
        </w:rPr>
        <w:t xml:space="preserve">анализ расходов показал, что договорные </w:t>
      </w:r>
      <w:r w:rsidR="009E5777" w:rsidRPr="00BA0797">
        <w:rPr>
          <w:rFonts w:ascii="Myriad Pro" w:hAnsi="Myriad Pro"/>
          <w:sz w:val="26"/>
          <w:szCs w:val="26"/>
        </w:rPr>
        <w:t>отношения сетевой организации с контрагентами являются преимущественно срочными (срок исполнения обязательств в соответствии с</w:t>
      </w:r>
      <w:r w:rsidR="009C7B3E" w:rsidRPr="00BA0797">
        <w:rPr>
          <w:rFonts w:ascii="Myriad Pro" w:hAnsi="Myriad Pro"/>
          <w:sz w:val="26"/>
          <w:szCs w:val="26"/>
        </w:rPr>
        <w:t xml:space="preserve"> </w:t>
      </w:r>
      <w:r w:rsidR="009F5B5D" w:rsidRPr="00BA0797">
        <w:rPr>
          <w:rFonts w:ascii="Myriad Pro" w:hAnsi="Myriad Pro"/>
          <w:sz w:val="26"/>
          <w:szCs w:val="26"/>
        </w:rPr>
        <w:t>договорами истекает в 2016 году), при этом расходы по обслуживанию объектов основных средств, испытанию и поверке приборов учета организация проводит ежегодно. В связи с чем, затраты определены с применением метода индексации показателей прогноза социально-экономического развития Российской Федерации на 2018 год и плановый период 2019-2020 годов</w:t>
      </w:r>
    </w:p>
    <w:p w14:paraId="786E6934" w14:textId="77777777" w:rsidR="00560CBF" w:rsidRPr="00BA0797" w:rsidRDefault="009E5777" w:rsidP="0071250B">
      <w:pPr>
        <w:pStyle w:val="11"/>
        <w:numPr>
          <w:ilvl w:val="0"/>
          <w:numId w:val="3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 xml:space="preserve">при определении затрат на ремонт объектов основных средств учтены планы работ по ремонту </w:t>
      </w:r>
      <w:r w:rsidR="00911656" w:rsidRPr="00BA0797">
        <w:rPr>
          <w:rFonts w:ascii="Myriad Pro" w:hAnsi="Myriad Pro"/>
          <w:sz w:val="26"/>
          <w:szCs w:val="26"/>
        </w:rPr>
        <w:t xml:space="preserve">филиала </w:t>
      </w:r>
      <w:r w:rsidR="00560CBF" w:rsidRPr="00BA0797">
        <w:rPr>
          <w:rFonts w:ascii="Myriad Pro" w:hAnsi="Myriad Pro"/>
          <w:sz w:val="26"/>
          <w:szCs w:val="26"/>
        </w:rPr>
        <w:t xml:space="preserve">ПАО </w:t>
      </w:r>
      <w:r w:rsidR="00586D28" w:rsidRPr="00BA0797">
        <w:rPr>
          <w:rFonts w:ascii="Myriad Pro" w:hAnsi="Myriad Pro"/>
          <w:sz w:val="26"/>
          <w:szCs w:val="26"/>
        </w:rPr>
        <w:t>«</w:t>
      </w:r>
      <w:r w:rsidR="00560CBF" w:rsidRPr="00BA0797">
        <w:rPr>
          <w:rFonts w:ascii="Myriad Pro" w:hAnsi="Myriad Pro"/>
          <w:sz w:val="26"/>
          <w:szCs w:val="26"/>
        </w:rPr>
        <w:t>МРСК Северо-Зап</w:t>
      </w:r>
      <w:r w:rsidRPr="00BA0797">
        <w:rPr>
          <w:rFonts w:ascii="Myriad Pro" w:hAnsi="Myriad Pro"/>
          <w:sz w:val="26"/>
          <w:szCs w:val="26"/>
        </w:rPr>
        <w:t>а</w:t>
      </w:r>
      <w:r w:rsidR="00560CBF" w:rsidRPr="00BA0797">
        <w:rPr>
          <w:rFonts w:ascii="Myriad Pro" w:hAnsi="Myriad Pro"/>
          <w:sz w:val="26"/>
          <w:szCs w:val="26"/>
        </w:rPr>
        <w:t>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560CBF" w:rsidRPr="00BA0797">
        <w:rPr>
          <w:rFonts w:ascii="Myriad Pro" w:hAnsi="Myriad Pro"/>
          <w:sz w:val="26"/>
          <w:szCs w:val="26"/>
        </w:rPr>
        <w:t>;</w:t>
      </w:r>
    </w:p>
    <w:p w14:paraId="3EC6E275" w14:textId="77777777" w:rsidR="00560CBF" w:rsidRPr="00BA0797" w:rsidRDefault="009E5777" w:rsidP="0071250B">
      <w:pPr>
        <w:pStyle w:val="11"/>
        <w:numPr>
          <w:ilvl w:val="0"/>
          <w:numId w:val="3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при определении затрат на услуги коммерческого учета электрической энергии фактические затраты контрагента (ОАО </w:t>
      </w:r>
      <w:r w:rsidR="00586D28" w:rsidRPr="00BA0797">
        <w:rPr>
          <w:rFonts w:ascii="Myriad Pro" w:hAnsi="Myriad Pro"/>
          <w:sz w:val="26"/>
          <w:szCs w:val="26"/>
        </w:rPr>
        <w:t>«</w:t>
      </w:r>
      <w:proofErr w:type="spellStart"/>
      <w:r w:rsidRPr="00BA0797">
        <w:rPr>
          <w:rFonts w:ascii="Myriad Pro" w:hAnsi="Myriad Pro"/>
          <w:sz w:val="26"/>
          <w:szCs w:val="26"/>
        </w:rPr>
        <w:t>Псковэнергоагент</w:t>
      </w:r>
      <w:proofErr w:type="spellEnd"/>
      <w:r w:rsidR="00586D28" w:rsidRPr="00BA0797">
        <w:rPr>
          <w:rFonts w:ascii="Myriad Pro" w:hAnsi="Myriad Pro"/>
          <w:sz w:val="26"/>
          <w:szCs w:val="26"/>
        </w:rPr>
        <w:t>»</w:t>
      </w:r>
      <w:r w:rsidRPr="00BA0797">
        <w:rPr>
          <w:rFonts w:ascii="Myriad Pro" w:hAnsi="Myriad Pro"/>
          <w:sz w:val="26"/>
          <w:szCs w:val="26"/>
        </w:rPr>
        <w:t>) за 2016 год проиндексированы с учетом показателей социально-экономического развития Российской Федерации на 2018 год и плановый период 2019-2020 годов.</w:t>
      </w:r>
      <w:r w:rsidR="009C7B3E" w:rsidRPr="00BA0797">
        <w:rPr>
          <w:rFonts w:ascii="Myriad Pro" w:hAnsi="Myriad Pro"/>
          <w:sz w:val="26"/>
          <w:szCs w:val="26"/>
        </w:rPr>
        <w:t xml:space="preserve"> </w:t>
      </w:r>
    </w:p>
    <w:p w14:paraId="6EEA7200" w14:textId="77777777" w:rsidR="0071250B" w:rsidRPr="00BA0797" w:rsidRDefault="0071250B" w:rsidP="00BA0797">
      <w:pPr>
        <w:spacing w:after="0" w:line="360" w:lineRule="auto"/>
        <w:contextualSpacing/>
        <w:jc w:val="both"/>
        <w:rPr>
          <w:rFonts w:ascii="Myriad Pro" w:hAnsi="Myriad Pro"/>
          <w:b/>
          <w:sz w:val="26"/>
          <w:szCs w:val="26"/>
        </w:rPr>
      </w:pPr>
    </w:p>
    <w:p w14:paraId="33245F7D"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1570110F"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по статье работы и услуги производственного характера</w:t>
      </w:r>
      <w:r w:rsidR="00D71FF6" w:rsidRPr="00BA0797">
        <w:rPr>
          <w:rFonts w:ascii="Myriad Pro" w:hAnsi="Myriad Pro"/>
          <w:sz w:val="26"/>
          <w:szCs w:val="26"/>
        </w:rPr>
        <w:t xml:space="preserve"> по данным сетевой организации</w:t>
      </w:r>
      <w:r w:rsidRPr="00BA0797">
        <w:rPr>
          <w:rFonts w:ascii="Myriad Pro" w:hAnsi="Myriad Pro"/>
          <w:sz w:val="26"/>
          <w:szCs w:val="26"/>
        </w:rPr>
        <w:t>, отнесенные на вид регулируемой деятельности услуги по передаче электрической энергии, за 201</w:t>
      </w:r>
      <w:r w:rsidR="005750F1" w:rsidRPr="00BA0797">
        <w:rPr>
          <w:rFonts w:ascii="Myriad Pro" w:hAnsi="Myriad Pro"/>
          <w:sz w:val="26"/>
          <w:szCs w:val="26"/>
        </w:rPr>
        <w:t xml:space="preserve">6 </w:t>
      </w:r>
      <w:r w:rsidRPr="00BA0797">
        <w:rPr>
          <w:rFonts w:ascii="Myriad Pro" w:hAnsi="Myriad Pro"/>
          <w:sz w:val="26"/>
          <w:szCs w:val="26"/>
        </w:rPr>
        <w:t xml:space="preserve">год составили </w:t>
      </w:r>
      <w:r w:rsidR="005750F1" w:rsidRPr="00BA0797">
        <w:rPr>
          <w:rFonts w:ascii="Myriad Pro" w:hAnsi="Myriad Pro"/>
          <w:sz w:val="26"/>
          <w:szCs w:val="26"/>
        </w:rPr>
        <w:t>20</w:t>
      </w:r>
      <w:r w:rsidR="00834137" w:rsidRPr="00BA0797">
        <w:rPr>
          <w:rFonts w:ascii="Myriad Pro" w:hAnsi="Myriad Pro"/>
          <w:sz w:val="26"/>
          <w:szCs w:val="26"/>
        </w:rPr>
        <w:t>6 4</w:t>
      </w:r>
      <w:r w:rsidR="005750F1" w:rsidRPr="00BA0797">
        <w:rPr>
          <w:rFonts w:ascii="Myriad Pro" w:hAnsi="Myriad Pro"/>
          <w:sz w:val="26"/>
          <w:szCs w:val="26"/>
        </w:rPr>
        <w:t>46</w:t>
      </w:r>
      <w:r w:rsidRPr="00BA0797">
        <w:rPr>
          <w:rFonts w:ascii="Myriad Pro" w:hAnsi="Myriad Pro"/>
          <w:sz w:val="26"/>
          <w:szCs w:val="26"/>
        </w:rPr>
        <w:t xml:space="preserve"> тыс. руб., в том числе услуги подрядчиков по ремонту – </w:t>
      </w:r>
      <w:r w:rsidR="005750F1" w:rsidRPr="00BA0797">
        <w:rPr>
          <w:rFonts w:ascii="Myriad Pro" w:hAnsi="Myriad Pro"/>
          <w:sz w:val="26"/>
          <w:szCs w:val="26"/>
        </w:rPr>
        <w:t>5</w:t>
      </w:r>
      <w:r w:rsidR="009C7B3E" w:rsidRPr="00BA0797">
        <w:rPr>
          <w:rFonts w:ascii="Myriad Pro" w:hAnsi="Myriad Pro"/>
          <w:sz w:val="26"/>
          <w:szCs w:val="26"/>
        </w:rPr>
        <w:t>2 1</w:t>
      </w:r>
      <w:r w:rsidR="005750F1" w:rsidRPr="00BA0797">
        <w:rPr>
          <w:rFonts w:ascii="Myriad Pro" w:hAnsi="Myriad Pro"/>
          <w:sz w:val="26"/>
          <w:szCs w:val="26"/>
        </w:rPr>
        <w:t xml:space="preserve">94 </w:t>
      </w:r>
      <w:r w:rsidRPr="00BA0797">
        <w:rPr>
          <w:rFonts w:ascii="Myriad Pro" w:hAnsi="Myriad Pro"/>
          <w:sz w:val="26"/>
          <w:szCs w:val="26"/>
        </w:rPr>
        <w:t xml:space="preserve">тыс. руб., услуги подрядчиков по обслуживанию оборудования – </w:t>
      </w:r>
      <w:r w:rsidR="009C7B3E" w:rsidRPr="00BA0797">
        <w:rPr>
          <w:rFonts w:ascii="Myriad Pro" w:hAnsi="Myriad Pro"/>
          <w:sz w:val="26"/>
          <w:szCs w:val="26"/>
        </w:rPr>
        <w:t>3 3</w:t>
      </w:r>
      <w:r w:rsidR="005750F1" w:rsidRPr="00BA0797">
        <w:rPr>
          <w:rFonts w:ascii="Myriad Pro" w:hAnsi="Myriad Pro"/>
          <w:sz w:val="26"/>
          <w:szCs w:val="26"/>
        </w:rPr>
        <w:t>48,3</w:t>
      </w:r>
      <w:r w:rsidRPr="00BA0797">
        <w:rPr>
          <w:rFonts w:ascii="Myriad Pro" w:hAnsi="Myriad Pro"/>
          <w:sz w:val="26"/>
          <w:szCs w:val="26"/>
        </w:rPr>
        <w:t xml:space="preserve"> тыс. руб., транспортные услуги – </w:t>
      </w:r>
      <w:r w:rsidR="005750F1" w:rsidRPr="00BA0797">
        <w:rPr>
          <w:rFonts w:ascii="Myriad Pro" w:hAnsi="Myriad Pro"/>
          <w:sz w:val="26"/>
          <w:szCs w:val="26"/>
        </w:rPr>
        <w:t>371,8</w:t>
      </w:r>
      <w:r w:rsidRPr="00BA0797">
        <w:rPr>
          <w:rFonts w:ascii="Myriad Pro" w:hAnsi="Myriad Pro"/>
          <w:sz w:val="26"/>
          <w:szCs w:val="26"/>
        </w:rPr>
        <w:t xml:space="preserve"> тыс. руб., услуги по испытанию и поверке приборов – </w:t>
      </w:r>
      <w:r w:rsidR="009C7B3E" w:rsidRPr="00BA0797">
        <w:rPr>
          <w:rFonts w:ascii="Myriad Pro" w:hAnsi="Myriad Pro"/>
          <w:sz w:val="26"/>
          <w:szCs w:val="26"/>
        </w:rPr>
        <w:t>2 6</w:t>
      </w:r>
      <w:r w:rsidR="005750F1" w:rsidRPr="00BA0797">
        <w:rPr>
          <w:rFonts w:ascii="Myriad Pro" w:hAnsi="Myriad Pro"/>
          <w:sz w:val="26"/>
          <w:szCs w:val="26"/>
        </w:rPr>
        <w:t xml:space="preserve">92,6 </w:t>
      </w:r>
      <w:r w:rsidRPr="00BA0797">
        <w:rPr>
          <w:rFonts w:ascii="Myriad Pro" w:hAnsi="Myriad Pro"/>
          <w:sz w:val="26"/>
          <w:szCs w:val="26"/>
        </w:rPr>
        <w:t>тыс. руб.,</w:t>
      </w:r>
      <w:r w:rsidR="005750F1" w:rsidRPr="00BA0797">
        <w:rPr>
          <w:rFonts w:ascii="Myriad Pro" w:hAnsi="Myriad Pro"/>
          <w:sz w:val="26"/>
          <w:szCs w:val="26"/>
        </w:rPr>
        <w:t xml:space="preserve"> услуги коммерческого учета – 14</w:t>
      </w:r>
      <w:r w:rsidR="00834137" w:rsidRPr="00BA0797">
        <w:rPr>
          <w:rFonts w:ascii="Myriad Pro" w:hAnsi="Myriad Pro"/>
          <w:sz w:val="26"/>
          <w:szCs w:val="26"/>
        </w:rPr>
        <w:t>6 8</w:t>
      </w:r>
      <w:r w:rsidR="005750F1" w:rsidRPr="00BA0797">
        <w:rPr>
          <w:rFonts w:ascii="Myriad Pro" w:hAnsi="Myriad Pro"/>
          <w:sz w:val="26"/>
          <w:szCs w:val="26"/>
        </w:rPr>
        <w:t>86,2 тыс.</w:t>
      </w:r>
      <w:r w:rsidR="00DD1512" w:rsidRPr="00BA0797">
        <w:rPr>
          <w:rFonts w:ascii="Myriad Pro" w:hAnsi="Myriad Pro"/>
          <w:sz w:val="26"/>
          <w:szCs w:val="26"/>
        </w:rPr>
        <w:t xml:space="preserve"> </w:t>
      </w:r>
      <w:r w:rsidR="005750F1" w:rsidRPr="00BA0797">
        <w:rPr>
          <w:rFonts w:ascii="Myriad Pro" w:hAnsi="Myriad Pro"/>
          <w:sz w:val="26"/>
          <w:szCs w:val="26"/>
        </w:rPr>
        <w:t>руб.,</w:t>
      </w:r>
      <w:r w:rsidRPr="00BA0797">
        <w:rPr>
          <w:rFonts w:ascii="Myriad Pro" w:hAnsi="Myriad Pro"/>
          <w:sz w:val="26"/>
          <w:szCs w:val="26"/>
        </w:rPr>
        <w:t xml:space="preserve"> прочие услуги (в т.ч. обследование </w:t>
      </w:r>
      <w:r w:rsidR="005750F1" w:rsidRPr="00BA0797">
        <w:rPr>
          <w:rFonts w:ascii="Myriad Pro" w:hAnsi="Myriad Pro"/>
          <w:sz w:val="26"/>
          <w:szCs w:val="26"/>
        </w:rPr>
        <w:t>ГПМ, ремонт инструментов</w:t>
      </w:r>
      <w:r w:rsidRPr="00BA0797">
        <w:rPr>
          <w:rFonts w:ascii="Myriad Pro" w:hAnsi="Myriad Pro"/>
          <w:sz w:val="26"/>
          <w:szCs w:val="26"/>
        </w:rPr>
        <w:t xml:space="preserve">, </w:t>
      </w:r>
      <w:r w:rsidR="005750F1" w:rsidRPr="00BA0797">
        <w:rPr>
          <w:rFonts w:ascii="Myriad Pro" w:hAnsi="Myriad Pro"/>
          <w:sz w:val="26"/>
          <w:szCs w:val="26"/>
        </w:rPr>
        <w:t>обслуживание систем слежения автомобилей и т.п.</w:t>
      </w:r>
      <w:r w:rsidRPr="00BA0797">
        <w:rPr>
          <w:rFonts w:ascii="Myriad Pro" w:hAnsi="Myriad Pro"/>
          <w:sz w:val="26"/>
          <w:szCs w:val="26"/>
        </w:rPr>
        <w:t>) –</w:t>
      </w:r>
      <w:r w:rsidR="009C7B3E" w:rsidRPr="00BA0797">
        <w:rPr>
          <w:rFonts w:ascii="Myriad Pro" w:hAnsi="Myriad Pro"/>
          <w:sz w:val="26"/>
          <w:szCs w:val="26"/>
        </w:rPr>
        <w:t xml:space="preserve"> </w:t>
      </w:r>
      <w:r w:rsidR="005750F1" w:rsidRPr="00BA0797">
        <w:rPr>
          <w:rFonts w:ascii="Myriad Pro" w:hAnsi="Myriad Pro"/>
          <w:sz w:val="26"/>
          <w:szCs w:val="26"/>
        </w:rPr>
        <w:t>953,1</w:t>
      </w:r>
      <w:r w:rsidRPr="00BA0797">
        <w:rPr>
          <w:rFonts w:ascii="Myriad Pro" w:hAnsi="Myriad Pro"/>
          <w:sz w:val="26"/>
          <w:szCs w:val="26"/>
        </w:rPr>
        <w:t xml:space="preserve"> тыс. руб.</w:t>
      </w:r>
    </w:p>
    <w:p w14:paraId="074B2D57" w14:textId="77777777" w:rsidR="00560CBF" w:rsidRPr="00BA0797" w:rsidRDefault="001633E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Филиалом </w:t>
      </w:r>
      <w:r w:rsidR="003C595D" w:rsidRPr="00BA0797">
        <w:rPr>
          <w:rFonts w:ascii="Myriad Pro" w:hAnsi="Myriad Pro"/>
          <w:sz w:val="26"/>
          <w:szCs w:val="26"/>
        </w:rPr>
        <w:t xml:space="preserve">ПАО </w:t>
      </w:r>
      <w:r w:rsidR="00586D28" w:rsidRPr="00BA0797">
        <w:rPr>
          <w:rFonts w:ascii="Myriad Pro" w:hAnsi="Myriad Pro"/>
          <w:sz w:val="26"/>
          <w:szCs w:val="26"/>
        </w:rPr>
        <w:t>«</w:t>
      </w:r>
      <w:r w:rsidR="003C595D" w:rsidRPr="00BA0797">
        <w:rPr>
          <w:rFonts w:ascii="Myriad Pro" w:hAnsi="Myriad Pro"/>
          <w:sz w:val="26"/>
          <w:szCs w:val="26"/>
        </w:rPr>
        <w:t>МРСК Северо-Запада</w:t>
      </w:r>
      <w:r w:rsidR="00586D28" w:rsidRPr="00BA0797">
        <w:rPr>
          <w:rFonts w:ascii="Myriad Pro" w:hAnsi="Myriad Pro"/>
          <w:sz w:val="26"/>
          <w:szCs w:val="26"/>
        </w:rPr>
        <w:t>»</w:t>
      </w:r>
      <w:r w:rsidR="003C595D" w:rsidRPr="00BA0797">
        <w:rPr>
          <w:rFonts w:ascii="Myriad Pro" w:hAnsi="Myriad Pro"/>
          <w:sz w:val="26"/>
          <w:szCs w:val="26"/>
        </w:rPr>
        <w:t xml:space="preserve"> </w:t>
      </w:r>
      <w:r w:rsidR="00586D28" w:rsidRPr="00BA0797">
        <w:rPr>
          <w:rFonts w:ascii="Myriad Pro" w:hAnsi="Myriad Pro"/>
          <w:sz w:val="26"/>
          <w:szCs w:val="26"/>
        </w:rPr>
        <w:t>«</w:t>
      </w:r>
      <w:r w:rsidR="003C595D" w:rsidRPr="00BA0797">
        <w:rPr>
          <w:rFonts w:ascii="Myriad Pro" w:hAnsi="Myriad Pro"/>
          <w:sz w:val="26"/>
          <w:szCs w:val="26"/>
        </w:rPr>
        <w:t>Псковэнерго</w:t>
      </w:r>
      <w:r w:rsidR="00586D28" w:rsidRPr="00BA0797">
        <w:rPr>
          <w:rFonts w:ascii="Myriad Pro" w:hAnsi="Myriad Pro"/>
          <w:sz w:val="26"/>
          <w:szCs w:val="26"/>
        </w:rPr>
        <w:t>»</w:t>
      </w:r>
      <w:r w:rsidR="00D31736" w:rsidRPr="00BA0797">
        <w:rPr>
          <w:rFonts w:ascii="Myriad Pro" w:hAnsi="Myriad Pro"/>
          <w:sz w:val="26"/>
          <w:szCs w:val="26"/>
        </w:rPr>
        <w:t xml:space="preserve"> в </w:t>
      </w:r>
      <w:r w:rsidR="00005693" w:rsidRPr="00BA0797">
        <w:rPr>
          <w:rFonts w:ascii="Myriad Pro" w:hAnsi="Myriad Pro"/>
          <w:sz w:val="26"/>
          <w:szCs w:val="26"/>
        </w:rPr>
        <w:t xml:space="preserve">Государственный комитет Псковской области по тарифам и энергетике </w:t>
      </w:r>
      <w:r w:rsidR="00560CBF" w:rsidRPr="00BA0797">
        <w:rPr>
          <w:rFonts w:ascii="Myriad Pro" w:hAnsi="Myriad Pro"/>
          <w:sz w:val="26"/>
          <w:szCs w:val="26"/>
        </w:rPr>
        <w:t>в составе тарифной заявки</w:t>
      </w:r>
      <w:r w:rsidR="00005693" w:rsidRPr="00BA0797">
        <w:rPr>
          <w:rFonts w:ascii="Myriad Pro" w:hAnsi="Myriad Pro"/>
          <w:sz w:val="26"/>
          <w:szCs w:val="26"/>
        </w:rPr>
        <w:t xml:space="preserve"> обосновывающие материалы о затратах на проведен</w:t>
      </w:r>
      <w:r w:rsidR="00D31736" w:rsidRPr="00BA0797">
        <w:rPr>
          <w:rFonts w:ascii="Myriad Pro" w:hAnsi="Myriad Pro"/>
          <w:sz w:val="26"/>
          <w:szCs w:val="26"/>
        </w:rPr>
        <w:t xml:space="preserve">ие ремонтных работ на 2018 год </w:t>
      </w:r>
      <w:r w:rsidR="00005693" w:rsidRPr="00BA0797">
        <w:rPr>
          <w:rFonts w:ascii="Myriad Pro" w:hAnsi="Myriad Pro"/>
          <w:sz w:val="26"/>
          <w:szCs w:val="26"/>
        </w:rPr>
        <w:t>не были</w:t>
      </w:r>
      <w:r w:rsidR="009C7B3E" w:rsidRPr="00BA0797">
        <w:rPr>
          <w:rFonts w:ascii="Myriad Pro" w:hAnsi="Myriad Pro"/>
          <w:sz w:val="26"/>
          <w:szCs w:val="26"/>
        </w:rPr>
        <w:t xml:space="preserve"> </w:t>
      </w:r>
      <w:r w:rsidR="00005693" w:rsidRPr="00BA0797">
        <w:rPr>
          <w:rFonts w:ascii="Myriad Pro" w:hAnsi="Myriad Pro"/>
          <w:sz w:val="26"/>
          <w:szCs w:val="26"/>
        </w:rPr>
        <w:t>представлены</w:t>
      </w:r>
      <w:r w:rsidR="00D31736" w:rsidRPr="00BA0797">
        <w:rPr>
          <w:rFonts w:ascii="Myriad Pro" w:hAnsi="Myriad Pro"/>
          <w:sz w:val="26"/>
          <w:szCs w:val="26"/>
        </w:rPr>
        <w:t xml:space="preserve">. </w:t>
      </w:r>
      <w:r w:rsidR="00005693" w:rsidRPr="00BA0797">
        <w:rPr>
          <w:rFonts w:ascii="Myriad Pro" w:hAnsi="Myriad Pro"/>
          <w:sz w:val="26"/>
          <w:szCs w:val="26"/>
        </w:rPr>
        <w:t xml:space="preserve">План работ по ремонту и техническому обслуживанию на 2018 год </w:t>
      </w:r>
      <w:r w:rsidR="00911656" w:rsidRPr="00BA0797">
        <w:rPr>
          <w:rFonts w:ascii="Myriad Pro" w:hAnsi="Myriad Pro"/>
          <w:sz w:val="26"/>
          <w:szCs w:val="26"/>
        </w:rPr>
        <w:t>ф</w:t>
      </w:r>
      <w:r w:rsidR="00005693" w:rsidRPr="00BA0797">
        <w:rPr>
          <w:rFonts w:ascii="Myriad Pro" w:hAnsi="Myriad Pro"/>
          <w:sz w:val="26"/>
          <w:szCs w:val="26"/>
        </w:rPr>
        <w:t xml:space="preserve">илиалом ПАО </w:t>
      </w:r>
      <w:r w:rsidR="00586D28" w:rsidRPr="00BA0797">
        <w:rPr>
          <w:rFonts w:ascii="Myriad Pro" w:hAnsi="Myriad Pro"/>
          <w:sz w:val="26"/>
          <w:szCs w:val="26"/>
        </w:rPr>
        <w:t>«</w:t>
      </w:r>
      <w:r w:rsidR="00005693" w:rsidRPr="00BA0797">
        <w:rPr>
          <w:rFonts w:ascii="Myriad Pro" w:hAnsi="Myriad Pro"/>
          <w:sz w:val="26"/>
          <w:szCs w:val="26"/>
        </w:rPr>
        <w:t>МРСК Северо-Запада</w:t>
      </w:r>
      <w:r w:rsidR="00586D28" w:rsidRPr="00BA0797">
        <w:rPr>
          <w:rFonts w:ascii="Myriad Pro" w:hAnsi="Myriad Pro"/>
          <w:sz w:val="26"/>
          <w:szCs w:val="26"/>
        </w:rPr>
        <w:t>»</w:t>
      </w:r>
      <w:r w:rsidR="00005693" w:rsidRPr="00BA0797">
        <w:rPr>
          <w:rFonts w:ascii="Myriad Pro" w:hAnsi="Myriad Pro"/>
          <w:sz w:val="26"/>
          <w:szCs w:val="26"/>
        </w:rPr>
        <w:t xml:space="preserve"> </w:t>
      </w:r>
      <w:r w:rsidR="00586D28" w:rsidRPr="00BA0797">
        <w:rPr>
          <w:rFonts w:ascii="Myriad Pro" w:hAnsi="Myriad Pro"/>
          <w:sz w:val="26"/>
          <w:szCs w:val="26"/>
        </w:rPr>
        <w:t>«</w:t>
      </w:r>
      <w:r w:rsidR="00005693" w:rsidRPr="00BA0797">
        <w:rPr>
          <w:rFonts w:ascii="Myriad Pro" w:hAnsi="Myriad Pro"/>
          <w:sz w:val="26"/>
          <w:szCs w:val="26"/>
        </w:rPr>
        <w:t>Псковэнерго</w:t>
      </w:r>
      <w:r w:rsidR="00586D28" w:rsidRPr="00BA0797">
        <w:rPr>
          <w:rFonts w:ascii="Myriad Pro" w:hAnsi="Myriad Pro"/>
          <w:sz w:val="26"/>
          <w:szCs w:val="26"/>
        </w:rPr>
        <w:t>»</w:t>
      </w:r>
      <w:r w:rsidR="00005693" w:rsidRPr="00BA0797">
        <w:rPr>
          <w:rFonts w:ascii="Myriad Pro" w:hAnsi="Myriad Pro"/>
          <w:sz w:val="26"/>
          <w:szCs w:val="26"/>
        </w:rPr>
        <w:t xml:space="preserve"> в Госкомитет представлен по дополнительному запросу.</w:t>
      </w:r>
    </w:p>
    <w:p w14:paraId="6A17219E"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В Пояснительной записке к расчету тарифов на услуги по передаче электрической энергии по сетям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833A5E"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период </w:t>
      </w:r>
      <w:smartTag w:uri="urn:schemas-microsoft-com:office:smarttags" w:element="metricconverter">
        <w:smartTagPr>
          <w:attr w:name="ProductID" w:val="2018 г"/>
        </w:smartTagPr>
        <w:r w:rsidRPr="00BA0797">
          <w:rPr>
            <w:rFonts w:ascii="Myriad Pro" w:hAnsi="Myriad Pro"/>
            <w:sz w:val="26"/>
            <w:szCs w:val="26"/>
          </w:rPr>
          <w:t>201</w:t>
        </w:r>
        <w:r w:rsidR="00833A5E" w:rsidRPr="00BA0797">
          <w:rPr>
            <w:rFonts w:ascii="Myriad Pro" w:hAnsi="Myriad Pro"/>
            <w:sz w:val="26"/>
            <w:szCs w:val="26"/>
          </w:rPr>
          <w:t>8</w:t>
        </w:r>
        <w:r w:rsidR="00466646" w:rsidRPr="00BA0797">
          <w:rPr>
            <w:rFonts w:ascii="Myriad Pro" w:hAnsi="Myriad Pro"/>
            <w:sz w:val="26"/>
            <w:szCs w:val="26"/>
          </w:rPr>
          <w:t xml:space="preserve"> г</w:t>
        </w:r>
      </w:smartTag>
      <w:r w:rsidRPr="00BA0797">
        <w:rPr>
          <w:rFonts w:ascii="Myriad Pro" w:hAnsi="Myriad Pro"/>
          <w:sz w:val="26"/>
          <w:szCs w:val="26"/>
        </w:rPr>
        <w:t>., устанавливаемых с применением метода долгосрочной индексации НВВ,</w:t>
      </w:r>
      <w:r w:rsidR="009C7B3E" w:rsidRPr="00BA0797">
        <w:rPr>
          <w:rFonts w:ascii="Myriad Pro" w:hAnsi="Myriad Pro"/>
          <w:sz w:val="26"/>
          <w:szCs w:val="26"/>
        </w:rPr>
        <w:t xml:space="preserve"> </w:t>
      </w:r>
      <w:r w:rsidRPr="00BA0797">
        <w:rPr>
          <w:rFonts w:ascii="Myriad Pro" w:hAnsi="Myriad Pro"/>
          <w:sz w:val="26"/>
          <w:szCs w:val="26"/>
        </w:rPr>
        <w:t>представленной в материалах тарифного дела,</w:t>
      </w:r>
      <w:r w:rsidR="009C7B3E" w:rsidRPr="00BA0797">
        <w:rPr>
          <w:rFonts w:ascii="Myriad Pro" w:hAnsi="Myriad Pro"/>
          <w:sz w:val="26"/>
          <w:szCs w:val="26"/>
        </w:rPr>
        <w:t xml:space="preserve"> </w:t>
      </w:r>
      <w:r w:rsidR="00466646" w:rsidRPr="00BA0797">
        <w:rPr>
          <w:rFonts w:ascii="Myriad Pro" w:hAnsi="Myriad Pro"/>
          <w:sz w:val="26"/>
          <w:szCs w:val="26"/>
        </w:rPr>
        <w:t>не</w:t>
      </w:r>
      <w:r w:rsidR="009C7B3E" w:rsidRPr="00BA0797">
        <w:rPr>
          <w:rFonts w:ascii="Myriad Pro" w:hAnsi="Myriad Pro"/>
          <w:sz w:val="26"/>
          <w:szCs w:val="26"/>
        </w:rPr>
        <w:t xml:space="preserve"> </w:t>
      </w:r>
      <w:r w:rsidR="00466646" w:rsidRPr="00BA0797">
        <w:rPr>
          <w:rFonts w:ascii="Myriad Pro" w:hAnsi="Myriad Pro"/>
          <w:sz w:val="26"/>
          <w:szCs w:val="26"/>
        </w:rPr>
        <w:t xml:space="preserve">даны </w:t>
      </w:r>
      <w:r w:rsidRPr="00BA0797">
        <w:rPr>
          <w:rFonts w:ascii="Myriad Pro" w:hAnsi="Myriad Pro"/>
          <w:sz w:val="26"/>
          <w:szCs w:val="26"/>
        </w:rPr>
        <w:t>обоснования</w:t>
      </w:r>
      <w:r w:rsidR="00466646" w:rsidRPr="00BA0797">
        <w:rPr>
          <w:rFonts w:ascii="Myriad Pro" w:hAnsi="Myriad Pro"/>
          <w:sz w:val="26"/>
          <w:szCs w:val="26"/>
        </w:rPr>
        <w:t xml:space="preserve">, </w:t>
      </w:r>
      <w:r w:rsidRPr="00BA0797">
        <w:rPr>
          <w:rFonts w:ascii="Myriad Pro" w:hAnsi="Myriad Pro"/>
          <w:sz w:val="26"/>
          <w:szCs w:val="26"/>
        </w:rPr>
        <w:t>ссылк</w:t>
      </w:r>
      <w:r w:rsidR="00466646" w:rsidRPr="00BA0797">
        <w:rPr>
          <w:rFonts w:ascii="Myriad Pro" w:hAnsi="Myriad Pro"/>
          <w:sz w:val="26"/>
          <w:szCs w:val="26"/>
        </w:rPr>
        <w:t>и</w:t>
      </w:r>
      <w:r w:rsidRPr="00BA0797">
        <w:rPr>
          <w:rFonts w:ascii="Myriad Pro" w:hAnsi="Myriad Pro"/>
          <w:sz w:val="26"/>
          <w:szCs w:val="26"/>
        </w:rPr>
        <w:t xml:space="preserve"> на нормативные документы</w:t>
      </w:r>
      <w:r w:rsidR="00466646" w:rsidRPr="00BA0797">
        <w:rPr>
          <w:rFonts w:ascii="Myriad Pro" w:hAnsi="Myriad Pro"/>
          <w:sz w:val="26"/>
          <w:szCs w:val="26"/>
        </w:rPr>
        <w:t>, при</w:t>
      </w:r>
      <w:r w:rsidRPr="00BA0797">
        <w:rPr>
          <w:rFonts w:ascii="Myriad Pro" w:hAnsi="Myriad Pro"/>
          <w:sz w:val="26"/>
          <w:szCs w:val="26"/>
        </w:rPr>
        <w:t>нцип</w:t>
      </w:r>
      <w:r w:rsidR="00466646" w:rsidRPr="00BA0797">
        <w:rPr>
          <w:rFonts w:ascii="Myriad Pro" w:hAnsi="Myriad Pro"/>
          <w:sz w:val="26"/>
          <w:szCs w:val="26"/>
        </w:rPr>
        <w:t>ы</w:t>
      </w:r>
      <w:r w:rsidRPr="00BA0797">
        <w:rPr>
          <w:rFonts w:ascii="Myriad Pro" w:hAnsi="Myriad Pro"/>
          <w:sz w:val="26"/>
          <w:szCs w:val="26"/>
        </w:rPr>
        <w:t xml:space="preserve"> и подход</w:t>
      </w:r>
      <w:r w:rsidR="00466646" w:rsidRPr="00BA0797">
        <w:rPr>
          <w:rFonts w:ascii="Myriad Pro" w:hAnsi="Myriad Pro"/>
          <w:sz w:val="26"/>
          <w:szCs w:val="26"/>
        </w:rPr>
        <w:t>ы</w:t>
      </w:r>
      <w:r w:rsidRPr="00BA0797">
        <w:rPr>
          <w:rFonts w:ascii="Myriad Pro" w:hAnsi="Myriad Pro"/>
          <w:sz w:val="26"/>
          <w:szCs w:val="26"/>
        </w:rPr>
        <w:t xml:space="preserve"> к расчету расходов на </w:t>
      </w:r>
      <w:r w:rsidR="00466646" w:rsidRPr="00BA0797">
        <w:rPr>
          <w:rFonts w:ascii="Myriad Pro" w:hAnsi="Myriad Pro"/>
          <w:sz w:val="26"/>
          <w:szCs w:val="26"/>
        </w:rPr>
        <w:t xml:space="preserve">работы и услуги производственного характера (ремонт и </w:t>
      </w:r>
      <w:r w:rsidR="00466646" w:rsidRPr="00BA0797">
        <w:rPr>
          <w:rFonts w:ascii="Myriad Pro" w:hAnsi="Myriad Pro"/>
          <w:sz w:val="26"/>
          <w:szCs w:val="26"/>
        </w:rPr>
        <w:lastRenderedPageBreak/>
        <w:t xml:space="preserve">обслуживание основных средств, </w:t>
      </w:r>
      <w:r w:rsidRPr="00BA0797">
        <w:rPr>
          <w:rFonts w:ascii="Myriad Pro" w:hAnsi="Myriad Pro"/>
          <w:sz w:val="26"/>
          <w:szCs w:val="26"/>
        </w:rPr>
        <w:t xml:space="preserve">услуги по поверке приборов, </w:t>
      </w:r>
      <w:r w:rsidR="00466646" w:rsidRPr="00BA0797">
        <w:rPr>
          <w:rFonts w:ascii="Myriad Pro" w:hAnsi="Myriad Pro"/>
          <w:sz w:val="26"/>
          <w:szCs w:val="26"/>
        </w:rPr>
        <w:t>транспортные расходы, услуги коммерческого учета и т.п.)</w:t>
      </w:r>
      <w:r w:rsidR="0071250B">
        <w:rPr>
          <w:rFonts w:ascii="Myriad Pro" w:hAnsi="Myriad Pro"/>
          <w:sz w:val="26"/>
          <w:szCs w:val="26"/>
        </w:rPr>
        <w:t>.</w:t>
      </w:r>
    </w:p>
    <w:p w14:paraId="1471A163"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Данные в расчетных </w:t>
      </w:r>
      <w:r w:rsidR="00466646" w:rsidRPr="00BA0797">
        <w:rPr>
          <w:rFonts w:ascii="Myriad Pro" w:hAnsi="Myriad Pro"/>
          <w:sz w:val="26"/>
          <w:szCs w:val="26"/>
        </w:rPr>
        <w:t>таблицах по факту 2016</w:t>
      </w:r>
      <w:r w:rsidRPr="00BA0797">
        <w:rPr>
          <w:rFonts w:ascii="Myriad Pro" w:hAnsi="Myriad Pro"/>
          <w:sz w:val="26"/>
          <w:szCs w:val="26"/>
        </w:rPr>
        <w:t xml:space="preserve"> год</w:t>
      </w:r>
      <w:r w:rsidR="00466646" w:rsidRPr="00BA0797">
        <w:rPr>
          <w:rFonts w:ascii="Myriad Pro" w:hAnsi="Myriad Pro"/>
          <w:sz w:val="26"/>
          <w:szCs w:val="26"/>
        </w:rPr>
        <w:t>а</w:t>
      </w:r>
      <w:r w:rsidRPr="00BA0797">
        <w:rPr>
          <w:rFonts w:ascii="Myriad Pro" w:hAnsi="Myriad Pro"/>
          <w:sz w:val="26"/>
          <w:szCs w:val="26"/>
        </w:rPr>
        <w:t xml:space="preserve"> соответствуют данным, представленным в бухгалтерской отчетности (Обороту по счету 20</w:t>
      </w:r>
      <w:r w:rsidR="00466646" w:rsidRPr="00BA0797">
        <w:rPr>
          <w:rFonts w:ascii="Myriad Pro" w:hAnsi="Myriad Pro"/>
          <w:sz w:val="26"/>
          <w:szCs w:val="26"/>
        </w:rPr>
        <w:t>, отчетам по проводкам</w:t>
      </w:r>
      <w:r w:rsidRPr="00BA0797">
        <w:rPr>
          <w:rFonts w:ascii="Myriad Pro" w:hAnsi="Myriad Pro"/>
          <w:sz w:val="26"/>
          <w:szCs w:val="26"/>
        </w:rPr>
        <w:t>).</w:t>
      </w:r>
    </w:p>
    <w:p w14:paraId="66491786"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Процент распределения расходов</w:t>
      </w:r>
      <w:r w:rsidR="009C7B3E" w:rsidRPr="00BA0797">
        <w:rPr>
          <w:rFonts w:ascii="Myriad Pro" w:hAnsi="Myriad Pro"/>
          <w:sz w:val="26"/>
          <w:szCs w:val="26"/>
        </w:rPr>
        <w:t xml:space="preserve"> </w:t>
      </w:r>
      <w:r w:rsidRPr="00BA0797">
        <w:rPr>
          <w:rFonts w:ascii="Myriad Pro" w:hAnsi="Myriad Pro"/>
          <w:sz w:val="26"/>
          <w:szCs w:val="26"/>
        </w:rPr>
        <w:t xml:space="preserve">на работы и </w:t>
      </w:r>
      <w:r w:rsidR="00C90C68" w:rsidRPr="00BA0797">
        <w:rPr>
          <w:rFonts w:ascii="Myriad Pro" w:hAnsi="Myriad Pro"/>
          <w:sz w:val="26"/>
          <w:szCs w:val="26"/>
        </w:rPr>
        <w:t>услуги производственного характера,</w:t>
      </w:r>
      <w:r w:rsidRPr="00BA0797">
        <w:rPr>
          <w:rFonts w:ascii="Myriad Pro" w:hAnsi="Myriad Pro"/>
          <w:sz w:val="26"/>
          <w:szCs w:val="26"/>
        </w:rPr>
        <w:t xml:space="preserve"> прямо не относящиеся на вид регулируемой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передаче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определен исхо</w:t>
      </w:r>
      <w:r w:rsidR="00466646" w:rsidRPr="00BA0797">
        <w:rPr>
          <w:rFonts w:ascii="Myriad Pro" w:hAnsi="Myriad Pro"/>
          <w:sz w:val="26"/>
          <w:szCs w:val="26"/>
        </w:rPr>
        <w:t>дя из фактических данных за 2016</w:t>
      </w:r>
      <w:r w:rsidRPr="00BA0797">
        <w:rPr>
          <w:rFonts w:ascii="Myriad Pro" w:hAnsi="Myriad Pro"/>
          <w:sz w:val="26"/>
          <w:szCs w:val="26"/>
        </w:rPr>
        <w:t xml:space="preserve"> год.</w:t>
      </w:r>
    </w:p>
    <w:p w14:paraId="1D18513D"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Расчетные стоимостные показатели на 2019 год в дополнительных расчетных таблицах соответствуют</w:t>
      </w:r>
      <w:r w:rsidR="009C7B3E" w:rsidRPr="00BA0797">
        <w:rPr>
          <w:rFonts w:ascii="Myriad Pro" w:hAnsi="Myriad Pro"/>
          <w:sz w:val="26"/>
          <w:szCs w:val="26"/>
        </w:rPr>
        <w:t xml:space="preserve"> </w:t>
      </w:r>
      <w:r w:rsidRPr="00BA0797">
        <w:rPr>
          <w:rFonts w:ascii="Myriad Pro" w:hAnsi="Myriad Pro"/>
          <w:sz w:val="26"/>
          <w:szCs w:val="26"/>
        </w:rPr>
        <w:t xml:space="preserve">сводному </w:t>
      </w:r>
      <w:r w:rsidR="00586D28" w:rsidRPr="00BA0797">
        <w:rPr>
          <w:rFonts w:ascii="Myriad Pro" w:hAnsi="Myriad Pro"/>
          <w:sz w:val="26"/>
          <w:szCs w:val="26"/>
        </w:rPr>
        <w:t>«</w:t>
      </w:r>
      <w:r w:rsidRPr="00BA0797">
        <w:rPr>
          <w:rFonts w:ascii="Myriad Pro" w:hAnsi="Myriad Pro"/>
          <w:sz w:val="26"/>
          <w:szCs w:val="26"/>
        </w:rPr>
        <w:t>Расчету НВВ</w:t>
      </w:r>
      <w:r w:rsidR="009C7B3E" w:rsidRPr="00BA0797">
        <w:rPr>
          <w:rFonts w:ascii="Myriad Pro" w:hAnsi="Myriad Pro"/>
          <w:sz w:val="26"/>
          <w:szCs w:val="26"/>
        </w:rPr>
        <w:t xml:space="preserve"> </w:t>
      </w:r>
      <w:r w:rsidRPr="00BA0797">
        <w:rPr>
          <w:rFonts w:ascii="Myriad Pro" w:hAnsi="Myriad Pro"/>
          <w:sz w:val="26"/>
          <w:szCs w:val="26"/>
        </w:rPr>
        <w:t>фил</w:t>
      </w:r>
      <w:r w:rsidR="005C0CF7" w:rsidRPr="00BA0797">
        <w:rPr>
          <w:rFonts w:ascii="Myriad Pro" w:hAnsi="Myriad Pro"/>
          <w:sz w:val="26"/>
          <w:szCs w:val="26"/>
        </w:rPr>
        <w:t xml:space="preserve">иала ПАО </w:t>
      </w:r>
      <w:r w:rsidR="00586D28" w:rsidRPr="00BA0797">
        <w:rPr>
          <w:rFonts w:ascii="Myriad Pro" w:hAnsi="Myriad Pro"/>
          <w:sz w:val="26"/>
          <w:szCs w:val="26"/>
        </w:rPr>
        <w:t>«</w:t>
      </w:r>
      <w:r w:rsidR="005C0CF7" w:rsidRPr="00BA0797">
        <w:rPr>
          <w:rFonts w:ascii="Myriad Pro" w:hAnsi="Myriad Pro"/>
          <w:sz w:val="26"/>
          <w:szCs w:val="26"/>
        </w:rPr>
        <w:t>МРСК Северо-Запада</w:t>
      </w:r>
      <w:r w:rsidR="00586D28" w:rsidRPr="00BA0797">
        <w:rPr>
          <w:rFonts w:ascii="Myriad Pro" w:hAnsi="Myriad Pro"/>
          <w:sz w:val="26"/>
          <w:szCs w:val="26"/>
        </w:rPr>
        <w:t>»</w:t>
      </w:r>
      <w:r w:rsidR="005C0CF7" w:rsidRPr="00BA0797">
        <w:rPr>
          <w:rFonts w:ascii="Myriad Pro" w:hAnsi="Myriad Pro"/>
          <w:sz w:val="26"/>
          <w:szCs w:val="26"/>
        </w:rPr>
        <w:t xml:space="preserve"> </w:t>
      </w:r>
      <w:r w:rsidR="00586D28" w:rsidRPr="00BA0797">
        <w:rPr>
          <w:rFonts w:ascii="Myriad Pro" w:hAnsi="Myriad Pro"/>
          <w:sz w:val="26"/>
          <w:szCs w:val="26"/>
        </w:rPr>
        <w:t>«</w:t>
      </w:r>
      <w:r w:rsidR="005C0CF7"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w:t>
      </w:r>
      <w:r w:rsidR="005C0CF7" w:rsidRPr="00BA0797">
        <w:rPr>
          <w:rFonts w:ascii="Myriad Pro" w:hAnsi="Myriad Pro"/>
          <w:sz w:val="26"/>
          <w:szCs w:val="26"/>
        </w:rPr>
        <w:t>2018</w:t>
      </w:r>
      <w:r w:rsidRPr="00BA0797">
        <w:rPr>
          <w:rFonts w:ascii="Myriad Pro" w:hAnsi="Myriad Pro"/>
          <w:sz w:val="26"/>
          <w:szCs w:val="26"/>
        </w:rPr>
        <w:t xml:space="preserve"> год в соответствии с Методическими указаниями по расчёту тарифов на услуги по передаче электроэнергии, установленных с применением метода долгосрочной индексации необходимой валовой выручки, утв</w:t>
      </w:r>
      <w:r w:rsidR="00592E40" w:rsidRPr="00BA0797">
        <w:rPr>
          <w:rFonts w:ascii="Myriad Pro" w:hAnsi="Myriad Pro"/>
          <w:sz w:val="26"/>
          <w:szCs w:val="26"/>
        </w:rPr>
        <w:t>е</w:t>
      </w:r>
      <w:r w:rsidRPr="00BA0797">
        <w:rPr>
          <w:rFonts w:ascii="Myriad Pro" w:hAnsi="Myriad Pro"/>
          <w:sz w:val="26"/>
          <w:szCs w:val="26"/>
        </w:rPr>
        <w:t>рждённых Приказом ФСТ России от 17.02.2012 №98-э</w:t>
      </w:r>
      <w:r w:rsidR="00586D28" w:rsidRPr="00BA0797">
        <w:rPr>
          <w:rFonts w:ascii="Myriad Pro" w:hAnsi="Myriad Pro"/>
          <w:sz w:val="26"/>
          <w:szCs w:val="26"/>
        </w:rPr>
        <w:t>»</w:t>
      </w:r>
      <w:r w:rsidRPr="00BA0797">
        <w:rPr>
          <w:rFonts w:ascii="Myriad Pro" w:hAnsi="Myriad Pro"/>
          <w:sz w:val="26"/>
          <w:szCs w:val="26"/>
        </w:rPr>
        <w:t>.</w:t>
      </w:r>
    </w:p>
    <w:p w14:paraId="48F157AB"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При этом, по результатам проведенного анализа Исполнитель считает необходимым отметить следующее:</w:t>
      </w:r>
    </w:p>
    <w:p w14:paraId="6DBD1209" w14:textId="77777777" w:rsidR="00560CBF" w:rsidRPr="00BA0797" w:rsidRDefault="00560CBF" w:rsidP="0071250B">
      <w:pPr>
        <w:pStyle w:val="11"/>
        <w:numPr>
          <w:ilvl w:val="0"/>
          <w:numId w:val="19"/>
        </w:numPr>
        <w:tabs>
          <w:tab w:val="clear" w:pos="72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договоров на услуги по обслуживанию оборудования </w:t>
      </w:r>
      <w:r w:rsidR="00911656"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 xml:space="preserve">МРСК </w:t>
      </w:r>
      <w:r w:rsidR="00586D28" w:rsidRPr="00BA0797">
        <w:rPr>
          <w:rFonts w:ascii="Myriad Pro" w:hAnsi="Myriad Pro"/>
          <w:sz w:val="26"/>
          <w:szCs w:val="26"/>
        </w:rPr>
        <w:t>«</w:t>
      </w:r>
      <w:r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F92DD3"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представлены </w:t>
      </w:r>
      <w:r w:rsidR="00F92DD3" w:rsidRPr="00BA0797">
        <w:rPr>
          <w:rFonts w:ascii="Myriad Pro" w:hAnsi="Myriad Pro"/>
          <w:sz w:val="26"/>
          <w:szCs w:val="26"/>
        </w:rPr>
        <w:t>в полном объеме.</w:t>
      </w:r>
      <w:r w:rsidRPr="00BA0797">
        <w:rPr>
          <w:rFonts w:ascii="Myriad Pro" w:hAnsi="Myriad Pro"/>
          <w:sz w:val="26"/>
          <w:szCs w:val="26"/>
        </w:rPr>
        <w:t xml:space="preserve"> Первичная документация, подтверждающая фактические затраты по обслуживанию оборудования, представлена </w:t>
      </w:r>
      <w:r w:rsidR="00773DE0" w:rsidRPr="00BA0797">
        <w:rPr>
          <w:rFonts w:ascii="Myriad Pro" w:hAnsi="Myriad Pro"/>
          <w:sz w:val="26"/>
          <w:szCs w:val="26"/>
        </w:rPr>
        <w:t>оборотам счета 20 и отчетами по проводкам.</w:t>
      </w:r>
      <w:r w:rsidR="00B23161" w:rsidRPr="00BA0797">
        <w:rPr>
          <w:rFonts w:ascii="Myriad Pro" w:hAnsi="Myriad Pro"/>
          <w:sz w:val="26"/>
          <w:szCs w:val="26"/>
        </w:rPr>
        <w:t xml:space="preserve"> Расходы на 2018 год Госкомитетом определены на основании фактических расходов за 2016 год (признанных экономически обоснованными) с </w:t>
      </w:r>
      <w:r w:rsidR="003829B3" w:rsidRPr="00BA0797">
        <w:rPr>
          <w:rFonts w:ascii="Myriad Pro" w:hAnsi="Myriad Pro"/>
          <w:sz w:val="26"/>
          <w:szCs w:val="26"/>
        </w:rPr>
        <w:t xml:space="preserve">применением индексов цен производителей. </w:t>
      </w:r>
      <w:r w:rsidR="008E47C5" w:rsidRPr="00BA0797">
        <w:rPr>
          <w:rFonts w:ascii="Myriad Pro" w:hAnsi="Myriad Pro"/>
          <w:sz w:val="26"/>
          <w:szCs w:val="26"/>
        </w:rPr>
        <w:t>Исполнитель отмечает, что экспертом при определении фактических расходов за 2016 год обосновано были исключены расходы на проведение технического обслуживание видеостены, и услуги по абонентскому обслуживанию навигационно-поискового комплекса</w:t>
      </w:r>
      <w:r w:rsidR="001511F8" w:rsidRPr="00BA0797">
        <w:rPr>
          <w:rFonts w:ascii="Myriad Pro" w:hAnsi="Myriad Pro"/>
          <w:sz w:val="26"/>
          <w:szCs w:val="26"/>
        </w:rPr>
        <w:t xml:space="preserve"> </w:t>
      </w:r>
      <w:r w:rsidR="00CE7D95" w:rsidRPr="00BA0797">
        <w:rPr>
          <w:rFonts w:ascii="Myriad Pro" w:hAnsi="Myriad Pro"/>
          <w:sz w:val="26"/>
          <w:szCs w:val="26"/>
        </w:rPr>
        <w:t xml:space="preserve">на автомобиль Тойота Ленд </w:t>
      </w:r>
      <w:proofErr w:type="spellStart"/>
      <w:r w:rsidR="00CE7D95" w:rsidRPr="00BA0797">
        <w:rPr>
          <w:rFonts w:ascii="Myriad Pro" w:hAnsi="Myriad Pro"/>
          <w:sz w:val="26"/>
          <w:szCs w:val="26"/>
        </w:rPr>
        <w:t>Крузер</w:t>
      </w:r>
      <w:proofErr w:type="spellEnd"/>
      <w:r w:rsidR="00CE7D95" w:rsidRPr="00BA0797">
        <w:rPr>
          <w:rFonts w:ascii="Myriad Pro" w:hAnsi="Myriad Pro"/>
          <w:sz w:val="26"/>
          <w:szCs w:val="26"/>
        </w:rPr>
        <w:t xml:space="preserve"> 150 (Прадо)</w:t>
      </w:r>
      <w:r w:rsidR="008E47C5" w:rsidRPr="00BA0797">
        <w:rPr>
          <w:rFonts w:ascii="Myriad Pro" w:hAnsi="Myriad Pro"/>
          <w:sz w:val="26"/>
          <w:szCs w:val="26"/>
        </w:rPr>
        <w:t>, как расходы</w:t>
      </w:r>
      <w:r w:rsidR="00D12A8B" w:rsidRPr="00BA0797">
        <w:rPr>
          <w:rFonts w:ascii="Myriad Pro" w:hAnsi="Myriad Pro"/>
          <w:sz w:val="26"/>
          <w:szCs w:val="26"/>
        </w:rPr>
        <w:t>,</w:t>
      </w:r>
      <w:r w:rsidR="008E47C5" w:rsidRPr="00BA0797">
        <w:rPr>
          <w:rFonts w:ascii="Myriad Pro" w:hAnsi="Myriad Pro"/>
          <w:sz w:val="26"/>
          <w:szCs w:val="26"/>
        </w:rPr>
        <w:t xml:space="preserve"> не относящиеся на регулируемый вид деятельности </w:t>
      </w:r>
      <w:r w:rsidR="00586D28" w:rsidRPr="00BA0797">
        <w:rPr>
          <w:rFonts w:ascii="Myriad Pro" w:hAnsi="Myriad Pro"/>
          <w:sz w:val="26"/>
          <w:szCs w:val="26"/>
        </w:rPr>
        <w:t>«</w:t>
      </w:r>
      <w:r w:rsidR="008E47C5"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008E47C5" w:rsidRPr="00BA0797">
        <w:rPr>
          <w:rFonts w:ascii="Myriad Pro" w:hAnsi="Myriad Pro"/>
          <w:sz w:val="26"/>
          <w:szCs w:val="26"/>
        </w:rPr>
        <w:t xml:space="preserve">. </w:t>
      </w:r>
      <w:r w:rsidR="00CD3FA6" w:rsidRPr="00BA0797">
        <w:rPr>
          <w:rFonts w:ascii="Myriad Pro" w:hAnsi="Myriad Pro"/>
          <w:sz w:val="26"/>
          <w:szCs w:val="26"/>
        </w:rPr>
        <w:t xml:space="preserve">Так же </w:t>
      </w:r>
      <w:r w:rsidR="00FE60D5" w:rsidRPr="00BA0797">
        <w:rPr>
          <w:rFonts w:ascii="Myriad Pro" w:hAnsi="Myriad Pro"/>
          <w:sz w:val="26"/>
          <w:szCs w:val="26"/>
        </w:rPr>
        <w:t xml:space="preserve">Исполнитель </w:t>
      </w:r>
      <w:r w:rsidR="00FE60D5" w:rsidRPr="00BA0797">
        <w:rPr>
          <w:rFonts w:ascii="Myriad Pro" w:hAnsi="Myriad Pro"/>
          <w:sz w:val="26"/>
          <w:szCs w:val="26"/>
        </w:rPr>
        <w:lastRenderedPageBreak/>
        <w:t xml:space="preserve">соглашается с </w:t>
      </w:r>
      <w:r w:rsidR="00773DE0" w:rsidRPr="00BA0797">
        <w:rPr>
          <w:rFonts w:ascii="Myriad Pro" w:hAnsi="Myriad Pro"/>
          <w:sz w:val="26"/>
          <w:szCs w:val="26"/>
        </w:rPr>
        <w:t>Эксперт</w:t>
      </w:r>
      <w:r w:rsidR="00CD3FA6" w:rsidRPr="00BA0797">
        <w:rPr>
          <w:rFonts w:ascii="Myriad Pro" w:hAnsi="Myriad Pro"/>
          <w:sz w:val="26"/>
          <w:szCs w:val="26"/>
        </w:rPr>
        <w:t>ом</w:t>
      </w:r>
      <w:r w:rsidR="00773DE0" w:rsidRPr="00BA0797">
        <w:rPr>
          <w:rFonts w:ascii="Myriad Pro" w:hAnsi="Myriad Pro"/>
          <w:sz w:val="26"/>
          <w:szCs w:val="26"/>
        </w:rPr>
        <w:t xml:space="preserve">, </w:t>
      </w:r>
      <w:r w:rsidR="00FE60D5" w:rsidRPr="00BA0797">
        <w:rPr>
          <w:rFonts w:ascii="Myriad Pro" w:hAnsi="Myriad Pro"/>
          <w:sz w:val="26"/>
          <w:szCs w:val="26"/>
        </w:rPr>
        <w:t xml:space="preserve">о </w:t>
      </w:r>
      <w:r w:rsidR="00C90C68" w:rsidRPr="00BA0797">
        <w:rPr>
          <w:rFonts w:ascii="Myriad Pro" w:hAnsi="Myriad Pro"/>
          <w:sz w:val="26"/>
          <w:szCs w:val="26"/>
        </w:rPr>
        <w:t>непризнании</w:t>
      </w:r>
      <w:r w:rsidR="00FE60D5" w:rsidRPr="00BA0797">
        <w:rPr>
          <w:rFonts w:ascii="Myriad Pro" w:hAnsi="Myriad Pro"/>
          <w:sz w:val="26"/>
          <w:szCs w:val="26"/>
        </w:rPr>
        <w:t xml:space="preserve"> </w:t>
      </w:r>
      <w:r w:rsidR="00773DE0" w:rsidRPr="00BA0797">
        <w:rPr>
          <w:rFonts w:ascii="Myriad Pro" w:hAnsi="Myriad Pro"/>
          <w:sz w:val="26"/>
          <w:szCs w:val="26"/>
        </w:rPr>
        <w:t>экономически обоснованными расход</w:t>
      </w:r>
      <w:r w:rsidR="00FE60D5" w:rsidRPr="00BA0797">
        <w:rPr>
          <w:rFonts w:ascii="Myriad Pro" w:hAnsi="Myriad Pro"/>
          <w:sz w:val="26"/>
          <w:szCs w:val="26"/>
        </w:rPr>
        <w:t>ами</w:t>
      </w:r>
      <w:r w:rsidR="00773DE0" w:rsidRPr="00BA0797">
        <w:rPr>
          <w:rFonts w:ascii="Myriad Pro" w:hAnsi="Myriad Pro"/>
          <w:sz w:val="26"/>
          <w:szCs w:val="26"/>
        </w:rPr>
        <w:t xml:space="preserve"> за 2016 год, расходы, произведенные на основании счет</w:t>
      </w:r>
      <w:r w:rsidR="00364DE4" w:rsidRPr="00BA0797">
        <w:rPr>
          <w:rFonts w:ascii="Myriad Pro" w:hAnsi="Myriad Pro"/>
          <w:sz w:val="26"/>
          <w:szCs w:val="26"/>
        </w:rPr>
        <w:t>ов, актов и авансовых платежей (</w:t>
      </w:r>
      <w:r w:rsidR="00302282" w:rsidRPr="00BA0797">
        <w:rPr>
          <w:rFonts w:ascii="Myriad Pro" w:hAnsi="Myriad Pro"/>
          <w:sz w:val="26"/>
          <w:szCs w:val="26"/>
        </w:rPr>
        <w:t xml:space="preserve">отсутствует отчет об использовании денежных средств, товарных накладных и т.п., подтверждающих обоснование отнесение расходов на регулируемый вид деятельности </w:t>
      </w:r>
      <w:r w:rsidR="00586D28" w:rsidRPr="00BA0797">
        <w:rPr>
          <w:rFonts w:ascii="Myriad Pro" w:hAnsi="Myriad Pro"/>
          <w:sz w:val="26"/>
          <w:szCs w:val="26"/>
        </w:rPr>
        <w:t>«</w:t>
      </w:r>
      <w:r w:rsidR="00302282"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00302282" w:rsidRPr="00BA0797">
        <w:rPr>
          <w:rFonts w:ascii="Myriad Pro" w:hAnsi="Myriad Pro"/>
          <w:sz w:val="26"/>
          <w:szCs w:val="26"/>
        </w:rPr>
        <w:t>)</w:t>
      </w:r>
      <w:r w:rsidR="00364DE4" w:rsidRPr="00BA0797">
        <w:rPr>
          <w:rFonts w:ascii="Myriad Pro" w:hAnsi="Myriad Pro"/>
          <w:sz w:val="26"/>
          <w:szCs w:val="26"/>
        </w:rPr>
        <w:t>.</w:t>
      </w:r>
    </w:p>
    <w:p w14:paraId="0969D816" w14:textId="77777777" w:rsidR="0066087E" w:rsidRPr="00BA0797" w:rsidRDefault="00560CBF" w:rsidP="0071250B">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 договоров на услуги по ремонту оборудования представлены в полном объеме</w:t>
      </w:r>
      <w:r w:rsidR="002E23D1" w:rsidRPr="00BA0797">
        <w:rPr>
          <w:rFonts w:ascii="Myriad Pro" w:hAnsi="Myriad Pro"/>
          <w:sz w:val="26"/>
          <w:szCs w:val="26"/>
        </w:rPr>
        <w:t>.</w:t>
      </w:r>
      <w:r w:rsidR="00487481" w:rsidRPr="00BA0797">
        <w:rPr>
          <w:rFonts w:ascii="Myriad Pro" w:hAnsi="Myriad Pro"/>
          <w:sz w:val="26"/>
          <w:szCs w:val="26"/>
        </w:rPr>
        <w:t xml:space="preserve"> Первичная документация, подтверждающая фактические затраты по обслуживанию оборудования, представлена оборотам счета 20 и отчетами по проводкам. Со стороны Гос</w:t>
      </w:r>
      <w:r w:rsidR="00D94560" w:rsidRPr="00BA0797">
        <w:rPr>
          <w:rFonts w:ascii="Myriad Pro" w:hAnsi="Myriad Pro"/>
          <w:sz w:val="26"/>
          <w:szCs w:val="26"/>
        </w:rPr>
        <w:t xml:space="preserve">ударственного </w:t>
      </w:r>
      <w:r w:rsidR="00487481" w:rsidRPr="00BA0797">
        <w:rPr>
          <w:rFonts w:ascii="Myriad Pro" w:hAnsi="Myriad Pro"/>
          <w:sz w:val="26"/>
          <w:szCs w:val="26"/>
        </w:rPr>
        <w:t>комитета Псковской области по тарифам и энергетики в Экспертном заключении не отражены дополнительные пояснения</w:t>
      </w:r>
      <w:r w:rsidR="0066087E" w:rsidRPr="00BA0797">
        <w:rPr>
          <w:rFonts w:ascii="Myriad Pro" w:hAnsi="Myriad Pro"/>
          <w:sz w:val="26"/>
          <w:szCs w:val="26"/>
        </w:rPr>
        <w:t>,</w:t>
      </w:r>
      <w:r w:rsidR="00487481" w:rsidRPr="00BA0797">
        <w:rPr>
          <w:rFonts w:ascii="Myriad Pro" w:hAnsi="Myriad Pro"/>
          <w:sz w:val="26"/>
          <w:szCs w:val="26"/>
        </w:rPr>
        <w:t xml:space="preserve"> и обоснования по выбору позиции в части признания экономически обоснованного уровня фактических расходов за 2016 год, отсутствуют пояснения о причинах исключения из фактических значений расходов на</w:t>
      </w:r>
      <w:r w:rsidR="0066087E" w:rsidRPr="00BA0797">
        <w:rPr>
          <w:rFonts w:ascii="Myriad Pro" w:hAnsi="Myriad Pro"/>
          <w:sz w:val="26"/>
          <w:szCs w:val="26"/>
        </w:rPr>
        <w:t xml:space="preserve"> расчистку трасс в размере </w:t>
      </w:r>
      <w:r w:rsidR="00834137" w:rsidRPr="00BA0797">
        <w:rPr>
          <w:rFonts w:ascii="Myriad Pro" w:hAnsi="Myriad Pro"/>
          <w:sz w:val="26"/>
          <w:szCs w:val="26"/>
        </w:rPr>
        <w:t>1 0</w:t>
      </w:r>
      <w:r w:rsidR="0066087E" w:rsidRPr="00BA0797">
        <w:rPr>
          <w:rFonts w:ascii="Myriad Pro" w:hAnsi="Myriad Pro"/>
          <w:sz w:val="26"/>
          <w:szCs w:val="26"/>
        </w:rPr>
        <w:t xml:space="preserve">10,6 тыс. руб. </w:t>
      </w:r>
      <w:r w:rsidR="00F461E7">
        <w:rPr>
          <w:rFonts w:ascii="Myriad Pro" w:hAnsi="Myriad Pro"/>
          <w:sz w:val="26"/>
          <w:szCs w:val="26"/>
        </w:rPr>
        <w:br/>
      </w:r>
      <w:r w:rsidR="0066087E" w:rsidRPr="00BA0797">
        <w:rPr>
          <w:rFonts w:ascii="Myriad Pro" w:hAnsi="Myriad Pro"/>
          <w:sz w:val="26"/>
          <w:szCs w:val="26"/>
        </w:rPr>
        <w:t xml:space="preserve">(ООО </w:t>
      </w:r>
      <w:r w:rsidR="00586D28" w:rsidRPr="00BA0797">
        <w:rPr>
          <w:rFonts w:ascii="Myriad Pro" w:hAnsi="Myriad Pro"/>
          <w:sz w:val="26"/>
          <w:szCs w:val="26"/>
        </w:rPr>
        <w:t>«</w:t>
      </w:r>
      <w:proofErr w:type="spellStart"/>
      <w:r w:rsidR="0066087E" w:rsidRPr="00BA0797">
        <w:rPr>
          <w:rFonts w:ascii="Myriad Pro" w:hAnsi="Myriad Pro"/>
          <w:sz w:val="26"/>
          <w:szCs w:val="26"/>
        </w:rPr>
        <w:t>ЭнергоКомплектСевероЗапад</w:t>
      </w:r>
      <w:proofErr w:type="spellEnd"/>
      <w:r w:rsidR="00586D28" w:rsidRPr="00BA0797">
        <w:rPr>
          <w:rFonts w:ascii="Myriad Pro" w:hAnsi="Myriad Pro"/>
          <w:sz w:val="26"/>
          <w:szCs w:val="26"/>
        </w:rPr>
        <w:t>»</w:t>
      </w:r>
      <w:r w:rsidR="0066087E" w:rsidRPr="00BA0797">
        <w:rPr>
          <w:rFonts w:ascii="Myriad Pro" w:hAnsi="Myriad Pro"/>
          <w:sz w:val="26"/>
          <w:szCs w:val="26"/>
        </w:rPr>
        <w:t>)</w:t>
      </w:r>
      <w:r w:rsidR="00487481" w:rsidRPr="00BA0797">
        <w:rPr>
          <w:rFonts w:ascii="Myriad Pro" w:hAnsi="Myriad Pro"/>
          <w:sz w:val="26"/>
          <w:szCs w:val="26"/>
        </w:rPr>
        <w:t>.</w:t>
      </w:r>
      <w:r w:rsidR="0066087E" w:rsidRPr="00BA0797">
        <w:rPr>
          <w:rFonts w:ascii="Myriad Pro" w:hAnsi="Myriad Pro"/>
          <w:sz w:val="26"/>
          <w:szCs w:val="26"/>
        </w:rPr>
        <w:t xml:space="preserve"> В связи с отсутствием </w:t>
      </w:r>
      <w:r w:rsidR="00D31736" w:rsidRPr="00BA0797">
        <w:rPr>
          <w:rFonts w:ascii="Myriad Pro" w:hAnsi="Myriad Pro"/>
          <w:sz w:val="26"/>
          <w:szCs w:val="26"/>
        </w:rPr>
        <w:t xml:space="preserve">разногласий между заявкой филиала ПАО </w:t>
      </w:r>
      <w:r w:rsidR="00586D28" w:rsidRPr="00BA0797">
        <w:rPr>
          <w:rFonts w:ascii="Myriad Pro" w:hAnsi="Myriad Pro"/>
          <w:sz w:val="26"/>
          <w:szCs w:val="26"/>
        </w:rPr>
        <w:t>«</w:t>
      </w:r>
      <w:r w:rsidR="00D31736" w:rsidRPr="00BA0797">
        <w:rPr>
          <w:rFonts w:ascii="Myriad Pro" w:hAnsi="Myriad Pro"/>
          <w:sz w:val="26"/>
          <w:szCs w:val="26"/>
        </w:rPr>
        <w:t>МРСК Северо-Запада</w:t>
      </w:r>
      <w:r w:rsidR="00586D28" w:rsidRPr="00BA0797">
        <w:rPr>
          <w:rFonts w:ascii="Myriad Pro" w:hAnsi="Myriad Pro"/>
          <w:sz w:val="26"/>
          <w:szCs w:val="26"/>
        </w:rPr>
        <w:t>»</w:t>
      </w:r>
      <w:r w:rsidR="00D31736" w:rsidRPr="00BA0797">
        <w:rPr>
          <w:rFonts w:ascii="Myriad Pro" w:hAnsi="Myriad Pro"/>
          <w:sz w:val="26"/>
          <w:szCs w:val="26"/>
        </w:rPr>
        <w:t xml:space="preserve"> </w:t>
      </w:r>
      <w:r w:rsidR="00586D28" w:rsidRPr="00BA0797">
        <w:rPr>
          <w:rFonts w:ascii="Myriad Pro" w:hAnsi="Myriad Pro"/>
          <w:sz w:val="26"/>
          <w:szCs w:val="26"/>
        </w:rPr>
        <w:t>«</w:t>
      </w:r>
      <w:r w:rsidR="00D31736" w:rsidRPr="00BA0797">
        <w:rPr>
          <w:rFonts w:ascii="Myriad Pro" w:hAnsi="Myriad Pro"/>
          <w:sz w:val="26"/>
          <w:szCs w:val="26"/>
        </w:rPr>
        <w:t>Псковэнерго</w:t>
      </w:r>
      <w:r w:rsidR="00586D28" w:rsidRPr="00BA0797">
        <w:rPr>
          <w:rFonts w:ascii="Myriad Pro" w:hAnsi="Myriad Pro"/>
          <w:sz w:val="26"/>
          <w:szCs w:val="26"/>
        </w:rPr>
        <w:t>»</w:t>
      </w:r>
      <w:r w:rsidR="0066087E" w:rsidRPr="00BA0797">
        <w:rPr>
          <w:rFonts w:ascii="Myriad Pro" w:hAnsi="Myriad Pro"/>
          <w:sz w:val="26"/>
          <w:szCs w:val="26"/>
        </w:rPr>
        <w:t xml:space="preserve"> </w:t>
      </w:r>
      <w:r w:rsidR="00D31736" w:rsidRPr="00BA0797">
        <w:rPr>
          <w:rFonts w:ascii="Myriad Pro" w:hAnsi="Myriad Pro"/>
          <w:sz w:val="26"/>
          <w:szCs w:val="26"/>
        </w:rPr>
        <w:t>и расходами</w:t>
      </w:r>
      <w:r w:rsidR="003741C2" w:rsidRPr="00BA0797">
        <w:rPr>
          <w:rFonts w:ascii="Myriad Pro" w:hAnsi="Myriad Pro"/>
          <w:sz w:val="26"/>
          <w:szCs w:val="26"/>
        </w:rPr>
        <w:t>,</w:t>
      </w:r>
      <w:r w:rsidR="00D31736" w:rsidRPr="00BA0797">
        <w:rPr>
          <w:rFonts w:ascii="Myriad Pro" w:hAnsi="Myriad Pro"/>
          <w:sz w:val="26"/>
          <w:szCs w:val="26"/>
        </w:rPr>
        <w:t xml:space="preserve"> учтенными Государственным комитетом Псковской области по тарифам и энергетике</w:t>
      </w:r>
      <w:r w:rsidR="0022235E" w:rsidRPr="00BA0797">
        <w:rPr>
          <w:rFonts w:ascii="Myriad Pro" w:hAnsi="Myriad Pro"/>
          <w:sz w:val="26"/>
          <w:szCs w:val="26"/>
        </w:rPr>
        <w:t xml:space="preserve">, </w:t>
      </w:r>
      <w:r w:rsidR="0066087E" w:rsidRPr="00BA0797">
        <w:rPr>
          <w:rFonts w:ascii="Myriad Pro" w:hAnsi="Myriad Pro"/>
          <w:sz w:val="26"/>
          <w:szCs w:val="26"/>
        </w:rPr>
        <w:t>Исполнител</w:t>
      </w:r>
      <w:r w:rsidR="0022235E" w:rsidRPr="00BA0797">
        <w:rPr>
          <w:rFonts w:ascii="Myriad Pro" w:hAnsi="Myriad Pro"/>
          <w:sz w:val="26"/>
          <w:szCs w:val="26"/>
        </w:rPr>
        <w:t>ем</w:t>
      </w:r>
      <w:r w:rsidR="0066087E" w:rsidRPr="00BA0797">
        <w:rPr>
          <w:rFonts w:ascii="Myriad Pro" w:hAnsi="Myriad Pro"/>
          <w:sz w:val="26"/>
          <w:szCs w:val="26"/>
        </w:rPr>
        <w:t xml:space="preserve"> расходы на капитальный и текущий ремонт объектов основных средств принима</w:t>
      </w:r>
      <w:r w:rsidR="00712834" w:rsidRPr="00BA0797">
        <w:rPr>
          <w:rFonts w:ascii="Myriad Pro" w:hAnsi="Myriad Pro"/>
          <w:sz w:val="26"/>
          <w:szCs w:val="26"/>
        </w:rPr>
        <w:t>ю</w:t>
      </w:r>
      <w:r w:rsidR="0066087E" w:rsidRPr="00BA0797">
        <w:rPr>
          <w:rFonts w:ascii="Myriad Pro" w:hAnsi="Myriad Pro"/>
          <w:sz w:val="26"/>
          <w:szCs w:val="26"/>
        </w:rPr>
        <w:t>тся на уровне</w:t>
      </w:r>
      <w:r w:rsidR="00383690" w:rsidRPr="00BA0797">
        <w:rPr>
          <w:rFonts w:ascii="Myriad Pro" w:hAnsi="Myriad Pro"/>
          <w:sz w:val="26"/>
          <w:szCs w:val="26"/>
        </w:rPr>
        <w:t xml:space="preserve">, </w:t>
      </w:r>
      <w:r w:rsidR="003741C2" w:rsidRPr="00BA0797">
        <w:rPr>
          <w:rFonts w:ascii="Myriad Pro" w:hAnsi="Myriad Pro"/>
          <w:sz w:val="26"/>
          <w:szCs w:val="26"/>
        </w:rPr>
        <w:t>заявленном сетевой организацией</w:t>
      </w:r>
      <w:r w:rsidR="0022235E" w:rsidRPr="00BA0797">
        <w:rPr>
          <w:rFonts w:ascii="Myriad Pro" w:hAnsi="Myriad Pro"/>
          <w:sz w:val="26"/>
          <w:szCs w:val="26"/>
        </w:rPr>
        <w:t>.</w:t>
      </w:r>
    </w:p>
    <w:p w14:paraId="3C937E5D" w14:textId="77777777" w:rsidR="00560CBF" w:rsidRPr="00BA0797" w:rsidRDefault="00560CBF" w:rsidP="0071250B">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договоров по транспортным услугам представлены </w:t>
      </w:r>
      <w:r w:rsidR="006A79AF" w:rsidRPr="00BA0797">
        <w:rPr>
          <w:rFonts w:ascii="Myriad Pro" w:hAnsi="Myriad Pro"/>
          <w:sz w:val="26"/>
          <w:szCs w:val="26"/>
        </w:rPr>
        <w:t>в полном объеме. Первичная документация, подтверждающая фактические затраты по обслуживанию оборудования, представлена оборотам счета 20 и отчетами по проводкам.</w:t>
      </w:r>
      <w:r w:rsidR="00D12A8B" w:rsidRPr="00BA0797">
        <w:rPr>
          <w:rFonts w:ascii="Myriad Pro" w:hAnsi="Myriad Pro"/>
          <w:sz w:val="26"/>
          <w:szCs w:val="26"/>
        </w:rPr>
        <w:t xml:space="preserve"> </w:t>
      </w:r>
      <w:r w:rsidR="009C1340" w:rsidRPr="00BA0797">
        <w:rPr>
          <w:rFonts w:ascii="Myriad Pro" w:hAnsi="Myriad Pro"/>
          <w:sz w:val="26"/>
          <w:szCs w:val="26"/>
        </w:rPr>
        <w:t>Исполнитель отмечает, что позиция Государственного комитета Псковской области по тарифам и энергетике не является однозначной в части подход</w:t>
      </w:r>
      <w:r w:rsidR="00D8630D" w:rsidRPr="00BA0797">
        <w:rPr>
          <w:rFonts w:ascii="Myriad Pro" w:hAnsi="Myriad Pro"/>
          <w:sz w:val="26"/>
          <w:szCs w:val="26"/>
        </w:rPr>
        <w:t>а</w:t>
      </w:r>
      <w:r w:rsidR="009C1340" w:rsidRPr="00BA0797">
        <w:rPr>
          <w:rFonts w:ascii="Myriad Pro" w:hAnsi="Myriad Pro"/>
          <w:sz w:val="26"/>
          <w:szCs w:val="26"/>
        </w:rPr>
        <w:t xml:space="preserve"> к опр</w:t>
      </w:r>
      <w:r w:rsidR="00936617" w:rsidRPr="00BA0797">
        <w:rPr>
          <w:rFonts w:ascii="Myriad Pro" w:hAnsi="Myriad Pro"/>
          <w:sz w:val="26"/>
          <w:szCs w:val="26"/>
        </w:rPr>
        <w:t>еделению плановых затрат на 2018</w:t>
      </w:r>
      <w:r w:rsidR="009C1340" w:rsidRPr="00BA0797">
        <w:rPr>
          <w:rFonts w:ascii="Myriad Pro" w:hAnsi="Myriad Pro"/>
          <w:sz w:val="26"/>
          <w:szCs w:val="26"/>
        </w:rPr>
        <w:t xml:space="preserve"> год. Часть статей Госкомитет определяет </w:t>
      </w:r>
      <w:r w:rsidR="00D12A8B" w:rsidRPr="00BA0797">
        <w:rPr>
          <w:rFonts w:ascii="Myriad Pro" w:hAnsi="Myriad Pro"/>
          <w:sz w:val="26"/>
          <w:szCs w:val="26"/>
        </w:rPr>
        <w:t xml:space="preserve">на основании фактических расходов за 2016 год (признанных экономически обоснованными) </w:t>
      </w:r>
      <w:r w:rsidR="00D8630D" w:rsidRPr="00BA0797">
        <w:rPr>
          <w:rFonts w:ascii="Myriad Pro" w:hAnsi="Myriad Pro"/>
          <w:sz w:val="26"/>
          <w:szCs w:val="26"/>
        </w:rPr>
        <w:t xml:space="preserve">проиндексированных с учетом </w:t>
      </w:r>
      <w:r w:rsidR="00D8630D" w:rsidRPr="00BA0797">
        <w:rPr>
          <w:rFonts w:ascii="Myriad Pro" w:hAnsi="Myriad Pro"/>
          <w:sz w:val="26"/>
          <w:szCs w:val="26"/>
        </w:rPr>
        <w:lastRenderedPageBreak/>
        <w:t>показателей Прогноза социально-экономического развития Российской Федерации на 2018 год и плановый 2019-2020 годов</w:t>
      </w:r>
      <w:r w:rsidR="009C1340" w:rsidRPr="00BA0797">
        <w:rPr>
          <w:rFonts w:ascii="Myriad Pro" w:hAnsi="Myriad Pro"/>
          <w:sz w:val="26"/>
          <w:szCs w:val="26"/>
        </w:rPr>
        <w:t xml:space="preserve">, а часть расходов </w:t>
      </w:r>
      <w:r w:rsidR="00D8630D" w:rsidRPr="00BA0797">
        <w:rPr>
          <w:rFonts w:ascii="Myriad Pro" w:hAnsi="Myriad Pro"/>
          <w:sz w:val="26"/>
          <w:szCs w:val="26"/>
        </w:rPr>
        <w:t xml:space="preserve">определяет </w:t>
      </w:r>
      <w:r w:rsidR="009C1340" w:rsidRPr="00BA0797">
        <w:rPr>
          <w:rFonts w:ascii="Myriad Pro" w:hAnsi="Myriad Pro"/>
          <w:sz w:val="26"/>
          <w:szCs w:val="26"/>
        </w:rPr>
        <w:t>равными</w:t>
      </w:r>
      <w:r w:rsidR="00936617" w:rsidRPr="00BA0797">
        <w:rPr>
          <w:rFonts w:ascii="Myriad Pro" w:hAnsi="Myriad Pro"/>
          <w:sz w:val="26"/>
          <w:szCs w:val="26"/>
        </w:rPr>
        <w:t xml:space="preserve"> фактическим расходам </w:t>
      </w:r>
      <w:r w:rsidR="009C1340" w:rsidRPr="00BA0797">
        <w:rPr>
          <w:rFonts w:ascii="Myriad Pro" w:hAnsi="Myriad Pro"/>
          <w:sz w:val="26"/>
          <w:szCs w:val="26"/>
        </w:rPr>
        <w:t>2016 года</w:t>
      </w:r>
      <w:r w:rsidR="00D12A8B" w:rsidRPr="00BA0797">
        <w:rPr>
          <w:rFonts w:ascii="Myriad Pro" w:hAnsi="Myriad Pro"/>
          <w:sz w:val="26"/>
          <w:szCs w:val="26"/>
        </w:rPr>
        <w:t>.</w:t>
      </w:r>
      <w:r w:rsidR="00D93098" w:rsidRPr="00BA0797">
        <w:rPr>
          <w:rFonts w:ascii="Myriad Pro" w:hAnsi="Myriad Pro"/>
          <w:sz w:val="26"/>
          <w:szCs w:val="26"/>
        </w:rPr>
        <w:t xml:space="preserve"> Исполнителем плановые расходы на 2018 год определены</w:t>
      </w:r>
      <w:r w:rsidR="009C7B3E" w:rsidRPr="00BA0797">
        <w:rPr>
          <w:rFonts w:ascii="Myriad Pro" w:hAnsi="Myriad Pro"/>
          <w:sz w:val="26"/>
          <w:szCs w:val="26"/>
        </w:rPr>
        <w:t xml:space="preserve"> </w:t>
      </w:r>
      <w:r w:rsidR="00D93098" w:rsidRPr="00BA0797">
        <w:rPr>
          <w:rFonts w:ascii="Myriad Pro" w:hAnsi="Myriad Pro"/>
          <w:sz w:val="26"/>
          <w:szCs w:val="26"/>
        </w:rPr>
        <w:t>на</w:t>
      </w:r>
      <w:r w:rsidR="009C7B3E" w:rsidRPr="00BA0797">
        <w:rPr>
          <w:rFonts w:ascii="Myriad Pro" w:hAnsi="Myriad Pro"/>
          <w:sz w:val="26"/>
          <w:szCs w:val="26"/>
        </w:rPr>
        <w:t xml:space="preserve"> </w:t>
      </w:r>
      <w:r w:rsidR="00161894" w:rsidRPr="00BA0797">
        <w:rPr>
          <w:rFonts w:ascii="Myriad Pro" w:hAnsi="Myriad Pro"/>
          <w:sz w:val="26"/>
          <w:szCs w:val="26"/>
        </w:rPr>
        <w:t xml:space="preserve">основании данных 2016 года с применением индексов цен производителей. </w:t>
      </w:r>
      <w:r w:rsidR="006F5C6B" w:rsidRPr="00BA0797">
        <w:rPr>
          <w:rFonts w:ascii="Myriad Pro" w:hAnsi="Myriad Pro"/>
          <w:sz w:val="26"/>
          <w:szCs w:val="26"/>
        </w:rPr>
        <w:t xml:space="preserve">При определении размера экономически обоснованной величины расходов за 2016 год Исполнитель учитывал данные бухгалтерского учета по договорным обязательствам. </w:t>
      </w:r>
    </w:p>
    <w:p w14:paraId="01637C5F" w14:textId="77777777" w:rsidR="006A79AF" w:rsidRPr="00BA0797" w:rsidRDefault="00704D18" w:rsidP="0071250B">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договоров и первичная документация на услуги по испытанию и поверке приборов учета представлены в полном объеме. </w:t>
      </w:r>
      <w:r w:rsidR="0078719C" w:rsidRPr="00BA0797">
        <w:rPr>
          <w:rFonts w:ascii="Myriad Pro" w:hAnsi="Myriad Pro"/>
          <w:sz w:val="26"/>
          <w:szCs w:val="26"/>
        </w:rPr>
        <w:t>Отсутствует план-график проведения поверки приборов учета. В этой связи, по мнению Исполнителя, документально не обоснован</w:t>
      </w:r>
      <w:r w:rsidR="00D12A8B" w:rsidRPr="00BA0797">
        <w:rPr>
          <w:rFonts w:ascii="Myriad Pro" w:hAnsi="Myriad Pro"/>
          <w:sz w:val="26"/>
          <w:szCs w:val="26"/>
        </w:rPr>
        <w:t>о увеличение</w:t>
      </w:r>
      <w:r w:rsidR="009C7B3E" w:rsidRPr="00BA0797">
        <w:rPr>
          <w:rFonts w:ascii="Myriad Pro" w:hAnsi="Myriad Pro"/>
          <w:sz w:val="26"/>
          <w:szCs w:val="26"/>
        </w:rPr>
        <w:t xml:space="preserve"> </w:t>
      </w:r>
      <w:r w:rsidR="0078719C" w:rsidRPr="00BA0797">
        <w:rPr>
          <w:rFonts w:ascii="Myriad Pro" w:hAnsi="Myriad Pro"/>
          <w:sz w:val="26"/>
          <w:szCs w:val="26"/>
        </w:rPr>
        <w:t>объем</w:t>
      </w:r>
      <w:r w:rsidR="00D12A8B" w:rsidRPr="00BA0797">
        <w:rPr>
          <w:rFonts w:ascii="Myriad Pro" w:hAnsi="Myriad Pro"/>
          <w:sz w:val="26"/>
          <w:szCs w:val="26"/>
        </w:rPr>
        <w:t>а</w:t>
      </w:r>
      <w:r w:rsidR="009C7B3E" w:rsidRPr="00BA0797">
        <w:rPr>
          <w:rFonts w:ascii="Myriad Pro" w:hAnsi="Myriad Pro"/>
          <w:sz w:val="26"/>
          <w:szCs w:val="26"/>
        </w:rPr>
        <w:t xml:space="preserve"> </w:t>
      </w:r>
      <w:r w:rsidR="0078719C" w:rsidRPr="00BA0797">
        <w:rPr>
          <w:rFonts w:ascii="Myriad Pro" w:hAnsi="Myriad Pro"/>
          <w:sz w:val="26"/>
          <w:szCs w:val="26"/>
        </w:rPr>
        <w:t>и стоимост</w:t>
      </w:r>
      <w:r w:rsidR="00D12A8B" w:rsidRPr="00BA0797">
        <w:rPr>
          <w:rFonts w:ascii="Myriad Pro" w:hAnsi="Myriad Pro"/>
          <w:sz w:val="26"/>
          <w:szCs w:val="26"/>
        </w:rPr>
        <w:t>и</w:t>
      </w:r>
      <w:r w:rsidR="0078719C" w:rsidRPr="00BA0797">
        <w:rPr>
          <w:rFonts w:ascii="Myriad Pro" w:hAnsi="Myriad Pro"/>
          <w:sz w:val="26"/>
          <w:szCs w:val="26"/>
        </w:rPr>
        <w:t xml:space="preserve"> проведения</w:t>
      </w:r>
      <w:r w:rsidR="009C7B3E" w:rsidRPr="00BA0797">
        <w:rPr>
          <w:rFonts w:ascii="Myriad Pro" w:hAnsi="Myriad Pro"/>
          <w:sz w:val="26"/>
          <w:szCs w:val="26"/>
        </w:rPr>
        <w:t xml:space="preserve"> </w:t>
      </w:r>
      <w:r w:rsidR="0078719C" w:rsidRPr="00BA0797">
        <w:rPr>
          <w:rFonts w:ascii="Myriad Pro" w:hAnsi="Myriad Pro"/>
          <w:sz w:val="26"/>
          <w:szCs w:val="26"/>
        </w:rPr>
        <w:t>испытаний, поверок, калибровок средств измерений организации</w:t>
      </w:r>
      <w:r w:rsidR="00D64426" w:rsidRPr="00BA0797">
        <w:rPr>
          <w:rFonts w:ascii="Myriad Pro" w:hAnsi="Myriad Pro"/>
          <w:sz w:val="26"/>
          <w:szCs w:val="26"/>
        </w:rPr>
        <w:t xml:space="preserve"> на 2019 год</w:t>
      </w:r>
      <w:r w:rsidR="0078719C" w:rsidRPr="00BA0797">
        <w:rPr>
          <w:rFonts w:ascii="Myriad Pro" w:hAnsi="Myriad Pro"/>
          <w:sz w:val="26"/>
          <w:szCs w:val="26"/>
        </w:rPr>
        <w:t xml:space="preserve">. </w:t>
      </w:r>
      <w:r w:rsidR="00D12A8B" w:rsidRPr="00BA0797">
        <w:rPr>
          <w:rFonts w:ascii="Myriad Pro" w:hAnsi="Myriad Pro"/>
          <w:sz w:val="26"/>
          <w:szCs w:val="26"/>
        </w:rPr>
        <w:t>Расходы на услуги по поверке приборов учета</w:t>
      </w:r>
      <w:r w:rsidR="009C2998" w:rsidRPr="00BA0797">
        <w:rPr>
          <w:rFonts w:ascii="Myriad Pro" w:hAnsi="Myriad Pro"/>
          <w:sz w:val="26"/>
          <w:szCs w:val="26"/>
        </w:rPr>
        <w:t xml:space="preserve"> </w:t>
      </w:r>
      <w:r w:rsidR="00F55981" w:rsidRPr="00BA0797">
        <w:rPr>
          <w:rFonts w:ascii="Myriad Pro" w:hAnsi="Myriad Pro"/>
          <w:sz w:val="26"/>
          <w:szCs w:val="26"/>
        </w:rPr>
        <w:t>Исполнителем</w:t>
      </w:r>
      <w:r w:rsidR="00D12A8B" w:rsidRPr="00BA0797">
        <w:rPr>
          <w:rFonts w:ascii="Myriad Pro" w:hAnsi="Myriad Pro"/>
          <w:sz w:val="26"/>
          <w:szCs w:val="26"/>
        </w:rPr>
        <w:t xml:space="preserve"> определены на основании фактических расходов за 2016 год с применением индексов цен производителей.</w:t>
      </w:r>
    </w:p>
    <w:p w14:paraId="60A70008" w14:textId="77777777" w:rsidR="00E91DA8" w:rsidRPr="00BA0797" w:rsidRDefault="00D94560" w:rsidP="0071250B">
      <w:pPr>
        <w:pStyle w:val="11"/>
        <w:numPr>
          <w:ilvl w:val="0"/>
          <w:numId w:val="1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Копии договоров и первичная документация на услуги по коммерческому учету представлены в полном объеме. В Экспертном заключении затраты на услуги коммерческого учета определены как фактические затраты контрагента ОАО </w:t>
      </w:r>
      <w:r w:rsidR="00586D28" w:rsidRPr="00BA0797">
        <w:rPr>
          <w:rFonts w:ascii="Myriad Pro" w:hAnsi="Myriad Pro"/>
          <w:sz w:val="26"/>
          <w:szCs w:val="26"/>
        </w:rPr>
        <w:t>«</w:t>
      </w:r>
      <w:proofErr w:type="spellStart"/>
      <w:r w:rsidRPr="00BA0797">
        <w:rPr>
          <w:rFonts w:ascii="Myriad Pro" w:hAnsi="Myriad Pro"/>
          <w:sz w:val="26"/>
          <w:szCs w:val="26"/>
        </w:rPr>
        <w:t>Псковэнергоагент</w:t>
      </w:r>
      <w:proofErr w:type="spellEnd"/>
      <w:r w:rsidR="00586D28" w:rsidRPr="00BA0797">
        <w:rPr>
          <w:rFonts w:ascii="Myriad Pro" w:hAnsi="Myriad Pro"/>
          <w:sz w:val="26"/>
          <w:szCs w:val="26"/>
        </w:rPr>
        <w:t>»</w:t>
      </w:r>
      <w:r w:rsidRPr="00BA0797">
        <w:rPr>
          <w:rFonts w:ascii="Myriad Pro" w:hAnsi="Myriad Pro"/>
          <w:sz w:val="26"/>
          <w:szCs w:val="26"/>
        </w:rPr>
        <w:t xml:space="preserve"> </w:t>
      </w:r>
      <w:r w:rsidR="00D64426" w:rsidRPr="00BA0797">
        <w:rPr>
          <w:rFonts w:ascii="Myriad Pro" w:hAnsi="Myriad Pro"/>
          <w:sz w:val="26"/>
          <w:szCs w:val="26"/>
        </w:rPr>
        <w:t xml:space="preserve">за 2016 год. По мнению Исполнителя, Госкомитет должен </w:t>
      </w:r>
      <w:r w:rsidR="00374785" w:rsidRPr="00BA0797">
        <w:rPr>
          <w:rFonts w:ascii="Myriad Pro" w:hAnsi="Myriad Pro"/>
          <w:sz w:val="26"/>
          <w:szCs w:val="26"/>
        </w:rPr>
        <w:t xml:space="preserve">был учесть </w:t>
      </w:r>
      <w:r w:rsidR="00C90C68" w:rsidRPr="00BA0797">
        <w:rPr>
          <w:rFonts w:ascii="Myriad Pro" w:hAnsi="Myriad Pro"/>
          <w:sz w:val="26"/>
          <w:szCs w:val="26"/>
        </w:rPr>
        <w:t>фактические затраты,</w:t>
      </w:r>
      <w:r w:rsidR="00D64426" w:rsidRPr="00BA0797">
        <w:rPr>
          <w:rFonts w:ascii="Myriad Pro" w:hAnsi="Myriad Pro"/>
          <w:sz w:val="26"/>
          <w:szCs w:val="26"/>
        </w:rPr>
        <w:t xml:space="preserve"> понесенные филиалом </w:t>
      </w:r>
      <w:r w:rsidR="005D17B5" w:rsidRPr="00BA0797">
        <w:rPr>
          <w:rFonts w:ascii="Myriad Pro" w:hAnsi="Myriad Pro"/>
          <w:sz w:val="26"/>
          <w:szCs w:val="26"/>
        </w:rPr>
        <w:t xml:space="preserve">ПАО </w:t>
      </w:r>
      <w:r w:rsidR="00586D28" w:rsidRPr="00BA0797">
        <w:rPr>
          <w:rFonts w:ascii="Myriad Pro" w:hAnsi="Myriad Pro"/>
          <w:sz w:val="26"/>
          <w:szCs w:val="26"/>
        </w:rPr>
        <w:t>«</w:t>
      </w:r>
      <w:r w:rsidR="00D64426" w:rsidRPr="00BA0797">
        <w:rPr>
          <w:rFonts w:ascii="Myriad Pro" w:hAnsi="Myriad Pro"/>
          <w:sz w:val="26"/>
          <w:szCs w:val="26"/>
        </w:rPr>
        <w:t xml:space="preserve">МРСК </w:t>
      </w:r>
      <w:r w:rsidR="00586D28" w:rsidRPr="00BA0797">
        <w:rPr>
          <w:rFonts w:ascii="Myriad Pro" w:hAnsi="Myriad Pro"/>
          <w:sz w:val="26"/>
          <w:szCs w:val="26"/>
        </w:rPr>
        <w:t>«</w:t>
      </w:r>
      <w:r w:rsidR="00D64426" w:rsidRPr="00BA0797">
        <w:rPr>
          <w:rFonts w:ascii="Myriad Pro" w:hAnsi="Myriad Pro"/>
          <w:sz w:val="26"/>
          <w:szCs w:val="26"/>
        </w:rPr>
        <w:t>Северо-Запада</w:t>
      </w:r>
      <w:r w:rsidR="00586D28" w:rsidRPr="00BA0797">
        <w:rPr>
          <w:rFonts w:ascii="Myriad Pro" w:hAnsi="Myriad Pro"/>
          <w:sz w:val="26"/>
          <w:szCs w:val="26"/>
        </w:rPr>
        <w:t>»</w:t>
      </w:r>
      <w:r w:rsidR="00D64426" w:rsidRPr="00BA0797">
        <w:rPr>
          <w:rFonts w:ascii="Myriad Pro" w:hAnsi="Myriad Pro"/>
          <w:sz w:val="26"/>
          <w:szCs w:val="26"/>
        </w:rPr>
        <w:t xml:space="preserve"> </w:t>
      </w:r>
      <w:r w:rsidR="00586D28" w:rsidRPr="00BA0797">
        <w:rPr>
          <w:rFonts w:ascii="Myriad Pro" w:hAnsi="Myriad Pro"/>
          <w:sz w:val="26"/>
          <w:szCs w:val="26"/>
        </w:rPr>
        <w:t>«</w:t>
      </w:r>
      <w:r w:rsidR="00D64426" w:rsidRPr="00BA0797">
        <w:rPr>
          <w:rFonts w:ascii="Myriad Pro" w:hAnsi="Myriad Pro"/>
          <w:sz w:val="26"/>
          <w:szCs w:val="26"/>
        </w:rPr>
        <w:t>Псковэнерго</w:t>
      </w:r>
      <w:r w:rsidR="00586D28" w:rsidRPr="00BA0797">
        <w:rPr>
          <w:rFonts w:ascii="Myriad Pro" w:hAnsi="Myriad Pro"/>
          <w:sz w:val="26"/>
          <w:szCs w:val="26"/>
        </w:rPr>
        <w:t>»</w:t>
      </w:r>
      <w:r w:rsidR="00374785" w:rsidRPr="00BA0797">
        <w:rPr>
          <w:rFonts w:ascii="Myriad Pro" w:hAnsi="Myriad Pro"/>
          <w:sz w:val="26"/>
          <w:szCs w:val="26"/>
        </w:rPr>
        <w:t xml:space="preserve"> в 2016 году и проиндексировать их с учетом показателей Прогноза социально-экономического развития Российской Федерации на 2018 год и плановый 2019-2020 годов. Исходя из вышеизложенного</w:t>
      </w:r>
      <w:r w:rsidR="000D7AD6" w:rsidRPr="00BA0797">
        <w:rPr>
          <w:rFonts w:ascii="Myriad Pro" w:hAnsi="Myriad Pro"/>
          <w:sz w:val="26"/>
          <w:szCs w:val="26"/>
        </w:rPr>
        <w:t>,</w:t>
      </w:r>
      <w:r w:rsidR="00374785" w:rsidRPr="00BA0797">
        <w:rPr>
          <w:rFonts w:ascii="Myriad Pro" w:hAnsi="Myriad Pro"/>
          <w:sz w:val="26"/>
          <w:szCs w:val="26"/>
        </w:rPr>
        <w:t xml:space="preserve"> расходы на оплату коммерческого учета на 2018 год должны составлять </w:t>
      </w:r>
      <w:r w:rsidR="001843D4" w:rsidRPr="00BA0797">
        <w:rPr>
          <w:rFonts w:ascii="Myriad Pro" w:hAnsi="Myriad Pro"/>
          <w:sz w:val="26"/>
          <w:szCs w:val="26"/>
        </w:rPr>
        <w:t>15</w:t>
      </w:r>
      <w:r w:rsidR="00834137" w:rsidRPr="00BA0797">
        <w:rPr>
          <w:rFonts w:ascii="Myriad Pro" w:hAnsi="Myriad Pro"/>
          <w:sz w:val="26"/>
          <w:szCs w:val="26"/>
        </w:rPr>
        <w:t>8 2</w:t>
      </w:r>
      <w:r w:rsidR="001843D4" w:rsidRPr="00BA0797">
        <w:rPr>
          <w:rFonts w:ascii="Myriad Pro" w:hAnsi="Myriad Pro"/>
          <w:sz w:val="26"/>
          <w:szCs w:val="26"/>
        </w:rPr>
        <w:t>61,51 тыс. руб.</w:t>
      </w:r>
    </w:p>
    <w:p w14:paraId="01B9239B" w14:textId="77777777" w:rsidR="00AE674A" w:rsidRPr="00BA0797" w:rsidRDefault="00560CBF" w:rsidP="00BA0797">
      <w:pPr>
        <w:pStyle w:val="afff8"/>
        <w:spacing w:after="0"/>
      </w:pPr>
      <w:r w:rsidRPr="00BA0797">
        <w:t xml:space="preserve">Копии договоров, указанных в реестре по прочим услугам производственного характера, представлены в полном объеме. </w:t>
      </w:r>
      <w:r w:rsidR="006127B0" w:rsidRPr="00BA0797">
        <w:t xml:space="preserve">Первичная документация, подтверждающая фактические затраты по обслуживанию </w:t>
      </w:r>
      <w:r w:rsidR="006127B0" w:rsidRPr="00BA0797">
        <w:lastRenderedPageBreak/>
        <w:t>оборудования, представлена оборотам счета 20 и отчетами по проводкам</w:t>
      </w:r>
      <w:r w:rsidR="00AE674A" w:rsidRPr="00BA0797">
        <w:t>.</w:t>
      </w:r>
      <w:r w:rsidR="00C2106A" w:rsidRPr="00BA0797">
        <w:t xml:space="preserve"> </w:t>
      </w:r>
      <w:r w:rsidR="0061255B" w:rsidRPr="00BA0797">
        <w:t xml:space="preserve">Исполнителем, не признаны экономически обоснованными расходы за 2016 год, расходы, произведенные на основании счетов, актов и авансовых платежей и не имеющих расшифровки в регистрах бухгалтерского учета (отсутствует отчет об использовании денежных средств, товарных накладных и т.п., подтверждающих обоснование отнесение расходов на регулируемый вид деятельности </w:t>
      </w:r>
      <w:r w:rsidR="00586D28" w:rsidRPr="00BA0797">
        <w:t>«</w:t>
      </w:r>
      <w:r w:rsidR="0061255B" w:rsidRPr="00BA0797">
        <w:t>Передача электрической энергии по сетям</w:t>
      </w:r>
      <w:r w:rsidR="00586D28" w:rsidRPr="00BA0797">
        <w:t>»</w:t>
      </w:r>
      <w:r w:rsidR="0061255B" w:rsidRPr="00BA0797">
        <w:t xml:space="preserve">). </w:t>
      </w:r>
      <w:r w:rsidR="00AE674A" w:rsidRPr="00BA0797">
        <w:t xml:space="preserve">Со стороны Госкомитета в Экспертном заключении не отражены пояснения, и обоснования по выбору позиции в части признания экономически обоснованного уровня фактических расходов за 2016 год, отсутствуют пояснения о причинах исключения из фактических значений расходов по ряду договоров. </w:t>
      </w:r>
      <w:r w:rsidR="00C2106A" w:rsidRPr="00BA0797">
        <w:t>Расходы</w:t>
      </w:r>
      <w:r w:rsidR="009C7B3E" w:rsidRPr="00BA0797">
        <w:t xml:space="preserve"> </w:t>
      </w:r>
      <w:r w:rsidR="00C2106A" w:rsidRPr="00BA0797">
        <w:t>по прочим услугам производственного характера Госкомитетом определяются на основании фактических расходов за 2016 год (признанных экономически обоснованными) с применением индексов цен производителей. Исходя из вышеизложенного, по мнению Исполнителя, Госкомитет</w:t>
      </w:r>
      <w:r w:rsidR="00E20800" w:rsidRPr="00BA0797">
        <w:t>,</w:t>
      </w:r>
      <w:r w:rsidR="00C2106A" w:rsidRPr="00BA0797">
        <w:t xml:space="preserve"> занизив сумму экономически</w:t>
      </w:r>
      <w:r w:rsidR="009C7B3E" w:rsidRPr="00BA0797">
        <w:t xml:space="preserve"> </w:t>
      </w:r>
      <w:r w:rsidR="00C2106A" w:rsidRPr="00BA0797">
        <w:t>обоснованных расходов за 2016 год, уменьшил плановые значения на 201</w:t>
      </w:r>
      <w:r w:rsidR="002A7C23" w:rsidRPr="00BA0797">
        <w:t>8</w:t>
      </w:r>
      <w:r w:rsidR="00C2106A" w:rsidRPr="00BA0797">
        <w:t xml:space="preserve">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757"/>
        <w:gridCol w:w="1256"/>
        <w:gridCol w:w="1118"/>
        <w:gridCol w:w="1257"/>
        <w:gridCol w:w="978"/>
        <w:gridCol w:w="1139"/>
        <w:gridCol w:w="1065"/>
      </w:tblGrid>
      <w:tr w:rsidR="001B0B2A" w:rsidRPr="00BA0797" w14:paraId="3D978E92" w14:textId="77777777">
        <w:trPr>
          <w:cantSplit/>
          <w:tblHeader/>
        </w:trPr>
        <w:tc>
          <w:tcPr>
            <w:tcW w:w="280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6979114" w14:textId="77777777" w:rsidR="001B0B2A" w:rsidRPr="0071250B" w:rsidRDefault="001B0B2A"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b/>
                <w:bCs/>
                <w:color w:val="FFFFFF"/>
                <w:sz w:val="18"/>
                <w:szCs w:val="18"/>
                <w:lang w:eastAsia="ru-RU"/>
              </w:rPr>
              <w:t>Затраты на ремонт и ТО (подряд)</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FA586B4" w14:textId="77777777" w:rsidR="001B0B2A" w:rsidRPr="0071250B" w:rsidRDefault="001B0B2A" w:rsidP="00BA0797">
            <w:pPr>
              <w:spacing w:after="0" w:line="240" w:lineRule="auto"/>
              <w:jc w:val="center"/>
              <w:rPr>
                <w:rFonts w:ascii="Myriad Pro" w:eastAsia="Times New Roman" w:hAnsi="Myriad Pro" w:cs="Arial"/>
                <w:b/>
                <w:bCs/>
                <w:color w:val="FFFFFF"/>
                <w:sz w:val="18"/>
                <w:szCs w:val="18"/>
                <w:lang w:eastAsia="ru-RU"/>
              </w:rPr>
            </w:pPr>
            <w:r w:rsidRPr="0071250B">
              <w:rPr>
                <w:rFonts w:ascii="Myriad Pro" w:eastAsia="Times New Roman" w:hAnsi="Myriad Pro" w:cs="Arial"/>
                <w:b/>
                <w:bCs/>
                <w:color w:val="FFFFFF"/>
                <w:sz w:val="18"/>
                <w:szCs w:val="18"/>
                <w:lang w:eastAsia="ru-RU"/>
              </w:rPr>
              <w:t>2016 год</w:t>
            </w:r>
          </w:p>
        </w:tc>
        <w:tc>
          <w:tcPr>
            <w:tcW w:w="3227"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C2DA173" w14:textId="77777777" w:rsidR="001B0B2A" w:rsidRPr="0071250B" w:rsidRDefault="001B0B2A"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cs="Arial CYR"/>
                <w:b/>
                <w:color w:val="FFFFFF"/>
                <w:sz w:val="18"/>
                <w:szCs w:val="18"/>
                <w:lang w:eastAsia="ru-RU"/>
              </w:rPr>
              <w:t>2018 год</w:t>
            </w:r>
          </w:p>
        </w:tc>
      </w:tr>
      <w:tr w:rsidR="005E7EF0" w:rsidRPr="00BA0797" w14:paraId="0C401034" w14:textId="77777777">
        <w:trPr>
          <w:cantSplit/>
          <w:tblHeader/>
        </w:trPr>
        <w:tc>
          <w:tcPr>
            <w:tcW w:w="280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A45500D" w14:textId="77777777" w:rsidR="001B0B2A" w:rsidRPr="0071250B" w:rsidRDefault="001B0B2A" w:rsidP="00BA0797">
            <w:pPr>
              <w:spacing w:after="0" w:line="240" w:lineRule="auto"/>
              <w:rPr>
                <w:rFonts w:ascii="Myriad Pro" w:eastAsia="Times New Roman" w:hAnsi="Myriad Pro"/>
                <w:b/>
                <w:bCs/>
                <w:color w:val="FFFFFF"/>
                <w:sz w:val="18"/>
                <w:szCs w:val="18"/>
                <w:lang w:eastAsia="ru-RU"/>
              </w:rPr>
            </w:pPr>
          </w:p>
        </w:tc>
        <w:tc>
          <w:tcPr>
            <w:tcW w:w="127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01CFAD5" w14:textId="77777777" w:rsidR="001B0B2A" w:rsidRPr="0071250B" w:rsidRDefault="005E7EF0" w:rsidP="00BA0797">
            <w:pPr>
              <w:spacing w:after="0" w:line="240" w:lineRule="auto"/>
              <w:jc w:val="center"/>
              <w:rPr>
                <w:rFonts w:ascii="Myriad Pro" w:eastAsia="Times New Roman" w:hAnsi="Myriad Pro" w:cs="Arial CYR"/>
                <w:b/>
                <w:color w:val="FFFFFF"/>
                <w:sz w:val="18"/>
                <w:szCs w:val="18"/>
                <w:lang w:eastAsia="ru-RU"/>
              </w:rPr>
            </w:pPr>
            <w:r w:rsidRPr="0071250B">
              <w:rPr>
                <w:rFonts w:ascii="Myriad Pro" w:eastAsia="Times New Roman" w:hAnsi="Myriad Pro" w:cs="Arial CYR"/>
                <w:b/>
                <w:color w:val="FFFFFF"/>
                <w:sz w:val="18"/>
                <w:szCs w:val="18"/>
                <w:lang w:eastAsia="ru-RU"/>
              </w:rPr>
              <w:t>П</w:t>
            </w:r>
            <w:r w:rsidR="001B0B2A" w:rsidRPr="0071250B">
              <w:rPr>
                <w:rFonts w:ascii="Myriad Pro" w:eastAsia="Times New Roman" w:hAnsi="Myriad Pro" w:cs="Arial CYR"/>
                <w:b/>
                <w:color w:val="FFFFFF"/>
                <w:sz w:val="18"/>
                <w:szCs w:val="18"/>
                <w:lang w:eastAsia="ru-RU"/>
              </w:rPr>
              <w:t>о данным организации</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2CF9DD1" w14:textId="77777777" w:rsidR="001B0B2A" w:rsidRPr="0071250B" w:rsidRDefault="005E7EF0" w:rsidP="00BA0797">
            <w:pPr>
              <w:spacing w:after="0" w:line="240" w:lineRule="auto"/>
              <w:jc w:val="center"/>
              <w:rPr>
                <w:rFonts w:ascii="Myriad Pro" w:eastAsia="Times New Roman" w:hAnsi="Myriad Pro" w:cs="Arial CYR"/>
                <w:b/>
                <w:color w:val="FFFFFF"/>
                <w:sz w:val="18"/>
                <w:szCs w:val="18"/>
                <w:lang w:eastAsia="ru-RU"/>
              </w:rPr>
            </w:pPr>
            <w:r w:rsidRPr="0071250B">
              <w:rPr>
                <w:rFonts w:ascii="Myriad Pro" w:eastAsia="Times New Roman" w:hAnsi="Myriad Pro" w:cs="Arial CYR"/>
                <w:b/>
                <w:color w:val="FFFFFF"/>
                <w:sz w:val="18"/>
                <w:szCs w:val="18"/>
                <w:lang w:eastAsia="ru-RU"/>
              </w:rPr>
              <w:t>П</w:t>
            </w:r>
            <w:r w:rsidR="001B0B2A" w:rsidRPr="0071250B">
              <w:rPr>
                <w:rFonts w:ascii="Myriad Pro" w:eastAsia="Times New Roman" w:hAnsi="Myriad Pro" w:cs="Arial CYR"/>
                <w:b/>
                <w:color w:val="FFFFFF"/>
                <w:sz w:val="18"/>
                <w:szCs w:val="18"/>
                <w:lang w:eastAsia="ru-RU"/>
              </w:rPr>
              <w:t>о данным Госкомитета</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1E605A2" w14:textId="77777777" w:rsidR="001B0B2A" w:rsidRPr="0071250B" w:rsidRDefault="005E7EF0" w:rsidP="00BA0797">
            <w:pPr>
              <w:spacing w:after="0" w:line="240" w:lineRule="auto"/>
              <w:jc w:val="center"/>
              <w:rPr>
                <w:rFonts w:ascii="Myriad Pro" w:eastAsia="Times New Roman" w:hAnsi="Myriad Pro" w:cs="Arial CYR"/>
                <w:b/>
                <w:color w:val="FFFFFF"/>
                <w:sz w:val="18"/>
                <w:szCs w:val="18"/>
                <w:lang w:eastAsia="ru-RU"/>
              </w:rPr>
            </w:pPr>
            <w:r w:rsidRPr="0071250B">
              <w:rPr>
                <w:rFonts w:ascii="Myriad Pro" w:eastAsia="Times New Roman" w:hAnsi="Myriad Pro" w:cs="Arial CYR"/>
                <w:b/>
                <w:color w:val="FFFFFF"/>
                <w:sz w:val="18"/>
                <w:szCs w:val="18"/>
                <w:lang w:eastAsia="ru-RU"/>
              </w:rPr>
              <w:t>П</w:t>
            </w:r>
            <w:r w:rsidR="001B0B2A" w:rsidRPr="0071250B">
              <w:rPr>
                <w:rFonts w:ascii="Myriad Pro" w:eastAsia="Times New Roman" w:hAnsi="Myriad Pro" w:cs="Arial CYR"/>
                <w:b/>
                <w:color w:val="FFFFFF"/>
                <w:sz w:val="18"/>
                <w:szCs w:val="18"/>
                <w:lang w:eastAsia="ru-RU"/>
              </w:rPr>
              <w:t>о расчету Исполнителя</w:t>
            </w:r>
          </w:p>
        </w:tc>
        <w:tc>
          <w:tcPr>
            <w:tcW w:w="99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073063A" w14:textId="77777777" w:rsidR="001B0B2A" w:rsidRPr="0071250B" w:rsidRDefault="00CA298D" w:rsidP="00BA0797">
            <w:pPr>
              <w:spacing w:after="0" w:line="240" w:lineRule="auto"/>
              <w:jc w:val="center"/>
              <w:rPr>
                <w:rFonts w:ascii="Myriad Pro" w:eastAsia="Times New Roman" w:hAnsi="Myriad Pro"/>
                <w:b/>
                <w:color w:val="FFFFFF"/>
                <w:sz w:val="18"/>
                <w:szCs w:val="18"/>
                <w:lang w:eastAsia="ru-RU"/>
              </w:rPr>
            </w:pPr>
            <w:r w:rsidRPr="0071250B">
              <w:rPr>
                <w:rFonts w:ascii="Myriad Pro" w:eastAsia="Times New Roman" w:hAnsi="Myriad Pro" w:cs="Arial CYR"/>
                <w:b/>
                <w:color w:val="FFFFFF"/>
                <w:sz w:val="18"/>
                <w:szCs w:val="18"/>
                <w:lang w:eastAsia="ru-RU"/>
              </w:rPr>
              <w:t>Предложение филиала</w:t>
            </w:r>
          </w:p>
        </w:tc>
        <w:tc>
          <w:tcPr>
            <w:tcW w:w="115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C2988A" w14:textId="77777777" w:rsidR="001B0B2A" w:rsidRPr="0071250B" w:rsidRDefault="001B0B2A" w:rsidP="00BA0797">
            <w:pPr>
              <w:spacing w:after="0" w:line="240" w:lineRule="auto"/>
              <w:jc w:val="center"/>
              <w:rPr>
                <w:rFonts w:ascii="Myriad Pro" w:eastAsia="Times New Roman" w:hAnsi="Myriad Pro"/>
                <w:color w:val="FFFFFF"/>
                <w:sz w:val="18"/>
                <w:szCs w:val="18"/>
                <w:lang w:eastAsia="ru-RU"/>
              </w:rPr>
            </w:pPr>
            <w:r w:rsidRPr="0071250B">
              <w:rPr>
                <w:rFonts w:ascii="Myriad Pro" w:eastAsia="Times New Roman" w:hAnsi="Myriad Pro" w:cs="Arial"/>
                <w:b/>
                <w:bCs/>
                <w:color w:val="FFFFFF"/>
                <w:sz w:val="18"/>
                <w:szCs w:val="18"/>
                <w:lang w:eastAsia="ru-RU"/>
              </w:rPr>
              <w:t xml:space="preserve">Приказ Госкомитета от 01.06.2018 </w:t>
            </w:r>
            <w:r w:rsidR="005E7EF0" w:rsidRPr="0071250B">
              <w:rPr>
                <w:rFonts w:ascii="Myriad Pro" w:eastAsia="Times New Roman" w:hAnsi="Myriad Pro" w:cs="Arial"/>
                <w:b/>
                <w:bCs/>
                <w:color w:val="FFFFFF"/>
                <w:sz w:val="18"/>
                <w:szCs w:val="18"/>
                <w:lang w:eastAsia="ru-RU"/>
              </w:rPr>
              <w:br/>
            </w:r>
            <w:r w:rsidRPr="0071250B">
              <w:rPr>
                <w:rFonts w:ascii="Myriad Pro" w:eastAsia="Times New Roman" w:hAnsi="Myriad Pro" w:cs="Arial"/>
                <w:b/>
                <w:bCs/>
                <w:color w:val="FFFFFF"/>
                <w:sz w:val="18"/>
                <w:szCs w:val="18"/>
                <w:lang w:eastAsia="ru-RU"/>
              </w:rPr>
              <w:t>№ 23-э</w:t>
            </w:r>
          </w:p>
        </w:tc>
        <w:tc>
          <w:tcPr>
            <w:tcW w:w="10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F62CC2E" w14:textId="77777777" w:rsidR="001B0B2A" w:rsidRPr="0071250B" w:rsidRDefault="005E7EF0"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b/>
                <w:bCs/>
                <w:color w:val="FFFFFF"/>
                <w:sz w:val="18"/>
                <w:szCs w:val="18"/>
                <w:lang w:eastAsia="ru-RU"/>
              </w:rPr>
              <w:t>П</w:t>
            </w:r>
            <w:r w:rsidR="001B0B2A" w:rsidRPr="0071250B">
              <w:rPr>
                <w:rFonts w:ascii="Myriad Pro" w:eastAsia="Times New Roman" w:hAnsi="Myriad Pro"/>
                <w:b/>
                <w:bCs/>
                <w:color w:val="FFFFFF"/>
                <w:sz w:val="18"/>
                <w:szCs w:val="18"/>
                <w:lang w:eastAsia="ru-RU"/>
              </w:rPr>
              <w:t>о расчету Исполни</w:t>
            </w:r>
            <w:r w:rsidRPr="0071250B">
              <w:rPr>
                <w:rFonts w:ascii="Myriad Pro" w:eastAsia="Times New Roman" w:hAnsi="Myriad Pro"/>
                <w:b/>
                <w:bCs/>
                <w:color w:val="FFFFFF"/>
                <w:sz w:val="18"/>
                <w:szCs w:val="18"/>
                <w:lang w:eastAsia="ru-RU"/>
              </w:rPr>
              <w:t>-</w:t>
            </w:r>
            <w:r w:rsidRPr="0071250B">
              <w:rPr>
                <w:rFonts w:ascii="Myriad Pro" w:eastAsia="Times New Roman" w:hAnsi="Myriad Pro"/>
                <w:b/>
                <w:bCs/>
                <w:color w:val="FFFFFF"/>
                <w:sz w:val="18"/>
                <w:szCs w:val="18"/>
                <w:lang w:eastAsia="ru-RU"/>
              </w:rPr>
              <w:br/>
            </w:r>
            <w:r w:rsidR="001B0B2A" w:rsidRPr="0071250B">
              <w:rPr>
                <w:rFonts w:ascii="Myriad Pro" w:eastAsia="Times New Roman" w:hAnsi="Myriad Pro"/>
                <w:b/>
                <w:bCs/>
                <w:color w:val="FFFFFF"/>
                <w:sz w:val="18"/>
                <w:szCs w:val="18"/>
                <w:lang w:eastAsia="ru-RU"/>
              </w:rPr>
              <w:t>теля</w:t>
            </w:r>
          </w:p>
        </w:tc>
      </w:tr>
      <w:tr w:rsidR="001B0B2A" w:rsidRPr="00BA0797" w14:paraId="7F875302" w14:textId="77777777">
        <w:trPr>
          <w:cantSplit/>
        </w:trPr>
        <w:tc>
          <w:tcPr>
            <w:tcW w:w="2802" w:type="dxa"/>
            <w:tcBorders>
              <w:top w:val="single" w:sz="4" w:space="0" w:color="FFFFFF"/>
            </w:tcBorders>
            <w:shd w:val="clear" w:color="auto" w:fill="D6E3BC"/>
            <w:vAlign w:val="center"/>
          </w:tcPr>
          <w:p w14:paraId="10BA4860" w14:textId="77777777" w:rsidR="001B0B2A" w:rsidRPr="0071250B" w:rsidRDefault="001B0B2A" w:rsidP="00BA0797">
            <w:pPr>
              <w:spacing w:after="0" w:line="240" w:lineRule="auto"/>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Прочие услуги производственного характера</w:t>
            </w:r>
          </w:p>
        </w:tc>
        <w:tc>
          <w:tcPr>
            <w:tcW w:w="1275" w:type="dxa"/>
            <w:tcBorders>
              <w:top w:val="single" w:sz="4" w:space="0" w:color="FFFFFF"/>
            </w:tcBorders>
            <w:shd w:val="clear" w:color="auto" w:fill="D6E3BC"/>
            <w:noWrap/>
            <w:vAlign w:val="center"/>
          </w:tcPr>
          <w:p w14:paraId="5577482A" w14:textId="77777777" w:rsidR="001B0B2A" w:rsidRPr="0071250B" w:rsidRDefault="001B0B2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953,1</w:t>
            </w:r>
          </w:p>
        </w:tc>
        <w:tc>
          <w:tcPr>
            <w:tcW w:w="1134" w:type="dxa"/>
            <w:tcBorders>
              <w:top w:val="single" w:sz="4" w:space="0" w:color="FFFFFF"/>
            </w:tcBorders>
            <w:shd w:val="clear" w:color="auto" w:fill="D6E3BC"/>
            <w:noWrap/>
            <w:vAlign w:val="center"/>
          </w:tcPr>
          <w:p w14:paraId="5C18636D" w14:textId="77777777" w:rsidR="001B0B2A" w:rsidRPr="0071250B" w:rsidRDefault="001B0B2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377,0</w:t>
            </w:r>
          </w:p>
        </w:tc>
        <w:tc>
          <w:tcPr>
            <w:tcW w:w="1276" w:type="dxa"/>
            <w:tcBorders>
              <w:top w:val="single" w:sz="4" w:space="0" w:color="FFFFFF"/>
            </w:tcBorders>
            <w:shd w:val="clear" w:color="auto" w:fill="D6E3BC"/>
            <w:noWrap/>
            <w:vAlign w:val="center"/>
          </w:tcPr>
          <w:p w14:paraId="2EAB2337" w14:textId="77777777" w:rsidR="001B0B2A" w:rsidRPr="0071250B" w:rsidRDefault="001B0B2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901,2</w:t>
            </w:r>
          </w:p>
        </w:tc>
        <w:tc>
          <w:tcPr>
            <w:tcW w:w="992" w:type="dxa"/>
            <w:tcBorders>
              <w:top w:val="single" w:sz="4" w:space="0" w:color="FFFFFF"/>
            </w:tcBorders>
            <w:shd w:val="clear" w:color="auto" w:fill="D6E3BC"/>
            <w:noWrap/>
            <w:vAlign w:val="center"/>
          </w:tcPr>
          <w:p w14:paraId="7672CDEB" w14:textId="77777777" w:rsidR="001B0B2A" w:rsidRPr="0071250B" w:rsidRDefault="009C7B3E"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2 3</w:t>
            </w:r>
            <w:r w:rsidR="001B0B2A" w:rsidRPr="0071250B">
              <w:rPr>
                <w:rFonts w:ascii="Myriad Pro" w:eastAsia="Times New Roman" w:hAnsi="Myriad Pro"/>
                <w:b/>
                <w:bCs/>
                <w:sz w:val="18"/>
                <w:szCs w:val="18"/>
                <w:lang w:eastAsia="ru-RU"/>
              </w:rPr>
              <w:t>80,4</w:t>
            </w:r>
          </w:p>
        </w:tc>
        <w:tc>
          <w:tcPr>
            <w:tcW w:w="1155" w:type="dxa"/>
            <w:tcBorders>
              <w:top w:val="single" w:sz="4" w:space="0" w:color="FFFFFF"/>
            </w:tcBorders>
            <w:shd w:val="clear" w:color="auto" w:fill="D6E3BC"/>
            <w:noWrap/>
            <w:vAlign w:val="center"/>
          </w:tcPr>
          <w:p w14:paraId="2D52A184" w14:textId="77777777" w:rsidR="001B0B2A" w:rsidRPr="0071250B" w:rsidRDefault="001B0B2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406,2</w:t>
            </w:r>
          </w:p>
        </w:tc>
        <w:tc>
          <w:tcPr>
            <w:tcW w:w="1080" w:type="dxa"/>
            <w:tcBorders>
              <w:top w:val="single" w:sz="4" w:space="0" w:color="FFFFFF"/>
            </w:tcBorders>
            <w:shd w:val="clear" w:color="auto" w:fill="D6E3BC"/>
            <w:noWrap/>
            <w:vAlign w:val="center"/>
          </w:tcPr>
          <w:p w14:paraId="560B0338" w14:textId="77777777" w:rsidR="001B0B2A" w:rsidRPr="0071250B" w:rsidRDefault="001B0B2A"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971,0</w:t>
            </w:r>
          </w:p>
        </w:tc>
      </w:tr>
      <w:tr w:rsidR="001B0B2A" w:rsidRPr="00BA0797" w14:paraId="58EF96DF" w14:textId="77777777">
        <w:trPr>
          <w:cantSplit/>
        </w:trPr>
        <w:tc>
          <w:tcPr>
            <w:tcW w:w="2802" w:type="dxa"/>
            <w:shd w:val="clear" w:color="auto" w:fill="auto"/>
            <w:vAlign w:val="center"/>
          </w:tcPr>
          <w:p w14:paraId="05886180" w14:textId="77777777" w:rsidR="001B0B2A" w:rsidRPr="0071250B" w:rsidRDefault="001B0B2A" w:rsidP="00BA0797">
            <w:pPr>
              <w:spacing w:after="0" w:line="240" w:lineRule="auto"/>
              <w:ind w:left="142"/>
              <w:rPr>
                <w:rFonts w:ascii="Myriad Pro" w:eastAsia="Times New Roman" w:hAnsi="Myriad Pro"/>
                <w:sz w:val="18"/>
                <w:szCs w:val="18"/>
                <w:lang w:eastAsia="ru-RU"/>
              </w:rPr>
            </w:pPr>
            <w:r w:rsidRPr="0071250B">
              <w:rPr>
                <w:rFonts w:ascii="Myriad Pro" w:eastAsia="Times New Roman" w:hAnsi="Myriad Pro"/>
                <w:sz w:val="18"/>
                <w:szCs w:val="18"/>
                <w:lang w:eastAsia="ru-RU"/>
              </w:rPr>
              <w:t>Обследование ГПМ</w:t>
            </w:r>
          </w:p>
        </w:tc>
        <w:tc>
          <w:tcPr>
            <w:tcW w:w="1275" w:type="dxa"/>
            <w:shd w:val="clear" w:color="auto" w:fill="auto"/>
            <w:noWrap/>
            <w:vAlign w:val="center"/>
          </w:tcPr>
          <w:p w14:paraId="5C112305"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406,9</w:t>
            </w:r>
          </w:p>
        </w:tc>
        <w:tc>
          <w:tcPr>
            <w:tcW w:w="1134" w:type="dxa"/>
            <w:shd w:val="clear" w:color="auto" w:fill="auto"/>
            <w:noWrap/>
            <w:vAlign w:val="center"/>
          </w:tcPr>
          <w:p w14:paraId="18796783"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214,3</w:t>
            </w:r>
          </w:p>
        </w:tc>
        <w:tc>
          <w:tcPr>
            <w:tcW w:w="1276" w:type="dxa"/>
            <w:shd w:val="clear" w:color="auto" w:fill="auto"/>
            <w:noWrap/>
            <w:vAlign w:val="center"/>
          </w:tcPr>
          <w:p w14:paraId="0484C743"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404,6</w:t>
            </w:r>
          </w:p>
        </w:tc>
        <w:tc>
          <w:tcPr>
            <w:tcW w:w="992" w:type="dxa"/>
            <w:shd w:val="clear" w:color="auto" w:fill="auto"/>
            <w:noWrap/>
            <w:vAlign w:val="center"/>
          </w:tcPr>
          <w:p w14:paraId="74DD116E"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439,1</w:t>
            </w:r>
          </w:p>
        </w:tc>
        <w:tc>
          <w:tcPr>
            <w:tcW w:w="1155" w:type="dxa"/>
            <w:shd w:val="clear" w:color="auto" w:fill="auto"/>
            <w:noWrap/>
            <w:vAlign w:val="center"/>
          </w:tcPr>
          <w:p w14:paraId="5FF29CB9"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230,9</w:t>
            </w:r>
          </w:p>
        </w:tc>
        <w:tc>
          <w:tcPr>
            <w:tcW w:w="1080" w:type="dxa"/>
            <w:shd w:val="clear" w:color="auto" w:fill="auto"/>
            <w:noWrap/>
            <w:vAlign w:val="center"/>
          </w:tcPr>
          <w:p w14:paraId="79735778"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435,9</w:t>
            </w:r>
          </w:p>
        </w:tc>
      </w:tr>
      <w:tr w:rsidR="001B0B2A" w:rsidRPr="00BA0797" w14:paraId="54AAFDB3" w14:textId="77777777">
        <w:trPr>
          <w:cantSplit/>
        </w:trPr>
        <w:tc>
          <w:tcPr>
            <w:tcW w:w="2802" w:type="dxa"/>
            <w:shd w:val="clear" w:color="auto" w:fill="auto"/>
            <w:vAlign w:val="center"/>
          </w:tcPr>
          <w:p w14:paraId="7A7BC1A6" w14:textId="77777777" w:rsidR="001B0B2A" w:rsidRPr="0071250B" w:rsidRDefault="001B0B2A" w:rsidP="00BA0797">
            <w:pPr>
              <w:spacing w:after="0" w:line="240" w:lineRule="auto"/>
              <w:ind w:left="142"/>
              <w:rPr>
                <w:rFonts w:ascii="Myriad Pro" w:eastAsia="Times New Roman" w:hAnsi="Myriad Pro"/>
                <w:sz w:val="18"/>
                <w:szCs w:val="18"/>
                <w:lang w:eastAsia="ru-RU"/>
              </w:rPr>
            </w:pPr>
            <w:r w:rsidRPr="0071250B">
              <w:rPr>
                <w:rFonts w:ascii="Myriad Pro" w:eastAsia="Times New Roman" w:hAnsi="Myriad Pro"/>
                <w:sz w:val="18"/>
                <w:szCs w:val="18"/>
                <w:lang w:eastAsia="ru-RU"/>
              </w:rPr>
              <w:t>Комплексная программа развития сетей</w:t>
            </w:r>
          </w:p>
        </w:tc>
        <w:tc>
          <w:tcPr>
            <w:tcW w:w="1275" w:type="dxa"/>
            <w:shd w:val="clear" w:color="auto" w:fill="auto"/>
            <w:noWrap/>
            <w:vAlign w:val="center"/>
          </w:tcPr>
          <w:p w14:paraId="78C0F8EF"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0,0</w:t>
            </w:r>
          </w:p>
        </w:tc>
        <w:tc>
          <w:tcPr>
            <w:tcW w:w="1134" w:type="dxa"/>
            <w:shd w:val="clear" w:color="auto" w:fill="auto"/>
            <w:noWrap/>
            <w:vAlign w:val="center"/>
          </w:tcPr>
          <w:p w14:paraId="1E1ADDF1"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0,0</w:t>
            </w:r>
          </w:p>
        </w:tc>
        <w:tc>
          <w:tcPr>
            <w:tcW w:w="1276" w:type="dxa"/>
            <w:shd w:val="clear" w:color="auto" w:fill="auto"/>
            <w:noWrap/>
            <w:vAlign w:val="center"/>
          </w:tcPr>
          <w:p w14:paraId="07C1166F"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0,0</w:t>
            </w:r>
          </w:p>
        </w:tc>
        <w:tc>
          <w:tcPr>
            <w:tcW w:w="992" w:type="dxa"/>
            <w:shd w:val="clear" w:color="auto" w:fill="auto"/>
            <w:noWrap/>
            <w:vAlign w:val="center"/>
          </w:tcPr>
          <w:p w14:paraId="1586566D" w14:textId="77777777" w:rsidR="001B0B2A" w:rsidRPr="0071250B" w:rsidRDefault="009C7B3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1 3</w:t>
            </w:r>
            <w:r w:rsidR="001B0B2A" w:rsidRPr="0071250B">
              <w:rPr>
                <w:rFonts w:ascii="Myriad Pro" w:eastAsia="Times New Roman" w:hAnsi="Myriad Pro"/>
                <w:sz w:val="18"/>
                <w:szCs w:val="18"/>
                <w:lang w:eastAsia="ru-RU"/>
              </w:rPr>
              <w:t>47,0</w:t>
            </w:r>
          </w:p>
        </w:tc>
        <w:tc>
          <w:tcPr>
            <w:tcW w:w="1155" w:type="dxa"/>
            <w:shd w:val="clear" w:color="auto" w:fill="auto"/>
            <w:noWrap/>
            <w:vAlign w:val="center"/>
          </w:tcPr>
          <w:p w14:paraId="5DAE4C9E"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0,0</w:t>
            </w:r>
          </w:p>
        </w:tc>
        <w:tc>
          <w:tcPr>
            <w:tcW w:w="1080" w:type="dxa"/>
            <w:shd w:val="clear" w:color="auto" w:fill="auto"/>
            <w:noWrap/>
            <w:vAlign w:val="center"/>
          </w:tcPr>
          <w:p w14:paraId="02BE2C02"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0,0</w:t>
            </w:r>
          </w:p>
        </w:tc>
      </w:tr>
      <w:tr w:rsidR="001B0B2A" w:rsidRPr="00BA0797" w14:paraId="6D97A480" w14:textId="77777777">
        <w:trPr>
          <w:cantSplit/>
        </w:trPr>
        <w:tc>
          <w:tcPr>
            <w:tcW w:w="2802" w:type="dxa"/>
            <w:shd w:val="clear" w:color="auto" w:fill="auto"/>
            <w:vAlign w:val="center"/>
          </w:tcPr>
          <w:p w14:paraId="3ED3A5FB" w14:textId="77777777" w:rsidR="001B0B2A" w:rsidRPr="0071250B" w:rsidRDefault="001B0B2A" w:rsidP="00BA0797">
            <w:pPr>
              <w:spacing w:after="0" w:line="240" w:lineRule="auto"/>
              <w:ind w:left="142"/>
              <w:rPr>
                <w:rFonts w:ascii="Myriad Pro" w:eastAsia="Times New Roman" w:hAnsi="Myriad Pro"/>
                <w:sz w:val="18"/>
                <w:szCs w:val="18"/>
                <w:lang w:eastAsia="ru-RU"/>
              </w:rPr>
            </w:pPr>
            <w:r w:rsidRPr="0071250B">
              <w:rPr>
                <w:rFonts w:ascii="Myriad Pro" w:eastAsia="Times New Roman" w:hAnsi="Myriad Pro"/>
                <w:sz w:val="18"/>
                <w:szCs w:val="18"/>
                <w:lang w:eastAsia="ru-RU"/>
              </w:rPr>
              <w:t>Обслуживание системы слежения на автомобилях</w:t>
            </w:r>
          </w:p>
        </w:tc>
        <w:tc>
          <w:tcPr>
            <w:tcW w:w="1275" w:type="dxa"/>
            <w:shd w:val="clear" w:color="auto" w:fill="auto"/>
            <w:noWrap/>
            <w:vAlign w:val="center"/>
          </w:tcPr>
          <w:p w14:paraId="58935284"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370,7</w:t>
            </w:r>
          </w:p>
        </w:tc>
        <w:tc>
          <w:tcPr>
            <w:tcW w:w="1134" w:type="dxa"/>
            <w:shd w:val="clear" w:color="auto" w:fill="auto"/>
            <w:noWrap/>
            <w:vAlign w:val="center"/>
          </w:tcPr>
          <w:p w14:paraId="26D184F8"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45,5</w:t>
            </w:r>
          </w:p>
        </w:tc>
        <w:tc>
          <w:tcPr>
            <w:tcW w:w="1276" w:type="dxa"/>
            <w:shd w:val="clear" w:color="auto" w:fill="auto"/>
            <w:noWrap/>
            <w:vAlign w:val="center"/>
          </w:tcPr>
          <w:p w14:paraId="4EE6F0F7"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370,4</w:t>
            </w:r>
          </w:p>
        </w:tc>
        <w:tc>
          <w:tcPr>
            <w:tcW w:w="992" w:type="dxa"/>
            <w:shd w:val="clear" w:color="auto" w:fill="auto"/>
            <w:noWrap/>
            <w:vAlign w:val="center"/>
          </w:tcPr>
          <w:p w14:paraId="0CB70987"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403,4</w:t>
            </w:r>
          </w:p>
        </w:tc>
        <w:tc>
          <w:tcPr>
            <w:tcW w:w="1155" w:type="dxa"/>
            <w:shd w:val="clear" w:color="auto" w:fill="auto"/>
            <w:noWrap/>
            <w:vAlign w:val="center"/>
          </w:tcPr>
          <w:p w14:paraId="64F532B1"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49,0</w:t>
            </w:r>
          </w:p>
        </w:tc>
        <w:tc>
          <w:tcPr>
            <w:tcW w:w="1080" w:type="dxa"/>
            <w:shd w:val="clear" w:color="auto" w:fill="auto"/>
            <w:noWrap/>
            <w:vAlign w:val="center"/>
          </w:tcPr>
          <w:p w14:paraId="2DA6A86A"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399,1</w:t>
            </w:r>
          </w:p>
        </w:tc>
      </w:tr>
      <w:tr w:rsidR="001B0B2A" w:rsidRPr="00BA0797" w14:paraId="435ADB61" w14:textId="77777777">
        <w:trPr>
          <w:cantSplit/>
        </w:trPr>
        <w:tc>
          <w:tcPr>
            <w:tcW w:w="2802" w:type="dxa"/>
            <w:shd w:val="clear" w:color="auto" w:fill="auto"/>
            <w:vAlign w:val="center"/>
          </w:tcPr>
          <w:p w14:paraId="6D8EB2F7" w14:textId="77777777" w:rsidR="001B0B2A" w:rsidRPr="0071250B" w:rsidRDefault="001B0B2A" w:rsidP="00BA0797">
            <w:pPr>
              <w:spacing w:after="0" w:line="240" w:lineRule="auto"/>
              <w:ind w:left="142"/>
              <w:rPr>
                <w:rFonts w:ascii="Myriad Pro" w:eastAsia="Times New Roman" w:hAnsi="Myriad Pro"/>
                <w:sz w:val="18"/>
                <w:szCs w:val="18"/>
                <w:lang w:eastAsia="ru-RU"/>
              </w:rPr>
            </w:pPr>
            <w:r w:rsidRPr="0071250B">
              <w:rPr>
                <w:rFonts w:ascii="Myriad Pro" w:eastAsia="Times New Roman" w:hAnsi="Myriad Pro"/>
                <w:sz w:val="18"/>
                <w:szCs w:val="18"/>
                <w:lang w:eastAsia="ru-RU"/>
              </w:rPr>
              <w:t>Обслуживание и ремонт приборов, эл. инструмента</w:t>
            </w:r>
          </w:p>
        </w:tc>
        <w:tc>
          <w:tcPr>
            <w:tcW w:w="1275" w:type="dxa"/>
            <w:shd w:val="clear" w:color="auto" w:fill="auto"/>
            <w:noWrap/>
            <w:vAlign w:val="center"/>
          </w:tcPr>
          <w:p w14:paraId="1674A04C"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103,7</w:t>
            </w:r>
          </w:p>
        </w:tc>
        <w:tc>
          <w:tcPr>
            <w:tcW w:w="1134" w:type="dxa"/>
            <w:shd w:val="clear" w:color="auto" w:fill="auto"/>
            <w:noWrap/>
            <w:vAlign w:val="center"/>
          </w:tcPr>
          <w:p w14:paraId="1336531D"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59,1</w:t>
            </w:r>
          </w:p>
        </w:tc>
        <w:tc>
          <w:tcPr>
            <w:tcW w:w="1276" w:type="dxa"/>
            <w:shd w:val="clear" w:color="auto" w:fill="auto"/>
            <w:noWrap/>
            <w:vAlign w:val="center"/>
          </w:tcPr>
          <w:p w14:paraId="261F284C"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59,1</w:t>
            </w:r>
          </w:p>
        </w:tc>
        <w:tc>
          <w:tcPr>
            <w:tcW w:w="992" w:type="dxa"/>
            <w:shd w:val="clear" w:color="auto" w:fill="auto"/>
            <w:noWrap/>
            <w:vAlign w:val="center"/>
          </w:tcPr>
          <w:p w14:paraId="1459BE42"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112,8</w:t>
            </w:r>
          </w:p>
        </w:tc>
        <w:tc>
          <w:tcPr>
            <w:tcW w:w="1155" w:type="dxa"/>
            <w:shd w:val="clear" w:color="auto" w:fill="auto"/>
            <w:noWrap/>
            <w:vAlign w:val="center"/>
          </w:tcPr>
          <w:p w14:paraId="51E4AADD"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63,7</w:t>
            </w:r>
          </w:p>
        </w:tc>
        <w:tc>
          <w:tcPr>
            <w:tcW w:w="1080" w:type="dxa"/>
            <w:shd w:val="clear" w:color="auto" w:fill="auto"/>
            <w:noWrap/>
            <w:vAlign w:val="center"/>
          </w:tcPr>
          <w:p w14:paraId="4C7BC5AA"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63,7</w:t>
            </w:r>
          </w:p>
        </w:tc>
      </w:tr>
      <w:tr w:rsidR="001B0B2A" w:rsidRPr="00BA0797" w14:paraId="46A43784" w14:textId="77777777">
        <w:trPr>
          <w:cantSplit/>
        </w:trPr>
        <w:tc>
          <w:tcPr>
            <w:tcW w:w="2802" w:type="dxa"/>
            <w:shd w:val="clear" w:color="auto" w:fill="auto"/>
            <w:vAlign w:val="center"/>
          </w:tcPr>
          <w:p w14:paraId="0F9F032A" w14:textId="77777777" w:rsidR="001B0B2A" w:rsidRPr="0071250B" w:rsidRDefault="001B0B2A" w:rsidP="00BA0797">
            <w:pPr>
              <w:spacing w:after="0" w:line="240" w:lineRule="auto"/>
              <w:ind w:left="142"/>
              <w:rPr>
                <w:rFonts w:ascii="Myriad Pro" w:eastAsia="Times New Roman" w:hAnsi="Myriad Pro"/>
                <w:sz w:val="18"/>
                <w:szCs w:val="18"/>
                <w:lang w:eastAsia="ru-RU"/>
              </w:rPr>
            </w:pPr>
            <w:r w:rsidRPr="0071250B">
              <w:rPr>
                <w:rFonts w:ascii="Myriad Pro" w:eastAsia="Times New Roman" w:hAnsi="Myriad Pro"/>
                <w:sz w:val="18"/>
                <w:szCs w:val="18"/>
                <w:lang w:eastAsia="ru-RU"/>
              </w:rPr>
              <w:t>Зарядка баллонов и прочие услуги</w:t>
            </w:r>
          </w:p>
        </w:tc>
        <w:tc>
          <w:tcPr>
            <w:tcW w:w="1275" w:type="dxa"/>
            <w:shd w:val="clear" w:color="auto" w:fill="auto"/>
            <w:noWrap/>
            <w:vAlign w:val="center"/>
          </w:tcPr>
          <w:p w14:paraId="62491D73"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71,7</w:t>
            </w:r>
          </w:p>
        </w:tc>
        <w:tc>
          <w:tcPr>
            <w:tcW w:w="1134" w:type="dxa"/>
            <w:shd w:val="clear" w:color="auto" w:fill="auto"/>
            <w:noWrap/>
            <w:vAlign w:val="center"/>
          </w:tcPr>
          <w:p w14:paraId="29FBB1A6"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58,0</w:t>
            </w:r>
          </w:p>
        </w:tc>
        <w:tc>
          <w:tcPr>
            <w:tcW w:w="1276" w:type="dxa"/>
            <w:shd w:val="clear" w:color="auto" w:fill="auto"/>
            <w:noWrap/>
            <w:vAlign w:val="center"/>
          </w:tcPr>
          <w:p w14:paraId="37DB0439"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67,0</w:t>
            </w:r>
          </w:p>
        </w:tc>
        <w:tc>
          <w:tcPr>
            <w:tcW w:w="992" w:type="dxa"/>
            <w:shd w:val="clear" w:color="auto" w:fill="auto"/>
            <w:noWrap/>
            <w:vAlign w:val="center"/>
          </w:tcPr>
          <w:p w14:paraId="683DCD28"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78,1</w:t>
            </w:r>
          </w:p>
        </w:tc>
        <w:tc>
          <w:tcPr>
            <w:tcW w:w="1155" w:type="dxa"/>
            <w:shd w:val="clear" w:color="auto" w:fill="auto"/>
            <w:noWrap/>
            <w:vAlign w:val="center"/>
          </w:tcPr>
          <w:p w14:paraId="25F45831"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62,5</w:t>
            </w:r>
          </w:p>
        </w:tc>
        <w:tc>
          <w:tcPr>
            <w:tcW w:w="1080" w:type="dxa"/>
            <w:shd w:val="clear" w:color="auto" w:fill="auto"/>
            <w:noWrap/>
            <w:vAlign w:val="center"/>
          </w:tcPr>
          <w:p w14:paraId="29E80F6B" w14:textId="77777777" w:rsidR="001B0B2A" w:rsidRPr="0071250B" w:rsidRDefault="001B0B2A"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72,2</w:t>
            </w:r>
          </w:p>
        </w:tc>
      </w:tr>
    </w:tbl>
    <w:p w14:paraId="766C1048" w14:textId="77777777" w:rsidR="00A6728E" w:rsidRDefault="00C2106A" w:rsidP="00BA0797">
      <w:pPr>
        <w:pStyle w:val="afffb"/>
        <w:tabs>
          <w:tab w:val="clear" w:pos="960"/>
          <w:tab w:val="num" w:pos="1134"/>
        </w:tabs>
        <w:spacing w:before="0"/>
      </w:pPr>
      <w:r w:rsidRPr="00BA0797">
        <w:t xml:space="preserve">Филиалом ПАО </w:t>
      </w:r>
      <w:r w:rsidR="00586D28" w:rsidRPr="00BA0797">
        <w:t>«</w:t>
      </w:r>
      <w:r w:rsidR="001A149B" w:rsidRPr="00BA0797">
        <w:t>МРСК Северо-Запада</w:t>
      </w:r>
      <w:r w:rsidR="00586D28" w:rsidRPr="00BA0797">
        <w:t>»</w:t>
      </w:r>
      <w:r w:rsidR="001A149B" w:rsidRPr="00BA0797">
        <w:t xml:space="preserve"> </w:t>
      </w:r>
      <w:r w:rsidR="00586D28" w:rsidRPr="00BA0797">
        <w:t>«</w:t>
      </w:r>
      <w:r w:rsidR="001A149B" w:rsidRPr="00BA0797">
        <w:t>Псковэнерго</w:t>
      </w:r>
      <w:r w:rsidR="00586D28" w:rsidRPr="00BA0797">
        <w:t>»</w:t>
      </w:r>
      <w:r w:rsidR="001A149B" w:rsidRPr="00BA0797">
        <w:t xml:space="preserve"> на 2018 год заявлены расходы на разработку Комплексной программы развития электрических сетей напряжением 35 </w:t>
      </w:r>
      <w:proofErr w:type="spellStart"/>
      <w:r w:rsidR="001A149B" w:rsidRPr="00BA0797">
        <w:t>кВ</w:t>
      </w:r>
      <w:proofErr w:type="spellEnd"/>
      <w:r w:rsidR="001A149B" w:rsidRPr="00BA0797">
        <w:t xml:space="preserve"> и выше. В обосновании затрат приложен договор 2016 года на выполнение проектно-изыскательских работ с ОАО </w:t>
      </w:r>
      <w:r w:rsidR="00586D28" w:rsidRPr="00BA0797">
        <w:t>«</w:t>
      </w:r>
      <w:r w:rsidR="001A149B" w:rsidRPr="00BA0797">
        <w:t>НТЦЕЭС</w:t>
      </w:r>
      <w:r w:rsidR="00586D28" w:rsidRPr="00BA0797">
        <w:t>»</w:t>
      </w:r>
      <w:r w:rsidR="001A149B" w:rsidRPr="00BA0797">
        <w:t xml:space="preserve">. Согласно договору ОАО </w:t>
      </w:r>
      <w:r w:rsidR="00586D28" w:rsidRPr="00BA0797">
        <w:t>«</w:t>
      </w:r>
      <w:r w:rsidR="001A149B" w:rsidRPr="00BA0797">
        <w:t>НТЦЕЭС</w:t>
      </w:r>
      <w:r w:rsidR="00C90C68" w:rsidRPr="00BA0797">
        <w:t>»,</w:t>
      </w:r>
      <w:r w:rsidR="001A149B" w:rsidRPr="00BA0797">
        <w:t xml:space="preserve"> должна была</w:t>
      </w:r>
      <w:r w:rsidR="009C7B3E" w:rsidRPr="00BA0797">
        <w:t xml:space="preserve"> </w:t>
      </w:r>
      <w:r w:rsidR="001A149B" w:rsidRPr="00BA0797">
        <w:t xml:space="preserve">выполнить </w:t>
      </w:r>
      <w:r w:rsidR="001A149B" w:rsidRPr="00A6728E">
        <w:t xml:space="preserve">актуализацию Комплексной </w:t>
      </w:r>
      <w:r w:rsidR="001A149B" w:rsidRPr="00A6728E">
        <w:lastRenderedPageBreak/>
        <w:t>программы развития электрических сетей напряжением</w:t>
      </w:r>
      <w:r w:rsidR="001A149B" w:rsidRPr="00BA0797">
        <w:t xml:space="preserve"> </w:t>
      </w:r>
      <w:r w:rsidR="009C1E78" w:rsidRPr="00BA0797">
        <w:t xml:space="preserve">35 </w:t>
      </w:r>
      <w:proofErr w:type="spellStart"/>
      <w:r w:rsidR="009C1E78" w:rsidRPr="00BA0797">
        <w:t>кВ</w:t>
      </w:r>
      <w:proofErr w:type="spellEnd"/>
      <w:r w:rsidR="009C1E78" w:rsidRPr="00BA0797">
        <w:t xml:space="preserve"> и выше на </w:t>
      </w:r>
      <w:r w:rsidR="001B21DC" w:rsidRPr="00BA0797">
        <w:t xml:space="preserve">пятилетний </w:t>
      </w:r>
      <w:r w:rsidR="009C1E78" w:rsidRPr="00BA0797">
        <w:t xml:space="preserve">период </w:t>
      </w:r>
      <w:r w:rsidR="00615FDA" w:rsidRPr="00BA0797">
        <w:t>(</w:t>
      </w:r>
      <w:r w:rsidR="009C1E78" w:rsidRPr="00BA0797">
        <w:t>2017-202</w:t>
      </w:r>
      <w:r w:rsidR="001A149B" w:rsidRPr="00BA0797">
        <w:t>1</w:t>
      </w:r>
      <w:r w:rsidR="00D83ECF" w:rsidRPr="00BA0797">
        <w:t xml:space="preserve"> </w:t>
      </w:r>
      <w:r w:rsidR="001A149B" w:rsidRPr="00BA0797">
        <w:t>гг</w:t>
      </w:r>
      <w:r w:rsidR="00D83ECF" w:rsidRPr="00BA0797">
        <w:t>.</w:t>
      </w:r>
      <w:r w:rsidR="00615FDA" w:rsidRPr="00BA0797">
        <w:t>)</w:t>
      </w:r>
      <w:r w:rsidR="001A149B" w:rsidRPr="00BA0797">
        <w:t xml:space="preserve">. </w:t>
      </w:r>
      <w:r w:rsidR="001B21DC" w:rsidRPr="00BA0797">
        <w:t>Срок выполнения работ по договору 2016 год.</w:t>
      </w:r>
      <w:r w:rsidR="00D83ECF" w:rsidRPr="00BA0797">
        <w:t xml:space="preserve"> В пояснительной записке расходы на 2018 год заявлены в размере </w:t>
      </w:r>
      <w:r w:rsidR="009C7B3E" w:rsidRPr="00BA0797">
        <w:t>1 3</w:t>
      </w:r>
      <w:r w:rsidR="00D83ECF" w:rsidRPr="00BA0797">
        <w:t>47 млн. руб.</w:t>
      </w:r>
      <w:r w:rsidR="00A6728E">
        <w:t xml:space="preserve"> (возможно допущена опечатка)</w:t>
      </w:r>
      <w:r w:rsidR="00D83ECF" w:rsidRPr="00BA0797">
        <w:t xml:space="preserve">, а расходы по договору 2016 года составляют </w:t>
      </w:r>
      <w:r w:rsidR="009C7B3E" w:rsidRPr="00BA0797">
        <w:t>1 2</w:t>
      </w:r>
      <w:r w:rsidR="00D83ECF" w:rsidRPr="00BA0797">
        <w:t>37 тыс. руб.</w:t>
      </w:r>
      <w:r w:rsidR="009C7B3E" w:rsidRPr="00BA0797">
        <w:t xml:space="preserve"> </w:t>
      </w:r>
      <w:r w:rsidR="008921EC" w:rsidRPr="00BA0797">
        <w:t xml:space="preserve">Сетевой организацией не подтверждена необходимость ежегодного проведения работ по актуализации Комплексной программы развития электрических сетей напряжением 35 </w:t>
      </w:r>
      <w:proofErr w:type="spellStart"/>
      <w:r w:rsidR="008921EC" w:rsidRPr="00BA0797">
        <w:t>кВ</w:t>
      </w:r>
      <w:proofErr w:type="spellEnd"/>
      <w:r w:rsidR="008921EC" w:rsidRPr="00BA0797">
        <w:t xml:space="preserve"> и выше.</w:t>
      </w:r>
      <w:r w:rsidR="00D83ECF" w:rsidRPr="00BA0797">
        <w:t xml:space="preserve"> </w:t>
      </w:r>
      <w:r w:rsidR="00A27568" w:rsidRPr="00BA0797">
        <w:t>По мнению Исполнителя, принимая во внимание периодичность возникновения данных расходов</w:t>
      </w:r>
      <w:r w:rsidR="005D17B5" w:rsidRPr="00BA0797">
        <w:t xml:space="preserve"> филиала</w:t>
      </w:r>
      <w:r w:rsidR="00A27568" w:rsidRPr="00BA0797">
        <w:t xml:space="preserve"> ПАО </w:t>
      </w:r>
      <w:r w:rsidR="00586D28" w:rsidRPr="00BA0797">
        <w:t>«</w:t>
      </w:r>
      <w:r w:rsidR="00A27568" w:rsidRPr="00BA0797">
        <w:t>МРСК Северо-Запада</w:t>
      </w:r>
      <w:r w:rsidR="00586D28" w:rsidRPr="00BA0797">
        <w:t>»</w:t>
      </w:r>
      <w:r w:rsidR="00A27568" w:rsidRPr="00BA0797">
        <w:t xml:space="preserve"> </w:t>
      </w:r>
      <w:r w:rsidR="00586D28" w:rsidRPr="00BA0797">
        <w:t>«</w:t>
      </w:r>
      <w:r w:rsidR="00A27568" w:rsidRPr="00BA0797">
        <w:t>Псковэнерго</w:t>
      </w:r>
      <w:r w:rsidR="00586D28" w:rsidRPr="00BA0797">
        <w:t>»</w:t>
      </w:r>
      <w:r w:rsidR="00A27568" w:rsidRPr="00BA0797">
        <w:t xml:space="preserve"> </w:t>
      </w:r>
      <w:r w:rsidR="00615FDA" w:rsidRPr="00BA0797">
        <w:t xml:space="preserve">и необходимость выполнения </w:t>
      </w:r>
      <w:r w:rsidR="00D83ECF" w:rsidRPr="00BA0797">
        <w:t xml:space="preserve">аналогичных </w:t>
      </w:r>
      <w:r w:rsidR="00615FDA" w:rsidRPr="00BA0797">
        <w:t xml:space="preserve">работ в 2021 году </w:t>
      </w:r>
      <w:r w:rsidR="00A27568" w:rsidRPr="00BA0797">
        <w:t>необходимо было выполнить расчет на каждый год долгосрочного периода регулирования, принимая в расчет базового уровня 1/5 от общего объема потребности на пятилетний период</w:t>
      </w:r>
      <w:r w:rsidR="008921EC" w:rsidRPr="00BA0797">
        <w:t>.</w:t>
      </w:r>
      <w:r w:rsidR="009C7B3E" w:rsidRPr="00BA0797">
        <w:t xml:space="preserve"> </w:t>
      </w:r>
    </w:p>
    <w:p w14:paraId="24F28CE9" w14:textId="4C4F2B2E" w:rsidR="00AE674A" w:rsidRPr="00BA0797" w:rsidRDefault="00A6728E" w:rsidP="00BA0797">
      <w:pPr>
        <w:pStyle w:val="afffb"/>
        <w:tabs>
          <w:tab w:val="clear" w:pos="960"/>
          <w:tab w:val="num" w:pos="1134"/>
        </w:tabs>
        <w:spacing w:before="0"/>
      </w:pPr>
      <w:r w:rsidRPr="00576D97">
        <w:t>Предметом договора является разработка и актуализация предложений по развитию электросетей Псковской области, что по мнению Исполнителя должно финансироваться за счет регионального бюджета, а реализация мероприятий, предусмотренных программой по развитию электросетей Псковской области может проводит</w:t>
      </w:r>
      <w:r w:rsidR="00913AAF" w:rsidRPr="00576D97">
        <w:t>ь</w:t>
      </w:r>
      <w:r w:rsidRPr="00576D97">
        <w:t>ся за счет средств инвестиционной программы филиала ПАО</w:t>
      </w:r>
      <w:r w:rsidR="00576D97">
        <w:t> «</w:t>
      </w:r>
      <w:r w:rsidRPr="00576D97">
        <w:t>МРСК Северо-Запада</w:t>
      </w:r>
      <w:r w:rsidR="00576D97">
        <w:t>»</w:t>
      </w:r>
      <w:r w:rsidRPr="00576D97">
        <w:t xml:space="preserve"> </w:t>
      </w:r>
      <w:r w:rsidR="00576D97">
        <w:t>«</w:t>
      </w:r>
      <w:r w:rsidRPr="00576D97">
        <w:t>Псковэнерго</w:t>
      </w:r>
      <w:r w:rsidR="00576D97">
        <w:t>»</w:t>
      </w:r>
      <w:r w:rsidRPr="00576D97">
        <w:t xml:space="preserve">. Исходя из изложенного, </w:t>
      </w:r>
      <w:r w:rsidR="00D83ECF" w:rsidRPr="00576D97">
        <w:t>Исполнител</w:t>
      </w:r>
      <w:r w:rsidR="008921EC" w:rsidRPr="00576D97">
        <w:t>ем расходы по данной статье приняты в размере</w:t>
      </w:r>
      <w:r w:rsidR="008921EC" w:rsidRPr="00A6728E">
        <w:t xml:space="preserve"> 0 рублей</w:t>
      </w:r>
      <w:r w:rsidRPr="00A6728E">
        <w:t xml:space="preserve">. </w:t>
      </w:r>
      <w:r w:rsidR="008921EC" w:rsidRPr="00A6728E">
        <w:t xml:space="preserve"> </w:t>
      </w:r>
      <w:r>
        <w:t xml:space="preserve"> </w:t>
      </w:r>
    </w:p>
    <w:p w14:paraId="081484D7" w14:textId="77777777" w:rsidR="00560CBF" w:rsidRPr="00BA0797" w:rsidRDefault="00560CBF" w:rsidP="00BA0797">
      <w:pPr>
        <w:pStyle w:val="afff8"/>
        <w:spacing w:after="0"/>
      </w:pPr>
      <w:r w:rsidRPr="00BA0797">
        <w:t>На основании изложенного</w:t>
      </w:r>
      <w:r w:rsidR="003C595D" w:rsidRPr="00BA0797">
        <w:t xml:space="preserve"> выше, величина расходов на </w:t>
      </w:r>
      <w:r w:rsidR="000559D9" w:rsidRPr="00BA0797">
        <w:t xml:space="preserve">работы и услуги производственного характера на </w:t>
      </w:r>
      <w:r w:rsidR="003C595D" w:rsidRPr="00BA0797">
        <w:t>2018</w:t>
      </w:r>
      <w:r w:rsidRPr="00BA0797">
        <w:t xml:space="preserve"> год</w:t>
      </w:r>
      <w:r w:rsidR="000559D9" w:rsidRPr="00BA0797">
        <w:t xml:space="preserve"> составят</w:t>
      </w:r>
      <w:r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943"/>
        <w:gridCol w:w="2957"/>
        <w:gridCol w:w="945"/>
        <w:gridCol w:w="945"/>
        <w:gridCol w:w="945"/>
        <w:gridCol w:w="945"/>
        <w:gridCol w:w="945"/>
        <w:gridCol w:w="945"/>
      </w:tblGrid>
      <w:tr w:rsidR="00E924CB" w:rsidRPr="0071250B" w14:paraId="3331277A" w14:textId="77777777">
        <w:trPr>
          <w:cantSplit/>
          <w:tblHeader/>
        </w:trPr>
        <w:tc>
          <w:tcPr>
            <w:tcW w:w="957"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638D671" w14:textId="77777777" w:rsidR="00E924CB" w:rsidRPr="0071250B" w:rsidRDefault="00E924CB"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b/>
                <w:bCs/>
                <w:color w:val="FFFFFF"/>
                <w:sz w:val="18"/>
                <w:szCs w:val="18"/>
                <w:lang w:eastAsia="ru-RU"/>
              </w:rPr>
              <w:t xml:space="preserve">№ </w:t>
            </w:r>
            <w:proofErr w:type="spellStart"/>
            <w:r w:rsidRPr="0071250B">
              <w:rPr>
                <w:rFonts w:ascii="Myriad Pro" w:eastAsia="Times New Roman" w:hAnsi="Myriad Pro"/>
                <w:b/>
                <w:bCs/>
                <w:color w:val="FFFFFF"/>
                <w:sz w:val="18"/>
                <w:szCs w:val="18"/>
                <w:lang w:eastAsia="ru-RU"/>
              </w:rPr>
              <w:t>пп</w:t>
            </w:r>
            <w:proofErr w:type="spellEnd"/>
          </w:p>
        </w:tc>
        <w:tc>
          <w:tcPr>
            <w:tcW w:w="30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D877895" w14:textId="77777777" w:rsidR="00E924CB" w:rsidRPr="0071250B" w:rsidRDefault="00E924CB"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b/>
                <w:bCs/>
                <w:color w:val="FFFFFF"/>
                <w:sz w:val="18"/>
                <w:szCs w:val="18"/>
                <w:lang w:eastAsia="ru-RU"/>
              </w:rPr>
              <w:t xml:space="preserve">Статьи расходов </w:t>
            </w:r>
          </w:p>
        </w:tc>
        <w:tc>
          <w:tcPr>
            <w:tcW w:w="2874"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129A333" w14:textId="77777777" w:rsidR="00E924CB" w:rsidRPr="0071250B" w:rsidRDefault="00E924CB"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b/>
                <w:bCs/>
                <w:color w:val="FFFFFF"/>
                <w:sz w:val="18"/>
                <w:szCs w:val="18"/>
                <w:lang w:eastAsia="ru-RU"/>
              </w:rPr>
              <w:t>2016 год</w:t>
            </w:r>
          </w:p>
        </w:tc>
        <w:tc>
          <w:tcPr>
            <w:tcW w:w="2874"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566C8C5" w14:textId="77777777" w:rsidR="00E924CB" w:rsidRPr="0071250B" w:rsidRDefault="00E924CB"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b/>
                <w:bCs/>
                <w:color w:val="FFFFFF"/>
                <w:sz w:val="18"/>
                <w:szCs w:val="18"/>
                <w:lang w:eastAsia="ru-RU"/>
              </w:rPr>
              <w:t>2018 год</w:t>
            </w:r>
          </w:p>
        </w:tc>
      </w:tr>
      <w:tr w:rsidR="00E924CB" w:rsidRPr="0071250B" w14:paraId="3F7B4E16" w14:textId="77777777">
        <w:trPr>
          <w:cantSplit/>
          <w:tblHeader/>
        </w:trPr>
        <w:tc>
          <w:tcPr>
            <w:tcW w:w="957"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7FC43B19" w14:textId="77777777" w:rsidR="00E924CB" w:rsidRPr="0071250B" w:rsidRDefault="00E924CB" w:rsidP="00BA0797">
            <w:pPr>
              <w:spacing w:after="0" w:line="240" w:lineRule="auto"/>
              <w:rPr>
                <w:rFonts w:ascii="Myriad Pro" w:eastAsia="Times New Roman" w:hAnsi="Myriad Pro"/>
                <w:b/>
                <w:bCs/>
                <w:sz w:val="18"/>
                <w:szCs w:val="18"/>
                <w:lang w:eastAsia="ru-RU"/>
              </w:rPr>
            </w:pPr>
          </w:p>
        </w:tc>
        <w:tc>
          <w:tcPr>
            <w:tcW w:w="300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261C2EBC" w14:textId="77777777" w:rsidR="00E924CB" w:rsidRPr="0071250B" w:rsidRDefault="00E924CB" w:rsidP="00BA0797">
            <w:pPr>
              <w:spacing w:after="0" w:line="240" w:lineRule="auto"/>
              <w:jc w:val="center"/>
              <w:rPr>
                <w:rFonts w:ascii="Myriad Pro" w:eastAsia="Times New Roman" w:hAnsi="Myriad Pro"/>
                <w:b/>
                <w:bCs/>
                <w:sz w:val="18"/>
                <w:szCs w:val="18"/>
                <w:lang w:eastAsia="ru-RU"/>
              </w:rPr>
            </w:pPr>
          </w:p>
        </w:tc>
        <w:tc>
          <w:tcPr>
            <w:tcW w:w="9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239B77E" w14:textId="77777777" w:rsidR="00E924CB" w:rsidRPr="0071250B" w:rsidRDefault="00E924CB" w:rsidP="00BA0797">
            <w:pPr>
              <w:spacing w:after="0" w:line="240" w:lineRule="auto"/>
              <w:jc w:val="center"/>
              <w:rPr>
                <w:rFonts w:ascii="Myriad Pro" w:eastAsia="Times New Roman" w:hAnsi="Myriad Pro" w:cs="Arial CYR"/>
                <w:b/>
                <w:bCs/>
                <w:color w:val="FFFFFF"/>
                <w:sz w:val="18"/>
                <w:szCs w:val="18"/>
                <w:lang w:eastAsia="ru-RU"/>
              </w:rPr>
            </w:pPr>
            <w:r w:rsidRPr="0071250B">
              <w:rPr>
                <w:rFonts w:ascii="Myriad Pro" w:eastAsia="Times New Roman" w:hAnsi="Myriad Pro" w:cs="Arial CYR"/>
                <w:b/>
                <w:bCs/>
                <w:color w:val="FFFFFF"/>
                <w:sz w:val="18"/>
                <w:szCs w:val="18"/>
                <w:lang w:eastAsia="ru-RU"/>
              </w:rPr>
              <w:t xml:space="preserve">по данным </w:t>
            </w:r>
            <w:proofErr w:type="spellStart"/>
            <w:r w:rsidRPr="0071250B">
              <w:rPr>
                <w:rFonts w:ascii="Myriad Pro" w:eastAsia="Times New Roman" w:hAnsi="Myriad Pro" w:cs="Arial CYR"/>
                <w:b/>
                <w:bCs/>
                <w:color w:val="FFFFFF"/>
                <w:sz w:val="18"/>
                <w:szCs w:val="18"/>
                <w:lang w:eastAsia="ru-RU"/>
              </w:rPr>
              <w:t>органи</w:t>
            </w:r>
            <w:proofErr w:type="spellEnd"/>
            <w:r w:rsidR="0071250B">
              <w:rPr>
                <w:rFonts w:ascii="Myriad Pro" w:eastAsia="Times New Roman" w:hAnsi="Myriad Pro" w:cs="Arial CYR"/>
                <w:b/>
                <w:bCs/>
                <w:color w:val="FFFFFF"/>
                <w:sz w:val="18"/>
                <w:szCs w:val="18"/>
                <w:lang w:eastAsia="ru-RU"/>
              </w:rPr>
              <w:br/>
            </w:r>
            <w:proofErr w:type="spellStart"/>
            <w:r w:rsidRPr="0071250B">
              <w:rPr>
                <w:rFonts w:ascii="Myriad Pro" w:eastAsia="Times New Roman" w:hAnsi="Myriad Pro" w:cs="Arial CYR"/>
                <w:b/>
                <w:bCs/>
                <w:color w:val="FFFFFF"/>
                <w:sz w:val="18"/>
                <w:szCs w:val="18"/>
                <w:lang w:eastAsia="ru-RU"/>
              </w:rPr>
              <w:t>зации</w:t>
            </w:r>
            <w:proofErr w:type="spellEnd"/>
          </w:p>
        </w:tc>
        <w:tc>
          <w:tcPr>
            <w:tcW w:w="9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B412468" w14:textId="77777777" w:rsidR="00E924CB" w:rsidRPr="0071250B" w:rsidRDefault="00E924CB" w:rsidP="00BA0797">
            <w:pPr>
              <w:spacing w:after="0" w:line="240" w:lineRule="auto"/>
              <w:jc w:val="center"/>
              <w:rPr>
                <w:rFonts w:ascii="Myriad Pro" w:eastAsia="Times New Roman" w:hAnsi="Myriad Pro" w:cs="Arial CYR"/>
                <w:b/>
                <w:bCs/>
                <w:color w:val="FFFFFF"/>
                <w:sz w:val="18"/>
                <w:szCs w:val="18"/>
                <w:lang w:eastAsia="ru-RU"/>
              </w:rPr>
            </w:pPr>
            <w:r w:rsidRPr="0071250B">
              <w:rPr>
                <w:rFonts w:ascii="Myriad Pro" w:eastAsia="Times New Roman" w:hAnsi="Myriad Pro" w:cs="Arial CYR"/>
                <w:b/>
                <w:bCs/>
                <w:color w:val="FFFFFF"/>
                <w:sz w:val="18"/>
                <w:szCs w:val="18"/>
                <w:lang w:eastAsia="ru-RU"/>
              </w:rPr>
              <w:t>по данным Госкомитета</w:t>
            </w:r>
          </w:p>
        </w:tc>
        <w:tc>
          <w:tcPr>
            <w:tcW w:w="9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1E7622" w14:textId="77777777" w:rsidR="00E924CB" w:rsidRPr="0071250B" w:rsidRDefault="00E924CB" w:rsidP="00BA0797">
            <w:pPr>
              <w:spacing w:after="0" w:line="240" w:lineRule="auto"/>
              <w:jc w:val="center"/>
              <w:rPr>
                <w:rFonts w:ascii="Myriad Pro" w:eastAsia="Times New Roman" w:hAnsi="Myriad Pro" w:cs="Arial CYR"/>
                <w:b/>
                <w:bCs/>
                <w:color w:val="FFFFFF"/>
                <w:sz w:val="18"/>
                <w:szCs w:val="18"/>
                <w:lang w:eastAsia="ru-RU"/>
              </w:rPr>
            </w:pPr>
            <w:r w:rsidRPr="0071250B">
              <w:rPr>
                <w:rFonts w:ascii="Myriad Pro" w:eastAsia="Times New Roman" w:hAnsi="Myriad Pro" w:cs="Arial CYR"/>
                <w:b/>
                <w:bCs/>
                <w:color w:val="FFFFFF"/>
                <w:sz w:val="18"/>
                <w:szCs w:val="18"/>
                <w:lang w:eastAsia="ru-RU"/>
              </w:rPr>
              <w:t>по расчету Исполни</w:t>
            </w:r>
            <w:r w:rsidR="00D86150" w:rsidRPr="0071250B">
              <w:rPr>
                <w:rFonts w:ascii="Myriad Pro" w:eastAsia="Times New Roman" w:hAnsi="Myriad Pro" w:cs="Arial CYR"/>
                <w:b/>
                <w:bCs/>
                <w:color w:val="FFFFFF"/>
                <w:sz w:val="18"/>
                <w:szCs w:val="18"/>
                <w:lang w:eastAsia="ru-RU"/>
              </w:rPr>
              <w:br/>
            </w:r>
            <w:r w:rsidRPr="0071250B">
              <w:rPr>
                <w:rFonts w:ascii="Myriad Pro" w:eastAsia="Times New Roman" w:hAnsi="Myriad Pro" w:cs="Arial CYR"/>
                <w:b/>
                <w:bCs/>
                <w:color w:val="FFFFFF"/>
                <w:sz w:val="18"/>
                <w:szCs w:val="18"/>
                <w:lang w:eastAsia="ru-RU"/>
              </w:rPr>
              <w:t>теля</w:t>
            </w:r>
          </w:p>
        </w:tc>
        <w:tc>
          <w:tcPr>
            <w:tcW w:w="9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4A6D3B7" w14:textId="77777777" w:rsidR="00E924CB" w:rsidRPr="0071250B" w:rsidRDefault="00CA298D"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cs="Arial CYR"/>
                <w:b/>
                <w:bCs/>
                <w:color w:val="FFFFFF"/>
                <w:sz w:val="18"/>
                <w:szCs w:val="18"/>
                <w:lang w:eastAsia="ru-RU"/>
              </w:rPr>
              <w:t>Предложение филиала</w:t>
            </w:r>
          </w:p>
        </w:tc>
        <w:tc>
          <w:tcPr>
            <w:tcW w:w="9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F14D366" w14:textId="77777777" w:rsidR="00E924CB" w:rsidRPr="0071250B" w:rsidRDefault="00E924CB" w:rsidP="00BA0797">
            <w:pPr>
              <w:spacing w:after="0" w:line="240" w:lineRule="auto"/>
              <w:jc w:val="center"/>
              <w:rPr>
                <w:rFonts w:ascii="Myriad Pro" w:eastAsia="Times New Roman" w:hAnsi="Myriad Pro" w:cs="Arial CYR"/>
                <w:b/>
                <w:bCs/>
                <w:color w:val="FFFFFF"/>
                <w:sz w:val="18"/>
                <w:szCs w:val="18"/>
                <w:lang w:eastAsia="ru-RU"/>
              </w:rPr>
            </w:pPr>
            <w:r w:rsidRPr="0071250B">
              <w:rPr>
                <w:rFonts w:ascii="Myriad Pro" w:eastAsia="Times New Roman" w:hAnsi="Myriad Pro" w:cs="Arial CYR"/>
                <w:b/>
                <w:bCs/>
                <w:color w:val="FFFFFF"/>
                <w:sz w:val="18"/>
                <w:szCs w:val="18"/>
                <w:lang w:eastAsia="ru-RU"/>
              </w:rPr>
              <w:t>Приказ Госкомитета от 01.06.2018 № 23-э</w:t>
            </w:r>
          </w:p>
        </w:tc>
        <w:tc>
          <w:tcPr>
            <w:tcW w:w="9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CFEA136" w14:textId="77777777" w:rsidR="00E924CB" w:rsidRPr="0071250B" w:rsidRDefault="00E924CB" w:rsidP="00BA0797">
            <w:pPr>
              <w:spacing w:after="0" w:line="240" w:lineRule="auto"/>
              <w:jc w:val="center"/>
              <w:rPr>
                <w:rFonts w:ascii="Myriad Pro" w:eastAsia="Times New Roman" w:hAnsi="Myriad Pro"/>
                <w:b/>
                <w:bCs/>
                <w:color w:val="FFFFFF"/>
                <w:sz w:val="18"/>
                <w:szCs w:val="18"/>
                <w:lang w:eastAsia="ru-RU"/>
              </w:rPr>
            </w:pPr>
            <w:r w:rsidRPr="0071250B">
              <w:rPr>
                <w:rFonts w:ascii="Myriad Pro" w:eastAsia="Times New Roman" w:hAnsi="Myriad Pro" w:cs="Arial CYR"/>
                <w:b/>
                <w:bCs/>
                <w:color w:val="FFFFFF"/>
                <w:sz w:val="18"/>
                <w:szCs w:val="18"/>
                <w:lang w:eastAsia="ru-RU"/>
              </w:rPr>
              <w:t>по расчету Исполни</w:t>
            </w:r>
            <w:r w:rsidR="00D86150" w:rsidRPr="0071250B">
              <w:rPr>
                <w:rFonts w:ascii="Myriad Pro" w:eastAsia="Times New Roman" w:hAnsi="Myriad Pro" w:cs="Arial CYR"/>
                <w:b/>
                <w:bCs/>
                <w:color w:val="FFFFFF"/>
                <w:sz w:val="18"/>
                <w:szCs w:val="18"/>
                <w:lang w:eastAsia="ru-RU"/>
              </w:rPr>
              <w:br/>
            </w:r>
            <w:r w:rsidRPr="0071250B">
              <w:rPr>
                <w:rFonts w:ascii="Myriad Pro" w:eastAsia="Times New Roman" w:hAnsi="Myriad Pro" w:cs="Arial CYR"/>
                <w:b/>
                <w:bCs/>
                <w:color w:val="FFFFFF"/>
                <w:sz w:val="18"/>
                <w:szCs w:val="18"/>
                <w:lang w:eastAsia="ru-RU"/>
              </w:rPr>
              <w:t>теля</w:t>
            </w:r>
          </w:p>
        </w:tc>
      </w:tr>
      <w:tr w:rsidR="00E924CB" w:rsidRPr="0071250B" w14:paraId="1637BEDD" w14:textId="77777777">
        <w:trPr>
          <w:cantSplit/>
        </w:trPr>
        <w:tc>
          <w:tcPr>
            <w:tcW w:w="957" w:type="dxa"/>
            <w:tcBorders>
              <w:top w:val="single" w:sz="4" w:space="0" w:color="FFFFFF"/>
            </w:tcBorders>
            <w:shd w:val="clear" w:color="auto" w:fill="D6E3BC"/>
            <w:vAlign w:val="center"/>
          </w:tcPr>
          <w:p w14:paraId="786F880B" w14:textId="77777777" w:rsidR="00225877" w:rsidRPr="0071250B" w:rsidRDefault="00225877"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1.1.2.</w:t>
            </w:r>
          </w:p>
        </w:tc>
        <w:tc>
          <w:tcPr>
            <w:tcW w:w="3009" w:type="dxa"/>
            <w:tcBorders>
              <w:top w:val="single" w:sz="4" w:space="0" w:color="FFFFFF"/>
            </w:tcBorders>
            <w:shd w:val="clear" w:color="auto" w:fill="D6E3BC"/>
            <w:vAlign w:val="center"/>
          </w:tcPr>
          <w:p w14:paraId="69C2F6F8" w14:textId="77777777" w:rsidR="00225877" w:rsidRPr="0071250B" w:rsidRDefault="00225877" w:rsidP="00BA0797">
            <w:pPr>
              <w:spacing w:after="0" w:line="240" w:lineRule="auto"/>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Работы и услуги производственного характера</w:t>
            </w:r>
          </w:p>
        </w:tc>
        <w:tc>
          <w:tcPr>
            <w:tcW w:w="958" w:type="dxa"/>
            <w:tcBorders>
              <w:top w:val="single" w:sz="4" w:space="0" w:color="FFFFFF"/>
            </w:tcBorders>
            <w:shd w:val="clear" w:color="auto" w:fill="D6E3BC"/>
            <w:noWrap/>
            <w:vAlign w:val="center"/>
          </w:tcPr>
          <w:p w14:paraId="7789745D" w14:textId="77777777" w:rsidR="00225877" w:rsidRPr="0071250B" w:rsidRDefault="00225877"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6 4</w:t>
            </w:r>
            <w:r w:rsidRPr="0071250B">
              <w:rPr>
                <w:rFonts w:ascii="Myriad Pro" w:eastAsia="Times New Roman" w:hAnsi="Myriad Pro"/>
                <w:b/>
                <w:bCs/>
                <w:sz w:val="18"/>
                <w:szCs w:val="18"/>
                <w:lang w:eastAsia="ru-RU"/>
              </w:rPr>
              <w:t>46</w:t>
            </w:r>
          </w:p>
        </w:tc>
        <w:tc>
          <w:tcPr>
            <w:tcW w:w="958" w:type="dxa"/>
            <w:tcBorders>
              <w:top w:val="single" w:sz="4" w:space="0" w:color="FFFFFF"/>
            </w:tcBorders>
            <w:shd w:val="clear" w:color="auto" w:fill="D6E3BC"/>
            <w:noWrap/>
            <w:vAlign w:val="center"/>
          </w:tcPr>
          <w:p w14:paraId="6F41FFAE" w14:textId="77777777" w:rsidR="00225877" w:rsidRPr="0071250B" w:rsidRDefault="00225877"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0 1</w:t>
            </w:r>
            <w:r w:rsidRPr="0071250B">
              <w:rPr>
                <w:rFonts w:ascii="Myriad Pro" w:eastAsia="Times New Roman" w:hAnsi="Myriad Pro"/>
                <w:b/>
                <w:bCs/>
                <w:sz w:val="18"/>
                <w:szCs w:val="18"/>
                <w:lang w:eastAsia="ru-RU"/>
              </w:rPr>
              <w:t>70</w:t>
            </w:r>
          </w:p>
        </w:tc>
        <w:tc>
          <w:tcPr>
            <w:tcW w:w="958" w:type="dxa"/>
            <w:tcBorders>
              <w:top w:val="single" w:sz="4" w:space="0" w:color="FFFFFF"/>
            </w:tcBorders>
            <w:shd w:val="clear" w:color="auto" w:fill="D6E3BC"/>
            <w:noWrap/>
            <w:vAlign w:val="center"/>
          </w:tcPr>
          <w:p w14:paraId="51FAA5A1" w14:textId="77777777" w:rsidR="00225877" w:rsidRPr="0071250B" w:rsidRDefault="008669FE"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20</w:t>
            </w:r>
            <w:r w:rsidR="00834137" w:rsidRPr="0071250B">
              <w:rPr>
                <w:rFonts w:ascii="Myriad Pro" w:eastAsia="Times New Roman" w:hAnsi="Myriad Pro"/>
                <w:b/>
                <w:bCs/>
                <w:sz w:val="18"/>
                <w:szCs w:val="18"/>
                <w:lang w:eastAsia="ru-RU"/>
              </w:rPr>
              <w:t>5 0</w:t>
            </w:r>
            <w:r w:rsidRPr="0071250B">
              <w:rPr>
                <w:rFonts w:ascii="Myriad Pro" w:eastAsia="Times New Roman" w:hAnsi="Myriad Pro"/>
                <w:b/>
                <w:bCs/>
                <w:sz w:val="18"/>
                <w:szCs w:val="18"/>
                <w:lang w:eastAsia="ru-RU"/>
              </w:rPr>
              <w:t>84</w:t>
            </w:r>
          </w:p>
        </w:tc>
        <w:tc>
          <w:tcPr>
            <w:tcW w:w="958" w:type="dxa"/>
            <w:tcBorders>
              <w:top w:val="single" w:sz="4" w:space="0" w:color="FFFFFF"/>
            </w:tcBorders>
            <w:shd w:val="clear" w:color="auto" w:fill="D6E3BC"/>
            <w:noWrap/>
            <w:vAlign w:val="center"/>
          </w:tcPr>
          <w:p w14:paraId="17B0EF3A" w14:textId="77777777" w:rsidR="00225877" w:rsidRPr="0071250B" w:rsidRDefault="00225877"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22</w:t>
            </w:r>
            <w:r w:rsidR="00834137" w:rsidRPr="0071250B">
              <w:rPr>
                <w:rFonts w:ascii="Myriad Pro" w:eastAsia="Times New Roman" w:hAnsi="Myriad Pro"/>
                <w:b/>
                <w:bCs/>
                <w:sz w:val="18"/>
                <w:szCs w:val="18"/>
                <w:lang w:eastAsia="ru-RU"/>
              </w:rPr>
              <w:t>4 8</w:t>
            </w:r>
            <w:r w:rsidRPr="0071250B">
              <w:rPr>
                <w:rFonts w:ascii="Myriad Pro" w:eastAsia="Times New Roman" w:hAnsi="Myriad Pro"/>
                <w:b/>
                <w:bCs/>
                <w:sz w:val="18"/>
                <w:szCs w:val="18"/>
                <w:lang w:eastAsia="ru-RU"/>
              </w:rPr>
              <w:t>92</w:t>
            </w:r>
          </w:p>
        </w:tc>
        <w:tc>
          <w:tcPr>
            <w:tcW w:w="958" w:type="dxa"/>
            <w:tcBorders>
              <w:top w:val="single" w:sz="4" w:space="0" w:color="FFFFFF"/>
            </w:tcBorders>
            <w:shd w:val="clear" w:color="auto" w:fill="D6E3BC"/>
            <w:noWrap/>
            <w:vAlign w:val="center"/>
          </w:tcPr>
          <w:p w14:paraId="79D64076" w14:textId="77777777" w:rsidR="00225877" w:rsidRPr="0071250B" w:rsidRDefault="00225877"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21</w:t>
            </w:r>
            <w:r w:rsidR="00834137" w:rsidRPr="0071250B">
              <w:rPr>
                <w:rFonts w:ascii="Myriad Pro" w:eastAsia="Times New Roman" w:hAnsi="Myriad Pro"/>
                <w:b/>
                <w:bCs/>
                <w:sz w:val="18"/>
                <w:szCs w:val="18"/>
                <w:lang w:eastAsia="ru-RU"/>
              </w:rPr>
              <w:t>4 7</w:t>
            </w:r>
            <w:r w:rsidRPr="0071250B">
              <w:rPr>
                <w:rFonts w:ascii="Myriad Pro" w:eastAsia="Times New Roman" w:hAnsi="Myriad Pro"/>
                <w:b/>
                <w:bCs/>
                <w:sz w:val="18"/>
                <w:szCs w:val="18"/>
                <w:lang w:eastAsia="ru-RU"/>
              </w:rPr>
              <w:t>14</w:t>
            </w:r>
          </w:p>
        </w:tc>
        <w:tc>
          <w:tcPr>
            <w:tcW w:w="958" w:type="dxa"/>
            <w:tcBorders>
              <w:top w:val="single" w:sz="4" w:space="0" w:color="FFFFFF"/>
            </w:tcBorders>
            <w:shd w:val="clear" w:color="auto" w:fill="D6E3BC"/>
            <w:noWrap/>
            <w:vAlign w:val="center"/>
          </w:tcPr>
          <w:p w14:paraId="2B73D825" w14:textId="77777777" w:rsidR="00225877" w:rsidRPr="0071250B" w:rsidRDefault="008669FE" w:rsidP="00BA0797">
            <w:pPr>
              <w:spacing w:after="0" w:line="240" w:lineRule="auto"/>
              <w:jc w:val="center"/>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21</w:t>
            </w:r>
            <w:r w:rsidR="00834137" w:rsidRPr="0071250B">
              <w:rPr>
                <w:rFonts w:ascii="Myriad Pro" w:eastAsia="Times New Roman" w:hAnsi="Myriad Pro"/>
                <w:b/>
                <w:bCs/>
                <w:sz w:val="18"/>
                <w:szCs w:val="18"/>
                <w:lang w:eastAsia="ru-RU"/>
              </w:rPr>
              <w:t>8 8</w:t>
            </w:r>
            <w:r w:rsidRPr="0071250B">
              <w:rPr>
                <w:rFonts w:ascii="Myriad Pro" w:eastAsia="Times New Roman" w:hAnsi="Myriad Pro"/>
                <w:b/>
                <w:bCs/>
                <w:sz w:val="18"/>
                <w:szCs w:val="18"/>
                <w:lang w:eastAsia="ru-RU"/>
              </w:rPr>
              <w:t>49</w:t>
            </w:r>
          </w:p>
        </w:tc>
      </w:tr>
      <w:tr w:rsidR="00E924CB" w:rsidRPr="0071250B" w14:paraId="5CA046B5" w14:textId="77777777">
        <w:trPr>
          <w:cantSplit/>
        </w:trPr>
        <w:tc>
          <w:tcPr>
            <w:tcW w:w="957" w:type="dxa"/>
            <w:shd w:val="clear" w:color="auto" w:fill="auto"/>
            <w:vAlign w:val="center"/>
          </w:tcPr>
          <w:p w14:paraId="73A1D955"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1.1.2.1.</w:t>
            </w:r>
          </w:p>
        </w:tc>
        <w:tc>
          <w:tcPr>
            <w:tcW w:w="3009" w:type="dxa"/>
            <w:shd w:val="clear" w:color="auto" w:fill="auto"/>
            <w:vAlign w:val="center"/>
          </w:tcPr>
          <w:p w14:paraId="231B82CC" w14:textId="77777777" w:rsidR="00225877" w:rsidRPr="0071250B" w:rsidRDefault="00225877" w:rsidP="00BA0797">
            <w:pPr>
              <w:spacing w:after="0" w:line="240" w:lineRule="auto"/>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Услуги подрядчиков по обслуживанию</w:t>
            </w:r>
          </w:p>
        </w:tc>
        <w:tc>
          <w:tcPr>
            <w:tcW w:w="958" w:type="dxa"/>
            <w:shd w:val="clear" w:color="auto" w:fill="auto"/>
            <w:noWrap/>
            <w:vAlign w:val="center"/>
          </w:tcPr>
          <w:p w14:paraId="71759BC1"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3 3</w:t>
            </w:r>
            <w:r w:rsidR="00225877" w:rsidRPr="0071250B">
              <w:rPr>
                <w:rFonts w:ascii="Myriad Pro" w:eastAsia="Times New Roman" w:hAnsi="Myriad Pro"/>
                <w:b/>
                <w:sz w:val="18"/>
                <w:szCs w:val="18"/>
                <w:lang w:eastAsia="ru-RU"/>
              </w:rPr>
              <w:t>48</w:t>
            </w:r>
          </w:p>
        </w:tc>
        <w:tc>
          <w:tcPr>
            <w:tcW w:w="958" w:type="dxa"/>
            <w:shd w:val="clear" w:color="auto" w:fill="auto"/>
            <w:noWrap/>
            <w:vAlign w:val="center"/>
          </w:tcPr>
          <w:p w14:paraId="47E53E8A"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2 2</w:t>
            </w:r>
            <w:r w:rsidR="00225877" w:rsidRPr="0071250B">
              <w:rPr>
                <w:rFonts w:ascii="Myriad Pro" w:eastAsia="Times New Roman" w:hAnsi="Myriad Pro"/>
                <w:b/>
                <w:sz w:val="18"/>
                <w:szCs w:val="18"/>
                <w:lang w:eastAsia="ru-RU"/>
              </w:rPr>
              <w:t>85</w:t>
            </w:r>
          </w:p>
        </w:tc>
        <w:tc>
          <w:tcPr>
            <w:tcW w:w="958" w:type="dxa"/>
            <w:shd w:val="clear" w:color="auto" w:fill="auto"/>
            <w:noWrap/>
            <w:vAlign w:val="center"/>
          </w:tcPr>
          <w:p w14:paraId="409CFEB0"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2 2</w:t>
            </w:r>
            <w:r w:rsidR="00225877" w:rsidRPr="0071250B">
              <w:rPr>
                <w:rFonts w:ascii="Myriad Pro" w:eastAsia="Times New Roman" w:hAnsi="Myriad Pro"/>
                <w:b/>
                <w:sz w:val="18"/>
                <w:szCs w:val="18"/>
                <w:lang w:eastAsia="ru-RU"/>
              </w:rPr>
              <w:t>85</w:t>
            </w:r>
          </w:p>
        </w:tc>
        <w:tc>
          <w:tcPr>
            <w:tcW w:w="958" w:type="dxa"/>
            <w:shd w:val="clear" w:color="auto" w:fill="auto"/>
            <w:noWrap/>
            <w:vAlign w:val="center"/>
          </w:tcPr>
          <w:p w14:paraId="61E37582" w14:textId="77777777" w:rsidR="00225877" w:rsidRPr="0071250B" w:rsidRDefault="0083413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4 3</w:t>
            </w:r>
            <w:r w:rsidR="00225877" w:rsidRPr="0071250B">
              <w:rPr>
                <w:rFonts w:ascii="Myriad Pro" w:eastAsia="Times New Roman" w:hAnsi="Myriad Pro"/>
                <w:b/>
                <w:sz w:val="18"/>
                <w:szCs w:val="18"/>
                <w:lang w:eastAsia="ru-RU"/>
              </w:rPr>
              <w:t>24</w:t>
            </w:r>
          </w:p>
        </w:tc>
        <w:tc>
          <w:tcPr>
            <w:tcW w:w="958" w:type="dxa"/>
            <w:shd w:val="clear" w:color="auto" w:fill="auto"/>
            <w:noWrap/>
            <w:vAlign w:val="center"/>
          </w:tcPr>
          <w:p w14:paraId="6E1FF8AE"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2 4</w:t>
            </w:r>
            <w:r w:rsidR="00225877" w:rsidRPr="0071250B">
              <w:rPr>
                <w:rFonts w:ascii="Myriad Pro" w:eastAsia="Times New Roman" w:hAnsi="Myriad Pro"/>
                <w:b/>
                <w:sz w:val="18"/>
                <w:szCs w:val="18"/>
                <w:lang w:eastAsia="ru-RU"/>
              </w:rPr>
              <w:t>62</w:t>
            </w:r>
          </w:p>
        </w:tc>
        <w:tc>
          <w:tcPr>
            <w:tcW w:w="958" w:type="dxa"/>
            <w:shd w:val="clear" w:color="auto" w:fill="auto"/>
            <w:noWrap/>
            <w:vAlign w:val="center"/>
          </w:tcPr>
          <w:p w14:paraId="5B942019"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2 4</w:t>
            </w:r>
            <w:r w:rsidR="00225877" w:rsidRPr="0071250B">
              <w:rPr>
                <w:rFonts w:ascii="Myriad Pro" w:eastAsia="Times New Roman" w:hAnsi="Myriad Pro"/>
                <w:b/>
                <w:sz w:val="18"/>
                <w:szCs w:val="18"/>
                <w:lang w:eastAsia="ru-RU"/>
              </w:rPr>
              <w:t>62</w:t>
            </w:r>
          </w:p>
        </w:tc>
      </w:tr>
      <w:tr w:rsidR="00E924CB" w:rsidRPr="0071250B" w14:paraId="6D8E8125" w14:textId="77777777">
        <w:trPr>
          <w:cantSplit/>
        </w:trPr>
        <w:tc>
          <w:tcPr>
            <w:tcW w:w="957" w:type="dxa"/>
            <w:shd w:val="clear" w:color="auto" w:fill="auto"/>
            <w:vAlign w:val="center"/>
          </w:tcPr>
          <w:p w14:paraId="0BC56F9D"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1.1.2.2.</w:t>
            </w:r>
          </w:p>
        </w:tc>
        <w:tc>
          <w:tcPr>
            <w:tcW w:w="3009" w:type="dxa"/>
            <w:shd w:val="clear" w:color="auto" w:fill="auto"/>
            <w:vAlign w:val="center"/>
          </w:tcPr>
          <w:p w14:paraId="3057960E" w14:textId="77777777" w:rsidR="00225877" w:rsidRPr="0071250B" w:rsidRDefault="00225877" w:rsidP="00BA0797">
            <w:pPr>
              <w:spacing w:after="0" w:line="240" w:lineRule="auto"/>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Услуги подрядчиков по ремонту</w:t>
            </w:r>
          </w:p>
        </w:tc>
        <w:tc>
          <w:tcPr>
            <w:tcW w:w="958" w:type="dxa"/>
            <w:shd w:val="clear" w:color="auto" w:fill="auto"/>
            <w:noWrap/>
            <w:vAlign w:val="center"/>
          </w:tcPr>
          <w:p w14:paraId="2B245D85"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5</w:t>
            </w:r>
            <w:r w:rsidR="009C7B3E" w:rsidRPr="0071250B">
              <w:rPr>
                <w:rFonts w:ascii="Myriad Pro" w:eastAsia="Times New Roman" w:hAnsi="Myriad Pro"/>
                <w:b/>
                <w:sz w:val="18"/>
                <w:szCs w:val="18"/>
                <w:lang w:eastAsia="ru-RU"/>
              </w:rPr>
              <w:t>2 1</w:t>
            </w:r>
            <w:r w:rsidRPr="0071250B">
              <w:rPr>
                <w:rFonts w:ascii="Myriad Pro" w:eastAsia="Times New Roman" w:hAnsi="Myriad Pro"/>
                <w:b/>
                <w:sz w:val="18"/>
                <w:szCs w:val="18"/>
                <w:lang w:eastAsia="ru-RU"/>
              </w:rPr>
              <w:t>94</w:t>
            </w:r>
          </w:p>
        </w:tc>
        <w:tc>
          <w:tcPr>
            <w:tcW w:w="958" w:type="dxa"/>
            <w:shd w:val="clear" w:color="auto" w:fill="auto"/>
            <w:noWrap/>
            <w:vAlign w:val="center"/>
          </w:tcPr>
          <w:p w14:paraId="2D248744"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5</w:t>
            </w:r>
            <w:r w:rsidR="00834137" w:rsidRPr="0071250B">
              <w:rPr>
                <w:rFonts w:ascii="Myriad Pro" w:eastAsia="Times New Roman" w:hAnsi="Myriad Pro"/>
                <w:b/>
                <w:sz w:val="18"/>
                <w:szCs w:val="18"/>
                <w:lang w:eastAsia="ru-RU"/>
              </w:rPr>
              <w:t>0 7</w:t>
            </w:r>
            <w:r w:rsidRPr="0071250B">
              <w:rPr>
                <w:rFonts w:ascii="Myriad Pro" w:eastAsia="Times New Roman" w:hAnsi="Myriad Pro"/>
                <w:b/>
                <w:sz w:val="18"/>
                <w:szCs w:val="18"/>
                <w:lang w:eastAsia="ru-RU"/>
              </w:rPr>
              <w:t>88</w:t>
            </w:r>
          </w:p>
        </w:tc>
        <w:tc>
          <w:tcPr>
            <w:tcW w:w="958" w:type="dxa"/>
            <w:shd w:val="clear" w:color="auto" w:fill="auto"/>
            <w:noWrap/>
            <w:vAlign w:val="center"/>
          </w:tcPr>
          <w:p w14:paraId="6D660E46"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5</w:t>
            </w:r>
            <w:r w:rsidR="00834137" w:rsidRPr="0071250B">
              <w:rPr>
                <w:rFonts w:ascii="Myriad Pro" w:eastAsia="Times New Roman" w:hAnsi="Myriad Pro"/>
                <w:b/>
                <w:sz w:val="18"/>
                <w:szCs w:val="18"/>
                <w:lang w:eastAsia="ru-RU"/>
              </w:rPr>
              <w:t>2 0</w:t>
            </w:r>
            <w:r w:rsidRPr="0071250B">
              <w:rPr>
                <w:rFonts w:ascii="Myriad Pro" w:eastAsia="Times New Roman" w:hAnsi="Myriad Pro"/>
                <w:b/>
                <w:sz w:val="18"/>
                <w:szCs w:val="18"/>
                <w:lang w:eastAsia="ru-RU"/>
              </w:rPr>
              <w:t>72</w:t>
            </w:r>
          </w:p>
        </w:tc>
        <w:tc>
          <w:tcPr>
            <w:tcW w:w="958" w:type="dxa"/>
            <w:shd w:val="clear" w:color="auto" w:fill="auto"/>
            <w:noWrap/>
            <w:vAlign w:val="center"/>
          </w:tcPr>
          <w:p w14:paraId="7F3E73B6"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5</w:t>
            </w:r>
            <w:r w:rsidR="009C7B3E" w:rsidRPr="0071250B">
              <w:rPr>
                <w:rFonts w:ascii="Myriad Pro" w:eastAsia="Times New Roman" w:hAnsi="Myriad Pro"/>
                <w:b/>
                <w:sz w:val="18"/>
                <w:szCs w:val="18"/>
                <w:lang w:eastAsia="ru-RU"/>
              </w:rPr>
              <w:t>3 9</w:t>
            </w:r>
            <w:r w:rsidRPr="0071250B">
              <w:rPr>
                <w:rFonts w:ascii="Myriad Pro" w:eastAsia="Times New Roman" w:hAnsi="Myriad Pro"/>
                <w:b/>
                <w:sz w:val="18"/>
                <w:szCs w:val="18"/>
                <w:lang w:eastAsia="ru-RU"/>
              </w:rPr>
              <w:t>87</w:t>
            </w:r>
          </w:p>
        </w:tc>
        <w:tc>
          <w:tcPr>
            <w:tcW w:w="958" w:type="dxa"/>
            <w:shd w:val="clear" w:color="auto" w:fill="auto"/>
            <w:noWrap/>
            <w:vAlign w:val="center"/>
          </w:tcPr>
          <w:p w14:paraId="19E9F6B2"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5</w:t>
            </w:r>
            <w:r w:rsidR="009C7B3E" w:rsidRPr="0071250B">
              <w:rPr>
                <w:rFonts w:ascii="Myriad Pro" w:eastAsia="Times New Roman" w:hAnsi="Myriad Pro"/>
                <w:b/>
                <w:sz w:val="18"/>
                <w:szCs w:val="18"/>
                <w:lang w:eastAsia="ru-RU"/>
              </w:rPr>
              <w:t>3 9</w:t>
            </w:r>
            <w:r w:rsidRPr="0071250B">
              <w:rPr>
                <w:rFonts w:ascii="Myriad Pro" w:eastAsia="Times New Roman" w:hAnsi="Myriad Pro"/>
                <w:b/>
                <w:sz w:val="18"/>
                <w:szCs w:val="18"/>
                <w:lang w:eastAsia="ru-RU"/>
              </w:rPr>
              <w:t>87</w:t>
            </w:r>
          </w:p>
        </w:tc>
        <w:tc>
          <w:tcPr>
            <w:tcW w:w="958" w:type="dxa"/>
            <w:shd w:val="clear" w:color="auto" w:fill="auto"/>
            <w:noWrap/>
            <w:vAlign w:val="center"/>
          </w:tcPr>
          <w:p w14:paraId="3FA9BB98"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5</w:t>
            </w:r>
            <w:r w:rsidR="009C7B3E" w:rsidRPr="0071250B">
              <w:rPr>
                <w:rFonts w:ascii="Myriad Pro" w:eastAsia="Times New Roman" w:hAnsi="Myriad Pro"/>
                <w:b/>
                <w:sz w:val="18"/>
                <w:szCs w:val="18"/>
                <w:lang w:eastAsia="ru-RU"/>
              </w:rPr>
              <w:t>3 9</w:t>
            </w:r>
            <w:r w:rsidRPr="0071250B">
              <w:rPr>
                <w:rFonts w:ascii="Myriad Pro" w:eastAsia="Times New Roman" w:hAnsi="Myriad Pro"/>
                <w:b/>
                <w:sz w:val="18"/>
                <w:szCs w:val="18"/>
                <w:lang w:eastAsia="ru-RU"/>
              </w:rPr>
              <w:t>87</w:t>
            </w:r>
          </w:p>
        </w:tc>
      </w:tr>
      <w:tr w:rsidR="00E924CB" w:rsidRPr="0071250B" w14:paraId="3EA2B835" w14:textId="77777777">
        <w:trPr>
          <w:cantSplit/>
        </w:trPr>
        <w:tc>
          <w:tcPr>
            <w:tcW w:w="957" w:type="dxa"/>
            <w:shd w:val="clear" w:color="auto" w:fill="auto"/>
            <w:vAlign w:val="center"/>
          </w:tcPr>
          <w:p w14:paraId="0EFD5ADC"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1.1.2.3.</w:t>
            </w:r>
          </w:p>
        </w:tc>
        <w:tc>
          <w:tcPr>
            <w:tcW w:w="3009" w:type="dxa"/>
            <w:shd w:val="clear" w:color="auto" w:fill="auto"/>
            <w:vAlign w:val="center"/>
          </w:tcPr>
          <w:p w14:paraId="28936B7C" w14:textId="77777777" w:rsidR="00225877" w:rsidRPr="0071250B" w:rsidRDefault="00225877" w:rsidP="00BA0797">
            <w:pPr>
              <w:spacing w:after="0" w:line="240" w:lineRule="auto"/>
              <w:rPr>
                <w:rFonts w:ascii="Myriad Pro" w:eastAsia="Times New Roman" w:hAnsi="Myriad Pro"/>
                <w:b/>
                <w:bCs/>
                <w:sz w:val="18"/>
                <w:szCs w:val="18"/>
                <w:lang w:eastAsia="ru-RU"/>
              </w:rPr>
            </w:pPr>
            <w:r w:rsidRPr="0071250B">
              <w:rPr>
                <w:rFonts w:ascii="Myriad Pro" w:eastAsia="Times New Roman" w:hAnsi="Myriad Pro"/>
                <w:b/>
                <w:bCs/>
                <w:sz w:val="18"/>
                <w:szCs w:val="18"/>
                <w:lang w:eastAsia="ru-RU"/>
              </w:rPr>
              <w:t>Транспортные услуги</w:t>
            </w:r>
          </w:p>
        </w:tc>
        <w:tc>
          <w:tcPr>
            <w:tcW w:w="958" w:type="dxa"/>
            <w:shd w:val="clear" w:color="auto" w:fill="auto"/>
            <w:noWrap/>
            <w:vAlign w:val="center"/>
          </w:tcPr>
          <w:p w14:paraId="3A8F4B6A"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372</w:t>
            </w:r>
          </w:p>
        </w:tc>
        <w:tc>
          <w:tcPr>
            <w:tcW w:w="958" w:type="dxa"/>
            <w:shd w:val="clear" w:color="auto" w:fill="auto"/>
            <w:noWrap/>
            <w:vAlign w:val="center"/>
          </w:tcPr>
          <w:p w14:paraId="264CF368"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256</w:t>
            </w:r>
          </w:p>
        </w:tc>
        <w:tc>
          <w:tcPr>
            <w:tcW w:w="958" w:type="dxa"/>
            <w:shd w:val="clear" w:color="auto" w:fill="auto"/>
            <w:noWrap/>
            <w:vAlign w:val="center"/>
          </w:tcPr>
          <w:p w14:paraId="7122A4B6"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256</w:t>
            </w:r>
          </w:p>
        </w:tc>
        <w:tc>
          <w:tcPr>
            <w:tcW w:w="958" w:type="dxa"/>
            <w:shd w:val="clear" w:color="auto" w:fill="auto"/>
            <w:noWrap/>
            <w:vAlign w:val="center"/>
          </w:tcPr>
          <w:p w14:paraId="5915C257"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405</w:t>
            </w:r>
          </w:p>
        </w:tc>
        <w:tc>
          <w:tcPr>
            <w:tcW w:w="958" w:type="dxa"/>
            <w:shd w:val="clear" w:color="auto" w:fill="auto"/>
            <w:noWrap/>
            <w:vAlign w:val="center"/>
          </w:tcPr>
          <w:p w14:paraId="32CD76EC"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256</w:t>
            </w:r>
          </w:p>
        </w:tc>
        <w:tc>
          <w:tcPr>
            <w:tcW w:w="958" w:type="dxa"/>
            <w:shd w:val="clear" w:color="auto" w:fill="auto"/>
            <w:noWrap/>
            <w:vAlign w:val="center"/>
          </w:tcPr>
          <w:p w14:paraId="0F58041E"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276</w:t>
            </w:r>
          </w:p>
        </w:tc>
      </w:tr>
      <w:tr w:rsidR="00E924CB" w:rsidRPr="0071250B" w14:paraId="7ACAAAB2" w14:textId="77777777">
        <w:trPr>
          <w:cantSplit/>
        </w:trPr>
        <w:tc>
          <w:tcPr>
            <w:tcW w:w="957" w:type="dxa"/>
            <w:shd w:val="clear" w:color="auto" w:fill="auto"/>
            <w:vAlign w:val="center"/>
          </w:tcPr>
          <w:p w14:paraId="0381A3C5"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1.1.2.4.</w:t>
            </w:r>
          </w:p>
        </w:tc>
        <w:tc>
          <w:tcPr>
            <w:tcW w:w="3009" w:type="dxa"/>
            <w:shd w:val="clear" w:color="auto" w:fill="auto"/>
            <w:vAlign w:val="center"/>
          </w:tcPr>
          <w:p w14:paraId="1F74803B" w14:textId="77777777" w:rsidR="00225877" w:rsidRPr="0071250B" w:rsidRDefault="00225877" w:rsidP="00BA0797">
            <w:pPr>
              <w:spacing w:after="0" w:line="240" w:lineRule="auto"/>
              <w:rPr>
                <w:rFonts w:ascii="Myriad Pro" w:eastAsia="Times New Roman" w:hAnsi="Myriad Pro"/>
                <w:b/>
                <w:sz w:val="18"/>
                <w:szCs w:val="18"/>
                <w:lang w:eastAsia="ru-RU"/>
              </w:rPr>
            </w:pPr>
            <w:r w:rsidRPr="0071250B">
              <w:rPr>
                <w:rFonts w:ascii="Myriad Pro" w:eastAsia="Times New Roman" w:hAnsi="Myriad Pro"/>
                <w:b/>
                <w:sz w:val="18"/>
                <w:szCs w:val="18"/>
                <w:lang w:eastAsia="ru-RU"/>
              </w:rPr>
              <w:t>Услуги по испытанию и поверке приборов</w:t>
            </w:r>
          </w:p>
        </w:tc>
        <w:tc>
          <w:tcPr>
            <w:tcW w:w="958" w:type="dxa"/>
            <w:shd w:val="clear" w:color="auto" w:fill="auto"/>
            <w:noWrap/>
            <w:vAlign w:val="center"/>
          </w:tcPr>
          <w:p w14:paraId="53680BBC"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2 6</w:t>
            </w:r>
            <w:r w:rsidR="00225877" w:rsidRPr="0071250B">
              <w:rPr>
                <w:rFonts w:ascii="Myriad Pro" w:eastAsia="Times New Roman" w:hAnsi="Myriad Pro"/>
                <w:b/>
                <w:sz w:val="18"/>
                <w:szCs w:val="18"/>
                <w:lang w:eastAsia="ru-RU"/>
              </w:rPr>
              <w:t>93</w:t>
            </w:r>
          </w:p>
        </w:tc>
        <w:tc>
          <w:tcPr>
            <w:tcW w:w="958" w:type="dxa"/>
            <w:shd w:val="clear" w:color="auto" w:fill="auto"/>
            <w:noWrap/>
            <w:vAlign w:val="center"/>
          </w:tcPr>
          <w:p w14:paraId="5996FCE4"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2 6</w:t>
            </w:r>
            <w:r w:rsidR="00225877" w:rsidRPr="0071250B">
              <w:rPr>
                <w:rFonts w:ascii="Myriad Pro" w:eastAsia="Times New Roman" w:hAnsi="Myriad Pro"/>
                <w:b/>
                <w:sz w:val="18"/>
                <w:szCs w:val="18"/>
                <w:lang w:eastAsia="ru-RU"/>
              </w:rPr>
              <w:t>27</w:t>
            </w:r>
          </w:p>
        </w:tc>
        <w:tc>
          <w:tcPr>
            <w:tcW w:w="958" w:type="dxa"/>
            <w:shd w:val="clear" w:color="auto" w:fill="auto"/>
            <w:noWrap/>
            <w:vAlign w:val="center"/>
          </w:tcPr>
          <w:p w14:paraId="1070AF9E"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2 6</w:t>
            </w:r>
            <w:r w:rsidR="00225877" w:rsidRPr="0071250B">
              <w:rPr>
                <w:rFonts w:ascii="Myriad Pro" w:eastAsia="Times New Roman" w:hAnsi="Myriad Pro"/>
                <w:b/>
                <w:sz w:val="18"/>
                <w:szCs w:val="18"/>
                <w:lang w:eastAsia="ru-RU"/>
              </w:rPr>
              <w:t>84</w:t>
            </w:r>
          </w:p>
        </w:tc>
        <w:tc>
          <w:tcPr>
            <w:tcW w:w="958" w:type="dxa"/>
            <w:shd w:val="clear" w:color="auto" w:fill="auto"/>
            <w:noWrap/>
            <w:vAlign w:val="center"/>
          </w:tcPr>
          <w:p w14:paraId="4E0DEC61"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3 8</w:t>
            </w:r>
            <w:r w:rsidR="00225877" w:rsidRPr="0071250B">
              <w:rPr>
                <w:rFonts w:ascii="Myriad Pro" w:eastAsia="Times New Roman" w:hAnsi="Myriad Pro"/>
                <w:b/>
                <w:sz w:val="18"/>
                <w:szCs w:val="18"/>
                <w:lang w:eastAsia="ru-RU"/>
              </w:rPr>
              <w:t>55</w:t>
            </w:r>
          </w:p>
        </w:tc>
        <w:tc>
          <w:tcPr>
            <w:tcW w:w="958" w:type="dxa"/>
            <w:shd w:val="clear" w:color="auto" w:fill="auto"/>
            <w:noWrap/>
            <w:vAlign w:val="center"/>
          </w:tcPr>
          <w:p w14:paraId="073236FC"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2 6</w:t>
            </w:r>
            <w:r w:rsidR="00225877" w:rsidRPr="0071250B">
              <w:rPr>
                <w:rFonts w:ascii="Myriad Pro" w:eastAsia="Times New Roman" w:hAnsi="Myriad Pro"/>
                <w:b/>
                <w:sz w:val="18"/>
                <w:szCs w:val="18"/>
                <w:lang w:eastAsia="ru-RU"/>
              </w:rPr>
              <w:t>27</w:t>
            </w:r>
          </w:p>
        </w:tc>
        <w:tc>
          <w:tcPr>
            <w:tcW w:w="958" w:type="dxa"/>
            <w:shd w:val="clear" w:color="auto" w:fill="auto"/>
            <w:noWrap/>
            <w:vAlign w:val="center"/>
          </w:tcPr>
          <w:p w14:paraId="2C740AAF" w14:textId="77777777" w:rsidR="00225877"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2 8</w:t>
            </w:r>
            <w:r w:rsidR="00225877" w:rsidRPr="0071250B">
              <w:rPr>
                <w:rFonts w:ascii="Myriad Pro" w:eastAsia="Times New Roman" w:hAnsi="Myriad Pro"/>
                <w:b/>
                <w:sz w:val="18"/>
                <w:szCs w:val="18"/>
                <w:lang w:eastAsia="ru-RU"/>
              </w:rPr>
              <w:t>92</w:t>
            </w:r>
          </w:p>
        </w:tc>
      </w:tr>
      <w:tr w:rsidR="00E924CB" w:rsidRPr="0071250B" w14:paraId="37264E60" w14:textId="77777777">
        <w:trPr>
          <w:cantSplit/>
        </w:trPr>
        <w:tc>
          <w:tcPr>
            <w:tcW w:w="957" w:type="dxa"/>
            <w:shd w:val="clear" w:color="auto" w:fill="auto"/>
            <w:vAlign w:val="center"/>
          </w:tcPr>
          <w:p w14:paraId="4C0367AC"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1.1.2.5.</w:t>
            </w:r>
          </w:p>
        </w:tc>
        <w:tc>
          <w:tcPr>
            <w:tcW w:w="3009" w:type="dxa"/>
            <w:shd w:val="clear" w:color="auto" w:fill="auto"/>
            <w:vAlign w:val="center"/>
          </w:tcPr>
          <w:p w14:paraId="39AD18D0" w14:textId="77777777" w:rsidR="00225877" w:rsidRPr="0071250B" w:rsidRDefault="00225877" w:rsidP="00BA0797">
            <w:pPr>
              <w:spacing w:after="0" w:line="240" w:lineRule="auto"/>
              <w:rPr>
                <w:rFonts w:ascii="Myriad Pro" w:eastAsia="Times New Roman" w:hAnsi="Myriad Pro"/>
                <w:b/>
                <w:sz w:val="18"/>
                <w:szCs w:val="18"/>
                <w:lang w:eastAsia="ru-RU"/>
              </w:rPr>
            </w:pPr>
            <w:r w:rsidRPr="0071250B">
              <w:rPr>
                <w:rFonts w:ascii="Myriad Pro" w:eastAsia="Times New Roman" w:hAnsi="Myriad Pro"/>
                <w:b/>
                <w:sz w:val="18"/>
                <w:szCs w:val="18"/>
                <w:lang w:eastAsia="ru-RU"/>
              </w:rPr>
              <w:t>Услуги коммерческого учета э/э</w:t>
            </w:r>
          </w:p>
        </w:tc>
        <w:tc>
          <w:tcPr>
            <w:tcW w:w="958" w:type="dxa"/>
            <w:shd w:val="clear" w:color="auto" w:fill="auto"/>
            <w:noWrap/>
            <w:vAlign w:val="center"/>
          </w:tcPr>
          <w:p w14:paraId="409DA98C"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14</w:t>
            </w:r>
            <w:r w:rsidR="00834137" w:rsidRPr="0071250B">
              <w:rPr>
                <w:rFonts w:ascii="Myriad Pro" w:eastAsia="Times New Roman" w:hAnsi="Myriad Pro"/>
                <w:b/>
                <w:sz w:val="18"/>
                <w:szCs w:val="18"/>
                <w:lang w:eastAsia="ru-RU"/>
              </w:rPr>
              <w:t>6 8</w:t>
            </w:r>
            <w:r w:rsidRPr="0071250B">
              <w:rPr>
                <w:rFonts w:ascii="Myriad Pro" w:eastAsia="Times New Roman" w:hAnsi="Myriad Pro"/>
                <w:b/>
                <w:sz w:val="18"/>
                <w:szCs w:val="18"/>
                <w:lang w:eastAsia="ru-RU"/>
              </w:rPr>
              <w:t>86</w:t>
            </w:r>
          </w:p>
        </w:tc>
        <w:tc>
          <w:tcPr>
            <w:tcW w:w="958" w:type="dxa"/>
            <w:shd w:val="clear" w:color="auto" w:fill="auto"/>
            <w:noWrap/>
            <w:vAlign w:val="center"/>
          </w:tcPr>
          <w:p w14:paraId="7B7E2C5C"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14</w:t>
            </w:r>
            <w:r w:rsidR="009C7B3E" w:rsidRPr="0071250B">
              <w:rPr>
                <w:rFonts w:ascii="Myriad Pro" w:eastAsia="Times New Roman" w:hAnsi="Myriad Pro"/>
                <w:b/>
                <w:sz w:val="18"/>
                <w:szCs w:val="18"/>
                <w:lang w:eastAsia="ru-RU"/>
              </w:rPr>
              <w:t>3 8</w:t>
            </w:r>
            <w:r w:rsidRPr="0071250B">
              <w:rPr>
                <w:rFonts w:ascii="Myriad Pro" w:eastAsia="Times New Roman" w:hAnsi="Myriad Pro"/>
                <w:b/>
                <w:sz w:val="18"/>
                <w:szCs w:val="18"/>
                <w:lang w:eastAsia="ru-RU"/>
              </w:rPr>
              <w:t>37</w:t>
            </w:r>
          </w:p>
        </w:tc>
        <w:tc>
          <w:tcPr>
            <w:tcW w:w="958" w:type="dxa"/>
            <w:shd w:val="clear" w:color="auto" w:fill="auto"/>
            <w:noWrap/>
            <w:vAlign w:val="center"/>
          </w:tcPr>
          <w:p w14:paraId="3278B0B8"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14</w:t>
            </w:r>
            <w:r w:rsidR="00834137" w:rsidRPr="0071250B">
              <w:rPr>
                <w:rFonts w:ascii="Myriad Pro" w:eastAsia="Times New Roman" w:hAnsi="Myriad Pro"/>
                <w:b/>
                <w:sz w:val="18"/>
                <w:szCs w:val="18"/>
                <w:lang w:eastAsia="ru-RU"/>
              </w:rPr>
              <w:t>6 8</w:t>
            </w:r>
            <w:r w:rsidRPr="0071250B">
              <w:rPr>
                <w:rFonts w:ascii="Myriad Pro" w:eastAsia="Times New Roman" w:hAnsi="Myriad Pro"/>
                <w:b/>
                <w:sz w:val="18"/>
                <w:szCs w:val="18"/>
                <w:lang w:eastAsia="ru-RU"/>
              </w:rPr>
              <w:t>86</w:t>
            </w:r>
          </w:p>
        </w:tc>
        <w:tc>
          <w:tcPr>
            <w:tcW w:w="958" w:type="dxa"/>
            <w:shd w:val="clear" w:color="auto" w:fill="auto"/>
            <w:noWrap/>
            <w:vAlign w:val="center"/>
          </w:tcPr>
          <w:p w14:paraId="5B2060E1"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15</w:t>
            </w:r>
            <w:r w:rsidR="00834137" w:rsidRPr="0071250B">
              <w:rPr>
                <w:rFonts w:ascii="Myriad Pro" w:eastAsia="Times New Roman" w:hAnsi="Myriad Pro"/>
                <w:b/>
                <w:sz w:val="18"/>
                <w:szCs w:val="18"/>
                <w:lang w:eastAsia="ru-RU"/>
              </w:rPr>
              <w:t>9 9</w:t>
            </w:r>
            <w:r w:rsidRPr="0071250B">
              <w:rPr>
                <w:rFonts w:ascii="Myriad Pro" w:eastAsia="Times New Roman" w:hAnsi="Myriad Pro"/>
                <w:b/>
                <w:sz w:val="18"/>
                <w:szCs w:val="18"/>
                <w:lang w:eastAsia="ru-RU"/>
              </w:rPr>
              <w:t>41</w:t>
            </w:r>
          </w:p>
        </w:tc>
        <w:tc>
          <w:tcPr>
            <w:tcW w:w="958" w:type="dxa"/>
            <w:shd w:val="clear" w:color="auto" w:fill="auto"/>
            <w:noWrap/>
            <w:vAlign w:val="center"/>
          </w:tcPr>
          <w:p w14:paraId="04317002"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15</w:t>
            </w:r>
            <w:r w:rsidR="00834137" w:rsidRPr="0071250B">
              <w:rPr>
                <w:rFonts w:ascii="Myriad Pro" w:eastAsia="Times New Roman" w:hAnsi="Myriad Pro"/>
                <w:b/>
                <w:sz w:val="18"/>
                <w:szCs w:val="18"/>
                <w:lang w:eastAsia="ru-RU"/>
              </w:rPr>
              <w:t>4 9</w:t>
            </w:r>
            <w:r w:rsidRPr="0071250B">
              <w:rPr>
                <w:rFonts w:ascii="Myriad Pro" w:eastAsia="Times New Roman" w:hAnsi="Myriad Pro"/>
                <w:b/>
                <w:sz w:val="18"/>
                <w:szCs w:val="18"/>
                <w:lang w:eastAsia="ru-RU"/>
              </w:rPr>
              <w:t>76</w:t>
            </w:r>
          </w:p>
        </w:tc>
        <w:tc>
          <w:tcPr>
            <w:tcW w:w="958" w:type="dxa"/>
            <w:shd w:val="clear" w:color="auto" w:fill="auto"/>
            <w:noWrap/>
            <w:vAlign w:val="center"/>
          </w:tcPr>
          <w:p w14:paraId="77A2AF26" w14:textId="77777777" w:rsidR="00225877" w:rsidRPr="0071250B" w:rsidRDefault="00225877"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15</w:t>
            </w:r>
            <w:r w:rsidR="00834137" w:rsidRPr="0071250B">
              <w:rPr>
                <w:rFonts w:ascii="Myriad Pro" w:eastAsia="Times New Roman" w:hAnsi="Myriad Pro"/>
                <w:b/>
                <w:sz w:val="18"/>
                <w:szCs w:val="18"/>
                <w:lang w:eastAsia="ru-RU"/>
              </w:rPr>
              <w:t>8 2</w:t>
            </w:r>
            <w:r w:rsidRPr="0071250B">
              <w:rPr>
                <w:rFonts w:ascii="Myriad Pro" w:eastAsia="Times New Roman" w:hAnsi="Myriad Pro"/>
                <w:b/>
                <w:sz w:val="18"/>
                <w:szCs w:val="18"/>
                <w:lang w:eastAsia="ru-RU"/>
              </w:rPr>
              <w:t>62</w:t>
            </w:r>
          </w:p>
        </w:tc>
      </w:tr>
      <w:tr w:rsidR="008669FE" w:rsidRPr="0071250B" w14:paraId="01B00E15" w14:textId="77777777">
        <w:trPr>
          <w:cantSplit/>
        </w:trPr>
        <w:tc>
          <w:tcPr>
            <w:tcW w:w="957" w:type="dxa"/>
            <w:shd w:val="clear" w:color="auto" w:fill="auto"/>
            <w:vAlign w:val="center"/>
          </w:tcPr>
          <w:p w14:paraId="53997F3B" w14:textId="77777777" w:rsidR="008669FE" w:rsidRPr="0071250B" w:rsidRDefault="008669F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lastRenderedPageBreak/>
              <w:t>1.1.2.6.</w:t>
            </w:r>
          </w:p>
        </w:tc>
        <w:tc>
          <w:tcPr>
            <w:tcW w:w="3009" w:type="dxa"/>
            <w:shd w:val="clear" w:color="auto" w:fill="auto"/>
            <w:noWrap/>
            <w:vAlign w:val="center"/>
          </w:tcPr>
          <w:p w14:paraId="42B2E9C7" w14:textId="77777777" w:rsidR="008669FE" w:rsidRPr="0071250B" w:rsidRDefault="008669FE" w:rsidP="00BA0797">
            <w:pPr>
              <w:spacing w:after="0" w:line="240" w:lineRule="auto"/>
              <w:rPr>
                <w:rFonts w:ascii="Myriad Pro" w:eastAsia="Times New Roman" w:hAnsi="Myriad Pro"/>
                <w:b/>
                <w:sz w:val="18"/>
                <w:szCs w:val="18"/>
                <w:lang w:eastAsia="ru-RU"/>
              </w:rPr>
            </w:pPr>
            <w:r w:rsidRPr="0071250B">
              <w:rPr>
                <w:rFonts w:ascii="Myriad Pro" w:eastAsia="Times New Roman" w:hAnsi="Myriad Pro"/>
                <w:b/>
                <w:sz w:val="18"/>
                <w:szCs w:val="18"/>
                <w:lang w:eastAsia="ru-RU"/>
              </w:rPr>
              <w:t>Прочие услуги производственного характера</w:t>
            </w:r>
          </w:p>
        </w:tc>
        <w:tc>
          <w:tcPr>
            <w:tcW w:w="958" w:type="dxa"/>
            <w:shd w:val="clear" w:color="auto" w:fill="auto"/>
            <w:noWrap/>
            <w:vAlign w:val="center"/>
          </w:tcPr>
          <w:p w14:paraId="64BF4DFC" w14:textId="77777777" w:rsidR="008669FE" w:rsidRPr="0071250B" w:rsidRDefault="008669F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953</w:t>
            </w:r>
          </w:p>
        </w:tc>
        <w:tc>
          <w:tcPr>
            <w:tcW w:w="958" w:type="dxa"/>
            <w:shd w:val="clear" w:color="auto" w:fill="auto"/>
            <w:noWrap/>
            <w:vAlign w:val="center"/>
          </w:tcPr>
          <w:p w14:paraId="1A1F9C75" w14:textId="77777777" w:rsidR="008669FE" w:rsidRPr="0071250B" w:rsidRDefault="008669F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377</w:t>
            </w:r>
          </w:p>
        </w:tc>
        <w:tc>
          <w:tcPr>
            <w:tcW w:w="958" w:type="dxa"/>
            <w:shd w:val="clear" w:color="auto" w:fill="auto"/>
            <w:noWrap/>
            <w:vAlign w:val="center"/>
          </w:tcPr>
          <w:p w14:paraId="49C1FB29" w14:textId="77777777" w:rsidR="008669FE" w:rsidRPr="0071250B" w:rsidRDefault="008669F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901</w:t>
            </w:r>
          </w:p>
        </w:tc>
        <w:tc>
          <w:tcPr>
            <w:tcW w:w="958" w:type="dxa"/>
            <w:shd w:val="clear" w:color="auto" w:fill="auto"/>
            <w:noWrap/>
            <w:vAlign w:val="center"/>
          </w:tcPr>
          <w:p w14:paraId="31CD38C0" w14:textId="77777777" w:rsidR="008669FE" w:rsidRPr="0071250B" w:rsidRDefault="009C7B3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2 3</w:t>
            </w:r>
            <w:r w:rsidR="008669FE" w:rsidRPr="0071250B">
              <w:rPr>
                <w:rFonts w:ascii="Myriad Pro" w:eastAsia="Times New Roman" w:hAnsi="Myriad Pro"/>
                <w:b/>
                <w:sz w:val="18"/>
                <w:szCs w:val="18"/>
                <w:lang w:eastAsia="ru-RU"/>
              </w:rPr>
              <w:t>80</w:t>
            </w:r>
          </w:p>
        </w:tc>
        <w:tc>
          <w:tcPr>
            <w:tcW w:w="958" w:type="dxa"/>
            <w:shd w:val="clear" w:color="auto" w:fill="auto"/>
            <w:noWrap/>
            <w:vAlign w:val="center"/>
          </w:tcPr>
          <w:p w14:paraId="2906E3F6" w14:textId="77777777" w:rsidR="008669FE" w:rsidRPr="0071250B" w:rsidRDefault="008669F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406</w:t>
            </w:r>
          </w:p>
        </w:tc>
        <w:tc>
          <w:tcPr>
            <w:tcW w:w="958" w:type="dxa"/>
            <w:shd w:val="clear" w:color="auto" w:fill="auto"/>
            <w:noWrap/>
            <w:vAlign w:val="center"/>
          </w:tcPr>
          <w:p w14:paraId="08640F6A" w14:textId="77777777" w:rsidR="008669FE" w:rsidRPr="0071250B" w:rsidRDefault="008669FE" w:rsidP="00BA0797">
            <w:pPr>
              <w:spacing w:after="0" w:line="240" w:lineRule="auto"/>
              <w:jc w:val="center"/>
              <w:rPr>
                <w:rFonts w:ascii="Myriad Pro" w:eastAsia="Times New Roman" w:hAnsi="Myriad Pro"/>
                <w:b/>
                <w:sz w:val="18"/>
                <w:szCs w:val="18"/>
                <w:lang w:eastAsia="ru-RU"/>
              </w:rPr>
            </w:pPr>
            <w:r w:rsidRPr="0071250B">
              <w:rPr>
                <w:rFonts w:ascii="Myriad Pro" w:eastAsia="Times New Roman" w:hAnsi="Myriad Pro"/>
                <w:b/>
                <w:sz w:val="18"/>
                <w:szCs w:val="18"/>
                <w:lang w:eastAsia="ru-RU"/>
              </w:rPr>
              <w:t>971</w:t>
            </w:r>
          </w:p>
        </w:tc>
      </w:tr>
      <w:tr w:rsidR="008669FE" w:rsidRPr="0071250B" w14:paraId="6FC5A613" w14:textId="77777777">
        <w:trPr>
          <w:cantSplit/>
        </w:trPr>
        <w:tc>
          <w:tcPr>
            <w:tcW w:w="957" w:type="dxa"/>
            <w:shd w:val="clear" w:color="auto" w:fill="auto"/>
            <w:vAlign w:val="center"/>
          </w:tcPr>
          <w:p w14:paraId="5A18F46C"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1.1.2.6.1.</w:t>
            </w:r>
          </w:p>
        </w:tc>
        <w:tc>
          <w:tcPr>
            <w:tcW w:w="3009" w:type="dxa"/>
            <w:shd w:val="clear" w:color="auto" w:fill="auto"/>
            <w:vAlign w:val="center"/>
          </w:tcPr>
          <w:p w14:paraId="0A65C74E" w14:textId="77777777" w:rsidR="008669FE" w:rsidRPr="0071250B" w:rsidRDefault="008669FE" w:rsidP="00BA0797">
            <w:pPr>
              <w:spacing w:after="0" w:line="240" w:lineRule="auto"/>
              <w:ind w:left="317"/>
              <w:rPr>
                <w:rFonts w:ascii="Myriad Pro" w:eastAsia="Times New Roman" w:hAnsi="Myriad Pro"/>
                <w:sz w:val="18"/>
                <w:szCs w:val="18"/>
                <w:lang w:eastAsia="ru-RU"/>
              </w:rPr>
            </w:pPr>
            <w:r w:rsidRPr="0071250B">
              <w:rPr>
                <w:rFonts w:ascii="Myriad Pro" w:eastAsia="Times New Roman" w:hAnsi="Myriad Pro"/>
                <w:sz w:val="18"/>
                <w:szCs w:val="18"/>
                <w:lang w:eastAsia="ru-RU"/>
              </w:rPr>
              <w:t>Обследование ГПМ</w:t>
            </w:r>
          </w:p>
        </w:tc>
        <w:tc>
          <w:tcPr>
            <w:tcW w:w="958" w:type="dxa"/>
            <w:shd w:val="clear" w:color="auto" w:fill="auto"/>
            <w:noWrap/>
            <w:vAlign w:val="center"/>
          </w:tcPr>
          <w:p w14:paraId="7D9BAD4F"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407</w:t>
            </w:r>
          </w:p>
        </w:tc>
        <w:tc>
          <w:tcPr>
            <w:tcW w:w="958" w:type="dxa"/>
            <w:shd w:val="clear" w:color="auto" w:fill="auto"/>
            <w:noWrap/>
            <w:vAlign w:val="center"/>
          </w:tcPr>
          <w:p w14:paraId="5854B5D2"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214</w:t>
            </w:r>
          </w:p>
        </w:tc>
        <w:tc>
          <w:tcPr>
            <w:tcW w:w="958" w:type="dxa"/>
            <w:shd w:val="clear" w:color="auto" w:fill="auto"/>
            <w:noWrap/>
            <w:vAlign w:val="center"/>
          </w:tcPr>
          <w:p w14:paraId="44D01886"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405</w:t>
            </w:r>
          </w:p>
        </w:tc>
        <w:tc>
          <w:tcPr>
            <w:tcW w:w="958" w:type="dxa"/>
            <w:shd w:val="clear" w:color="auto" w:fill="auto"/>
            <w:noWrap/>
            <w:vAlign w:val="center"/>
          </w:tcPr>
          <w:p w14:paraId="7E49A158"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439</w:t>
            </w:r>
          </w:p>
        </w:tc>
        <w:tc>
          <w:tcPr>
            <w:tcW w:w="958" w:type="dxa"/>
            <w:shd w:val="clear" w:color="auto" w:fill="auto"/>
            <w:noWrap/>
            <w:vAlign w:val="center"/>
          </w:tcPr>
          <w:p w14:paraId="69BFB6E9"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231</w:t>
            </w:r>
          </w:p>
        </w:tc>
        <w:tc>
          <w:tcPr>
            <w:tcW w:w="958" w:type="dxa"/>
            <w:shd w:val="clear" w:color="auto" w:fill="auto"/>
            <w:noWrap/>
            <w:vAlign w:val="center"/>
          </w:tcPr>
          <w:p w14:paraId="7AD8F1EA"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436</w:t>
            </w:r>
          </w:p>
        </w:tc>
      </w:tr>
      <w:tr w:rsidR="008669FE" w:rsidRPr="0071250B" w14:paraId="00DB99C7" w14:textId="77777777">
        <w:trPr>
          <w:cantSplit/>
        </w:trPr>
        <w:tc>
          <w:tcPr>
            <w:tcW w:w="957" w:type="dxa"/>
            <w:shd w:val="clear" w:color="auto" w:fill="auto"/>
            <w:vAlign w:val="center"/>
          </w:tcPr>
          <w:p w14:paraId="0C8121B7"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1.1.2.6.2.</w:t>
            </w:r>
          </w:p>
        </w:tc>
        <w:tc>
          <w:tcPr>
            <w:tcW w:w="3009" w:type="dxa"/>
            <w:shd w:val="clear" w:color="auto" w:fill="auto"/>
            <w:noWrap/>
            <w:vAlign w:val="center"/>
          </w:tcPr>
          <w:p w14:paraId="50F711DE" w14:textId="77777777" w:rsidR="008669FE" w:rsidRPr="0071250B" w:rsidRDefault="008669FE" w:rsidP="00BA0797">
            <w:pPr>
              <w:spacing w:after="0" w:line="240" w:lineRule="auto"/>
              <w:ind w:left="317"/>
              <w:rPr>
                <w:rFonts w:ascii="Myriad Pro" w:eastAsia="Times New Roman" w:hAnsi="Myriad Pro"/>
                <w:sz w:val="18"/>
                <w:szCs w:val="18"/>
                <w:lang w:eastAsia="ru-RU"/>
              </w:rPr>
            </w:pPr>
            <w:r w:rsidRPr="0071250B">
              <w:rPr>
                <w:rFonts w:ascii="Myriad Pro" w:eastAsia="Times New Roman" w:hAnsi="Myriad Pro"/>
                <w:sz w:val="18"/>
                <w:szCs w:val="18"/>
                <w:lang w:eastAsia="ru-RU"/>
              </w:rPr>
              <w:t>Комплексная программа развития сетей</w:t>
            </w:r>
          </w:p>
        </w:tc>
        <w:tc>
          <w:tcPr>
            <w:tcW w:w="958" w:type="dxa"/>
            <w:shd w:val="clear" w:color="auto" w:fill="auto"/>
            <w:noWrap/>
            <w:vAlign w:val="center"/>
          </w:tcPr>
          <w:p w14:paraId="317547D1"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w:t>
            </w:r>
          </w:p>
        </w:tc>
        <w:tc>
          <w:tcPr>
            <w:tcW w:w="958" w:type="dxa"/>
            <w:shd w:val="clear" w:color="auto" w:fill="auto"/>
            <w:noWrap/>
            <w:vAlign w:val="center"/>
          </w:tcPr>
          <w:p w14:paraId="7B50F26A"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w:t>
            </w:r>
          </w:p>
        </w:tc>
        <w:tc>
          <w:tcPr>
            <w:tcW w:w="958" w:type="dxa"/>
            <w:shd w:val="clear" w:color="auto" w:fill="auto"/>
            <w:noWrap/>
            <w:vAlign w:val="center"/>
          </w:tcPr>
          <w:p w14:paraId="6B70D660"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w:t>
            </w:r>
          </w:p>
        </w:tc>
        <w:tc>
          <w:tcPr>
            <w:tcW w:w="958" w:type="dxa"/>
            <w:shd w:val="clear" w:color="auto" w:fill="auto"/>
            <w:noWrap/>
            <w:vAlign w:val="center"/>
          </w:tcPr>
          <w:p w14:paraId="62DD031B" w14:textId="77777777" w:rsidR="008669FE" w:rsidRPr="0071250B" w:rsidRDefault="009C7B3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1 3</w:t>
            </w:r>
            <w:r w:rsidR="008669FE" w:rsidRPr="0071250B">
              <w:rPr>
                <w:rFonts w:ascii="Myriad Pro" w:eastAsia="Times New Roman" w:hAnsi="Myriad Pro"/>
                <w:sz w:val="18"/>
                <w:szCs w:val="18"/>
                <w:lang w:eastAsia="ru-RU"/>
              </w:rPr>
              <w:t>47</w:t>
            </w:r>
          </w:p>
        </w:tc>
        <w:tc>
          <w:tcPr>
            <w:tcW w:w="958" w:type="dxa"/>
            <w:shd w:val="clear" w:color="auto" w:fill="auto"/>
            <w:noWrap/>
            <w:vAlign w:val="center"/>
          </w:tcPr>
          <w:p w14:paraId="53CD01BE"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w:t>
            </w:r>
          </w:p>
        </w:tc>
        <w:tc>
          <w:tcPr>
            <w:tcW w:w="958" w:type="dxa"/>
            <w:shd w:val="clear" w:color="auto" w:fill="auto"/>
            <w:noWrap/>
            <w:vAlign w:val="center"/>
          </w:tcPr>
          <w:p w14:paraId="7AC8B52E"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0</w:t>
            </w:r>
          </w:p>
        </w:tc>
      </w:tr>
      <w:tr w:rsidR="008669FE" w:rsidRPr="0071250B" w14:paraId="3E217D41" w14:textId="77777777">
        <w:trPr>
          <w:cantSplit/>
        </w:trPr>
        <w:tc>
          <w:tcPr>
            <w:tcW w:w="957" w:type="dxa"/>
            <w:shd w:val="clear" w:color="auto" w:fill="auto"/>
            <w:vAlign w:val="center"/>
          </w:tcPr>
          <w:p w14:paraId="03A728B6"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1.1.2.6.3.</w:t>
            </w:r>
          </w:p>
        </w:tc>
        <w:tc>
          <w:tcPr>
            <w:tcW w:w="3009" w:type="dxa"/>
            <w:shd w:val="clear" w:color="auto" w:fill="auto"/>
            <w:vAlign w:val="center"/>
          </w:tcPr>
          <w:p w14:paraId="3ED1712F" w14:textId="77777777" w:rsidR="008669FE" w:rsidRPr="0071250B" w:rsidRDefault="008669FE" w:rsidP="00BA0797">
            <w:pPr>
              <w:spacing w:after="0" w:line="240" w:lineRule="auto"/>
              <w:ind w:left="317"/>
              <w:rPr>
                <w:rFonts w:ascii="Myriad Pro" w:eastAsia="Times New Roman" w:hAnsi="Myriad Pro"/>
                <w:sz w:val="18"/>
                <w:szCs w:val="18"/>
                <w:lang w:eastAsia="ru-RU"/>
              </w:rPr>
            </w:pPr>
            <w:r w:rsidRPr="0071250B">
              <w:rPr>
                <w:rFonts w:ascii="Myriad Pro" w:eastAsia="Times New Roman" w:hAnsi="Myriad Pro"/>
                <w:sz w:val="18"/>
                <w:szCs w:val="18"/>
                <w:lang w:eastAsia="ru-RU"/>
              </w:rPr>
              <w:t>Обслуживание системы слежения на автомобилях</w:t>
            </w:r>
          </w:p>
        </w:tc>
        <w:tc>
          <w:tcPr>
            <w:tcW w:w="958" w:type="dxa"/>
            <w:shd w:val="clear" w:color="auto" w:fill="auto"/>
            <w:noWrap/>
            <w:vAlign w:val="center"/>
          </w:tcPr>
          <w:p w14:paraId="03EFFDB7"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371</w:t>
            </w:r>
          </w:p>
        </w:tc>
        <w:tc>
          <w:tcPr>
            <w:tcW w:w="958" w:type="dxa"/>
            <w:shd w:val="clear" w:color="auto" w:fill="auto"/>
            <w:noWrap/>
            <w:vAlign w:val="center"/>
          </w:tcPr>
          <w:p w14:paraId="28E4FD58"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46</w:t>
            </w:r>
          </w:p>
        </w:tc>
        <w:tc>
          <w:tcPr>
            <w:tcW w:w="958" w:type="dxa"/>
            <w:shd w:val="clear" w:color="auto" w:fill="auto"/>
            <w:noWrap/>
            <w:vAlign w:val="center"/>
          </w:tcPr>
          <w:p w14:paraId="73D7E4B8"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370</w:t>
            </w:r>
          </w:p>
        </w:tc>
        <w:tc>
          <w:tcPr>
            <w:tcW w:w="958" w:type="dxa"/>
            <w:shd w:val="clear" w:color="auto" w:fill="auto"/>
            <w:noWrap/>
            <w:vAlign w:val="center"/>
          </w:tcPr>
          <w:p w14:paraId="3C6E592F"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403</w:t>
            </w:r>
          </w:p>
        </w:tc>
        <w:tc>
          <w:tcPr>
            <w:tcW w:w="958" w:type="dxa"/>
            <w:shd w:val="clear" w:color="auto" w:fill="auto"/>
            <w:noWrap/>
            <w:vAlign w:val="center"/>
          </w:tcPr>
          <w:p w14:paraId="7060411B"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49</w:t>
            </w:r>
          </w:p>
        </w:tc>
        <w:tc>
          <w:tcPr>
            <w:tcW w:w="958" w:type="dxa"/>
            <w:shd w:val="clear" w:color="auto" w:fill="auto"/>
            <w:noWrap/>
            <w:vAlign w:val="center"/>
          </w:tcPr>
          <w:p w14:paraId="37AE8B44"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399</w:t>
            </w:r>
          </w:p>
        </w:tc>
      </w:tr>
      <w:tr w:rsidR="008669FE" w:rsidRPr="0071250B" w14:paraId="79930794" w14:textId="77777777">
        <w:trPr>
          <w:cantSplit/>
        </w:trPr>
        <w:tc>
          <w:tcPr>
            <w:tcW w:w="957" w:type="dxa"/>
            <w:shd w:val="clear" w:color="auto" w:fill="auto"/>
            <w:vAlign w:val="center"/>
          </w:tcPr>
          <w:p w14:paraId="25CF0061"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1.1.2.6.4.</w:t>
            </w:r>
          </w:p>
        </w:tc>
        <w:tc>
          <w:tcPr>
            <w:tcW w:w="3009" w:type="dxa"/>
            <w:shd w:val="clear" w:color="auto" w:fill="auto"/>
            <w:vAlign w:val="center"/>
          </w:tcPr>
          <w:p w14:paraId="114E53F2" w14:textId="77777777" w:rsidR="008669FE" w:rsidRPr="0071250B" w:rsidRDefault="008669FE" w:rsidP="00BA0797">
            <w:pPr>
              <w:spacing w:after="0" w:line="240" w:lineRule="auto"/>
              <w:ind w:left="317"/>
              <w:rPr>
                <w:rFonts w:ascii="Myriad Pro" w:eastAsia="Times New Roman" w:hAnsi="Myriad Pro"/>
                <w:sz w:val="18"/>
                <w:szCs w:val="18"/>
                <w:lang w:eastAsia="ru-RU"/>
              </w:rPr>
            </w:pPr>
            <w:r w:rsidRPr="0071250B">
              <w:rPr>
                <w:rFonts w:ascii="Myriad Pro" w:eastAsia="Times New Roman" w:hAnsi="Myriad Pro"/>
                <w:sz w:val="18"/>
                <w:szCs w:val="18"/>
                <w:lang w:eastAsia="ru-RU"/>
              </w:rPr>
              <w:t>Обслуживание и ремонт приборов, эл</w:t>
            </w:r>
            <w:r w:rsidR="00D86150" w:rsidRPr="0071250B">
              <w:rPr>
                <w:rFonts w:ascii="Myriad Pro" w:eastAsia="Times New Roman" w:hAnsi="Myriad Pro"/>
                <w:sz w:val="18"/>
                <w:szCs w:val="18"/>
                <w:lang w:eastAsia="ru-RU"/>
              </w:rPr>
              <w:t>ектро</w:t>
            </w:r>
            <w:r w:rsidRPr="0071250B">
              <w:rPr>
                <w:rFonts w:ascii="Myriad Pro" w:eastAsia="Times New Roman" w:hAnsi="Myriad Pro"/>
                <w:sz w:val="18"/>
                <w:szCs w:val="18"/>
                <w:lang w:eastAsia="ru-RU"/>
              </w:rPr>
              <w:t>инструмента</w:t>
            </w:r>
          </w:p>
        </w:tc>
        <w:tc>
          <w:tcPr>
            <w:tcW w:w="958" w:type="dxa"/>
            <w:shd w:val="clear" w:color="auto" w:fill="auto"/>
            <w:noWrap/>
            <w:vAlign w:val="center"/>
          </w:tcPr>
          <w:p w14:paraId="04F72211"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104</w:t>
            </w:r>
          </w:p>
        </w:tc>
        <w:tc>
          <w:tcPr>
            <w:tcW w:w="958" w:type="dxa"/>
            <w:shd w:val="clear" w:color="auto" w:fill="auto"/>
            <w:noWrap/>
            <w:vAlign w:val="center"/>
          </w:tcPr>
          <w:p w14:paraId="17E28DAA"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59</w:t>
            </w:r>
          </w:p>
        </w:tc>
        <w:tc>
          <w:tcPr>
            <w:tcW w:w="958" w:type="dxa"/>
            <w:shd w:val="clear" w:color="auto" w:fill="auto"/>
            <w:noWrap/>
            <w:vAlign w:val="center"/>
          </w:tcPr>
          <w:p w14:paraId="69618208"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59</w:t>
            </w:r>
          </w:p>
        </w:tc>
        <w:tc>
          <w:tcPr>
            <w:tcW w:w="958" w:type="dxa"/>
            <w:shd w:val="clear" w:color="auto" w:fill="auto"/>
            <w:noWrap/>
            <w:vAlign w:val="center"/>
          </w:tcPr>
          <w:p w14:paraId="5CC64D7D"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113</w:t>
            </w:r>
          </w:p>
        </w:tc>
        <w:tc>
          <w:tcPr>
            <w:tcW w:w="958" w:type="dxa"/>
            <w:shd w:val="clear" w:color="auto" w:fill="auto"/>
            <w:noWrap/>
            <w:vAlign w:val="center"/>
          </w:tcPr>
          <w:p w14:paraId="3E97936B"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64</w:t>
            </w:r>
          </w:p>
        </w:tc>
        <w:tc>
          <w:tcPr>
            <w:tcW w:w="958" w:type="dxa"/>
            <w:shd w:val="clear" w:color="auto" w:fill="auto"/>
            <w:noWrap/>
            <w:vAlign w:val="center"/>
          </w:tcPr>
          <w:p w14:paraId="57FF55FF"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64</w:t>
            </w:r>
          </w:p>
        </w:tc>
      </w:tr>
      <w:tr w:rsidR="008669FE" w:rsidRPr="0071250B" w14:paraId="13F35A91" w14:textId="77777777">
        <w:trPr>
          <w:cantSplit/>
        </w:trPr>
        <w:tc>
          <w:tcPr>
            <w:tcW w:w="957" w:type="dxa"/>
            <w:shd w:val="clear" w:color="auto" w:fill="auto"/>
            <w:vAlign w:val="center"/>
          </w:tcPr>
          <w:p w14:paraId="1896A0D8"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1.1.2.6.5.</w:t>
            </w:r>
          </w:p>
        </w:tc>
        <w:tc>
          <w:tcPr>
            <w:tcW w:w="3009" w:type="dxa"/>
            <w:shd w:val="clear" w:color="auto" w:fill="auto"/>
            <w:vAlign w:val="center"/>
          </w:tcPr>
          <w:p w14:paraId="65A53D7B" w14:textId="77777777" w:rsidR="008669FE" w:rsidRPr="0071250B" w:rsidRDefault="008669FE" w:rsidP="00BA0797">
            <w:pPr>
              <w:spacing w:after="0" w:line="240" w:lineRule="auto"/>
              <w:ind w:left="317"/>
              <w:rPr>
                <w:rFonts w:ascii="Myriad Pro" w:eastAsia="Times New Roman" w:hAnsi="Myriad Pro"/>
                <w:sz w:val="18"/>
                <w:szCs w:val="18"/>
                <w:lang w:eastAsia="ru-RU"/>
              </w:rPr>
            </w:pPr>
            <w:r w:rsidRPr="0071250B">
              <w:rPr>
                <w:rFonts w:ascii="Myriad Pro" w:eastAsia="Times New Roman" w:hAnsi="Myriad Pro"/>
                <w:sz w:val="18"/>
                <w:szCs w:val="18"/>
                <w:lang w:eastAsia="ru-RU"/>
              </w:rPr>
              <w:t>Зарядка баллонов и прочие услуги</w:t>
            </w:r>
          </w:p>
        </w:tc>
        <w:tc>
          <w:tcPr>
            <w:tcW w:w="958" w:type="dxa"/>
            <w:shd w:val="clear" w:color="auto" w:fill="auto"/>
            <w:noWrap/>
            <w:vAlign w:val="center"/>
          </w:tcPr>
          <w:p w14:paraId="0F348EAC"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72</w:t>
            </w:r>
          </w:p>
        </w:tc>
        <w:tc>
          <w:tcPr>
            <w:tcW w:w="958" w:type="dxa"/>
            <w:shd w:val="clear" w:color="auto" w:fill="auto"/>
            <w:noWrap/>
            <w:vAlign w:val="center"/>
          </w:tcPr>
          <w:p w14:paraId="6E52210B"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58</w:t>
            </w:r>
          </w:p>
        </w:tc>
        <w:tc>
          <w:tcPr>
            <w:tcW w:w="958" w:type="dxa"/>
            <w:shd w:val="clear" w:color="auto" w:fill="auto"/>
            <w:noWrap/>
            <w:vAlign w:val="center"/>
          </w:tcPr>
          <w:p w14:paraId="5FCA848D"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67</w:t>
            </w:r>
          </w:p>
        </w:tc>
        <w:tc>
          <w:tcPr>
            <w:tcW w:w="958" w:type="dxa"/>
            <w:shd w:val="clear" w:color="auto" w:fill="auto"/>
            <w:noWrap/>
            <w:vAlign w:val="center"/>
          </w:tcPr>
          <w:p w14:paraId="774C023E"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78</w:t>
            </w:r>
          </w:p>
        </w:tc>
        <w:tc>
          <w:tcPr>
            <w:tcW w:w="958" w:type="dxa"/>
            <w:shd w:val="clear" w:color="auto" w:fill="auto"/>
            <w:noWrap/>
            <w:vAlign w:val="center"/>
          </w:tcPr>
          <w:p w14:paraId="39FEE961"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62</w:t>
            </w:r>
          </w:p>
        </w:tc>
        <w:tc>
          <w:tcPr>
            <w:tcW w:w="958" w:type="dxa"/>
            <w:shd w:val="clear" w:color="auto" w:fill="auto"/>
            <w:noWrap/>
            <w:vAlign w:val="center"/>
          </w:tcPr>
          <w:p w14:paraId="034BF49A" w14:textId="77777777" w:rsidR="008669FE" w:rsidRPr="0071250B" w:rsidRDefault="008669FE" w:rsidP="00BA0797">
            <w:pPr>
              <w:spacing w:after="0" w:line="240" w:lineRule="auto"/>
              <w:jc w:val="center"/>
              <w:rPr>
                <w:rFonts w:ascii="Myriad Pro" w:eastAsia="Times New Roman" w:hAnsi="Myriad Pro"/>
                <w:sz w:val="18"/>
                <w:szCs w:val="18"/>
                <w:lang w:eastAsia="ru-RU"/>
              </w:rPr>
            </w:pPr>
            <w:r w:rsidRPr="0071250B">
              <w:rPr>
                <w:rFonts w:ascii="Myriad Pro" w:eastAsia="Times New Roman" w:hAnsi="Myriad Pro"/>
                <w:sz w:val="18"/>
                <w:szCs w:val="18"/>
                <w:lang w:eastAsia="ru-RU"/>
              </w:rPr>
              <w:t>72</w:t>
            </w:r>
          </w:p>
        </w:tc>
      </w:tr>
    </w:tbl>
    <w:p w14:paraId="79E61D01" w14:textId="77777777" w:rsidR="00576F7E" w:rsidRPr="0071250B" w:rsidRDefault="0071250B" w:rsidP="0071250B">
      <w:pPr>
        <w:tabs>
          <w:tab w:val="left" w:pos="1456"/>
        </w:tabs>
        <w:spacing w:after="0" w:line="360" w:lineRule="auto"/>
        <w:ind w:firstLine="567"/>
        <w:contextualSpacing/>
        <w:jc w:val="both"/>
        <w:rPr>
          <w:rFonts w:ascii="Myriad Pro" w:hAnsi="Myriad Pro"/>
          <w:sz w:val="26"/>
          <w:szCs w:val="26"/>
        </w:rPr>
      </w:pPr>
      <w:r w:rsidRPr="0071250B">
        <w:rPr>
          <w:rFonts w:ascii="Myriad Pro" w:hAnsi="Myriad Pro"/>
          <w:sz w:val="26"/>
          <w:szCs w:val="26"/>
        </w:rPr>
        <w:br w:type="page"/>
      </w:r>
    </w:p>
    <w:p w14:paraId="0BF3A647" w14:textId="77777777" w:rsidR="00560CBF" w:rsidRPr="0080531F" w:rsidRDefault="00560CBF" w:rsidP="00123FC5">
      <w:pPr>
        <w:keepNext/>
        <w:keepLines/>
        <w:numPr>
          <w:ilvl w:val="3"/>
          <w:numId w:val="74"/>
        </w:numPr>
        <w:spacing w:before="40" w:after="0" w:line="360" w:lineRule="auto"/>
        <w:ind w:left="709"/>
        <w:jc w:val="both"/>
        <w:outlineLvl w:val="2"/>
        <w:rPr>
          <w:rFonts w:ascii="Myriad Pro" w:eastAsia="Times New Roman" w:hAnsi="Myriad Pro"/>
          <w:b/>
          <w:color w:val="4F6228"/>
          <w:sz w:val="28"/>
          <w:szCs w:val="28"/>
        </w:rPr>
      </w:pPr>
      <w:bookmarkStart w:id="38" w:name="_Toc41256454"/>
      <w:r w:rsidRPr="0080531F">
        <w:rPr>
          <w:rFonts w:ascii="Myriad Pro" w:eastAsia="Times New Roman" w:hAnsi="Myriad Pro"/>
          <w:b/>
          <w:color w:val="4F6228"/>
          <w:sz w:val="28"/>
          <w:szCs w:val="28"/>
        </w:rPr>
        <w:lastRenderedPageBreak/>
        <w:t xml:space="preserve">Расходы на </w:t>
      </w:r>
      <w:r w:rsidR="003C0817" w:rsidRPr="0080531F">
        <w:rPr>
          <w:rFonts w:ascii="Myriad Pro" w:eastAsia="Times New Roman" w:hAnsi="Myriad Pro"/>
          <w:b/>
          <w:color w:val="4F6228"/>
          <w:sz w:val="28"/>
          <w:szCs w:val="28"/>
        </w:rPr>
        <w:t xml:space="preserve">электрическую </w:t>
      </w:r>
      <w:r w:rsidRPr="0080531F">
        <w:rPr>
          <w:rFonts w:ascii="Myriad Pro" w:eastAsia="Times New Roman" w:hAnsi="Myriad Pro"/>
          <w:b/>
          <w:color w:val="4F6228"/>
          <w:sz w:val="28"/>
          <w:szCs w:val="28"/>
        </w:rPr>
        <w:t>энергию на собственные и хозяйственные нужды.</w:t>
      </w:r>
      <w:bookmarkEnd w:id="38"/>
    </w:p>
    <w:p w14:paraId="1D3EAF76" w14:textId="77777777" w:rsidR="009444B2" w:rsidRPr="00BA0797" w:rsidRDefault="009444B2" w:rsidP="00BA0797">
      <w:pPr>
        <w:widowControl w:val="0"/>
        <w:tabs>
          <w:tab w:val="left" w:pos="1456"/>
        </w:tabs>
        <w:spacing w:after="0" w:line="360" w:lineRule="auto"/>
        <w:ind w:firstLine="567"/>
        <w:contextualSpacing/>
        <w:jc w:val="both"/>
        <w:rPr>
          <w:rFonts w:ascii="Myriad Pro" w:hAnsi="Myriad Pro"/>
          <w:sz w:val="26"/>
          <w:szCs w:val="26"/>
        </w:rPr>
      </w:pPr>
      <w:r w:rsidRPr="00BA0797">
        <w:rPr>
          <w:rFonts w:ascii="Myriad Pro" w:hAnsi="Myriad Pro"/>
          <w:i/>
          <w:sz w:val="26"/>
          <w:szCs w:val="26"/>
        </w:rPr>
        <w:t>Основания:</w:t>
      </w:r>
      <w:r w:rsidRPr="00BA0797">
        <w:rPr>
          <w:rFonts w:ascii="Myriad Pro" w:hAnsi="Myriad Pro"/>
          <w:sz w:val="26"/>
          <w:szCs w:val="26"/>
        </w:rPr>
        <w:t xml:space="preserve"> пункты 17, 18 и 29 (при определении цены) Основ ценообразования </w:t>
      </w:r>
      <w:r w:rsidR="003D2CE9" w:rsidRPr="00BA0797">
        <w:rPr>
          <w:rFonts w:ascii="Myriad Pro" w:hAnsi="Myriad Pro"/>
          <w:sz w:val="26"/>
          <w:szCs w:val="26"/>
        </w:rPr>
        <w:t>№</w:t>
      </w:r>
      <w:r w:rsidRPr="00BA0797">
        <w:rPr>
          <w:rFonts w:ascii="Myriad Pro" w:hAnsi="Myriad Pro"/>
          <w:sz w:val="26"/>
          <w:szCs w:val="26"/>
        </w:rPr>
        <w:t xml:space="preserve"> 1178.</w:t>
      </w:r>
    </w:p>
    <w:p w14:paraId="08DE0827" w14:textId="77777777" w:rsidR="00327A2C" w:rsidRPr="00BA0797" w:rsidRDefault="009444B2" w:rsidP="00BA0797">
      <w:pPr>
        <w:tabs>
          <w:tab w:val="left" w:pos="1456"/>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соответствии с пп.3 п. 18 Основ ценообразования </w:t>
      </w:r>
      <w:r w:rsidR="003D2CE9" w:rsidRPr="00BA0797">
        <w:rPr>
          <w:rFonts w:ascii="Myriad Pro" w:hAnsi="Myriad Pro"/>
          <w:sz w:val="26"/>
          <w:szCs w:val="26"/>
        </w:rPr>
        <w:t xml:space="preserve">№ 1178 </w:t>
      </w:r>
      <w:r w:rsidRPr="00BA0797">
        <w:rPr>
          <w:rFonts w:ascii="Myriad Pro" w:hAnsi="Myriad Pro"/>
          <w:sz w:val="26"/>
          <w:szCs w:val="26"/>
        </w:rPr>
        <w:t>в необходимую валовую выручку включаются расходы на оплату услуг, оказываемых организациями, осуществляющими регулируемую деятельность. При определении затрат по данной статье руководствоваться необходимо заключенным договором с гарантирующим поставщиком электрической энергии, либо с энергосбытовой организацией.</w:t>
      </w:r>
    </w:p>
    <w:p w14:paraId="48EB822E" w14:textId="77777777" w:rsidR="00483558" w:rsidRPr="00BA0797" w:rsidRDefault="00483558" w:rsidP="00BA0797">
      <w:pPr>
        <w:tabs>
          <w:tab w:val="left" w:pos="1456"/>
        </w:tabs>
        <w:spacing w:after="0" w:line="360" w:lineRule="auto"/>
        <w:ind w:firstLine="567"/>
        <w:contextualSpacing/>
        <w:jc w:val="both"/>
        <w:rPr>
          <w:rFonts w:ascii="Myriad Pro" w:hAnsi="Myriad Pro"/>
          <w:sz w:val="26"/>
          <w:szCs w:val="26"/>
        </w:rPr>
      </w:pPr>
    </w:p>
    <w:p w14:paraId="0DEDF987" w14:textId="77777777" w:rsidR="0073120A" w:rsidRPr="00BA0797" w:rsidRDefault="0073120A"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7D8A6936" w14:textId="77777777" w:rsidR="0073120A" w:rsidRPr="00BA0797" w:rsidRDefault="0073120A"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затраты на электроэнергию представлены в Госкомитет в рамках кампании по установлению НВВ и тарифов на услуги по передаче электрической энергии на 2018 год в подконтрольных расходах в размере</w:t>
      </w:r>
      <w:r w:rsidR="009C7B3E" w:rsidRPr="00BA0797">
        <w:rPr>
          <w:rFonts w:ascii="Myriad Pro" w:hAnsi="Myriad Pro"/>
          <w:sz w:val="26"/>
          <w:szCs w:val="26"/>
        </w:rPr>
        <w:t xml:space="preserve"> </w:t>
      </w:r>
      <w:r w:rsidRPr="00BA0797">
        <w:rPr>
          <w:rFonts w:ascii="Myriad Pro" w:hAnsi="Myriad Pro"/>
          <w:sz w:val="26"/>
          <w:szCs w:val="26"/>
        </w:rPr>
        <w:t>4</w:t>
      </w:r>
      <w:r w:rsidR="00834137" w:rsidRPr="00BA0797">
        <w:rPr>
          <w:rFonts w:ascii="Myriad Pro" w:hAnsi="Myriad Pro"/>
          <w:sz w:val="26"/>
          <w:szCs w:val="26"/>
        </w:rPr>
        <w:t>4 4</w:t>
      </w:r>
      <w:r w:rsidRPr="00BA0797">
        <w:rPr>
          <w:rFonts w:ascii="Myriad Pro" w:hAnsi="Myriad Pro"/>
          <w:sz w:val="26"/>
          <w:szCs w:val="26"/>
        </w:rPr>
        <w:t xml:space="preserve">80 тыс. руб. </w:t>
      </w:r>
    </w:p>
    <w:p w14:paraId="41F32D29" w14:textId="77777777" w:rsidR="0073120A" w:rsidRPr="00BA0797" w:rsidRDefault="0073120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За плановый объем потребления электрической энергии на 2018 год заявлены фактические объемы потребления электроэнергии за 2016 год.</w:t>
      </w:r>
    </w:p>
    <w:p w14:paraId="29185124" w14:textId="77777777" w:rsidR="0073120A" w:rsidRPr="00BA0797" w:rsidRDefault="0073120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расходов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24EDA45A" w14:textId="77777777" w:rsidR="0073120A" w:rsidRPr="00BA0797" w:rsidRDefault="0073120A" w:rsidP="0071250B">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потребности в электроэнергии на производственные и хозяйственные нужды на 2018 год;</w:t>
      </w:r>
    </w:p>
    <w:p w14:paraId="4BC6D51B" w14:textId="77777777" w:rsidR="0073120A" w:rsidRPr="00BA0797" w:rsidRDefault="0073120A" w:rsidP="0071250B">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Отчет по проводкам за 2019 год (электроэнергия на производственные и хозяйственные нужды);</w:t>
      </w:r>
    </w:p>
    <w:p w14:paraId="25EA406E" w14:textId="14385C47" w:rsidR="0073120A" w:rsidRDefault="0073120A" w:rsidP="0071250B">
      <w:pPr>
        <w:pStyle w:val="11"/>
        <w:numPr>
          <w:ilvl w:val="0"/>
          <w:numId w:val="3"/>
        </w:numPr>
        <w:tabs>
          <w:tab w:val="left"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 xml:space="preserve">Договор энергоснабжения (с доп. соглашениями) №34–э (2391) 01.09.2006 с ОАО </w:t>
      </w:r>
      <w:r w:rsidR="00586D28" w:rsidRPr="00BA0797">
        <w:rPr>
          <w:rFonts w:ascii="Myriad Pro" w:hAnsi="Myriad Pro"/>
          <w:sz w:val="26"/>
          <w:szCs w:val="26"/>
        </w:rPr>
        <w:t>«</w:t>
      </w:r>
      <w:proofErr w:type="spellStart"/>
      <w:r w:rsidRPr="00BA0797">
        <w:rPr>
          <w:rFonts w:ascii="Myriad Pro" w:hAnsi="Myriad Pro"/>
          <w:sz w:val="26"/>
          <w:szCs w:val="26"/>
        </w:rPr>
        <w:t>Псковэнергосбыт</w:t>
      </w:r>
      <w:proofErr w:type="spellEnd"/>
      <w:r w:rsidR="00586D28" w:rsidRPr="00BA0797">
        <w:rPr>
          <w:rFonts w:ascii="Myriad Pro" w:hAnsi="Myriad Pro"/>
          <w:sz w:val="26"/>
          <w:szCs w:val="26"/>
        </w:rPr>
        <w:t>»</w:t>
      </w:r>
      <w:r w:rsidRPr="00BA0797">
        <w:rPr>
          <w:rFonts w:ascii="Myriad Pro" w:hAnsi="Myriad Pro"/>
          <w:sz w:val="26"/>
          <w:szCs w:val="26"/>
        </w:rPr>
        <w:t>;</w:t>
      </w:r>
    </w:p>
    <w:p w14:paraId="5138DE18" w14:textId="0DAD1171" w:rsidR="00576D97" w:rsidRDefault="00576D97" w:rsidP="00576D97">
      <w:pPr>
        <w:pStyle w:val="11"/>
        <w:tabs>
          <w:tab w:val="left" w:pos="1134"/>
        </w:tabs>
        <w:spacing w:after="0" w:line="360" w:lineRule="auto"/>
        <w:contextualSpacing w:val="0"/>
        <w:jc w:val="both"/>
        <w:rPr>
          <w:rFonts w:ascii="Myriad Pro" w:hAnsi="Myriad Pro"/>
          <w:sz w:val="26"/>
          <w:szCs w:val="26"/>
        </w:rPr>
      </w:pPr>
    </w:p>
    <w:p w14:paraId="4382E3E8" w14:textId="0F6E1C8B" w:rsidR="00576D97" w:rsidRDefault="00576D97" w:rsidP="00576D97">
      <w:pPr>
        <w:pStyle w:val="11"/>
        <w:tabs>
          <w:tab w:val="left" w:pos="1134"/>
        </w:tabs>
        <w:spacing w:after="0" w:line="360" w:lineRule="auto"/>
        <w:contextualSpacing w:val="0"/>
        <w:jc w:val="both"/>
        <w:rPr>
          <w:rFonts w:ascii="Myriad Pro" w:hAnsi="Myriad Pro"/>
          <w:sz w:val="26"/>
          <w:szCs w:val="26"/>
        </w:rPr>
      </w:pPr>
    </w:p>
    <w:p w14:paraId="0E49AB22" w14:textId="3B36F864" w:rsidR="00576D97" w:rsidRDefault="00576D97" w:rsidP="00576D97">
      <w:pPr>
        <w:pStyle w:val="11"/>
        <w:tabs>
          <w:tab w:val="left" w:pos="1134"/>
        </w:tabs>
        <w:spacing w:after="0" w:line="360" w:lineRule="auto"/>
        <w:contextualSpacing w:val="0"/>
        <w:jc w:val="both"/>
        <w:rPr>
          <w:rFonts w:ascii="Myriad Pro" w:hAnsi="Myriad Pro"/>
          <w:sz w:val="26"/>
          <w:szCs w:val="26"/>
        </w:rPr>
      </w:pPr>
    </w:p>
    <w:p w14:paraId="46E3E148" w14:textId="2F464F8A" w:rsidR="00576D97" w:rsidRDefault="00576D97" w:rsidP="00576D97">
      <w:pPr>
        <w:pStyle w:val="11"/>
        <w:tabs>
          <w:tab w:val="left" w:pos="1134"/>
        </w:tabs>
        <w:spacing w:after="0" w:line="360" w:lineRule="auto"/>
        <w:contextualSpacing w:val="0"/>
        <w:jc w:val="both"/>
        <w:rPr>
          <w:rFonts w:ascii="Myriad Pro" w:hAnsi="Myriad Pro"/>
          <w:sz w:val="26"/>
          <w:szCs w:val="26"/>
        </w:rPr>
      </w:pPr>
    </w:p>
    <w:p w14:paraId="37662671" w14:textId="77777777" w:rsidR="00576D97" w:rsidRPr="00BA0797" w:rsidRDefault="00576D97" w:rsidP="00576D97">
      <w:pPr>
        <w:pStyle w:val="11"/>
        <w:tabs>
          <w:tab w:val="left" w:pos="1134"/>
        </w:tabs>
        <w:spacing w:after="0" w:line="360" w:lineRule="auto"/>
        <w:contextualSpacing w:val="0"/>
        <w:jc w:val="both"/>
        <w:rPr>
          <w:rFonts w:ascii="Myriad Pro" w:hAnsi="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13"/>
        <w:gridCol w:w="762"/>
        <w:gridCol w:w="1059"/>
        <w:gridCol w:w="1059"/>
        <w:gridCol w:w="760"/>
        <w:gridCol w:w="770"/>
        <w:gridCol w:w="919"/>
        <w:gridCol w:w="639"/>
        <w:gridCol w:w="770"/>
        <w:gridCol w:w="919"/>
      </w:tblGrid>
      <w:tr w:rsidR="003C6905" w:rsidRPr="00BA0797" w14:paraId="34CD9373" w14:textId="77777777">
        <w:trPr>
          <w:cantSplit/>
          <w:tblHeader/>
        </w:trPr>
        <w:tc>
          <w:tcPr>
            <w:tcW w:w="92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6B68AB6" w14:textId="77777777" w:rsidR="008756DA" w:rsidRPr="00BA0797" w:rsidRDefault="008756D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lastRenderedPageBreak/>
              <w:t xml:space="preserve">Наименование поставщика, </w:t>
            </w:r>
            <w:r w:rsidRPr="00BA0797">
              <w:rPr>
                <w:rFonts w:ascii="Myriad Pro" w:eastAsia="Times New Roman" w:hAnsi="Myriad Pro"/>
                <w:b/>
                <w:bCs/>
                <w:color w:val="FFFFFF"/>
                <w:sz w:val="16"/>
                <w:szCs w:val="16"/>
                <w:lang w:eastAsia="ru-RU"/>
              </w:rPr>
              <w:br/>
              <w:t>№ договора</w:t>
            </w:r>
          </w:p>
        </w:tc>
        <w:tc>
          <w:tcPr>
            <w:tcW w:w="138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3F43E49" w14:textId="77777777" w:rsidR="008756DA" w:rsidRPr="00BA0797" w:rsidRDefault="00C82FB9" w:rsidP="00BA0797">
            <w:pPr>
              <w:spacing w:after="0" w:line="240" w:lineRule="auto"/>
              <w:jc w:val="center"/>
              <w:rPr>
                <w:rFonts w:ascii="Myriad Pro" w:eastAsia="Times New Roman" w:hAnsi="Myriad Pro"/>
                <w:b/>
                <w:bCs/>
                <w:color w:val="FFFFFF"/>
                <w:sz w:val="16"/>
                <w:szCs w:val="16"/>
                <w:lang w:eastAsia="ru-RU"/>
              </w:rPr>
            </w:pPr>
            <w:r>
              <w:rPr>
                <w:rFonts w:ascii="Myriad Pro" w:eastAsia="Times New Roman" w:hAnsi="Myriad Pro"/>
                <w:b/>
                <w:bCs/>
                <w:color w:val="FFFFFF"/>
                <w:sz w:val="16"/>
                <w:szCs w:val="16"/>
                <w:lang w:eastAsia="ru-RU"/>
              </w:rPr>
              <w:t>2</w:t>
            </w:r>
            <w:r w:rsidR="008756DA" w:rsidRPr="00BA0797">
              <w:rPr>
                <w:rFonts w:ascii="Myriad Pro" w:eastAsia="Times New Roman" w:hAnsi="Myriad Pro"/>
                <w:b/>
                <w:bCs/>
                <w:color w:val="FFFFFF"/>
                <w:sz w:val="16"/>
                <w:szCs w:val="16"/>
                <w:lang w:eastAsia="ru-RU"/>
              </w:rPr>
              <w:t>016 год Факт</w:t>
            </w:r>
          </w:p>
        </w:tc>
        <w:tc>
          <w:tcPr>
            <w:tcW w:w="131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C064C04" w14:textId="77777777" w:rsidR="008756DA" w:rsidRPr="00BA0797" w:rsidRDefault="008756DA" w:rsidP="00BA0797">
            <w:pPr>
              <w:spacing w:after="0" w:line="240" w:lineRule="auto"/>
              <w:jc w:val="center"/>
              <w:rPr>
                <w:rFonts w:ascii="Myriad Pro" w:eastAsia="Times New Roman" w:hAnsi="Myriad Pro"/>
                <w:b/>
                <w:bCs/>
                <w:color w:val="FFFFFF"/>
                <w:sz w:val="16"/>
                <w:szCs w:val="16"/>
                <w:lang w:eastAsia="ru-RU"/>
              </w:rPr>
            </w:pPr>
            <w:smartTag w:uri="urn:schemas-microsoft-com:office:smarttags" w:element="metricconverter">
              <w:smartTagPr>
                <w:attr w:name="ProductID" w:val="2017 г"/>
              </w:smartTagPr>
              <w:r w:rsidRPr="00BA0797">
                <w:rPr>
                  <w:rFonts w:ascii="Myriad Pro" w:eastAsia="Times New Roman" w:hAnsi="Myriad Pro"/>
                  <w:b/>
                  <w:bCs/>
                  <w:color w:val="FFFFFF"/>
                  <w:sz w:val="16"/>
                  <w:szCs w:val="16"/>
                  <w:lang w:eastAsia="ru-RU"/>
                </w:rPr>
                <w:t>2017 г</w:t>
              </w:r>
            </w:smartTag>
            <w:r w:rsidRPr="00BA0797">
              <w:rPr>
                <w:rFonts w:ascii="Myriad Pro" w:eastAsia="Times New Roman" w:hAnsi="Myriad Pro"/>
                <w:b/>
                <w:bCs/>
                <w:color w:val="FFFFFF"/>
                <w:sz w:val="16"/>
                <w:szCs w:val="16"/>
                <w:lang w:eastAsia="ru-RU"/>
              </w:rPr>
              <w:t>. Ожидаемый</w:t>
            </w:r>
          </w:p>
        </w:tc>
        <w:tc>
          <w:tcPr>
            <w:tcW w:w="1370"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89EF298" w14:textId="77777777" w:rsidR="008756DA" w:rsidRPr="00BA0797" w:rsidRDefault="008756D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2018 год Прогноз</w:t>
            </w:r>
          </w:p>
        </w:tc>
      </w:tr>
      <w:tr w:rsidR="009605CB" w:rsidRPr="00BA0797" w14:paraId="552EAD0D" w14:textId="77777777">
        <w:trPr>
          <w:cantSplit/>
          <w:tblHeader/>
        </w:trPr>
        <w:tc>
          <w:tcPr>
            <w:tcW w:w="92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9E81A3" w14:textId="77777777" w:rsidR="0073120A" w:rsidRPr="00BA0797" w:rsidRDefault="0073120A" w:rsidP="00BA0797">
            <w:pPr>
              <w:spacing w:after="0" w:line="240" w:lineRule="auto"/>
              <w:rPr>
                <w:rFonts w:ascii="Myriad Pro" w:eastAsia="Times New Roman" w:hAnsi="Myriad Pro"/>
                <w:b/>
                <w:bCs/>
                <w:color w:val="FFFFFF"/>
                <w:sz w:val="16"/>
                <w:szCs w:val="16"/>
                <w:lang w:eastAsia="ru-RU"/>
              </w:rPr>
            </w:pPr>
          </w:p>
        </w:tc>
        <w:tc>
          <w:tcPr>
            <w:tcW w:w="36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E02268"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Тариф</w:t>
            </w:r>
          </w:p>
        </w:tc>
        <w:tc>
          <w:tcPr>
            <w:tcW w:w="51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94C19B"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Объем покупной энергии</w:t>
            </w:r>
          </w:p>
        </w:tc>
        <w:tc>
          <w:tcPr>
            <w:tcW w:w="5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6D41846"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Расходы на покупку энергии,</w:t>
            </w:r>
          </w:p>
        </w:tc>
        <w:tc>
          <w:tcPr>
            <w:tcW w:w="36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1B3FB6A"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Тариф</w:t>
            </w:r>
          </w:p>
        </w:tc>
        <w:tc>
          <w:tcPr>
            <w:tcW w:w="43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0C0DE02"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 xml:space="preserve">Объем </w:t>
            </w:r>
            <w:proofErr w:type="spellStart"/>
            <w:r w:rsidRPr="00BA0797">
              <w:rPr>
                <w:rFonts w:ascii="Myriad Pro" w:eastAsia="Times New Roman" w:hAnsi="Myriad Pro"/>
                <w:b/>
                <w:bCs/>
                <w:color w:val="FFFFFF"/>
                <w:sz w:val="16"/>
                <w:szCs w:val="16"/>
                <w:lang w:eastAsia="ru-RU"/>
              </w:rPr>
              <w:t>покуп</w:t>
            </w:r>
            <w:proofErr w:type="spellEnd"/>
            <w:r w:rsidR="00586D28" w:rsidRPr="00BA0797">
              <w:rPr>
                <w:rFonts w:ascii="Myriad Pro" w:eastAsia="Times New Roman" w:hAnsi="Myriad Pro"/>
                <w:b/>
                <w:bCs/>
                <w:color w:val="FFFFFF"/>
                <w:sz w:val="16"/>
                <w:szCs w:val="16"/>
                <w:lang w:eastAsia="ru-RU"/>
              </w:rPr>
              <w:t>-</w:t>
            </w:r>
            <w:r w:rsidRPr="00BA0797">
              <w:rPr>
                <w:rFonts w:ascii="Myriad Pro" w:eastAsia="Times New Roman" w:hAnsi="Myriad Pro"/>
                <w:b/>
                <w:bCs/>
                <w:color w:val="FFFFFF"/>
                <w:sz w:val="16"/>
                <w:szCs w:val="16"/>
                <w:lang w:eastAsia="ru-RU"/>
              </w:rPr>
              <w:t>ной энергии</w:t>
            </w:r>
          </w:p>
        </w:tc>
        <w:tc>
          <w:tcPr>
            <w:tcW w:w="5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11DE06"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Расходы на покупку энергии,</w:t>
            </w:r>
          </w:p>
        </w:tc>
        <w:tc>
          <w:tcPr>
            <w:tcW w:w="36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27F6A37"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Тариф</w:t>
            </w:r>
          </w:p>
        </w:tc>
        <w:tc>
          <w:tcPr>
            <w:tcW w:w="43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D1A983F"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 xml:space="preserve">Объем </w:t>
            </w:r>
            <w:proofErr w:type="spellStart"/>
            <w:r w:rsidRPr="00BA0797">
              <w:rPr>
                <w:rFonts w:ascii="Myriad Pro" w:eastAsia="Times New Roman" w:hAnsi="Myriad Pro"/>
                <w:b/>
                <w:bCs/>
                <w:color w:val="FFFFFF"/>
                <w:sz w:val="16"/>
                <w:szCs w:val="16"/>
                <w:lang w:eastAsia="ru-RU"/>
              </w:rPr>
              <w:t>покуп</w:t>
            </w:r>
            <w:proofErr w:type="spellEnd"/>
            <w:r w:rsidR="003C6905" w:rsidRPr="00BA0797">
              <w:rPr>
                <w:rFonts w:ascii="Myriad Pro" w:eastAsia="Times New Roman" w:hAnsi="Myriad Pro"/>
                <w:b/>
                <w:bCs/>
                <w:color w:val="FFFFFF"/>
                <w:sz w:val="16"/>
                <w:szCs w:val="16"/>
                <w:lang w:eastAsia="ru-RU"/>
              </w:rPr>
              <w:t>-</w:t>
            </w:r>
            <w:r w:rsidRPr="00BA0797">
              <w:rPr>
                <w:rFonts w:ascii="Myriad Pro" w:eastAsia="Times New Roman" w:hAnsi="Myriad Pro"/>
                <w:b/>
                <w:bCs/>
                <w:color w:val="FFFFFF"/>
                <w:sz w:val="16"/>
                <w:szCs w:val="16"/>
                <w:lang w:eastAsia="ru-RU"/>
              </w:rPr>
              <w:t>ной энергии</w:t>
            </w:r>
          </w:p>
        </w:tc>
        <w:tc>
          <w:tcPr>
            <w:tcW w:w="5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04F81AE"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Расходы на покупку энергии,</w:t>
            </w:r>
          </w:p>
        </w:tc>
      </w:tr>
      <w:tr w:rsidR="009605CB" w:rsidRPr="00BA0797" w14:paraId="0B1CD8CA" w14:textId="77777777">
        <w:trPr>
          <w:cantSplit/>
          <w:tblHeader/>
        </w:trPr>
        <w:tc>
          <w:tcPr>
            <w:tcW w:w="92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AB1B871" w14:textId="77777777" w:rsidR="0073120A" w:rsidRPr="00BA0797" w:rsidRDefault="0073120A" w:rsidP="00BA0797">
            <w:pPr>
              <w:spacing w:after="0" w:line="240" w:lineRule="auto"/>
              <w:rPr>
                <w:rFonts w:ascii="Myriad Pro" w:eastAsia="Times New Roman" w:hAnsi="Myriad Pro"/>
                <w:b/>
                <w:bCs/>
                <w:color w:val="FFFFFF"/>
                <w:sz w:val="16"/>
                <w:szCs w:val="16"/>
                <w:lang w:eastAsia="ru-RU"/>
              </w:rPr>
            </w:pPr>
          </w:p>
        </w:tc>
        <w:tc>
          <w:tcPr>
            <w:tcW w:w="36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EFDB666"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p>
        </w:tc>
        <w:tc>
          <w:tcPr>
            <w:tcW w:w="51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64B1789"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p>
        </w:tc>
        <w:tc>
          <w:tcPr>
            <w:tcW w:w="5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D2AA3F"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тыс. руб. </w:t>
            </w:r>
          </w:p>
        </w:tc>
        <w:tc>
          <w:tcPr>
            <w:tcW w:w="36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1DA3E08"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p>
        </w:tc>
        <w:tc>
          <w:tcPr>
            <w:tcW w:w="43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C8A7838"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p>
        </w:tc>
        <w:tc>
          <w:tcPr>
            <w:tcW w:w="5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32E8D6"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тыс. руб. </w:t>
            </w:r>
          </w:p>
        </w:tc>
        <w:tc>
          <w:tcPr>
            <w:tcW w:w="36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71B5A8A"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p>
        </w:tc>
        <w:tc>
          <w:tcPr>
            <w:tcW w:w="43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F6D69A0"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p>
        </w:tc>
        <w:tc>
          <w:tcPr>
            <w:tcW w:w="5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37A04F4" w14:textId="77777777" w:rsidR="0073120A" w:rsidRPr="00BA0797" w:rsidRDefault="0073120A" w:rsidP="00BA0797">
            <w:pPr>
              <w:spacing w:after="0" w:line="240" w:lineRule="auto"/>
              <w:jc w:val="center"/>
              <w:rPr>
                <w:rFonts w:ascii="Myriad Pro" w:eastAsia="Times New Roman" w:hAnsi="Myriad Pro"/>
                <w:b/>
                <w:bCs/>
                <w:color w:val="FFFFFF"/>
                <w:sz w:val="16"/>
                <w:szCs w:val="16"/>
                <w:lang w:eastAsia="ru-RU"/>
              </w:rPr>
            </w:pPr>
            <w:r w:rsidRPr="00BA0797">
              <w:rPr>
                <w:rFonts w:ascii="Myriad Pro" w:eastAsia="Times New Roman" w:hAnsi="Myriad Pro"/>
                <w:b/>
                <w:bCs/>
                <w:color w:val="FFFFFF"/>
                <w:sz w:val="16"/>
                <w:szCs w:val="16"/>
                <w:lang w:eastAsia="ru-RU"/>
              </w:rPr>
              <w:t>тыс. руб. </w:t>
            </w:r>
          </w:p>
        </w:tc>
      </w:tr>
      <w:tr w:rsidR="00586D28" w:rsidRPr="00BA0797" w14:paraId="66F95AF5" w14:textId="77777777" w:rsidTr="00576D97">
        <w:trPr>
          <w:cantSplit/>
          <w:trHeight w:val="676"/>
        </w:trPr>
        <w:tc>
          <w:tcPr>
            <w:tcW w:w="2681" w:type="pct"/>
            <w:gridSpan w:val="5"/>
            <w:tcBorders>
              <w:top w:val="single" w:sz="4" w:space="0" w:color="FFFFFF"/>
            </w:tcBorders>
            <w:shd w:val="clear" w:color="auto" w:fill="auto"/>
            <w:noWrap/>
            <w:vAlign w:val="center"/>
          </w:tcPr>
          <w:p w14:paraId="6CB5702F" w14:textId="77777777" w:rsidR="0073120A" w:rsidRPr="00BA0797" w:rsidRDefault="0073120A"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Прогнозный индекс роста нерегулируемых тарифов на электроэнергию</w:t>
            </w:r>
          </w:p>
        </w:tc>
        <w:tc>
          <w:tcPr>
            <w:tcW w:w="438" w:type="pct"/>
            <w:tcBorders>
              <w:top w:val="single" w:sz="4" w:space="0" w:color="FFFFFF"/>
            </w:tcBorders>
            <w:shd w:val="clear" w:color="auto" w:fill="auto"/>
            <w:vAlign w:val="center"/>
          </w:tcPr>
          <w:p w14:paraId="079D9AC3"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1,047</w:t>
            </w:r>
          </w:p>
        </w:tc>
        <w:tc>
          <w:tcPr>
            <w:tcW w:w="511" w:type="pct"/>
            <w:tcBorders>
              <w:top w:val="single" w:sz="4" w:space="0" w:color="FFFFFF"/>
            </w:tcBorders>
            <w:shd w:val="clear" w:color="auto" w:fill="auto"/>
            <w:vAlign w:val="center"/>
          </w:tcPr>
          <w:p w14:paraId="4446DCAB"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p>
        </w:tc>
        <w:tc>
          <w:tcPr>
            <w:tcW w:w="366" w:type="pct"/>
            <w:tcBorders>
              <w:top w:val="single" w:sz="4" w:space="0" w:color="FFFFFF"/>
            </w:tcBorders>
            <w:shd w:val="clear" w:color="auto" w:fill="auto"/>
            <w:vAlign w:val="center"/>
          </w:tcPr>
          <w:p w14:paraId="6D8C5DF1"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p>
        </w:tc>
        <w:tc>
          <w:tcPr>
            <w:tcW w:w="438" w:type="pct"/>
            <w:tcBorders>
              <w:top w:val="single" w:sz="4" w:space="0" w:color="FFFFFF"/>
            </w:tcBorders>
            <w:shd w:val="clear" w:color="auto" w:fill="auto"/>
            <w:vAlign w:val="center"/>
          </w:tcPr>
          <w:p w14:paraId="3CFCCDE1"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1,040</w:t>
            </w:r>
          </w:p>
        </w:tc>
        <w:tc>
          <w:tcPr>
            <w:tcW w:w="566" w:type="pct"/>
            <w:tcBorders>
              <w:top w:val="single" w:sz="4" w:space="0" w:color="FFFFFF"/>
            </w:tcBorders>
            <w:shd w:val="clear" w:color="auto" w:fill="auto"/>
            <w:vAlign w:val="center"/>
          </w:tcPr>
          <w:p w14:paraId="4972F6CC" w14:textId="77777777" w:rsidR="0073120A" w:rsidRDefault="0073120A" w:rsidP="00BA0797">
            <w:pPr>
              <w:spacing w:after="0" w:line="240" w:lineRule="auto"/>
              <w:jc w:val="center"/>
              <w:rPr>
                <w:rFonts w:ascii="Myriad Pro" w:eastAsia="Times New Roman" w:hAnsi="Myriad Pro"/>
                <w:b/>
                <w:bCs/>
                <w:sz w:val="18"/>
                <w:szCs w:val="18"/>
                <w:lang w:eastAsia="ru-RU"/>
              </w:rPr>
            </w:pPr>
          </w:p>
          <w:p w14:paraId="5A72C394" w14:textId="77777777" w:rsidR="0071250B" w:rsidRDefault="0071250B" w:rsidP="0071250B">
            <w:pPr>
              <w:rPr>
                <w:rFonts w:ascii="Myriad Pro" w:eastAsia="Times New Roman" w:hAnsi="Myriad Pro"/>
                <w:sz w:val="18"/>
                <w:szCs w:val="18"/>
                <w:lang w:eastAsia="ru-RU"/>
              </w:rPr>
            </w:pPr>
          </w:p>
          <w:p w14:paraId="7FC5EBF0" w14:textId="77777777" w:rsidR="0071250B" w:rsidRPr="0071250B" w:rsidRDefault="0071250B" w:rsidP="0071250B">
            <w:pPr>
              <w:rPr>
                <w:rFonts w:ascii="Myriad Pro" w:eastAsia="Times New Roman" w:hAnsi="Myriad Pro"/>
                <w:sz w:val="18"/>
                <w:szCs w:val="18"/>
                <w:lang w:eastAsia="ru-RU"/>
              </w:rPr>
            </w:pPr>
          </w:p>
        </w:tc>
      </w:tr>
      <w:tr w:rsidR="008756DA" w:rsidRPr="00BA0797" w14:paraId="22EAC915" w14:textId="77777777">
        <w:trPr>
          <w:cantSplit/>
        </w:trPr>
        <w:tc>
          <w:tcPr>
            <w:tcW w:w="929" w:type="pct"/>
            <w:shd w:val="clear" w:color="auto" w:fill="auto"/>
            <w:vAlign w:val="center"/>
          </w:tcPr>
          <w:p w14:paraId="0723641D" w14:textId="77777777" w:rsidR="0073120A" w:rsidRPr="00BA0797" w:rsidRDefault="0073120A"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Электроэнергия</w:t>
            </w:r>
          </w:p>
        </w:tc>
        <w:tc>
          <w:tcPr>
            <w:tcW w:w="366" w:type="pct"/>
            <w:shd w:val="clear" w:color="auto" w:fill="auto"/>
            <w:noWrap/>
            <w:vAlign w:val="center"/>
          </w:tcPr>
          <w:p w14:paraId="73C470B8"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522527EC"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767963EB"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365" w:type="pct"/>
            <w:shd w:val="clear" w:color="auto" w:fill="auto"/>
            <w:noWrap/>
            <w:vAlign w:val="center"/>
          </w:tcPr>
          <w:p w14:paraId="29FB30BF"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438" w:type="pct"/>
            <w:shd w:val="clear" w:color="auto" w:fill="auto"/>
            <w:noWrap/>
            <w:vAlign w:val="center"/>
          </w:tcPr>
          <w:p w14:paraId="2489EB53"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5A15A41F"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366" w:type="pct"/>
            <w:shd w:val="clear" w:color="auto" w:fill="auto"/>
            <w:noWrap/>
            <w:vAlign w:val="center"/>
          </w:tcPr>
          <w:p w14:paraId="0B46125B"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438" w:type="pct"/>
            <w:shd w:val="clear" w:color="auto" w:fill="auto"/>
            <w:noWrap/>
            <w:vAlign w:val="center"/>
          </w:tcPr>
          <w:p w14:paraId="1A3ADF6A"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66" w:type="pct"/>
            <w:shd w:val="clear" w:color="auto" w:fill="auto"/>
            <w:noWrap/>
            <w:vAlign w:val="center"/>
          </w:tcPr>
          <w:p w14:paraId="5F999B61"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r>
      <w:tr w:rsidR="008756DA" w:rsidRPr="00BA0797" w14:paraId="731CF083" w14:textId="77777777">
        <w:trPr>
          <w:cantSplit/>
        </w:trPr>
        <w:tc>
          <w:tcPr>
            <w:tcW w:w="929" w:type="pct"/>
            <w:shd w:val="clear" w:color="auto" w:fill="auto"/>
            <w:vAlign w:val="center"/>
          </w:tcPr>
          <w:p w14:paraId="2430F33D" w14:textId="77777777" w:rsidR="0073120A" w:rsidRPr="00BA0797" w:rsidRDefault="0073120A"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в том числе:</w:t>
            </w:r>
          </w:p>
        </w:tc>
        <w:tc>
          <w:tcPr>
            <w:tcW w:w="366" w:type="pct"/>
            <w:shd w:val="clear" w:color="auto" w:fill="auto"/>
            <w:noWrap/>
            <w:vAlign w:val="center"/>
          </w:tcPr>
          <w:p w14:paraId="04F01F04"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511" w:type="pct"/>
            <w:shd w:val="clear" w:color="auto" w:fill="auto"/>
            <w:noWrap/>
            <w:vAlign w:val="center"/>
          </w:tcPr>
          <w:p w14:paraId="0AE2843E"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 </w:t>
            </w:r>
          </w:p>
        </w:tc>
        <w:tc>
          <w:tcPr>
            <w:tcW w:w="511" w:type="pct"/>
            <w:shd w:val="clear" w:color="auto" w:fill="auto"/>
            <w:noWrap/>
            <w:vAlign w:val="center"/>
          </w:tcPr>
          <w:p w14:paraId="2EF8034F"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365" w:type="pct"/>
            <w:shd w:val="clear" w:color="auto" w:fill="auto"/>
            <w:noWrap/>
            <w:vAlign w:val="center"/>
          </w:tcPr>
          <w:p w14:paraId="7BA3BDCB"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438" w:type="pct"/>
            <w:shd w:val="clear" w:color="auto" w:fill="auto"/>
            <w:noWrap/>
            <w:vAlign w:val="center"/>
          </w:tcPr>
          <w:p w14:paraId="53B51B9E"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 </w:t>
            </w:r>
          </w:p>
        </w:tc>
        <w:tc>
          <w:tcPr>
            <w:tcW w:w="511" w:type="pct"/>
            <w:shd w:val="clear" w:color="auto" w:fill="auto"/>
            <w:noWrap/>
            <w:vAlign w:val="center"/>
          </w:tcPr>
          <w:p w14:paraId="65F15470"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366" w:type="pct"/>
            <w:shd w:val="clear" w:color="auto" w:fill="auto"/>
            <w:noWrap/>
            <w:vAlign w:val="center"/>
          </w:tcPr>
          <w:p w14:paraId="764136EF"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438" w:type="pct"/>
            <w:shd w:val="clear" w:color="auto" w:fill="auto"/>
            <w:noWrap/>
            <w:vAlign w:val="center"/>
          </w:tcPr>
          <w:p w14:paraId="3EE55E65"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 </w:t>
            </w:r>
          </w:p>
        </w:tc>
        <w:tc>
          <w:tcPr>
            <w:tcW w:w="566" w:type="pct"/>
            <w:shd w:val="clear" w:color="auto" w:fill="auto"/>
            <w:noWrap/>
            <w:vAlign w:val="center"/>
          </w:tcPr>
          <w:p w14:paraId="00630E01"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r>
      <w:tr w:rsidR="008756DA" w:rsidRPr="00BA0797" w14:paraId="3376461C" w14:textId="77777777">
        <w:trPr>
          <w:cantSplit/>
        </w:trPr>
        <w:tc>
          <w:tcPr>
            <w:tcW w:w="929" w:type="pct"/>
            <w:shd w:val="clear" w:color="auto" w:fill="auto"/>
            <w:vAlign w:val="center"/>
          </w:tcPr>
          <w:p w14:paraId="3843BB9E" w14:textId="77777777" w:rsidR="0073120A" w:rsidRPr="00BA0797" w:rsidRDefault="003C6905" w:rsidP="00BA0797">
            <w:pPr>
              <w:spacing w:after="0" w:line="240" w:lineRule="auto"/>
              <w:rPr>
                <w:rFonts w:ascii="Myriad Pro" w:eastAsia="Times New Roman" w:hAnsi="Myriad Pro"/>
                <w:b/>
                <w:bCs/>
                <w:sz w:val="18"/>
                <w:szCs w:val="18"/>
                <w:lang w:eastAsia="ru-RU"/>
              </w:rPr>
            </w:pPr>
            <w:r w:rsidRPr="00BA0797">
              <w:rPr>
                <w:rFonts w:ascii="Myriad Pro" w:hAnsi="Myriad Pro"/>
                <w:sz w:val="18"/>
                <w:szCs w:val="18"/>
              </w:rPr>
              <w:t>ОАО «</w:t>
            </w:r>
            <w:proofErr w:type="spellStart"/>
            <w:r w:rsidRPr="00BA0797">
              <w:rPr>
                <w:rFonts w:ascii="Myriad Pro" w:hAnsi="Myriad Pro"/>
                <w:sz w:val="18"/>
                <w:szCs w:val="18"/>
              </w:rPr>
              <w:t>Псковэнергосбыт</w:t>
            </w:r>
            <w:proofErr w:type="spellEnd"/>
            <w:r w:rsidRPr="00BA0797">
              <w:rPr>
                <w:rFonts w:ascii="Myriad Pro" w:hAnsi="Myriad Pro"/>
                <w:sz w:val="18"/>
                <w:szCs w:val="18"/>
              </w:rPr>
              <w:t>»</w:t>
            </w:r>
          </w:p>
        </w:tc>
        <w:tc>
          <w:tcPr>
            <w:tcW w:w="366" w:type="pct"/>
            <w:shd w:val="clear" w:color="auto" w:fill="auto"/>
            <w:noWrap/>
            <w:vAlign w:val="center"/>
          </w:tcPr>
          <w:p w14:paraId="19815F2A"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132C7BAB"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2C910572"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1 2</w:t>
            </w:r>
            <w:r w:rsidRPr="00BA0797">
              <w:rPr>
                <w:rFonts w:ascii="Myriad Pro" w:eastAsia="Times New Roman" w:hAnsi="Myriad Pro"/>
                <w:b/>
                <w:bCs/>
                <w:sz w:val="18"/>
                <w:szCs w:val="18"/>
                <w:lang w:eastAsia="ru-RU"/>
              </w:rPr>
              <w:t>38,64</w:t>
            </w:r>
          </w:p>
        </w:tc>
        <w:tc>
          <w:tcPr>
            <w:tcW w:w="365" w:type="pct"/>
            <w:shd w:val="clear" w:color="auto" w:fill="auto"/>
            <w:noWrap/>
            <w:vAlign w:val="center"/>
          </w:tcPr>
          <w:p w14:paraId="528AB457"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438" w:type="pct"/>
            <w:shd w:val="clear" w:color="auto" w:fill="auto"/>
            <w:noWrap/>
            <w:vAlign w:val="center"/>
          </w:tcPr>
          <w:p w14:paraId="2E3543D9"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4C78B84B"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3 1</w:t>
            </w:r>
            <w:r w:rsidRPr="00BA0797">
              <w:rPr>
                <w:rFonts w:ascii="Myriad Pro" w:eastAsia="Times New Roman" w:hAnsi="Myriad Pro"/>
                <w:b/>
                <w:bCs/>
                <w:sz w:val="18"/>
                <w:szCs w:val="18"/>
                <w:lang w:eastAsia="ru-RU"/>
              </w:rPr>
              <w:t>76,86</w:t>
            </w:r>
          </w:p>
        </w:tc>
        <w:tc>
          <w:tcPr>
            <w:tcW w:w="366" w:type="pct"/>
            <w:shd w:val="clear" w:color="auto" w:fill="auto"/>
            <w:noWrap/>
            <w:vAlign w:val="center"/>
          </w:tcPr>
          <w:p w14:paraId="4E42F4A1"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438" w:type="pct"/>
            <w:shd w:val="clear" w:color="auto" w:fill="auto"/>
            <w:noWrap/>
            <w:vAlign w:val="center"/>
          </w:tcPr>
          <w:p w14:paraId="79AFA717"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66" w:type="pct"/>
            <w:shd w:val="clear" w:color="auto" w:fill="auto"/>
            <w:noWrap/>
            <w:vAlign w:val="center"/>
          </w:tcPr>
          <w:p w14:paraId="62AA1F0E"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4 9</w:t>
            </w:r>
            <w:r w:rsidRPr="00BA0797">
              <w:rPr>
                <w:rFonts w:ascii="Myriad Pro" w:eastAsia="Times New Roman" w:hAnsi="Myriad Pro"/>
                <w:b/>
                <w:bCs/>
                <w:sz w:val="18"/>
                <w:szCs w:val="18"/>
                <w:lang w:eastAsia="ru-RU"/>
              </w:rPr>
              <w:t>03,93</w:t>
            </w:r>
          </w:p>
        </w:tc>
      </w:tr>
      <w:tr w:rsidR="008756DA" w:rsidRPr="00BA0797" w14:paraId="19EF0223" w14:textId="77777777">
        <w:trPr>
          <w:cantSplit/>
        </w:trPr>
        <w:tc>
          <w:tcPr>
            <w:tcW w:w="929" w:type="pct"/>
            <w:shd w:val="clear" w:color="auto" w:fill="auto"/>
            <w:vAlign w:val="center"/>
          </w:tcPr>
          <w:p w14:paraId="5B6C7AD5" w14:textId="77777777" w:rsidR="0073120A" w:rsidRPr="00BA0797" w:rsidRDefault="0073120A" w:rsidP="00BA0797">
            <w:pPr>
              <w:spacing w:after="0" w:line="240" w:lineRule="auto"/>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Договор № 34-Э от 01.09.2006 нерегулируемый тариф</w:t>
            </w:r>
          </w:p>
        </w:tc>
        <w:tc>
          <w:tcPr>
            <w:tcW w:w="366" w:type="pct"/>
            <w:shd w:val="clear" w:color="auto" w:fill="auto"/>
            <w:noWrap/>
            <w:vAlign w:val="center"/>
          </w:tcPr>
          <w:p w14:paraId="6BB13556"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3,649</w:t>
            </w:r>
          </w:p>
        </w:tc>
        <w:tc>
          <w:tcPr>
            <w:tcW w:w="511" w:type="pct"/>
            <w:shd w:val="clear" w:color="auto" w:fill="auto"/>
            <w:noWrap/>
            <w:vAlign w:val="center"/>
          </w:tcPr>
          <w:p w14:paraId="08581D08"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w:t>
            </w:r>
            <w:r w:rsidR="009C7B3E" w:rsidRPr="00BA0797">
              <w:rPr>
                <w:rFonts w:ascii="Myriad Pro" w:eastAsia="Times New Roman" w:hAnsi="Myriad Pro"/>
                <w:i/>
                <w:iCs/>
                <w:sz w:val="18"/>
                <w:szCs w:val="18"/>
                <w:lang w:eastAsia="ru-RU"/>
              </w:rPr>
              <w:t>1 3</w:t>
            </w:r>
            <w:r w:rsidRPr="00BA0797">
              <w:rPr>
                <w:rFonts w:ascii="Myriad Pro" w:eastAsia="Times New Roman" w:hAnsi="Myriad Pro"/>
                <w:i/>
                <w:iCs/>
                <w:sz w:val="18"/>
                <w:szCs w:val="18"/>
                <w:lang w:eastAsia="ru-RU"/>
              </w:rPr>
              <w:t>00</w:t>
            </w:r>
          </w:p>
        </w:tc>
        <w:tc>
          <w:tcPr>
            <w:tcW w:w="511" w:type="pct"/>
            <w:shd w:val="clear" w:color="auto" w:fill="auto"/>
            <w:noWrap/>
            <w:vAlign w:val="center"/>
          </w:tcPr>
          <w:p w14:paraId="375E67E4"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1 2</w:t>
            </w:r>
            <w:r w:rsidRPr="00BA0797">
              <w:rPr>
                <w:rFonts w:ascii="Myriad Pro" w:eastAsia="Times New Roman" w:hAnsi="Myriad Pro"/>
                <w:b/>
                <w:bCs/>
                <w:sz w:val="18"/>
                <w:szCs w:val="18"/>
                <w:lang w:eastAsia="ru-RU"/>
              </w:rPr>
              <w:t>38,64</w:t>
            </w:r>
          </w:p>
        </w:tc>
        <w:tc>
          <w:tcPr>
            <w:tcW w:w="365" w:type="pct"/>
            <w:shd w:val="clear" w:color="auto" w:fill="auto"/>
            <w:noWrap/>
            <w:vAlign w:val="center"/>
          </w:tcPr>
          <w:p w14:paraId="3BC46135"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3,821</w:t>
            </w:r>
          </w:p>
        </w:tc>
        <w:tc>
          <w:tcPr>
            <w:tcW w:w="438" w:type="pct"/>
            <w:shd w:val="clear" w:color="auto" w:fill="auto"/>
            <w:noWrap/>
            <w:vAlign w:val="center"/>
          </w:tcPr>
          <w:p w14:paraId="77D1FDC0"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w:t>
            </w:r>
            <w:r w:rsidR="009C7B3E" w:rsidRPr="00BA0797">
              <w:rPr>
                <w:rFonts w:ascii="Myriad Pro" w:eastAsia="Times New Roman" w:hAnsi="Myriad Pro"/>
                <w:i/>
                <w:iCs/>
                <w:sz w:val="18"/>
                <w:szCs w:val="18"/>
                <w:lang w:eastAsia="ru-RU"/>
              </w:rPr>
              <w:t>1 3</w:t>
            </w:r>
            <w:r w:rsidRPr="00BA0797">
              <w:rPr>
                <w:rFonts w:ascii="Myriad Pro" w:eastAsia="Times New Roman" w:hAnsi="Myriad Pro"/>
                <w:i/>
                <w:iCs/>
                <w:sz w:val="18"/>
                <w:szCs w:val="18"/>
                <w:lang w:eastAsia="ru-RU"/>
              </w:rPr>
              <w:t>00</w:t>
            </w:r>
          </w:p>
        </w:tc>
        <w:tc>
          <w:tcPr>
            <w:tcW w:w="511" w:type="pct"/>
            <w:shd w:val="clear" w:color="auto" w:fill="auto"/>
            <w:noWrap/>
            <w:vAlign w:val="center"/>
          </w:tcPr>
          <w:p w14:paraId="4E00A43D"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3 1</w:t>
            </w:r>
            <w:r w:rsidRPr="00BA0797">
              <w:rPr>
                <w:rFonts w:ascii="Myriad Pro" w:eastAsia="Times New Roman" w:hAnsi="Myriad Pro"/>
                <w:b/>
                <w:bCs/>
                <w:sz w:val="18"/>
                <w:szCs w:val="18"/>
                <w:lang w:eastAsia="ru-RU"/>
              </w:rPr>
              <w:t>76,86</w:t>
            </w:r>
          </w:p>
        </w:tc>
        <w:tc>
          <w:tcPr>
            <w:tcW w:w="366" w:type="pct"/>
            <w:shd w:val="clear" w:color="auto" w:fill="auto"/>
            <w:noWrap/>
            <w:vAlign w:val="center"/>
          </w:tcPr>
          <w:p w14:paraId="09A98ACF"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3,974</w:t>
            </w:r>
          </w:p>
        </w:tc>
        <w:tc>
          <w:tcPr>
            <w:tcW w:w="438" w:type="pct"/>
            <w:shd w:val="clear" w:color="auto" w:fill="auto"/>
            <w:noWrap/>
            <w:vAlign w:val="center"/>
          </w:tcPr>
          <w:p w14:paraId="483EE816"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w:t>
            </w:r>
            <w:r w:rsidR="009C7B3E" w:rsidRPr="00BA0797">
              <w:rPr>
                <w:rFonts w:ascii="Myriad Pro" w:eastAsia="Times New Roman" w:hAnsi="Myriad Pro"/>
                <w:i/>
                <w:iCs/>
                <w:sz w:val="18"/>
                <w:szCs w:val="18"/>
                <w:lang w:eastAsia="ru-RU"/>
              </w:rPr>
              <w:t>1 3</w:t>
            </w:r>
            <w:r w:rsidRPr="00BA0797">
              <w:rPr>
                <w:rFonts w:ascii="Myriad Pro" w:eastAsia="Times New Roman" w:hAnsi="Myriad Pro"/>
                <w:i/>
                <w:iCs/>
                <w:sz w:val="18"/>
                <w:szCs w:val="18"/>
                <w:lang w:eastAsia="ru-RU"/>
              </w:rPr>
              <w:t>00</w:t>
            </w:r>
          </w:p>
        </w:tc>
        <w:tc>
          <w:tcPr>
            <w:tcW w:w="566" w:type="pct"/>
            <w:shd w:val="clear" w:color="auto" w:fill="auto"/>
            <w:noWrap/>
            <w:vAlign w:val="center"/>
          </w:tcPr>
          <w:p w14:paraId="305A795F"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4 9</w:t>
            </w:r>
            <w:r w:rsidRPr="00BA0797">
              <w:rPr>
                <w:rFonts w:ascii="Myriad Pro" w:eastAsia="Times New Roman" w:hAnsi="Myriad Pro"/>
                <w:b/>
                <w:bCs/>
                <w:sz w:val="18"/>
                <w:szCs w:val="18"/>
                <w:lang w:eastAsia="ru-RU"/>
              </w:rPr>
              <w:t>03,93</w:t>
            </w:r>
          </w:p>
        </w:tc>
      </w:tr>
      <w:tr w:rsidR="008756DA" w:rsidRPr="00BA0797" w14:paraId="20C6667E" w14:textId="77777777">
        <w:trPr>
          <w:cantSplit/>
        </w:trPr>
        <w:tc>
          <w:tcPr>
            <w:tcW w:w="929" w:type="pct"/>
            <w:shd w:val="clear" w:color="auto" w:fill="auto"/>
            <w:vAlign w:val="center"/>
          </w:tcPr>
          <w:p w14:paraId="0131BD47" w14:textId="77777777" w:rsidR="0073120A" w:rsidRPr="00BA0797" w:rsidRDefault="0073120A"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Электроэнергия, ВСЕГО</w:t>
            </w:r>
          </w:p>
        </w:tc>
        <w:tc>
          <w:tcPr>
            <w:tcW w:w="366" w:type="pct"/>
            <w:shd w:val="clear" w:color="auto" w:fill="auto"/>
            <w:noWrap/>
            <w:vAlign w:val="center"/>
          </w:tcPr>
          <w:p w14:paraId="6C3707FC"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163A3B6C"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53065A67"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1 2</w:t>
            </w:r>
            <w:r w:rsidRPr="00BA0797">
              <w:rPr>
                <w:rFonts w:ascii="Myriad Pro" w:eastAsia="Times New Roman" w:hAnsi="Myriad Pro"/>
                <w:b/>
                <w:bCs/>
                <w:sz w:val="18"/>
                <w:szCs w:val="18"/>
                <w:lang w:eastAsia="ru-RU"/>
              </w:rPr>
              <w:t>38,64</w:t>
            </w:r>
          </w:p>
        </w:tc>
        <w:tc>
          <w:tcPr>
            <w:tcW w:w="365" w:type="pct"/>
            <w:shd w:val="clear" w:color="auto" w:fill="auto"/>
            <w:noWrap/>
            <w:vAlign w:val="center"/>
          </w:tcPr>
          <w:p w14:paraId="35C6F5CA"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438" w:type="pct"/>
            <w:shd w:val="clear" w:color="auto" w:fill="auto"/>
            <w:noWrap/>
            <w:vAlign w:val="center"/>
          </w:tcPr>
          <w:p w14:paraId="2CD00E17"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11" w:type="pct"/>
            <w:shd w:val="clear" w:color="auto" w:fill="auto"/>
            <w:noWrap/>
            <w:vAlign w:val="center"/>
          </w:tcPr>
          <w:p w14:paraId="44B95BAD"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3 1</w:t>
            </w:r>
            <w:r w:rsidRPr="00BA0797">
              <w:rPr>
                <w:rFonts w:ascii="Myriad Pro" w:eastAsia="Times New Roman" w:hAnsi="Myriad Pro"/>
                <w:b/>
                <w:bCs/>
                <w:sz w:val="18"/>
                <w:szCs w:val="18"/>
                <w:lang w:eastAsia="ru-RU"/>
              </w:rPr>
              <w:t>76,86</w:t>
            </w:r>
          </w:p>
        </w:tc>
        <w:tc>
          <w:tcPr>
            <w:tcW w:w="366" w:type="pct"/>
            <w:shd w:val="clear" w:color="auto" w:fill="auto"/>
            <w:noWrap/>
            <w:vAlign w:val="center"/>
          </w:tcPr>
          <w:p w14:paraId="15FED517"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438" w:type="pct"/>
            <w:shd w:val="clear" w:color="auto" w:fill="auto"/>
            <w:noWrap/>
            <w:vAlign w:val="center"/>
          </w:tcPr>
          <w:p w14:paraId="6C4193A4"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w:t>
            </w:r>
          </w:p>
        </w:tc>
        <w:tc>
          <w:tcPr>
            <w:tcW w:w="566" w:type="pct"/>
            <w:shd w:val="clear" w:color="auto" w:fill="auto"/>
            <w:noWrap/>
            <w:vAlign w:val="center"/>
          </w:tcPr>
          <w:p w14:paraId="2AC9F4F0"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4 9</w:t>
            </w:r>
            <w:r w:rsidRPr="00BA0797">
              <w:rPr>
                <w:rFonts w:ascii="Myriad Pro" w:eastAsia="Times New Roman" w:hAnsi="Myriad Pro"/>
                <w:b/>
                <w:bCs/>
                <w:sz w:val="18"/>
                <w:szCs w:val="18"/>
                <w:lang w:eastAsia="ru-RU"/>
              </w:rPr>
              <w:t>03,93</w:t>
            </w:r>
          </w:p>
        </w:tc>
      </w:tr>
      <w:tr w:rsidR="008756DA" w:rsidRPr="00BA0797" w14:paraId="2ECD8BD1" w14:textId="77777777">
        <w:trPr>
          <w:cantSplit/>
        </w:trPr>
        <w:tc>
          <w:tcPr>
            <w:tcW w:w="929" w:type="pct"/>
            <w:shd w:val="clear" w:color="auto" w:fill="auto"/>
            <w:vAlign w:val="center"/>
          </w:tcPr>
          <w:p w14:paraId="7656B84D" w14:textId="77777777" w:rsidR="0073120A" w:rsidRPr="00BA0797" w:rsidRDefault="0073120A" w:rsidP="00BA0797">
            <w:pPr>
              <w:spacing w:after="0" w:line="240" w:lineRule="auto"/>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в т.ч. Отнесено на услуги по передаче электроэнергии</w:t>
            </w:r>
          </w:p>
        </w:tc>
        <w:tc>
          <w:tcPr>
            <w:tcW w:w="366" w:type="pct"/>
            <w:shd w:val="clear" w:color="auto" w:fill="auto"/>
            <w:noWrap/>
            <w:vAlign w:val="center"/>
          </w:tcPr>
          <w:p w14:paraId="77E95B94"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511" w:type="pct"/>
            <w:shd w:val="clear" w:color="auto" w:fill="auto"/>
            <w:noWrap/>
            <w:vAlign w:val="center"/>
          </w:tcPr>
          <w:p w14:paraId="4E6B3579"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 </w:t>
            </w:r>
          </w:p>
        </w:tc>
        <w:tc>
          <w:tcPr>
            <w:tcW w:w="511" w:type="pct"/>
            <w:shd w:val="clear" w:color="auto" w:fill="auto"/>
            <w:noWrap/>
            <w:vAlign w:val="center"/>
          </w:tcPr>
          <w:p w14:paraId="01EF54C7"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0 8</w:t>
            </w:r>
            <w:r w:rsidRPr="00BA0797">
              <w:rPr>
                <w:rFonts w:ascii="Myriad Pro" w:eastAsia="Times New Roman" w:hAnsi="Myriad Pro"/>
                <w:b/>
                <w:bCs/>
                <w:sz w:val="18"/>
                <w:szCs w:val="18"/>
                <w:lang w:eastAsia="ru-RU"/>
              </w:rPr>
              <w:t>49,25</w:t>
            </w:r>
          </w:p>
        </w:tc>
        <w:tc>
          <w:tcPr>
            <w:tcW w:w="365" w:type="pct"/>
            <w:shd w:val="clear" w:color="auto" w:fill="auto"/>
            <w:noWrap/>
            <w:vAlign w:val="center"/>
          </w:tcPr>
          <w:p w14:paraId="55940665"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438" w:type="pct"/>
            <w:shd w:val="clear" w:color="auto" w:fill="auto"/>
            <w:noWrap/>
            <w:vAlign w:val="center"/>
          </w:tcPr>
          <w:p w14:paraId="2AC64210"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 </w:t>
            </w:r>
          </w:p>
        </w:tc>
        <w:tc>
          <w:tcPr>
            <w:tcW w:w="511" w:type="pct"/>
            <w:shd w:val="clear" w:color="auto" w:fill="auto"/>
            <w:noWrap/>
            <w:vAlign w:val="center"/>
          </w:tcPr>
          <w:p w14:paraId="12E1237A"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9C7B3E" w:rsidRPr="00BA0797">
              <w:rPr>
                <w:rFonts w:ascii="Myriad Pro" w:eastAsia="Times New Roman" w:hAnsi="Myriad Pro"/>
                <w:b/>
                <w:bCs/>
                <w:sz w:val="18"/>
                <w:szCs w:val="18"/>
                <w:lang w:eastAsia="ru-RU"/>
              </w:rPr>
              <w:t>2 7</w:t>
            </w:r>
            <w:r w:rsidRPr="00BA0797">
              <w:rPr>
                <w:rFonts w:ascii="Myriad Pro" w:eastAsia="Times New Roman" w:hAnsi="Myriad Pro"/>
                <w:b/>
                <w:bCs/>
                <w:sz w:val="18"/>
                <w:szCs w:val="18"/>
                <w:lang w:eastAsia="ru-RU"/>
              </w:rPr>
              <w:t>69,17</w:t>
            </w:r>
          </w:p>
        </w:tc>
        <w:tc>
          <w:tcPr>
            <w:tcW w:w="366" w:type="pct"/>
            <w:shd w:val="clear" w:color="auto" w:fill="auto"/>
            <w:noWrap/>
            <w:vAlign w:val="center"/>
          </w:tcPr>
          <w:p w14:paraId="621AB39E" w14:textId="77777777" w:rsidR="0073120A" w:rsidRPr="00BA0797" w:rsidRDefault="0073120A" w:rsidP="00BA0797">
            <w:pPr>
              <w:spacing w:after="0" w:line="240" w:lineRule="auto"/>
              <w:jc w:val="center"/>
              <w:rPr>
                <w:rFonts w:ascii="Myriad Pro" w:eastAsia="Times New Roman" w:hAnsi="Myriad Pro"/>
                <w:b/>
                <w:bCs/>
                <w:i/>
                <w:iCs/>
                <w:sz w:val="18"/>
                <w:szCs w:val="18"/>
                <w:lang w:eastAsia="ru-RU"/>
              </w:rPr>
            </w:pPr>
            <w:r w:rsidRPr="00BA0797">
              <w:rPr>
                <w:rFonts w:ascii="Myriad Pro" w:eastAsia="Times New Roman" w:hAnsi="Myriad Pro"/>
                <w:b/>
                <w:bCs/>
                <w:i/>
                <w:iCs/>
                <w:sz w:val="18"/>
                <w:szCs w:val="18"/>
                <w:lang w:eastAsia="ru-RU"/>
              </w:rPr>
              <w:t> </w:t>
            </w:r>
          </w:p>
        </w:tc>
        <w:tc>
          <w:tcPr>
            <w:tcW w:w="438" w:type="pct"/>
            <w:shd w:val="clear" w:color="auto" w:fill="auto"/>
            <w:noWrap/>
            <w:vAlign w:val="center"/>
          </w:tcPr>
          <w:p w14:paraId="3569AC5C" w14:textId="77777777" w:rsidR="0073120A" w:rsidRPr="00BA0797" w:rsidRDefault="0073120A"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 </w:t>
            </w:r>
          </w:p>
        </w:tc>
        <w:tc>
          <w:tcPr>
            <w:tcW w:w="566" w:type="pct"/>
            <w:shd w:val="clear" w:color="auto" w:fill="auto"/>
            <w:noWrap/>
            <w:vAlign w:val="center"/>
          </w:tcPr>
          <w:p w14:paraId="320617D8" w14:textId="77777777" w:rsidR="0073120A" w:rsidRPr="00BA0797" w:rsidRDefault="0073120A"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4 4</w:t>
            </w:r>
            <w:r w:rsidRPr="00BA0797">
              <w:rPr>
                <w:rFonts w:ascii="Myriad Pro" w:eastAsia="Times New Roman" w:hAnsi="Myriad Pro"/>
                <w:b/>
                <w:bCs/>
                <w:sz w:val="18"/>
                <w:szCs w:val="18"/>
                <w:lang w:eastAsia="ru-RU"/>
              </w:rPr>
              <w:t>79,93</w:t>
            </w:r>
          </w:p>
        </w:tc>
      </w:tr>
    </w:tbl>
    <w:p w14:paraId="1E799C4E" w14:textId="77777777" w:rsidR="0073120A" w:rsidRPr="00BA0797" w:rsidRDefault="0073120A" w:rsidP="00BA0797">
      <w:pPr>
        <w:pStyle w:val="11"/>
        <w:spacing w:after="0" w:line="360" w:lineRule="auto"/>
        <w:ind w:left="0" w:firstLine="540"/>
        <w:jc w:val="both"/>
        <w:rPr>
          <w:rFonts w:ascii="Myriad Pro" w:hAnsi="Myriad Pro"/>
          <w:sz w:val="26"/>
          <w:szCs w:val="26"/>
        </w:rPr>
      </w:pPr>
    </w:p>
    <w:p w14:paraId="3A6E2BD6" w14:textId="77777777" w:rsidR="0073120A" w:rsidRPr="00BA0797" w:rsidRDefault="0073120A" w:rsidP="00BA0797">
      <w:pPr>
        <w:spacing w:after="0" w:line="360" w:lineRule="auto"/>
        <w:jc w:val="both"/>
        <w:rPr>
          <w:rFonts w:ascii="Myriad Pro" w:hAnsi="Myriad Pro"/>
          <w:b/>
          <w:sz w:val="26"/>
          <w:szCs w:val="26"/>
        </w:rPr>
      </w:pPr>
      <w:r w:rsidRPr="00BA0797">
        <w:rPr>
          <w:rFonts w:ascii="Myriad Pro" w:hAnsi="Myriad Pro"/>
          <w:b/>
          <w:sz w:val="26"/>
          <w:szCs w:val="26"/>
        </w:rPr>
        <w:t>ПОЗИЦИЯ ОРГАНА РЕГУЛИРОВАНИЯ</w:t>
      </w:r>
    </w:p>
    <w:p w14:paraId="2F947FDE" w14:textId="77777777" w:rsidR="0073120A" w:rsidRPr="00BA0797" w:rsidRDefault="0073120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При определении размера экономически обоснованной величины расходов за 2016 год экспертом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w:t>
      </w:r>
    </w:p>
    <w:p w14:paraId="6EFA3A4B" w14:textId="77777777" w:rsidR="0073120A" w:rsidRPr="00BA0797" w:rsidRDefault="0073120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на приобретение электроэнергии на очередной период регулирования принято предложение сетевой организации в размере </w:t>
      </w:r>
      <w:r w:rsidR="0001151F" w:rsidRPr="00BA0797">
        <w:rPr>
          <w:rFonts w:ascii="Myriad Pro" w:hAnsi="Myriad Pro"/>
          <w:sz w:val="26"/>
          <w:szCs w:val="26"/>
        </w:rPr>
        <w:t>4</w:t>
      </w:r>
      <w:r w:rsidR="00834137" w:rsidRPr="00BA0797">
        <w:rPr>
          <w:rFonts w:ascii="Myriad Pro" w:hAnsi="Myriad Pro"/>
          <w:sz w:val="26"/>
          <w:szCs w:val="26"/>
        </w:rPr>
        <w:t>4 4</w:t>
      </w:r>
      <w:r w:rsidR="0001151F" w:rsidRPr="00BA0797">
        <w:rPr>
          <w:rFonts w:ascii="Myriad Pro" w:hAnsi="Myriad Pro"/>
          <w:sz w:val="26"/>
          <w:szCs w:val="26"/>
        </w:rPr>
        <w:t>79,93</w:t>
      </w:r>
      <w:r w:rsidRPr="00BA0797">
        <w:rPr>
          <w:rFonts w:ascii="Myriad Pro" w:hAnsi="Myriad Pro"/>
          <w:sz w:val="26"/>
          <w:szCs w:val="26"/>
        </w:rPr>
        <w:t xml:space="preserve"> тыс. руб. </w:t>
      </w:r>
    </w:p>
    <w:p w14:paraId="109B3680" w14:textId="77777777" w:rsidR="0073120A" w:rsidRPr="00BA0797" w:rsidRDefault="0073120A" w:rsidP="00BA0797">
      <w:pPr>
        <w:spacing w:after="0" w:line="360" w:lineRule="auto"/>
        <w:contextualSpacing/>
        <w:jc w:val="both"/>
        <w:rPr>
          <w:rFonts w:ascii="Myriad Pro" w:hAnsi="Myriad Pro"/>
          <w:b/>
          <w:sz w:val="26"/>
          <w:szCs w:val="26"/>
        </w:rPr>
      </w:pPr>
    </w:p>
    <w:p w14:paraId="2D868BAA" w14:textId="77777777" w:rsidR="0073120A" w:rsidRPr="00BA0797" w:rsidRDefault="0073120A"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1DA8D752" w14:textId="77777777" w:rsidR="003C0817" w:rsidRPr="00BA0797" w:rsidRDefault="003C0817" w:rsidP="00BA0797">
      <w:pPr>
        <w:tabs>
          <w:tab w:val="left" w:pos="1134"/>
        </w:tabs>
        <w:spacing w:after="0" w:line="360" w:lineRule="auto"/>
        <w:ind w:firstLine="567"/>
        <w:contextualSpacing/>
        <w:jc w:val="both"/>
        <w:rPr>
          <w:rStyle w:val="normaltextrun"/>
          <w:rFonts w:ascii="Myriad Pro" w:hAnsi="Myriad Pro" w:cs="Segoe UI"/>
          <w:sz w:val="26"/>
          <w:szCs w:val="26"/>
        </w:rPr>
      </w:pPr>
      <w:r w:rsidRPr="00BA0797">
        <w:rPr>
          <w:rStyle w:val="normaltextrun"/>
          <w:rFonts w:ascii="Myriad Pro" w:hAnsi="Myriad Pro" w:cs="Segoe UI"/>
          <w:sz w:val="26"/>
          <w:szCs w:val="26"/>
        </w:rPr>
        <w:t>Расходы на электрическую энергию для хозяйственных нужд на плановый период рассчитываются на основании фактических показаний объемов потребления за</w:t>
      </w:r>
      <w:r w:rsidR="009C7B3E" w:rsidRPr="00BA0797">
        <w:rPr>
          <w:rStyle w:val="normaltextrun"/>
          <w:rFonts w:ascii="Myriad Pro" w:hAnsi="Myriad Pro" w:cs="Segoe UI"/>
          <w:sz w:val="26"/>
          <w:szCs w:val="26"/>
        </w:rPr>
        <w:t xml:space="preserve"> </w:t>
      </w:r>
      <w:r w:rsidRPr="00BA0797">
        <w:rPr>
          <w:rStyle w:val="normaltextrun"/>
          <w:rFonts w:ascii="Myriad Pro" w:hAnsi="Myriad Pro" w:cs="Segoe UI"/>
          <w:sz w:val="26"/>
          <w:szCs w:val="26"/>
        </w:rPr>
        <w:t>предыдущий отчетный год, либо по договорным объемам. </w:t>
      </w:r>
    </w:p>
    <w:p w14:paraId="7159211B" w14:textId="77777777" w:rsidR="005C7076" w:rsidRPr="00BA0797" w:rsidRDefault="003C0817" w:rsidP="00BA0797">
      <w:pPr>
        <w:pStyle w:val="afff8"/>
        <w:spacing w:after="0"/>
      </w:pPr>
      <w:r w:rsidRPr="00BA0797">
        <w:t xml:space="preserve"> </w:t>
      </w:r>
      <w:r w:rsidR="002B7B03" w:rsidRPr="00BA0797">
        <w:t xml:space="preserve">Исходя из анализа представленных материалов, плановый уровень расходов электроэнергии на хозяйственные нужды на 2018 </w:t>
      </w:r>
      <w:r w:rsidR="00C82FB9">
        <w:t xml:space="preserve">год </w:t>
      </w:r>
      <w:r w:rsidR="002B7B03" w:rsidRPr="00BA0797">
        <w:t xml:space="preserve">по виду деятельности </w:t>
      </w:r>
      <w:r w:rsidR="00586D28" w:rsidRPr="00BA0797">
        <w:t>«</w:t>
      </w:r>
      <w:r w:rsidR="002B7B03" w:rsidRPr="00BA0797">
        <w:t>Передача электроэнергии</w:t>
      </w:r>
      <w:r w:rsidR="00586D28" w:rsidRPr="00BA0797">
        <w:t>»</w:t>
      </w:r>
      <w:r w:rsidR="002B7B03" w:rsidRPr="00BA0797">
        <w:t xml:space="preserve"> </w:t>
      </w:r>
      <w:r w:rsidRPr="00BA0797">
        <w:t xml:space="preserve">Исполнителем определен на основании фактических объемов потребления электрической энергии за 2016 </w:t>
      </w:r>
      <w:r w:rsidRPr="00BA0797">
        <w:lastRenderedPageBreak/>
        <w:t xml:space="preserve">год и </w:t>
      </w:r>
      <w:r w:rsidR="00DC6428" w:rsidRPr="00BA0797">
        <w:t xml:space="preserve">среднегодовой фактической </w:t>
      </w:r>
      <w:r w:rsidRPr="00BA0797">
        <w:t>стоимости электроэнергии за 2016 год с учетом показателей Прогноза социально-экономического развития Российской Федерации на 2018 год и плановый 2019-2020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463"/>
        <w:gridCol w:w="1307"/>
        <w:gridCol w:w="1064"/>
        <w:gridCol w:w="1259"/>
        <w:gridCol w:w="1333"/>
        <w:gridCol w:w="844"/>
        <w:gridCol w:w="1300"/>
      </w:tblGrid>
      <w:tr w:rsidR="00DC6428" w:rsidRPr="00BA0797" w14:paraId="1B77BFC2" w14:textId="77777777">
        <w:trPr>
          <w:cantSplit/>
          <w:tblHeader/>
        </w:trPr>
        <w:tc>
          <w:tcPr>
            <w:tcW w:w="2405"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357EB1E"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Наименование</w:t>
            </w:r>
          </w:p>
        </w:tc>
        <w:tc>
          <w:tcPr>
            <w:tcW w:w="3544"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EE39D5C"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2016</w:t>
            </w:r>
          </w:p>
        </w:tc>
        <w:tc>
          <w:tcPr>
            <w:tcW w:w="3395"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D18CCDA"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2018</w:t>
            </w:r>
          </w:p>
        </w:tc>
      </w:tr>
      <w:tr w:rsidR="00DC6428" w:rsidRPr="00BA0797" w14:paraId="4A025355" w14:textId="77777777">
        <w:trPr>
          <w:cantSplit/>
          <w:tblHeader/>
        </w:trPr>
        <w:tc>
          <w:tcPr>
            <w:tcW w:w="2405"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5C0432EB" w14:textId="77777777" w:rsidR="00DC6428" w:rsidRPr="00C82FB9" w:rsidRDefault="00DC6428" w:rsidP="00BA0797">
            <w:pPr>
              <w:spacing w:after="0" w:line="240" w:lineRule="auto"/>
              <w:rPr>
                <w:rFonts w:ascii="Myriad Pro" w:eastAsia="Times New Roman" w:hAnsi="Myriad Pro" w:cs="Arial CYR"/>
                <w:b/>
                <w:bCs/>
                <w:sz w:val="18"/>
                <w:szCs w:val="18"/>
                <w:lang w:eastAsia="ru-RU"/>
              </w:rPr>
            </w:pPr>
          </w:p>
        </w:tc>
        <w:tc>
          <w:tcPr>
            <w:tcW w:w="3544" w:type="dxa"/>
            <w:gridSpan w:val="3"/>
            <w:vMerge/>
            <w:tcBorders>
              <w:top w:val="single" w:sz="4" w:space="0" w:color="FFFFFF"/>
              <w:left w:val="single" w:sz="4" w:space="0" w:color="FFFFFF"/>
              <w:bottom w:val="single" w:sz="4" w:space="0" w:color="FFFFFF"/>
              <w:right w:val="single" w:sz="4" w:space="0" w:color="FFFFFF"/>
            </w:tcBorders>
            <w:shd w:val="clear" w:color="auto" w:fill="auto"/>
            <w:vAlign w:val="center"/>
          </w:tcPr>
          <w:p w14:paraId="2822391D" w14:textId="77777777" w:rsidR="00DC6428" w:rsidRPr="00C82FB9" w:rsidRDefault="00DC6428" w:rsidP="00BA0797">
            <w:pPr>
              <w:spacing w:after="0" w:line="240" w:lineRule="auto"/>
              <w:jc w:val="center"/>
              <w:rPr>
                <w:rFonts w:ascii="Myriad Pro" w:eastAsia="Times New Roman" w:hAnsi="Myriad Pro" w:cs="Arial CYR"/>
                <w:b/>
                <w:bCs/>
                <w:sz w:val="18"/>
                <w:szCs w:val="18"/>
                <w:lang w:eastAsia="ru-RU"/>
              </w:rPr>
            </w:pPr>
          </w:p>
        </w:tc>
        <w:tc>
          <w:tcPr>
            <w:tcW w:w="3395"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3F5DBE9"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по расчету Исполнителя</w:t>
            </w:r>
          </w:p>
        </w:tc>
      </w:tr>
      <w:tr w:rsidR="00DC6428" w:rsidRPr="00BA0797" w14:paraId="3DD84810" w14:textId="77777777">
        <w:trPr>
          <w:cantSplit/>
          <w:tblHeader/>
        </w:trPr>
        <w:tc>
          <w:tcPr>
            <w:tcW w:w="2405"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5643CDFA" w14:textId="77777777" w:rsidR="00DC6428" w:rsidRPr="00C82FB9" w:rsidRDefault="00DC6428" w:rsidP="00BA0797">
            <w:pPr>
              <w:spacing w:after="0" w:line="240" w:lineRule="auto"/>
              <w:rPr>
                <w:rFonts w:ascii="Myriad Pro" w:eastAsia="Times New Roman" w:hAnsi="Myriad Pro" w:cs="Arial CYR"/>
                <w:b/>
                <w:bCs/>
                <w:sz w:val="18"/>
                <w:szCs w:val="18"/>
                <w:lang w:eastAsia="ru-RU"/>
              </w:rPr>
            </w:pPr>
          </w:p>
        </w:tc>
        <w:tc>
          <w:tcPr>
            <w:tcW w:w="127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241D175"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Объем покупной энергии</w:t>
            </w:r>
          </w:p>
        </w:tc>
        <w:tc>
          <w:tcPr>
            <w:tcW w:w="103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20D1C9E"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Тариф</w:t>
            </w:r>
          </w:p>
        </w:tc>
        <w:tc>
          <w:tcPr>
            <w:tcW w:w="12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C0FAC32"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Расходы на покупку энергии,</w:t>
            </w:r>
          </w:p>
        </w:tc>
        <w:tc>
          <w:tcPr>
            <w:tcW w:w="130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04DDFFE"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Объем покупной энергии</w:t>
            </w:r>
          </w:p>
        </w:tc>
        <w:tc>
          <w:tcPr>
            <w:tcW w:w="82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696E759"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Тариф</w:t>
            </w:r>
          </w:p>
        </w:tc>
        <w:tc>
          <w:tcPr>
            <w:tcW w:w="126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635ED2A" w14:textId="77777777" w:rsidR="00DC6428" w:rsidRPr="00C82FB9" w:rsidRDefault="00DC6428" w:rsidP="00BA0797">
            <w:pPr>
              <w:spacing w:after="0" w:line="240" w:lineRule="auto"/>
              <w:jc w:val="center"/>
              <w:rPr>
                <w:rFonts w:ascii="Myriad Pro" w:eastAsia="Times New Roman" w:hAnsi="Myriad Pro" w:cs="Arial CYR"/>
                <w:b/>
                <w:bCs/>
                <w:color w:val="FFFFFF"/>
                <w:sz w:val="18"/>
                <w:szCs w:val="18"/>
                <w:lang w:eastAsia="ru-RU"/>
              </w:rPr>
            </w:pPr>
            <w:r w:rsidRPr="00C82FB9">
              <w:rPr>
                <w:rFonts w:ascii="Myriad Pro" w:eastAsia="Times New Roman" w:hAnsi="Myriad Pro" w:cs="Arial CYR"/>
                <w:b/>
                <w:bCs/>
                <w:color w:val="FFFFFF"/>
                <w:sz w:val="18"/>
                <w:szCs w:val="18"/>
                <w:lang w:eastAsia="ru-RU"/>
              </w:rPr>
              <w:t>Расходы на покупку энергии,</w:t>
            </w:r>
          </w:p>
        </w:tc>
      </w:tr>
      <w:tr w:rsidR="00DC6428" w:rsidRPr="00BA0797" w14:paraId="0D634D43" w14:textId="77777777">
        <w:trPr>
          <w:cantSplit/>
        </w:trPr>
        <w:tc>
          <w:tcPr>
            <w:tcW w:w="2405" w:type="dxa"/>
            <w:tcBorders>
              <w:top w:val="single" w:sz="4" w:space="0" w:color="FFFFFF"/>
            </w:tcBorders>
            <w:shd w:val="clear" w:color="auto" w:fill="auto"/>
            <w:noWrap/>
            <w:vAlign w:val="center"/>
          </w:tcPr>
          <w:p w14:paraId="2D51658E" w14:textId="77777777" w:rsidR="00DC6428" w:rsidRPr="00BA0797" w:rsidRDefault="00DC6428"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2017 год</w:t>
            </w:r>
          </w:p>
        </w:tc>
        <w:tc>
          <w:tcPr>
            <w:tcW w:w="1276" w:type="dxa"/>
            <w:tcBorders>
              <w:top w:val="single" w:sz="4" w:space="0" w:color="FFFFFF"/>
            </w:tcBorders>
            <w:shd w:val="clear" w:color="auto" w:fill="auto"/>
            <w:noWrap/>
            <w:vAlign w:val="center"/>
          </w:tcPr>
          <w:p w14:paraId="26B1C6F6"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039" w:type="dxa"/>
            <w:tcBorders>
              <w:top w:val="single" w:sz="4" w:space="0" w:color="FFFFFF"/>
            </w:tcBorders>
            <w:shd w:val="clear" w:color="auto" w:fill="auto"/>
            <w:noWrap/>
            <w:vAlign w:val="center"/>
          </w:tcPr>
          <w:p w14:paraId="0D2AA50F"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229" w:type="dxa"/>
            <w:tcBorders>
              <w:top w:val="single" w:sz="4" w:space="0" w:color="FFFFFF"/>
            </w:tcBorders>
            <w:shd w:val="clear" w:color="auto" w:fill="auto"/>
            <w:noWrap/>
            <w:vAlign w:val="center"/>
          </w:tcPr>
          <w:p w14:paraId="380AF42F"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302" w:type="dxa"/>
            <w:tcBorders>
              <w:top w:val="single" w:sz="4" w:space="0" w:color="FFFFFF"/>
            </w:tcBorders>
            <w:shd w:val="clear" w:color="auto" w:fill="auto"/>
            <w:noWrap/>
            <w:vAlign w:val="center"/>
          </w:tcPr>
          <w:p w14:paraId="174690B5"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824" w:type="dxa"/>
            <w:tcBorders>
              <w:top w:val="single" w:sz="4" w:space="0" w:color="FFFFFF"/>
            </w:tcBorders>
            <w:shd w:val="clear" w:color="auto" w:fill="auto"/>
            <w:noWrap/>
            <w:vAlign w:val="center"/>
          </w:tcPr>
          <w:p w14:paraId="092A3D3C"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1,039</w:t>
            </w:r>
          </w:p>
        </w:tc>
        <w:tc>
          <w:tcPr>
            <w:tcW w:w="1269" w:type="dxa"/>
            <w:tcBorders>
              <w:top w:val="single" w:sz="4" w:space="0" w:color="FFFFFF"/>
            </w:tcBorders>
            <w:shd w:val="clear" w:color="auto" w:fill="auto"/>
            <w:noWrap/>
            <w:vAlign w:val="center"/>
          </w:tcPr>
          <w:p w14:paraId="347BD33B"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r>
      <w:tr w:rsidR="00DC6428" w:rsidRPr="00BA0797" w14:paraId="4744CE0F" w14:textId="77777777">
        <w:trPr>
          <w:cantSplit/>
        </w:trPr>
        <w:tc>
          <w:tcPr>
            <w:tcW w:w="2405" w:type="dxa"/>
            <w:shd w:val="clear" w:color="auto" w:fill="auto"/>
            <w:noWrap/>
            <w:vAlign w:val="center"/>
          </w:tcPr>
          <w:p w14:paraId="3597BA1D" w14:textId="77777777" w:rsidR="00DC6428" w:rsidRPr="00BA0797" w:rsidRDefault="00DC6428"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2018 год</w:t>
            </w:r>
          </w:p>
        </w:tc>
        <w:tc>
          <w:tcPr>
            <w:tcW w:w="1276" w:type="dxa"/>
            <w:shd w:val="clear" w:color="auto" w:fill="auto"/>
            <w:noWrap/>
            <w:vAlign w:val="center"/>
          </w:tcPr>
          <w:p w14:paraId="18CBBBE9"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039" w:type="dxa"/>
            <w:shd w:val="clear" w:color="auto" w:fill="auto"/>
            <w:noWrap/>
            <w:vAlign w:val="center"/>
          </w:tcPr>
          <w:p w14:paraId="5AF49729"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229" w:type="dxa"/>
            <w:shd w:val="clear" w:color="auto" w:fill="auto"/>
            <w:noWrap/>
            <w:vAlign w:val="center"/>
          </w:tcPr>
          <w:p w14:paraId="7457DE9A"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302" w:type="dxa"/>
            <w:shd w:val="clear" w:color="auto" w:fill="auto"/>
            <w:noWrap/>
            <w:vAlign w:val="center"/>
          </w:tcPr>
          <w:p w14:paraId="6A03AA8F"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824" w:type="dxa"/>
            <w:shd w:val="clear" w:color="auto" w:fill="auto"/>
            <w:noWrap/>
            <w:vAlign w:val="center"/>
          </w:tcPr>
          <w:p w14:paraId="29B33074"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1,037</w:t>
            </w:r>
          </w:p>
        </w:tc>
        <w:tc>
          <w:tcPr>
            <w:tcW w:w="1269" w:type="dxa"/>
            <w:shd w:val="clear" w:color="auto" w:fill="auto"/>
            <w:noWrap/>
            <w:vAlign w:val="center"/>
          </w:tcPr>
          <w:p w14:paraId="5A569952"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r>
      <w:tr w:rsidR="00DC6428" w:rsidRPr="00BA0797" w14:paraId="22CC73DC" w14:textId="77777777">
        <w:trPr>
          <w:cantSplit/>
        </w:trPr>
        <w:tc>
          <w:tcPr>
            <w:tcW w:w="2405" w:type="dxa"/>
            <w:shd w:val="clear" w:color="auto" w:fill="auto"/>
            <w:noWrap/>
            <w:vAlign w:val="center"/>
          </w:tcPr>
          <w:p w14:paraId="35A1E52D" w14:textId="77777777" w:rsidR="00DC6428" w:rsidRPr="00BA0797" w:rsidRDefault="00DC6428"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Электроэнергия</w:t>
            </w:r>
          </w:p>
        </w:tc>
        <w:tc>
          <w:tcPr>
            <w:tcW w:w="1276" w:type="dxa"/>
            <w:shd w:val="clear" w:color="auto" w:fill="auto"/>
            <w:noWrap/>
            <w:vAlign w:val="center"/>
          </w:tcPr>
          <w:p w14:paraId="1EE1AD04"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w:t>
            </w:r>
            <w:r w:rsidR="009C7B3E" w:rsidRPr="00BA0797">
              <w:rPr>
                <w:rFonts w:ascii="Myriad Pro" w:eastAsia="Times New Roman" w:hAnsi="Myriad Pro" w:cs="Arial CYR"/>
                <w:sz w:val="18"/>
                <w:szCs w:val="18"/>
                <w:lang w:eastAsia="ru-RU"/>
              </w:rPr>
              <w:t>1 3</w:t>
            </w:r>
            <w:r w:rsidRPr="00BA0797">
              <w:rPr>
                <w:rFonts w:ascii="Myriad Pro" w:eastAsia="Times New Roman" w:hAnsi="Myriad Pro" w:cs="Arial CYR"/>
                <w:sz w:val="18"/>
                <w:szCs w:val="18"/>
                <w:lang w:eastAsia="ru-RU"/>
              </w:rPr>
              <w:t>0</w:t>
            </w:r>
            <w:r w:rsidR="00834137" w:rsidRPr="00BA0797">
              <w:rPr>
                <w:rFonts w:ascii="Myriad Pro" w:eastAsia="Times New Roman" w:hAnsi="Myriad Pro" w:cs="Arial CYR"/>
                <w:sz w:val="18"/>
                <w:szCs w:val="18"/>
                <w:lang w:eastAsia="ru-RU"/>
              </w:rPr>
              <w:t>0 0</w:t>
            </w:r>
            <w:r w:rsidRPr="00BA0797">
              <w:rPr>
                <w:rFonts w:ascii="Myriad Pro" w:eastAsia="Times New Roman" w:hAnsi="Myriad Pro" w:cs="Arial CYR"/>
                <w:sz w:val="18"/>
                <w:szCs w:val="18"/>
                <w:lang w:eastAsia="ru-RU"/>
              </w:rPr>
              <w:t>88</w:t>
            </w:r>
          </w:p>
        </w:tc>
        <w:tc>
          <w:tcPr>
            <w:tcW w:w="1039" w:type="dxa"/>
            <w:shd w:val="clear" w:color="auto" w:fill="auto"/>
            <w:noWrap/>
            <w:vAlign w:val="center"/>
          </w:tcPr>
          <w:p w14:paraId="52B738BC"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3,649</w:t>
            </w:r>
          </w:p>
        </w:tc>
        <w:tc>
          <w:tcPr>
            <w:tcW w:w="1229" w:type="dxa"/>
            <w:shd w:val="clear" w:color="auto" w:fill="auto"/>
            <w:noWrap/>
            <w:vAlign w:val="center"/>
          </w:tcPr>
          <w:p w14:paraId="5A086CAC"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w:t>
            </w:r>
            <w:r w:rsidR="009C7B3E" w:rsidRPr="00BA0797">
              <w:rPr>
                <w:rFonts w:ascii="Myriad Pro" w:eastAsia="Times New Roman" w:hAnsi="Myriad Pro" w:cs="Arial CYR"/>
                <w:sz w:val="18"/>
                <w:szCs w:val="18"/>
                <w:lang w:eastAsia="ru-RU"/>
              </w:rPr>
              <w:t>1 2</w:t>
            </w:r>
            <w:r w:rsidRPr="00BA0797">
              <w:rPr>
                <w:rFonts w:ascii="Myriad Pro" w:eastAsia="Times New Roman" w:hAnsi="Myriad Pro" w:cs="Arial CYR"/>
                <w:sz w:val="18"/>
                <w:szCs w:val="18"/>
                <w:lang w:eastAsia="ru-RU"/>
              </w:rPr>
              <w:t>38 ,64</w:t>
            </w:r>
          </w:p>
        </w:tc>
        <w:tc>
          <w:tcPr>
            <w:tcW w:w="1302" w:type="dxa"/>
            <w:shd w:val="clear" w:color="auto" w:fill="auto"/>
            <w:noWrap/>
            <w:vAlign w:val="center"/>
          </w:tcPr>
          <w:p w14:paraId="103DDD4D"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w:t>
            </w:r>
            <w:r w:rsidR="009C7B3E" w:rsidRPr="00BA0797">
              <w:rPr>
                <w:rFonts w:ascii="Myriad Pro" w:eastAsia="Times New Roman" w:hAnsi="Myriad Pro" w:cs="Arial CYR"/>
                <w:sz w:val="18"/>
                <w:szCs w:val="18"/>
                <w:lang w:eastAsia="ru-RU"/>
              </w:rPr>
              <w:t>1 3</w:t>
            </w:r>
            <w:r w:rsidRPr="00BA0797">
              <w:rPr>
                <w:rFonts w:ascii="Myriad Pro" w:eastAsia="Times New Roman" w:hAnsi="Myriad Pro" w:cs="Arial CYR"/>
                <w:sz w:val="18"/>
                <w:szCs w:val="18"/>
                <w:lang w:eastAsia="ru-RU"/>
              </w:rPr>
              <w:t>0</w:t>
            </w:r>
            <w:r w:rsidR="00834137" w:rsidRPr="00BA0797">
              <w:rPr>
                <w:rFonts w:ascii="Myriad Pro" w:eastAsia="Times New Roman" w:hAnsi="Myriad Pro" w:cs="Arial CYR"/>
                <w:sz w:val="18"/>
                <w:szCs w:val="18"/>
                <w:lang w:eastAsia="ru-RU"/>
              </w:rPr>
              <w:t>0 0</w:t>
            </w:r>
            <w:r w:rsidRPr="00BA0797">
              <w:rPr>
                <w:rFonts w:ascii="Myriad Pro" w:eastAsia="Times New Roman" w:hAnsi="Myriad Pro" w:cs="Arial CYR"/>
                <w:sz w:val="18"/>
                <w:szCs w:val="18"/>
                <w:lang w:eastAsia="ru-RU"/>
              </w:rPr>
              <w:t>88</w:t>
            </w:r>
          </w:p>
        </w:tc>
        <w:tc>
          <w:tcPr>
            <w:tcW w:w="824" w:type="dxa"/>
            <w:shd w:val="clear" w:color="auto" w:fill="auto"/>
            <w:noWrap/>
            <w:vAlign w:val="center"/>
          </w:tcPr>
          <w:p w14:paraId="305F8C25"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3,932</w:t>
            </w:r>
          </w:p>
        </w:tc>
        <w:tc>
          <w:tcPr>
            <w:tcW w:w="1269" w:type="dxa"/>
            <w:shd w:val="clear" w:color="auto" w:fill="auto"/>
            <w:noWrap/>
            <w:vAlign w:val="center"/>
          </w:tcPr>
          <w:p w14:paraId="5C90319E"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w:t>
            </w:r>
            <w:r w:rsidR="00834137" w:rsidRPr="00BA0797">
              <w:rPr>
                <w:rFonts w:ascii="Myriad Pro" w:eastAsia="Times New Roman" w:hAnsi="Myriad Pro" w:cs="Arial CYR"/>
                <w:sz w:val="18"/>
                <w:szCs w:val="18"/>
                <w:lang w:eastAsia="ru-RU"/>
              </w:rPr>
              <w:t>4 4</w:t>
            </w:r>
            <w:r w:rsidRPr="00BA0797">
              <w:rPr>
                <w:rFonts w:ascii="Myriad Pro" w:eastAsia="Times New Roman" w:hAnsi="Myriad Pro" w:cs="Arial CYR"/>
                <w:sz w:val="18"/>
                <w:szCs w:val="18"/>
                <w:lang w:eastAsia="ru-RU"/>
              </w:rPr>
              <w:t>32,29</w:t>
            </w:r>
          </w:p>
        </w:tc>
      </w:tr>
      <w:tr w:rsidR="00DC6428" w:rsidRPr="00BA0797" w14:paraId="0CF7057A" w14:textId="77777777">
        <w:trPr>
          <w:cantSplit/>
        </w:trPr>
        <w:tc>
          <w:tcPr>
            <w:tcW w:w="2405" w:type="dxa"/>
            <w:shd w:val="clear" w:color="auto" w:fill="auto"/>
            <w:noWrap/>
            <w:vAlign w:val="center"/>
          </w:tcPr>
          <w:p w14:paraId="18858342" w14:textId="77777777" w:rsidR="00DC6428" w:rsidRPr="00BA0797" w:rsidRDefault="00DC6428"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 xml:space="preserve">в т.ч. </w:t>
            </w:r>
            <w:r w:rsidR="003D2CE9" w:rsidRPr="00BA0797">
              <w:rPr>
                <w:rFonts w:ascii="Myriad Pro" w:eastAsia="Times New Roman" w:hAnsi="Myriad Pro" w:cs="Arial CYR"/>
                <w:sz w:val="18"/>
                <w:szCs w:val="18"/>
                <w:lang w:eastAsia="ru-RU"/>
              </w:rPr>
              <w:t>о</w:t>
            </w:r>
            <w:r w:rsidRPr="00BA0797">
              <w:rPr>
                <w:rFonts w:ascii="Myriad Pro" w:eastAsia="Times New Roman" w:hAnsi="Myriad Pro" w:cs="Arial CYR"/>
                <w:sz w:val="18"/>
                <w:szCs w:val="18"/>
                <w:lang w:eastAsia="ru-RU"/>
              </w:rPr>
              <w:t>тнесено на услуги по передаче электроэнергии</w:t>
            </w:r>
          </w:p>
        </w:tc>
        <w:tc>
          <w:tcPr>
            <w:tcW w:w="1276" w:type="dxa"/>
            <w:shd w:val="clear" w:color="auto" w:fill="auto"/>
            <w:noWrap/>
            <w:vAlign w:val="center"/>
          </w:tcPr>
          <w:p w14:paraId="550947A1"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039" w:type="dxa"/>
            <w:shd w:val="clear" w:color="auto" w:fill="auto"/>
            <w:noWrap/>
            <w:vAlign w:val="center"/>
          </w:tcPr>
          <w:p w14:paraId="600DBE5B"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229" w:type="dxa"/>
            <w:shd w:val="clear" w:color="auto" w:fill="auto"/>
            <w:noWrap/>
            <w:vAlign w:val="center"/>
          </w:tcPr>
          <w:p w14:paraId="0A4CA538"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w:t>
            </w:r>
            <w:r w:rsidR="00834137" w:rsidRPr="00BA0797">
              <w:rPr>
                <w:rFonts w:ascii="Myriad Pro" w:eastAsia="Times New Roman" w:hAnsi="Myriad Pro" w:cs="Arial CYR"/>
                <w:sz w:val="18"/>
                <w:szCs w:val="18"/>
                <w:lang w:eastAsia="ru-RU"/>
              </w:rPr>
              <w:t>0 8</w:t>
            </w:r>
            <w:r w:rsidRPr="00BA0797">
              <w:rPr>
                <w:rFonts w:ascii="Myriad Pro" w:eastAsia="Times New Roman" w:hAnsi="Myriad Pro" w:cs="Arial CYR"/>
                <w:sz w:val="18"/>
                <w:szCs w:val="18"/>
                <w:lang w:eastAsia="ru-RU"/>
              </w:rPr>
              <w:t>49,25</w:t>
            </w:r>
          </w:p>
        </w:tc>
        <w:tc>
          <w:tcPr>
            <w:tcW w:w="1302" w:type="dxa"/>
            <w:shd w:val="clear" w:color="auto" w:fill="auto"/>
            <w:noWrap/>
            <w:vAlign w:val="center"/>
          </w:tcPr>
          <w:p w14:paraId="396B07FF"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824" w:type="dxa"/>
            <w:shd w:val="clear" w:color="auto" w:fill="auto"/>
            <w:noWrap/>
            <w:vAlign w:val="center"/>
          </w:tcPr>
          <w:p w14:paraId="5A1E9362"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p>
        </w:tc>
        <w:tc>
          <w:tcPr>
            <w:tcW w:w="1269" w:type="dxa"/>
            <w:shd w:val="clear" w:color="auto" w:fill="auto"/>
            <w:noWrap/>
            <w:vAlign w:val="center"/>
          </w:tcPr>
          <w:p w14:paraId="6208F6F5" w14:textId="77777777" w:rsidR="00DC6428" w:rsidRPr="00BA0797" w:rsidRDefault="00DC6428"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w:t>
            </w:r>
            <w:r w:rsidR="00834137" w:rsidRPr="00BA0797">
              <w:rPr>
                <w:rFonts w:ascii="Myriad Pro" w:eastAsia="Times New Roman" w:hAnsi="Myriad Pro" w:cs="Arial CYR"/>
                <w:sz w:val="18"/>
                <w:szCs w:val="18"/>
                <w:lang w:eastAsia="ru-RU"/>
              </w:rPr>
              <w:t>4 0</w:t>
            </w:r>
            <w:r w:rsidRPr="00BA0797">
              <w:rPr>
                <w:rFonts w:ascii="Myriad Pro" w:eastAsia="Times New Roman" w:hAnsi="Myriad Pro" w:cs="Arial CYR"/>
                <w:sz w:val="18"/>
                <w:szCs w:val="18"/>
                <w:lang w:eastAsia="ru-RU"/>
              </w:rPr>
              <w:t>12,74</w:t>
            </w:r>
          </w:p>
        </w:tc>
      </w:tr>
    </w:tbl>
    <w:p w14:paraId="7B99BF15" w14:textId="77777777" w:rsidR="00F461E7" w:rsidRPr="00BA0797" w:rsidRDefault="00F461E7" w:rsidP="00BA0797">
      <w:pPr>
        <w:pStyle w:val="afffb"/>
        <w:tabs>
          <w:tab w:val="clear" w:pos="960"/>
        </w:tabs>
        <w:spacing w:before="0"/>
      </w:pPr>
    </w:p>
    <w:p w14:paraId="54447772" w14:textId="77777777" w:rsidR="00CA47D6" w:rsidRPr="0080531F" w:rsidRDefault="00CA47D6" w:rsidP="00123FC5">
      <w:pPr>
        <w:keepNext/>
        <w:keepLines/>
        <w:numPr>
          <w:ilvl w:val="3"/>
          <w:numId w:val="74"/>
        </w:numPr>
        <w:spacing w:before="40" w:after="0" w:line="360" w:lineRule="auto"/>
        <w:ind w:left="709"/>
        <w:jc w:val="both"/>
        <w:outlineLvl w:val="2"/>
        <w:rPr>
          <w:rFonts w:ascii="Myriad Pro" w:eastAsia="Times New Roman" w:hAnsi="Myriad Pro"/>
          <w:b/>
          <w:color w:val="4F6228"/>
          <w:sz w:val="28"/>
          <w:szCs w:val="28"/>
        </w:rPr>
      </w:pPr>
      <w:bookmarkStart w:id="39" w:name="_Toc41256455"/>
      <w:r w:rsidRPr="0080531F">
        <w:rPr>
          <w:rFonts w:ascii="Myriad Pro" w:eastAsia="Times New Roman" w:hAnsi="Myriad Pro"/>
          <w:b/>
          <w:color w:val="4F6228"/>
          <w:sz w:val="28"/>
          <w:szCs w:val="28"/>
        </w:rPr>
        <w:t>Расходы на тепловую энергию.</w:t>
      </w:r>
      <w:bookmarkEnd w:id="39"/>
    </w:p>
    <w:p w14:paraId="61A74321" w14:textId="77777777" w:rsidR="005B6B6C" w:rsidRPr="00BA0797" w:rsidRDefault="005B6B6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В соответствии с пунктом 3 Приложения №7 к Основам ценообразования в области регулируемых цен (тарифов) в электроэнергетике, расходы на оплату услуг, оказываемых по договору организациями, осуществляющими регулируемые виды деятельности в соответствии с законодательством Российской Федерации, относятся к неподконтрольным расходам.</w:t>
      </w:r>
    </w:p>
    <w:p w14:paraId="68C72659" w14:textId="77777777" w:rsidR="005B6B6C" w:rsidRPr="00BA0797" w:rsidRDefault="005B6B6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Теплоснабжение относиться к регулируемому виду деятельности, соответственно должно учитываться</w:t>
      </w:r>
      <w:r w:rsidR="009C7B3E" w:rsidRPr="00BA0797">
        <w:rPr>
          <w:rFonts w:ascii="Myriad Pro" w:hAnsi="Myriad Pro"/>
          <w:sz w:val="26"/>
          <w:szCs w:val="26"/>
        </w:rPr>
        <w:t xml:space="preserve"> </w:t>
      </w:r>
      <w:r w:rsidRPr="00BA0797">
        <w:rPr>
          <w:rFonts w:ascii="Myriad Pro" w:hAnsi="Myriad Pro"/>
          <w:sz w:val="26"/>
          <w:szCs w:val="26"/>
        </w:rPr>
        <w:t>в неподконтрольных расходах.</w:t>
      </w:r>
    </w:p>
    <w:p w14:paraId="3B170A9C" w14:textId="77777777" w:rsidR="00CA47D6" w:rsidRPr="00BA0797" w:rsidRDefault="00CA47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Расходы на тепловую энергию на собственные и хозяйственные нужды по причине отнесения их в состав неподконтрольных расходов будут рассмотрены в соответствующем разделе.</w:t>
      </w:r>
      <w:r w:rsidR="009C7B3E" w:rsidRPr="00BA0797">
        <w:rPr>
          <w:rFonts w:ascii="Myriad Pro" w:hAnsi="Myriad Pro"/>
          <w:sz w:val="26"/>
          <w:szCs w:val="26"/>
        </w:rPr>
        <w:t xml:space="preserve"> </w:t>
      </w:r>
    </w:p>
    <w:p w14:paraId="7DFEDA2F" w14:textId="4144DDD0" w:rsidR="00C82FB9" w:rsidRDefault="00C82FB9">
      <w:pPr>
        <w:spacing w:after="0" w:line="240" w:lineRule="auto"/>
        <w:rPr>
          <w:rFonts w:ascii="Myriad Pro" w:hAnsi="Myriad Pro"/>
          <w:sz w:val="26"/>
          <w:szCs w:val="26"/>
        </w:rPr>
      </w:pPr>
    </w:p>
    <w:p w14:paraId="35054346" w14:textId="77777777" w:rsidR="00560CBF" w:rsidRPr="0080531F" w:rsidRDefault="00362E01" w:rsidP="00123FC5">
      <w:pPr>
        <w:keepNext/>
        <w:keepLines/>
        <w:numPr>
          <w:ilvl w:val="2"/>
          <w:numId w:val="74"/>
        </w:numPr>
        <w:spacing w:before="40" w:after="0" w:line="360" w:lineRule="auto"/>
        <w:ind w:left="851" w:hanging="851"/>
        <w:jc w:val="both"/>
        <w:outlineLvl w:val="2"/>
        <w:rPr>
          <w:rFonts w:ascii="Myriad Pro" w:eastAsia="Times New Roman" w:hAnsi="Myriad Pro"/>
          <w:b/>
          <w:color w:val="4F6228"/>
          <w:sz w:val="28"/>
          <w:szCs w:val="28"/>
        </w:rPr>
      </w:pPr>
      <w:r w:rsidRPr="0080531F">
        <w:rPr>
          <w:rFonts w:ascii="Myriad Pro" w:eastAsia="Times New Roman" w:hAnsi="Myriad Pro"/>
          <w:b/>
          <w:color w:val="4F6228"/>
          <w:sz w:val="28"/>
          <w:szCs w:val="28"/>
        </w:rPr>
        <w:t xml:space="preserve"> </w:t>
      </w:r>
      <w:bookmarkStart w:id="40" w:name="_Toc41256456"/>
      <w:r w:rsidR="00560CBF" w:rsidRPr="0080531F">
        <w:rPr>
          <w:rFonts w:ascii="Myriad Pro" w:eastAsia="Times New Roman" w:hAnsi="Myriad Pro"/>
          <w:b/>
          <w:color w:val="4F6228"/>
          <w:sz w:val="28"/>
          <w:szCs w:val="28"/>
        </w:rPr>
        <w:t>Расходы на оплату труда.</w:t>
      </w:r>
      <w:bookmarkEnd w:id="40"/>
    </w:p>
    <w:p w14:paraId="25F29432"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w:t>
      </w:r>
      <w:r w:rsidR="009C7B3E" w:rsidRPr="00BA0797">
        <w:rPr>
          <w:rFonts w:ascii="Myriad Pro" w:hAnsi="Myriad Pro"/>
          <w:sz w:val="26"/>
          <w:szCs w:val="26"/>
        </w:rPr>
        <w:t xml:space="preserve"> </w:t>
      </w:r>
      <w:r w:rsidRPr="00BA0797">
        <w:rPr>
          <w:rFonts w:ascii="Myriad Pro" w:hAnsi="Myriad Pro"/>
          <w:sz w:val="26"/>
          <w:szCs w:val="26"/>
        </w:rPr>
        <w:t>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662C0BBE"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lastRenderedPageBreak/>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w:t>
      </w:r>
      <w:r w:rsidR="00586D28" w:rsidRPr="00BA0797">
        <w:rPr>
          <w:rFonts w:ascii="Myriad Pro" w:hAnsi="Myriad Pro"/>
          <w:sz w:val="26"/>
          <w:szCs w:val="26"/>
        </w:rPr>
        <w:t>«</w:t>
      </w:r>
      <w:r w:rsidRPr="00BA0797">
        <w:rPr>
          <w:rFonts w:ascii="Myriad Pro" w:hAnsi="Myriad Pro"/>
          <w:sz w:val="26"/>
          <w:szCs w:val="26"/>
        </w:rPr>
        <w:t xml:space="preserve">Всероссийский </w:t>
      </w:r>
      <w:proofErr w:type="spellStart"/>
      <w:r w:rsidRPr="00BA0797">
        <w:rPr>
          <w:rFonts w:ascii="Myriad Pro" w:hAnsi="Myriad Pro"/>
          <w:sz w:val="26"/>
          <w:szCs w:val="26"/>
        </w:rPr>
        <w:t>Электропрофсоюз</w:t>
      </w:r>
      <w:proofErr w:type="spellEnd"/>
      <w:r w:rsidR="00586D28" w:rsidRPr="00BA0797">
        <w:rPr>
          <w:rFonts w:ascii="Myriad Pro" w:hAnsi="Myriad Pro"/>
          <w:sz w:val="26"/>
          <w:szCs w:val="26"/>
        </w:rPr>
        <w:t>»</w:t>
      </w:r>
      <w:r w:rsidRPr="00BA0797">
        <w:rPr>
          <w:rFonts w:ascii="Myriad Pro" w:hAnsi="Myriad Pro"/>
          <w:sz w:val="26"/>
          <w:szCs w:val="26"/>
        </w:rPr>
        <w:t xml:space="preserve"> 18.03.2013 года.</w:t>
      </w:r>
    </w:p>
    <w:p w14:paraId="42CB6019"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0F328463"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200D939F"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43E50371"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43C1E73C"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BA0797">
        <w:rPr>
          <w:rFonts w:ascii="Myriad Pro" w:hAnsi="Myriad Pro"/>
          <w:sz w:val="26"/>
          <w:szCs w:val="26"/>
        </w:rPr>
        <w:t>РаЭл</w:t>
      </w:r>
      <w:proofErr w:type="spellEnd"/>
      <w:r w:rsidRPr="00BA0797">
        <w:rPr>
          <w:rFonts w:ascii="Myriad Pro" w:hAnsi="Myriad Pro"/>
          <w:sz w:val="26"/>
          <w:szCs w:val="26"/>
        </w:rPr>
        <w:t xml:space="preserve"> и ВЭП).</w:t>
      </w:r>
    </w:p>
    <w:p w14:paraId="00D0B2D5"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w:t>
      </w:r>
      <w:r w:rsidRPr="00BA0797">
        <w:rPr>
          <w:rFonts w:ascii="Myriad Pro" w:hAnsi="Myriad Pro"/>
          <w:sz w:val="26"/>
          <w:szCs w:val="26"/>
        </w:rPr>
        <w:lastRenderedPageBreak/>
        <w:t>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6169342C"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BA0797">
        <w:rPr>
          <w:rFonts w:ascii="Myriad Pro" w:hAnsi="Myriad Pro"/>
          <w:sz w:val="26"/>
          <w:szCs w:val="26"/>
        </w:rPr>
        <w:t>тарифорегулирующие</w:t>
      </w:r>
      <w:proofErr w:type="spellEnd"/>
      <w:r w:rsidRPr="00BA0797">
        <w:rPr>
          <w:rFonts w:ascii="Myriad Pro" w:hAnsi="Myriad Pro"/>
          <w:sz w:val="26"/>
          <w:szCs w:val="26"/>
        </w:rPr>
        <w:t xml:space="preserve"> органы с расчетами, учитывающими пропорциональное увеличение ММТС;</w:t>
      </w:r>
    </w:p>
    <w:p w14:paraId="1C036EEE"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4AC35177"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42191421"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5725FDEB"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678B0898"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5BD5A275"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DC64A48"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8.4.2.6. Иные виды премирования работников, в том числе по показателям, предусмотренным пунктом 3.12 ОТС на 2013-2015 годы;</w:t>
      </w:r>
    </w:p>
    <w:p w14:paraId="2B1C7596"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8.4.2.7. Выплат компенсационного характера за работу вне места постоянного проживания или в местностях с особыми климатическими </w:t>
      </w:r>
      <w:r w:rsidRPr="00BA0797">
        <w:rPr>
          <w:rFonts w:ascii="Myriad Pro" w:hAnsi="Myriad Pro"/>
          <w:sz w:val="26"/>
          <w:szCs w:val="26"/>
        </w:rPr>
        <w:lastRenderedPageBreak/>
        <w:t>условиями, осуществляемых в соответствии с законодательством Российской Федерации.</w:t>
      </w:r>
    </w:p>
    <w:p w14:paraId="7DD7D5A1"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r w:rsidR="00586D28" w:rsidRPr="00BA0797">
        <w:rPr>
          <w:rFonts w:ascii="Myriad Pro" w:hAnsi="Myriad Pro"/>
          <w:sz w:val="26"/>
          <w:szCs w:val="26"/>
        </w:rPr>
        <w:t>«</w:t>
      </w:r>
      <w:proofErr w:type="spellStart"/>
      <w:r w:rsidRPr="00BA0797">
        <w:rPr>
          <w:rFonts w:ascii="Myriad Pro" w:hAnsi="Myriad Pro"/>
          <w:sz w:val="26"/>
          <w:szCs w:val="26"/>
        </w:rPr>
        <w:t>ЦОТэнерго</w:t>
      </w:r>
      <w:proofErr w:type="spellEnd"/>
      <w:r w:rsidR="00586D28" w:rsidRPr="00BA0797">
        <w:rPr>
          <w:rFonts w:ascii="Myriad Pro" w:hAnsi="Myriad Pro"/>
          <w:sz w:val="26"/>
          <w:szCs w:val="26"/>
        </w:rPr>
        <w:t>»</w:t>
      </w:r>
      <w:r w:rsidRPr="00BA0797">
        <w:rPr>
          <w:rFonts w:ascii="Myriad Pro" w:hAnsi="Myriad Pro"/>
          <w:sz w:val="26"/>
          <w:szCs w:val="26"/>
        </w:rPr>
        <w:t xml:space="preserve"> и утвержденными ОАО РАО </w:t>
      </w:r>
      <w:r w:rsidR="00586D28" w:rsidRPr="00BA0797">
        <w:rPr>
          <w:rFonts w:ascii="Myriad Pro" w:hAnsi="Myriad Pro"/>
          <w:sz w:val="26"/>
          <w:szCs w:val="26"/>
        </w:rPr>
        <w:t>«</w:t>
      </w:r>
      <w:r w:rsidRPr="00BA0797">
        <w:rPr>
          <w:rFonts w:ascii="Myriad Pro" w:hAnsi="Myriad Pro"/>
          <w:sz w:val="26"/>
          <w:szCs w:val="26"/>
        </w:rPr>
        <w:t>ЕЭС России</w:t>
      </w:r>
      <w:r w:rsidR="00586D28" w:rsidRPr="00BA0797">
        <w:rPr>
          <w:rFonts w:ascii="Myriad Pro" w:hAnsi="Myriad Pro"/>
          <w:sz w:val="26"/>
          <w:szCs w:val="26"/>
        </w:rPr>
        <w:t>»</w:t>
      </w:r>
      <w:r w:rsidRPr="00BA0797">
        <w:rPr>
          <w:rFonts w:ascii="Myriad Pro" w:hAnsi="Myriad Pro"/>
          <w:sz w:val="26"/>
          <w:szCs w:val="26"/>
        </w:rPr>
        <w:t xml:space="preserve">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Pr="00BA0797">
        <w:rPr>
          <w:rFonts w:ascii="Myriad Pro" w:hAnsi="Myriad Pro"/>
          <w:sz w:val="26"/>
          <w:szCs w:val="26"/>
        </w:rPr>
        <w:t>кВ</w:t>
      </w:r>
      <w:proofErr w:type="spellEnd"/>
      <w:r w:rsidRPr="00BA0797">
        <w:rPr>
          <w:rFonts w:ascii="Myriad Pro" w:hAnsi="Myriad Pro"/>
          <w:sz w:val="26"/>
          <w:szCs w:val="26"/>
        </w:rPr>
        <w:t xml:space="preserve"> и 0,4-10 </w:t>
      </w:r>
      <w:proofErr w:type="spellStart"/>
      <w:r w:rsidRPr="00BA0797">
        <w:rPr>
          <w:rFonts w:ascii="Myriad Pro" w:hAnsi="Myriad Pro"/>
          <w:sz w:val="26"/>
          <w:szCs w:val="26"/>
        </w:rPr>
        <w:t>кВ.</w:t>
      </w:r>
      <w:proofErr w:type="spellEnd"/>
    </w:p>
    <w:p w14:paraId="5C2B6F08" w14:textId="77777777" w:rsidR="00560CBF" w:rsidRPr="00BA0797" w:rsidRDefault="00560CBF" w:rsidP="00BA0797">
      <w:pPr>
        <w:pStyle w:val="afff8"/>
        <w:spacing w:after="0"/>
      </w:pPr>
      <w:r w:rsidRPr="00BA0797">
        <w:t>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189"/>
        <w:gridCol w:w="1451"/>
        <w:gridCol w:w="1738"/>
        <w:gridCol w:w="1596"/>
        <w:gridCol w:w="1596"/>
      </w:tblGrid>
      <w:tr w:rsidR="00AE6C3C" w:rsidRPr="00BA0797" w14:paraId="5DF99CE7" w14:textId="77777777">
        <w:trPr>
          <w:cantSplit/>
        </w:trPr>
        <w:tc>
          <w:tcPr>
            <w:tcW w:w="3114"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94F7554" w14:textId="77777777" w:rsidR="00AE6C3C" w:rsidRPr="00C82FB9" w:rsidRDefault="00AE6C3C"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Наименование показателя</w:t>
            </w: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854CED0" w14:textId="77777777" w:rsidR="00AE6C3C" w:rsidRPr="00C82FB9" w:rsidRDefault="00AE6C3C"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2016 год</w:t>
            </w:r>
          </w:p>
        </w:tc>
        <w:tc>
          <w:tcPr>
            <w:tcW w:w="169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88EDD59" w14:textId="77777777" w:rsidR="00AE6C3C" w:rsidRPr="00C82FB9" w:rsidRDefault="004B5C4A"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 xml:space="preserve">Предложение филиала </w:t>
            </w:r>
            <w:r w:rsidR="00AE6C3C" w:rsidRPr="00C82FB9">
              <w:rPr>
                <w:rFonts w:ascii="Myriad Pro" w:eastAsia="Times New Roman" w:hAnsi="Myriad Pro"/>
                <w:b/>
                <w:bCs/>
                <w:color w:val="FFFFFF"/>
                <w:sz w:val="20"/>
                <w:szCs w:val="20"/>
                <w:lang w:eastAsia="ru-RU"/>
              </w:rPr>
              <w:t xml:space="preserve"> на 2018 </w:t>
            </w:r>
          </w:p>
        </w:tc>
        <w:tc>
          <w:tcPr>
            <w:tcW w:w="3116"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BCE8CBB" w14:textId="77777777" w:rsidR="00AE6C3C" w:rsidRPr="00C82FB9" w:rsidRDefault="00AE6C3C"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2018 год</w:t>
            </w:r>
          </w:p>
        </w:tc>
      </w:tr>
      <w:tr w:rsidR="00AE6C3C" w:rsidRPr="00BA0797" w14:paraId="023FFEF3" w14:textId="77777777">
        <w:trPr>
          <w:cantSplit/>
        </w:trPr>
        <w:tc>
          <w:tcPr>
            <w:tcW w:w="3114"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4C0521E2" w14:textId="77777777" w:rsidR="00AE6C3C" w:rsidRPr="00C82FB9" w:rsidRDefault="00AE6C3C" w:rsidP="00BA0797">
            <w:pPr>
              <w:spacing w:after="0" w:line="240" w:lineRule="auto"/>
              <w:rPr>
                <w:rFonts w:ascii="Myriad Pro" w:eastAsia="Times New Roman" w:hAnsi="Myriad Pro"/>
                <w:b/>
                <w:bCs/>
                <w:sz w:val="20"/>
                <w:szCs w:val="20"/>
                <w:lang w:eastAsia="ru-RU"/>
              </w:rPr>
            </w:pPr>
          </w:p>
        </w:tc>
        <w:tc>
          <w:tcPr>
            <w:tcW w:w="141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BF1BE61" w14:textId="77777777" w:rsidR="00AE6C3C" w:rsidRPr="00C82FB9" w:rsidRDefault="00592E40"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Ф</w:t>
            </w:r>
            <w:r w:rsidR="00AE6C3C" w:rsidRPr="00C82FB9">
              <w:rPr>
                <w:rFonts w:ascii="Myriad Pro" w:eastAsia="Times New Roman" w:hAnsi="Myriad Pro"/>
                <w:b/>
                <w:bCs/>
                <w:color w:val="FFFFFF"/>
                <w:sz w:val="20"/>
                <w:szCs w:val="20"/>
                <w:lang w:eastAsia="ru-RU"/>
              </w:rPr>
              <w:t>акт</w:t>
            </w:r>
          </w:p>
        </w:tc>
        <w:tc>
          <w:tcPr>
            <w:tcW w:w="169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42182EE" w14:textId="77777777" w:rsidR="00AE6C3C" w:rsidRPr="00C82FB9" w:rsidRDefault="00AE6C3C" w:rsidP="00BA0797">
            <w:pPr>
              <w:spacing w:after="0" w:line="240" w:lineRule="auto"/>
              <w:jc w:val="center"/>
              <w:rPr>
                <w:rFonts w:ascii="Myriad Pro" w:eastAsia="Times New Roman" w:hAnsi="Myriad Pro"/>
                <w:b/>
                <w:bCs/>
                <w:color w:val="FFFFFF"/>
                <w:sz w:val="20"/>
                <w:szCs w:val="20"/>
                <w:lang w:eastAsia="ru-RU"/>
              </w:rPr>
            </w:pPr>
          </w:p>
        </w:tc>
        <w:tc>
          <w:tcPr>
            <w:tcW w:w="15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4A8A953" w14:textId="77777777" w:rsidR="00AE6C3C" w:rsidRPr="00C82FB9" w:rsidRDefault="00AE6C3C"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 xml:space="preserve"> Приказ Госкомитета от 29.12.2017 № 217-э </w:t>
            </w:r>
          </w:p>
        </w:tc>
        <w:tc>
          <w:tcPr>
            <w:tcW w:w="15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57485DC" w14:textId="77777777" w:rsidR="00AE6C3C" w:rsidRPr="00C82FB9" w:rsidRDefault="00AE6C3C" w:rsidP="00BA0797">
            <w:pPr>
              <w:spacing w:after="0" w:line="240" w:lineRule="auto"/>
              <w:jc w:val="center"/>
              <w:rPr>
                <w:rFonts w:ascii="Myriad Pro" w:eastAsia="Times New Roman" w:hAnsi="Myriad Pro"/>
                <w:b/>
                <w:bCs/>
                <w:color w:val="FFFFFF"/>
                <w:sz w:val="20"/>
                <w:szCs w:val="20"/>
                <w:lang w:eastAsia="ru-RU"/>
              </w:rPr>
            </w:pPr>
            <w:r w:rsidRPr="00C82FB9">
              <w:rPr>
                <w:rFonts w:ascii="Myriad Pro" w:eastAsia="Times New Roman" w:hAnsi="Myriad Pro"/>
                <w:b/>
                <w:bCs/>
                <w:color w:val="FFFFFF"/>
                <w:sz w:val="20"/>
                <w:szCs w:val="20"/>
                <w:lang w:eastAsia="ru-RU"/>
              </w:rPr>
              <w:t xml:space="preserve"> Приказ Госкомитета от 01.06.2018 № 23-э </w:t>
            </w:r>
          </w:p>
        </w:tc>
      </w:tr>
      <w:tr w:rsidR="00AE6C3C" w:rsidRPr="00BA0797" w14:paraId="176941B6" w14:textId="77777777">
        <w:trPr>
          <w:cantSplit/>
        </w:trPr>
        <w:tc>
          <w:tcPr>
            <w:tcW w:w="3114" w:type="dxa"/>
            <w:tcBorders>
              <w:top w:val="single" w:sz="4" w:space="0" w:color="FFFFFF"/>
            </w:tcBorders>
            <w:shd w:val="clear" w:color="auto" w:fill="auto"/>
            <w:vAlign w:val="center"/>
          </w:tcPr>
          <w:p w14:paraId="6C246254" w14:textId="77777777" w:rsidR="00AE6C3C" w:rsidRPr="00BA0797" w:rsidRDefault="00AE6C3C" w:rsidP="00BA0797">
            <w:pPr>
              <w:spacing w:after="0" w:line="240" w:lineRule="auto"/>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Расчет средств на оплату труда</w:t>
            </w:r>
          </w:p>
        </w:tc>
        <w:tc>
          <w:tcPr>
            <w:tcW w:w="1417" w:type="dxa"/>
            <w:tcBorders>
              <w:top w:val="single" w:sz="4" w:space="0" w:color="FFFFFF"/>
            </w:tcBorders>
            <w:shd w:val="clear" w:color="auto" w:fill="auto"/>
            <w:noWrap/>
            <w:vAlign w:val="center"/>
          </w:tcPr>
          <w:p w14:paraId="4ADD173F" w14:textId="77777777" w:rsidR="00AE6C3C" w:rsidRPr="00BA0797" w:rsidRDefault="00AE6C3C" w:rsidP="00BA0797">
            <w:pPr>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83</w:t>
            </w:r>
            <w:r w:rsidR="00834137" w:rsidRPr="00BA0797">
              <w:rPr>
                <w:rFonts w:ascii="Myriad Pro" w:eastAsia="Times New Roman" w:hAnsi="Myriad Pro"/>
                <w:b/>
                <w:bCs/>
                <w:sz w:val="20"/>
                <w:szCs w:val="20"/>
                <w:lang w:eastAsia="ru-RU"/>
              </w:rPr>
              <w:t>6 8</w:t>
            </w:r>
            <w:r w:rsidRPr="00BA0797">
              <w:rPr>
                <w:rFonts w:ascii="Myriad Pro" w:eastAsia="Times New Roman" w:hAnsi="Myriad Pro"/>
                <w:b/>
                <w:bCs/>
                <w:sz w:val="20"/>
                <w:szCs w:val="20"/>
                <w:lang w:eastAsia="ru-RU"/>
              </w:rPr>
              <w:t>19</w:t>
            </w:r>
          </w:p>
        </w:tc>
        <w:tc>
          <w:tcPr>
            <w:tcW w:w="1697" w:type="dxa"/>
            <w:tcBorders>
              <w:top w:val="single" w:sz="4" w:space="0" w:color="FFFFFF"/>
            </w:tcBorders>
            <w:shd w:val="clear" w:color="auto" w:fill="auto"/>
            <w:noWrap/>
            <w:vAlign w:val="center"/>
          </w:tcPr>
          <w:p w14:paraId="1ED1977E" w14:textId="77777777" w:rsidR="00AE6C3C" w:rsidRPr="00BA0797" w:rsidRDefault="009C7B3E" w:rsidP="00BA0797">
            <w:pPr>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1 2</w:t>
            </w:r>
            <w:r w:rsidR="00AE6C3C" w:rsidRPr="00BA0797">
              <w:rPr>
                <w:rFonts w:ascii="Myriad Pro" w:eastAsia="Times New Roman" w:hAnsi="Myriad Pro"/>
                <w:b/>
                <w:bCs/>
                <w:sz w:val="20"/>
                <w:szCs w:val="20"/>
                <w:lang w:eastAsia="ru-RU"/>
              </w:rPr>
              <w:t>6</w:t>
            </w:r>
            <w:r w:rsidR="00834137" w:rsidRPr="00BA0797">
              <w:rPr>
                <w:rFonts w:ascii="Myriad Pro" w:eastAsia="Times New Roman" w:hAnsi="Myriad Pro"/>
                <w:b/>
                <w:bCs/>
                <w:sz w:val="20"/>
                <w:szCs w:val="20"/>
                <w:lang w:eastAsia="ru-RU"/>
              </w:rPr>
              <w:t>5 7</w:t>
            </w:r>
            <w:r w:rsidR="00AE6C3C" w:rsidRPr="00BA0797">
              <w:rPr>
                <w:rFonts w:ascii="Myriad Pro" w:eastAsia="Times New Roman" w:hAnsi="Myriad Pro"/>
                <w:b/>
                <w:bCs/>
                <w:sz w:val="20"/>
                <w:szCs w:val="20"/>
                <w:lang w:eastAsia="ru-RU"/>
              </w:rPr>
              <w:t>99</w:t>
            </w:r>
          </w:p>
        </w:tc>
        <w:tc>
          <w:tcPr>
            <w:tcW w:w="1558" w:type="dxa"/>
            <w:tcBorders>
              <w:top w:val="single" w:sz="4" w:space="0" w:color="FFFFFF"/>
            </w:tcBorders>
            <w:shd w:val="clear" w:color="auto" w:fill="auto"/>
            <w:noWrap/>
            <w:vAlign w:val="center"/>
          </w:tcPr>
          <w:p w14:paraId="69AD7AD0" w14:textId="77777777" w:rsidR="00AE6C3C" w:rsidRPr="00BA0797" w:rsidRDefault="00834137" w:rsidP="00BA0797">
            <w:pPr>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1 0</w:t>
            </w:r>
            <w:r w:rsidR="00AE6C3C" w:rsidRPr="00BA0797">
              <w:rPr>
                <w:rFonts w:ascii="Myriad Pro" w:eastAsia="Times New Roman" w:hAnsi="Myriad Pro"/>
                <w:b/>
                <w:bCs/>
                <w:sz w:val="20"/>
                <w:szCs w:val="20"/>
                <w:lang w:eastAsia="ru-RU"/>
              </w:rPr>
              <w:t>6</w:t>
            </w:r>
            <w:r w:rsidR="009C7B3E" w:rsidRPr="00BA0797">
              <w:rPr>
                <w:rFonts w:ascii="Myriad Pro" w:eastAsia="Times New Roman" w:hAnsi="Myriad Pro"/>
                <w:b/>
                <w:bCs/>
                <w:sz w:val="20"/>
                <w:szCs w:val="20"/>
                <w:lang w:eastAsia="ru-RU"/>
              </w:rPr>
              <w:t>3 5</w:t>
            </w:r>
            <w:r w:rsidR="00AE6C3C" w:rsidRPr="00BA0797">
              <w:rPr>
                <w:rFonts w:ascii="Myriad Pro" w:eastAsia="Times New Roman" w:hAnsi="Myriad Pro"/>
                <w:b/>
                <w:bCs/>
                <w:sz w:val="20"/>
                <w:szCs w:val="20"/>
                <w:lang w:eastAsia="ru-RU"/>
              </w:rPr>
              <w:t>42</w:t>
            </w:r>
          </w:p>
        </w:tc>
        <w:tc>
          <w:tcPr>
            <w:tcW w:w="1558" w:type="dxa"/>
            <w:tcBorders>
              <w:top w:val="single" w:sz="4" w:space="0" w:color="FFFFFF"/>
            </w:tcBorders>
            <w:shd w:val="clear" w:color="auto" w:fill="auto"/>
            <w:noWrap/>
            <w:vAlign w:val="center"/>
          </w:tcPr>
          <w:p w14:paraId="3F4D66B0" w14:textId="77777777" w:rsidR="00AE6C3C" w:rsidRPr="00BA0797" w:rsidRDefault="00834137" w:rsidP="00BA0797">
            <w:pPr>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1 0</w:t>
            </w:r>
            <w:r w:rsidR="00AE6C3C" w:rsidRPr="00BA0797">
              <w:rPr>
                <w:rFonts w:ascii="Myriad Pro" w:eastAsia="Times New Roman" w:hAnsi="Myriad Pro"/>
                <w:b/>
                <w:bCs/>
                <w:sz w:val="20"/>
                <w:szCs w:val="20"/>
                <w:lang w:eastAsia="ru-RU"/>
              </w:rPr>
              <w:t>5</w:t>
            </w:r>
            <w:r w:rsidRPr="00BA0797">
              <w:rPr>
                <w:rFonts w:ascii="Myriad Pro" w:eastAsia="Times New Roman" w:hAnsi="Myriad Pro"/>
                <w:b/>
                <w:bCs/>
                <w:sz w:val="20"/>
                <w:szCs w:val="20"/>
                <w:lang w:eastAsia="ru-RU"/>
              </w:rPr>
              <w:t>4 7</w:t>
            </w:r>
            <w:r w:rsidR="00AE6C3C" w:rsidRPr="00BA0797">
              <w:rPr>
                <w:rFonts w:ascii="Myriad Pro" w:eastAsia="Times New Roman" w:hAnsi="Myriad Pro"/>
                <w:b/>
                <w:bCs/>
                <w:sz w:val="20"/>
                <w:szCs w:val="20"/>
                <w:lang w:eastAsia="ru-RU"/>
              </w:rPr>
              <w:t>45</w:t>
            </w:r>
          </w:p>
        </w:tc>
      </w:tr>
    </w:tbl>
    <w:p w14:paraId="3C0A9971" w14:textId="77777777" w:rsidR="00560CBF" w:rsidRPr="00BA0797" w:rsidRDefault="00560CBF" w:rsidP="00BA0797">
      <w:pPr>
        <w:spacing w:after="0" w:line="360" w:lineRule="auto"/>
        <w:jc w:val="both"/>
        <w:rPr>
          <w:rFonts w:ascii="Myriad Pro" w:hAnsi="Myriad Pro"/>
          <w:b/>
          <w:sz w:val="26"/>
          <w:szCs w:val="26"/>
        </w:rPr>
      </w:pPr>
    </w:p>
    <w:p w14:paraId="04A4D45A" w14:textId="77777777" w:rsidR="008D4FDD" w:rsidRPr="00BA0797" w:rsidRDefault="008D4FDD"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427340C2"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Величина</w:t>
      </w:r>
      <w:r w:rsidR="009C7B3E" w:rsidRPr="00BA0797">
        <w:rPr>
          <w:rFonts w:ascii="Myriad Pro" w:hAnsi="Myriad Pro"/>
          <w:sz w:val="26"/>
          <w:szCs w:val="26"/>
        </w:rPr>
        <w:t xml:space="preserve"> </w:t>
      </w:r>
      <w:r w:rsidRPr="00BA0797">
        <w:rPr>
          <w:rFonts w:ascii="Myriad Pro" w:hAnsi="Myriad Pro"/>
          <w:sz w:val="26"/>
          <w:szCs w:val="26"/>
        </w:rPr>
        <w:t>расходов, заявленная филиалом на 201</w:t>
      </w:r>
      <w:r w:rsidR="00772F95" w:rsidRPr="00BA0797">
        <w:rPr>
          <w:rFonts w:ascii="Myriad Pro" w:hAnsi="Myriad Pro"/>
          <w:sz w:val="26"/>
          <w:szCs w:val="26"/>
        </w:rPr>
        <w:t>8</w:t>
      </w:r>
      <w:r w:rsidRPr="00BA0797">
        <w:rPr>
          <w:rFonts w:ascii="Myriad Pro" w:hAnsi="Myriad Pro"/>
          <w:sz w:val="26"/>
          <w:szCs w:val="26"/>
        </w:rPr>
        <w:t xml:space="preserve"> год, составила –</w:t>
      </w:r>
      <w:r w:rsidR="009C7B3E" w:rsidRPr="00BA0797">
        <w:rPr>
          <w:rFonts w:ascii="Myriad Pro" w:hAnsi="Myriad Pro"/>
          <w:sz w:val="26"/>
          <w:szCs w:val="26"/>
        </w:rPr>
        <w:t xml:space="preserve"> 1 2</w:t>
      </w:r>
      <w:r w:rsidR="00772F95" w:rsidRPr="00BA0797">
        <w:rPr>
          <w:rFonts w:ascii="Myriad Pro" w:hAnsi="Myriad Pro"/>
          <w:sz w:val="26"/>
          <w:szCs w:val="26"/>
        </w:rPr>
        <w:t>65,799</w:t>
      </w:r>
      <w:r w:rsidRPr="00BA0797">
        <w:rPr>
          <w:rFonts w:ascii="Myriad Pro" w:hAnsi="Myriad Pro"/>
          <w:sz w:val="26"/>
          <w:szCs w:val="26"/>
        </w:rPr>
        <w:t xml:space="preserve"> тыс. руб.</w:t>
      </w:r>
    </w:p>
    <w:p w14:paraId="5A8837EE" w14:textId="77777777" w:rsidR="00560CBF" w:rsidRPr="00BA0797" w:rsidRDefault="00560CBF" w:rsidP="00BA0797">
      <w:pPr>
        <w:tabs>
          <w:tab w:val="left" w:pos="1134"/>
        </w:tabs>
        <w:spacing w:after="0" w:line="360" w:lineRule="auto"/>
        <w:ind w:firstLine="567"/>
        <w:rPr>
          <w:rFonts w:ascii="Myriad Pro" w:hAnsi="Myriad Pro"/>
          <w:sz w:val="26"/>
          <w:szCs w:val="26"/>
        </w:rPr>
      </w:pPr>
      <w:r w:rsidRPr="00BA0797">
        <w:rPr>
          <w:rFonts w:ascii="Myriad Pro" w:hAnsi="Myriad Pro"/>
          <w:sz w:val="26"/>
          <w:szCs w:val="26"/>
        </w:rPr>
        <w:t>В качестве обосновывающих материалов представлены:</w:t>
      </w:r>
    </w:p>
    <w:p w14:paraId="36D67D0E" w14:textId="77777777" w:rsidR="00560CBF" w:rsidRPr="00BA0797" w:rsidRDefault="00560CBF" w:rsidP="00C82FB9">
      <w:pPr>
        <w:pStyle w:val="11"/>
        <w:numPr>
          <w:ilvl w:val="0"/>
          <w:numId w:val="31"/>
        </w:numPr>
        <w:tabs>
          <w:tab w:val="left" w:pos="-18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w:t>
      </w:r>
      <w:r w:rsidR="00FC76C1" w:rsidRPr="00BA0797">
        <w:rPr>
          <w:rFonts w:ascii="Myriad Pro" w:hAnsi="Myriad Pro"/>
          <w:sz w:val="26"/>
          <w:szCs w:val="26"/>
        </w:rPr>
        <w:t xml:space="preserve">ые </w:t>
      </w:r>
      <w:r w:rsidRPr="00BA0797">
        <w:rPr>
          <w:rFonts w:ascii="Myriad Pro" w:hAnsi="Myriad Pro"/>
          <w:sz w:val="26"/>
          <w:szCs w:val="26"/>
        </w:rPr>
        <w:t>записк</w:t>
      </w:r>
      <w:r w:rsidR="00FC76C1" w:rsidRPr="00BA0797">
        <w:rPr>
          <w:rFonts w:ascii="Myriad Pro" w:hAnsi="Myriad Pro"/>
          <w:sz w:val="26"/>
          <w:szCs w:val="26"/>
        </w:rPr>
        <w:t>и по фонду оплаты труда за 2016 и 2018 г</w:t>
      </w:r>
      <w:r w:rsidR="00E37479" w:rsidRPr="00BA0797">
        <w:rPr>
          <w:rFonts w:ascii="Myriad Pro" w:hAnsi="Myriad Pro"/>
          <w:sz w:val="26"/>
          <w:szCs w:val="26"/>
        </w:rPr>
        <w:t>ода</w:t>
      </w:r>
      <w:r w:rsidRPr="00BA0797">
        <w:rPr>
          <w:rFonts w:ascii="Myriad Pro" w:hAnsi="Myriad Pro"/>
          <w:sz w:val="26"/>
          <w:szCs w:val="26"/>
        </w:rPr>
        <w:t>;</w:t>
      </w:r>
    </w:p>
    <w:p w14:paraId="5D884286" w14:textId="77777777" w:rsidR="00560CBF" w:rsidRPr="00BA0797" w:rsidRDefault="00560CBF"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оплату труда с указанием плановых (утвержденных регулятором на 01.01.201</w:t>
      </w:r>
      <w:r w:rsidR="00772F95" w:rsidRPr="00BA0797">
        <w:rPr>
          <w:rFonts w:ascii="Myriad Pro" w:hAnsi="Myriad Pro"/>
          <w:sz w:val="26"/>
          <w:szCs w:val="26"/>
        </w:rPr>
        <w:t>6</w:t>
      </w:r>
      <w:r w:rsidRPr="00BA0797">
        <w:rPr>
          <w:rFonts w:ascii="Myriad Pro" w:hAnsi="Myriad Pro"/>
          <w:sz w:val="26"/>
          <w:szCs w:val="26"/>
        </w:rPr>
        <w:t>) и фактических расходов за 201</w:t>
      </w:r>
      <w:r w:rsidR="00772F95" w:rsidRPr="00BA0797">
        <w:rPr>
          <w:rFonts w:ascii="Myriad Pro" w:hAnsi="Myriad Pro"/>
          <w:sz w:val="26"/>
          <w:szCs w:val="26"/>
        </w:rPr>
        <w:t>6</w:t>
      </w:r>
      <w:r w:rsidRPr="00BA0797">
        <w:rPr>
          <w:rFonts w:ascii="Myriad Pro" w:hAnsi="Myriad Pro"/>
          <w:sz w:val="26"/>
          <w:szCs w:val="26"/>
        </w:rPr>
        <w:t xml:space="preserve"> год, и </w:t>
      </w:r>
      <w:r w:rsidR="00772F95" w:rsidRPr="00BA0797">
        <w:rPr>
          <w:rFonts w:ascii="Myriad Pro" w:hAnsi="Myriad Pro"/>
          <w:sz w:val="26"/>
          <w:szCs w:val="26"/>
        </w:rPr>
        <w:t>прогнозных расходов на 2018 год</w:t>
      </w:r>
      <w:r w:rsidR="00D372D3" w:rsidRPr="00BA0797">
        <w:rPr>
          <w:rFonts w:ascii="Myriad Pro" w:hAnsi="Myriad Pro"/>
          <w:sz w:val="26"/>
          <w:szCs w:val="26"/>
        </w:rPr>
        <w:t xml:space="preserve"> </w:t>
      </w:r>
      <w:r w:rsidR="00C356E1" w:rsidRPr="00BA0797">
        <w:rPr>
          <w:rFonts w:ascii="Myriad Pro" w:hAnsi="Myriad Pro"/>
          <w:sz w:val="26"/>
          <w:szCs w:val="26"/>
        </w:rPr>
        <w:t>в части,</w:t>
      </w:r>
      <w:r w:rsidR="00D372D3" w:rsidRPr="00BA0797">
        <w:rPr>
          <w:rFonts w:ascii="Myriad Pro" w:hAnsi="Myriad Pro"/>
          <w:sz w:val="26"/>
          <w:szCs w:val="26"/>
        </w:rPr>
        <w:t xml:space="preserve"> относящиеся на регулируемый вид деятельности </w:t>
      </w:r>
      <w:r w:rsidR="00586D28" w:rsidRPr="00BA0797">
        <w:rPr>
          <w:rFonts w:ascii="Myriad Pro" w:hAnsi="Myriad Pro"/>
          <w:sz w:val="26"/>
          <w:szCs w:val="26"/>
        </w:rPr>
        <w:t>«</w:t>
      </w:r>
      <w:r w:rsidR="00D372D3"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4F6CF09C" w14:textId="77777777" w:rsidR="00560CBF" w:rsidRPr="00BA0797" w:rsidRDefault="00560CBF"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Штатное расписание на 01.01.201</w:t>
      </w:r>
      <w:r w:rsidR="00E37479" w:rsidRPr="00BA0797">
        <w:rPr>
          <w:rFonts w:ascii="Myriad Pro" w:hAnsi="Myriad Pro"/>
          <w:sz w:val="26"/>
          <w:szCs w:val="26"/>
        </w:rPr>
        <w:t>7</w:t>
      </w:r>
      <w:r w:rsidRPr="00BA0797">
        <w:rPr>
          <w:rFonts w:ascii="Myriad Pro" w:hAnsi="Myriad Pro"/>
          <w:sz w:val="26"/>
          <w:szCs w:val="26"/>
        </w:rPr>
        <w:t xml:space="preserve"> (</w:t>
      </w:r>
      <w:r w:rsidR="00E37479" w:rsidRPr="00BA0797">
        <w:rPr>
          <w:rFonts w:ascii="Myriad Pro" w:hAnsi="Myriad Pro"/>
          <w:sz w:val="26"/>
          <w:szCs w:val="26"/>
        </w:rPr>
        <w:t>представлено в Госкомитет</w:t>
      </w:r>
      <w:r w:rsidR="009C7B3E" w:rsidRPr="00BA0797">
        <w:rPr>
          <w:rFonts w:ascii="Myriad Pro" w:hAnsi="Myriad Pro"/>
          <w:sz w:val="26"/>
          <w:szCs w:val="26"/>
        </w:rPr>
        <w:t xml:space="preserve"> </w:t>
      </w:r>
      <w:r w:rsidRPr="00BA0797">
        <w:rPr>
          <w:rFonts w:ascii="Myriad Pro" w:hAnsi="Myriad Pro"/>
          <w:sz w:val="26"/>
          <w:szCs w:val="26"/>
        </w:rPr>
        <w:t>составе дополнительных материалов);</w:t>
      </w:r>
    </w:p>
    <w:p w14:paraId="21577A06" w14:textId="77777777" w:rsidR="00560CBF" w:rsidRPr="00BA0797" w:rsidRDefault="0052519E" w:rsidP="00C82FB9">
      <w:pPr>
        <w:pStyle w:val="11"/>
        <w:numPr>
          <w:ilvl w:val="0"/>
          <w:numId w:val="3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Перечень и размер выплат, доплат, надбавок по филиалу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части услуг по передаче электрической энергии за 2016 год</w:t>
      </w:r>
      <w:r w:rsidR="00560CBF" w:rsidRPr="00BA0797">
        <w:rPr>
          <w:rFonts w:ascii="Myriad Pro" w:hAnsi="Myriad Pro"/>
          <w:sz w:val="26"/>
          <w:szCs w:val="26"/>
        </w:rPr>
        <w:t>;</w:t>
      </w:r>
    </w:p>
    <w:p w14:paraId="33F0FA7E" w14:textId="77777777" w:rsidR="00757D1C" w:rsidRPr="00BA0797" w:rsidRDefault="00757D1C" w:rsidP="00C82FB9">
      <w:pPr>
        <w:pStyle w:val="11"/>
        <w:numPr>
          <w:ilvl w:val="0"/>
          <w:numId w:val="3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Расшифровка фонда оплаты труда (по счетам учета: себестоимость</w:t>
      </w:r>
      <w:r w:rsidR="005D17B5" w:rsidRPr="00BA0797">
        <w:rPr>
          <w:rFonts w:ascii="Myriad Pro" w:hAnsi="Myriad Pro"/>
          <w:sz w:val="26"/>
          <w:szCs w:val="26"/>
        </w:rPr>
        <w:t xml:space="preserve"> </w:t>
      </w:r>
      <w:r w:rsidRPr="00BA0797">
        <w:rPr>
          <w:rFonts w:ascii="Myriad Pro" w:hAnsi="Myriad Pro"/>
          <w:sz w:val="26"/>
          <w:szCs w:val="26"/>
        </w:rPr>
        <w:t xml:space="preserve">(20,23,25,29)) за 2016 год по филиалу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3EC68419" w14:textId="77777777" w:rsidR="00560CBF" w:rsidRPr="00BA0797" w:rsidRDefault="008B6944"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Расчет нормативной и штатной численности работников филиала </w:t>
      </w:r>
      <w:r w:rsidR="000873F2"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560CBF" w:rsidRPr="00BA0797">
        <w:rPr>
          <w:rFonts w:ascii="Myriad Pro" w:hAnsi="Myriad Pro"/>
          <w:sz w:val="26"/>
          <w:szCs w:val="26"/>
        </w:rPr>
        <w:t>;</w:t>
      </w:r>
    </w:p>
    <w:p w14:paraId="60C68221" w14:textId="77777777" w:rsidR="00052C3E" w:rsidRPr="00BA0797" w:rsidRDefault="00052C3E"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Положение о вознаграждении труда работников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за производство и реализацию продукции, работ, услуг по прочей основной и неосновной деятельности (с изменениями и дополнениями);</w:t>
      </w:r>
    </w:p>
    <w:p w14:paraId="3A7B1E08" w14:textId="77777777" w:rsidR="00052C3E" w:rsidRPr="00BA0797" w:rsidRDefault="00F47FEC"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Положения о премировании работников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(с изменениями и дополнениями); </w:t>
      </w:r>
    </w:p>
    <w:p w14:paraId="203BDDEB" w14:textId="77777777" w:rsidR="009A1EEE" w:rsidRPr="00BA0797" w:rsidRDefault="009A1EEE"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Информационное письмо о размере Минимальной месячной тарифной ставки (далее – ММТС) рабочих первого разряда промышленно-производственного персонала, полностью отработавших норму рабочего времени и выполнивших свои трудовые обязанности</w:t>
      </w:r>
      <w:r w:rsidR="00592E40" w:rsidRPr="00BA0797">
        <w:rPr>
          <w:rFonts w:ascii="Myriad Pro" w:hAnsi="Myriad Pro"/>
          <w:sz w:val="26"/>
          <w:szCs w:val="26"/>
        </w:rPr>
        <w:t>,</w:t>
      </w:r>
      <w:r w:rsidRPr="00BA0797">
        <w:rPr>
          <w:rFonts w:ascii="Myriad Pro" w:hAnsi="Myriad Pro"/>
          <w:sz w:val="26"/>
          <w:szCs w:val="26"/>
        </w:rPr>
        <w:t xml:space="preserve"> установленные работодателем на 01.01.2017 год; </w:t>
      </w:r>
    </w:p>
    <w:p w14:paraId="33BD3F03" w14:textId="77777777" w:rsidR="00560CBF" w:rsidRPr="00BA0797" w:rsidRDefault="00560CBF" w:rsidP="00C82FB9">
      <w:pPr>
        <w:pStyle w:val="11"/>
        <w:numPr>
          <w:ilvl w:val="0"/>
          <w:numId w:val="31"/>
        </w:numPr>
        <w:tabs>
          <w:tab w:val="left" w:pos="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минимальной месячной ставки рабочего первого разряда</w:t>
      </w:r>
      <w:r w:rsidR="009C7B3E" w:rsidRPr="00BA0797">
        <w:rPr>
          <w:rFonts w:ascii="Myriad Pro" w:hAnsi="Myriad Pro"/>
          <w:sz w:val="26"/>
          <w:szCs w:val="26"/>
        </w:rPr>
        <w:t xml:space="preserve"> </w:t>
      </w:r>
      <w:r w:rsidRPr="00BA0797">
        <w:rPr>
          <w:rFonts w:ascii="Myriad Pro" w:hAnsi="Myriad Pro"/>
          <w:sz w:val="26"/>
          <w:szCs w:val="26"/>
        </w:rPr>
        <w:t xml:space="preserve">промышленно-производственного персонала </w:t>
      </w:r>
      <w:r w:rsidR="00101848" w:rsidRPr="00BA0797">
        <w:rPr>
          <w:rFonts w:ascii="Myriad Pro" w:hAnsi="Myriad Pro"/>
          <w:sz w:val="26"/>
          <w:szCs w:val="26"/>
        </w:rPr>
        <w:t>на</w:t>
      </w:r>
      <w:r w:rsidRPr="00BA0797">
        <w:rPr>
          <w:rFonts w:ascii="Myriad Pro" w:hAnsi="Myriad Pro"/>
          <w:sz w:val="26"/>
          <w:szCs w:val="26"/>
        </w:rPr>
        <w:t xml:space="preserve"> 2018 год;</w:t>
      </w:r>
    </w:p>
    <w:p w14:paraId="7E272A3B" w14:textId="77777777" w:rsidR="00560CBF" w:rsidRPr="00BA0797" w:rsidRDefault="00560CBF" w:rsidP="00C82FB9">
      <w:pPr>
        <w:pStyle w:val="11"/>
        <w:numPr>
          <w:ilvl w:val="0"/>
          <w:numId w:val="31"/>
        </w:numPr>
        <w:tabs>
          <w:tab w:val="left" w:pos="0"/>
          <w:tab w:val="left"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 xml:space="preserve">Статистическая отчетность по форме № П-4 </w:t>
      </w:r>
      <w:r w:rsidR="00586D28" w:rsidRPr="00BA0797">
        <w:rPr>
          <w:rFonts w:ascii="Myriad Pro" w:hAnsi="Myriad Pro"/>
          <w:sz w:val="26"/>
          <w:szCs w:val="26"/>
        </w:rPr>
        <w:t>«</w:t>
      </w:r>
      <w:r w:rsidRPr="00BA0797">
        <w:rPr>
          <w:rFonts w:ascii="Myriad Pro" w:hAnsi="Myriad Pro"/>
          <w:sz w:val="26"/>
          <w:szCs w:val="26"/>
        </w:rPr>
        <w:t xml:space="preserve">Сведения о численности и заработной </w:t>
      </w:r>
      <w:r w:rsidR="006F4E26" w:rsidRPr="00BA0797">
        <w:rPr>
          <w:rFonts w:ascii="Myriad Pro" w:hAnsi="Myriad Pro"/>
          <w:sz w:val="26"/>
          <w:szCs w:val="26"/>
        </w:rPr>
        <w:t>плате работников</w:t>
      </w:r>
      <w:r w:rsidR="00586D28" w:rsidRPr="00BA0797">
        <w:rPr>
          <w:rFonts w:ascii="Myriad Pro" w:hAnsi="Myriad Pro"/>
          <w:sz w:val="26"/>
          <w:szCs w:val="26"/>
        </w:rPr>
        <w:t>»</w:t>
      </w:r>
      <w:r w:rsidR="006F4E26" w:rsidRPr="00BA0797">
        <w:rPr>
          <w:rFonts w:ascii="Myriad Pro" w:hAnsi="Myriad Pro"/>
          <w:sz w:val="26"/>
          <w:szCs w:val="26"/>
        </w:rPr>
        <w:t xml:space="preserve"> помесячно за 2016</w:t>
      </w:r>
      <w:r w:rsidRPr="00BA0797">
        <w:rPr>
          <w:rFonts w:ascii="Myriad Pro" w:hAnsi="Myriad Pro"/>
          <w:sz w:val="26"/>
          <w:szCs w:val="26"/>
        </w:rPr>
        <w:t xml:space="preserve"> год;</w:t>
      </w:r>
    </w:p>
    <w:p w14:paraId="3F8C18F6"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Пояснительн</w:t>
      </w:r>
      <w:r w:rsidR="00CB375B" w:rsidRPr="00BA0797">
        <w:rPr>
          <w:rFonts w:ascii="Myriad Pro" w:hAnsi="Myriad Pro"/>
          <w:sz w:val="26"/>
          <w:szCs w:val="26"/>
        </w:rPr>
        <w:t>ой</w:t>
      </w:r>
      <w:r w:rsidRPr="00BA0797">
        <w:rPr>
          <w:rFonts w:ascii="Myriad Pro" w:hAnsi="Myriad Pro"/>
          <w:sz w:val="26"/>
          <w:szCs w:val="26"/>
        </w:rPr>
        <w:t xml:space="preserve"> записке </w:t>
      </w:r>
      <w:r w:rsidR="00CB375B" w:rsidRPr="00BA0797">
        <w:rPr>
          <w:rFonts w:ascii="Myriad Pro" w:hAnsi="Myriad Pro"/>
          <w:sz w:val="26"/>
          <w:szCs w:val="26"/>
        </w:rPr>
        <w:t xml:space="preserve">по расходам на оплату труда </w:t>
      </w:r>
      <w:r w:rsidRPr="00BA0797">
        <w:rPr>
          <w:rFonts w:ascii="Myriad Pro" w:hAnsi="Myriad Pro"/>
          <w:sz w:val="26"/>
          <w:szCs w:val="26"/>
        </w:rPr>
        <w:t xml:space="preserve">на </w:t>
      </w:r>
      <w:r w:rsidR="00CB375B" w:rsidRPr="00BA0797">
        <w:rPr>
          <w:rFonts w:ascii="Myriad Pro" w:hAnsi="Myriad Pro"/>
          <w:sz w:val="26"/>
          <w:szCs w:val="26"/>
        </w:rPr>
        <w:t>2018 год</w:t>
      </w:r>
      <w:r w:rsidR="009C7B3E" w:rsidRPr="00BA0797">
        <w:rPr>
          <w:rFonts w:ascii="Myriad Pro" w:hAnsi="Myriad Pro"/>
          <w:sz w:val="26"/>
          <w:szCs w:val="26"/>
        </w:rPr>
        <w:t xml:space="preserve"> </w:t>
      </w:r>
      <w:r w:rsidRPr="00BA0797">
        <w:rPr>
          <w:rFonts w:ascii="Myriad Pro" w:hAnsi="Myriad Pro"/>
          <w:sz w:val="26"/>
          <w:szCs w:val="26"/>
        </w:rPr>
        <w:t>даны пояснения по формированию расходов на оплату труда в части численности персонала,</w:t>
      </w:r>
      <w:r w:rsidR="00944E31" w:rsidRPr="00BA0797">
        <w:rPr>
          <w:rFonts w:ascii="Myriad Pro" w:hAnsi="Myriad Pro"/>
          <w:sz w:val="26"/>
          <w:szCs w:val="26"/>
        </w:rPr>
        <w:t xml:space="preserve"> изменения тарифной ставки рабочего первого разряда, использования тарифного коэффициента, определения размера средств, направляемых на премирование работников, выплату доплат, надбавок и</w:t>
      </w:r>
      <w:r w:rsidR="009C7B3E" w:rsidRPr="00BA0797">
        <w:rPr>
          <w:rFonts w:ascii="Myriad Pro" w:hAnsi="Myriad Pro"/>
          <w:sz w:val="26"/>
          <w:szCs w:val="26"/>
        </w:rPr>
        <w:t xml:space="preserve"> </w:t>
      </w:r>
      <w:r w:rsidR="00944E31" w:rsidRPr="00BA0797">
        <w:rPr>
          <w:rFonts w:ascii="Myriad Pro" w:hAnsi="Myriad Pro"/>
          <w:sz w:val="26"/>
          <w:szCs w:val="26"/>
        </w:rPr>
        <w:t>других выплат.</w:t>
      </w:r>
      <w:r w:rsidRPr="00BA0797">
        <w:rPr>
          <w:rFonts w:ascii="Myriad Pro" w:hAnsi="Myriad Pro"/>
          <w:sz w:val="26"/>
          <w:szCs w:val="26"/>
        </w:rPr>
        <w:t xml:space="preserve"> </w:t>
      </w:r>
    </w:p>
    <w:p w14:paraId="18EB0B95"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ОРГАНА РЕГУЛИРОВАНИЯ</w:t>
      </w:r>
    </w:p>
    <w:p w14:paraId="0C2815E5" w14:textId="77777777" w:rsidR="00560CBF" w:rsidRPr="00BA0797" w:rsidRDefault="00826579"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Величина расходов на оплату труда, признанная регулирующим органом экономическими обоснованными на 2018 год по Приказам Госкомитета от 29.12.2017 № 217-э, от 01.06.2018 № 23-э составила </w:t>
      </w:r>
      <w:r w:rsidR="00834137" w:rsidRPr="00BA0797">
        <w:rPr>
          <w:rFonts w:ascii="Myriad Pro" w:hAnsi="Myriad Pro"/>
          <w:sz w:val="26"/>
          <w:szCs w:val="26"/>
        </w:rPr>
        <w:t>1 0</w:t>
      </w:r>
      <w:r w:rsidRPr="00BA0797">
        <w:rPr>
          <w:rFonts w:ascii="Myriad Pro" w:hAnsi="Myriad Pro"/>
          <w:sz w:val="26"/>
          <w:szCs w:val="26"/>
        </w:rPr>
        <w:t xml:space="preserve">63,5 тыс. руб. и </w:t>
      </w:r>
      <w:r w:rsidR="00834137" w:rsidRPr="00BA0797">
        <w:rPr>
          <w:rFonts w:ascii="Myriad Pro" w:hAnsi="Myriad Pro"/>
          <w:sz w:val="26"/>
          <w:szCs w:val="26"/>
        </w:rPr>
        <w:t>1 0</w:t>
      </w:r>
      <w:r w:rsidRPr="00BA0797">
        <w:rPr>
          <w:rFonts w:ascii="Myriad Pro" w:hAnsi="Myriad Pro"/>
          <w:sz w:val="26"/>
          <w:szCs w:val="26"/>
        </w:rPr>
        <w:t>54,7 тыс. руб. соответственно.</w:t>
      </w:r>
    </w:p>
    <w:p w14:paraId="78DC9F98"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пунктом 16 Основ ценообразования </w:t>
      </w:r>
      <w:r w:rsidR="00826579" w:rsidRPr="00BA0797">
        <w:rPr>
          <w:rFonts w:ascii="Myriad Pro" w:hAnsi="Myriad Pro"/>
          <w:sz w:val="26"/>
          <w:szCs w:val="26"/>
        </w:rPr>
        <w:t xml:space="preserve">Государственным комитетом Псковской области по тарифам и энергетике </w:t>
      </w:r>
      <w:r w:rsidRPr="00BA0797">
        <w:rPr>
          <w:rFonts w:ascii="Myriad Pro" w:hAnsi="Myriad Pro"/>
          <w:sz w:val="26"/>
          <w:szCs w:val="26"/>
        </w:rPr>
        <w:t>проведен анализ экономической обоснованности фактических и плановых расходов на оплату труда.</w:t>
      </w:r>
      <w:r w:rsidR="009C7B3E" w:rsidRPr="00BA0797">
        <w:rPr>
          <w:rFonts w:ascii="Myriad Pro" w:hAnsi="Myriad Pro"/>
          <w:sz w:val="26"/>
          <w:szCs w:val="26"/>
        </w:rPr>
        <w:t xml:space="preserve"> </w:t>
      </w:r>
    </w:p>
    <w:p w14:paraId="42E38D45" w14:textId="77777777" w:rsidR="00560CBF" w:rsidRPr="00BA0797" w:rsidRDefault="00526305"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экспертном заключении от 29.12.2017 года</w:t>
      </w:r>
      <w:r w:rsidR="00334D03" w:rsidRPr="00BA0797">
        <w:rPr>
          <w:rFonts w:ascii="Myriad Pro" w:hAnsi="Myriad Pro"/>
          <w:sz w:val="26"/>
          <w:szCs w:val="26"/>
        </w:rPr>
        <w:t xml:space="preserve"> </w:t>
      </w:r>
      <w:r w:rsidRPr="00BA0797">
        <w:rPr>
          <w:rFonts w:ascii="Myriad Pro" w:hAnsi="Myriad Pro"/>
          <w:sz w:val="26"/>
          <w:szCs w:val="26"/>
        </w:rPr>
        <w:t>по делу об установлении тарифов на услуги по передаче электрической энергии потр</w:t>
      </w:r>
      <w:r w:rsidR="00334D03" w:rsidRPr="00BA0797">
        <w:rPr>
          <w:rFonts w:ascii="Myriad Pro" w:hAnsi="Myriad Pro"/>
          <w:sz w:val="26"/>
          <w:szCs w:val="26"/>
        </w:rPr>
        <w:t>еби</w:t>
      </w:r>
      <w:r w:rsidRPr="00BA0797">
        <w:rPr>
          <w:rFonts w:ascii="Myriad Pro" w:hAnsi="Myriad Pro"/>
          <w:sz w:val="26"/>
          <w:szCs w:val="26"/>
        </w:rPr>
        <w:t>телям услуг на территории Псковской области на 2018 год п</w:t>
      </w:r>
      <w:r w:rsidR="00560CBF" w:rsidRPr="00BA0797">
        <w:rPr>
          <w:rFonts w:ascii="Myriad Pro" w:hAnsi="Myriad Pro"/>
          <w:sz w:val="26"/>
          <w:szCs w:val="26"/>
        </w:rPr>
        <w:t xml:space="preserve">ри определении экономически обоснованного уровня расходов на оплату труда </w:t>
      </w:r>
      <w:r w:rsidRPr="00BA0797">
        <w:rPr>
          <w:rFonts w:ascii="Myriad Pro" w:hAnsi="Myriad Pro"/>
          <w:sz w:val="26"/>
          <w:szCs w:val="26"/>
        </w:rPr>
        <w:t xml:space="preserve">Госкомитетом </w:t>
      </w:r>
      <w:r w:rsidR="00560CBF" w:rsidRPr="00BA0797">
        <w:rPr>
          <w:rFonts w:ascii="Myriad Pro" w:hAnsi="Myriad Pro"/>
          <w:sz w:val="26"/>
          <w:szCs w:val="26"/>
        </w:rPr>
        <w:t>учтено следующее:</w:t>
      </w:r>
    </w:p>
    <w:p w14:paraId="2EAF5E11" w14:textId="77777777" w:rsidR="00560CBF" w:rsidRPr="00BA0797" w:rsidRDefault="00560CBF" w:rsidP="00C82FB9">
      <w:pPr>
        <w:pStyle w:val="11"/>
        <w:numPr>
          <w:ilvl w:val="0"/>
          <w:numId w:val="3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Численность работников, определенна как </w:t>
      </w:r>
      <w:r w:rsidR="00526305" w:rsidRPr="00BA0797">
        <w:rPr>
          <w:rFonts w:ascii="Myriad Pro" w:hAnsi="Myriad Pro"/>
          <w:sz w:val="26"/>
          <w:szCs w:val="26"/>
        </w:rPr>
        <w:t xml:space="preserve">среднесписочная численность персонала за 2016 год, по виду деятельности: услуги по передаче электрической энергии (соответствует предложению </w:t>
      </w:r>
      <w:r w:rsidRPr="00BA0797">
        <w:rPr>
          <w:rFonts w:ascii="Myriad Pro" w:hAnsi="Myriad Pro"/>
          <w:sz w:val="26"/>
          <w:szCs w:val="26"/>
        </w:rPr>
        <w:t>регулируемой организации</w:t>
      </w:r>
      <w:r w:rsidR="00526305" w:rsidRPr="00BA0797">
        <w:rPr>
          <w:rFonts w:ascii="Myriad Pro" w:hAnsi="Myriad Pro"/>
          <w:sz w:val="26"/>
          <w:szCs w:val="26"/>
        </w:rPr>
        <w:t>)</w:t>
      </w:r>
      <w:r w:rsidRPr="00BA0797">
        <w:rPr>
          <w:rFonts w:ascii="Myriad Pro" w:hAnsi="Myriad Pro"/>
          <w:sz w:val="26"/>
          <w:szCs w:val="26"/>
        </w:rPr>
        <w:t>;</w:t>
      </w:r>
    </w:p>
    <w:p w14:paraId="18B88F64" w14:textId="77777777" w:rsidR="00560CBF" w:rsidRPr="00BA0797" w:rsidRDefault="00560CBF" w:rsidP="00C82FB9">
      <w:pPr>
        <w:pStyle w:val="11"/>
        <w:numPr>
          <w:ilvl w:val="0"/>
          <w:numId w:val="3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Тарифная ставка рабочего первого разряда</w:t>
      </w:r>
      <w:r w:rsidR="00681204" w:rsidRPr="00BA0797">
        <w:rPr>
          <w:rFonts w:ascii="Myriad Pro" w:hAnsi="Myriad Pro"/>
          <w:sz w:val="26"/>
          <w:szCs w:val="26"/>
        </w:rPr>
        <w:t xml:space="preserve"> определена с учетом показателей Прогноза социально-экономического развития Российской Федерации на 2018 год и плановый период 54-2020 годов,</w:t>
      </w:r>
      <w:r w:rsidRPr="00BA0797">
        <w:rPr>
          <w:rFonts w:ascii="Myriad Pro" w:hAnsi="Myriad Pro"/>
          <w:sz w:val="26"/>
          <w:szCs w:val="26"/>
        </w:rPr>
        <w:t xml:space="preserve"> в размере </w:t>
      </w:r>
      <w:r w:rsidR="00834137" w:rsidRPr="00BA0797">
        <w:rPr>
          <w:rFonts w:ascii="Myriad Pro" w:hAnsi="Myriad Pro"/>
          <w:sz w:val="26"/>
          <w:szCs w:val="26"/>
        </w:rPr>
        <w:t>7 9</w:t>
      </w:r>
      <w:r w:rsidR="00681204" w:rsidRPr="00BA0797">
        <w:rPr>
          <w:rFonts w:ascii="Myriad Pro" w:hAnsi="Myriad Pro"/>
          <w:sz w:val="26"/>
          <w:szCs w:val="26"/>
        </w:rPr>
        <w:t>73</w:t>
      </w:r>
      <w:r w:rsidRPr="00BA0797">
        <w:rPr>
          <w:rFonts w:ascii="Myriad Pro" w:hAnsi="Myriad Pro"/>
          <w:sz w:val="26"/>
          <w:szCs w:val="26"/>
        </w:rPr>
        <w:t xml:space="preserve"> руб. (предложение регулируемой организации – </w:t>
      </w:r>
      <w:r w:rsidR="00834137" w:rsidRPr="00BA0797">
        <w:rPr>
          <w:rFonts w:ascii="Myriad Pro" w:hAnsi="Myriad Pro"/>
          <w:sz w:val="26"/>
          <w:szCs w:val="26"/>
        </w:rPr>
        <w:t>7 9</w:t>
      </w:r>
      <w:r w:rsidR="00681204" w:rsidRPr="00BA0797">
        <w:rPr>
          <w:rFonts w:ascii="Myriad Pro" w:hAnsi="Myriad Pro"/>
          <w:sz w:val="26"/>
          <w:szCs w:val="26"/>
        </w:rPr>
        <w:t>63 р</w:t>
      </w:r>
      <w:r w:rsidRPr="00BA0797">
        <w:rPr>
          <w:rFonts w:ascii="Myriad Pro" w:hAnsi="Myriad Pro"/>
          <w:sz w:val="26"/>
          <w:szCs w:val="26"/>
        </w:rPr>
        <w:t>уб.);</w:t>
      </w:r>
    </w:p>
    <w:p w14:paraId="7B61A14D" w14:textId="77777777" w:rsidR="00334D03" w:rsidRPr="00BA0797" w:rsidRDefault="00334D03" w:rsidP="00C82FB9">
      <w:pPr>
        <w:pStyle w:val="11"/>
        <w:numPr>
          <w:ilvl w:val="0"/>
          <w:numId w:val="3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Средний тарифный коэффициент определен в соответствии с актуальным штатным расписанием филиала сетевой организации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и составляет 2,3</w:t>
      </w:r>
      <w:r w:rsidR="00904FA5" w:rsidRPr="00BA0797">
        <w:rPr>
          <w:rFonts w:ascii="Myriad Pro" w:hAnsi="Myriad Pro"/>
          <w:sz w:val="26"/>
          <w:szCs w:val="26"/>
        </w:rPr>
        <w:t xml:space="preserve"> (предложение организации –2,36)</w:t>
      </w:r>
      <w:r w:rsidRPr="00BA0797">
        <w:rPr>
          <w:rFonts w:ascii="Myriad Pro" w:hAnsi="Myriad Pro"/>
          <w:sz w:val="26"/>
          <w:szCs w:val="26"/>
        </w:rPr>
        <w:t>;</w:t>
      </w:r>
    </w:p>
    <w:p w14:paraId="6B760D18" w14:textId="77777777" w:rsidR="00904FA5" w:rsidRPr="00BA0797" w:rsidRDefault="00334D03" w:rsidP="00C82FB9">
      <w:pPr>
        <w:pStyle w:val="11"/>
        <w:numPr>
          <w:ilvl w:val="0"/>
          <w:numId w:val="3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 </w:t>
      </w:r>
      <w:r w:rsidR="00904FA5" w:rsidRPr="00BA0797">
        <w:rPr>
          <w:rFonts w:ascii="Myriad Pro" w:hAnsi="Myriad Pro"/>
          <w:sz w:val="26"/>
          <w:szCs w:val="26"/>
        </w:rPr>
        <w:t>У</w:t>
      </w:r>
      <w:r w:rsidR="00234F04" w:rsidRPr="00BA0797">
        <w:rPr>
          <w:rFonts w:ascii="Myriad Pro" w:hAnsi="Myriad Pro"/>
          <w:sz w:val="26"/>
          <w:szCs w:val="26"/>
        </w:rPr>
        <w:t>ровень доплат</w:t>
      </w:r>
      <w:r w:rsidR="009C7B3E" w:rsidRPr="00BA0797">
        <w:rPr>
          <w:rFonts w:ascii="Myriad Pro" w:hAnsi="Myriad Pro"/>
          <w:sz w:val="26"/>
          <w:szCs w:val="26"/>
        </w:rPr>
        <w:t xml:space="preserve"> </w:t>
      </w:r>
      <w:r w:rsidR="00234F04" w:rsidRPr="00BA0797">
        <w:rPr>
          <w:rFonts w:ascii="Myriad Pro" w:hAnsi="Myriad Pro"/>
          <w:sz w:val="26"/>
          <w:szCs w:val="26"/>
        </w:rPr>
        <w:t xml:space="preserve">(надбавок) к тарифной ставке (должностному окладу) стимулирующего и (или) компенсирующего характера, связанных с режимом работы и условиям труда </w:t>
      </w:r>
      <w:r w:rsidR="00904FA5" w:rsidRPr="00BA0797">
        <w:rPr>
          <w:rFonts w:ascii="Myriad Pro" w:hAnsi="Myriad Pro"/>
          <w:sz w:val="26"/>
          <w:szCs w:val="26"/>
        </w:rPr>
        <w:t>определен по факту 2016 года в размере 15,69% (предложение организации –17,35);</w:t>
      </w:r>
    </w:p>
    <w:p w14:paraId="2AE130F4" w14:textId="77777777" w:rsidR="00904FA5" w:rsidRPr="00BA0797" w:rsidRDefault="00904FA5" w:rsidP="00C82FB9">
      <w:pPr>
        <w:pStyle w:val="11"/>
        <w:numPr>
          <w:ilvl w:val="0"/>
          <w:numId w:val="3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Уровень премии за основные результаты производственно-хозяйственной деятельности, направляемой на оплату труда, с учетом суммы доплат и надбавок</w:t>
      </w:r>
      <w:r w:rsidR="009C7B3E" w:rsidRPr="00BA0797">
        <w:rPr>
          <w:rFonts w:ascii="Myriad Pro" w:hAnsi="Myriad Pro"/>
          <w:sz w:val="26"/>
          <w:szCs w:val="26"/>
        </w:rPr>
        <w:t xml:space="preserve"> </w:t>
      </w:r>
      <w:r w:rsidRPr="00BA0797">
        <w:rPr>
          <w:rFonts w:ascii="Myriad Pro" w:hAnsi="Myriad Pro"/>
          <w:sz w:val="26"/>
          <w:szCs w:val="26"/>
        </w:rPr>
        <w:t xml:space="preserve">определен в соответствии с п.8.4.2.3. Отраслевого тарифного соглашения в размере 75% тарифной составляющей с учетом доплат и надбавок (соответствует предложению регулируемой организации); </w:t>
      </w:r>
    </w:p>
    <w:p w14:paraId="1C1FD563" w14:textId="77777777" w:rsidR="001B5BD7" w:rsidRPr="00BA0797" w:rsidRDefault="001B5BD7" w:rsidP="00C82FB9">
      <w:pPr>
        <w:pStyle w:val="11"/>
        <w:numPr>
          <w:ilvl w:val="0"/>
          <w:numId w:val="3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Размер вознаграждения за выслугу лет определен по факту 2016 года в размере 13,58% (предложение организации –</w:t>
      </w:r>
      <w:r w:rsidR="00C112BF" w:rsidRPr="00BA0797">
        <w:rPr>
          <w:rFonts w:ascii="Myriad Pro" w:hAnsi="Myriad Pro"/>
          <w:sz w:val="26"/>
          <w:szCs w:val="26"/>
        </w:rPr>
        <w:t>15 %</w:t>
      </w:r>
      <w:r w:rsidRPr="00BA0797">
        <w:rPr>
          <w:rFonts w:ascii="Myriad Pro" w:hAnsi="Myriad Pro"/>
          <w:sz w:val="26"/>
          <w:szCs w:val="26"/>
        </w:rPr>
        <w:t>);</w:t>
      </w:r>
    </w:p>
    <w:p w14:paraId="0C49FB27" w14:textId="77777777" w:rsidR="00E67CD8" w:rsidRPr="00BA0797" w:rsidRDefault="00D90440" w:rsidP="00BA0797">
      <w:pPr>
        <w:pStyle w:val="afff8"/>
        <w:spacing w:after="0"/>
      </w:pPr>
      <w:r w:rsidRPr="00BA0797">
        <w:t>В экспертном заключении от 01.6.2018 года по вопросу установления единых (котловых) тарифов на услуги по передаче электрической энергии по сетям на 2018 год, в рамках</w:t>
      </w:r>
      <w:r w:rsidR="009C7B3E" w:rsidRPr="00BA0797">
        <w:t xml:space="preserve"> </w:t>
      </w:r>
      <w:r w:rsidRPr="00BA0797">
        <w:t>исполнения приказа ФАС России от 20.04.2018 №527/18, Госкомитетом были скорректированы расходы на оплату труда по сравнению с ранее утвержденными</w:t>
      </w:r>
      <w:r w:rsidR="00434A49" w:rsidRPr="00BA0797">
        <w:t xml:space="preserve"> за счет изменения минимальной месячной тарифной ставки рабочего первого разряда промышленно-производственного персонала.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12"/>
        <w:gridCol w:w="2959"/>
        <w:gridCol w:w="726"/>
        <w:gridCol w:w="1161"/>
        <w:gridCol w:w="1488"/>
        <w:gridCol w:w="1185"/>
        <w:gridCol w:w="1239"/>
      </w:tblGrid>
      <w:tr w:rsidR="008B2DD5" w:rsidRPr="00C82FB9" w14:paraId="5F80E987" w14:textId="77777777">
        <w:trPr>
          <w:cantSplit/>
          <w:tblHeader/>
        </w:trPr>
        <w:tc>
          <w:tcPr>
            <w:tcW w:w="79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D34C5E3"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w:t>
            </w:r>
            <w:r w:rsidRPr="00C82FB9">
              <w:rPr>
                <w:rFonts w:ascii="Myriad Pro" w:eastAsia="Times New Roman" w:hAnsi="Myriad Pro"/>
                <w:b/>
                <w:bCs/>
                <w:color w:val="FFFFFF"/>
                <w:sz w:val="18"/>
                <w:szCs w:val="18"/>
                <w:lang w:eastAsia="ru-RU"/>
              </w:rPr>
              <w:br/>
              <w:t>п/п</w:t>
            </w:r>
          </w:p>
        </w:tc>
        <w:tc>
          <w:tcPr>
            <w:tcW w:w="288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C984A37"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Наименование показателя</w:t>
            </w:r>
          </w:p>
        </w:tc>
        <w:tc>
          <w:tcPr>
            <w:tcW w:w="70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63F506"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Ед. изм.</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ABBC73D"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2016 год</w:t>
            </w:r>
          </w:p>
        </w:tc>
        <w:tc>
          <w:tcPr>
            <w:tcW w:w="145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0D743C2" w14:textId="77777777" w:rsidR="008B2DD5" w:rsidRPr="00C82FB9" w:rsidRDefault="004B5C4A"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 xml:space="preserve">Предложение филиала </w:t>
            </w:r>
            <w:r w:rsidR="008B2DD5" w:rsidRPr="00C82FB9">
              <w:rPr>
                <w:rFonts w:ascii="Myriad Pro" w:eastAsia="Times New Roman" w:hAnsi="Myriad Pro"/>
                <w:b/>
                <w:bCs/>
                <w:color w:val="FFFFFF"/>
                <w:sz w:val="18"/>
                <w:szCs w:val="18"/>
                <w:lang w:eastAsia="ru-RU"/>
              </w:rPr>
              <w:t xml:space="preserve"> на 2018 </w:t>
            </w:r>
          </w:p>
        </w:tc>
        <w:tc>
          <w:tcPr>
            <w:tcW w:w="2367"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D4F1FB9"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2019 год</w:t>
            </w:r>
          </w:p>
        </w:tc>
      </w:tr>
      <w:tr w:rsidR="008B2DD5" w:rsidRPr="00C82FB9" w14:paraId="2B0D1825" w14:textId="77777777">
        <w:trPr>
          <w:cantSplit/>
          <w:tblHeader/>
        </w:trPr>
        <w:tc>
          <w:tcPr>
            <w:tcW w:w="7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F8BBA7B" w14:textId="77777777" w:rsidR="008B2DD5" w:rsidRPr="00C82FB9" w:rsidRDefault="008B2DD5" w:rsidP="00BA0797">
            <w:pPr>
              <w:spacing w:after="0" w:line="240" w:lineRule="auto"/>
              <w:rPr>
                <w:rFonts w:ascii="Myriad Pro" w:eastAsia="Times New Roman" w:hAnsi="Myriad Pro"/>
                <w:b/>
                <w:bCs/>
                <w:color w:val="FFFFFF"/>
                <w:sz w:val="18"/>
                <w:szCs w:val="18"/>
                <w:lang w:eastAsia="ru-RU"/>
              </w:rPr>
            </w:pPr>
          </w:p>
        </w:tc>
        <w:tc>
          <w:tcPr>
            <w:tcW w:w="288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E7DE3BD"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p>
        </w:tc>
        <w:tc>
          <w:tcPr>
            <w:tcW w:w="70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E96A899"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4CEAE61" w14:textId="77777777" w:rsidR="008B2DD5" w:rsidRPr="00C82FB9" w:rsidRDefault="00592E40"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Ф</w:t>
            </w:r>
            <w:r w:rsidR="008B2DD5" w:rsidRPr="00C82FB9">
              <w:rPr>
                <w:rFonts w:ascii="Myriad Pro" w:eastAsia="Times New Roman" w:hAnsi="Myriad Pro"/>
                <w:b/>
                <w:bCs/>
                <w:color w:val="FFFFFF"/>
                <w:sz w:val="18"/>
                <w:szCs w:val="18"/>
                <w:lang w:eastAsia="ru-RU"/>
              </w:rPr>
              <w:t>акт</w:t>
            </w:r>
          </w:p>
        </w:tc>
        <w:tc>
          <w:tcPr>
            <w:tcW w:w="145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8048CF0"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p>
        </w:tc>
        <w:tc>
          <w:tcPr>
            <w:tcW w:w="115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19FBAE3"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 xml:space="preserve">Приказ Госкомитета от 29.12.2017 № 217-э </w:t>
            </w:r>
          </w:p>
        </w:tc>
        <w:tc>
          <w:tcPr>
            <w:tcW w:w="121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7D17F4B" w14:textId="77777777" w:rsidR="008B2DD5" w:rsidRPr="00C82FB9" w:rsidRDefault="008B2DD5" w:rsidP="00BA0797">
            <w:pPr>
              <w:spacing w:after="0" w:line="240" w:lineRule="auto"/>
              <w:jc w:val="center"/>
              <w:rPr>
                <w:rFonts w:ascii="Myriad Pro" w:eastAsia="Times New Roman" w:hAnsi="Myriad Pro"/>
                <w:b/>
                <w:bCs/>
                <w:color w:val="FFFFFF"/>
                <w:sz w:val="18"/>
                <w:szCs w:val="18"/>
                <w:lang w:eastAsia="ru-RU"/>
              </w:rPr>
            </w:pPr>
            <w:r w:rsidRPr="00C82FB9">
              <w:rPr>
                <w:rFonts w:ascii="Myriad Pro" w:eastAsia="Times New Roman" w:hAnsi="Myriad Pro"/>
                <w:b/>
                <w:bCs/>
                <w:color w:val="FFFFFF"/>
                <w:sz w:val="18"/>
                <w:szCs w:val="18"/>
                <w:lang w:eastAsia="ru-RU"/>
              </w:rPr>
              <w:t xml:space="preserve">Приказ Госкомитета от 01.06.2018 № 23-э </w:t>
            </w:r>
          </w:p>
        </w:tc>
      </w:tr>
      <w:tr w:rsidR="008B2DD5" w:rsidRPr="00C82FB9" w14:paraId="69A239D7" w14:textId="77777777">
        <w:trPr>
          <w:cantSplit/>
        </w:trPr>
        <w:tc>
          <w:tcPr>
            <w:tcW w:w="792" w:type="dxa"/>
            <w:tcBorders>
              <w:top w:val="single" w:sz="4" w:space="0" w:color="FFFFFF"/>
            </w:tcBorders>
            <w:shd w:val="clear" w:color="auto" w:fill="auto"/>
            <w:noWrap/>
            <w:vAlign w:val="center"/>
          </w:tcPr>
          <w:p w14:paraId="30640A4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p>
        </w:tc>
        <w:tc>
          <w:tcPr>
            <w:tcW w:w="2889" w:type="dxa"/>
            <w:tcBorders>
              <w:top w:val="single" w:sz="4" w:space="0" w:color="FFFFFF"/>
            </w:tcBorders>
            <w:shd w:val="clear" w:color="auto" w:fill="auto"/>
            <w:vAlign w:val="center"/>
          </w:tcPr>
          <w:p w14:paraId="08EA05AE"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Численность</w:t>
            </w:r>
          </w:p>
        </w:tc>
        <w:tc>
          <w:tcPr>
            <w:tcW w:w="709" w:type="dxa"/>
            <w:tcBorders>
              <w:top w:val="single" w:sz="4" w:space="0" w:color="FFFFFF"/>
            </w:tcBorders>
            <w:shd w:val="clear" w:color="auto" w:fill="auto"/>
            <w:noWrap/>
            <w:vAlign w:val="center"/>
          </w:tcPr>
          <w:p w14:paraId="14E8A22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tcBorders>
              <w:top w:val="single" w:sz="4" w:space="0" w:color="FFFFFF"/>
            </w:tcBorders>
            <w:shd w:val="clear" w:color="auto" w:fill="auto"/>
            <w:noWrap/>
            <w:vAlign w:val="center"/>
          </w:tcPr>
          <w:p w14:paraId="3BA27A8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tcBorders>
              <w:top w:val="single" w:sz="4" w:space="0" w:color="FFFFFF"/>
            </w:tcBorders>
            <w:shd w:val="clear" w:color="auto" w:fill="auto"/>
            <w:noWrap/>
            <w:vAlign w:val="center"/>
          </w:tcPr>
          <w:p w14:paraId="63427EC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tcBorders>
              <w:top w:val="single" w:sz="4" w:space="0" w:color="FFFFFF"/>
            </w:tcBorders>
            <w:shd w:val="clear" w:color="auto" w:fill="auto"/>
            <w:noWrap/>
            <w:vAlign w:val="center"/>
          </w:tcPr>
          <w:p w14:paraId="09058E6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tcBorders>
              <w:top w:val="single" w:sz="4" w:space="0" w:color="FFFFFF"/>
            </w:tcBorders>
            <w:shd w:val="clear" w:color="auto" w:fill="auto"/>
            <w:noWrap/>
            <w:vAlign w:val="center"/>
          </w:tcPr>
          <w:p w14:paraId="3535BD0C"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6CE19E7C" w14:textId="77777777">
        <w:trPr>
          <w:cantSplit/>
        </w:trPr>
        <w:tc>
          <w:tcPr>
            <w:tcW w:w="792" w:type="dxa"/>
            <w:shd w:val="clear" w:color="auto" w:fill="auto"/>
            <w:noWrap/>
            <w:vAlign w:val="center"/>
          </w:tcPr>
          <w:p w14:paraId="0F91EE0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2889" w:type="dxa"/>
            <w:shd w:val="clear" w:color="auto" w:fill="auto"/>
            <w:vAlign w:val="center"/>
          </w:tcPr>
          <w:p w14:paraId="6C668013"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Численность ППП</w:t>
            </w:r>
          </w:p>
        </w:tc>
        <w:tc>
          <w:tcPr>
            <w:tcW w:w="709" w:type="dxa"/>
            <w:shd w:val="clear" w:color="auto" w:fill="auto"/>
            <w:noWrap/>
            <w:vAlign w:val="center"/>
          </w:tcPr>
          <w:p w14:paraId="334C55C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чел.</w:t>
            </w:r>
          </w:p>
        </w:tc>
        <w:tc>
          <w:tcPr>
            <w:tcW w:w="1134" w:type="dxa"/>
            <w:shd w:val="clear" w:color="auto" w:fill="auto"/>
            <w:noWrap/>
            <w:vAlign w:val="center"/>
          </w:tcPr>
          <w:p w14:paraId="1284B840"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2 2</w:t>
            </w:r>
            <w:r w:rsidR="008B2DD5" w:rsidRPr="00C82FB9">
              <w:rPr>
                <w:rFonts w:ascii="Myriad Pro" w:eastAsia="Times New Roman" w:hAnsi="Myriad Pro"/>
                <w:sz w:val="18"/>
                <w:szCs w:val="18"/>
                <w:lang w:eastAsia="ru-RU"/>
              </w:rPr>
              <w:t>01</w:t>
            </w:r>
          </w:p>
        </w:tc>
        <w:tc>
          <w:tcPr>
            <w:tcW w:w="1453" w:type="dxa"/>
            <w:shd w:val="clear" w:color="auto" w:fill="auto"/>
            <w:noWrap/>
            <w:vAlign w:val="center"/>
          </w:tcPr>
          <w:p w14:paraId="089D1EC2"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2 2</w:t>
            </w:r>
            <w:r w:rsidR="008B2DD5" w:rsidRPr="00C82FB9">
              <w:rPr>
                <w:rFonts w:ascii="Myriad Pro" w:eastAsia="Times New Roman" w:hAnsi="Myriad Pro"/>
                <w:sz w:val="18"/>
                <w:szCs w:val="18"/>
                <w:lang w:eastAsia="ru-RU"/>
              </w:rPr>
              <w:t>01</w:t>
            </w:r>
          </w:p>
        </w:tc>
        <w:tc>
          <w:tcPr>
            <w:tcW w:w="1157" w:type="dxa"/>
            <w:shd w:val="clear" w:color="auto" w:fill="auto"/>
            <w:noWrap/>
            <w:vAlign w:val="center"/>
          </w:tcPr>
          <w:p w14:paraId="0EB1B21A"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2 2</w:t>
            </w:r>
            <w:r w:rsidR="008B2DD5" w:rsidRPr="00C82FB9">
              <w:rPr>
                <w:rFonts w:ascii="Myriad Pro" w:eastAsia="Times New Roman" w:hAnsi="Myriad Pro"/>
                <w:sz w:val="18"/>
                <w:szCs w:val="18"/>
                <w:lang w:eastAsia="ru-RU"/>
              </w:rPr>
              <w:t>01</w:t>
            </w:r>
          </w:p>
        </w:tc>
        <w:tc>
          <w:tcPr>
            <w:tcW w:w="1210" w:type="dxa"/>
            <w:shd w:val="clear" w:color="auto" w:fill="auto"/>
            <w:noWrap/>
            <w:vAlign w:val="center"/>
          </w:tcPr>
          <w:p w14:paraId="520A36B5"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2 2</w:t>
            </w:r>
            <w:r w:rsidR="008B2DD5" w:rsidRPr="00C82FB9">
              <w:rPr>
                <w:rFonts w:ascii="Myriad Pro" w:eastAsia="Times New Roman" w:hAnsi="Myriad Pro"/>
                <w:sz w:val="18"/>
                <w:szCs w:val="18"/>
                <w:lang w:eastAsia="ru-RU"/>
              </w:rPr>
              <w:t>01</w:t>
            </w:r>
          </w:p>
        </w:tc>
      </w:tr>
      <w:tr w:rsidR="008B2DD5" w:rsidRPr="00C82FB9" w14:paraId="1683D7F0" w14:textId="77777777">
        <w:trPr>
          <w:cantSplit/>
        </w:trPr>
        <w:tc>
          <w:tcPr>
            <w:tcW w:w="792" w:type="dxa"/>
            <w:shd w:val="clear" w:color="auto" w:fill="auto"/>
            <w:noWrap/>
            <w:vAlign w:val="center"/>
          </w:tcPr>
          <w:p w14:paraId="2689E7F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w:t>
            </w:r>
          </w:p>
        </w:tc>
        <w:tc>
          <w:tcPr>
            <w:tcW w:w="2889" w:type="dxa"/>
            <w:shd w:val="clear" w:color="auto" w:fill="auto"/>
            <w:vAlign w:val="center"/>
          </w:tcPr>
          <w:p w14:paraId="1395D950"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Средняя оплата труда</w:t>
            </w:r>
          </w:p>
        </w:tc>
        <w:tc>
          <w:tcPr>
            <w:tcW w:w="709" w:type="dxa"/>
            <w:shd w:val="clear" w:color="auto" w:fill="auto"/>
            <w:noWrap/>
            <w:vAlign w:val="center"/>
          </w:tcPr>
          <w:p w14:paraId="76BE83F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05D9738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0231989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43B7F2E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02EE998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53C0065A" w14:textId="77777777">
        <w:trPr>
          <w:cantSplit/>
        </w:trPr>
        <w:tc>
          <w:tcPr>
            <w:tcW w:w="792" w:type="dxa"/>
            <w:shd w:val="clear" w:color="auto" w:fill="auto"/>
            <w:noWrap/>
            <w:vAlign w:val="center"/>
          </w:tcPr>
          <w:p w14:paraId="5AFFBF2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w:t>
            </w:r>
          </w:p>
        </w:tc>
        <w:tc>
          <w:tcPr>
            <w:tcW w:w="2889" w:type="dxa"/>
            <w:shd w:val="clear" w:color="auto" w:fill="auto"/>
            <w:vAlign w:val="center"/>
          </w:tcPr>
          <w:p w14:paraId="2054DEB0"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Тарифная ставка рабочего 1 разряда</w:t>
            </w:r>
          </w:p>
        </w:tc>
        <w:tc>
          <w:tcPr>
            <w:tcW w:w="709" w:type="dxa"/>
            <w:shd w:val="clear" w:color="auto" w:fill="auto"/>
            <w:noWrap/>
            <w:vAlign w:val="center"/>
          </w:tcPr>
          <w:p w14:paraId="72EFBD2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7238A2B6"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7 0</w:t>
            </w:r>
            <w:r w:rsidR="008B2DD5" w:rsidRPr="00C82FB9">
              <w:rPr>
                <w:rFonts w:ascii="Myriad Pro" w:eastAsia="Times New Roman" w:hAnsi="Myriad Pro"/>
                <w:sz w:val="18"/>
                <w:szCs w:val="18"/>
                <w:lang w:eastAsia="ru-RU"/>
              </w:rPr>
              <w:t>77</w:t>
            </w:r>
          </w:p>
        </w:tc>
        <w:tc>
          <w:tcPr>
            <w:tcW w:w="1453" w:type="dxa"/>
            <w:shd w:val="clear" w:color="auto" w:fill="auto"/>
            <w:noWrap/>
            <w:vAlign w:val="center"/>
          </w:tcPr>
          <w:p w14:paraId="01C711A3"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7 9</w:t>
            </w:r>
            <w:r w:rsidR="008B2DD5" w:rsidRPr="00C82FB9">
              <w:rPr>
                <w:rFonts w:ascii="Myriad Pro" w:eastAsia="Times New Roman" w:hAnsi="Myriad Pro"/>
                <w:sz w:val="18"/>
                <w:szCs w:val="18"/>
                <w:lang w:eastAsia="ru-RU"/>
              </w:rPr>
              <w:t>63</w:t>
            </w:r>
          </w:p>
        </w:tc>
        <w:tc>
          <w:tcPr>
            <w:tcW w:w="1157" w:type="dxa"/>
            <w:shd w:val="clear" w:color="auto" w:fill="auto"/>
            <w:noWrap/>
            <w:vAlign w:val="center"/>
          </w:tcPr>
          <w:p w14:paraId="4CFC54E2"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7 9</w:t>
            </w:r>
            <w:r w:rsidR="008B2DD5" w:rsidRPr="00C82FB9">
              <w:rPr>
                <w:rFonts w:ascii="Myriad Pro" w:eastAsia="Times New Roman" w:hAnsi="Myriad Pro"/>
                <w:sz w:val="18"/>
                <w:szCs w:val="18"/>
                <w:lang w:eastAsia="ru-RU"/>
              </w:rPr>
              <w:t>73</w:t>
            </w:r>
          </w:p>
        </w:tc>
        <w:tc>
          <w:tcPr>
            <w:tcW w:w="1210" w:type="dxa"/>
            <w:shd w:val="clear" w:color="auto" w:fill="auto"/>
            <w:noWrap/>
            <w:vAlign w:val="center"/>
          </w:tcPr>
          <w:p w14:paraId="07514490"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7 9</w:t>
            </w:r>
            <w:r w:rsidR="008B2DD5" w:rsidRPr="00C82FB9">
              <w:rPr>
                <w:rFonts w:ascii="Myriad Pro" w:eastAsia="Times New Roman" w:hAnsi="Myriad Pro"/>
                <w:sz w:val="18"/>
                <w:szCs w:val="18"/>
                <w:lang w:eastAsia="ru-RU"/>
              </w:rPr>
              <w:t>07</w:t>
            </w:r>
          </w:p>
        </w:tc>
      </w:tr>
      <w:tr w:rsidR="008B2DD5" w:rsidRPr="00C82FB9" w14:paraId="009F1FF6" w14:textId="77777777">
        <w:trPr>
          <w:cantSplit/>
        </w:trPr>
        <w:tc>
          <w:tcPr>
            <w:tcW w:w="792" w:type="dxa"/>
            <w:shd w:val="clear" w:color="auto" w:fill="auto"/>
            <w:noWrap/>
            <w:vAlign w:val="center"/>
          </w:tcPr>
          <w:p w14:paraId="08C093D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2.2</w:t>
            </w:r>
          </w:p>
        </w:tc>
        <w:tc>
          <w:tcPr>
            <w:tcW w:w="2889" w:type="dxa"/>
            <w:shd w:val="clear" w:color="auto" w:fill="auto"/>
            <w:vAlign w:val="center"/>
          </w:tcPr>
          <w:p w14:paraId="5EF3B30F"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Дефлятор по заработной плате</w:t>
            </w:r>
          </w:p>
        </w:tc>
        <w:tc>
          <w:tcPr>
            <w:tcW w:w="709" w:type="dxa"/>
            <w:shd w:val="clear" w:color="auto" w:fill="auto"/>
            <w:noWrap/>
            <w:vAlign w:val="center"/>
          </w:tcPr>
          <w:p w14:paraId="4629232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3335C3A4"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309F40D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688694C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0E05692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434CCF8C" w14:textId="77777777">
        <w:trPr>
          <w:cantSplit/>
        </w:trPr>
        <w:tc>
          <w:tcPr>
            <w:tcW w:w="792" w:type="dxa"/>
            <w:shd w:val="clear" w:color="auto" w:fill="auto"/>
            <w:noWrap/>
            <w:vAlign w:val="center"/>
          </w:tcPr>
          <w:p w14:paraId="7399D55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2.3</w:t>
            </w:r>
          </w:p>
        </w:tc>
        <w:tc>
          <w:tcPr>
            <w:tcW w:w="2889" w:type="dxa"/>
            <w:shd w:val="clear" w:color="auto" w:fill="auto"/>
            <w:vAlign w:val="center"/>
          </w:tcPr>
          <w:p w14:paraId="6F9A548D"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Тарифная ставка рабочего 1 разряда с учетом дефлятора</w:t>
            </w:r>
          </w:p>
        </w:tc>
        <w:tc>
          <w:tcPr>
            <w:tcW w:w="709" w:type="dxa"/>
            <w:shd w:val="clear" w:color="auto" w:fill="auto"/>
            <w:noWrap/>
            <w:vAlign w:val="center"/>
          </w:tcPr>
          <w:p w14:paraId="0EAAAAD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44680F08"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7 0</w:t>
            </w:r>
            <w:r w:rsidR="008B2DD5" w:rsidRPr="00C82FB9">
              <w:rPr>
                <w:rFonts w:ascii="Myriad Pro" w:eastAsia="Times New Roman" w:hAnsi="Myriad Pro"/>
                <w:sz w:val="18"/>
                <w:szCs w:val="18"/>
                <w:lang w:eastAsia="ru-RU"/>
              </w:rPr>
              <w:t>77</w:t>
            </w:r>
          </w:p>
        </w:tc>
        <w:tc>
          <w:tcPr>
            <w:tcW w:w="1453" w:type="dxa"/>
            <w:shd w:val="clear" w:color="auto" w:fill="auto"/>
            <w:noWrap/>
            <w:vAlign w:val="center"/>
          </w:tcPr>
          <w:p w14:paraId="67159074"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7 9</w:t>
            </w:r>
            <w:r w:rsidR="008B2DD5" w:rsidRPr="00C82FB9">
              <w:rPr>
                <w:rFonts w:ascii="Myriad Pro" w:eastAsia="Times New Roman" w:hAnsi="Myriad Pro"/>
                <w:sz w:val="18"/>
                <w:szCs w:val="18"/>
                <w:lang w:eastAsia="ru-RU"/>
              </w:rPr>
              <w:t>63</w:t>
            </w:r>
          </w:p>
        </w:tc>
        <w:tc>
          <w:tcPr>
            <w:tcW w:w="1157" w:type="dxa"/>
            <w:shd w:val="clear" w:color="auto" w:fill="auto"/>
            <w:noWrap/>
            <w:vAlign w:val="center"/>
          </w:tcPr>
          <w:p w14:paraId="41539738"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7 9</w:t>
            </w:r>
            <w:r w:rsidR="008B2DD5" w:rsidRPr="00C82FB9">
              <w:rPr>
                <w:rFonts w:ascii="Myriad Pro" w:eastAsia="Times New Roman" w:hAnsi="Myriad Pro"/>
                <w:sz w:val="18"/>
                <w:szCs w:val="18"/>
                <w:lang w:eastAsia="ru-RU"/>
              </w:rPr>
              <w:t>73</w:t>
            </w:r>
          </w:p>
        </w:tc>
        <w:tc>
          <w:tcPr>
            <w:tcW w:w="1210" w:type="dxa"/>
            <w:shd w:val="clear" w:color="auto" w:fill="auto"/>
            <w:noWrap/>
            <w:vAlign w:val="center"/>
          </w:tcPr>
          <w:p w14:paraId="3EDD1A75"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7 9</w:t>
            </w:r>
            <w:r w:rsidR="008B2DD5" w:rsidRPr="00C82FB9">
              <w:rPr>
                <w:rFonts w:ascii="Myriad Pro" w:eastAsia="Times New Roman" w:hAnsi="Myriad Pro"/>
                <w:sz w:val="18"/>
                <w:szCs w:val="18"/>
                <w:lang w:eastAsia="ru-RU"/>
              </w:rPr>
              <w:t>07</w:t>
            </w:r>
          </w:p>
        </w:tc>
      </w:tr>
      <w:tr w:rsidR="008B2DD5" w:rsidRPr="00C82FB9" w14:paraId="4A38872F" w14:textId="77777777">
        <w:trPr>
          <w:cantSplit/>
        </w:trPr>
        <w:tc>
          <w:tcPr>
            <w:tcW w:w="792" w:type="dxa"/>
            <w:shd w:val="clear" w:color="auto" w:fill="auto"/>
            <w:noWrap/>
            <w:vAlign w:val="center"/>
          </w:tcPr>
          <w:p w14:paraId="74C30DE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2.4</w:t>
            </w:r>
          </w:p>
        </w:tc>
        <w:tc>
          <w:tcPr>
            <w:tcW w:w="2889" w:type="dxa"/>
            <w:shd w:val="clear" w:color="auto" w:fill="auto"/>
            <w:vAlign w:val="center"/>
          </w:tcPr>
          <w:p w14:paraId="79F9C4F6"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Средняя ступень оплаты</w:t>
            </w:r>
          </w:p>
        </w:tc>
        <w:tc>
          <w:tcPr>
            <w:tcW w:w="709" w:type="dxa"/>
            <w:shd w:val="clear" w:color="auto" w:fill="auto"/>
            <w:noWrap/>
            <w:vAlign w:val="center"/>
          </w:tcPr>
          <w:p w14:paraId="7E06146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4A4A1AD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17F5BA4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48F8D4EB"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0D0D170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7B65F5BF" w14:textId="77777777">
        <w:trPr>
          <w:cantSplit/>
        </w:trPr>
        <w:tc>
          <w:tcPr>
            <w:tcW w:w="792" w:type="dxa"/>
            <w:shd w:val="clear" w:color="auto" w:fill="auto"/>
            <w:noWrap/>
            <w:vAlign w:val="center"/>
          </w:tcPr>
          <w:p w14:paraId="75A6FFA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2.5</w:t>
            </w:r>
          </w:p>
        </w:tc>
        <w:tc>
          <w:tcPr>
            <w:tcW w:w="2889" w:type="dxa"/>
            <w:shd w:val="clear" w:color="auto" w:fill="auto"/>
            <w:vAlign w:val="center"/>
          </w:tcPr>
          <w:p w14:paraId="22AA5A86"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Тарифный коэффициент, соответствующий ступени</w:t>
            </w:r>
            <w:r w:rsidRPr="00C82FB9">
              <w:rPr>
                <w:rFonts w:ascii="Myriad Pro" w:eastAsia="Times New Roman" w:hAnsi="Myriad Pro"/>
                <w:sz w:val="18"/>
                <w:szCs w:val="18"/>
                <w:lang w:eastAsia="ru-RU"/>
              </w:rPr>
              <w:br/>
              <w:t>по оплате труда</w:t>
            </w:r>
          </w:p>
        </w:tc>
        <w:tc>
          <w:tcPr>
            <w:tcW w:w="709" w:type="dxa"/>
            <w:shd w:val="clear" w:color="auto" w:fill="auto"/>
            <w:noWrap/>
            <w:vAlign w:val="center"/>
          </w:tcPr>
          <w:p w14:paraId="7C5F8AA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785685C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2,36</w:t>
            </w:r>
          </w:p>
        </w:tc>
        <w:tc>
          <w:tcPr>
            <w:tcW w:w="1453" w:type="dxa"/>
            <w:shd w:val="clear" w:color="auto" w:fill="auto"/>
            <w:noWrap/>
            <w:vAlign w:val="center"/>
          </w:tcPr>
          <w:p w14:paraId="2A55FE6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2,36</w:t>
            </w:r>
          </w:p>
        </w:tc>
        <w:tc>
          <w:tcPr>
            <w:tcW w:w="1157" w:type="dxa"/>
            <w:shd w:val="clear" w:color="auto" w:fill="auto"/>
            <w:noWrap/>
            <w:vAlign w:val="center"/>
          </w:tcPr>
          <w:p w14:paraId="400C8AC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2,30</w:t>
            </w:r>
          </w:p>
        </w:tc>
        <w:tc>
          <w:tcPr>
            <w:tcW w:w="1210" w:type="dxa"/>
            <w:shd w:val="clear" w:color="auto" w:fill="auto"/>
            <w:noWrap/>
            <w:vAlign w:val="center"/>
          </w:tcPr>
          <w:p w14:paraId="3C35EA3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2,30</w:t>
            </w:r>
          </w:p>
        </w:tc>
      </w:tr>
      <w:tr w:rsidR="008B2DD5" w:rsidRPr="00C82FB9" w14:paraId="792A298E" w14:textId="77777777">
        <w:trPr>
          <w:cantSplit/>
        </w:trPr>
        <w:tc>
          <w:tcPr>
            <w:tcW w:w="792" w:type="dxa"/>
            <w:shd w:val="clear" w:color="auto" w:fill="auto"/>
            <w:noWrap/>
            <w:vAlign w:val="center"/>
          </w:tcPr>
          <w:p w14:paraId="11919714"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2.6</w:t>
            </w:r>
          </w:p>
        </w:tc>
        <w:tc>
          <w:tcPr>
            <w:tcW w:w="2889" w:type="dxa"/>
            <w:shd w:val="clear" w:color="auto" w:fill="auto"/>
            <w:vAlign w:val="center"/>
          </w:tcPr>
          <w:p w14:paraId="195D82F4"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Среднемесячная тарифная ставка ППП</w:t>
            </w:r>
          </w:p>
        </w:tc>
        <w:tc>
          <w:tcPr>
            <w:tcW w:w="709" w:type="dxa"/>
            <w:shd w:val="clear" w:color="auto" w:fill="auto"/>
            <w:noWrap/>
            <w:vAlign w:val="center"/>
          </w:tcPr>
          <w:p w14:paraId="3375965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41148CCC"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5 5</w:t>
            </w:r>
            <w:r w:rsidRPr="00C82FB9">
              <w:rPr>
                <w:rFonts w:ascii="Myriad Pro" w:eastAsia="Times New Roman" w:hAnsi="Myriad Pro"/>
                <w:sz w:val="18"/>
                <w:szCs w:val="18"/>
                <w:lang w:eastAsia="ru-RU"/>
              </w:rPr>
              <w:t>09,89</w:t>
            </w:r>
          </w:p>
        </w:tc>
        <w:tc>
          <w:tcPr>
            <w:tcW w:w="1453" w:type="dxa"/>
            <w:shd w:val="clear" w:color="auto" w:fill="auto"/>
            <w:noWrap/>
            <w:vAlign w:val="center"/>
          </w:tcPr>
          <w:p w14:paraId="4C6A531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8 7</w:t>
            </w:r>
            <w:r w:rsidRPr="00C82FB9">
              <w:rPr>
                <w:rFonts w:ascii="Myriad Pro" w:eastAsia="Times New Roman" w:hAnsi="Myriad Pro"/>
                <w:sz w:val="18"/>
                <w:szCs w:val="18"/>
                <w:lang w:eastAsia="ru-RU"/>
              </w:rPr>
              <w:t>92,68</w:t>
            </w:r>
          </w:p>
        </w:tc>
        <w:tc>
          <w:tcPr>
            <w:tcW w:w="1157" w:type="dxa"/>
            <w:shd w:val="clear" w:color="auto" w:fill="auto"/>
            <w:noWrap/>
            <w:vAlign w:val="center"/>
          </w:tcPr>
          <w:p w14:paraId="260353A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8 2</w:t>
            </w:r>
            <w:r w:rsidRPr="00C82FB9">
              <w:rPr>
                <w:rFonts w:ascii="Myriad Pro" w:eastAsia="Times New Roman" w:hAnsi="Myriad Pro"/>
                <w:sz w:val="18"/>
                <w:szCs w:val="18"/>
                <w:lang w:eastAsia="ru-RU"/>
              </w:rPr>
              <w:t>99,09</w:t>
            </w:r>
          </w:p>
        </w:tc>
        <w:tc>
          <w:tcPr>
            <w:tcW w:w="1210" w:type="dxa"/>
            <w:shd w:val="clear" w:color="auto" w:fill="auto"/>
            <w:noWrap/>
            <w:vAlign w:val="center"/>
          </w:tcPr>
          <w:p w14:paraId="68AE136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8 1</w:t>
            </w:r>
            <w:r w:rsidRPr="00C82FB9">
              <w:rPr>
                <w:rFonts w:ascii="Myriad Pro" w:eastAsia="Times New Roman" w:hAnsi="Myriad Pro"/>
                <w:sz w:val="18"/>
                <w:szCs w:val="18"/>
                <w:lang w:eastAsia="ru-RU"/>
              </w:rPr>
              <w:t>47,73</w:t>
            </w:r>
          </w:p>
        </w:tc>
      </w:tr>
      <w:tr w:rsidR="008B2DD5" w:rsidRPr="00C82FB9" w14:paraId="2F9AA6BF" w14:textId="77777777">
        <w:trPr>
          <w:cantSplit/>
        </w:trPr>
        <w:tc>
          <w:tcPr>
            <w:tcW w:w="792" w:type="dxa"/>
            <w:shd w:val="clear" w:color="auto" w:fill="auto"/>
            <w:noWrap/>
            <w:vAlign w:val="center"/>
          </w:tcPr>
          <w:p w14:paraId="61892B1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2.7</w:t>
            </w:r>
          </w:p>
        </w:tc>
        <w:tc>
          <w:tcPr>
            <w:tcW w:w="2889" w:type="dxa"/>
            <w:shd w:val="clear" w:color="auto" w:fill="auto"/>
            <w:vAlign w:val="center"/>
          </w:tcPr>
          <w:p w14:paraId="6645F607"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Выплаты, связанные с режимом работы, с условиями труда (п.8.4.2.1.КД )</w:t>
            </w:r>
          </w:p>
        </w:tc>
        <w:tc>
          <w:tcPr>
            <w:tcW w:w="709" w:type="dxa"/>
            <w:shd w:val="clear" w:color="auto" w:fill="auto"/>
            <w:noWrap/>
            <w:vAlign w:val="center"/>
          </w:tcPr>
          <w:p w14:paraId="24FC55F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7F7BB6E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4823CC2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205AC12B"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54B1446B"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1A5B35A0" w14:textId="77777777">
        <w:trPr>
          <w:cantSplit/>
        </w:trPr>
        <w:tc>
          <w:tcPr>
            <w:tcW w:w="792" w:type="dxa"/>
            <w:shd w:val="clear" w:color="auto" w:fill="auto"/>
            <w:noWrap/>
            <w:vAlign w:val="center"/>
          </w:tcPr>
          <w:p w14:paraId="5AFBBA1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2.7.1</w:t>
            </w:r>
          </w:p>
        </w:tc>
        <w:tc>
          <w:tcPr>
            <w:tcW w:w="2889" w:type="dxa"/>
            <w:shd w:val="clear" w:color="auto" w:fill="auto"/>
            <w:vAlign w:val="center"/>
          </w:tcPr>
          <w:p w14:paraId="061FC461"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процент выплаты</w:t>
            </w:r>
          </w:p>
        </w:tc>
        <w:tc>
          <w:tcPr>
            <w:tcW w:w="709" w:type="dxa"/>
            <w:shd w:val="clear" w:color="auto" w:fill="auto"/>
            <w:noWrap/>
            <w:vAlign w:val="center"/>
          </w:tcPr>
          <w:p w14:paraId="0BBD688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w:t>
            </w:r>
          </w:p>
        </w:tc>
        <w:tc>
          <w:tcPr>
            <w:tcW w:w="1134" w:type="dxa"/>
            <w:shd w:val="clear" w:color="auto" w:fill="auto"/>
            <w:noWrap/>
            <w:vAlign w:val="center"/>
          </w:tcPr>
          <w:p w14:paraId="7C609C3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15,69</w:t>
            </w:r>
          </w:p>
        </w:tc>
        <w:tc>
          <w:tcPr>
            <w:tcW w:w="1453" w:type="dxa"/>
            <w:shd w:val="clear" w:color="auto" w:fill="auto"/>
            <w:noWrap/>
            <w:vAlign w:val="center"/>
          </w:tcPr>
          <w:p w14:paraId="2157117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17,35</w:t>
            </w:r>
          </w:p>
        </w:tc>
        <w:tc>
          <w:tcPr>
            <w:tcW w:w="1157" w:type="dxa"/>
            <w:shd w:val="clear" w:color="auto" w:fill="auto"/>
            <w:noWrap/>
            <w:vAlign w:val="center"/>
          </w:tcPr>
          <w:p w14:paraId="2446411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15,69</w:t>
            </w:r>
          </w:p>
        </w:tc>
        <w:tc>
          <w:tcPr>
            <w:tcW w:w="1210" w:type="dxa"/>
            <w:shd w:val="clear" w:color="auto" w:fill="auto"/>
            <w:noWrap/>
            <w:vAlign w:val="center"/>
          </w:tcPr>
          <w:p w14:paraId="363B41E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15,69</w:t>
            </w:r>
          </w:p>
        </w:tc>
      </w:tr>
      <w:tr w:rsidR="008B2DD5" w:rsidRPr="00C82FB9" w14:paraId="0D81FF3D" w14:textId="77777777">
        <w:trPr>
          <w:cantSplit/>
        </w:trPr>
        <w:tc>
          <w:tcPr>
            <w:tcW w:w="792" w:type="dxa"/>
            <w:shd w:val="clear" w:color="auto" w:fill="auto"/>
            <w:noWrap/>
            <w:vAlign w:val="center"/>
          </w:tcPr>
          <w:p w14:paraId="3824E94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2.7.2</w:t>
            </w:r>
          </w:p>
        </w:tc>
        <w:tc>
          <w:tcPr>
            <w:tcW w:w="2889" w:type="dxa"/>
            <w:shd w:val="clear" w:color="auto" w:fill="auto"/>
            <w:vAlign w:val="center"/>
          </w:tcPr>
          <w:p w14:paraId="7B1644CC"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сумма выплат</w:t>
            </w:r>
          </w:p>
        </w:tc>
        <w:tc>
          <w:tcPr>
            <w:tcW w:w="709" w:type="dxa"/>
            <w:shd w:val="clear" w:color="auto" w:fill="auto"/>
            <w:noWrap/>
            <w:vAlign w:val="center"/>
          </w:tcPr>
          <w:p w14:paraId="205A378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4011F65D"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2 4</w:t>
            </w:r>
            <w:r w:rsidR="008B2DD5" w:rsidRPr="00C82FB9">
              <w:rPr>
                <w:rFonts w:ascii="Myriad Pro" w:eastAsia="Times New Roman" w:hAnsi="Myriad Pro"/>
                <w:sz w:val="18"/>
                <w:szCs w:val="18"/>
                <w:lang w:eastAsia="ru-RU"/>
              </w:rPr>
              <w:t>34,27</w:t>
            </w:r>
          </w:p>
        </w:tc>
        <w:tc>
          <w:tcPr>
            <w:tcW w:w="1453" w:type="dxa"/>
            <w:shd w:val="clear" w:color="auto" w:fill="auto"/>
            <w:noWrap/>
            <w:vAlign w:val="center"/>
          </w:tcPr>
          <w:p w14:paraId="0C2514F8"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3 2</w:t>
            </w:r>
            <w:r w:rsidR="008B2DD5" w:rsidRPr="00C82FB9">
              <w:rPr>
                <w:rFonts w:ascii="Myriad Pro" w:eastAsia="Times New Roman" w:hAnsi="Myriad Pro"/>
                <w:sz w:val="18"/>
                <w:szCs w:val="18"/>
                <w:lang w:eastAsia="ru-RU"/>
              </w:rPr>
              <w:t>60,53</w:t>
            </w:r>
          </w:p>
        </w:tc>
        <w:tc>
          <w:tcPr>
            <w:tcW w:w="1157" w:type="dxa"/>
            <w:shd w:val="clear" w:color="auto" w:fill="auto"/>
            <w:noWrap/>
            <w:vAlign w:val="center"/>
          </w:tcPr>
          <w:p w14:paraId="05A23701"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2 8</w:t>
            </w:r>
            <w:r w:rsidR="008B2DD5" w:rsidRPr="00C82FB9">
              <w:rPr>
                <w:rFonts w:ascii="Myriad Pro" w:eastAsia="Times New Roman" w:hAnsi="Myriad Pro"/>
                <w:sz w:val="18"/>
                <w:szCs w:val="18"/>
                <w:lang w:eastAsia="ru-RU"/>
              </w:rPr>
              <w:t>72,04</w:t>
            </w:r>
          </w:p>
        </w:tc>
        <w:tc>
          <w:tcPr>
            <w:tcW w:w="1210" w:type="dxa"/>
            <w:shd w:val="clear" w:color="auto" w:fill="auto"/>
            <w:noWrap/>
            <w:vAlign w:val="center"/>
          </w:tcPr>
          <w:p w14:paraId="3B24CAB9"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2 8</w:t>
            </w:r>
            <w:r w:rsidR="008B2DD5" w:rsidRPr="00C82FB9">
              <w:rPr>
                <w:rFonts w:ascii="Myriad Pro" w:eastAsia="Times New Roman" w:hAnsi="Myriad Pro"/>
                <w:sz w:val="18"/>
                <w:szCs w:val="18"/>
                <w:lang w:eastAsia="ru-RU"/>
              </w:rPr>
              <w:t>48,28</w:t>
            </w:r>
          </w:p>
        </w:tc>
      </w:tr>
      <w:tr w:rsidR="008B2DD5" w:rsidRPr="00C82FB9" w14:paraId="2A0E157A" w14:textId="77777777">
        <w:trPr>
          <w:cantSplit/>
        </w:trPr>
        <w:tc>
          <w:tcPr>
            <w:tcW w:w="792" w:type="dxa"/>
            <w:shd w:val="clear" w:color="auto" w:fill="auto"/>
            <w:noWrap/>
            <w:vAlign w:val="center"/>
          </w:tcPr>
          <w:p w14:paraId="4F298D7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2.8</w:t>
            </w:r>
          </w:p>
        </w:tc>
        <w:tc>
          <w:tcPr>
            <w:tcW w:w="2889" w:type="dxa"/>
            <w:shd w:val="clear" w:color="auto" w:fill="auto"/>
            <w:vAlign w:val="center"/>
          </w:tcPr>
          <w:p w14:paraId="0824106E"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Текущее премирование</w:t>
            </w:r>
          </w:p>
        </w:tc>
        <w:tc>
          <w:tcPr>
            <w:tcW w:w="709" w:type="dxa"/>
            <w:shd w:val="clear" w:color="auto" w:fill="auto"/>
            <w:noWrap/>
            <w:vAlign w:val="center"/>
          </w:tcPr>
          <w:p w14:paraId="6A97006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3DF79BA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5F1C2C6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56DFCB6C"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628BD8E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79D047D3" w14:textId="77777777">
        <w:trPr>
          <w:cantSplit/>
        </w:trPr>
        <w:tc>
          <w:tcPr>
            <w:tcW w:w="792" w:type="dxa"/>
            <w:shd w:val="clear" w:color="auto" w:fill="auto"/>
            <w:noWrap/>
            <w:vAlign w:val="center"/>
          </w:tcPr>
          <w:p w14:paraId="795ABC3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2.8.1</w:t>
            </w:r>
          </w:p>
        </w:tc>
        <w:tc>
          <w:tcPr>
            <w:tcW w:w="2889" w:type="dxa"/>
            <w:shd w:val="clear" w:color="auto" w:fill="auto"/>
            <w:vAlign w:val="center"/>
          </w:tcPr>
          <w:p w14:paraId="28F27998"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процент выплаты</w:t>
            </w:r>
          </w:p>
        </w:tc>
        <w:tc>
          <w:tcPr>
            <w:tcW w:w="709" w:type="dxa"/>
            <w:shd w:val="clear" w:color="auto" w:fill="auto"/>
            <w:noWrap/>
            <w:vAlign w:val="center"/>
          </w:tcPr>
          <w:p w14:paraId="792F954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w:t>
            </w:r>
          </w:p>
        </w:tc>
        <w:tc>
          <w:tcPr>
            <w:tcW w:w="1134" w:type="dxa"/>
            <w:shd w:val="clear" w:color="auto" w:fill="auto"/>
            <w:noWrap/>
            <w:vAlign w:val="center"/>
          </w:tcPr>
          <w:p w14:paraId="317FD06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59,83</w:t>
            </w:r>
          </w:p>
        </w:tc>
        <w:tc>
          <w:tcPr>
            <w:tcW w:w="1453" w:type="dxa"/>
            <w:shd w:val="clear" w:color="auto" w:fill="auto"/>
            <w:noWrap/>
            <w:vAlign w:val="center"/>
          </w:tcPr>
          <w:p w14:paraId="0F6B4EB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75,00</w:t>
            </w:r>
          </w:p>
        </w:tc>
        <w:tc>
          <w:tcPr>
            <w:tcW w:w="1157" w:type="dxa"/>
            <w:shd w:val="clear" w:color="auto" w:fill="auto"/>
            <w:noWrap/>
            <w:vAlign w:val="center"/>
          </w:tcPr>
          <w:p w14:paraId="22B8BFD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75,00</w:t>
            </w:r>
          </w:p>
        </w:tc>
        <w:tc>
          <w:tcPr>
            <w:tcW w:w="1210" w:type="dxa"/>
            <w:shd w:val="clear" w:color="auto" w:fill="auto"/>
            <w:noWrap/>
            <w:vAlign w:val="center"/>
          </w:tcPr>
          <w:p w14:paraId="24A5704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75,00</w:t>
            </w:r>
          </w:p>
        </w:tc>
      </w:tr>
      <w:tr w:rsidR="008B2DD5" w:rsidRPr="00C82FB9" w14:paraId="0859540B" w14:textId="77777777">
        <w:trPr>
          <w:cantSplit/>
        </w:trPr>
        <w:tc>
          <w:tcPr>
            <w:tcW w:w="792" w:type="dxa"/>
            <w:shd w:val="clear" w:color="auto" w:fill="auto"/>
            <w:noWrap/>
            <w:vAlign w:val="center"/>
          </w:tcPr>
          <w:p w14:paraId="46605E2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lastRenderedPageBreak/>
              <w:t>2.8.2</w:t>
            </w:r>
          </w:p>
        </w:tc>
        <w:tc>
          <w:tcPr>
            <w:tcW w:w="2889" w:type="dxa"/>
            <w:shd w:val="clear" w:color="auto" w:fill="auto"/>
            <w:vAlign w:val="center"/>
          </w:tcPr>
          <w:p w14:paraId="7A095C7A"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сумма выплат</w:t>
            </w:r>
          </w:p>
        </w:tc>
        <w:tc>
          <w:tcPr>
            <w:tcW w:w="709" w:type="dxa"/>
            <w:shd w:val="clear" w:color="auto" w:fill="auto"/>
            <w:noWrap/>
            <w:vAlign w:val="center"/>
          </w:tcPr>
          <w:p w14:paraId="542DB1C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7808EF4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0 7</w:t>
            </w:r>
            <w:r w:rsidRPr="00C82FB9">
              <w:rPr>
                <w:rFonts w:ascii="Myriad Pro" w:eastAsia="Times New Roman" w:hAnsi="Myriad Pro"/>
                <w:sz w:val="18"/>
                <w:szCs w:val="18"/>
                <w:lang w:eastAsia="ru-RU"/>
              </w:rPr>
              <w:t>36,88</w:t>
            </w:r>
          </w:p>
        </w:tc>
        <w:tc>
          <w:tcPr>
            <w:tcW w:w="1453" w:type="dxa"/>
            <w:shd w:val="clear" w:color="auto" w:fill="auto"/>
            <w:noWrap/>
            <w:vAlign w:val="center"/>
          </w:tcPr>
          <w:p w14:paraId="09D0A9E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6 5</w:t>
            </w:r>
            <w:r w:rsidRPr="00C82FB9">
              <w:rPr>
                <w:rFonts w:ascii="Myriad Pro" w:eastAsia="Times New Roman" w:hAnsi="Myriad Pro"/>
                <w:sz w:val="18"/>
                <w:szCs w:val="18"/>
                <w:lang w:eastAsia="ru-RU"/>
              </w:rPr>
              <w:t>39,91</w:t>
            </w:r>
          </w:p>
        </w:tc>
        <w:tc>
          <w:tcPr>
            <w:tcW w:w="1157" w:type="dxa"/>
            <w:shd w:val="clear" w:color="auto" w:fill="auto"/>
            <w:noWrap/>
            <w:vAlign w:val="center"/>
          </w:tcPr>
          <w:p w14:paraId="2511AEA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5 8</w:t>
            </w:r>
            <w:r w:rsidRPr="00C82FB9">
              <w:rPr>
                <w:rFonts w:ascii="Myriad Pro" w:eastAsia="Times New Roman" w:hAnsi="Myriad Pro"/>
                <w:sz w:val="18"/>
                <w:szCs w:val="18"/>
                <w:lang w:eastAsia="ru-RU"/>
              </w:rPr>
              <w:t>78,35</w:t>
            </w:r>
          </w:p>
        </w:tc>
        <w:tc>
          <w:tcPr>
            <w:tcW w:w="1210" w:type="dxa"/>
            <w:shd w:val="clear" w:color="auto" w:fill="auto"/>
            <w:noWrap/>
            <w:vAlign w:val="center"/>
          </w:tcPr>
          <w:p w14:paraId="3265D99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w:t>
            </w:r>
            <w:r w:rsidR="00834137" w:rsidRPr="00C82FB9">
              <w:rPr>
                <w:rFonts w:ascii="Myriad Pro" w:eastAsia="Times New Roman" w:hAnsi="Myriad Pro"/>
                <w:sz w:val="18"/>
                <w:szCs w:val="18"/>
                <w:lang w:eastAsia="ru-RU"/>
              </w:rPr>
              <w:t>5 7</w:t>
            </w:r>
            <w:r w:rsidRPr="00C82FB9">
              <w:rPr>
                <w:rFonts w:ascii="Myriad Pro" w:eastAsia="Times New Roman" w:hAnsi="Myriad Pro"/>
                <w:sz w:val="18"/>
                <w:szCs w:val="18"/>
                <w:lang w:eastAsia="ru-RU"/>
              </w:rPr>
              <w:t>47,01</w:t>
            </w:r>
          </w:p>
        </w:tc>
      </w:tr>
      <w:tr w:rsidR="008B2DD5" w:rsidRPr="00C82FB9" w14:paraId="51650383" w14:textId="77777777">
        <w:trPr>
          <w:cantSplit/>
        </w:trPr>
        <w:tc>
          <w:tcPr>
            <w:tcW w:w="792" w:type="dxa"/>
            <w:shd w:val="clear" w:color="auto" w:fill="auto"/>
            <w:noWrap/>
            <w:vAlign w:val="center"/>
          </w:tcPr>
          <w:p w14:paraId="65F9E9D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2.9</w:t>
            </w:r>
          </w:p>
        </w:tc>
        <w:tc>
          <w:tcPr>
            <w:tcW w:w="2889" w:type="dxa"/>
            <w:shd w:val="clear" w:color="auto" w:fill="auto"/>
            <w:vAlign w:val="center"/>
          </w:tcPr>
          <w:p w14:paraId="3F8C874A"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Вознаграждение за выслугу лет</w:t>
            </w:r>
          </w:p>
        </w:tc>
        <w:tc>
          <w:tcPr>
            <w:tcW w:w="709" w:type="dxa"/>
            <w:shd w:val="clear" w:color="auto" w:fill="auto"/>
            <w:noWrap/>
            <w:vAlign w:val="center"/>
          </w:tcPr>
          <w:p w14:paraId="0D2F05D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5FFFC86B"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72B89D5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2F79F99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7568D29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41D07FFA" w14:textId="77777777">
        <w:trPr>
          <w:cantSplit/>
        </w:trPr>
        <w:tc>
          <w:tcPr>
            <w:tcW w:w="792" w:type="dxa"/>
            <w:shd w:val="clear" w:color="auto" w:fill="auto"/>
            <w:noWrap/>
            <w:vAlign w:val="center"/>
          </w:tcPr>
          <w:p w14:paraId="2B44AC3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2.9.1</w:t>
            </w:r>
          </w:p>
        </w:tc>
        <w:tc>
          <w:tcPr>
            <w:tcW w:w="2889" w:type="dxa"/>
            <w:shd w:val="clear" w:color="auto" w:fill="auto"/>
            <w:vAlign w:val="center"/>
          </w:tcPr>
          <w:p w14:paraId="048F2B26"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процент выплаты</w:t>
            </w:r>
          </w:p>
        </w:tc>
        <w:tc>
          <w:tcPr>
            <w:tcW w:w="709" w:type="dxa"/>
            <w:shd w:val="clear" w:color="auto" w:fill="auto"/>
            <w:noWrap/>
            <w:vAlign w:val="center"/>
          </w:tcPr>
          <w:p w14:paraId="037705A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w:t>
            </w:r>
          </w:p>
        </w:tc>
        <w:tc>
          <w:tcPr>
            <w:tcW w:w="1134" w:type="dxa"/>
            <w:shd w:val="clear" w:color="auto" w:fill="auto"/>
            <w:noWrap/>
            <w:vAlign w:val="center"/>
          </w:tcPr>
          <w:p w14:paraId="081FCD8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13,58</w:t>
            </w:r>
          </w:p>
        </w:tc>
        <w:tc>
          <w:tcPr>
            <w:tcW w:w="1453" w:type="dxa"/>
            <w:shd w:val="clear" w:color="auto" w:fill="auto"/>
            <w:noWrap/>
            <w:vAlign w:val="center"/>
          </w:tcPr>
          <w:p w14:paraId="471B837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15,00</w:t>
            </w:r>
          </w:p>
        </w:tc>
        <w:tc>
          <w:tcPr>
            <w:tcW w:w="1157" w:type="dxa"/>
            <w:shd w:val="clear" w:color="auto" w:fill="auto"/>
            <w:noWrap/>
            <w:vAlign w:val="center"/>
          </w:tcPr>
          <w:p w14:paraId="058E34A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13,58</w:t>
            </w:r>
          </w:p>
        </w:tc>
        <w:tc>
          <w:tcPr>
            <w:tcW w:w="1210" w:type="dxa"/>
            <w:shd w:val="clear" w:color="auto" w:fill="auto"/>
            <w:noWrap/>
            <w:vAlign w:val="center"/>
          </w:tcPr>
          <w:p w14:paraId="3B86EA1F" w14:textId="77777777" w:rsidR="008B2DD5" w:rsidRPr="00C82FB9" w:rsidRDefault="00434A49"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13,58</w:t>
            </w:r>
          </w:p>
        </w:tc>
      </w:tr>
      <w:tr w:rsidR="008B2DD5" w:rsidRPr="00C82FB9" w14:paraId="5F5DFEEA" w14:textId="77777777">
        <w:trPr>
          <w:cantSplit/>
        </w:trPr>
        <w:tc>
          <w:tcPr>
            <w:tcW w:w="792" w:type="dxa"/>
            <w:shd w:val="clear" w:color="auto" w:fill="auto"/>
            <w:noWrap/>
            <w:vAlign w:val="center"/>
          </w:tcPr>
          <w:p w14:paraId="76CA760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2.9.2</w:t>
            </w:r>
          </w:p>
        </w:tc>
        <w:tc>
          <w:tcPr>
            <w:tcW w:w="2889" w:type="dxa"/>
            <w:shd w:val="clear" w:color="auto" w:fill="auto"/>
            <w:vAlign w:val="center"/>
          </w:tcPr>
          <w:p w14:paraId="501FE7ED"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сумма выплат</w:t>
            </w:r>
          </w:p>
        </w:tc>
        <w:tc>
          <w:tcPr>
            <w:tcW w:w="709" w:type="dxa"/>
            <w:shd w:val="clear" w:color="auto" w:fill="auto"/>
            <w:noWrap/>
            <w:vAlign w:val="center"/>
          </w:tcPr>
          <w:p w14:paraId="73115E3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7C584C21"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2 1</w:t>
            </w:r>
            <w:r w:rsidR="008B2DD5" w:rsidRPr="00C82FB9">
              <w:rPr>
                <w:rFonts w:ascii="Myriad Pro" w:eastAsia="Times New Roman" w:hAnsi="Myriad Pro"/>
                <w:sz w:val="18"/>
                <w:szCs w:val="18"/>
                <w:lang w:eastAsia="ru-RU"/>
              </w:rPr>
              <w:t>07,02</w:t>
            </w:r>
          </w:p>
        </w:tc>
        <w:tc>
          <w:tcPr>
            <w:tcW w:w="1453" w:type="dxa"/>
            <w:shd w:val="clear" w:color="auto" w:fill="auto"/>
            <w:noWrap/>
            <w:vAlign w:val="center"/>
          </w:tcPr>
          <w:p w14:paraId="626D7A68"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2 8</w:t>
            </w:r>
            <w:r w:rsidR="008B2DD5" w:rsidRPr="00C82FB9">
              <w:rPr>
                <w:rFonts w:ascii="Myriad Pro" w:eastAsia="Times New Roman" w:hAnsi="Myriad Pro"/>
                <w:sz w:val="18"/>
                <w:szCs w:val="18"/>
                <w:lang w:eastAsia="ru-RU"/>
              </w:rPr>
              <w:t>18,90</w:t>
            </w:r>
          </w:p>
        </w:tc>
        <w:tc>
          <w:tcPr>
            <w:tcW w:w="1157" w:type="dxa"/>
            <w:shd w:val="clear" w:color="auto" w:fill="auto"/>
            <w:noWrap/>
            <w:vAlign w:val="center"/>
          </w:tcPr>
          <w:p w14:paraId="1CFDE1B1"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2 4</w:t>
            </w:r>
            <w:r w:rsidR="008B2DD5" w:rsidRPr="00C82FB9">
              <w:rPr>
                <w:rFonts w:ascii="Myriad Pro" w:eastAsia="Times New Roman" w:hAnsi="Myriad Pro"/>
                <w:sz w:val="18"/>
                <w:szCs w:val="18"/>
                <w:lang w:eastAsia="ru-RU"/>
              </w:rPr>
              <w:t>85,93</w:t>
            </w:r>
          </w:p>
        </w:tc>
        <w:tc>
          <w:tcPr>
            <w:tcW w:w="1210" w:type="dxa"/>
            <w:shd w:val="clear" w:color="auto" w:fill="auto"/>
            <w:noWrap/>
            <w:vAlign w:val="center"/>
          </w:tcPr>
          <w:p w14:paraId="52C80B15" w14:textId="77777777" w:rsidR="008B2DD5" w:rsidRPr="00C82FB9" w:rsidRDefault="009C7B3E"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2 4</w:t>
            </w:r>
            <w:r w:rsidR="008B2DD5" w:rsidRPr="00C82FB9">
              <w:rPr>
                <w:rFonts w:ascii="Myriad Pro" w:eastAsia="Times New Roman" w:hAnsi="Myriad Pro"/>
                <w:sz w:val="18"/>
                <w:szCs w:val="18"/>
                <w:lang w:eastAsia="ru-RU"/>
              </w:rPr>
              <w:t>65,37</w:t>
            </w:r>
          </w:p>
        </w:tc>
      </w:tr>
      <w:tr w:rsidR="008B2DD5" w:rsidRPr="00C82FB9" w14:paraId="48C270AE" w14:textId="77777777">
        <w:trPr>
          <w:cantSplit/>
        </w:trPr>
        <w:tc>
          <w:tcPr>
            <w:tcW w:w="792" w:type="dxa"/>
            <w:shd w:val="clear" w:color="auto" w:fill="auto"/>
            <w:noWrap/>
            <w:vAlign w:val="center"/>
          </w:tcPr>
          <w:p w14:paraId="3409527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2.10</w:t>
            </w:r>
          </w:p>
        </w:tc>
        <w:tc>
          <w:tcPr>
            <w:tcW w:w="2889" w:type="dxa"/>
            <w:shd w:val="clear" w:color="auto" w:fill="auto"/>
            <w:vAlign w:val="center"/>
          </w:tcPr>
          <w:p w14:paraId="64AE6C6F"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Выплаты по итогам года</w:t>
            </w:r>
          </w:p>
        </w:tc>
        <w:tc>
          <w:tcPr>
            <w:tcW w:w="709" w:type="dxa"/>
            <w:shd w:val="clear" w:color="auto" w:fill="auto"/>
            <w:noWrap/>
            <w:vAlign w:val="center"/>
          </w:tcPr>
          <w:p w14:paraId="1282D52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403862E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4E363B8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1196E2E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648B22C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62E246D6" w14:textId="77777777">
        <w:trPr>
          <w:cantSplit/>
        </w:trPr>
        <w:tc>
          <w:tcPr>
            <w:tcW w:w="792" w:type="dxa"/>
            <w:shd w:val="clear" w:color="auto" w:fill="auto"/>
            <w:noWrap/>
            <w:vAlign w:val="center"/>
          </w:tcPr>
          <w:p w14:paraId="6669A01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2.10.1</w:t>
            </w:r>
          </w:p>
        </w:tc>
        <w:tc>
          <w:tcPr>
            <w:tcW w:w="2889" w:type="dxa"/>
            <w:shd w:val="clear" w:color="auto" w:fill="auto"/>
            <w:vAlign w:val="center"/>
          </w:tcPr>
          <w:p w14:paraId="7D30A817"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процент выплаты</w:t>
            </w:r>
          </w:p>
        </w:tc>
        <w:tc>
          <w:tcPr>
            <w:tcW w:w="709" w:type="dxa"/>
            <w:shd w:val="clear" w:color="auto" w:fill="auto"/>
            <w:noWrap/>
            <w:vAlign w:val="center"/>
          </w:tcPr>
          <w:p w14:paraId="4EAD6A9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w:t>
            </w:r>
          </w:p>
        </w:tc>
        <w:tc>
          <w:tcPr>
            <w:tcW w:w="1134" w:type="dxa"/>
            <w:shd w:val="clear" w:color="auto" w:fill="auto"/>
            <w:noWrap/>
            <w:vAlign w:val="center"/>
          </w:tcPr>
          <w:p w14:paraId="6DDF4D5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4,00</w:t>
            </w:r>
          </w:p>
        </w:tc>
        <w:tc>
          <w:tcPr>
            <w:tcW w:w="1453" w:type="dxa"/>
            <w:shd w:val="clear" w:color="auto" w:fill="auto"/>
            <w:noWrap/>
            <w:vAlign w:val="center"/>
          </w:tcPr>
          <w:p w14:paraId="2AA5FF2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33,00</w:t>
            </w:r>
          </w:p>
        </w:tc>
        <w:tc>
          <w:tcPr>
            <w:tcW w:w="1157" w:type="dxa"/>
            <w:shd w:val="clear" w:color="auto" w:fill="auto"/>
            <w:noWrap/>
            <w:vAlign w:val="center"/>
          </w:tcPr>
          <w:p w14:paraId="3D3B7123"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4,00</w:t>
            </w:r>
          </w:p>
        </w:tc>
        <w:tc>
          <w:tcPr>
            <w:tcW w:w="1210" w:type="dxa"/>
            <w:shd w:val="clear" w:color="auto" w:fill="auto"/>
            <w:noWrap/>
            <w:vAlign w:val="center"/>
          </w:tcPr>
          <w:p w14:paraId="2C7014FF"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4,00</w:t>
            </w:r>
          </w:p>
        </w:tc>
      </w:tr>
      <w:tr w:rsidR="008B2DD5" w:rsidRPr="00C82FB9" w14:paraId="680775F2" w14:textId="77777777">
        <w:trPr>
          <w:cantSplit/>
        </w:trPr>
        <w:tc>
          <w:tcPr>
            <w:tcW w:w="792" w:type="dxa"/>
            <w:shd w:val="clear" w:color="auto" w:fill="auto"/>
            <w:noWrap/>
            <w:vAlign w:val="center"/>
          </w:tcPr>
          <w:p w14:paraId="1DC4758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2.10.2</w:t>
            </w:r>
          </w:p>
        </w:tc>
        <w:tc>
          <w:tcPr>
            <w:tcW w:w="2889" w:type="dxa"/>
            <w:shd w:val="clear" w:color="auto" w:fill="auto"/>
            <w:vAlign w:val="center"/>
          </w:tcPr>
          <w:p w14:paraId="14DDAA91"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сумма выплат</w:t>
            </w:r>
          </w:p>
        </w:tc>
        <w:tc>
          <w:tcPr>
            <w:tcW w:w="709" w:type="dxa"/>
            <w:shd w:val="clear" w:color="auto" w:fill="auto"/>
            <w:noWrap/>
            <w:vAlign w:val="center"/>
          </w:tcPr>
          <w:p w14:paraId="16E52D1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70FF3F24"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620,40</w:t>
            </w:r>
          </w:p>
        </w:tc>
        <w:tc>
          <w:tcPr>
            <w:tcW w:w="1453" w:type="dxa"/>
            <w:shd w:val="clear" w:color="auto" w:fill="auto"/>
            <w:noWrap/>
            <w:vAlign w:val="center"/>
          </w:tcPr>
          <w:p w14:paraId="0B2630FB" w14:textId="77777777" w:rsidR="008B2DD5" w:rsidRPr="00C82FB9" w:rsidRDefault="00834137"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6 2</w:t>
            </w:r>
            <w:r w:rsidR="008B2DD5" w:rsidRPr="00C82FB9">
              <w:rPr>
                <w:rFonts w:ascii="Myriad Pro" w:eastAsia="Times New Roman" w:hAnsi="Myriad Pro"/>
                <w:sz w:val="18"/>
                <w:szCs w:val="18"/>
                <w:lang w:eastAsia="ru-RU"/>
              </w:rPr>
              <w:t>01,58</w:t>
            </w:r>
          </w:p>
        </w:tc>
        <w:tc>
          <w:tcPr>
            <w:tcW w:w="1157" w:type="dxa"/>
            <w:shd w:val="clear" w:color="auto" w:fill="auto"/>
            <w:noWrap/>
            <w:vAlign w:val="center"/>
          </w:tcPr>
          <w:p w14:paraId="5331CC0C"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731,96</w:t>
            </w:r>
          </w:p>
        </w:tc>
        <w:tc>
          <w:tcPr>
            <w:tcW w:w="1210" w:type="dxa"/>
            <w:shd w:val="clear" w:color="auto" w:fill="auto"/>
            <w:noWrap/>
            <w:vAlign w:val="center"/>
          </w:tcPr>
          <w:p w14:paraId="386DD16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725,91</w:t>
            </w:r>
          </w:p>
        </w:tc>
      </w:tr>
      <w:tr w:rsidR="008B2DD5" w:rsidRPr="00C82FB9" w14:paraId="25E14B8B" w14:textId="77777777">
        <w:trPr>
          <w:cantSplit/>
        </w:trPr>
        <w:tc>
          <w:tcPr>
            <w:tcW w:w="792" w:type="dxa"/>
            <w:shd w:val="clear" w:color="auto" w:fill="auto"/>
            <w:noWrap/>
            <w:vAlign w:val="center"/>
          </w:tcPr>
          <w:p w14:paraId="0144A5B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2.11</w:t>
            </w:r>
          </w:p>
        </w:tc>
        <w:tc>
          <w:tcPr>
            <w:tcW w:w="2889" w:type="dxa"/>
            <w:shd w:val="clear" w:color="auto" w:fill="auto"/>
            <w:vAlign w:val="center"/>
          </w:tcPr>
          <w:p w14:paraId="419677C2"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Выплаты по надбавкам стимулирующего характера (п.8.4.2.2. КД)</w:t>
            </w:r>
          </w:p>
        </w:tc>
        <w:tc>
          <w:tcPr>
            <w:tcW w:w="709" w:type="dxa"/>
            <w:shd w:val="clear" w:color="auto" w:fill="auto"/>
            <w:noWrap/>
            <w:vAlign w:val="center"/>
          </w:tcPr>
          <w:p w14:paraId="447D273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10574BB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7FFF9AC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0BE24141"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01EE167C"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1A437150" w14:textId="77777777">
        <w:trPr>
          <w:cantSplit/>
        </w:trPr>
        <w:tc>
          <w:tcPr>
            <w:tcW w:w="792" w:type="dxa"/>
            <w:shd w:val="clear" w:color="auto" w:fill="auto"/>
            <w:noWrap/>
            <w:vAlign w:val="center"/>
          </w:tcPr>
          <w:p w14:paraId="4F1BEBB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2.11.1</w:t>
            </w:r>
          </w:p>
        </w:tc>
        <w:tc>
          <w:tcPr>
            <w:tcW w:w="2889" w:type="dxa"/>
            <w:shd w:val="clear" w:color="auto" w:fill="auto"/>
            <w:vAlign w:val="center"/>
          </w:tcPr>
          <w:p w14:paraId="7D2DA7C2"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процент выплаты</w:t>
            </w:r>
          </w:p>
        </w:tc>
        <w:tc>
          <w:tcPr>
            <w:tcW w:w="709" w:type="dxa"/>
            <w:shd w:val="clear" w:color="auto" w:fill="auto"/>
            <w:noWrap/>
            <w:vAlign w:val="center"/>
          </w:tcPr>
          <w:p w14:paraId="5B89C219"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w:t>
            </w:r>
          </w:p>
        </w:tc>
        <w:tc>
          <w:tcPr>
            <w:tcW w:w="1134" w:type="dxa"/>
            <w:shd w:val="clear" w:color="auto" w:fill="auto"/>
            <w:noWrap/>
            <w:vAlign w:val="center"/>
          </w:tcPr>
          <w:p w14:paraId="4EE8266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0,68</w:t>
            </w:r>
          </w:p>
        </w:tc>
        <w:tc>
          <w:tcPr>
            <w:tcW w:w="1453" w:type="dxa"/>
            <w:shd w:val="clear" w:color="auto" w:fill="auto"/>
            <w:noWrap/>
            <w:vAlign w:val="center"/>
          </w:tcPr>
          <w:p w14:paraId="3B1617C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0,68</w:t>
            </w:r>
          </w:p>
        </w:tc>
        <w:tc>
          <w:tcPr>
            <w:tcW w:w="1157" w:type="dxa"/>
            <w:shd w:val="clear" w:color="auto" w:fill="auto"/>
            <w:noWrap/>
            <w:vAlign w:val="center"/>
          </w:tcPr>
          <w:p w14:paraId="599B2FB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w:t>
            </w:r>
          </w:p>
        </w:tc>
        <w:tc>
          <w:tcPr>
            <w:tcW w:w="1210" w:type="dxa"/>
            <w:shd w:val="clear" w:color="auto" w:fill="auto"/>
            <w:noWrap/>
            <w:vAlign w:val="center"/>
          </w:tcPr>
          <w:p w14:paraId="31836EE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w:t>
            </w:r>
          </w:p>
        </w:tc>
      </w:tr>
      <w:tr w:rsidR="008B2DD5" w:rsidRPr="00C82FB9" w14:paraId="5136FF0E" w14:textId="77777777">
        <w:trPr>
          <w:cantSplit/>
        </w:trPr>
        <w:tc>
          <w:tcPr>
            <w:tcW w:w="792" w:type="dxa"/>
            <w:shd w:val="clear" w:color="auto" w:fill="auto"/>
            <w:noWrap/>
            <w:vAlign w:val="center"/>
          </w:tcPr>
          <w:p w14:paraId="285EBD2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2.11.2</w:t>
            </w:r>
          </w:p>
        </w:tc>
        <w:tc>
          <w:tcPr>
            <w:tcW w:w="2889" w:type="dxa"/>
            <w:shd w:val="clear" w:color="auto" w:fill="auto"/>
            <w:vAlign w:val="center"/>
          </w:tcPr>
          <w:p w14:paraId="558BC973"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сумма выплат</w:t>
            </w:r>
          </w:p>
        </w:tc>
        <w:tc>
          <w:tcPr>
            <w:tcW w:w="709" w:type="dxa"/>
            <w:shd w:val="clear" w:color="auto" w:fill="auto"/>
            <w:noWrap/>
            <w:vAlign w:val="center"/>
          </w:tcPr>
          <w:p w14:paraId="6EBC2EC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445B2E4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98,02</w:t>
            </w:r>
          </w:p>
        </w:tc>
        <w:tc>
          <w:tcPr>
            <w:tcW w:w="1453" w:type="dxa"/>
            <w:shd w:val="clear" w:color="auto" w:fill="auto"/>
            <w:noWrap/>
            <w:vAlign w:val="center"/>
          </w:tcPr>
          <w:p w14:paraId="790B5D9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97,31</w:t>
            </w:r>
          </w:p>
        </w:tc>
        <w:tc>
          <w:tcPr>
            <w:tcW w:w="1157" w:type="dxa"/>
            <w:shd w:val="clear" w:color="auto" w:fill="auto"/>
            <w:noWrap/>
            <w:vAlign w:val="center"/>
          </w:tcPr>
          <w:p w14:paraId="4412571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0,00</w:t>
            </w:r>
          </w:p>
        </w:tc>
        <w:tc>
          <w:tcPr>
            <w:tcW w:w="1210" w:type="dxa"/>
            <w:shd w:val="clear" w:color="auto" w:fill="auto"/>
            <w:noWrap/>
            <w:vAlign w:val="center"/>
          </w:tcPr>
          <w:p w14:paraId="0EA453F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0,00</w:t>
            </w:r>
          </w:p>
        </w:tc>
      </w:tr>
      <w:tr w:rsidR="008B2DD5" w:rsidRPr="00C82FB9" w14:paraId="7EBDAA75" w14:textId="77777777">
        <w:trPr>
          <w:cantSplit/>
        </w:trPr>
        <w:tc>
          <w:tcPr>
            <w:tcW w:w="792" w:type="dxa"/>
            <w:shd w:val="clear" w:color="auto" w:fill="auto"/>
            <w:noWrap/>
            <w:vAlign w:val="center"/>
          </w:tcPr>
          <w:p w14:paraId="45E3966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2.12</w:t>
            </w:r>
          </w:p>
        </w:tc>
        <w:tc>
          <w:tcPr>
            <w:tcW w:w="2889" w:type="dxa"/>
            <w:shd w:val="clear" w:color="auto" w:fill="auto"/>
            <w:vAlign w:val="center"/>
          </w:tcPr>
          <w:p w14:paraId="470CB5FE"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 xml:space="preserve">Выплаты </w:t>
            </w:r>
            <w:r w:rsidR="00C356E1" w:rsidRPr="00C82FB9">
              <w:rPr>
                <w:rFonts w:ascii="Myriad Pro" w:eastAsia="Times New Roman" w:hAnsi="Myriad Pro"/>
                <w:sz w:val="18"/>
                <w:szCs w:val="18"/>
                <w:lang w:eastAsia="ru-RU"/>
              </w:rPr>
              <w:t>по временной нетрудоспособности</w:t>
            </w:r>
            <w:r w:rsidRPr="00C82FB9">
              <w:rPr>
                <w:rFonts w:ascii="Myriad Pro" w:eastAsia="Times New Roman" w:hAnsi="Myriad Pro"/>
                <w:sz w:val="18"/>
                <w:szCs w:val="18"/>
                <w:lang w:eastAsia="ru-RU"/>
              </w:rPr>
              <w:t xml:space="preserve"> (п.8.5.8. КД)</w:t>
            </w:r>
          </w:p>
        </w:tc>
        <w:tc>
          <w:tcPr>
            <w:tcW w:w="709" w:type="dxa"/>
            <w:shd w:val="clear" w:color="auto" w:fill="auto"/>
            <w:noWrap/>
            <w:vAlign w:val="center"/>
          </w:tcPr>
          <w:p w14:paraId="4DAEB84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34" w:type="dxa"/>
            <w:shd w:val="clear" w:color="auto" w:fill="auto"/>
            <w:noWrap/>
            <w:vAlign w:val="center"/>
          </w:tcPr>
          <w:p w14:paraId="42E1327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453" w:type="dxa"/>
            <w:shd w:val="clear" w:color="auto" w:fill="auto"/>
            <w:noWrap/>
            <w:vAlign w:val="center"/>
          </w:tcPr>
          <w:p w14:paraId="54591C6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157" w:type="dxa"/>
            <w:shd w:val="clear" w:color="auto" w:fill="auto"/>
            <w:noWrap/>
            <w:vAlign w:val="center"/>
          </w:tcPr>
          <w:p w14:paraId="79A35ED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c>
          <w:tcPr>
            <w:tcW w:w="1210" w:type="dxa"/>
            <w:shd w:val="clear" w:color="auto" w:fill="auto"/>
            <w:noWrap/>
            <w:vAlign w:val="center"/>
          </w:tcPr>
          <w:p w14:paraId="0B7ABD5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 </w:t>
            </w:r>
          </w:p>
        </w:tc>
      </w:tr>
      <w:tr w:rsidR="008B2DD5" w:rsidRPr="00C82FB9" w14:paraId="00BF0688" w14:textId="77777777">
        <w:trPr>
          <w:cantSplit/>
        </w:trPr>
        <w:tc>
          <w:tcPr>
            <w:tcW w:w="792" w:type="dxa"/>
            <w:shd w:val="clear" w:color="auto" w:fill="auto"/>
            <w:noWrap/>
            <w:vAlign w:val="center"/>
          </w:tcPr>
          <w:p w14:paraId="4D41492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2.12.1</w:t>
            </w:r>
          </w:p>
        </w:tc>
        <w:tc>
          <w:tcPr>
            <w:tcW w:w="2889" w:type="dxa"/>
            <w:shd w:val="clear" w:color="auto" w:fill="auto"/>
            <w:vAlign w:val="center"/>
          </w:tcPr>
          <w:p w14:paraId="5C9F764A"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процент выплаты</w:t>
            </w:r>
          </w:p>
        </w:tc>
        <w:tc>
          <w:tcPr>
            <w:tcW w:w="709" w:type="dxa"/>
            <w:shd w:val="clear" w:color="auto" w:fill="auto"/>
            <w:noWrap/>
            <w:vAlign w:val="center"/>
          </w:tcPr>
          <w:p w14:paraId="6C89E60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w:t>
            </w:r>
          </w:p>
        </w:tc>
        <w:tc>
          <w:tcPr>
            <w:tcW w:w="1134" w:type="dxa"/>
            <w:shd w:val="clear" w:color="auto" w:fill="auto"/>
            <w:noWrap/>
            <w:vAlign w:val="center"/>
          </w:tcPr>
          <w:p w14:paraId="014A58AA"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1,14</w:t>
            </w:r>
          </w:p>
        </w:tc>
        <w:tc>
          <w:tcPr>
            <w:tcW w:w="1453" w:type="dxa"/>
            <w:shd w:val="clear" w:color="auto" w:fill="auto"/>
            <w:noWrap/>
            <w:vAlign w:val="center"/>
          </w:tcPr>
          <w:p w14:paraId="1C381534"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1,14</w:t>
            </w:r>
          </w:p>
        </w:tc>
        <w:tc>
          <w:tcPr>
            <w:tcW w:w="1157" w:type="dxa"/>
            <w:shd w:val="clear" w:color="auto" w:fill="auto"/>
            <w:noWrap/>
            <w:vAlign w:val="center"/>
          </w:tcPr>
          <w:p w14:paraId="2E921C2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w:t>
            </w:r>
          </w:p>
        </w:tc>
        <w:tc>
          <w:tcPr>
            <w:tcW w:w="1210" w:type="dxa"/>
            <w:shd w:val="clear" w:color="auto" w:fill="auto"/>
            <w:noWrap/>
            <w:vAlign w:val="center"/>
          </w:tcPr>
          <w:p w14:paraId="364E9BE2"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w:t>
            </w:r>
          </w:p>
        </w:tc>
      </w:tr>
      <w:tr w:rsidR="008B2DD5" w:rsidRPr="00C82FB9" w14:paraId="0D0A87B3" w14:textId="77777777">
        <w:trPr>
          <w:cantSplit/>
        </w:trPr>
        <w:tc>
          <w:tcPr>
            <w:tcW w:w="792" w:type="dxa"/>
            <w:shd w:val="clear" w:color="auto" w:fill="auto"/>
            <w:noWrap/>
            <w:vAlign w:val="center"/>
          </w:tcPr>
          <w:p w14:paraId="3B6A4DE6"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2.12.2</w:t>
            </w:r>
          </w:p>
        </w:tc>
        <w:tc>
          <w:tcPr>
            <w:tcW w:w="2889" w:type="dxa"/>
            <w:shd w:val="clear" w:color="auto" w:fill="auto"/>
            <w:vAlign w:val="center"/>
          </w:tcPr>
          <w:p w14:paraId="783B36C3" w14:textId="77777777" w:rsidR="008B2DD5" w:rsidRPr="00C82FB9" w:rsidRDefault="008B2DD5" w:rsidP="00BA0797">
            <w:pPr>
              <w:spacing w:after="0" w:line="240" w:lineRule="auto"/>
              <w:ind w:left="310"/>
              <w:rPr>
                <w:rFonts w:ascii="Myriad Pro" w:eastAsia="Times New Roman" w:hAnsi="Myriad Pro"/>
                <w:sz w:val="18"/>
                <w:szCs w:val="18"/>
                <w:lang w:eastAsia="ru-RU"/>
              </w:rPr>
            </w:pPr>
            <w:r w:rsidRPr="00C82FB9">
              <w:rPr>
                <w:rFonts w:ascii="Myriad Pro" w:eastAsia="Times New Roman" w:hAnsi="Myriad Pro"/>
                <w:sz w:val="18"/>
                <w:szCs w:val="18"/>
                <w:lang w:eastAsia="ru-RU"/>
              </w:rPr>
              <w:t>сумма выплат</w:t>
            </w:r>
          </w:p>
        </w:tc>
        <w:tc>
          <w:tcPr>
            <w:tcW w:w="709" w:type="dxa"/>
            <w:shd w:val="clear" w:color="auto" w:fill="auto"/>
            <w:noWrap/>
            <w:vAlign w:val="center"/>
          </w:tcPr>
          <w:p w14:paraId="12B0C3B7"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2250F41C"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176,81</w:t>
            </w:r>
          </w:p>
        </w:tc>
        <w:tc>
          <w:tcPr>
            <w:tcW w:w="1453" w:type="dxa"/>
            <w:shd w:val="clear" w:color="auto" w:fill="auto"/>
            <w:noWrap/>
            <w:vAlign w:val="center"/>
          </w:tcPr>
          <w:p w14:paraId="16B1AB9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214,24</w:t>
            </w:r>
          </w:p>
        </w:tc>
        <w:tc>
          <w:tcPr>
            <w:tcW w:w="1157" w:type="dxa"/>
            <w:shd w:val="clear" w:color="auto" w:fill="auto"/>
            <w:noWrap/>
            <w:vAlign w:val="center"/>
          </w:tcPr>
          <w:p w14:paraId="39109C65"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0,00</w:t>
            </w:r>
          </w:p>
        </w:tc>
        <w:tc>
          <w:tcPr>
            <w:tcW w:w="1210" w:type="dxa"/>
            <w:shd w:val="clear" w:color="auto" w:fill="auto"/>
            <w:noWrap/>
            <w:vAlign w:val="center"/>
          </w:tcPr>
          <w:p w14:paraId="4D4C8EA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0,00</w:t>
            </w:r>
          </w:p>
        </w:tc>
      </w:tr>
      <w:tr w:rsidR="008B2DD5" w:rsidRPr="00C82FB9" w14:paraId="093ECF12" w14:textId="77777777">
        <w:trPr>
          <w:cantSplit/>
        </w:trPr>
        <w:tc>
          <w:tcPr>
            <w:tcW w:w="792" w:type="dxa"/>
            <w:shd w:val="clear" w:color="auto" w:fill="auto"/>
            <w:noWrap/>
            <w:vAlign w:val="center"/>
          </w:tcPr>
          <w:p w14:paraId="6804936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2.13</w:t>
            </w:r>
          </w:p>
        </w:tc>
        <w:tc>
          <w:tcPr>
            <w:tcW w:w="2889" w:type="dxa"/>
            <w:shd w:val="clear" w:color="auto" w:fill="auto"/>
            <w:vAlign w:val="center"/>
          </w:tcPr>
          <w:p w14:paraId="1296B04E" w14:textId="77777777" w:rsidR="008B2DD5" w:rsidRPr="00C82FB9" w:rsidRDefault="008B2DD5" w:rsidP="00BA0797">
            <w:pPr>
              <w:spacing w:after="0" w:line="240" w:lineRule="auto"/>
              <w:rPr>
                <w:rFonts w:ascii="Myriad Pro" w:eastAsia="Times New Roman" w:hAnsi="Myriad Pro"/>
                <w:sz w:val="18"/>
                <w:szCs w:val="18"/>
                <w:lang w:eastAsia="ru-RU"/>
              </w:rPr>
            </w:pPr>
            <w:r w:rsidRPr="00C82FB9">
              <w:rPr>
                <w:rFonts w:ascii="Myriad Pro" w:eastAsia="Times New Roman" w:hAnsi="Myriad Pro"/>
                <w:sz w:val="18"/>
                <w:szCs w:val="18"/>
                <w:lang w:eastAsia="ru-RU"/>
              </w:rPr>
              <w:t>Итого среднемесячная оплата труда на 1 работника</w:t>
            </w:r>
          </w:p>
        </w:tc>
        <w:tc>
          <w:tcPr>
            <w:tcW w:w="709" w:type="dxa"/>
            <w:shd w:val="clear" w:color="auto" w:fill="auto"/>
            <w:noWrap/>
            <w:vAlign w:val="center"/>
          </w:tcPr>
          <w:p w14:paraId="39F65F6D"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руб.</w:t>
            </w:r>
          </w:p>
        </w:tc>
        <w:tc>
          <w:tcPr>
            <w:tcW w:w="1134" w:type="dxa"/>
            <w:shd w:val="clear" w:color="auto" w:fill="auto"/>
            <w:noWrap/>
            <w:vAlign w:val="center"/>
          </w:tcPr>
          <w:p w14:paraId="3BB7B030"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3</w:t>
            </w:r>
            <w:r w:rsidR="009C7B3E" w:rsidRPr="00C82FB9">
              <w:rPr>
                <w:rFonts w:ascii="Myriad Pro" w:eastAsia="Times New Roman" w:hAnsi="Myriad Pro"/>
                <w:sz w:val="18"/>
                <w:szCs w:val="18"/>
                <w:lang w:eastAsia="ru-RU"/>
              </w:rPr>
              <w:t>1 6</w:t>
            </w:r>
            <w:r w:rsidRPr="00C82FB9">
              <w:rPr>
                <w:rFonts w:ascii="Myriad Pro" w:eastAsia="Times New Roman" w:hAnsi="Myriad Pro"/>
                <w:sz w:val="18"/>
                <w:szCs w:val="18"/>
                <w:lang w:eastAsia="ru-RU"/>
              </w:rPr>
              <w:t>83,29</w:t>
            </w:r>
          </w:p>
        </w:tc>
        <w:tc>
          <w:tcPr>
            <w:tcW w:w="1453" w:type="dxa"/>
            <w:shd w:val="clear" w:color="auto" w:fill="auto"/>
            <w:noWrap/>
            <w:vAlign w:val="center"/>
          </w:tcPr>
          <w:p w14:paraId="10EF083E"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4</w:t>
            </w:r>
            <w:r w:rsidR="00834137" w:rsidRPr="00C82FB9">
              <w:rPr>
                <w:rFonts w:ascii="Myriad Pro" w:eastAsia="Times New Roman" w:hAnsi="Myriad Pro"/>
                <w:sz w:val="18"/>
                <w:szCs w:val="18"/>
                <w:lang w:eastAsia="ru-RU"/>
              </w:rPr>
              <w:t>7 9</w:t>
            </w:r>
            <w:r w:rsidRPr="00C82FB9">
              <w:rPr>
                <w:rFonts w:ascii="Myriad Pro" w:eastAsia="Times New Roman" w:hAnsi="Myriad Pro"/>
                <w:sz w:val="18"/>
                <w:szCs w:val="18"/>
                <w:lang w:eastAsia="ru-RU"/>
              </w:rPr>
              <w:t>25,15</w:t>
            </w:r>
          </w:p>
        </w:tc>
        <w:tc>
          <w:tcPr>
            <w:tcW w:w="1157" w:type="dxa"/>
            <w:shd w:val="clear" w:color="auto" w:fill="auto"/>
            <w:noWrap/>
            <w:vAlign w:val="center"/>
          </w:tcPr>
          <w:p w14:paraId="3D1BEE18"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4</w:t>
            </w:r>
            <w:r w:rsidR="00834137" w:rsidRPr="00C82FB9">
              <w:rPr>
                <w:rFonts w:ascii="Myriad Pro" w:eastAsia="Times New Roman" w:hAnsi="Myriad Pro"/>
                <w:sz w:val="18"/>
                <w:szCs w:val="18"/>
                <w:lang w:eastAsia="ru-RU"/>
              </w:rPr>
              <w:t>0 2</w:t>
            </w:r>
            <w:r w:rsidRPr="00C82FB9">
              <w:rPr>
                <w:rFonts w:ascii="Myriad Pro" w:eastAsia="Times New Roman" w:hAnsi="Myriad Pro"/>
                <w:sz w:val="18"/>
                <w:szCs w:val="18"/>
                <w:lang w:eastAsia="ru-RU"/>
              </w:rPr>
              <w:t>67,37</w:t>
            </w:r>
          </w:p>
        </w:tc>
        <w:tc>
          <w:tcPr>
            <w:tcW w:w="1210" w:type="dxa"/>
            <w:shd w:val="clear" w:color="auto" w:fill="auto"/>
            <w:noWrap/>
            <w:vAlign w:val="center"/>
          </w:tcPr>
          <w:p w14:paraId="7389D1B4" w14:textId="77777777" w:rsidR="008B2DD5" w:rsidRPr="00C82FB9" w:rsidRDefault="008B2DD5" w:rsidP="00BA0797">
            <w:pPr>
              <w:spacing w:after="0" w:line="240" w:lineRule="auto"/>
              <w:jc w:val="center"/>
              <w:rPr>
                <w:rFonts w:ascii="Myriad Pro" w:eastAsia="Times New Roman" w:hAnsi="Myriad Pro"/>
                <w:sz w:val="18"/>
                <w:szCs w:val="18"/>
                <w:lang w:eastAsia="ru-RU"/>
              </w:rPr>
            </w:pPr>
            <w:r w:rsidRPr="00C82FB9">
              <w:rPr>
                <w:rFonts w:ascii="Myriad Pro" w:eastAsia="Times New Roman" w:hAnsi="Myriad Pro"/>
                <w:sz w:val="18"/>
                <w:szCs w:val="18"/>
                <w:lang w:eastAsia="ru-RU"/>
              </w:rPr>
              <w:t>3</w:t>
            </w:r>
            <w:r w:rsidR="00834137" w:rsidRPr="00C82FB9">
              <w:rPr>
                <w:rFonts w:ascii="Myriad Pro" w:eastAsia="Times New Roman" w:hAnsi="Myriad Pro"/>
                <w:sz w:val="18"/>
                <w:szCs w:val="18"/>
                <w:lang w:eastAsia="ru-RU"/>
              </w:rPr>
              <w:t>9 9</w:t>
            </w:r>
            <w:r w:rsidRPr="00C82FB9">
              <w:rPr>
                <w:rFonts w:ascii="Myriad Pro" w:eastAsia="Times New Roman" w:hAnsi="Myriad Pro"/>
                <w:sz w:val="18"/>
                <w:szCs w:val="18"/>
                <w:lang w:eastAsia="ru-RU"/>
              </w:rPr>
              <w:t>34,30</w:t>
            </w:r>
          </w:p>
        </w:tc>
      </w:tr>
      <w:tr w:rsidR="008B2DD5" w:rsidRPr="00C82FB9" w14:paraId="4D1FDA7F" w14:textId="77777777">
        <w:trPr>
          <w:cantSplit/>
        </w:trPr>
        <w:tc>
          <w:tcPr>
            <w:tcW w:w="792" w:type="dxa"/>
            <w:shd w:val="clear" w:color="auto" w:fill="auto"/>
            <w:noWrap/>
            <w:vAlign w:val="center"/>
          </w:tcPr>
          <w:p w14:paraId="499A8F93" w14:textId="77777777" w:rsidR="008B2DD5" w:rsidRPr="00C82FB9" w:rsidRDefault="008B2DD5" w:rsidP="00BA0797">
            <w:pPr>
              <w:spacing w:after="0" w:line="240" w:lineRule="auto"/>
              <w:jc w:val="center"/>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3</w:t>
            </w:r>
          </w:p>
        </w:tc>
        <w:tc>
          <w:tcPr>
            <w:tcW w:w="2889" w:type="dxa"/>
            <w:shd w:val="clear" w:color="auto" w:fill="auto"/>
            <w:vAlign w:val="center"/>
          </w:tcPr>
          <w:p w14:paraId="4982D06B" w14:textId="77777777" w:rsidR="008B2DD5" w:rsidRPr="00C82FB9" w:rsidRDefault="008B2DD5" w:rsidP="00BA0797">
            <w:pPr>
              <w:spacing w:after="0" w:line="240" w:lineRule="auto"/>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Расчет средств на оплату труда ППП (включенного</w:t>
            </w:r>
            <w:r w:rsidRPr="00C82FB9">
              <w:rPr>
                <w:rFonts w:ascii="Myriad Pro" w:eastAsia="Times New Roman" w:hAnsi="Myriad Pro"/>
                <w:b/>
                <w:bCs/>
                <w:sz w:val="18"/>
                <w:szCs w:val="18"/>
                <w:lang w:eastAsia="ru-RU"/>
              </w:rPr>
              <w:br/>
              <w:t>в себестоимость)</w:t>
            </w:r>
          </w:p>
        </w:tc>
        <w:tc>
          <w:tcPr>
            <w:tcW w:w="709" w:type="dxa"/>
            <w:shd w:val="clear" w:color="auto" w:fill="auto"/>
            <w:noWrap/>
            <w:vAlign w:val="center"/>
          </w:tcPr>
          <w:p w14:paraId="3A8286CB" w14:textId="77777777" w:rsidR="008B2DD5" w:rsidRPr="00C82FB9" w:rsidRDefault="008B2DD5" w:rsidP="00BA0797">
            <w:pPr>
              <w:spacing w:after="0" w:line="240" w:lineRule="auto"/>
              <w:jc w:val="center"/>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 </w:t>
            </w:r>
          </w:p>
        </w:tc>
        <w:tc>
          <w:tcPr>
            <w:tcW w:w="1134" w:type="dxa"/>
            <w:shd w:val="clear" w:color="auto" w:fill="auto"/>
            <w:noWrap/>
            <w:vAlign w:val="center"/>
          </w:tcPr>
          <w:p w14:paraId="3C79DF21" w14:textId="77777777" w:rsidR="008B2DD5" w:rsidRPr="00C82FB9" w:rsidRDefault="008B2DD5" w:rsidP="00BA0797">
            <w:pPr>
              <w:spacing w:after="0" w:line="240" w:lineRule="auto"/>
              <w:jc w:val="center"/>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83</w:t>
            </w:r>
            <w:r w:rsidR="00834137" w:rsidRPr="00C82FB9">
              <w:rPr>
                <w:rFonts w:ascii="Myriad Pro" w:eastAsia="Times New Roman" w:hAnsi="Myriad Pro"/>
                <w:b/>
                <w:bCs/>
                <w:sz w:val="18"/>
                <w:szCs w:val="18"/>
                <w:lang w:eastAsia="ru-RU"/>
              </w:rPr>
              <w:t>6 8</w:t>
            </w:r>
            <w:r w:rsidRPr="00C82FB9">
              <w:rPr>
                <w:rFonts w:ascii="Myriad Pro" w:eastAsia="Times New Roman" w:hAnsi="Myriad Pro"/>
                <w:b/>
                <w:bCs/>
                <w:sz w:val="18"/>
                <w:szCs w:val="18"/>
                <w:lang w:eastAsia="ru-RU"/>
              </w:rPr>
              <w:t>19</w:t>
            </w:r>
          </w:p>
        </w:tc>
        <w:tc>
          <w:tcPr>
            <w:tcW w:w="1453" w:type="dxa"/>
            <w:shd w:val="clear" w:color="auto" w:fill="auto"/>
            <w:noWrap/>
            <w:vAlign w:val="center"/>
          </w:tcPr>
          <w:p w14:paraId="2A71D679" w14:textId="77777777" w:rsidR="008B2DD5" w:rsidRPr="00C82FB9" w:rsidRDefault="009C7B3E" w:rsidP="00BA0797">
            <w:pPr>
              <w:spacing w:after="0" w:line="240" w:lineRule="auto"/>
              <w:jc w:val="center"/>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1 2</w:t>
            </w:r>
            <w:r w:rsidR="008B2DD5" w:rsidRPr="00C82FB9">
              <w:rPr>
                <w:rFonts w:ascii="Myriad Pro" w:eastAsia="Times New Roman" w:hAnsi="Myriad Pro"/>
                <w:b/>
                <w:bCs/>
                <w:sz w:val="18"/>
                <w:szCs w:val="18"/>
                <w:lang w:eastAsia="ru-RU"/>
              </w:rPr>
              <w:t>6</w:t>
            </w:r>
            <w:r w:rsidR="00834137" w:rsidRPr="00C82FB9">
              <w:rPr>
                <w:rFonts w:ascii="Myriad Pro" w:eastAsia="Times New Roman" w:hAnsi="Myriad Pro"/>
                <w:b/>
                <w:bCs/>
                <w:sz w:val="18"/>
                <w:szCs w:val="18"/>
                <w:lang w:eastAsia="ru-RU"/>
              </w:rPr>
              <w:t>5 7</w:t>
            </w:r>
            <w:r w:rsidR="008B2DD5" w:rsidRPr="00C82FB9">
              <w:rPr>
                <w:rFonts w:ascii="Myriad Pro" w:eastAsia="Times New Roman" w:hAnsi="Myriad Pro"/>
                <w:b/>
                <w:bCs/>
                <w:sz w:val="18"/>
                <w:szCs w:val="18"/>
                <w:lang w:eastAsia="ru-RU"/>
              </w:rPr>
              <w:t>99</w:t>
            </w:r>
          </w:p>
        </w:tc>
        <w:tc>
          <w:tcPr>
            <w:tcW w:w="1157" w:type="dxa"/>
            <w:shd w:val="clear" w:color="auto" w:fill="auto"/>
            <w:noWrap/>
            <w:vAlign w:val="center"/>
          </w:tcPr>
          <w:p w14:paraId="6C3D9F7E" w14:textId="77777777" w:rsidR="008B2DD5" w:rsidRPr="00C82FB9" w:rsidRDefault="00834137" w:rsidP="00BA0797">
            <w:pPr>
              <w:spacing w:after="0" w:line="240" w:lineRule="auto"/>
              <w:jc w:val="center"/>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1 0</w:t>
            </w:r>
            <w:r w:rsidR="008B2DD5" w:rsidRPr="00C82FB9">
              <w:rPr>
                <w:rFonts w:ascii="Myriad Pro" w:eastAsia="Times New Roman" w:hAnsi="Myriad Pro"/>
                <w:b/>
                <w:bCs/>
                <w:sz w:val="18"/>
                <w:szCs w:val="18"/>
                <w:lang w:eastAsia="ru-RU"/>
              </w:rPr>
              <w:t>6</w:t>
            </w:r>
            <w:r w:rsidR="009C7B3E" w:rsidRPr="00C82FB9">
              <w:rPr>
                <w:rFonts w:ascii="Myriad Pro" w:eastAsia="Times New Roman" w:hAnsi="Myriad Pro"/>
                <w:b/>
                <w:bCs/>
                <w:sz w:val="18"/>
                <w:szCs w:val="18"/>
                <w:lang w:eastAsia="ru-RU"/>
              </w:rPr>
              <w:t>3 5</w:t>
            </w:r>
            <w:r w:rsidR="008B2DD5" w:rsidRPr="00C82FB9">
              <w:rPr>
                <w:rFonts w:ascii="Myriad Pro" w:eastAsia="Times New Roman" w:hAnsi="Myriad Pro"/>
                <w:b/>
                <w:bCs/>
                <w:sz w:val="18"/>
                <w:szCs w:val="18"/>
                <w:lang w:eastAsia="ru-RU"/>
              </w:rPr>
              <w:t>42</w:t>
            </w:r>
          </w:p>
        </w:tc>
        <w:tc>
          <w:tcPr>
            <w:tcW w:w="1210" w:type="dxa"/>
            <w:shd w:val="clear" w:color="auto" w:fill="auto"/>
            <w:noWrap/>
            <w:vAlign w:val="center"/>
          </w:tcPr>
          <w:p w14:paraId="131CA62D" w14:textId="77777777" w:rsidR="008B2DD5" w:rsidRPr="00C82FB9" w:rsidRDefault="00834137" w:rsidP="00BA0797">
            <w:pPr>
              <w:spacing w:after="0" w:line="240" w:lineRule="auto"/>
              <w:jc w:val="center"/>
              <w:rPr>
                <w:rFonts w:ascii="Myriad Pro" w:eastAsia="Times New Roman" w:hAnsi="Myriad Pro"/>
                <w:b/>
                <w:bCs/>
                <w:sz w:val="18"/>
                <w:szCs w:val="18"/>
                <w:lang w:eastAsia="ru-RU"/>
              </w:rPr>
            </w:pPr>
            <w:r w:rsidRPr="00C82FB9">
              <w:rPr>
                <w:rFonts w:ascii="Myriad Pro" w:eastAsia="Times New Roman" w:hAnsi="Myriad Pro"/>
                <w:b/>
                <w:bCs/>
                <w:sz w:val="18"/>
                <w:szCs w:val="18"/>
                <w:lang w:eastAsia="ru-RU"/>
              </w:rPr>
              <w:t>1 0</w:t>
            </w:r>
            <w:r w:rsidR="008B2DD5" w:rsidRPr="00C82FB9">
              <w:rPr>
                <w:rFonts w:ascii="Myriad Pro" w:eastAsia="Times New Roman" w:hAnsi="Myriad Pro"/>
                <w:b/>
                <w:bCs/>
                <w:sz w:val="18"/>
                <w:szCs w:val="18"/>
                <w:lang w:eastAsia="ru-RU"/>
              </w:rPr>
              <w:t>5</w:t>
            </w:r>
            <w:r w:rsidRPr="00C82FB9">
              <w:rPr>
                <w:rFonts w:ascii="Myriad Pro" w:eastAsia="Times New Roman" w:hAnsi="Myriad Pro"/>
                <w:b/>
                <w:bCs/>
                <w:sz w:val="18"/>
                <w:szCs w:val="18"/>
                <w:lang w:eastAsia="ru-RU"/>
              </w:rPr>
              <w:t>4 7</w:t>
            </w:r>
            <w:r w:rsidR="008B2DD5" w:rsidRPr="00C82FB9">
              <w:rPr>
                <w:rFonts w:ascii="Myriad Pro" w:eastAsia="Times New Roman" w:hAnsi="Myriad Pro"/>
                <w:b/>
                <w:bCs/>
                <w:sz w:val="18"/>
                <w:szCs w:val="18"/>
                <w:lang w:eastAsia="ru-RU"/>
              </w:rPr>
              <w:t>45</w:t>
            </w:r>
          </w:p>
        </w:tc>
      </w:tr>
    </w:tbl>
    <w:p w14:paraId="5A0E2548" w14:textId="77777777" w:rsidR="00605CA4" w:rsidRPr="00BA0797" w:rsidRDefault="00605CA4" w:rsidP="00BA0797">
      <w:pPr>
        <w:spacing w:after="0" w:line="360" w:lineRule="auto"/>
        <w:jc w:val="both"/>
        <w:rPr>
          <w:rFonts w:ascii="Myriad Pro" w:hAnsi="Myriad Pro"/>
          <w:sz w:val="26"/>
          <w:szCs w:val="26"/>
        </w:rPr>
      </w:pPr>
    </w:p>
    <w:p w14:paraId="6BB9319E"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3AB15AE8"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на оплату труда за 201</w:t>
      </w:r>
      <w:r w:rsidR="00434A49" w:rsidRPr="00BA0797">
        <w:rPr>
          <w:rFonts w:ascii="Myriad Pro" w:hAnsi="Myriad Pro"/>
          <w:sz w:val="26"/>
          <w:szCs w:val="26"/>
        </w:rPr>
        <w:t>6</w:t>
      </w:r>
      <w:r w:rsidRPr="00BA0797">
        <w:rPr>
          <w:rFonts w:ascii="Myriad Pro" w:hAnsi="Myriad Pro"/>
          <w:sz w:val="26"/>
          <w:szCs w:val="26"/>
        </w:rPr>
        <w:t xml:space="preserve"> год составили </w:t>
      </w:r>
      <w:r w:rsidR="00434A49" w:rsidRPr="00BA0797">
        <w:rPr>
          <w:rFonts w:ascii="Myriad Pro" w:hAnsi="Myriad Pro"/>
          <w:sz w:val="26"/>
          <w:szCs w:val="26"/>
        </w:rPr>
        <w:t>83</w:t>
      </w:r>
      <w:r w:rsidR="00834137" w:rsidRPr="00BA0797">
        <w:rPr>
          <w:rFonts w:ascii="Myriad Pro" w:hAnsi="Myriad Pro"/>
          <w:sz w:val="26"/>
          <w:szCs w:val="26"/>
        </w:rPr>
        <w:t>6 8</w:t>
      </w:r>
      <w:r w:rsidR="00434A49" w:rsidRPr="00BA0797">
        <w:rPr>
          <w:rFonts w:ascii="Myriad Pro" w:hAnsi="Myriad Pro"/>
          <w:sz w:val="26"/>
          <w:szCs w:val="26"/>
        </w:rPr>
        <w:t xml:space="preserve">19 тыс. руб. </w:t>
      </w:r>
    </w:p>
    <w:p w14:paraId="40F94E52" w14:textId="7ACDC5B3"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При планировании расходов на оплату труда на 201</w:t>
      </w:r>
      <w:r w:rsidR="00434A49" w:rsidRPr="00BA0797">
        <w:rPr>
          <w:rFonts w:ascii="Myriad Pro" w:hAnsi="Myriad Pro"/>
          <w:sz w:val="26"/>
          <w:szCs w:val="26"/>
        </w:rPr>
        <w:t>8</w:t>
      </w:r>
      <w:r w:rsidRPr="00BA0797">
        <w:rPr>
          <w:rFonts w:ascii="Myriad Pro" w:hAnsi="Myriad Pro"/>
          <w:sz w:val="26"/>
          <w:szCs w:val="26"/>
        </w:rPr>
        <w:t xml:space="preserve"> год</w:t>
      </w:r>
      <w:r w:rsidR="005D17B5" w:rsidRPr="00BA0797">
        <w:rPr>
          <w:rFonts w:ascii="Myriad Pro" w:hAnsi="Myriad Pro"/>
          <w:sz w:val="26"/>
          <w:szCs w:val="26"/>
        </w:rPr>
        <w:t xml:space="preserve"> филиала</w:t>
      </w:r>
      <w:r w:rsidRPr="00BA0797">
        <w:rPr>
          <w:rFonts w:ascii="Myriad Pro" w:hAnsi="Myriad Pro"/>
          <w:sz w:val="26"/>
          <w:szCs w:val="26"/>
        </w:rPr>
        <w:t xml:space="preserve"> ПАО</w:t>
      </w:r>
      <w:r w:rsidR="00576D97">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434A49"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учитывалась </w:t>
      </w:r>
      <w:r w:rsidR="00581B08" w:rsidRPr="00BA0797">
        <w:rPr>
          <w:rFonts w:ascii="Myriad Pro" w:hAnsi="Myriad Pro"/>
          <w:sz w:val="26"/>
          <w:szCs w:val="26"/>
        </w:rPr>
        <w:t>среднесписочная</w:t>
      </w:r>
      <w:r w:rsidRPr="00BA0797">
        <w:rPr>
          <w:rFonts w:ascii="Myriad Pro" w:hAnsi="Myriad Pro"/>
          <w:sz w:val="26"/>
          <w:szCs w:val="26"/>
        </w:rPr>
        <w:t xml:space="preserve"> численность персонала </w:t>
      </w:r>
      <w:r w:rsidR="00581B08" w:rsidRPr="00BA0797">
        <w:rPr>
          <w:rFonts w:ascii="Myriad Pro" w:hAnsi="Myriad Pro"/>
          <w:sz w:val="26"/>
          <w:szCs w:val="26"/>
        </w:rPr>
        <w:t>за 2016 год</w:t>
      </w:r>
      <w:r w:rsidRPr="00BA0797">
        <w:rPr>
          <w:rFonts w:ascii="Myriad Pro" w:hAnsi="Myriad Pro"/>
          <w:sz w:val="26"/>
          <w:szCs w:val="26"/>
        </w:rPr>
        <w:t xml:space="preserve">. Нормативная численность, согласно пояснительной записке к расчету необходимой валовой выручки, составляет – </w:t>
      </w:r>
      <w:r w:rsidR="009C7B3E" w:rsidRPr="00BA0797">
        <w:rPr>
          <w:rFonts w:ascii="Myriad Pro" w:hAnsi="Myriad Pro"/>
          <w:sz w:val="26"/>
          <w:szCs w:val="26"/>
        </w:rPr>
        <w:t>3 1</w:t>
      </w:r>
      <w:r w:rsidR="00CC18D4" w:rsidRPr="00BA0797">
        <w:rPr>
          <w:rFonts w:ascii="Myriad Pro" w:hAnsi="Myriad Pro"/>
          <w:sz w:val="26"/>
          <w:szCs w:val="26"/>
        </w:rPr>
        <w:t>01</w:t>
      </w:r>
      <w:r w:rsidRPr="00BA0797">
        <w:rPr>
          <w:rFonts w:ascii="Myriad Pro" w:hAnsi="Myriad Pro"/>
          <w:sz w:val="26"/>
          <w:szCs w:val="26"/>
        </w:rPr>
        <w:t xml:space="preserve"> чел.</w:t>
      </w:r>
    </w:p>
    <w:p w14:paraId="373E8A0A" w14:textId="77777777" w:rsidR="00592E40" w:rsidRPr="00BA0797" w:rsidRDefault="00CC18D4"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Тарифный коэффициент, соответствующий ступени</w:t>
      </w:r>
      <w:r w:rsidR="00592E40" w:rsidRPr="00BA0797">
        <w:rPr>
          <w:rFonts w:ascii="Myriad Pro" w:hAnsi="Myriad Pro"/>
          <w:sz w:val="26"/>
          <w:szCs w:val="26"/>
        </w:rPr>
        <w:t xml:space="preserve"> </w:t>
      </w:r>
      <w:r w:rsidRPr="00BA0797">
        <w:rPr>
          <w:rFonts w:ascii="Myriad Pro" w:hAnsi="Myriad Pro"/>
          <w:sz w:val="26"/>
          <w:szCs w:val="26"/>
        </w:rPr>
        <w:t>по оплате труда</w:t>
      </w:r>
      <w:r w:rsidR="009C7B3E" w:rsidRPr="00BA0797">
        <w:rPr>
          <w:rFonts w:ascii="Myriad Pro" w:hAnsi="Myriad Pro"/>
          <w:sz w:val="26"/>
          <w:szCs w:val="26"/>
        </w:rPr>
        <w:t xml:space="preserve"> </w:t>
      </w:r>
      <w:r w:rsidR="00560CBF" w:rsidRPr="00BA0797">
        <w:rPr>
          <w:rFonts w:ascii="Myriad Pro" w:hAnsi="Myriad Pro"/>
          <w:sz w:val="26"/>
          <w:szCs w:val="26"/>
        </w:rPr>
        <w:t>принят</w:t>
      </w:r>
      <w:r w:rsidR="00127EAC" w:rsidRPr="00BA0797">
        <w:rPr>
          <w:rFonts w:ascii="Myriad Pro" w:hAnsi="Myriad Pro"/>
          <w:sz w:val="26"/>
          <w:szCs w:val="26"/>
        </w:rPr>
        <w:t xml:space="preserve"> </w:t>
      </w:r>
      <w:r w:rsidR="005D17B5" w:rsidRPr="00BA0797">
        <w:rPr>
          <w:rFonts w:ascii="Myriad Pro" w:hAnsi="Myriad Pro"/>
          <w:sz w:val="26"/>
          <w:szCs w:val="26"/>
        </w:rPr>
        <w:t xml:space="preserve">филиалом </w:t>
      </w:r>
      <w:r w:rsidR="00127EAC" w:rsidRPr="00BA0797">
        <w:rPr>
          <w:rFonts w:ascii="Myriad Pro" w:hAnsi="Myriad Pro"/>
          <w:sz w:val="26"/>
          <w:szCs w:val="26"/>
        </w:rPr>
        <w:t>ПАО</w:t>
      </w:r>
      <w:r w:rsidR="00560CBF" w:rsidRPr="00BA0797">
        <w:rPr>
          <w:rFonts w:ascii="Myriad Pro" w:hAnsi="Myriad Pro"/>
          <w:sz w:val="26"/>
          <w:szCs w:val="26"/>
        </w:rPr>
        <w:t xml:space="preserve"> </w:t>
      </w:r>
      <w:r w:rsidR="00586D28" w:rsidRPr="00BA0797">
        <w:rPr>
          <w:rFonts w:ascii="Myriad Pro" w:hAnsi="Myriad Pro"/>
          <w:sz w:val="26"/>
          <w:szCs w:val="26"/>
        </w:rPr>
        <w:t>«</w:t>
      </w:r>
      <w:r w:rsidR="00560CBF" w:rsidRPr="00BA0797">
        <w:rPr>
          <w:rFonts w:ascii="Myriad Pro" w:hAnsi="Myriad Pro"/>
          <w:sz w:val="26"/>
          <w:szCs w:val="26"/>
        </w:rPr>
        <w:t>МРСК Северо-Запада</w:t>
      </w:r>
      <w:r w:rsidR="00586D28" w:rsidRPr="00BA0797">
        <w:rPr>
          <w:rFonts w:ascii="Myriad Pro" w:hAnsi="Myriad Pro"/>
          <w:sz w:val="26"/>
          <w:szCs w:val="26"/>
        </w:rPr>
        <w:t>»</w:t>
      </w:r>
      <w:r w:rsidR="00560CBF"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560CBF" w:rsidRPr="00BA0797">
        <w:rPr>
          <w:rFonts w:ascii="Myriad Pro" w:hAnsi="Myriad Pro"/>
          <w:sz w:val="26"/>
          <w:szCs w:val="26"/>
        </w:rPr>
        <w:t xml:space="preserve"> </w:t>
      </w:r>
      <w:r w:rsidR="006B497D" w:rsidRPr="00BA0797">
        <w:rPr>
          <w:rFonts w:ascii="Myriad Pro" w:hAnsi="Myriad Pro"/>
          <w:sz w:val="26"/>
          <w:szCs w:val="26"/>
        </w:rPr>
        <w:t>на уровне 2016 года</w:t>
      </w:r>
      <w:r w:rsidR="00127EAC" w:rsidRPr="00BA0797">
        <w:rPr>
          <w:rFonts w:ascii="Myriad Pro" w:hAnsi="Myriad Pro"/>
          <w:sz w:val="26"/>
          <w:szCs w:val="26"/>
        </w:rPr>
        <w:t xml:space="preserve"> – 2,36</w:t>
      </w:r>
      <w:r w:rsidR="006B497D" w:rsidRPr="00BA0797">
        <w:rPr>
          <w:rFonts w:ascii="Myriad Pro" w:hAnsi="Myriad Pro"/>
          <w:sz w:val="26"/>
          <w:szCs w:val="26"/>
        </w:rPr>
        <w:t>.</w:t>
      </w:r>
    </w:p>
    <w:p w14:paraId="75426AD6"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Расхождений в данных, представленных в сводном расчете необходимой валовой выручки на 2019 год и расчетных таблицах по определению расходов на оплату труда, не выявлено.</w:t>
      </w:r>
    </w:p>
    <w:p w14:paraId="10097F58" w14:textId="77777777" w:rsidR="0015298B" w:rsidRPr="00BA0797" w:rsidRDefault="007239B9" w:rsidP="00BA0797">
      <w:pPr>
        <w:tabs>
          <w:tab w:val="left" w:pos="1134"/>
        </w:tabs>
        <w:spacing w:after="0" w:line="360" w:lineRule="auto"/>
        <w:ind w:firstLine="567"/>
        <w:jc w:val="both"/>
        <w:rPr>
          <w:rFonts w:ascii="Myriad Pro" w:hAnsi="Myriad Pro"/>
          <w:i/>
          <w:sz w:val="26"/>
          <w:szCs w:val="26"/>
        </w:rPr>
      </w:pPr>
      <w:r w:rsidRPr="00BA0797">
        <w:rPr>
          <w:rFonts w:ascii="Myriad Pro" w:hAnsi="Myriad Pro"/>
          <w:sz w:val="26"/>
          <w:szCs w:val="26"/>
        </w:rPr>
        <w:lastRenderedPageBreak/>
        <w:t>Приказом</w:t>
      </w:r>
      <w:r w:rsidR="0007751A" w:rsidRPr="00BA0797">
        <w:rPr>
          <w:rFonts w:ascii="Myriad Pro" w:hAnsi="Myriad Pro"/>
          <w:sz w:val="26"/>
          <w:szCs w:val="26"/>
        </w:rPr>
        <w:t xml:space="preserve"> Федеральной антимонопольной службы от 20.04.2018 г. №527/18</w:t>
      </w:r>
      <w:r w:rsidR="00BB515C" w:rsidRPr="00BA0797">
        <w:rPr>
          <w:rFonts w:ascii="Myriad Pro" w:hAnsi="Myriad Pro"/>
          <w:sz w:val="26"/>
          <w:szCs w:val="26"/>
        </w:rPr>
        <w:t>,</w:t>
      </w:r>
      <w:r w:rsidRPr="00BA0797">
        <w:rPr>
          <w:rFonts w:ascii="Myriad Pro" w:hAnsi="Myriad Pro"/>
          <w:sz w:val="26"/>
          <w:szCs w:val="26"/>
        </w:rPr>
        <w:t xml:space="preserve"> рост плановых расходов на оплату труда на 2018 год признан необоснованным</w:t>
      </w:r>
      <w:r w:rsidR="0015298B" w:rsidRPr="00BA0797">
        <w:rPr>
          <w:rFonts w:ascii="Myriad Pro" w:hAnsi="Myriad Pro"/>
          <w:sz w:val="26"/>
          <w:szCs w:val="26"/>
        </w:rPr>
        <w:t xml:space="preserve"> </w:t>
      </w:r>
      <w:r w:rsidR="0015298B" w:rsidRPr="00BA0797">
        <w:rPr>
          <w:rFonts w:ascii="Myriad Pro" w:hAnsi="Myriad Pro"/>
          <w:i/>
          <w:sz w:val="26"/>
          <w:szCs w:val="26"/>
        </w:rPr>
        <w:t>(Плановый фонд оплаты труда на 2</w:t>
      </w:r>
      <w:r w:rsidR="00880535" w:rsidRPr="00BA0797">
        <w:rPr>
          <w:rFonts w:ascii="Myriad Pro" w:hAnsi="Myriad Pro"/>
          <w:i/>
          <w:sz w:val="26"/>
          <w:szCs w:val="26"/>
        </w:rPr>
        <w:t>0</w:t>
      </w:r>
      <w:r w:rsidR="0015298B" w:rsidRPr="00BA0797">
        <w:rPr>
          <w:rFonts w:ascii="Myriad Pro" w:hAnsi="Myriad Pro"/>
          <w:i/>
          <w:sz w:val="26"/>
          <w:szCs w:val="26"/>
        </w:rPr>
        <w:t xml:space="preserve">18 год – </w:t>
      </w:r>
      <w:r w:rsidR="00834137" w:rsidRPr="00BA0797">
        <w:rPr>
          <w:rFonts w:ascii="Myriad Pro" w:hAnsi="Myriad Pro"/>
          <w:i/>
          <w:sz w:val="26"/>
          <w:szCs w:val="26"/>
        </w:rPr>
        <w:t>1 0</w:t>
      </w:r>
      <w:r w:rsidR="0015298B" w:rsidRPr="00BA0797">
        <w:rPr>
          <w:rFonts w:ascii="Myriad Pro" w:hAnsi="Myriad Pro"/>
          <w:i/>
          <w:sz w:val="26"/>
          <w:szCs w:val="26"/>
        </w:rPr>
        <w:t>6</w:t>
      </w:r>
      <w:r w:rsidR="009C7B3E" w:rsidRPr="00BA0797">
        <w:rPr>
          <w:rFonts w:ascii="Myriad Pro" w:hAnsi="Myriad Pro"/>
          <w:i/>
          <w:sz w:val="26"/>
          <w:szCs w:val="26"/>
        </w:rPr>
        <w:t>3 5</w:t>
      </w:r>
      <w:r w:rsidR="0015298B" w:rsidRPr="00BA0797">
        <w:rPr>
          <w:rFonts w:ascii="Myriad Pro" w:hAnsi="Myriad Pro"/>
          <w:i/>
          <w:sz w:val="26"/>
          <w:szCs w:val="26"/>
        </w:rPr>
        <w:t>42 тыс. руб., что выше планового фонда оплаты труда на 2016 год – 77</w:t>
      </w:r>
      <w:r w:rsidR="00834137" w:rsidRPr="00BA0797">
        <w:rPr>
          <w:rFonts w:ascii="Myriad Pro" w:hAnsi="Myriad Pro"/>
          <w:i/>
          <w:sz w:val="26"/>
          <w:szCs w:val="26"/>
        </w:rPr>
        <w:t>7 5</w:t>
      </w:r>
      <w:r w:rsidR="0015298B" w:rsidRPr="00BA0797">
        <w:rPr>
          <w:rFonts w:ascii="Myriad Pro" w:hAnsi="Myriad Pro"/>
          <w:i/>
          <w:sz w:val="26"/>
          <w:szCs w:val="26"/>
        </w:rPr>
        <w:t>65 тыс. руб. на 136,8%, при этом численность снижена на 134 чел. Среднемесячная зарплата выросла на 45,1% от плана 2016 года и на 27,1% от факта 2016 года).</w:t>
      </w:r>
    </w:p>
    <w:p w14:paraId="57670026" w14:textId="77777777" w:rsidR="00964BB9" w:rsidRPr="00BA0797" w:rsidRDefault="0004563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Исполнителем произведен расчет расходов на оплату труда исходя и следующих параметров.</w:t>
      </w:r>
    </w:p>
    <w:p w14:paraId="257D9FF4" w14:textId="77777777" w:rsidR="00964BB9" w:rsidRPr="00BA0797" w:rsidRDefault="00964BB9"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 8.4 Отраслевого тарифного соглашения численность ППП, принимаемая для расчета тарифа, рассчитывается исходя из </w:t>
      </w:r>
      <w:r w:rsidRPr="00BA0797">
        <w:rPr>
          <w:rFonts w:ascii="Myriad Pro" w:hAnsi="Myriad Pro"/>
          <w:sz w:val="26"/>
          <w:szCs w:val="26"/>
          <w:u w:val="single"/>
        </w:rPr>
        <w:t>фактической численности</w:t>
      </w:r>
      <w:r w:rsidRPr="00BA0797">
        <w:rPr>
          <w:rFonts w:ascii="Myriad Pro" w:hAnsi="Myriad Pro"/>
          <w:sz w:val="26"/>
          <w:szCs w:val="26"/>
        </w:rPr>
        <w:t xml:space="preserve"> (но не выше нормативной численности), сложившейся за базовый период регулирования, с учетом нормативной численности на вновь вводимые объекты.</w:t>
      </w:r>
      <w:r w:rsidR="009C7B3E" w:rsidRPr="00BA0797">
        <w:rPr>
          <w:rFonts w:ascii="Myriad Pro" w:hAnsi="Myriad Pro"/>
          <w:sz w:val="26"/>
          <w:szCs w:val="26"/>
        </w:rPr>
        <w:t xml:space="preserve"> </w:t>
      </w:r>
      <w:r w:rsidR="00E9790F" w:rsidRPr="00BA0797">
        <w:rPr>
          <w:rFonts w:ascii="Myriad Pro" w:hAnsi="Myriad Pro"/>
          <w:sz w:val="26"/>
          <w:szCs w:val="26"/>
        </w:rPr>
        <w:t xml:space="preserve">Исполнителем принимается в расчет </w:t>
      </w:r>
      <w:r w:rsidR="00A758D1" w:rsidRPr="00BA0797">
        <w:rPr>
          <w:rFonts w:ascii="Myriad Pro" w:hAnsi="Myriad Pro"/>
          <w:sz w:val="26"/>
          <w:szCs w:val="26"/>
        </w:rPr>
        <w:t>фактическая списочная численность работников, отнесенная на вид деятельности услуги по</w:t>
      </w:r>
      <w:r w:rsidR="00880535" w:rsidRPr="00BA0797">
        <w:rPr>
          <w:rFonts w:ascii="Myriad Pro" w:hAnsi="Myriad Pro"/>
          <w:sz w:val="26"/>
          <w:szCs w:val="26"/>
        </w:rPr>
        <w:t xml:space="preserve"> передаче электрической энергии, что также соответствует заявке Организации.</w:t>
      </w:r>
    </w:p>
    <w:p w14:paraId="5F6E0790" w14:textId="77777777" w:rsidR="00193D2F" w:rsidRDefault="00193D2F" w:rsidP="00EF02CD">
      <w:pPr>
        <w:tabs>
          <w:tab w:val="left" w:pos="1134"/>
        </w:tabs>
        <w:spacing w:after="0" w:line="360" w:lineRule="auto"/>
        <w:ind w:firstLine="567"/>
        <w:jc w:val="both"/>
        <w:rPr>
          <w:rFonts w:ascii="Myriad Pro" w:hAnsi="Myriad Pro"/>
          <w:sz w:val="26"/>
          <w:szCs w:val="26"/>
        </w:rPr>
      </w:pPr>
    </w:p>
    <w:p w14:paraId="1B251ACC" w14:textId="77777777" w:rsidR="00EF02CD" w:rsidRDefault="00EF02CD" w:rsidP="00EF02CD">
      <w:pPr>
        <w:tabs>
          <w:tab w:val="left" w:pos="1134"/>
        </w:tabs>
        <w:spacing w:after="0" w:line="360" w:lineRule="auto"/>
        <w:ind w:firstLine="567"/>
        <w:jc w:val="both"/>
        <w:rPr>
          <w:rFonts w:ascii="Myriad Pro" w:hAnsi="Myriad Pro"/>
          <w:sz w:val="26"/>
          <w:szCs w:val="26"/>
        </w:rPr>
      </w:pPr>
      <w:r>
        <w:rPr>
          <w:rFonts w:ascii="Myriad Pro" w:hAnsi="Myriad Pro"/>
          <w:sz w:val="26"/>
          <w:szCs w:val="26"/>
        </w:rPr>
        <w:t xml:space="preserve">Исполнителем произведен </w:t>
      </w:r>
      <w:r w:rsidRPr="00BA0797">
        <w:rPr>
          <w:rFonts w:ascii="Myriad Pro" w:hAnsi="Myriad Pro"/>
          <w:sz w:val="26"/>
          <w:szCs w:val="26"/>
        </w:rPr>
        <w:t>расчет ММТС на 2018 год</w:t>
      </w:r>
      <w:r>
        <w:rPr>
          <w:rFonts w:ascii="Myriad Pro" w:hAnsi="Myriad Pro"/>
          <w:sz w:val="26"/>
          <w:szCs w:val="26"/>
        </w:rPr>
        <w:t xml:space="preserve">. </w:t>
      </w:r>
    </w:p>
    <w:p w14:paraId="7981C4C5" w14:textId="77777777" w:rsidR="00193D2F" w:rsidRPr="00BA0797" w:rsidRDefault="00193D2F" w:rsidP="00EF02CD">
      <w:pPr>
        <w:tabs>
          <w:tab w:val="left" w:pos="1134"/>
        </w:tabs>
        <w:spacing w:after="0" w:line="360" w:lineRule="auto"/>
        <w:ind w:firstLine="567"/>
        <w:jc w:val="both"/>
        <w:rPr>
          <w:rFonts w:ascii="Myriad Pro" w:hAnsi="Myriad Pro"/>
          <w:sz w:val="26"/>
          <w:szCs w:val="26"/>
        </w:rPr>
      </w:pPr>
    </w:p>
    <w:tbl>
      <w:tblPr>
        <w:tblW w:w="9382" w:type="dxa"/>
        <w:tblInd w:w="103" w:type="dxa"/>
        <w:tblLook w:val="0000" w:firstRow="0" w:lastRow="0" w:firstColumn="0" w:lastColumn="0" w:noHBand="0" w:noVBand="0"/>
      </w:tblPr>
      <w:tblGrid>
        <w:gridCol w:w="7355"/>
        <w:gridCol w:w="2027"/>
      </w:tblGrid>
      <w:tr w:rsidR="00EF02CD" w:rsidRPr="00193D2F" w14:paraId="2A41E4F6" w14:textId="77777777" w:rsidTr="00193D2F">
        <w:trPr>
          <w:trHeight w:val="545"/>
          <w:tblHeader/>
        </w:trPr>
        <w:tc>
          <w:tcPr>
            <w:tcW w:w="735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266B068" w14:textId="77777777" w:rsidR="00EF02CD" w:rsidRPr="00193D2F" w:rsidRDefault="00EF02CD" w:rsidP="00EF02CD">
            <w:pPr>
              <w:spacing w:after="0" w:line="240" w:lineRule="auto"/>
              <w:jc w:val="center"/>
              <w:rPr>
                <w:rFonts w:ascii="Myriad Pro" w:eastAsia="Times New Roman" w:hAnsi="Myriad Pro"/>
                <w:b/>
                <w:bCs/>
                <w:color w:val="FFFFFF"/>
                <w:sz w:val="20"/>
                <w:szCs w:val="20"/>
                <w:lang w:eastAsia="ru-RU"/>
              </w:rPr>
            </w:pPr>
            <w:r w:rsidRPr="00193D2F">
              <w:rPr>
                <w:rFonts w:ascii="Myriad Pro" w:eastAsia="Times New Roman" w:hAnsi="Myriad Pro"/>
                <w:b/>
                <w:bCs/>
                <w:color w:val="FFFFFF"/>
                <w:sz w:val="20"/>
                <w:szCs w:val="20"/>
                <w:lang w:eastAsia="ru-RU"/>
              </w:rPr>
              <w:t>Наименование</w:t>
            </w:r>
          </w:p>
        </w:tc>
        <w:tc>
          <w:tcPr>
            <w:tcW w:w="202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88A3C8E" w14:textId="77777777" w:rsidR="00EF02CD" w:rsidRPr="00193D2F" w:rsidRDefault="00EF02CD" w:rsidP="00EF02CD">
            <w:pPr>
              <w:spacing w:after="0" w:line="240" w:lineRule="auto"/>
              <w:jc w:val="center"/>
              <w:rPr>
                <w:rFonts w:ascii="Myriad Pro" w:eastAsia="Times New Roman" w:hAnsi="Myriad Pro"/>
                <w:b/>
                <w:bCs/>
                <w:color w:val="FFFFFF"/>
                <w:sz w:val="20"/>
                <w:szCs w:val="20"/>
                <w:lang w:eastAsia="ru-RU"/>
              </w:rPr>
            </w:pPr>
            <w:r w:rsidRPr="00193D2F">
              <w:rPr>
                <w:rFonts w:ascii="Myriad Pro" w:eastAsia="Times New Roman" w:hAnsi="Myriad Pro"/>
                <w:b/>
                <w:bCs/>
                <w:color w:val="FFFFFF"/>
                <w:sz w:val="20"/>
                <w:szCs w:val="20"/>
                <w:lang w:eastAsia="ru-RU"/>
              </w:rPr>
              <w:t>Значение</w:t>
            </w:r>
          </w:p>
        </w:tc>
      </w:tr>
      <w:tr w:rsidR="00EF02CD" w:rsidRPr="00193D2F" w14:paraId="418C9C40" w14:textId="77777777">
        <w:trPr>
          <w:trHeight w:val="266"/>
        </w:trPr>
        <w:tc>
          <w:tcPr>
            <w:tcW w:w="7355" w:type="dxa"/>
            <w:tcBorders>
              <w:top w:val="single" w:sz="4" w:space="0" w:color="FFFFFF"/>
              <w:left w:val="single" w:sz="4" w:space="0" w:color="auto"/>
              <w:bottom w:val="single" w:sz="4" w:space="0" w:color="auto"/>
              <w:right w:val="single" w:sz="4" w:space="0" w:color="auto"/>
            </w:tcBorders>
            <w:shd w:val="clear" w:color="auto" w:fill="auto"/>
            <w:vAlign w:val="center"/>
          </w:tcPr>
          <w:p w14:paraId="3CF985E3" w14:textId="77777777" w:rsidR="00EF02CD" w:rsidRPr="00193D2F" w:rsidRDefault="00EF02CD" w:rsidP="00EF02CD">
            <w:pPr>
              <w:spacing w:after="0" w:line="240" w:lineRule="auto"/>
              <w:rPr>
                <w:rFonts w:ascii="Myriad Pro" w:eastAsia="Times New Roman" w:hAnsi="Myriad Pro"/>
                <w:sz w:val="20"/>
                <w:szCs w:val="20"/>
                <w:lang w:eastAsia="ru-RU"/>
              </w:rPr>
            </w:pPr>
            <w:r w:rsidRPr="00193D2F">
              <w:rPr>
                <w:rFonts w:ascii="Myriad Pro" w:eastAsia="Times New Roman" w:hAnsi="Myriad Pro"/>
                <w:sz w:val="20"/>
                <w:szCs w:val="20"/>
                <w:lang w:eastAsia="ru-RU"/>
              </w:rPr>
              <w:t>Тариф 1 разряда установленный с января 2016 года в коллективном договоре ПАО «МРСК Северо-Запада»</w:t>
            </w:r>
          </w:p>
        </w:tc>
        <w:tc>
          <w:tcPr>
            <w:tcW w:w="2027" w:type="dxa"/>
            <w:tcBorders>
              <w:top w:val="single" w:sz="4" w:space="0" w:color="FFFFFF"/>
              <w:left w:val="nil"/>
              <w:bottom w:val="single" w:sz="4" w:space="0" w:color="auto"/>
              <w:right w:val="single" w:sz="4" w:space="0" w:color="auto"/>
            </w:tcBorders>
            <w:shd w:val="clear" w:color="auto" w:fill="auto"/>
            <w:noWrap/>
            <w:vAlign w:val="center"/>
          </w:tcPr>
          <w:p w14:paraId="4B922B1C" w14:textId="77777777" w:rsidR="00EF02CD" w:rsidRPr="00193D2F" w:rsidRDefault="00EF02CD" w:rsidP="00EF02CD">
            <w:pPr>
              <w:spacing w:after="0" w:line="240" w:lineRule="auto"/>
              <w:jc w:val="right"/>
              <w:rPr>
                <w:rFonts w:ascii="Myriad Pro" w:eastAsia="Times New Roman" w:hAnsi="Myriad Pro"/>
                <w:sz w:val="20"/>
                <w:szCs w:val="20"/>
                <w:lang w:eastAsia="ru-RU"/>
              </w:rPr>
            </w:pPr>
            <w:r w:rsidRPr="00193D2F">
              <w:rPr>
                <w:rFonts w:ascii="Myriad Pro" w:eastAsia="Times New Roman" w:hAnsi="Myriad Pro"/>
                <w:sz w:val="20"/>
                <w:szCs w:val="20"/>
                <w:lang w:eastAsia="ru-RU"/>
              </w:rPr>
              <w:t>6 914</w:t>
            </w:r>
          </w:p>
        </w:tc>
      </w:tr>
      <w:tr w:rsidR="00EF02CD" w:rsidRPr="00193D2F" w14:paraId="114632B8" w14:textId="77777777">
        <w:trPr>
          <w:trHeight w:val="1062"/>
        </w:trPr>
        <w:tc>
          <w:tcPr>
            <w:tcW w:w="7355" w:type="dxa"/>
            <w:tcBorders>
              <w:top w:val="nil"/>
              <w:left w:val="single" w:sz="4" w:space="0" w:color="auto"/>
              <w:bottom w:val="single" w:sz="4" w:space="0" w:color="auto"/>
              <w:right w:val="single" w:sz="4" w:space="0" w:color="auto"/>
            </w:tcBorders>
            <w:shd w:val="clear" w:color="auto" w:fill="auto"/>
            <w:vAlign w:val="center"/>
          </w:tcPr>
          <w:p w14:paraId="4A531D3D" w14:textId="77777777" w:rsidR="00EF02CD" w:rsidRPr="00193D2F" w:rsidRDefault="00EF02CD" w:rsidP="00EF02CD">
            <w:pPr>
              <w:spacing w:after="0" w:line="240" w:lineRule="auto"/>
              <w:rPr>
                <w:rFonts w:ascii="Myriad Pro" w:eastAsia="Times New Roman" w:hAnsi="Myriad Pro"/>
                <w:sz w:val="20"/>
                <w:szCs w:val="20"/>
                <w:lang w:eastAsia="ru-RU"/>
              </w:rPr>
            </w:pPr>
            <w:r w:rsidRPr="00193D2F">
              <w:rPr>
                <w:rFonts w:ascii="Myriad Pro" w:eastAsia="Times New Roman" w:hAnsi="Myriad Pro"/>
                <w:sz w:val="20"/>
                <w:szCs w:val="20"/>
                <w:lang w:eastAsia="ru-RU"/>
              </w:rPr>
              <w:t xml:space="preserve">Тарифная ставка 1 разряда ППП с 01 января </w:t>
            </w:r>
            <w:smartTag w:uri="urn:schemas-microsoft-com:office:smarttags" w:element="metricconverter">
              <w:smartTagPr>
                <w:attr w:name="ProductID" w:val="2017 г"/>
              </w:smartTagPr>
              <w:r w:rsidRPr="00193D2F">
                <w:rPr>
                  <w:rFonts w:ascii="Myriad Pro" w:eastAsia="Times New Roman" w:hAnsi="Myriad Pro"/>
                  <w:sz w:val="20"/>
                  <w:szCs w:val="20"/>
                  <w:lang w:eastAsia="ru-RU"/>
                </w:rPr>
                <w:t>2017 г</w:t>
              </w:r>
            </w:smartTag>
            <w:r w:rsidRPr="00193D2F">
              <w:rPr>
                <w:rFonts w:ascii="Myriad Pro" w:eastAsia="Times New Roman" w:hAnsi="Myriad Pro"/>
                <w:sz w:val="20"/>
                <w:szCs w:val="20"/>
                <w:lang w:eastAsia="ru-RU"/>
              </w:rPr>
              <w:t xml:space="preserve">. </w:t>
            </w:r>
            <w:r w:rsidRPr="00193D2F">
              <w:rPr>
                <w:rFonts w:ascii="Myriad Pro" w:eastAsia="Times New Roman" w:hAnsi="Myriad Pro"/>
                <w:sz w:val="20"/>
                <w:szCs w:val="20"/>
                <w:lang w:eastAsia="ru-RU"/>
              </w:rPr>
              <w:br/>
              <w:t>(информационное письмо Объединения РАЭЛ от 18.01.2017 №14/02/2017; Письмо ПАО "МРСК Северо-Запада" от 06.07.2017 №МР2/70-05-04/5702 "Об индексации ММТС"; ОТС в электроэнергетике РФ на 2013-2015 годы)</w:t>
            </w:r>
          </w:p>
        </w:tc>
        <w:tc>
          <w:tcPr>
            <w:tcW w:w="2027" w:type="dxa"/>
            <w:tcBorders>
              <w:top w:val="nil"/>
              <w:left w:val="nil"/>
              <w:bottom w:val="single" w:sz="4" w:space="0" w:color="auto"/>
              <w:right w:val="single" w:sz="4" w:space="0" w:color="auto"/>
            </w:tcBorders>
            <w:shd w:val="clear" w:color="auto" w:fill="auto"/>
            <w:noWrap/>
            <w:vAlign w:val="center"/>
          </w:tcPr>
          <w:p w14:paraId="71958CC4" w14:textId="77777777" w:rsidR="00EF02CD" w:rsidRPr="00193D2F" w:rsidRDefault="00EF02CD" w:rsidP="00EF02CD">
            <w:pPr>
              <w:spacing w:after="0" w:line="240" w:lineRule="auto"/>
              <w:jc w:val="right"/>
              <w:rPr>
                <w:rFonts w:ascii="Myriad Pro" w:eastAsia="Times New Roman" w:hAnsi="Myriad Pro"/>
                <w:sz w:val="20"/>
                <w:szCs w:val="20"/>
                <w:lang w:eastAsia="ru-RU"/>
              </w:rPr>
            </w:pPr>
            <w:r w:rsidRPr="00193D2F">
              <w:rPr>
                <w:rFonts w:ascii="Myriad Pro" w:eastAsia="Times New Roman" w:hAnsi="Myriad Pro"/>
                <w:sz w:val="20"/>
                <w:szCs w:val="20"/>
                <w:lang w:eastAsia="ru-RU"/>
              </w:rPr>
              <w:t>7 581,00</w:t>
            </w:r>
          </w:p>
        </w:tc>
      </w:tr>
      <w:tr w:rsidR="00EF02CD" w:rsidRPr="00193D2F" w14:paraId="515FB700" w14:textId="77777777">
        <w:trPr>
          <w:trHeight w:val="601"/>
        </w:trPr>
        <w:tc>
          <w:tcPr>
            <w:tcW w:w="7355" w:type="dxa"/>
            <w:tcBorders>
              <w:top w:val="nil"/>
              <w:left w:val="single" w:sz="4" w:space="0" w:color="auto"/>
              <w:bottom w:val="single" w:sz="4" w:space="0" w:color="auto"/>
              <w:right w:val="single" w:sz="4" w:space="0" w:color="auto"/>
            </w:tcBorders>
            <w:shd w:val="clear" w:color="auto" w:fill="auto"/>
            <w:vAlign w:val="center"/>
          </w:tcPr>
          <w:p w14:paraId="4D146588" w14:textId="77777777" w:rsidR="00EF02CD" w:rsidRPr="00193D2F" w:rsidRDefault="00EF02CD" w:rsidP="00EF02CD">
            <w:pPr>
              <w:spacing w:after="0" w:line="240" w:lineRule="auto"/>
              <w:rPr>
                <w:rFonts w:ascii="Myriad Pro" w:eastAsia="Times New Roman" w:hAnsi="Myriad Pro"/>
                <w:sz w:val="20"/>
                <w:szCs w:val="20"/>
                <w:lang w:eastAsia="ru-RU"/>
              </w:rPr>
            </w:pPr>
            <w:r w:rsidRPr="00193D2F">
              <w:rPr>
                <w:rFonts w:ascii="Myriad Pro" w:eastAsia="Times New Roman" w:hAnsi="Myriad Pro"/>
                <w:sz w:val="20"/>
                <w:szCs w:val="20"/>
                <w:lang w:eastAsia="ru-RU"/>
              </w:rPr>
              <w:t>Полугодовой индекс на 01.07.2017 по данным статистики</w:t>
            </w:r>
          </w:p>
        </w:tc>
        <w:tc>
          <w:tcPr>
            <w:tcW w:w="2027" w:type="dxa"/>
            <w:tcBorders>
              <w:top w:val="nil"/>
              <w:left w:val="nil"/>
              <w:bottom w:val="single" w:sz="4" w:space="0" w:color="auto"/>
              <w:right w:val="single" w:sz="4" w:space="0" w:color="auto"/>
            </w:tcBorders>
            <w:shd w:val="clear" w:color="auto" w:fill="auto"/>
            <w:noWrap/>
            <w:vAlign w:val="center"/>
          </w:tcPr>
          <w:p w14:paraId="2287DE16" w14:textId="77777777" w:rsidR="00EF02CD" w:rsidRPr="00193D2F" w:rsidRDefault="00EF02CD" w:rsidP="00EF02CD">
            <w:pPr>
              <w:spacing w:after="0" w:line="240" w:lineRule="auto"/>
              <w:jc w:val="right"/>
              <w:rPr>
                <w:rFonts w:ascii="Myriad Pro" w:eastAsia="Times New Roman" w:hAnsi="Myriad Pro"/>
                <w:sz w:val="20"/>
                <w:szCs w:val="20"/>
                <w:lang w:eastAsia="ru-RU"/>
              </w:rPr>
            </w:pPr>
            <w:r w:rsidRPr="00193D2F">
              <w:rPr>
                <w:rFonts w:ascii="Myriad Pro" w:eastAsia="Times New Roman" w:hAnsi="Myriad Pro"/>
                <w:sz w:val="20"/>
                <w:szCs w:val="20"/>
                <w:lang w:eastAsia="ru-RU"/>
              </w:rPr>
              <w:t>1,023</w:t>
            </w:r>
          </w:p>
        </w:tc>
      </w:tr>
      <w:tr w:rsidR="00EF02CD" w:rsidRPr="00193D2F" w14:paraId="2BFA8665" w14:textId="77777777">
        <w:trPr>
          <w:trHeight w:val="524"/>
        </w:trPr>
        <w:tc>
          <w:tcPr>
            <w:tcW w:w="7355" w:type="dxa"/>
            <w:tcBorders>
              <w:top w:val="nil"/>
              <w:left w:val="single" w:sz="4" w:space="0" w:color="auto"/>
              <w:bottom w:val="single" w:sz="4" w:space="0" w:color="auto"/>
              <w:right w:val="single" w:sz="4" w:space="0" w:color="auto"/>
            </w:tcBorders>
            <w:shd w:val="clear" w:color="auto" w:fill="auto"/>
            <w:vAlign w:val="center"/>
          </w:tcPr>
          <w:p w14:paraId="5FFC6000" w14:textId="77777777" w:rsidR="00EF02CD" w:rsidRPr="00193D2F" w:rsidRDefault="00EF02CD" w:rsidP="00EF02CD">
            <w:pPr>
              <w:spacing w:after="0" w:line="240" w:lineRule="auto"/>
              <w:rPr>
                <w:rFonts w:ascii="Myriad Pro" w:eastAsia="Times New Roman" w:hAnsi="Myriad Pro"/>
                <w:sz w:val="20"/>
                <w:szCs w:val="20"/>
                <w:lang w:eastAsia="ru-RU"/>
              </w:rPr>
            </w:pPr>
            <w:r w:rsidRPr="00193D2F">
              <w:rPr>
                <w:rFonts w:ascii="Myriad Pro" w:eastAsia="Times New Roman" w:hAnsi="Myriad Pro"/>
                <w:sz w:val="20"/>
                <w:szCs w:val="20"/>
                <w:lang w:eastAsia="ru-RU"/>
              </w:rPr>
              <w:t xml:space="preserve">Тарифная ставка 1 разряда ППП с 01 января </w:t>
            </w:r>
            <w:smartTag w:uri="urn:schemas-microsoft-com:office:smarttags" w:element="metricconverter">
              <w:smartTagPr>
                <w:attr w:name="ProductID" w:val="2018 г"/>
              </w:smartTagPr>
              <w:r w:rsidRPr="00193D2F">
                <w:rPr>
                  <w:rFonts w:ascii="Myriad Pro" w:eastAsia="Times New Roman" w:hAnsi="Myriad Pro"/>
                  <w:sz w:val="20"/>
                  <w:szCs w:val="20"/>
                  <w:lang w:eastAsia="ru-RU"/>
                </w:rPr>
                <w:t>2018 г</w:t>
              </w:r>
            </w:smartTag>
            <w:r w:rsidRPr="00193D2F">
              <w:rPr>
                <w:rFonts w:ascii="Myriad Pro" w:eastAsia="Times New Roman" w:hAnsi="Myriad Pro"/>
                <w:sz w:val="20"/>
                <w:szCs w:val="20"/>
                <w:lang w:eastAsia="ru-RU"/>
              </w:rPr>
              <w:t xml:space="preserve">. </w:t>
            </w:r>
          </w:p>
        </w:tc>
        <w:tc>
          <w:tcPr>
            <w:tcW w:w="2027" w:type="dxa"/>
            <w:tcBorders>
              <w:top w:val="nil"/>
              <w:left w:val="nil"/>
              <w:bottom w:val="single" w:sz="4" w:space="0" w:color="auto"/>
              <w:right w:val="single" w:sz="4" w:space="0" w:color="auto"/>
            </w:tcBorders>
            <w:shd w:val="clear" w:color="auto" w:fill="auto"/>
            <w:noWrap/>
            <w:vAlign w:val="center"/>
          </w:tcPr>
          <w:p w14:paraId="6FFBDA81" w14:textId="77777777" w:rsidR="00EF02CD" w:rsidRPr="00193D2F" w:rsidRDefault="00EF02CD" w:rsidP="00EF02CD">
            <w:pPr>
              <w:spacing w:after="0" w:line="240" w:lineRule="auto"/>
              <w:jc w:val="right"/>
              <w:rPr>
                <w:rFonts w:ascii="Myriad Pro" w:eastAsia="Times New Roman" w:hAnsi="Myriad Pro"/>
                <w:sz w:val="20"/>
                <w:szCs w:val="20"/>
                <w:lang w:eastAsia="ru-RU"/>
              </w:rPr>
            </w:pPr>
            <w:r w:rsidRPr="00193D2F">
              <w:rPr>
                <w:rFonts w:ascii="Myriad Pro" w:eastAsia="Times New Roman" w:hAnsi="Myriad Pro"/>
                <w:sz w:val="20"/>
                <w:szCs w:val="20"/>
                <w:lang w:eastAsia="ru-RU"/>
              </w:rPr>
              <w:t>7 755,00</w:t>
            </w:r>
          </w:p>
        </w:tc>
      </w:tr>
      <w:tr w:rsidR="00EF02CD" w:rsidRPr="00193D2F" w14:paraId="497828E3" w14:textId="77777777">
        <w:trPr>
          <w:trHeight w:val="786"/>
        </w:trPr>
        <w:tc>
          <w:tcPr>
            <w:tcW w:w="7355" w:type="dxa"/>
            <w:tcBorders>
              <w:top w:val="nil"/>
              <w:left w:val="single" w:sz="4" w:space="0" w:color="auto"/>
              <w:bottom w:val="single" w:sz="4" w:space="0" w:color="auto"/>
              <w:right w:val="single" w:sz="4" w:space="0" w:color="auto"/>
            </w:tcBorders>
            <w:shd w:val="clear" w:color="auto" w:fill="auto"/>
            <w:vAlign w:val="center"/>
          </w:tcPr>
          <w:p w14:paraId="45028A29" w14:textId="77777777" w:rsidR="00EF02CD" w:rsidRPr="00193D2F" w:rsidRDefault="00EF02CD" w:rsidP="00EF02CD">
            <w:pPr>
              <w:spacing w:after="0" w:line="240" w:lineRule="auto"/>
              <w:rPr>
                <w:rFonts w:ascii="Myriad Pro" w:eastAsia="Times New Roman" w:hAnsi="Myriad Pro"/>
                <w:sz w:val="20"/>
                <w:szCs w:val="20"/>
                <w:lang w:eastAsia="ru-RU"/>
              </w:rPr>
            </w:pPr>
            <w:r w:rsidRPr="00193D2F">
              <w:rPr>
                <w:rFonts w:ascii="Myriad Pro" w:eastAsia="Times New Roman" w:hAnsi="Myriad Pro"/>
                <w:sz w:val="20"/>
                <w:szCs w:val="20"/>
                <w:lang w:eastAsia="ru-RU"/>
              </w:rPr>
              <w:t>Индекс потребительских цен в 2018 году (в соответствии с прогнозом МЭРТ на от 27.10.2017г.)</w:t>
            </w:r>
          </w:p>
        </w:tc>
        <w:tc>
          <w:tcPr>
            <w:tcW w:w="2027" w:type="dxa"/>
            <w:tcBorders>
              <w:top w:val="nil"/>
              <w:left w:val="nil"/>
              <w:bottom w:val="single" w:sz="4" w:space="0" w:color="auto"/>
              <w:right w:val="single" w:sz="4" w:space="0" w:color="auto"/>
            </w:tcBorders>
            <w:shd w:val="clear" w:color="auto" w:fill="auto"/>
            <w:noWrap/>
            <w:vAlign w:val="center"/>
          </w:tcPr>
          <w:p w14:paraId="0D7B2CF3" w14:textId="77777777" w:rsidR="00EF02CD" w:rsidRPr="00193D2F" w:rsidRDefault="00EF02CD" w:rsidP="00EF02CD">
            <w:pPr>
              <w:spacing w:after="0" w:line="240" w:lineRule="auto"/>
              <w:jc w:val="right"/>
              <w:rPr>
                <w:rFonts w:ascii="Myriad Pro" w:eastAsia="Times New Roman" w:hAnsi="Myriad Pro"/>
                <w:sz w:val="20"/>
                <w:szCs w:val="20"/>
                <w:lang w:eastAsia="ru-RU"/>
              </w:rPr>
            </w:pPr>
            <w:r w:rsidRPr="00193D2F">
              <w:rPr>
                <w:rFonts w:ascii="Myriad Pro" w:eastAsia="Times New Roman" w:hAnsi="Myriad Pro"/>
                <w:sz w:val="20"/>
                <w:szCs w:val="20"/>
                <w:lang w:eastAsia="ru-RU"/>
              </w:rPr>
              <w:t>1,037</w:t>
            </w:r>
          </w:p>
        </w:tc>
      </w:tr>
      <w:tr w:rsidR="00EF02CD" w:rsidRPr="00705BBD" w14:paraId="79EECD53" w14:textId="77777777">
        <w:trPr>
          <w:trHeight w:val="524"/>
        </w:trPr>
        <w:tc>
          <w:tcPr>
            <w:tcW w:w="7355" w:type="dxa"/>
            <w:tcBorders>
              <w:top w:val="nil"/>
              <w:left w:val="single" w:sz="4" w:space="0" w:color="auto"/>
              <w:bottom w:val="single" w:sz="4" w:space="0" w:color="auto"/>
              <w:right w:val="single" w:sz="4" w:space="0" w:color="auto"/>
            </w:tcBorders>
            <w:shd w:val="clear" w:color="auto" w:fill="auto"/>
            <w:vAlign w:val="center"/>
          </w:tcPr>
          <w:p w14:paraId="21C578AA" w14:textId="77777777" w:rsidR="00EF02CD" w:rsidRPr="00193D2F" w:rsidRDefault="00EF02CD" w:rsidP="00EF02CD">
            <w:pPr>
              <w:spacing w:after="0" w:line="240" w:lineRule="auto"/>
              <w:rPr>
                <w:rFonts w:ascii="Myriad Pro" w:eastAsia="Times New Roman" w:hAnsi="Myriad Pro"/>
                <w:sz w:val="20"/>
                <w:szCs w:val="20"/>
                <w:lang w:eastAsia="ru-RU"/>
              </w:rPr>
            </w:pPr>
            <w:r w:rsidRPr="00193D2F">
              <w:rPr>
                <w:rFonts w:ascii="Myriad Pro" w:eastAsia="Times New Roman" w:hAnsi="Myriad Pro"/>
                <w:sz w:val="20"/>
                <w:szCs w:val="20"/>
                <w:lang w:eastAsia="ru-RU"/>
              </w:rPr>
              <w:t>Средняя тарифная ставка рабочего  первого разряда в 2018 году</w:t>
            </w:r>
          </w:p>
        </w:tc>
        <w:tc>
          <w:tcPr>
            <w:tcW w:w="2027" w:type="dxa"/>
            <w:tcBorders>
              <w:top w:val="nil"/>
              <w:left w:val="nil"/>
              <w:bottom w:val="single" w:sz="4" w:space="0" w:color="auto"/>
              <w:right w:val="single" w:sz="4" w:space="0" w:color="auto"/>
            </w:tcBorders>
            <w:shd w:val="clear" w:color="auto" w:fill="auto"/>
            <w:noWrap/>
            <w:vAlign w:val="center"/>
          </w:tcPr>
          <w:p w14:paraId="2FB2D053" w14:textId="77777777" w:rsidR="00EF02CD" w:rsidRPr="00705BBD" w:rsidRDefault="00EF02CD" w:rsidP="00EF02CD">
            <w:pPr>
              <w:spacing w:after="0" w:line="240" w:lineRule="auto"/>
              <w:jc w:val="right"/>
              <w:rPr>
                <w:rFonts w:ascii="Myriad Pro" w:eastAsia="Times New Roman" w:hAnsi="Myriad Pro"/>
                <w:sz w:val="20"/>
                <w:szCs w:val="20"/>
                <w:lang w:eastAsia="ru-RU"/>
              </w:rPr>
            </w:pPr>
            <w:r w:rsidRPr="00193D2F">
              <w:rPr>
                <w:rFonts w:ascii="Myriad Pro" w:eastAsia="Times New Roman" w:hAnsi="Myriad Pro"/>
                <w:sz w:val="20"/>
                <w:szCs w:val="20"/>
                <w:lang w:eastAsia="ru-RU"/>
              </w:rPr>
              <w:t>7 951,72</w:t>
            </w:r>
          </w:p>
        </w:tc>
      </w:tr>
    </w:tbl>
    <w:p w14:paraId="5947ECCD" w14:textId="77777777" w:rsidR="00EF02CD" w:rsidRDefault="00EF02CD" w:rsidP="00BA0797">
      <w:pPr>
        <w:pStyle w:val="afffb"/>
        <w:spacing w:before="0"/>
      </w:pPr>
    </w:p>
    <w:p w14:paraId="375453DB" w14:textId="77777777" w:rsidR="00FE735A" w:rsidRPr="00BA0797" w:rsidRDefault="00FE735A"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lastRenderedPageBreak/>
        <w:t xml:space="preserve">При расчете расходов на оплату труда </w:t>
      </w:r>
      <w:r w:rsidR="0023197E" w:rsidRPr="00BA0797">
        <w:rPr>
          <w:rFonts w:ascii="Myriad Pro" w:hAnsi="Myriad Pro"/>
          <w:sz w:val="26"/>
          <w:szCs w:val="26"/>
        </w:rPr>
        <w:t xml:space="preserve">Исполнителем, </w:t>
      </w:r>
      <w:r w:rsidR="00402875" w:rsidRPr="00BA0797">
        <w:rPr>
          <w:rFonts w:ascii="Myriad Pro" w:hAnsi="Myriad Pro"/>
          <w:sz w:val="26"/>
          <w:szCs w:val="26"/>
        </w:rPr>
        <w:t>учтены средства, направляемые на премирование работников, доплаты, надбавки и другие выплаты в составе средств на оплату труда в соответствии с ОТС</w:t>
      </w:r>
      <w:r w:rsidRPr="00BA0797">
        <w:rPr>
          <w:rFonts w:ascii="Myriad Pro" w:hAnsi="Myriad Pro"/>
          <w:sz w:val="26"/>
          <w:szCs w:val="26"/>
        </w:rPr>
        <w:t>:</w:t>
      </w:r>
    </w:p>
    <w:p w14:paraId="3921DB2A" w14:textId="77777777" w:rsidR="00FE735A" w:rsidRPr="00BA0797" w:rsidRDefault="00FE735A" w:rsidP="00123FC5">
      <w:pPr>
        <w:numPr>
          <w:ilvl w:val="0"/>
          <w:numId w:val="63"/>
        </w:numPr>
        <w:tabs>
          <w:tab w:val="clear" w:pos="1287"/>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текущее премирование </w:t>
      </w:r>
      <w:r w:rsidR="0023197E" w:rsidRPr="00BA0797">
        <w:rPr>
          <w:rFonts w:ascii="Myriad Pro" w:hAnsi="Myriad Pro"/>
          <w:sz w:val="26"/>
          <w:szCs w:val="26"/>
        </w:rPr>
        <w:t>в соответствии с пунктом 8.4.2.3. ОТС в размере – 75%</w:t>
      </w:r>
      <w:r w:rsidRPr="00BA0797">
        <w:rPr>
          <w:rFonts w:ascii="Myriad Pro" w:hAnsi="Myriad Pro"/>
          <w:sz w:val="26"/>
          <w:szCs w:val="26"/>
        </w:rPr>
        <w:t>;</w:t>
      </w:r>
      <w:r w:rsidR="009C7B3E" w:rsidRPr="00BA0797">
        <w:rPr>
          <w:rFonts w:ascii="Myriad Pro" w:hAnsi="Myriad Pro"/>
          <w:sz w:val="26"/>
          <w:szCs w:val="26"/>
        </w:rPr>
        <w:t xml:space="preserve"> </w:t>
      </w:r>
    </w:p>
    <w:p w14:paraId="62E1B598" w14:textId="77777777" w:rsidR="00B54FEF" w:rsidRPr="00BA0797" w:rsidRDefault="0023197E" w:rsidP="00123FC5">
      <w:pPr>
        <w:numPr>
          <w:ilvl w:val="0"/>
          <w:numId w:val="63"/>
        </w:numPr>
        <w:tabs>
          <w:tab w:val="clear" w:pos="1287"/>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прочие проценты выплат стимулирующего и компенсирующего характера приняты на уровне, сложившемся по факту за 2016 год.</w:t>
      </w:r>
      <w:r w:rsidR="00B54FEF" w:rsidRPr="00BA0797">
        <w:rPr>
          <w:rFonts w:ascii="Myriad Pro" w:hAnsi="Myriad Pro"/>
          <w:sz w:val="26"/>
          <w:szCs w:val="26"/>
        </w:rPr>
        <w:t xml:space="preserve"> В соответствии с позицией, изложенной в Определении Судебной коллегии по административным делам Верховного Суда Российской Федерации от 30.05.2019 №21-АПА19-2, при определении расходов на оплату труда выплаты, связанные с режимом работы и условиями труда, и вознаграждение за выслугу лет учтены судебными экспертами на уровне фактических расходов, поскольку их размер обусловлен составом персонала и режимом работы на конкретном предприятии.</w:t>
      </w:r>
    </w:p>
    <w:p w14:paraId="0800722C" w14:textId="77777777" w:rsidR="00A819BA" w:rsidRDefault="00B54FEF" w:rsidP="00BA0797">
      <w:pPr>
        <w:tabs>
          <w:tab w:val="left" w:pos="1134"/>
        </w:tabs>
        <w:spacing w:after="0" w:line="360" w:lineRule="auto"/>
        <w:ind w:firstLine="540"/>
        <w:jc w:val="both"/>
        <w:rPr>
          <w:rFonts w:ascii="Myriad Pro" w:hAnsi="Myriad Pro"/>
          <w:sz w:val="26"/>
          <w:szCs w:val="26"/>
        </w:rPr>
      </w:pPr>
      <w:r w:rsidRPr="00BA0797">
        <w:rPr>
          <w:rFonts w:ascii="Myriad Pro" w:hAnsi="Myriad Pro"/>
          <w:sz w:val="26"/>
          <w:szCs w:val="26"/>
        </w:rPr>
        <w:t>Таким образом, по мнению Исполнителя документально подтвержденным и обоснованным является плановый уровень расходов на оплату труда, определенный с использованием фактических процентов выплат за предыдущий отчетный период</w:t>
      </w:r>
      <w:r w:rsidR="00C74AFD">
        <w:rPr>
          <w:rFonts w:ascii="Myriad Pro" w:hAnsi="Myriad Pro"/>
          <w:sz w:val="26"/>
          <w:szCs w:val="26"/>
        </w:rPr>
        <w:t>.</w:t>
      </w:r>
    </w:p>
    <w:p w14:paraId="77DA8C24" w14:textId="77777777" w:rsidR="00880535" w:rsidRPr="00193D2F" w:rsidRDefault="00193D2F" w:rsidP="00193D2F">
      <w:pPr>
        <w:pStyle w:val="afff8"/>
        <w:spacing w:after="0"/>
        <w:ind w:firstLine="0"/>
        <w:jc w:val="center"/>
        <w:rPr>
          <w:b/>
          <w:bCs/>
        </w:rPr>
      </w:pPr>
      <w:r>
        <w:rPr>
          <w:b/>
          <w:bCs/>
        </w:rPr>
        <w:t>Расчет фонда оплаты труда</w:t>
      </w:r>
    </w:p>
    <w:p w14:paraId="163F397E" w14:textId="77777777" w:rsidR="00193D2F" w:rsidRPr="00BA0797" w:rsidRDefault="00193D2F"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72"/>
        <w:gridCol w:w="2373"/>
        <w:gridCol w:w="725"/>
        <w:gridCol w:w="1122"/>
        <w:gridCol w:w="1558"/>
        <w:gridCol w:w="1560"/>
        <w:gridCol w:w="1560"/>
      </w:tblGrid>
      <w:tr w:rsidR="00B51926" w:rsidRPr="00193D2F" w14:paraId="4F6B1B1E" w14:textId="77777777">
        <w:trPr>
          <w:cantSplit/>
          <w:tblHeader/>
        </w:trPr>
        <w:tc>
          <w:tcPr>
            <w:tcW w:w="3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28D465B"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w:t>
            </w:r>
            <w:r w:rsidRPr="00193D2F">
              <w:rPr>
                <w:rFonts w:ascii="Myriad Pro" w:eastAsia="Times New Roman" w:hAnsi="Myriad Pro"/>
                <w:b/>
                <w:bCs/>
                <w:color w:val="FFFFFF"/>
                <w:sz w:val="18"/>
                <w:szCs w:val="18"/>
                <w:lang w:eastAsia="ru-RU"/>
              </w:rPr>
              <w:br/>
              <w:t>п/п</w:t>
            </w:r>
          </w:p>
        </w:tc>
        <w:tc>
          <w:tcPr>
            <w:tcW w:w="124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0D0D1A5"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Наименование показателя</w:t>
            </w:r>
          </w:p>
        </w:tc>
        <w:tc>
          <w:tcPr>
            <w:tcW w:w="37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60796CE"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Ед. изм.</w:t>
            </w:r>
          </w:p>
        </w:tc>
        <w:tc>
          <w:tcPr>
            <w:tcW w:w="58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C31644F"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2016 год</w:t>
            </w:r>
          </w:p>
        </w:tc>
        <w:tc>
          <w:tcPr>
            <w:tcW w:w="244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DE1EDC3"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2018 год</w:t>
            </w:r>
          </w:p>
        </w:tc>
      </w:tr>
      <w:tr w:rsidR="00C74AFD" w:rsidRPr="00193D2F" w14:paraId="7B7995B3" w14:textId="77777777">
        <w:trPr>
          <w:cantSplit/>
          <w:tblHeader/>
        </w:trPr>
        <w:tc>
          <w:tcPr>
            <w:tcW w:w="35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AFC4076" w14:textId="77777777" w:rsidR="00B51926" w:rsidRPr="00193D2F" w:rsidRDefault="00B51926" w:rsidP="00BA0797">
            <w:pPr>
              <w:spacing w:after="0" w:line="240" w:lineRule="auto"/>
              <w:rPr>
                <w:rFonts w:ascii="Myriad Pro" w:eastAsia="Times New Roman" w:hAnsi="Myriad Pro"/>
                <w:b/>
                <w:bCs/>
                <w:color w:val="FFFFFF"/>
                <w:sz w:val="18"/>
                <w:szCs w:val="18"/>
                <w:lang w:eastAsia="ru-RU"/>
              </w:rPr>
            </w:pPr>
          </w:p>
        </w:tc>
        <w:tc>
          <w:tcPr>
            <w:tcW w:w="1240"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A41E4A8"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p>
        </w:tc>
        <w:tc>
          <w:tcPr>
            <w:tcW w:w="37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CEDC92F"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p>
        </w:tc>
        <w:tc>
          <w:tcPr>
            <w:tcW w:w="58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4C0D34" w14:textId="77777777" w:rsidR="00B51926" w:rsidRPr="00193D2F" w:rsidRDefault="00623018"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Ф</w:t>
            </w:r>
            <w:r w:rsidR="00B51926" w:rsidRPr="00193D2F">
              <w:rPr>
                <w:rFonts w:ascii="Myriad Pro" w:eastAsia="Times New Roman" w:hAnsi="Myriad Pro"/>
                <w:b/>
                <w:bCs/>
                <w:color w:val="FFFFFF"/>
                <w:sz w:val="18"/>
                <w:szCs w:val="18"/>
                <w:lang w:eastAsia="ru-RU"/>
              </w:rPr>
              <w:t>акт</w:t>
            </w:r>
          </w:p>
        </w:tc>
        <w:tc>
          <w:tcPr>
            <w:tcW w:w="81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5A36AEA" w14:textId="77777777" w:rsidR="00B51926" w:rsidRPr="00193D2F" w:rsidRDefault="000873F2"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Предложение филиала</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4989EC"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Приказ Госкомитета от 01.06.2018</w:t>
            </w:r>
            <w:r w:rsidR="00623018" w:rsidRPr="00193D2F">
              <w:rPr>
                <w:rFonts w:ascii="Myriad Pro" w:eastAsia="Times New Roman" w:hAnsi="Myriad Pro"/>
                <w:b/>
                <w:bCs/>
                <w:color w:val="FFFFFF"/>
                <w:sz w:val="18"/>
                <w:szCs w:val="18"/>
                <w:lang w:eastAsia="ru-RU"/>
              </w:rPr>
              <w:br/>
            </w:r>
            <w:r w:rsidRPr="00193D2F">
              <w:rPr>
                <w:rFonts w:ascii="Myriad Pro" w:eastAsia="Times New Roman" w:hAnsi="Myriad Pro"/>
                <w:b/>
                <w:bCs/>
                <w:color w:val="FFFFFF"/>
                <w:sz w:val="18"/>
                <w:szCs w:val="18"/>
                <w:lang w:eastAsia="ru-RU"/>
              </w:rPr>
              <w:t xml:space="preserve">№ 23-э </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3CE067" w14:textId="77777777" w:rsidR="00B51926" w:rsidRPr="00193D2F" w:rsidRDefault="00B51926" w:rsidP="00BA0797">
            <w:pPr>
              <w:spacing w:after="0" w:line="240" w:lineRule="auto"/>
              <w:jc w:val="center"/>
              <w:rPr>
                <w:rFonts w:ascii="Myriad Pro" w:eastAsia="Times New Roman" w:hAnsi="Myriad Pro"/>
                <w:b/>
                <w:bCs/>
                <w:color w:val="FFFFFF"/>
                <w:sz w:val="18"/>
                <w:szCs w:val="18"/>
                <w:lang w:eastAsia="ru-RU"/>
              </w:rPr>
            </w:pPr>
            <w:r w:rsidRPr="00193D2F">
              <w:rPr>
                <w:rFonts w:ascii="Myriad Pro" w:eastAsia="Times New Roman" w:hAnsi="Myriad Pro"/>
                <w:b/>
                <w:bCs/>
                <w:color w:val="FFFFFF"/>
                <w:sz w:val="18"/>
                <w:szCs w:val="18"/>
                <w:lang w:eastAsia="ru-RU"/>
              </w:rPr>
              <w:t>Исполнитель</w:t>
            </w:r>
          </w:p>
        </w:tc>
      </w:tr>
      <w:tr w:rsidR="00C74AFD" w:rsidRPr="00193D2F" w14:paraId="2990A423" w14:textId="77777777">
        <w:trPr>
          <w:cantSplit/>
        </w:trPr>
        <w:tc>
          <w:tcPr>
            <w:tcW w:w="351" w:type="pct"/>
            <w:tcBorders>
              <w:top w:val="single" w:sz="4" w:space="0" w:color="FFFFFF"/>
            </w:tcBorders>
            <w:shd w:val="clear" w:color="auto" w:fill="auto"/>
            <w:noWrap/>
            <w:vAlign w:val="center"/>
          </w:tcPr>
          <w:p w14:paraId="0270DC6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r w:rsidR="00EF02CD" w:rsidRPr="00193D2F">
              <w:rPr>
                <w:rFonts w:ascii="Myriad Pro" w:eastAsia="Times New Roman" w:hAnsi="Myriad Pro"/>
                <w:sz w:val="18"/>
                <w:szCs w:val="18"/>
                <w:lang w:eastAsia="ru-RU"/>
              </w:rPr>
              <w:t>1</w:t>
            </w:r>
          </w:p>
        </w:tc>
        <w:tc>
          <w:tcPr>
            <w:tcW w:w="1240" w:type="pct"/>
            <w:tcBorders>
              <w:top w:val="single" w:sz="4" w:space="0" w:color="FFFFFF"/>
            </w:tcBorders>
            <w:shd w:val="clear" w:color="auto" w:fill="auto"/>
            <w:vAlign w:val="center"/>
          </w:tcPr>
          <w:p w14:paraId="3EC4364E"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Численность ППП</w:t>
            </w:r>
          </w:p>
        </w:tc>
        <w:tc>
          <w:tcPr>
            <w:tcW w:w="379" w:type="pct"/>
            <w:tcBorders>
              <w:top w:val="single" w:sz="4" w:space="0" w:color="FFFFFF"/>
            </w:tcBorders>
            <w:shd w:val="clear" w:color="auto" w:fill="auto"/>
            <w:noWrap/>
            <w:vAlign w:val="center"/>
          </w:tcPr>
          <w:p w14:paraId="086434D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чел.</w:t>
            </w:r>
          </w:p>
        </w:tc>
        <w:tc>
          <w:tcPr>
            <w:tcW w:w="586" w:type="pct"/>
            <w:tcBorders>
              <w:top w:val="single" w:sz="4" w:space="0" w:color="FFFFFF"/>
            </w:tcBorders>
            <w:shd w:val="clear" w:color="auto" w:fill="auto"/>
            <w:noWrap/>
            <w:vAlign w:val="center"/>
          </w:tcPr>
          <w:p w14:paraId="074BF92C"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2 2</w:t>
            </w:r>
            <w:r w:rsidR="00407AC8" w:rsidRPr="00193D2F">
              <w:rPr>
                <w:rFonts w:ascii="Myriad Pro" w:eastAsia="Times New Roman" w:hAnsi="Myriad Pro"/>
                <w:sz w:val="18"/>
                <w:szCs w:val="18"/>
                <w:lang w:eastAsia="ru-RU"/>
              </w:rPr>
              <w:t>01</w:t>
            </w:r>
          </w:p>
        </w:tc>
        <w:tc>
          <w:tcPr>
            <w:tcW w:w="814" w:type="pct"/>
            <w:tcBorders>
              <w:top w:val="single" w:sz="4" w:space="0" w:color="FFFFFF"/>
            </w:tcBorders>
            <w:shd w:val="clear" w:color="auto" w:fill="auto"/>
            <w:noWrap/>
            <w:vAlign w:val="center"/>
          </w:tcPr>
          <w:p w14:paraId="08A2B107"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2 2</w:t>
            </w:r>
            <w:r w:rsidR="00407AC8" w:rsidRPr="00193D2F">
              <w:rPr>
                <w:rFonts w:ascii="Myriad Pro" w:eastAsia="Times New Roman" w:hAnsi="Myriad Pro"/>
                <w:sz w:val="18"/>
                <w:szCs w:val="18"/>
                <w:lang w:eastAsia="ru-RU"/>
              </w:rPr>
              <w:t>01</w:t>
            </w:r>
          </w:p>
        </w:tc>
        <w:tc>
          <w:tcPr>
            <w:tcW w:w="815" w:type="pct"/>
            <w:tcBorders>
              <w:top w:val="single" w:sz="4" w:space="0" w:color="FFFFFF"/>
            </w:tcBorders>
            <w:shd w:val="clear" w:color="auto" w:fill="auto"/>
            <w:noWrap/>
            <w:vAlign w:val="center"/>
          </w:tcPr>
          <w:p w14:paraId="646E1B2E"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2 2</w:t>
            </w:r>
            <w:r w:rsidR="00407AC8" w:rsidRPr="00193D2F">
              <w:rPr>
                <w:rFonts w:ascii="Myriad Pro" w:eastAsia="Times New Roman" w:hAnsi="Myriad Pro"/>
                <w:sz w:val="18"/>
                <w:szCs w:val="18"/>
                <w:lang w:eastAsia="ru-RU"/>
              </w:rPr>
              <w:t>01</w:t>
            </w:r>
          </w:p>
        </w:tc>
        <w:tc>
          <w:tcPr>
            <w:tcW w:w="815" w:type="pct"/>
            <w:tcBorders>
              <w:top w:val="single" w:sz="4" w:space="0" w:color="FFFFFF"/>
            </w:tcBorders>
            <w:shd w:val="clear" w:color="auto" w:fill="auto"/>
            <w:noWrap/>
            <w:vAlign w:val="center"/>
          </w:tcPr>
          <w:p w14:paraId="6F15920B"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2 2</w:t>
            </w:r>
            <w:r w:rsidR="00407AC8" w:rsidRPr="00193D2F">
              <w:rPr>
                <w:rFonts w:ascii="Myriad Pro" w:eastAsia="Times New Roman" w:hAnsi="Myriad Pro"/>
                <w:sz w:val="18"/>
                <w:szCs w:val="18"/>
                <w:lang w:eastAsia="ru-RU"/>
              </w:rPr>
              <w:t>01</w:t>
            </w:r>
          </w:p>
        </w:tc>
      </w:tr>
      <w:tr w:rsidR="00C74AFD" w:rsidRPr="00193D2F" w14:paraId="592270E5" w14:textId="77777777">
        <w:trPr>
          <w:cantSplit/>
        </w:trPr>
        <w:tc>
          <w:tcPr>
            <w:tcW w:w="351" w:type="pct"/>
            <w:shd w:val="clear" w:color="auto" w:fill="auto"/>
            <w:noWrap/>
            <w:vAlign w:val="center"/>
          </w:tcPr>
          <w:p w14:paraId="2CF59B2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1</w:t>
            </w:r>
          </w:p>
        </w:tc>
        <w:tc>
          <w:tcPr>
            <w:tcW w:w="1240" w:type="pct"/>
            <w:shd w:val="clear" w:color="auto" w:fill="auto"/>
            <w:vAlign w:val="center"/>
          </w:tcPr>
          <w:p w14:paraId="654EB342"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Тарифная ставка рабочего 1 разряда с учетом дефлятора</w:t>
            </w:r>
          </w:p>
        </w:tc>
        <w:tc>
          <w:tcPr>
            <w:tcW w:w="379" w:type="pct"/>
            <w:shd w:val="clear" w:color="auto" w:fill="auto"/>
            <w:noWrap/>
            <w:vAlign w:val="center"/>
          </w:tcPr>
          <w:p w14:paraId="173FE7B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09A9DB56" w14:textId="77777777" w:rsidR="00407AC8" w:rsidRPr="00193D2F" w:rsidRDefault="00834137"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7 0</w:t>
            </w:r>
            <w:r w:rsidR="00407AC8" w:rsidRPr="00193D2F">
              <w:rPr>
                <w:rFonts w:ascii="Myriad Pro" w:eastAsia="Times New Roman" w:hAnsi="Myriad Pro"/>
                <w:sz w:val="18"/>
                <w:szCs w:val="18"/>
                <w:lang w:eastAsia="ru-RU"/>
              </w:rPr>
              <w:t>77</w:t>
            </w:r>
          </w:p>
        </w:tc>
        <w:tc>
          <w:tcPr>
            <w:tcW w:w="814" w:type="pct"/>
            <w:shd w:val="clear" w:color="auto" w:fill="auto"/>
            <w:noWrap/>
            <w:vAlign w:val="center"/>
          </w:tcPr>
          <w:p w14:paraId="54502305" w14:textId="77777777" w:rsidR="00407AC8" w:rsidRPr="00193D2F" w:rsidRDefault="00834137"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7 9</w:t>
            </w:r>
            <w:r w:rsidR="00407AC8" w:rsidRPr="00193D2F">
              <w:rPr>
                <w:rFonts w:ascii="Myriad Pro" w:eastAsia="Times New Roman" w:hAnsi="Myriad Pro"/>
                <w:sz w:val="18"/>
                <w:szCs w:val="18"/>
                <w:lang w:eastAsia="ru-RU"/>
              </w:rPr>
              <w:t>63</w:t>
            </w:r>
          </w:p>
        </w:tc>
        <w:tc>
          <w:tcPr>
            <w:tcW w:w="815" w:type="pct"/>
            <w:shd w:val="clear" w:color="auto" w:fill="auto"/>
            <w:noWrap/>
            <w:vAlign w:val="center"/>
          </w:tcPr>
          <w:p w14:paraId="215C5A2C" w14:textId="77777777" w:rsidR="00407AC8" w:rsidRPr="00193D2F" w:rsidRDefault="00834137"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7 9</w:t>
            </w:r>
            <w:r w:rsidR="00407AC8" w:rsidRPr="00193D2F">
              <w:rPr>
                <w:rFonts w:ascii="Myriad Pro" w:eastAsia="Times New Roman" w:hAnsi="Myriad Pro"/>
                <w:sz w:val="18"/>
                <w:szCs w:val="18"/>
                <w:lang w:eastAsia="ru-RU"/>
              </w:rPr>
              <w:t>07</w:t>
            </w:r>
          </w:p>
        </w:tc>
        <w:tc>
          <w:tcPr>
            <w:tcW w:w="815" w:type="pct"/>
            <w:shd w:val="clear" w:color="auto" w:fill="auto"/>
            <w:noWrap/>
            <w:vAlign w:val="center"/>
          </w:tcPr>
          <w:p w14:paraId="6EFC1E47" w14:textId="77777777" w:rsidR="00407AC8" w:rsidRPr="00193D2F" w:rsidRDefault="00834137"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w:t>
            </w:r>
            <w:r w:rsidR="00EF02CD" w:rsidRPr="00193D2F">
              <w:rPr>
                <w:rFonts w:ascii="Myriad Pro" w:eastAsia="Times New Roman" w:hAnsi="Myriad Pro"/>
                <w:sz w:val="18"/>
                <w:szCs w:val="18"/>
                <w:lang w:eastAsia="ru-RU"/>
              </w:rPr>
              <w:t> 951,72</w:t>
            </w:r>
          </w:p>
        </w:tc>
      </w:tr>
      <w:tr w:rsidR="00C74AFD" w:rsidRPr="00193D2F" w14:paraId="24362719" w14:textId="77777777">
        <w:trPr>
          <w:cantSplit/>
        </w:trPr>
        <w:tc>
          <w:tcPr>
            <w:tcW w:w="351" w:type="pct"/>
            <w:shd w:val="clear" w:color="auto" w:fill="auto"/>
            <w:noWrap/>
            <w:vAlign w:val="center"/>
          </w:tcPr>
          <w:p w14:paraId="1951D8A3"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2.2</w:t>
            </w:r>
          </w:p>
        </w:tc>
        <w:tc>
          <w:tcPr>
            <w:tcW w:w="1240" w:type="pct"/>
            <w:shd w:val="clear" w:color="auto" w:fill="auto"/>
            <w:vAlign w:val="center"/>
          </w:tcPr>
          <w:p w14:paraId="73F097B7"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Тарифный коэффициент, соответствующий ступени</w:t>
            </w:r>
            <w:r w:rsidRPr="00193D2F">
              <w:rPr>
                <w:rFonts w:ascii="Myriad Pro" w:eastAsia="Times New Roman" w:hAnsi="Myriad Pro"/>
                <w:sz w:val="18"/>
                <w:szCs w:val="18"/>
                <w:lang w:eastAsia="ru-RU"/>
              </w:rPr>
              <w:br/>
              <w:t>по оплате труда</w:t>
            </w:r>
          </w:p>
        </w:tc>
        <w:tc>
          <w:tcPr>
            <w:tcW w:w="379" w:type="pct"/>
            <w:shd w:val="clear" w:color="auto" w:fill="auto"/>
            <w:noWrap/>
            <w:vAlign w:val="center"/>
          </w:tcPr>
          <w:p w14:paraId="6FF931A7"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45F2BC5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2,36</w:t>
            </w:r>
          </w:p>
        </w:tc>
        <w:tc>
          <w:tcPr>
            <w:tcW w:w="814" w:type="pct"/>
            <w:shd w:val="clear" w:color="auto" w:fill="auto"/>
            <w:noWrap/>
            <w:vAlign w:val="center"/>
          </w:tcPr>
          <w:p w14:paraId="0C304C5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2,36</w:t>
            </w:r>
          </w:p>
        </w:tc>
        <w:tc>
          <w:tcPr>
            <w:tcW w:w="815" w:type="pct"/>
            <w:shd w:val="clear" w:color="auto" w:fill="auto"/>
            <w:noWrap/>
            <w:vAlign w:val="center"/>
          </w:tcPr>
          <w:p w14:paraId="33EE882B"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2,30</w:t>
            </w:r>
          </w:p>
        </w:tc>
        <w:tc>
          <w:tcPr>
            <w:tcW w:w="815" w:type="pct"/>
            <w:shd w:val="clear" w:color="auto" w:fill="auto"/>
            <w:noWrap/>
            <w:vAlign w:val="center"/>
          </w:tcPr>
          <w:p w14:paraId="60EAA12D"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2,36</w:t>
            </w:r>
          </w:p>
        </w:tc>
      </w:tr>
      <w:tr w:rsidR="00C74AFD" w:rsidRPr="00193D2F" w14:paraId="4259214B" w14:textId="77777777">
        <w:trPr>
          <w:cantSplit/>
        </w:trPr>
        <w:tc>
          <w:tcPr>
            <w:tcW w:w="351" w:type="pct"/>
            <w:shd w:val="clear" w:color="auto" w:fill="auto"/>
            <w:noWrap/>
            <w:vAlign w:val="center"/>
          </w:tcPr>
          <w:p w14:paraId="4C86A53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3</w:t>
            </w:r>
          </w:p>
        </w:tc>
        <w:tc>
          <w:tcPr>
            <w:tcW w:w="1240" w:type="pct"/>
            <w:shd w:val="clear" w:color="auto" w:fill="auto"/>
            <w:vAlign w:val="center"/>
          </w:tcPr>
          <w:p w14:paraId="647C7B6E"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Среднемесячная тарифная ставка ППП</w:t>
            </w:r>
          </w:p>
        </w:tc>
        <w:tc>
          <w:tcPr>
            <w:tcW w:w="379" w:type="pct"/>
            <w:shd w:val="clear" w:color="auto" w:fill="auto"/>
            <w:noWrap/>
            <w:vAlign w:val="center"/>
          </w:tcPr>
          <w:p w14:paraId="16980600"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612AFC1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w:t>
            </w:r>
            <w:r w:rsidR="00834137" w:rsidRPr="00193D2F">
              <w:rPr>
                <w:rFonts w:ascii="Myriad Pro" w:eastAsia="Times New Roman" w:hAnsi="Myriad Pro"/>
                <w:sz w:val="18"/>
                <w:szCs w:val="18"/>
                <w:lang w:eastAsia="ru-RU"/>
              </w:rPr>
              <w:t>5 5</w:t>
            </w:r>
            <w:r w:rsidRPr="00193D2F">
              <w:rPr>
                <w:rFonts w:ascii="Myriad Pro" w:eastAsia="Times New Roman" w:hAnsi="Myriad Pro"/>
                <w:sz w:val="18"/>
                <w:szCs w:val="18"/>
                <w:lang w:eastAsia="ru-RU"/>
              </w:rPr>
              <w:t>09,89</w:t>
            </w:r>
          </w:p>
        </w:tc>
        <w:tc>
          <w:tcPr>
            <w:tcW w:w="814" w:type="pct"/>
            <w:shd w:val="clear" w:color="auto" w:fill="auto"/>
            <w:noWrap/>
            <w:vAlign w:val="center"/>
          </w:tcPr>
          <w:p w14:paraId="4915491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w:t>
            </w:r>
            <w:r w:rsidR="00834137" w:rsidRPr="00193D2F">
              <w:rPr>
                <w:rFonts w:ascii="Myriad Pro" w:eastAsia="Times New Roman" w:hAnsi="Myriad Pro"/>
                <w:sz w:val="18"/>
                <w:szCs w:val="18"/>
                <w:lang w:eastAsia="ru-RU"/>
              </w:rPr>
              <w:t>8 7</w:t>
            </w:r>
            <w:r w:rsidRPr="00193D2F">
              <w:rPr>
                <w:rFonts w:ascii="Myriad Pro" w:eastAsia="Times New Roman" w:hAnsi="Myriad Pro"/>
                <w:sz w:val="18"/>
                <w:szCs w:val="18"/>
                <w:lang w:eastAsia="ru-RU"/>
              </w:rPr>
              <w:t>92,68</w:t>
            </w:r>
          </w:p>
        </w:tc>
        <w:tc>
          <w:tcPr>
            <w:tcW w:w="815" w:type="pct"/>
            <w:shd w:val="clear" w:color="auto" w:fill="auto"/>
            <w:noWrap/>
            <w:vAlign w:val="center"/>
          </w:tcPr>
          <w:p w14:paraId="50A17ED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w:t>
            </w:r>
            <w:r w:rsidR="00834137" w:rsidRPr="00193D2F">
              <w:rPr>
                <w:rFonts w:ascii="Myriad Pro" w:eastAsia="Times New Roman" w:hAnsi="Myriad Pro"/>
                <w:sz w:val="18"/>
                <w:szCs w:val="18"/>
                <w:lang w:eastAsia="ru-RU"/>
              </w:rPr>
              <w:t>8 1</w:t>
            </w:r>
            <w:r w:rsidRPr="00193D2F">
              <w:rPr>
                <w:rFonts w:ascii="Myriad Pro" w:eastAsia="Times New Roman" w:hAnsi="Myriad Pro"/>
                <w:sz w:val="18"/>
                <w:szCs w:val="18"/>
                <w:lang w:eastAsia="ru-RU"/>
              </w:rPr>
              <w:t>47,73</w:t>
            </w:r>
          </w:p>
        </w:tc>
        <w:tc>
          <w:tcPr>
            <w:tcW w:w="815" w:type="pct"/>
            <w:shd w:val="clear" w:color="auto" w:fill="auto"/>
            <w:noWrap/>
            <w:vAlign w:val="center"/>
          </w:tcPr>
          <w:p w14:paraId="5E8C2AF7" w14:textId="77777777" w:rsidR="00407AC8" w:rsidRPr="00193D2F" w:rsidRDefault="0039002A"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18 766,06</w:t>
            </w:r>
          </w:p>
        </w:tc>
      </w:tr>
      <w:tr w:rsidR="00C74AFD" w:rsidRPr="00193D2F" w14:paraId="396E1500" w14:textId="77777777">
        <w:trPr>
          <w:cantSplit/>
        </w:trPr>
        <w:tc>
          <w:tcPr>
            <w:tcW w:w="351" w:type="pct"/>
            <w:shd w:val="clear" w:color="auto" w:fill="auto"/>
            <w:noWrap/>
            <w:vAlign w:val="center"/>
          </w:tcPr>
          <w:p w14:paraId="705F12BC"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4</w:t>
            </w:r>
          </w:p>
        </w:tc>
        <w:tc>
          <w:tcPr>
            <w:tcW w:w="1240" w:type="pct"/>
            <w:shd w:val="clear" w:color="auto" w:fill="auto"/>
            <w:vAlign w:val="center"/>
          </w:tcPr>
          <w:p w14:paraId="0A5EA3FF" w14:textId="77777777" w:rsidR="00B51926" w:rsidRPr="00193D2F" w:rsidRDefault="00B51926"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Выплаты, связанные с режимом работы, с условиями труда (п.8.4.2.1.КД)</w:t>
            </w:r>
          </w:p>
        </w:tc>
        <w:tc>
          <w:tcPr>
            <w:tcW w:w="379" w:type="pct"/>
            <w:shd w:val="clear" w:color="auto" w:fill="auto"/>
            <w:noWrap/>
            <w:vAlign w:val="center"/>
          </w:tcPr>
          <w:p w14:paraId="6BC61E1D"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586" w:type="pct"/>
            <w:shd w:val="clear" w:color="auto" w:fill="auto"/>
            <w:noWrap/>
            <w:vAlign w:val="center"/>
          </w:tcPr>
          <w:p w14:paraId="2A7E2C62"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4" w:type="pct"/>
            <w:shd w:val="clear" w:color="auto" w:fill="auto"/>
            <w:noWrap/>
            <w:vAlign w:val="center"/>
          </w:tcPr>
          <w:p w14:paraId="45796A2B"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5DEAC0CC"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11F32F66"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r>
      <w:tr w:rsidR="00C74AFD" w:rsidRPr="00193D2F" w14:paraId="3A22D033" w14:textId="77777777">
        <w:trPr>
          <w:cantSplit/>
        </w:trPr>
        <w:tc>
          <w:tcPr>
            <w:tcW w:w="351" w:type="pct"/>
            <w:shd w:val="clear" w:color="auto" w:fill="auto"/>
            <w:noWrap/>
            <w:vAlign w:val="center"/>
          </w:tcPr>
          <w:p w14:paraId="4F287CA3"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5</w:t>
            </w:r>
            <w:r w:rsidRPr="00193D2F">
              <w:rPr>
                <w:rFonts w:ascii="Myriad Pro" w:eastAsia="Times New Roman" w:hAnsi="Myriad Pro"/>
                <w:sz w:val="18"/>
                <w:szCs w:val="18"/>
                <w:lang w:eastAsia="ru-RU"/>
              </w:rPr>
              <w:t>.1</w:t>
            </w:r>
          </w:p>
        </w:tc>
        <w:tc>
          <w:tcPr>
            <w:tcW w:w="1240" w:type="pct"/>
            <w:shd w:val="clear" w:color="auto" w:fill="auto"/>
            <w:vAlign w:val="center"/>
          </w:tcPr>
          <w:p w14:paraId="5F4258AC" w14:textId="77777777" w:rsidR="00B51926" w:rsidRPr="00193D2F" w:rsidRDefault="00B51926"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процент выплаты</w:t>
            </w:r>
          </w:p>
        </w:tc>
        <w:tc>
          <w:tcPr>
            <w:tcW w:w="379" w:type="pct"/>
            <w:shd w:val="clear" w:color="auto" w:fill="auto"/>
            <w:noWrap/>
            <w:vAlign w:val="center"/>
          </w:tcPr>
          <w:p w14:paraId="0F50A810"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w:t>
            </w:r>
          </w:p>
        </w:tc>
        <w:tc>
          <w:tcPr>
            <w:tcW w:w="586" w:type="pct"/>
            <w:shd w:val="clear" w:color="auto" w:fill="auto"/>
            <w:noWrap/>
            <w:vAlign w:val="center"/>
          </w:tcPr>
          <w:p w14:paraId="244C1EAB"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15,69</w:t>
            </w:r>
          </w:p>
        </w:tc>
        <w:tc>
          <w:tcPr>
            <w:tcW w:w="814" w:type="pct"/>
            <w:shd w:val="clear" w:color="auto" w:fill="auto"/>
            <w:noWrap/>
            <w:vAlign w:val="center"/>
          </w:tcPr>
          <w:p w14:paraId="17414A15"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17,35</w:t>
            </w:r>
          </w:p>
        </w:tc>
        <w:tc>
          <w:tcPr>
            <w:tcW w:w="815" w:type="pct"/>
            <w:shd w:val="clear" w:color="auto" w:fill="auto"/>
            <w:noWrap/>
            <w:vAlign w:val="center"/>
          </w:tcPr>
          <w:p w14:paraId="3EC3D7CD" w14:textId="77777777" w:rsidR="00B51926" w:rsidRPr="00193D2F" w:rsidRDefault="00B51926"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15,69</w:t>
            </w:r>
          </w:p>
        </w:tc>
        <w:tc>
          <w:tcPr>
            <w:tcW w:w="815" w:type="pct"/>
            <w:shd w:val="clear" w:color="auto" w:fill="auto"/>
            <w:noWrap/>
            <w:vAlign w:val="center"/>
          </w:tcPr>
          <w:p w14:paraId="7A3ABAF2" w14:textId="77777777" w:rsidR="00B51926" w:rsidRPr="00193D2F" w:rsidRDefault="0044326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15,69</w:t>
            </w:r>
          </w:p>
        </w:tc>
      </w:tr>
      <w:tr w:rsidR="00C74AFD" w:rsidRPr="00193D2F" w14:paraId="64E40183" w14:textId="77777777">
        <w:trPr>
          <w:cantSplit/>
        </w:trPr>
        <w:tc>
          <w:tcPr>
            <w:tcW w:w="351" w:type="pct"/>
            <w:shd w:val="clear" w:color="auto" w:fill="auto"/>
            <w:noWrap/>
            <w:vAlign w:val="center"/>
          </w:tcPr>
          <w:p w14:paraId="6499F8C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5</w:t>
            </w:r>
            <w:r w:rsidRPr="00193D2F">
              <w:rPr>
                <w:rFonts w:ascii="Myriad Pro" w:eastAsia="Times New Roman" w:hAnsi="Myriad Pro"/>
                <w:sz w:val="18"/>
                <w:szCs w:val="18"/>
                <w:lang w:eastAsia="ru-RU"/>
              </w:rPr>
              <w:t>.2</w:t>
            </w:r>
          </w:p>
        </w:tc>
        <w:tc>
          <w:tcPr>
            <w:tcW w:w="1240" w:type="pct"/>
            <w:shd w:val="clear" w:color="auto" w:fill="auto"/>
            <w:vAlign w:val="center"/>
          </w:tcPr>
          <w:p w14:paraId="01EA2312"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сумма выплат</w:t>
            </w:r>
          </w:p>
        </w:tc>
        <w:tc>
          <w:tcPr>
            <w:tcW w:w="379" w:type="pct"/>
            <w:shd w:val="clear" w:color="auto" w:fill="auto"/>
            <w:noWrap/>
            <w:vAlign w:val="center"/>
          </w:tcPr>
          <w:p w14:paraId="0E501A2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3208B90B"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2 4</w:t>
            </w:r>
            <w:r w:rsidR="00407AC8" w:rsidRPr="00193D2F">
              <w:rPr>
                <w:rFonts w:ascii="Myriad Pro" w:eastAsia="Times New Roman" w:hAnsi="Myriad Pro"/>
                <w:sz w:val="18"/>
                <w:szCs w:val="18"/>
                <w:lang w:eastAsia="ru-RU"/>
              </w:rPr>
              <w:t>34,27</w:t>
            </w:r>
          </w:p>
        </w:tc>
        <w:tc>
          <w:tcPr>
            <w:tcW w:w="814" w:type="pct"/>
            <w:shd w:val="clear" w:color="auto" w:fill="auto"/>
            <w:noWrap/>
            <w:vAlign w:val="center"/>
          </w:tcPr>
          <w:p w14:paraId="13AFA82D"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3 2</w:t>
            </w:r>
            <w:r w:rsidR="00407AC8" w:rsidRPr="00193D2F">
              <w:rPr>
                <w:rFonts w:ascii="Myriad Pro" w:eastAsia="Times New Roman" w:hAnsi="Myriad Pro"/>
                <w:sz w:val="18"/>
                <w:szCs w:val="18"/>
                <w:lang w:eastAsia="ru-RU"/>
              </w:rPr>
              <w:t>60,53</w:t>
            </w:r>
          </w:p>
        </w:tc>
        <w:tc>
          <w:tcPr>
            <w:tcW w:w="815" w:type="pct"/>
            <w:shd w:val="clear" w:color="auto" w:fill="auto"/>
            <w:noWrap/>
            <w:vAlign w:val="center"/>
          </w:tcPr>
          <w:p w14:paraId="54D37D45"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2 8</w:t>
            </w:r>
            <w:r w:rsidR="00407AC8" w:rsidRPr="00193D2F">
              <w:rPr>
                <w:rFonts w:ascii="Myriad Pro" w:eastAsia="Times New Roman" w:hAnsi="Myriad Pro"/>
                <w:sz w:val="18"/>
                <w:szCs w:val="18"/>
                <w:lang w:eastAsia="ru-RU"/>
              </w:rPr>
              <w:t>48,28</w:t>
            </w:r>
          </w:p>
        </w:tc>
        <w:tc>
          <w:tcPr>
            <w:tcW w:w="815" w:type="pct"/>
            <w:shd w:val="clear" w:color="auto" w:fill="auto"/>
            <w:noWrap/>
            <w:vAlign w:val="center"/>
          </w:tcPr>
          <w:p w14:paraId="50799F60" w14:textId="77777777" w:rsidR="00407AC8" w:rsidRPr="00193D2F" w:rsidRDefault="0044326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2 9</w:t>
            </w:r>
            <w:r w:rsidR="0039002A" w:rsidRPr="00193D2F">
              <w:rPr>
                <w:rFonts w:ascii="Myriad Pro" w:eastAsia="Times New Roman" w:hAnsi="Myriad Pro"/>
                <w:sz w:val="18"/>
                <w:szCs w:val="18"/>
                <w:lang w:eastAsia="ru-RU"/>
              </w:rPr>
              <w:t>45</w:t>
            </w:r>
            <w:r w:rsidRPr="00193D2F">
              <w:rPr>
                <w:rFonts w:ascii="Myriad Pro" w:eastAsia="Times New Roman" w:hAnsi="Myriad Pro"/>
                <w:sz w:val="18"/>
                <w:szCs w:val="18"/>
                <w:lang w:eastAsia="ru-RU"/>
              </w:rPr>
              <w:t>,</w:t>
            </w:r>
            <w:r w:rsidR="0039002A" w:rsidRPr="00193D2F">
              <w:rPr>
                <w:rFonts w:ascii="Myriad Pro" w:eastAsia="Times New Roman" w:hAnsi="Myriad Pro"/>
                <w:sz w:val="18"/>
                <w:szCs w:val="18"/>
                <w:lang w:eastAsia="ru-RU"/>
              </w:rPr>
              <w:t>33</w:t>
            </w:r>
          </w:p>
        </w:tc>
      </w:tr>
      <w:tr w:rsidR="00C74AFD" w:rsidRPr="00193D2F" w14:paraId="198589AA" w14:textId="77777777">
        <w:trPr>
          <w:cantSplit/>
        </w:trPr>
        <w:tc>
          <w:tcPr>
            <w:tcW w:w="351" w:type="pct"/>
            <w:shd w:val="clear" w:color="auto" w:fill="auto"/>
            <w:noWrap/>
            <w:vAlign w:val="center"/>
          </w:tcPr>
          <w:p w14:paraId="1A1ADE0D"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lastRenderedPageBreak/>
              <w:t>2.</w:t>
            </w:r>
            <w:r w:rsidR="00EF02CD" w:rsidRPr="00193D2F">
              <w:rPr>
                <w:rFonts w:ascii="Myriad Pro" w:eastAsia="Times New Roman" w:hAnsi="Myriad Pro"/>
                <w:sz w:val="18"/>
                <w:szCs w:val="18"/>
                <w:lang w:eastAsia="ru-RU"/>
              </w:rPr>
              <w:t>6</w:t>
            </w:r>
          </w:p>
        </w:tc>
        <w:tc>
          <w:tcPr>
            <w:tcW w:w="1240" w:type="pct"/>
            <w:shd w:val="clear" w:color="auto" w:fill="auto"/>
            <w:vAlign w:val="center"/>
          </w:tcPr>
          <w:p w14:paraId="13C55BF0"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Текущее премирование</w:t>
            </w:r>
          </w:p>
        </w:tc>
        <w:tc>
          <w:tcPr>
            <w:tcW w:w="379" w:type="pct"/>
            <w:shd w:val="clear" w:color="auto" w:fill="auto"/>
            <w:noWrap/>
            <w:vAlign w:val="center"/>
          </w:tcPr>
          <w:p w14:paraId="1564B70B"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586" w:type="pct"/>
            <w:shd w:val="clear" w:color="auto" w:fill="auto"/>
            <w:noWrap/>
            <w:vAlign w:val="center"/>
          </w:tcPr>
          <w:p w14:paraId="53CEE4F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4" w:type="pct"/>
            <w:shd w:val="clear" w:color="auto" w:fill="auto"/>
            <w:noWrap/>
            <w:vAlign w:val="center"/>
          </w:tcPr>
          <w:p w14:paraId="43325B2D"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7DE0B4D2"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3085D693" w14:textId="77777777" w:rsidR="00407AC8" w:rsidRPr="00193D2F" w:rsidRDefault="00407AC8" w:rsidP="00BA0797">
            <w:pPr>
              <w:spacing w:after="0" w:line="240" w:lineRule="auto"/>
              <w:jc w:val="center"/>
              <w:rPr>
                <w:rFonts w:ascii="Myriad Pro" w:eastAsia="Times New Roman" w:hAnsi="Myriad Pro"/>
                <w:sz w:val="18"/>
                <w:szCs w:val="18"/>
                <w:lang w:eastAsia="ru-RU"/>
              </w:rPr>
            </w:pPr>
          </w:p>
        </w:tc>
      </w:tr>
      <w:tr w:rsidR="00C74AFD" w:rsidRPr="00193D2F" w14:paraId="2F7BB4A5" w14:textId="77777777">
        <w:trPr>
          <w:cantSplit/>
        </w:trPr>
        <w:tc>
          <w:tcPr>
            <w:tcW w:w="351" w:type="pct"/>
            <w:shd w:val="clear" w:color="auto" w:fill="auto"/>
            <w:noWrap/>
            <w:vAlign w:val="center"/>
          </w:tcPr>
          <w:p w14:paraId="32FF0471"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2.6</w:t>
            </w:r>
            <w:r w:rsidR="00407AC8" w:rsidRPr="00193D2F">
              <w:rPr>
                <w:rFonts w:ascii="Myriad Pro" w:eastAsia="Times New Roman" w:hAnsi="Myriad Pro"/>
                <w:sz w:val="18"/>
                <w:szCs w:val="18"/>
                <w:lang w:eastAsia="ru-RU"/>
              </w:rPr>
              <w:t>.1</w:t>
            </w:r>
          </w:p>
        </w:tc>
        <w:tc>
          <w:tcPr>
            <w:tcW w:w="1240" w:type="pct"/>
            <w:shd w:val="clear" w:color="auto" w:fill="auto"/>
            <w:vAlign w:val="center"/>
          </w:tcPr>
          <w:p w14:paraId="7C5A3A0A"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процент выплаты</w:t>
            </w:r>
          </w:p>
        </w:tc>
        <w:tc>
          <w:tcPr>
            <w:tcW w:w="379" w:type="pct"/>
            <w:shd w:val="clear" w:color="auto" w:fill="auto"/>
            <w:noWrap/>
            <w:vAlign w:val="center"/>
          </w:tcPr>
          <w:p w14:paraId="2C718D6A"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w:t>
            </w:r>
          </w:p>
        </w:tc>
        <w:tc>
          <w:tcPr>
            <w:tcW w:w="586" w:type="pct"/>
            <w:shd w:val="clear" w:color="auto" w:fill="auto"/>
            <w:noWrap/>
            <w:vAlign w:val="center"/>
          </w:tcPr>
          <w:p w14:paraId="1B4AF80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59,83</w:t>
            </w:r>
          </w:p>
        </w:tc>
        <w:tc>
          <w:tcPr>
            <w:tcW w:w="814" w:type="pct"/>
            <w:shd w:val="clear" w:color="auto" w:fill="auto"/>
            <w:noWrap/>
            <w:vAlign w:val="center"/>
          </w:tcPr>
          <w:p w14:paraId="261AA45A"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75,00</w:t>
            </w:r>
          </w:p>
        </w:tc>
        <w:tc>
          <w:tcPr>
            <w:tcW w:w="815" w:type="pct"/>
            <w:shd w:val="clear" w:color="auto" w:fill="auto"/>
            <w:noWrap/>
            <w:vAlign w:val="center"/>
          </w:tcPr>
          <w:p w14:paraId="671FC8D1"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75,00</w:t>
            </w:r>
          </w:p>
        </w:tc>
        <w:tc>
          <w:tcPr>
            <w:tcW w:w="815" w:type="pct"/>
            <w:shd w:val="clear" w:color="auto" w:fill="auto"/>
            <w:noWrap/>
            <w:vAlign w:val="center"/>
          </w:tcPr>
          <w:p w14:paraId="4967D5A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75,00</w:t>
            </w:r>
          </w:p>
        </w:tc>
      </w:tr>
      <w:tr w:rsidR="00C74AFD" w:rsidRPr="00193D2F" w14:paraId="3C72F323" w14:textId="77777777">
        <w:trPr>
          <w:cantSplit/>
        </w:trPr>
        <w:tc>
          <w:tcPr>
            <w:tcW w:w="351" w:type="pct"/>
            <w:shd w:val="clear" w:color="auto" w:fill="auto"/>
            <w:noWrap/>
            <w:vAlign w:val="center"/>
          </w:tcPr>
          <w:p w14:paraId="37CDDD08"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2.6</w:t>
            </w:r>
            <w:r w:rsidR="00407AC8" w:rsidRPr="00193D2F">
              <w:rPr>
                <w:rFonts w:ascii="Myriad Pro" w:eastAsia="Times New Roman" w:hAnsi="Myriad Pro"/>
                <w:sz w:val="18"/>
                <w:szCs w:val="18"/>
                <w:lang w:eastAsia="ru-RU"/>
              </w:rPr>
              <w:t>.2</w:t>
            </w:r>
          </w:p>
        </w:tc>
        <w:tc>
          <w:tcPr>
            <w:tcW w:w="1240" w:type="pct"/>
            <w:shd w:val="clear" w:color="auto" w:fill="auto"/>
            <w:vAlign w:val="center"/>
          </w:tcPr>
          <w:p w14:paraId="6FA5537F"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сумма выплат</w:t>
            </w:r>
          </w:p>
        </w:tc>
        <w:tc>
          <w:tcPr>
            <w:tcW w:w="379" w:type="pct"/>
            <w:shd w:val="clear" w:color="auto" w:fill="auto"/>
            <w:noWrap/>
            <w:vAlign w:val="center"/>
          </w:tcPr>
          <w:p w14:paraId="348115F0"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57337A1E"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w:t>
            </w:r>
            <w:r w:rsidR="00834137" w:rsidRPr="00193D2F">
              <w:rPr>
                <w:rFonts w:ascii="Myriad Pro" w:eastAsia="Times New Roman" w:hAnsi="Myriad Pro"/>
                <w:sz w:val="18"/>
                <w:szCs w:val="18"/>
                <w:lang w:eastAsia="ru-RU"/>
              </w:rPr>
              <w:t>0 7</w:t>
            </w:r>
            <w:r w:rsidRPr="00193D2F">
              <w:rPr>
                <w:rFonts w:ascii="Myriad Pro" w:eastAsia="Times New Roman" w:hAnsi="Myriad Pro"/>
                <w:sz w:val="18"/>
                <w:szCs w:val="18"/>
                <w:lang w:eastAsia="ru-RU"/>
              </w:rPr>
              <w:t>36,88</w:t>
            </w:r>
          </w:p>
        </w:tc>
        <w:tc>
          <w:tcPr>
            <w:tcW w:w="814" w:type="pct"/>
            <w:shd w:val="clear" w:color="auto" w:fill="auto"/>
            <w:noWrap/>
            <w:vAlign w:val="center"/>
          </w:tcPr>
          <w:p w14:paraId="6CE0BA3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w:t>
            </w:r>
            <w:r w:rsidR="00834137" w:rsidRPr="00193D2F">
              <w:rPr>
                <w:rFonts w:ascii="Myriad Pro" w:eastAsia="Times New Roman" w:hAnsi="Myriad Pro"/>
                <w:sz w:val="18"/>
                <w:szCs w:val="18"/>
                <w:lang w:eastAsia="ru-RU"/>
              </w:rPr>
              <w:t>6 5</w:t>
            </w:r>
            <w:r w:rsidRPr="00193D2F">
              <w:rPr>
                <w:rFonts w:ascii="Myriad Pro" w:eastAsia="Times New Roman" w:hAnsi="Myriad Pro"/>
                <w:sz w:val="18"/>
                <w:szCs w:val="18"/>
                <w:lang w:eastAsia="ru-RU"/>
              </w:rPr>
              <w:t>39,91</w:t>
            </w:r>
          </w:p>
        </w:tc>
        <w:tc>
          <w:tcPr>
            <w:tcW w:w="815" w:type="pct"/>
            <w:shd w:val="clear" w:color="auto" w:fill="auto"/>
            <w:noWrap/>
            <w:vAlign w:val="center"/>
          </w:tcPr>
          <w:p w14:paraId="0455EB91"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w:t>
            </w:r>
            <w:r w:rsidR="00834137" w:rsidRPr="00193D2F">
              <w:rPr>
                <w:rFonts w:ascii="Myriad Pro" w:eastAsia="Times New Roman" w:hAnsi="Myriad Pro"/>
                <w:sz w:val="18"/>
                <w:szCs w:val="18"/>
                <w:lang w:eastAsia="ru-RU"/>
              </w:rPr>
              <w:t>5 7</w:t>
            </w:r>
            <w:r w:rsidRPr="00193D2F">
              <w:rPr>
                <w:rFonts w:ascii="Myriad Pro" w:eastAsia="Times New Roman" w:hAnsi="Myriad Pro"/>
                <w:sz w:val="18"/>
                <w:szCs w:val="18"/>
                <w:lang w:eastAsia="ru-RU"/>
              </w:rPr>
              <w:t>47,01</w:t>
            </w:r>
          </w:p>
        </w:tc>
        <w:tc>
          <w:tcPr>
            <w:tcW w:w="815" w:type="pct"/>
            <w:shd w:val="clear" w:color="auto" w:fill="auto"/>
            <w:noWrap/>
            <w:vAlign w:val="center"/>
          </w:tcPr>
          <w:p w14:paraId="6F3AC3B5" w14:textId="77777777" w:rsidR="00407AC8" w:rsidRPr="00193D2F" w:rsidRDefault="0039002A"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16 283</w:t>
            </w:r>
            <w:r w:rsidR="0044326D" w:rsidRPr="00193D2F">
              <w:rPr>
                <w:rFonts w:ascii="Myriad Pro" w:eastAsia="Times New Roman" w:hAnsi="Myriad Pro"/>
                <w:sz w:val="18"/>
                <w:szCs w:val="18"/>
                <w:lang w:eastAsia="ru-RU"/>
              </w:rPr>
              <w:t>,</w:t>
            </w:r>
            <w:r w:rsidRPr="00193D2F">
              <w:rPr>
                <w:rFonts w:ascii="Myriad Pro" w:eastAsia="Times New Roman" w:hAnsi="Myriad Pro"/>
                <w:sz w:val="18"/>
                <w:szCs w:val="18"/>
                <w:lang w:eastAsia="ru-RU"/>
              </w:rPr>
              <w:t>54</w:t>
            </w:r>
          </w:p>
        </w:tc>
      </w:tr>
      <w:tr w:rsidR="00C74AFD" w:rsidRPr="00193D2F" w14:paraId="1E6204E5" w14:textId="77777777">
        <w:trPr>
          <w:cantSplit/>
        </w:trPr>
        <w:tc>
          <w:tcPr>
            <w:tcW w:w="351" w:type="pct"/>
            <w:shd w:val="clear" w:color="auto" w:fill="auto"/>
            <w:noWrap/>
            <w:vAlign w:val="center"/>
          </w:tcPr>
          <w:p w14:paraId="20E64D46"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7</w:t>
            </w:r>
          </w:p>
        </w:tc>
        <w:tc>
          <w:tcPr>
            <w:tcW w:w="1240" w:type="pct"/>
            <w:shd w:val="clear" w:color="auto" w:fill="auto"/>
            <w:vAlign w:val="center"/>
          </w:tcPr>
          <w:p w14:paraId="3E2F3BD0"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Вознаграждение за выслугу лет</w:t>
            </w:r>
          </w:p>
        </w:tc>
        <w:tc>
          <w:tcPr>
            <w:tcW w:w="379" w:type="pct"/>
            <w:shd w:val="clear" w:color="auto" w:fill="auto"/>
            <w:noWrap/>
            <w:vAlign w:val="center"/>
          </w:tcPr>
          <w:p w14:paraId="35167C0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586" w:type="pct"/>
            <w:shd w:val="clear" w:color="auto" w:fill="auto"/>
            <w:noWrap/>
            <w:vAlign w:val="center"/>
          </w:tcPr>
          <w:p w14:paraId="3AA197E6"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4" w:type="pct"/>
            <w:shd w:val="clear" w:color="auto" w:fill="auto"/>
            <w:noWrap/>
            <w:vAlign w:val="center"/>
          </w:tcPr>
          <w:p w14:paraId="644D2D97"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7FDAEE4A"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0CF4976E" w14:textId="77777777" w:rsidR="00407AC8" w:rsidRPr="00193D2F" w:rsidRDefault="00407AC8" w:rsidP="00BA0797">
            <w:pPr>
              <w:spacing w:after="0" w:line="240" w:lineRule="auto"/>
              <w:jc w:val="center"/>
              <w:rPr>
                <w:rFonts w:ascii="Myriad Pro" w:eastAsia="Times New Roman" w:hAnsi="Myriad Pro"/>
                <w:sz w:val="18"/>
                <w:szCs w:val="18"/>
                <w:lang w:eastAsia="ru-RU"/>
              </w:rPr>
            </w:pPr>
          </w:p>
        </w:tc>
      </w:tr>
      <w:tr w:rsidR="00C74AFD" w:rsidRPr="00193D2F" w14:paraId="5A2A21EA" w14:textId="77777777">
        <w:trPr>
          <w:cantSplit/>
        </w:trPr>
        <w:tc>
          <w:tcPr>
            <w:tcW w:w="351" w:type="pct"/>
            <w:shd w:val="clear" w:color="auto" w:fill="auto"/>
            <w:noWrap/>
            <w:vAlign w:val="center"/>
          </w:tcPr>
          <w:p w14:paraId="316285EE"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7</w:t>
            </w:r>
            <w:r w:rsidRPr="00193D2F">
              <w:rPr>
                <w:rFonts w:ascii="Myriad Pro" w:eastAsia="Times New Roman" w:hAnsi="Myriad Pro"/>
                <w:sz w:val="18"/>
                <w:szCs w:val="18"/>
                <w:lang w:eastAsia="ru-RU"/>
              </w:rPr>
              <w:t>.1</w:t>
            </w:r>
          </w:p>
        </w:tc>
        <w:tc>
          <w:tcPr>
            <w:tcW w:w="1240" w:type="pct"/>
            <w:shd w:val="clear" w:color="auto" w:fill="auto"/>
            <w:vAlign w:val="center"/>
          </w:tcPr>
          <w:p w14:paraId="2BB8D2E7"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процент выплаты</w:t>
            </w:r>
          </w:p>
        </w:tc>
        <w:tc>
          <w:tcPr>
            <w:tcW w:w="379" w:type="pct"/>
            <w:shd w:val="clear" w:color="auto" w:fill="auto"/>
            <w:noWrap/>
            <w:vAlign w:val="center"/>
          </w:tcPr>
          <w:p w14:paraId="6C7FC0C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w:t>
            </w:r>
          </w:p>
        </w:tc>
        <w:tc>
          <w:tcPr>
            <w:tcW w:w="586" w:type="pct"/>
            <w:shd w:val="clear" w:color="auto" w:fill="auto"/>
            <w:noWrap/>
            <w:vAlign w:val="center"/>
          </w:tcPr>
          <w:p w14:paraId="7C13A2D4"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13,58</w:t>
            </w:r>
          </w:p>
        </w:tc>
        <w:tc>
          <w:tcPr>
            <w:tcW w:w="814" w:type="pct"/>
            <w:shd w:val="clear" w:color="auto" w:fill="auto"/>
            <w:noWrap/>
            <w:vAlign w:val="center"/>
          </w:tcPr>
          <w:p w14:paraId="185A87B1"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15,00</w:t>
            </w:r>
          </w:p>
        </w:tc>
        <w:tc>
          <w:tcPr>
            <w:tcW w:w="815" w:type="pct"/>
            <w:shd w:val="clear" w:color="auto" w:fill="auto"/>
            <w:noWrap/>
            <w:vAlign w:val="center"/>
          </w:tcPr>
          <w:p w14:paraId="641461B2"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13,58</w:t>
            </w:r>
          </w:p>
        </w:tc>
        <w:tc>
          <w:tcPr>
            <w:tcW w:w="815" w:type="pct"/>
            <w:shd w:val="clear" w:color="auto" w:fill="auto"/>
            <w:noWrap/>
            <w:vAlign w:val="center"/>
          </w:tcPr>
          <w:p w14:paraId="7CF4E60B"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13,58</w:t>
            </w:r>
          </w:p>
        </w:tc>
      </w:tr>
      <w:tr w:rsidR="00C74AFD" w:rsidRPr="00193D2F" w14:paraId="23E046D4" w14:textId="77777777">
        <w:trPr>
          <w:cantSplit/>
        </w:trPr>
        <w:tc>
          <w:tcPr>
            <w:tcW w:w="351" w:type="pct"/>
            <w:shd w:val="clear" w:color="auto" w:fill="auto"/>
            <w:noWrap/>
            <w:vAlign w:val="center"/>
          </w:tcPr>
          <w:p w14:paraId="1D63F9D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7</w:t>
            </w:r>
            <w:r w:rsidRPr="00193D2F">
              <w:rPr>
                <w:rFonts w:ascii="Myriad Pro" w:eastAsia="Times New Roman" w:hAnsi="Myriad Pro"/>
                <w:sz w:val="18"/>
                <w:szCs w:val="18"/>
                <w:lang w:eastAsia="ru-RU"/>
              </w:rPr>
              <w:t>.2</w:t>
            </w:r>
          </w:p>
        </w:tc>
        <w:tc>
          <w:tcPr>
            <w:tcW w:w="1240" w:type="pct"/>
            <w:shd w:val="clear" w:color="auto" w:fill="auto"/>
            <w:vAlign w:val="center"/>
          </w:tcPr>
          <w:p w14:paraId="1F742278"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сумма выплат</w:t>
            </w:r>
          </w:p>
        </w:tc>
        <w:tc>
          <w:tcPr>
            <w:tcW w:w="379" w:type="pct"/>
            <w:shd w:val="clear" w:color="auto" w:fill="auto"/>
            <w:noWrap/>
            <w:vAlign w:val="center"/>
          </w:tcPr>
          <w:p w14:paraId="455B110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51A87B80"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2 1</w:t>
            </w:r>
            <w:r w:rsidR="00407AC8" w:rsidRPr="00193D2F">
              <w:rPr>
                <w:rFonts w:ascii="Myriad Pro" w:eastAsia="Times New Roman" w:hAnsi="Myriad Pro"/>
                <w:sz w:val="18"/>
                <w:szCs w:val="18"/>
                <w:lang w:eastAsia="ru-RU"/>
              </w:rPr>
              <w:t>07,02</w:t>
            </w:r>
          </w:p>
        </w:tc>
        <w:tc>
          <w:tcPr>
            <w:tcW w:w="814" w:type="pct"/>
            <w:shd w:val="clear" w:color="auto" w:fill="auto"/>
            <w:noWrap/>
            <w:vAlign w:val="center"/>
          </w:tcPr>
          <w:p w14:paraId="4796CE6B"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2 8</w:t>
            </w:r>
            <w:r w:rsidR="00407AC8" w:rsidRPr="00193D2F">
              <w:rPr>
                <w:rFonts w:ascii="Myriad Pro" w:eastAsia="Times New Roman" w:hAnsi="Myriad Pro"/>
                <w:sz w:val="18"/>
                <w:szCs w:val="18"/>
                <w:lang w:eastAsia="ru-RU"/>
              </w:rPr>
              <w:t>18,90</w:t>
            </w:r>
          </w:p>
        </w:tc>
        <w:tc>
          <w:tcPr>
            <w:tcW w:w="815" w:type="pct"/>
            <w:shd w:val="clear" w:color="auto" w:fill="auto"/>
            <w:noWrap/>
            <w:vAlign w:val="center"/>
          </w:tcPr>
          <w:p w14:paraId="7F79AE71" w14:textId="77777777" w:rsidR="00407AC8" w:rsidRPr="00193D2F" w:rsidRDefault="009C7B3E"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2 4</w:t>
            </w:r>
            <w:r w:rsidR="00407AC8" w:rsidRPr="00193D2F">
              <w:rPr>
                <w:rFonts w:ascii="Myriad Pro" w:eastAsia="Times New Roman" w:hAnsi="Myriad Pro"/>
                <w:sz w:val="18"/>
                <w:szCs w:val="18"/>
                <w:lang w:eastAsia="ru-RU"/>
              </w:rPr>
              <w:t>65,37</w:t>
            </w:r>
          </w:p>
        </w:tc>
        <w:tc>
          <w:tcPr>
            <w:tcW w:w="815" w:type="pct"/>
            <w:shd w:val="clear" w:color="auto" w:fill="auto"/>
            <w:noWrap/>
            <w:vAlign w:val="center"/>
          </w:tcPr>
          <w:p w14:paraId="7A262181" w14:textId="77777777" w:rsidR="00407AC8" w:rsidRPr="00193D2F" w:rsidRDefault="0039002A"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2 548</w:t>
            </w:r>
            <w:r w:rsidR="0044326D" w:rsidRPr="00193D2F">
              <w:rPr>
                <w:rFonts w:ascii="Myriad Pro" w:eastAsia="Times New Roman" w:hAnsi="Myriad Pro"/>
                <w:sz w:val="18"/>
                <w:szCs w:val="18"/>
                <w:lang w:eastAsia="ru-RU"/>
              </w:rPr>
              <w:t>,</w:t>
            </w:r>
            <w:r w:rsidRPr="00193D2F">
              <w:rPr>
                <w:rFonts w:ascii="Myriad Pro" w:eastAsia="Times New Roman" w:hAnsi="Myriad Pro"/>
                <w:sz w:val="18"/>
                <w:szCs w:val="18"/>
                <w:lang w:eastAsia="ru-RU"/>
              </w:rPr>
              <w:t>43</w:t>
            </w:r>
          </w:p>
        </w:tc>
      </w:tr>
      <w:tr w:rsidR="00C74AFD" w:rsidRPr="00193D2F" w14:paraId="5EE6C05D" w14:textId="77777777">
        <w:trPr>
          <w:cantSplit/>
        </w:trPr>
        <w:tc>
          <w:tcPr>
            <w:tcW w:w="351" w:type="pct"/>
            <w:shd w:val="clear" w:color="auto" w:fill="auto"/>
            <w:noWrap/>
            <w:vAlign w:val="center"/>
          </w:tcPr>
          <w:p w14:paraId="6E09FB52"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2.8</w:t>
            </w:r>
          </w:p>
        </w:tc>
        <w:tc>
          <w:tcPr>
            <w:tcW w:w="1240" w:type="pct"/>
            <w:shd w:val="clear" w:color="auto" w:fill="auto"/>
            <w:vAlign w:val="center"/>
          </w:tcPr>
          <w:p w14:paraId="0FFB5D7F"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Выплаты по итогам года</w:t>
            </w:r>
          </w:p>
        </w:tc>
        <w:tc>
          <w:tcPr>
            <w:tcW w:w="379" w:type="pct"/>
            <w:shd w:val="clear" w:color="auto" w:fill="auto"/>
            <w:noWrap/>
            <w:vAlign w:val="center"/>
          </w:tcPr>
          <w:p w14:paraId="393E896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586" w:type="pct"/>
            <w:shd w:val="clear" w:color="auto" w:fill="auto"/>
            <w:noWrap/>
            <w:vAlign w:val="center"/>
          </w:tcPr>
          <w:p w14:paraId="2F2A446E"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4" w:type="pct"/>
            <w:shd w:val="clear" w:color="auto" w:fill="auto"/>
            <w:noWrap/>
            <w:vAlign w:val="center"/>
          </w:tcPr>
          <w:p w14:paraId="03900E26"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487B87A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460F957D" w14:textId="77777777" w:rsidR="00407AC8" w:rsidRPr="00193D2F" w:rsidRDefault="00407AC8" w:rsidP="00BA0797">
            <w:pPr>
              <w:spacing w:after="0" w:line="240" w:lineRule="auto"/>
              <w:jc w:val="center"/>
              <w:rPr>
                <w:rFonts w:ascii="Myriad Pro" w:eastAsia="Times New Roman" w:hAnsi="Myriad Pro"/>
                <w:sz w:val="18"/>
                <w:szCs w:val="18"/>
                <w:lang w:eastAsia="ru-RU"/>
              </w:rPr>
            </w:pPr>
          </w:p>
        </w:tc>
      </w:tr>
      <w:tr w:rsidR="00C74AFD" w:rsidRPr="00193D2F" w14:paraId="3C269175" w14:textId="77777777">
        <w:trPr>
          <w:cantSplit/>
        </w:trPr>
        <w:tc>
          <w:tcPr>
            <w:tcW w:w="351" w:type="pct"/>
            <w:shd w:val="clear" w:color="auto" w:fill="auto"/>
            <w:noWrap/>
            <w:vAlign w:val="center"/>
          </w:tcPr>
          <w:p w14:paraId="556E9576"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2.8</w:t>
            </w:r>
            <w:r w:rsidR="00407AC8" w:rsidRPr="00193D2F">
              <w:rPr>
                <w:rFonts w:ascii="Myriad Pro" w:eastAsia="Times New Roman" w:hAnsi="Myriad Pro"/>
                <w:sz w:val="18"/>
                <w:szCs w:val="18"/>
                <w:lang w:eastAsia="ru-RU"/>
              </w:rPr>
              <w:t>.1</w:t>
            </w:r>
          </w:p>
        </w:tc>
        <w:tc>
          <w:tcPr>
            <w:tcW w:w="1240" w:type="pct"/>
            <w:shd w:val="clear" w:color="auto" w:fill="auto"/>
            <w:vAlign w:val="center"/>
          </w:tcPr>
          <w:p w14:paraId="0E68BC5E"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процент выплаты</w:t>
            </w:r>
          </w:p>
        </w:tc>
        <w:tc>
          <w:tcPr>
            <w:tcW w:w="379" w:type="pct"/>
            <w:shd w:val="clear" w:color="auto" w:fill="auto"/>
            <w:noWrap/>
            <w:vAlign w:val="center"/>
          </w:tcPr>
          <w:p w14:paraId="630F163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w:t>
            </w:r>
          </w:p>
        </w:tc>
        <w:tc>
          <w:tcPr>
            <w:tcW w:w="586" w:type="pct"/>
            <w:shd w:val="clear" w:color="auto" w:fill="auto"/>
            <w:noWrap/>
            <w:vAlign w:val="center"/>
          </w:tcPr>
          <w:p w14:paraId="54D46BC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4,00</w:t>
            </w:r>
          </w:p>
        </w:tc>
        <w:tc>
          <w:tcPr>
            <w:tcW w:w="814" w:type="pct"/>
            <w:shd w:val="clear" w:color="auto" w:fill="auto"/>
            <w:noWrap/>
            <w:vAlign w:val="center"/>
          </w:tcPr>
          <w:p w14:paraId="7436F69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33,00</w:t>
            </w:r>
          </w:p>
        </w:tc>
        <w:tc>
          <w:tcPr>
            <w:tcW w:w="815" w:type="pct"/>
            <w:shd w:val="clear" w:color="auto" w:fill="auto"/>
            <w:noWrap/>
            <w:vAlign w:val="center"/>
          </w:tcPr>
          <w:p w14:paraId="7BA0295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4,00</w:t>
            </w:r>
          </w:p>
        </w:tc>
        <w:tc>
          <w:tcPr>
            <w:tcW w:w="815" w:type="pct"/>
            <w:shd w:val="clear" w:color="auto" w:fill="auto"/>
            <w:noWrap/>
            <w:vAlign w:val="center"/>
          </w:tcPr>
          <w:p w14:paraId="4A5F1146"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4,00</w:t>
            </w:r>
          </w:p>
        </w:tc>
      </w:tr>
      <w:tr w:rsidR="00C74AFD" w:rsidRPr="00193D2F" w14:paraId="3545FC05" w14:textId="77777777">
        <w:trPr>
          <w:cantSplit/>
        </w:trPr>
        <w:tc>
          <w:tcPr>
            <w:tcW w:w="351" w:type="pct"/>
            <w:shd w:val="clear" w:color="auto" w:fill="auto"/>
            <w:noWrap/>
            <w:vAlign w:val="center"/>
          </w:tcPr>
          <w:p w14:paraId="2EA705FA"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8</w:t>
            </w:r>
            <w:r w:rsidRPr="00193D2F">
              <w:rPr>
                <w:rFonts w:ascii="Myriad Pro" w:eastAsia="Times New Roman" w:hAnsi="Myriad Pro"/>
                <w:sz w:val="18"/>
                <w:szCs w:val="18"/>
                <w:lang w:eastAsia="ru-RU"/>
              </w:rPr>
              <w:t>.2</w:t>
            </w:r>
          </w:p>
        </w:tc>
        <w:tc>
          <w:tcPr>
            <w:tcW w:w="1240" w:type="pct"/>
            <w:shd w:val="clear" w:color="auto" w:fill="auto"/>
            <w:vAlign w:val="center"/>
          </w:tcPr>
          <w:p w14:paraId="589D24CE"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сумма выплат</w:t>
            </w:r>
          </w:p>
        </w:tc>
        <w:tc>
          <w:tcPr>
            <w:tcW w:w="379" w:type="pct"/>
            <w:shd w:val="clear" w:color="auto" w:fill="auto"/>
            <w:noWrap/>
            <w:vAlign w:val="center"/>
          </w:tcPr>
          <w:p w14:paraId="1F99DCA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6CB21EF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620,40</w:t>
            </w:r>
          </w:p>
        </w:tc>
        <w:tc>
          <w:tcPr>
            <w:tcW w:w="814" w:type="pct"/>
            <w:shd w:val="clear" w:color="auto" w:fill="auto"/>
            <w:noWrap/>
            <w:vAlign w:val="center"/>
          </w:tcPr>
          <w:p w14:paraId="085B146C" w14:textId="77777777" w:rsidR="00407AC8" w:rsidRPr="00193D2F" w:rsidRDefault="00834137"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6 2</w:t>
            </w:r>
            <w:r w:rsidR="00407AC8" w:rsidRPr="00193D2F">
              <w:rPr>
                <w:rFonts w:ascii="Myriad Pro" w:eastAsia="Times New Roman" w:hAnsi="Myriad Pro"/>
                <w:sz w:val="18"/>
                <w:szCs w:val="18"/>
                <w:lang w:eastAsia="ru-RU"/>
              </w:rPr>
              <w:t>01,58</w:t>
            </w:r>
          </w:p>
        </w:tc>
        <w:tc>
          <w:tcPr>
            <w:tcW w:w="815" w:type="pct"/>
            <w:shd w:val="clear" w:color="auto" w:fill="auto"/>
            <w:noWrap/>
            <w:vAlign w:val="center"/>
          </w:tcPr>
          <w:p w14:paraId="292B1E52"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725,91</w:t>
            </w:r>
          </w:p>
        </w:tc>
        <w:tc>
          <w:tcPr>
            <w:tcW w:w="815" w:type="pct"/>
            <w:shd w:val="clear" w:color="auto" w:fill="auto"/>
            <w:noWrap/>
            <w:vAlign w:val="center"/>
          </w:tcPr>
          <w:p w14:paraId="7636F445" w14:textId="77777777" w:rsidR="00407AC8" w:rsidRPr="00193D2F" w:rsidRDefault="0039002A"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750,64</w:t>
            </w:r>
          </w:p>
        </w:tc>
      </w:tr>
      <w:tr w:rsidR="00C74AFD" w:rsidRPr="00193D2F" w14:paraId="79AAD14A" w14:textId="77777777">
        <w:trPr>
          <w:cantSplit/>
        </w:trPr>
        <w:tc>
          <w:tcPr>
            <w:tcW w:w="351" w:type="pct"/>
            <w:shd w:val="clear" w:color="auto" w:fill="auto"/>
            <w:noWrap/>
            <w:vAlign w:val="center"/>
          </w:tcPr>
          <w:p w14:paraId="58E21685"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2.9</w:t>
            </w:r>
          </w:p>
        </w:tc>
        <w:tc>
          <w:tcPr>
            <w:tcW w:w="1240" w:type="pct"/>
            <w:shd w:val="clear" w:color="auto" w:fill="auto"/>
            <w:vAlign w:val="center"/>
          </w:tcPr>
          <w:p w14:paraId="7486C9D3"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Выплаты по надбавкам стимулирующего характера (п.8.4.2.2. КД)</w:t>
            </w:r>
          </w:p>
        </w:tc>
        <w:tc>
          <w:tcPr>
            <w:tcW w:w="379" w:type="pct"/>
            <w:shd w:val="clear" w:color="auto" w:fill="auto"/>
            <w:noWrap/>
            <w:vAlign w:val="center"/>
          </w:tcPr>
          <w:p w14:paraId="71F997DD"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586" w:type="pct"/>
            <w:shd w:val="clear" w:color="auto" w:fill="auto"/>
            <w:noWrap/>
            <w:vAlign w:val="center"/>
          </w:tcPr>
          <w:p w14:paraId="0F43EF00"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4" w:type="pct"/>
            <w:shd w:val="clear" w:color="auto" w:fill="auto"/>
            <w:noWrap/>
            <w:vAlign w:val="center"/>
          </w:tcPr>
          <w:p w14:paraId="3C34944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4828B032"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5BFC508B" w14:textId="77777777" w:rsidR="00407AC8" w:rsidRPr="00193D2F" w:rsidRDefault="00407AC8" w:rsidP="00BA0797">
            <w:pPr>
              <w:spacing w:after="0" w:line="240" w:lineRule="auto"/>
              <w:jc w:val="center"/>
              <w:rPr>
                <w:rFonts w:ascii="Myriad Pro" w:eastAsia="Times New Roman" w:hAnsi="Myriad Pro"/>
                <w:sz w:val="18"/>
                <w:szCs w:val="18"/>
                <w:lang w:eastAsia="ru-RU"/>
              </w:rPr>
            </w:pPr>
          </w:p>
        </w:tc>
      </w:tr>
      <w:tr w:rsidR="00C74AFD" w:rsidRPr="00193D2F" w14:paraId="27CEE384" w14:textId="77777777">
        <w:trPr>
          <w:cantSplit/>
        </w:trPr>
        <w:tc>
          <w:tcPr>
            <w:tcW w:w="351" w:type="pct"/>
            <w:shd w:val="clear" w:color="auto" w:fill="auto"/>
            <w:noWrap/>
            <w:vAlign w:val="center"/>
          </w:tcPr>
          <w:p w14:paraId="292BFA32"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2.9</w:t>
            </w:r>
            <w:r w:rsidR="00407AC8" w:rsidRPr="00193D2F">
              <w:rPr>
                <w:rFonts w:ascii="Myriad Pro" w:eastAsia="Times New Roman" w:hAnsi="Myriad Pro"/>
                <w:sz w:val="18"/>
                <w:szCs w:val="18"/>
                <w:lang w:eastAsia="ru-RU"/>
              </w:rPr>
              <w:t>.1</w:t>
            </w:r>
          </w:p>
        </w:tc>
        <w:tc>
          <w:tcPr>
            <w:tcW w:w="1240" w:type="pct"/>
            <w:shd w:val="clear" w:color="auto" w:fill="auto"/>
            <w:vAlign w:val="center"/>
          </w:tcPr>
          <w:p w14:paraId="172A22D0"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процент выплаты</w:t>
            </w:r>
          </w:p>
        </w:tc>
        <w:tc>
          <w:tcPr>
            <w:tcW w:w="379" w:type="pct"/>
            <w:shd w:val="clear" w:color="auto" w:fill="auto"/>
            <w:noWrap/>
            <w:vAlign w:val="center"/>
          </w:tcPr>
          <w:p w14:paraId="4686467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w:t>
            </w:r>
          </w:p>
        </w:tc>
        <w:tc>
          <w:tcPr>
            <w:tcW w:w="586" w:type="pct"/>
            <w:shd w:val="clear" w:color="auto" w:fill="auto"/>
            <w:noWrap/>
            <w:vAlign w:val="center"/>
          </w:tcPr>
          <w:p w14:paraId="28498F2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0,68</w:t>
            </w:r>
          </w:p>
        </w:tc>
        <w:tc>
          <w:tcPr>
            <w:tcW w:w="814" w:type="pct"/>
            <w:shd w:val="clear" w:color="auto" w:fill="auto"/>
            <w:noWrap/>
            <w:vAlign w:val="center"/>
          </w:tcPr>
          <w:p w14:paraId="2905C22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0,68</w:t>
            </w:r>
          </w:p>
        </w:tc>
        <w:tc>
          <w:tcPr>
            <w:tcW w:w="815" w:type="pct"/>
            <w:shd w:val="clear" w:color="auto" w:fill="auto"/>
            <w:noWrap/>
            <w:vAlign w:val="center"/>
          </w:tcPr>
          <w:p w14:paraId="5CF63D17"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w:t>
            </w:r>
          </w:p>
        </w:tc>
        <w:tc>
          <w:tcPr>
            <w:tcW w:w="815" w:type="pct"/>
            <w:shd w:val="clear" w:color="auto" w:fill="auto"/>
            <w:noWrap/>
            <w:vAlign w:val="center"/>
          </w:tcPr>
          <w:p w14:paraId="6D927CE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w:t>
            </w:r>
          </w:p>
        </w:tc>
      </w:tr>
      <w:tr w:rsidR="00C74AFD" w:rsidRPr="00193D2F" w14:paraId="6D5C2FFA" w14:textId="77777777">
        <w:trPr>
          <w:cantSplit/>
        </w:trPr>
        <w:tc>
          <w:tcPr>
            <w:tcW w:w="351" w:type="pct"/>
            <w:shd w:val="clear" w:color="auto" w:fill="auto"/>
            <w:noWrap/>
            <w:vAlign w:val="center"/>
          </w:tcPr>
          <w:p w14:paraId="46FB15F2"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2.9</w:t>
            </w:r>
            <w:r w:rsidR="00407AC8" w:rsidRPr="00193D2F">
              <w:rPr>
                <w:rFonts w:ascii="Myriad Pro" w:eastAsia="Times New Roman" w:hAnsi="Myriad Pro"/>
                <w:sz w:val="18"/>
                <w:szCs w:val="18"/>
                <w:lang w:eastAsia="ru-RU"/>
              </w:rPr>
              <w:t>.2</w:t>
            </w:r>
          </w:p>
        </w:tc>
        <w:tc>
          <w:tcPr>
            <w:tcW w:w="1240" w:type="pct"/>
            <w:shd w:val="clear" w:color="auto" w:fill="auto"/>
            <w:vAlign w:val="center"/>
          </w:tcPr>
          <w:p w14:paraId="2985BA56"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сумма выплат</w:t>
            </w:r>
          </w:p>
        </w:tc>
        <w:tc>
          <w:tcPr>
            <w:tcW w:w="379" w:type="pct"/>
            <w:shd w:val="clear" w:color="auto" w:fill="auto"/>
            <w:noWrap/>
            <w:vAlign w:val="center"/>
          </w:tcPr>
          <w:p w14:paraId="0A4A2B6B"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5A7067D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98,02</w:t>
            </w:r>
          </w:p>
        </w:tc>
        <w:tc>
          <w:tcPr>
            <w:tcW w:w="814" w:type="pct"/>
            <w:shd w:val="clear" w:color="auto" w:fill="auto"/>
            <w:noWrap/>
            <w:vAlign w:val="center"/>
          </w:tcPr>
          <w:p w14:paraId="254D416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97,31</w:t>
            </w:r>
          </w:p>
        </w:tc>
        <w:tc>
          <w:tcPr>
            <w:tcW w:w="815" w:type="pct"/>
            <w:shd w:val="clear" w:color="auto" w:fill="auto"/>
            <w:noWrap/>
            <w:vAlign w:val="center"/>
          </w:tcPr>
          <w:p w14:paraId="1FD30E7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0,00</w:t>
            </w:r>
          </w:p>
        </w:tc>
        <w:tc>
          <w:tcPr>
            <w:tcW w:w="815" w:type="pct"/>
            <w:shd w:val="clear" w:color="auto" w:fill="auto"/>
            <w:noWrap/>
            <w:vAlign w:val="center"/>
          </w:tcPr>
          <w:p w14:paraId="7EDFDE32"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0,00</w:t>
            </w:r>
          </w:p>
        </w:tc>
      </w:tr>
      <w:tr w:rsidR="00C74AFD" w:rsidRPr="00193D2F" w14:paraId="359CB2E0" w14:textId="77777777">
        <w:trPr>
          <w:cantSplit/>
        </w:trPr>
        <w:tc>
          <w:tcPr>
            <w:tcW w:w="351" w:type="pct"/>
            <w:shd w:val="clear" w:color="auto" w:fill="auto"/>
            <w:noWrap/>
            <w:vAlign w:val="center"/>
          </w:tcPr>
          <w:p w14:paraId="04A987EE"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w:t>
            </w:r>
            <w:r w:rsidR="00EF02CD" w:rsidRPr="00193D2F">
              <w:rPr>
                <w:rFonts w:ascii="Myriad Pro" w:eastAsia="Times New Roman" w:hAnsi="Myriad Pro"/>
                <w:sz w:val="18"/>
                <w:szCs w:val="18"/>
                <w:lang w:eastAsia="ru-RU"/>
              </w:rPr>
              <w:t>10</w:t>
            </w:r>
          </w:p>
        </w:tc>
        <w:tc>
          <w:tcPr>
            <w:tcW w:w="1240" w:type="pct"/>
            <w:shd w:val="clear" w:color="auto" w:fill="auto"/>
            <w:vAlign w:val="center"/>
          </w:tcPr>
          <w:p w14:paraId="76D05D8B"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 xml:space="preserve">Выплаты </w:t>
            </w:r>
            <w:r w:rsidR="00C356E1" w:rsidRPr="00193D2F">
              <w:rPr>
                <w:rFonts w:ascii="Myriad Pro" w:eastAsia="Times New Roman" w:hAnsi="Myriad Pro"/>
                <w:sz w:val="18"/>
                <w:szCs w:val="18"/>
                <w:lang w:eastAsia="ru-RU"/>
              </w:rPr>
              <w:t>по временной нетрудоспособности</w:t>
            </w:r>
            <w:r w:rsidRPr="00193D2F">
              <w:rPr>
                <w:rFonts w:ascii="Myriad Pro" w:eastAsia="Times New Roman" w:hAnsi="Myriad Pro"/>
                <w:sz w:val="18"/>
                <w:szCs w:val="18"/>
                <w:lang w:eastAsia="ru-RU"/>
              </w:rPr>
              <w:t xml:space="preserve"> (п.8.5.8. КД)</w:t>
            </w:r>
          </w:p>
        </w:tc>
        <w:tc>
          <w:tcPr>
            <w:tcW w:w="379" w:type="pct"/>
            <w:shd w:val="clear" w:color="auto" w:fill="auto"/>
            <w:noWrap/>
            <w:vAlign w:val="center"/>
          </w:tcPr>
          <w:p w14:paraId="32A1A48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586" w:type="pct"/>
            <w:shd w:val="clear" w:color="auto" w:fill="auto"/>
            <w:noWrap/>
            <w:vAlign w:val="center"/>
          </w:tcPr>
          <w:p w14:paraId="7E314214"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4" w:type="pct"/>
            <w:shd w:val="clear" w:color="auto" w:fill="auto"/>
            <w:noWrap/>
            <w:vAlign w:val="center"/>
          </w:tcPr>
          <w:p w14:paraId="42C0E93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7DBF7E7A"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 </w:t>
            </w:r>
          </w:p>
        </w:tc>
        <w:tc>
          <w:tcPr>
            <w:tcW w:w="815" w:type="pct"/>
            <w:shd w:val="clear" w:color="auto" w:fill="auto"/>
            <w:noWrap/>
            <w:vAlign w:val="center"/>
          </w:tcPr>
          <w:p w14:paraId="36640190" w14:textId="77777777" w:rsidR="00407AC8" w:rsidRPr="00193D2F" w:rsidRDefault="00407AC8" w:rsidP="00BA0797">
            <w:pPr>
              <w:spacing w:after="0" w:line="240" w:lineRule="auto"/>
              <w:jc w:val="center"/>
              <w:rPr>
                <w:rFonts w:ascii="Myriad Pro" w:eastAsia="Times New Roman" w:hAnsi="Myriad Pro"/>
                <w:sz w:val="18"/>
                <w:szCs w:val="18"/>
                <w:lang w:eastAsia="ru-RU"/>
              </w:rPr>
            </w:pPr>
          </w:p>
        </w:tc>
      </w:tr>
      <w:tr w:rsidR="00C74AFD" w:rsidRPr="00193D2F" w14:paraId="785DA965" w14:textId="77777777">
        <w:trPr>
          <w:cantSplit/>
        </w:trPr>
        <w:tc>
          <w:tcPr>
            <w:tcW w:w="351" w:type="pct"/>
            <w:shd w:val="clear" w:color="auto" w:fill="auto"/>
            <w:noWrap/>
            <w:vAlign w:val="center"/>
          </w:tcPr>
          <w:p w14:paraId="578712BE" w14:textId="77777777" w:rsidR="00407AC8" w:rsidRPr="00193D2F" w:rsidRDefault="00EF02CD"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2.10</w:t>
            </w:r>
            <w:r w:rsidR="00407AC8" w:rsidRPr="00193D2F">
              <w:rPr>
                <w:rFonts w:ascii="Myriad Pro" w:eastAsia="Times New Roman" w:hAnsi="Myriad Pro"/>
                <w:sz w:val="18"/>
                <w:szCs w:val="18"/>
                <w:lang w:eastAsia="ru-RU"/>
              </w:rPr>
              <w:t>.1</w:t>
            </w:r>
          </w:p>
        </w:tc>
        <w:tc>
          <w:tcPr>
            <w:tcW w:w="1240" w:type="pct"/>
            <w:shd w:val="clear" w:color="auto" w:fill="auto"/>
            <w:vAlign w:val="center"/>
          </w:tcPr>
          <w:p w14:paraId="73E6D4EB"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процент выплаты</w:t>
            </w:r>
          </w:p>
        </w:tc>
        <w:tc>
          <w:tcPr>
            <w:tcW w:w="379" w:type="pct"/>
            <w:shd w:val="clear" w:color="auto" w:fill="auto"/>
            <w:noWrap/>
            <w:vAlign w:val="center"/>
          </w:tcPr>
          <w:p w14:paraId="798329AA"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w:t>
            </w:r>
          </w:p>
        </w:tc>
        <w:tc>
          <w:tcPr>
            <w:tcW w:w="586" w:type="pct"/>
            <w:shd w:val="clear" w:color="auto" w:fill="auto"/>
            <w:noWrap/>
            <w:vAlign w:val="center"/>
          </w:tcPr>
          <w:p w14:paraId="37E246F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1,14</w:t>
            </w:r>
          </w:p>
        </w:tc>
        <w:tc>
          <w:tcPr>
            <w:tcW w:w="814" w:type="pct"/>
            <w:shd w:val="clear" w:color="auto" w:fill="auto"/>
            <w:noWrap/>
            <w:vAlign w:val="center"/>
          </w:tcPr>
          <w:p w14:paraId="7EC9FE7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1,14</w:t>
            </w:r>
          </w:p>
        </w:tc>
        <w:tc>
          <w:tcPr>
            <w:tcW w:w="815" w:type="pct"/>
            <w:shd w:val="clear" w:color="auto" w:fill="auto"/>
            <w:noWrap/>
            <w:vAlign w:val="center"/>
          </w:tcPr>
          <w:p w14:paraId="26353CE2"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w:t>
            </w:r>
          </w:p>
        </w:tc>
        <w:tc>
          <w:tcPr>
            <w:tcW w:w="815" w:type="pct"/>
            <w:shd w:val="clear" w:color="auto" w:fill="auto"/>
            <w:noWrap/>
            <w:vAlign w:val="center"/>
          </w:tcPr>
          <w:p w14:paraId="636D6F8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w:t>
            </w:r>
          </w:p>
        </w:tc>
      </w:tr>
      <w:tr w:rsidR="00C74AFD" w:rsidRPr="00193D2F" w14:paraId="6B955831" w14:textId="77777777">
        <w:trPr>
          <w:cantSplit/>
        </w:trPr>
        <w:tc>
          <w:tcPr>
            <w:tcW w:w="351" w:type="pct"/>
            <w:shd w:val="clear" w:color="auto" w:fill="auto"/>
            <w:noWrap/>
            <w:vAlign w:val="center"/>
          </w:tcPr>
          <w:p w14:paraId="3C388FD6"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2.1</w:t>
            </w:r>
            <w:r w:rsidR="00EF02CD" w:rsidRPr="00193D2F">
              <w:rPr>
                <w:rFonts w:ascii="Myriad Pro" w:eastAsia="Times New Roman" w:hAnsi="Myriad Pro"/>
                <w:sz w:val="18"/>
                <w:szCs w:val="18"/>
                <w:lang w:eastAsia="ru-RU"/>
              </w:rPr>
              <w:t>0</w:t>
            </w:r>
            <w:r w:rsidRPr="00193D2F">
              <w:rPr>
                <w:rFonts w:ascii="Myriad Pro" w:eastAsia="Times New Roman" w:hAnsi="Myriad Pro"/>
                <w:sz w:val="18"/>
                <w:szCs w:val="18"/>
                <w:lang w:eastAsia="ru-RU"/>
              </w:rPr>
              <w:t>.2</w:t>
            </w:r>
          </w:p>
        </w:tc>
        <w:tc>
          <w:tcPr>
            <w:tcW w:w="1240" w:type="pct"/>
            <w:shd w:val="clear" w:color="auto" w:fill="auto"/>
            <w:vAlign w:val="center"/>
          </w:tcPr>
          <w:p w14:paraId="60F2E03A" w14:textId="77777777" w:rsidR="00407AC8" w:rsidRPr="00193D2F" w:rsidRDefault="00407AC8" w:rsidP="00BA0797">
            <w:pPr>
              <w:spacing w:after="0" w:line="240" w:lineRule="auto"/>
              <w:ind w:left="334"/>
              <w:rPr>
                <w:rFonts w:ascii="Myriad Pro" w:eastAsia="Times New Roman" w:hAnsi="Myriad Pro"/>
                <w:sz w:val="18"/>
                <w:szCs w:val="18"/>
                <w:lang w:eastAsia="ru-RU"/>
              </w:rPr>
            </w:pPr>
            <w:r w:rsidRPr="00193D2F">
              <w:rPr>
                <w:rFonts w:ascii="Myriad Pro" w:eastAsia="Times New Roman" w:hAnsi="Myriad Pro"/>
                <w:sz w:val="18"/>
                <w:szCs w:val="18"/>
                <w:lang w:eastAsia="ru-RU"/>
              </w:rPr>
              <w:t>сумма выплат</w:t>
            </w:r>
          </w:p>
        </w:tc>
        <w:tc>
          <w:tcPr>
            <w:tcW w:w="379" w:type="pct"/>
            <w:shd w:val="clear" w:color="auto" w:fill="auto"/>
            <w:noWrap/>
            <w:vAlign w:val="center"/>
          </w:tcPr>
          <w:p w14:paraId="609108F4"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37116A75"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176,81</w:t>
            </w:r>
          </w:p>
        </w:tc>
        <w:tc>
          <w:tcPr>
            <w:tcW w:w="814" w:type="pct"/>
            <w:shd w:val="clear" w:color="auto" w:fill="auto"/>
            <w:noWrap/>
            <w:vAlign w:val="center"/>
          </w:tcPr>
          <w:p w14:paraId="322DE0F9"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214,24</w:t>
            </w:r>
          </w:p>
        </w:tc>
        <w:tc>
          <w:tcPr>
            <w:tcW w:w="815" w:type="pct"/>
            <w:shd w:val="clear" w:color="auto" w:fill="auto"/>
            <w:noWrap/>
            <w:vAlign w:val="center"/>
          </w:tcPr>
          <w:p w14:paraId="251C7B76"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0,00</w:t>
            </w:r>
          </w:p>
        </w:tc>
        <w:tc>
          <w:tcPr>
            <w:tcW w:w="815" w:type="pct"/>
            <w:shd w:val="clear" w:color="auto" w:fill="auto"/>
            <w:noWrap/>
            <w:vAlign w:val="center"/>
          </w:tcPr>
          <w:p w14:paraId="50B930E3"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0,00</w:t>
            </w:r>
          </w:p>
        </w:tc>
      </w:tr>
      <w:tr w:rsidR="00C74AFD" w:rsidRPr="00193D2F" w14:paraId="457D214E" w14:textId="77777777">
        <w:trPr>
          <w:cantSplit/>
        </w:trPr>
        <w:tc>
          <w:tcPr>
            <w:tcW w:w="351" w:type="pct"/>
            <w:shd w:val="clear" w:color="auto" w:fill="auto"/>
            <w:noWrap/>
            <w:vAlign w:val="center"/>
          </w:tcPr>
          <w:p w14:paraId="5B6546E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2.1</w:t>
            </w:r>
            <w:r w:rsidR="00EF02CD" w:rsidRPr="00193D2F">
              <w:rPr>
                <w:rFonts w:ascii="Myriad Pro" w:eastAsia="Times New Roman" w:hAnsi="Myriad Pro"/>
                <w:sz w:val="18"/>
                <w:szCs w:val="18"/>
                <w:lang w:eastAsia="ru-RU"/>
              </w:rPr>
              <w:t>1</w:t>
            </w:r>
          </w:p>
        </w:tc>
        <w:tc>
          <w:tcPr>
            <w:tcW w:w="1240" w:type="pct"/>
            <w:shd w:val="clear" w:color="auto" w:fill="auto"/>
            <w:vAlign w:val="center"/>
          </w:tcPr>
          <w:p w14:paraId="575F37D5" w14:textId="77777777" w:rsidR="00407AC8" w:rsidRPr="00193D2F" w:rsidRDefault="00407AC8" w:rsidP="00BA0797">
            <w:pPr>
              <w:spacing w:after="0" w:line="240" w:lineRule="auto"/>
              <w:rPr>
                <w:rFonts w:ascii="Myriad Pro" w:eastAsia="Times New Roman" w:hAnsi="Myriad Pro"/>
                <w:sz w:val="18"/>
                <w:szCs w:val="18"/>
                <w:lang w:eastAsia="ru-RU"/>
              </w:rPr>
            </w:pPr>
            <w:r w:rsidRPr="00193D2F">
              <w:rPr>
                <w:rFonts w:ascii="Myriad Pro" w:eastAsia="Times New Roman" w:hAnsi="Myriad Pro"/>
                <w:sz w:val="18"/>
                <w:szCs w:val="18"/>
                <w:lang w:eastAsia="ru-RU"/>
              </w:rPr>
              <w:t>Итого среднемесячная оплата труда на 1 работника</w:t>
            </w:r>
          </w:p>
        </w:tc>
        <w:tc>
          <w:tcPr>
            <w:tcW w:w="379" w:type="pct"/>
            <w:shd w:val="clear" w:color="auto" w:fill="auto"/>
            <w:noWrap/>
            <w:vAlign w:val="center"/>
          </w:tcPr>
          <w:p w14:paraId="7AEDCDA0"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руб.</w:t>
            </w:r>
          </w:p>
        </w:tc>
        <w:tc>
          <w:tcPr>
            <w:tcW w:w="586" w:type="pct"/>
            <w:shd w:val="clear" w:color="auto" w:fill="auto"/>
            <w:noWrap/>
            <w:vAlign w:val="center"/>
          </w:tcPr>
          <w:p w14:paraId="0FF67EDF"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3</w:t>
            </w:r>
            <w:r w:rsidR="009C7B3E" w:rsidRPr="00193D2F">
              <w:rPr>
                <w:rFonts w:ascii="Myriad Pro" w:eastAsia="Times New Roman" w:hAnsi="Myriad Pro"/>
                <w:sz w:val="18"/>
                <w:szCs w:val="18"/>
                <w:lang w:eastAsia="ru-RU"/>
              </w:rPr>
              <w:t>1 6</w:t>
            </w:r>
            <w:r w:rsidRPr="00193D2F">
              <w:rPr>
                <w:rFonts w:ascii="Myriad Pro" w:eastAsia="Times New Roman" w:hAnsi="Myriad Pro"/>
                <w:sz w:val="18"/>
                <w:szCs w:val="18"/>
                <w:lang w:eastAsia="ru-RU"/>
              </w:rPr>
              <w:t>83,29</w:t>
            </w:r>
          </w:p>
        </w:tc>
        <w:tc>
          <w:tcPr>
            <w:tcW w:w="814" w:type="pct"/>
            <w:shd w:val="clear" w:color="auto" w:fill="auto"/>
            <w:noWrap/>
            <w:vAlign w:val="center"/>
          </w:tcPr>
          <w:p w14:paraId="7E6DDB58"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4</w:t>
            </w:r>
            <w:r w:rsidR="00834137" w:rsidRPr="00193D2F">
              <w:rPr>
                <w:rFonts w:ascii="Myriad Pro" w:eastAsia="Times New Roman" w:hAnsi="Myriad Pro"/>
                <w:sz w:val="18"/>
                <w:szCs w:val="18"/>
                <w:lang w:eastAsia="ru-RU"/>
              </w:rPr>
              <w:t>7 9</w:t>
            </w:r>
            <w:r w:rsidRPr="00193D2F">
              <w:rPr>
                <w:rFonts w:ascii="Myriad Pro" w:eastAsia="Times New Roman" w:hAnsi="Myriad Pro"/>
                <w:sz w:val="18"/>
                <w:szCs w:val="18"/>
                <w:lang w:eastAsia="ru-RU"/>
              </w:rPr>
              <w:t>25,15</w:t>
            </w:r>
          </w:p>
        </w:tc>
        <w:tc>
          <w:tcPr>
            <w:tcW w:w="815" w:type="pct"/>
            <w:shd w:val="clear" w:color="auto" w:fill="auto"/>
            <w:noWrap/>
            <w:vAlign w:val="center"/>
          </w:tcPr>
          <w:p w14:paraId="5784B0DC" w14:textId="77777777" w:rsidR="00407AC8" w:rsidRPr="00193D2F" w:rsidRDefault="00407AC8"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3</w:t>
            </w:r>
            <w:r w:rsidR="00834137" w:rsidRPr="00193D2F">
              <w:rPr>
                <w:rFonts w:ascii="Myriad Pro" w:eastAsia="Times New Roman" w:hAnsi="Myriad Pro"/>
                <w:sz w:val="18"/>
                <w:szCs w:val="18"/>
                <w:lang w:eastAsia="ru-RU"/>
              </w:rPr>
              <w:t>9 9</w:t>
            </w:r>
            <w:r w:rsidRPr="00193D2F">
              <w:rPr>
                <w:rFonts w:ascii="Myriad Pro" w:eastAsia="Times New Roman" w:hAnsi="Myriad Pro"/>
                <w:sz w:val="18"/>
                <w:szCs w:val="18"/>
                <w:lang w:eastAsia="ru-RU"/>
              </w:rPr>
              <w:t>34,30</w:t>
            </w:r>
          </w:p>
        </w:tc>
        <w:tc>
          <w:tcPr>
            <w:tcW w:w="815" w:type="pct"/>
            <w:shd w:val="clear" w:color="auto" w:fill="auto"/>
            <w:noWrap/>
            <w:vAlign w:val="center"/>
          </w:tcPr>
          <w:p w14:paraId="1881C55C" w14:textId="77777777" w:rsidR="00407AC8" w:rsidRPr="00193D2F" w:rsidRDefault="0039002A" w:rsidP="00BA0797">
            <w:pPr>
              <w:spacing w:after="0" w:line="240" w:lineRule="auto"/>
              <w:jc w:val="center"/>
              <w:rPr>
                <w:rFonts w:ascii="Myriad Pro" w:eastAsia="Times New Roman" w:hAnsi="Myriad Pro"/>
                <w:sz w:val="18"/>
                <w:szCs w:val="18"/>
                <w:lang w:eastAsia="ru-RU"/>
              </w:rPr>
            </w:pPr>
            <w:r w:rsidRPr="00193D2F">
              <w:rPr>
                <w:rFonts w:ascii="Myriad Pro" w:eastAsia="Times New Roman" w:hAnsi="Myriad Pro"/>
                <w:sz w:val="18"/>
                <w:szCs w:val="18"/>
                <w:lang w:eastAsia="ru-RU"/>
              </w:rPr>
              <w:t>41 294,0</w:t>
            </w:r>
            <w:r w:rsidR="000D2FF9" w:rsidRPr="00193D2F">
              <w:rPr>
                <w:rFonts w:ascii="Myriad Pro" w:eastAsia="Times New Roman" w:hAnsi="Myriad Pro"/>
                <w:sz w:val="18"/>
                <w:szCs w:val="18"/>
                <w:lang w:eastAsia="ru-RU"/>
              </w:rPr>
              <w:t>0</w:t>
            </w:r>
          </w:p>
        </w:tc>
      </w:tr>
      <w:tr w:rsidR="00C74AFD" w:rsidRPr="00BA0797" w14:paraId="00F5B01F" w14:textId="77777777">
        <w:trPr>
          <w:cantSplit/>
        </w:trPr>
        <w:tc>
          <w:tcPr>
            <w:tcW w:w="351" w:type="pct"/>
            <w:shd w:val="clear" w:color="auto" w:fill="auto"/>
            <w:noWrap/>
            <w:vAlign w:val="center"/>
          </w:tcPr>
          <w:p w14:paraId="6C7380BB" w14:textId="77777777" w:rsidR="00407AC8" w:rsidRPr="00193D2F" w:rsidRDefault="00407AC8" w:rsidP="00BA0797">
            <w:pPr>
              <w:spacing w:after="0" w:line="240" w:lineRule="auto"/>
              <w:jc w:val="center"/>
              <w:rPr>
                <w:rFonts w:ascii="Myriad Pro" w:eastAsia="Times New Roman" w:hAnsi="Myriad Pro"/>
                <w:b/>
                <w:bCs/>
                <w:sz w:val="18"/>
                <w:szCs w:val="18"/>
                <w:lang w:eastAsia="ru-RU"/>
              </w:rPr>
            </w:pPr>
            <w:r w:rsidRPr="00193D2F">
              <w:rPr>
                <w:rFonts w:ascii="Myriad Pro" w:eastAsia="Times New Roman" w:hAnsi="Myriad Pro"/>
                <w:b/>
                <w:bCs/>
                <w:sz w:val="18"/>
                <w:szCs w:val="18"/>
                <w:lang w:eastAsia="ru-RU"/>
              </w:rPr>
              <w:t>3</w:t>
            </w:r>
          </w:p>
        </w:tc>
        <w:tc>
          <w:tcPr>
            <w:tcW w:w="1240" w:type="pct"/>
            <w:shd w:val="clear" w:color="auto" w:fill="auto"/>
            <w:vAlign w:val="center"/>
          </w:tcPr>
          <w:p w14:paraId="261E6625" w14:textId="77777777" w:rsidR="00407AC8" w:rsidRPr="00193D2F" w:rsidRDefault="00407AC8" w:rsidP="00BA0797">
            <w:pPr>
              <w:spacing w:after="0" w:line="240" w:lineRule="auto"/>
              <w:rPr>
                <w:rFonts w:ascii="Myriad Pro" w:eastAsia="Times New Roman" w:hAnsi="Myriad Pro"/>
                <w:b/>
                <w:bCs/>
                <w:sz w:val="18"/>
                <w:szCs w:val="18"/>
                <w:lang w:eastAsia="ru-RU"/>
              </w:rPr>
            </w:pPr>
            <w:r w:rsidRPr="00193D2F">
              <w:rPr>
                <w:rFonts w:ascii="Myriad Pro" w:eastAsia="Times New Roman" w:hAnsi="Myriad Pro"/>
                <w:b/>
                <w:bCs/>
                <w:sz w:val="18"/>
                <w:szCs w:val="18"/>
                <w:lang w:eastAsia="ru-RU"/>
              </w:rPr>
              <w:t>Расчет средств на оплату труда ППП (включенного</w:t>
            </w:r>
            <w:r w:rsidRPr="00193D2F">
              <w:rPr>
                <w:rFonts w:ascii="Myriad Pro" w:eastAsia="Times New Roman" w:hAnsi="Myriad Pro"/>
                <w:b/>
                <w:bCs/>
                <w:sz w:val="18"/>
                <w:szCs w:val="18"/>
                <w:lang w:eastAsia="ru-RU"/>
              </w:rPr>
              <w:br/>
              <w:t>в себестоимость)</w:t>
            </w:r>
          </w:p>
        </w:tc>
        <w:tc>
          <w:tcPr>
            <w:tcW w:w="379" w:type="pct"/>
            <w:shd w:val="clear" w:color="auto" w:fill="auto"/>
            <w:noWrap/>
            <w:vAlign w:val="center"/>
          </w:tcPr>
          <w:p w14:paraId="7741559B" w14:textId="77777777" w:rsidR="00407AC8" w:rsidRPr="00193D2F" w:rsidRDefault="00407AC8" w:rsidP="00BA0797">
            <w:pPr>
              <w:spacing w:after="0" w:line="240" w:lineRule="auto"/>
              <w:jc w:val="center"/>
              <w:rPr>
                <w:rFonts w:ascii="Myriad Pro" w:eastAsia="Times New Roman" w:hAnsi="Myriad Pro"/>
                <w:b/>
                <w:bCs/>
                <w:sz w:val="18"/>
                <w:szCs w:val="18"/>
                <w:lang w:eastAsia="ru-RU"/>
              </w:rPr>
            </w:pPr>
            <w:r w:rsidRPr="00193D2F">
              <w:rPr>
                <w:rFonts w:ascii="Myriad Pro" w:eastAsia="Times New Roman" w:hAnsi="Myriad Pro"/>
                <w:b/>
                <w:bCs/>
                <w:sz w:val="18"/>
                <w:szCs w:val="18"/>
                <w:lang w:eastAsia="ru-RU"/>
              </w:rPr>
              <w:t> </w:t>
            </w:r>
          </w:p>
        </w:tc>
        <w:tc>
          <w:tcPr>
            <w:tcW w:w="586" w:type="pct"/>
            <w:shd w:val="clear" w:color="auto" w:fill="auto"/>
            <w:noWrap/>
            <w:vAlign w:val="center"/>
          </w:tcPr>
          <w:p w14:paraId="207E160B" w14:textId="77777777" w:rsidR="00407AC8" w:rsidRPr="00193D2F" w:rsidRDefault="00407AC8" w:rsidP="00BA0797">
            <w:pPr>
              <w:spacing w:after="0" w:line="240" w:lineRule="auto"/>
              <w:jc w:val="center"/>
              <w:rPr>
                <w:rFonts w:ascii="Myriad Pro" w:eastAsia="Times New Roman" w:hAnsi="Myriad Pro"/>
                <w:b/>
                <w:bCs/>
                <w:sz w:val="18"/>
                <w:szCs w:val="18"/>
                <w:lang w:eastAsia="ru-RU"/>
              </w:rPr>
            </w:pPr>
            <w:r w:rsidRPr="00193D2F">
              <w:rPr>
                <w:rFonts w:ascii="Myriad Pro" w:eastAsia="Times New Roman" w:hAnsi="Myriad Pro"/>
                <w:b/>
                <w:bCs/>
                <w:sz w:val="18"/>
                <w:szCs w:val="18"/>
                <w:lang w:eastAsia="ru-RU"/>
              </w:rPr>
              <w:t>83</w:t>
            </w:r>
            <w:r w:rsidR="00834137" w:rsidRPr="00193D2F">
              <w:rPr>
                <w:rFonts w:ascii="Myriad Pro" w:eastAsia="Times New Roman" w:hAnsi="Myriad Pro"/>
                <w:b/>
                <w:bCs/>
                <w:sz w:val="18"/>
                <w:szCs w:val="18"/>
                <w:lang w:eastAsia="ru-RU"/>
              </w:rPr>
              <w:t>6 8</w:t>
            </w:r>
            <w:r w:rsidRPr="00193D2F">
              <w:rPr>
                <w:rFonts w:ascii="Myriad Pro" w:eastAsia="Times New Roman" w:hAnsi="Myriad Pro"/>
                <w:b/>
                <w:bCs/>
                <w:sz w:val="18"/>
                <w:szCs w:val="18"/>
                <w:lang w:eastAsia="ru-RU"/>
              </w:rPr>
              <w:t>19</w:t>
            </w:r>
          </w:p>
        </w:tc>
        <w:tc>
          <w:tcPr>
            <w:tcW w:w="814" w:type="pct"/>
            <w:shd w:val="clear" w:color="auto" w:fill="auto"/>
            <w:noWrap/>
            <w:vAlign w:val="center"/>
          </w:tcPr>
          <w:p w14:paraId="20206BDB" w14:textId="77777777" w:rsidR="00407AC8" w:rsidRPr="00193D2F" w:rsidRDefault="009C7B3E" w:rsidP="00BA0797">
            <w:pPr>
              <w:spacing w:after="0" w:line="240" w:lineRule="auto"/>
              <w:jc w:val="center"/>
              <w:rPr>
                <w:rFonts w:ascii="Myriad Pro" w:eastAsia="Times New Roman" w:hAnsi="Myriad Pro"/>
                <w:b/>
                <w:bCs/>
                <w:sz w:val="18"/>
                <w:szCs w:val="18"/>
                <w:lang w:eastAsia="ru-RU"/>
              </w:rPr>
            </w:pPr>
            <w:r w:rsidRPr="00193D2F">
              <w:rPr>
                <w:rFonts w:ascii="Myriad Pro" w:eastAsia="Times New Roman" w:hAnsi="Myriad Pro"/>
                <w:b/>
                <w:bCs/>
                <w:sz w:val="18"/>
                <w:szCs w:val="18"/>
                <w:lang w:eastAsia="ru-RU"/>
              </w:rPr>
              <w:t>1 2</w:t>
            </w:r>
            <w:r w:rsidR="00407AC8" w:rsidRPr="00193D2F">
              <w:rPr>
                <w:rFonts w:ascii="Myriad Pro" w:eastAsia="Times New Roman" w:hAnsi="Myriad Pro"/>
                <w:b/>
                <w:bCs/>
                <w:sz w:val="18"/>
                <w:szCs w:val="18"/>
                <w:lang w:eastAsia="ru-RU"/>
              </w:rPr>
              <w:t>6</w:t>
            </w:r>
            <w:r w:rsidR="00834137" w:rsidRPr="00193D2F">
              <w:rPr>
                <w:rFonts w:ascii="Myriad Pro" w:eastAsia="Times New Roman" w:hAnsi="Myriad Pro"/>
                <w:b/>
                <w:bCs/>
                <w:sz w:val="18"/>
                <w:szCs w:val="18"/>
                <w:lang w:eastAsia="ru-RU"/>
              </w:rPr>
              <w:t>5 7</w:t>
            </w:r>
            <w:r w:rsidR="00407AC8" w:rsidRPr="00193D2F">
              <w:rPr>
                <w:rFonts w:ascii="Myriad Pro" w:eastAsia="Times New Roman" w:hAnsi="Myriad Pro"/>
                <w:b/>
                <w:bCs/>
                <w:sz w:val="18"/>
                <w:szCs w:val="18"/>
                <w:lang w:eastAsia="ru-RU"/>
              </w:rPr>
              <w:t>99</w:t>
            </w:r>
          </w:p>
        </w:tc>
        <w:tc>
          <w:tcPr>
            <w:tcW w:w="815" w:type="pct"/>
            <w:shd w:val="clear" w:color="auto" w:fill="auto"/>
            <w:noWrap/>
            <w:vAlign w:val="center"/>
          </w:tcPr>
          <w:p w14:paraId="16D66B74" w14:textId="77777777" w:rsidR="00407AC8" w:rsidRPr="00193D2F" w:rsidRDefault="00834137" w:rsidP="00BA0797">
            <w:pPr>
              <w:spacing w:after="0" w:line="240" w:lineRule="auto"/>
              <w:jc w:val="center"/>
              <w:rPr>
                <w:rFonts w:ascii="Myriad Pro" w:eastAsia="Times New Roman" w:hAnsi="Myriad Pro"/>
                <w:b/>
                <w:bCs/>
                <w:sz w:val="18"/>
                <w:szCs w:val="18"/>
                <w:lang w:eastAsia="ru-RU"/>
              </w:rPr>
            </w:pPr>
            <w:r w:rsidRPr="00193D2F">
              <w:rPr>
                <w:rFonts w:ascii="Myriad Pro" w:eastAsia="Times New Roman" w:hAnsi="Myriad Pro"/>
                <w:b/>
                <w:bCs/>
                <w:sz w:val="18"/>
                <w:szCs w:val="18"/>
                <w:lang w:eastAsia="ru-RU"/>
              </w:rPr>
              <w:t>1 0</w:t>
            </w:r>
            <w:r w:rsidR="00407AC8" w:rsidRPr="00193D2F">
              <w:rPr>
                <w:rFonts w:ascii="Myriad Pro" w:eastAsia="Times New Roman" w:hAnsi="Myriad Pro"/>
                <w:b/>
                <w:bCs/>
                <w:sz w:val="18"/>
                <w:szCs w:val="18"/>
                <w:lang w:eastAsia="ru-RU"/>
              </w:rPr>
              <w:t>5</w:t>
            </w:r>
            <w:r w:rsidRPr="00193D2F">
              <w:rPr>
                <w:rFonts w:ascii="Myriad Pro" w:eastAsia="Times New Roman" w:hAnsi="Myriad Pro"/>
                <w:b/>
                <w:bCs/>
                <w:sz w:val="18"/>
                <w:szCs w:val="18"/>
                <w:lang w:eastAsia="ru-RU"/>
              </w:rPr>
              <w:t>4 7</w:t>
            </w:r>
            <w:r w:rsidR="00407AC8" w:rsidRPr="00193D2F">
              <w:rPr>
                <w:rFonts w:ascii="Myriad Pro" w:eastAsia="Times New Roman" w:hAnsi="Myriad Pro"/>
                <w:b/>
                <w:bCs/>
                <w:sz w:val="18"/>
                <w:szCs w:val="18"/>
                <w:lang w:eastAsia="ru-RU"/>
              </w:rPr>
              <w:t>45</w:t>
            </w:r>
          </w:p>
        </w:tc>
        <w:tc>
          <w:tcPr>
            <w:tcW w:w="815" w:type="pct"/>
            <w:shd w:val="clear" w:color="auto" w:fill="auto"/>
            <w:noWrap/>
            <w:vAlign w:val="center"/>
          </w:tcPr>
          <w:p w14:paraId="3AE51224" w14:textId="77777777" w:rsidR="00407AC8" w:rsidRPr="00193D2F" w:rsidRDefault="0044326D" w:rsidP="00BA0797">
            <w:pPr>
              <w:spacing w:after="0" w:line="240" w:lineRule="auto"/>
              <w:jc w:val="center"/>
              <w:rPr>
                <w:rFonts w:ascii="Myriad Pro" w:eastAsia="Times New Roman" w:hAnsi="Myriad Pro"/>
                <w:b/>
                <w:sz w:val="18"/>
                <w:szCs w:val="18"/>
                <w:lang w:eastAsia="ru-RU"/>
              </w:rPr>
            </w:pPr>
            <w:r w:rsidRPr="00193D2F">
              <w:rPr>
                <w:rFonts w:ascii="Myriad Pro" w:eastAsia="Times New Roman" w:hAnsi="Myriad Pro"/>
                <w:b/>
                <w:sz w:val="18"/>
                <w:szCs w:val="18"/>
                <w:lang w:eastAsia="ru-RU"/>
              </w:rPr>
              <w:t>1 0</w:t>
            </w:r>
            <w:r w:rsidR="0039002A" w:rsidRPr="00193D2F">
              <w:rPr>
                <w:rFonts w:ascii="Myriad Pro" w:eastAsia="Times New Roman" w:hAnsi="Myriad Pro"/>
                <w:b/>
                <w:sz w:val="18"/>
                <w:szCs w:val="18"/>
                <w:lang w:eastAsia="ru-RU"/>
              </w:rPr>
              <w:t>90</w:t>
            </w:r>
            <w:r w:rsidRPr="00193D2F">
              <w:rPr>
                <w:rFonts w:ascii="Myriad Pro" w:eastAsia="Times New Roman" w:hAnsi="Myriad Pro"/>
                <w:b/>
                <w:sz w:val="18"/>
                <w:szCs w:val="18"/>
                <w:lang w:eastAsia="ru-RU"/>
              </w:rPr>
              <w:t xml:space="preserve"> </w:t>
            </w:r>
            <w:r w:rsidR="0039002A" w:rsidRPr="00193D2F">
              <w:rPr>
                <w:rFonts w:ascii="Myriad Pro" w:eastAsia="Times New Roman" w:hAnsi="Myriad Pro"/>
                <w:b/>
                <w:sz w:val="18"/>
                <w:szCs w:val="18"/>
                <w:lang w:eastAsia="ru-RU"/>
              </w:rPr>
              <w:t>657</w:t>
            </w:r>
          </w:p>
        </w:tc>
      </w:tr>
    </w:tbl>
    <w:p w14:paraId="6C723BD9" w14:textId="77777777" w:rsidR="002E74EE" w:rsidRPr="00BA0797" w:rsidRDefault="002E74EE" w:rsidP="00BA0797">
      <w:pPr>
        <w:pStyle w:val="afffb"/>
        <w:tabs>
          <w:tab w:val="clear" w:pos="960"/>
          <w:tab w:val="num" w:pos="1134"/>
        </w:tabs>
        <w:spacing w:before="0"/>
      </w:pPr>
      <w:r w:rsidRPr="00BA0797">
        <w:t>Также Исполнителем проанализирована официальная информация, опубликованная на сайте территориального органа Федеральной службы государственной статистики по Псковской</w:t>
      </w:r>
      <w:r w:rsidR="0024379E" w:rsidRPr="00BA0797">
        <w:t xml:space="preserve"> области</w:t>
      </w:r>
      <w:r w:rsidR="00447276" w:rsidRPr="00BA0797">
        <w:t xml:space="preserve"> </w:t>
      </w:r>
      <w:r w:rsidR="0024379E" w:rsidRPr="00BA0797">
        <w:t>(</w:t>
      </w:r>
      <w:r w:rsidR="00447276" w:rsidRPr="00BA0797">
        <w:t>https://pskovstat.gks.ru/storage/mediabank/oss190617_2.htm</w:t>
      </w:r>
      <w:r w:rsidR="0024379E" w:rsidRPr="00BA0797">
        <w:t>).</w:t>
      </w:r>
      <w:r w:rsidRPr="00BA0797">
        <w:t xml:space="preserve"> Среднемесячная номинальная начисленная заработная плата в расчёте на одного работника по виду экономической деятельности: </w:t>
      </w:r>
      <w:r w:rsidR="00586D28" w:rsidRPr="00BA0797">
        <w:t>«</w:t>
      </w:r>
      <w:r w:rsidRPr="00BA0797">
        <w:t>Обеспечение электрической энергией, газом и паром; кондиционирование воздуха</w:t>
      </w:r>
      <w:r w:rsidR="00586D28" w:rsidRPr="00BA0797">
        <w:t>»</w:t>
      </w:r>
      <w:r w:rsidRPr="00BA0797">
        <w:t xml:space="preserve"> по Псковской области за 2016 - 2017 гг.</w:t>
      </w:r>
      <w:r w:rsidR="009C7B3E" w:rsidRPr="00BA0797">
        <w:t xml:space="preserve"> </w:t>
      </w:r>
      <w:r w:rsidRPr="00BA0797">
        <w:t>составила 2</w:t>
      </w:r>
      <w:r w:rsidR="00834137" w:rsidRPr="00BA0797">
        <w:t>5 6</w:t>
      </w:r>
      <w:r w:rsidRPr="00BA0797">
        <w:t>69 руб. и 2</w:t>
      </w:r>
      <w:r w:rsidR="00834137" w:rsidRPr="00BA0797">
        <w:t>8 4</w:t>
      </w:r>
      <w:r w:rsidRPr="00BA0797">
        <w:t>85,5 руб. в месяц соответственно.</w:t>
      </w:r>
    </w:p>
    <w:p w14:paraId="756EE293" w14:textId="77777777" w:rsidR="00DB7B61" w:rsidRPr="00BA0797" w:rsidRDefault="00FB4304"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Исходя из вышеизложенного, с</w:t>
      </w:r>
      <w:r w:rsidR="00444570" w:rsidRPr="00BA0797">
        <w:rPr>
          <w:rFonts w:ascii="Myriad Pro" w:hAnsi="Myriad Pro"/>
          <w:sz w:val="26"/>
          <w:szCs w:val="26"/>
        </w:rPr>
        <w:t>реднемесячная заработная плата по расчету Исполнителя составит</w:t>
      </w:r>
      <w:r w:rsidR="002E74EE" w:rsidRPr="00BA0797">
        <w:rPr>
          <w:rFonts w:ascii="Myriad Pro" w:hAnsi="Myriad Pro"/>
          <w:sz w:val="26"/>
          <w:szCs w:val="26"/>
        </w:rPr>
        <w:t xml:space="preserve"> </w:t>
      </w:r>
      <w:r w:rsidR="0039002A">
        <w:rPr>
          <w:rFonts w:ascii="Myriad Pro" w:hAnsi="Myriad Pro"/>
          <w:sz w:val="26"/>
          <w:szCs w:val="26"/>
        </w:rPr>
        <w:t>41 294,0</w:t>
      </w:r>
      <w:r w:rsidR="002B2A48" w:rsidRPr="00BA0797">
        <w:rPr>
          <w:rFonts w:ascii="Myriad Pro" w:hAnsi="Myriad Pro"/>
          <w:sz w:val="26"/>
          <w:szCs w:val="26"/>
        </w:rPr>
        <w:t xml:space="preserve"> </w:t>
      </w:r>
      <w:r w:rsidR="00FD28F7" w:rsidRPr="00BA0797">
        <w:rPr>
          <w:rFonts w:ascii="Myriad Pro" w:hAnsi="Myriad Pro"/>
          <w:sz w:val="26"/>
          <w:szCs w:val="26"/>
        </w:rPr>
        <w:t xml:space="preserve">руб. </w:t>
      </w:r>
      <w:r w:rsidR="006C2B4B" w:rsidRPr="00BA0797">
        <w:rPr>
          <w:rFonts w:ascii="Myriad Pro" w:hAnsi="Myriad Pro"/>
          <w:sz w:val="26"/>
          <w:szCs w:val="26"/>
        </w:rPr>
        <w:t xml:space="preserve">По мнению Исполнителя, исходя из анализа представленных материалов, плановый уровень расходов на оплату труда на </w:t>
      </w:r>
      <w:r w:rsidR="006C2B4B" w:rsidRPr="00193D2F">
        <w:rPr>
          <w:rFonts w:ascii="Myriad Pro" w:hAnsi="Myriad Pro"/>
          <w:sz w:val="26"/>
          <w:szCs w:val="26"/>
        </w:rPr>
        <w:t>2018 г</w:t>
      </w:r>
      <w:r w:rsidR="00C74AFD" w:rsidRPr="00193D2F">
        <w:rPr>
          <w:rFonts w:ascii="Myriad Pro" w:hAnsi="Myriad Pro"/>
          <w:sz w:val="26"/>
          <w:szCs w:val="26"/>
        </w:rPr>
        <w:t xml:space="preserve">од </w:t>
      </w:r>
      <w:r w:rsidR="00BA27D6" w:rsidRPr="00193D2F">
        <w:rPr>
          <w:rFonts w:ascii="Myriad Pro" w:hAnsi="Myriad Pro"/>
          <w:sz w:val="26"/>
          <w:szCs w:val="26"/>
        </w:rPr>
        <w:t xml:space="preserve"> </w:t>
      </w:r>
      <w:r w:rsidR="006C2B4B" w:rsidRPr="00193D2F">
        <w:rPr>
          <w:rFonts w:ascii="Myriad Pro" w:hAnsi="Myriad Pro"/>
          <w:sz w:val="26"/>
          <w:szCs w:val="26"/>
        </w:rPr>
        <w:t>–</w:t>
      </w:r>
      <w:r w:rsidR="009C7B3E" w:rsidRPr="00193D2F">
        <w:rPr>
          <w:rFonts w:ascii="Myriad Pro" w:hAnsi="Myriad Pro"/>
          <w:sz w:val="26"/>
          <w:szCs w:val="26"/>
        </w:rPr>
        <w:t xml:space="preserve"> </w:t>
      </w:r>
      <w:r w:rsidR="00834137" w:rsidRPr="00193D2F">
        <w:rPr>
          <w:rFonts w:ascii="Myriad Pro" w:hAnsi="Myriad Pro"/>
          <w:sz w:val="26"/>
          <w:szCs w:val="26"/>
        </w:rPr>
        <w:t>1 0</w:t>
      </w:r>
      <w:r w:rsidR="0039002A" w:rsidRPr="00193D2F">
        <w:rPr>
          <w:rFonts w:ascii="Myriad Pro" w:hAnsi="Myriad Pro"/>
          <w:sz w:val="26"/>
          <w:szCs w:val="26"/>
        </w:rPr>
        <w:t>90</w:t>
      </w:r>
      <w:r w:rsidR="00667D42" w:rsidRPr="00193D2F">
        <w:rPr>
          <w:rFonts w:ascii="Myriad Pro" w:hAnsi="Myriad Pro"/>
          <w:sz w:val="26"/>
          <w:szCs w:val="26"/>
        </w:rPr>
        <w:t xml:space="preserve"> </w:t>
      </w:r>
      <w:r w:rsidR="0039002A" w:rsidRPr="00193D2F">
        <w:rPr>
          <w:rFonts w:ascii="Myriad Pro" w:hAnsi="Myriad Pro"/>
          <w:sz w:val="26"/>
          <w:szCs w:val="26"/>
        </w:rPr>
        <w:t>657</w:t>
      </w:r>
      <w:r w:rsidR="002B2A48" w:rsidRPr="00193D2F">
        <w:rPr>
          <w:rFonts w:ascii="Myriad Pro" w:hAnsi="Myriad Pro"/>
          <w:sz w:val="26"/>
          <w:szCs w:val="26"/>
        </w:rPr>
        <w:t xml:space="preserve"> </w:t>
      </w:r>
      <w:r w:rsidR="006C2B4B" w:rsidRPr="00193D2F">
        <w:rPr>
          <w:rFonts w:ascii="Myriad Pro" w:hAnsi="Myriad Pro"/>
          <w:sz w:val="26"/>
          <w:szCs w:val="26"/>
        </w:rPr>
        <w:t>тыс. руб.</w:t>
      </w:r>
      <w:r w:rsidR="009C7B3E" w:rsidRPr="00BA0797">
        <w:rPr>
          <w:rFonts w:ascii="Myriad Pro" w:hAnsi="Myriad Pro"/>
          <w:sz w:val="26"/>
          <w:szCs w:val="26"/>
        </w:rPr>
        <w:t xml:space="preserve"> </w:t>
      </w:r>
    </w:p>
    <w:p w14:paraId="57781893" w14:textId="77777777" w:rsidR="00560CBF" w:rsidRPr="0080531F" w:rsidRDefault="00AB0E8E" w:rsidP="00123FC5">
      <w:pPr>
        <w:keepNext/>
        <w:keepLines/>
        <w:numPr>
          <w:ilvl w:val="2"/>
          <w:numId w:val="74"/>
        </w:numPr>
        <w:spacing w:before="40" w:after="0" w:line="360" w:lineRule="auto"/>
        <w:ind w:left="851" w:hanging="851"/>
        <w:jc w:val="both"/>
        <w:outlineLvl w:val="2"/>
        <w:rPr>
          <w:rFonts w:ascii="Myriad Pro" w:eastAsia="Times New Roman" w:hAnsi="Myriad Pro"/>
          <w:b/>
          <w:color w:val="4F6228"/>
          <w:sz w:val="28"/>
          <w:szCs w:val="28"/>
        </w:rPr>
      </w:pPr>
      <w:r w:rsidRPr="0080531F">
        <w:rPr>
          <w:rFonts w:ascii="Myriad Pro" w:eastAsia="Times New Roman" w:hAnsi="Myriad Pro"/>
          <w:b/>
          <w:color w:val="4F6228"/>
          <w:sz w:val="28"/>
          <w:szCs w:val="28"/>
        </w:rPr>
        <w:lastRenderedPageBreak/>
        <w:t xml:space="preserve"> </w:t>
      </w:r>
      <w:bookmarkStart w:id="41" w:name="_Toc41256457"/>
      <w:r w:rsidR="00560CBF" w:rsidRPr="0080531F">
        <w:rPr>
          <w:rFonts w:ascii="Myriad Pro" w:eastAsia="Times New Roman" w:hAnsi="Myriad Pro"/>
          <w:b/>
          <w:color w:val="4F6228"/>
          <w:sz w:val="28"/>
          <w:szCs w:val="28"/>
        </w:rPr>
        <w:t>Прочие затраты.</w:t>
      </w:r>
      <w:bookmarkEnd w:id="41"/>
    </w:p>
    <w:p w14:paraId="35539B91"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28 Основ ценообразования № 1178 в состав необходимой валовой выручки учитываются прочие расходы.</w:t>
      </w:r>
    </w:p>
    <w:p w14:paraId="6383CD2F"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 К составу прочих расходов, подлежащих включению в операционные расходы, не указанные в перечисленных выше пунктах настоящего документа и предусмотренные п. 28 Основ ценообразования № 1178, относятся: </w:t>
      </w:r>
    </w:p>
    <w:p w14:paraId="5263772A"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1)</w:t>
      </w:r>
      <w:r w:rsidR="00BA27D6" w:rsidRPr="00BA0797">
        <w:rPr>
          <w:rFonts w:ascii="Myriad Pro" w:hAnsi="Myriad Pro" w:cs="Myriad Pro"/>
          <w:sz w:val="26"/>
          <w:szCs w:val="26"/>
        </w:rPr>
        <w:t xml:space="preserve"> </w:t>
      </w:r>
      <w:r w:rsidRPr="00BA0797">
        <w:rPr>
          <w:rFonts w:ascii="Myriad Pro" w:hAnsi="Myriad Pro" w:cs="Myriad Pro"/>
          <w:sz w:val="26"/>
          <w:szCs w:val="26"/>
        </w:rPr>
        <w:t>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4CDF6019"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2)</w:t>
      </w:r>
      <w:r w:rsidR="00BA27D6" w:rsidRPr="00BA0797">
        <w:rPr>
          <w:rFonts w:ascii="Myriad Pro" w:hAnsi="Myriad Pro" w:cs="Myriad Pro"/>
          <w:sz w:val="26"/>
          <w:szCs w:val="26"/>
        </w:rPr>
        <w:t xml:space="preserve"> </w:t>
      </w:r>
      <w:r w:rsidRPr="00BA0797">
        <w:rPr>
          <w:rFonts w:ascii="Myriad Pro" w:hAnsi="Myriad Pro" w:cs="Myriad Pro"/>
          <w:sz w:val="26"/>
          <w:szCs w:val="26"/>
        </w:rPr>
        <w:t>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307670C1"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3) расходы на служебные командировки, включая оформление виз и уплату сборов;</w:t>
      </w:r>
    </w:p>
    <w:p w14:paraId="4AD07581"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4) расходы на обучение персонала;</w:t>
      </w:r>
    </w:p>
    <w:p w14:paraId="3A38A417"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5)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9FBD21C"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6) 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3CB84826"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7)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04B4BAB1"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lastRenderedPageBreak/>
        <w:t xml:space="preserve">8) иные расходы, связанные с производством и (или) реализацией продукции, определяемые регулирующим органом в соответствии с Налоговым </w:t>
      </w:r>
      <w:hyperlink r:id="rId20" w:history="1">
        <w:r w:rsidRPr="00BA0797">
          <w:rPr>
            <w:rFonts w:ascii="Myriad Pro" w:hAnsi="Myriad Pro" w:cs="Myriad Pro"/>
            <w:sz w:val="26"/>
            <w:szCs w:val="26"/>
          </w:rPr>
          <w:t>кодексом</w:t>
        </w:r>
      </w:hyperlink>
      <w:r w:rsidRPr="00BA0797">
        <w:rPr>
          <w:rFonts w:ascii="Myriad Pro" w:hAnsi="Myriad Pro" w:cs="Myriad Pro"/>
          <w:sz w:val="26"/>
          <w:szCs w:val="26"/>
        </w:rPr>
        <w:t xml:space="preserve"> Российской Федерации.</w:t>
      </w:r>
    </w:p>
    <w:p w14:paraId="246AC675" w14:textId="77777777" w:rsidR="00560CBF" w:rsidRPr="00BA0797" w:rsidRDefault="00560CBF" w:rsidP="00BA0797">
      <w:pPr>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 xml:space="preserve">Величина прочих расходов, заявленных регулируемой организацией для включения в подконтрольные расходы, составляет </w:t>
      </w:r>
      <w:r w:rsidR="00F57467" w:rsidRPr="00BA0797">
        <w:rPr>
          <w:rFonts w:ascii="Myriad Pro" w:hAnsi="Myriad Pro" w:cs="Myriad Pro"/>
          <w:sz w:val="26"/>
          <w:szCs w:val="26"/>
        </w:rPr>
        <w:t>33</w:t>
      </w:r>
      <w:r w:rsidR="00834137" w:rsidRPr="00BA0797">
        <w:rPr>
          <w:rFonts w:ascii="Myriad Pro" w:hAnsi="Myriad Pro" w:cs="Myriad Pro"/>
          <w:sz w:val="26"/>
          <w:szCs w:val="26"/>
        </w:rPr>
        <w:t>5 8</w:t>
      </w:r>
      <w:r w:rsidR="00F57467" w:rsidRPr="00BA0797">
        <w:rPr>
          <w:rFonts w:ascii="Myriad Pro" w:hAnsi="Myriad Pro" w:cs="Myriad Pro"/>
          <w:sz w:val="26"/>
          <w:szCs w:val="26"/>
        </w:rPr>
        <w:t>54,12</w:t>
      </w:r>
      <w:r w:rsidR="007E7327" w:rsidRPr="00BA0797">
        <w:rPr>
          <w:rFonts w:ascii="Myriad Pro" w:hAnsi="Myriad Pro" w:cs="Myriad Pro"/>
          <w:sz w:val="26"/>
          <w:szCs w:val="26"/>
        </w:rPr>
        <w:t xml:space="preserve"> </w:t>
      </w:r>
      <w:r w:rsidRPr="00BA0797">
        <w:rPr>
          <w:rFonts w:ascii="Myriad Pro" w:hAnsi="Myriad Pro" w:cs="Myriad Pro"/>
          <w:sz w:val="26"/>
          <w:szCs w:val="26"/>
        </w:rPr>
        <w:t xml:space="preserve">тыс. руб. </w:t>
      </w:r>
    </w:p>
    <w:p w14:paraId="2F4C4C26" w14:textId="77777777" w:rsidR="00560CBF" w:rsidRPr="00BA0797" w:rsidRDefault="00560CBF" w:rsidP="00BA0797">
      <w:pPr>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 xml:space="preserve">Величина прочих расходов, заявленная </w:t>
      </w:r>
      <w:r w:rsidR="005D17B5" w:rsidRPr="00BA0797">
        <w:rPr>
          <w:rFonts w:ascii="Myriad Pro" w:hAnsi="Myriad Pro" w:cs="Myriad Pro"/>
          <w:sz w:val="26"/>
          <w:szCs w:val="26"/>
        </w:rPr>
        <w:t xml:space="preserve">филиалом </w:t>
      </w:r>
      <w:r w:rsidRPr="00BA0797">
        <w:rPr>
          <w:rFonts w:ascii="Myriad Pro" w:hAnsi="Myriad Pro" w:cs="Myriad Pro"/>
          <w:sz w:val="26"/>
          <w:szCs w:val="26"/>
        </w:rPr>
        <w:t xml:space="preserve">ПАО </w:t>
      </w:r>
      <w:r w:rsidR="00586D28" w:rsidRPr="00BA0797">
        <w:rPr>
          <w:rFonts w:ascii="Myriad Pro" w:hAnsi="Myriad Pro" w:cs="Myriad Pro"/>
          <w:sz w:val="26"/>
          <w:szCs w:val="26"/>
        </w:rPr>
        <w:t>«</w:t>
      </w:r>
      <w:r w:rsidRPr="00BA0797">
        <w:rPr>
          <w:rFonts w:ascii="Myriad Pro" w:hAnsi="Myriad Pro" w:cs="Myriad Pro"/>
          <w:sz w:val="26"/>
          <w:szCs w:val="26"/>
        </w:rPr>
        <w:t>МРСК Северо-Запада</w:t>
      </w:r>
      <w:r w:rsidR="00586D28" w:rsidRPr="00BA0797">
        <w:rPr>
          <w:rFonts w:ascii="Myriad Pro" w:hAnsi="Myriad Pro" w:cs="Myriad Pro"/>
          <w:sz w:val="26"/>
          <w:szCs w:val="26"/>
        </w:rPr>
        <w:t>»</w:t>
      </w:r>
      <w:r w:rsidR="009C7B3E" w:rsidRPr="00BA0797">
        <w:rPr>
          <w:rFonts w:ascii="Myriad Pro" w:hAnsi="Myriad Pro" w:cs="Myriad Pro"/>
          <w:sz w:val="26"/>
          <w:szCs w:val="26"/>
        </w:rPr>
        <w:t xml:space="preserve"> </w:t>
      </w:r>
      <w:r w:rsidR="00586D28" w:rsidRPr="00BA0797">
        <w:rPr>
          <w:rFonts w:ascii="Myriad Pro" w:hAnsi="Myriad Pro" w:cs="Myriad Pro"/>
          <w:sz w:val="26"/>
          <w:szCs w:val="26"/>
        </w:rPr>
        <w:t>«</w:t>
      </w:r>
      <w:r w:rsidR="00CD5D97" w:rsidRPr="00BA0797">
        <w:rPr>
          <w:rFonts w:ascii="Myriad Pro" w:hAnsi="Myriad Pro" w:cs="Myriad Pro"/>
          <w:sz w:val="26"/>
          <w:szCs w:val="26"/>
        </w:rPr>
        <w:t>Псковэнерго</w:t>
      </w:r>
      <w:r w:rsidR="00586D28" w:rsidRPr="00BA0797">
        <w:rPr>
          <w:rFonts w:ascii="Myriad Pro" w:hAnsi="Myriad Pro" w:cs="Myriad Pro"/>
          <w:sz w:val="26"/>
          <w:szCs w:val="26"/>
        </w:rPr>
        <w:t>»</w:t>
      </w:r>
      <w:r w:rsidRPr="00BA0797">
        <w:rPr>
          <w:rFonts w:ascii="Myriad Pro" w:hAnsi="Myriad Pro" w:cs="Myriad Pro"/>
          <w:sz w:val="26"/>
          <w:szCs w:val="26"/>
        </w:rPr>
        <w:t xml:space="preserve"> и принятая </w:t>
      </w:r>
      <w:r w:rsidR="00CD5D97" w:rsidRPr="00BA0797">
        <w:rPr>
          <w:rFonts w:ascii="Myriad Pro" w:hAnsi="Myriad Pro" w:cs="Myriad Pro"/>
          <w:sz w:val="26"/>
          <w:szCs w:val="26"/>
        </w:rPr>
        <w:t xml:space="preserve">Государственным комитетом Псковской области по тарифам и энергетике </w:t>
      </w:r>
      <w:r w:rsidRPr="00BA0797">
        <w:rPr>
          <w:rFonts w:ascii="Myriad Pro" w:hAnsi="Myriad Pro" w:cs="Myriad Pro"/>
          <w:sz w:val="26"/>
          <w:szCs w:val="26"/>
        </w:rPr>
        <w:t>представлена в таблице.</w:t>
      </w:r>
    </w:p>
    <w:p w14:paraId="1D1218E3" w14:textId="77777777" w:rsidR="00560CBF" w:rsidRPr="00BA0797" w:rsidRDefault="00560CBF" w:rsidP="00BA0797">
      <w:pPr>
        <w:spacing w:after="0" w:line="240" w:lineRule="auto"/>
        <w:jc w:val="both"/>
        <w:rPr>
          <w:rFonts w:ascii="Myriad Pro" w:hAnsi="Myriad Pro"/>
        </w:rPr>
      </w:pPr>
    </w:p>
    <w:p w14:paraId="5A517017" w14:textId="77777777" w:rsidR="00560CBF" w:rsidRPr="00BA0797" w:rsidRDefault="00560CBF" w:rsidP="00BA0797">
      <w:pPr>
        <w:spacing w:after="0" w:line="240" w:lineRule="auto"/>
        <w:jc w:val="center"/>
        <w:rPr>
          <w:rFonts w:ascii="Myriad Pro" w:eastAsia="Times New Roman" w:hAnsi="Myriad Pro"/>
          <w:lang w:eastAsia="ru-RU"/>
        </w:rPr>
        <w:sectPr w:rsidR="00560CBF" w:rsidRPr="00BA0797" w:rsidSect="009A56D4">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481"/>
        <w:gridCol w:w="1435"/>
        <w:gridCol w:w="1414"/>
        <w:gridCol w:w="1369"/>
        <w:gridCol w:w="1468"/>
        <w:gridCol w:w="1649"/>
        <w:gridCol w:w="1284"/>
        <w:gridCol w:w="1468"/>
        <w:gridCol w:w="1501"/>
      </w:tblGrid>
      <w:tr w:rsidR="00192D02" w:rsidRPr="00C74AFD" w14:paraId="2974FA41" w14:textId="77777777">
        <w:trPr>
          <w:cantSplit/>
        </w:trPr>
        <w:tc>
          <w:tcPr>
            <w:tcW w:w="351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14601F8"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lastRenderedPageBreak/>
              <w:t>Наименование</w:t>
            </w:r>
          </w:p>
        </w:tc>
        <w:tc>
          <w:tcPr>
            <w:tcW w:w="7402" w:type="dxa"/>
            <w:gridSpan w:val="5"/>
            <w:tcBorders>
              <w:top w:val="single" w:sz="4" w:space="0" w:color="FFFFFF"/>
              <w:left w:val="single" w:sz="4" w:space="0" w:color="FFFFFF"/>
              <w:bottom w:val="single" w:sz="4" w:space="0" w:color="FFFFFF"/>
              <w:right w:val="single" w:sz="4" w:space="0" w:color="FFFFFF"/>
            </w:tcBorders>
            <w:shd w:val="clear" w:color="auto" w:fill="4F6228"/>
            <w:vAlign w:val="center"/>
          </w:tcPr>
          <w:p w14:paraId="75C631E0"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 xml:space="preserve">Факт за 2016, тыс. руб. </w:t>
            </w:r>
          </w:p>
        </w:tc>
        <w:tc>
          <w:tcPr>
            <w:tcW w:w="1296"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F7453B7" w14:textId="77777777" w:rsidR="00192D02" w:rsidRPr="00C74AFD" w:rsidRDefault="00C81C8C"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Предложение</w:t>
            </w:r>
            <w:r w:rsidR="000873F2" w:rsidRPr="00C74AFD">
              <w:rPr>
                <w:rFonts w:ascii="Myriad Pro" w:eastAsia="Times New Roman" w:hAnsi="Myriad Pro" w:cs="Arial CYR"/>
                <w:color w:val="FFFFFF"/>
                <w:sz w:val="20"/>
                <w:szCs w:val="20"/>
                <w:lang w:eastAsia="ru-RU"/>
              </w:rPr>
              <w:t xml:space="preserve"> филиала</w:t>
            </w:r>
            <w:r w:rsidR="00192D02" w:rsidRPr="00C74AFD">
              <w:rPr>
                <w:rFonts w:ascii="Myriad Pro" w:eastAsia="Times New Roman" w:hAnsi="Myriad Pro" w:cs="Arial CYR"/>
                <w:color w:val="FFFFFF"/>
                <w:sz w:val="20"/>
                <w:szCs w:val="20"/>
                <w:lang w:eastAsia="ru-RU"/>
              </w:rPr>
              <w:t xml:space="preserve"> </w:t>
            </w:r>
            <w:r w:rsidRPr="00C74AFD">
              <w:rPr>
                <w:rFonts w:ascii="Myriad Pro" w:eastAsia="Times New Roman" w:hAnsi="Myriad Pro" w:cs="Arial CYR"/>
                <w:color w:val="FFFFFF"/>
                <w:sz w:val="20"/>
                <w:szCs w:val="20"/>
                <w:lang w:eastAsia="ru-RU"/>
              </w:rPr>
              <w:t xml:space="preserve"> «Псковэнерго»</w:t>
            </w:r>
            <w:r w:rsidR="006C59B2" w:rsidRPr="00C74AFD">
              <w:rPr>
                <w:rFonts w:ascii="Myriad Pro" w:eastAsia="Times New Roman" w:hAnsi="Myriad Pro" w:cs="Arial CYR"/>
                <w:color w:val="FFFFFF"/>
                <w:sz w:val="20"/>
                <w:szCs w:val="20"/>
                <w:lang w:eastAsia="ru-RU"/>
              </w:rPr>
              <w:t xml:space="preserve"> </w:t>
            </w:r>
            <w:r w:rsidRPr="00C74AFD">
              <w:rPr>
                <w:rFonts w:ascii="Myriad Pro" w:eastAsia="Times New Roman" w:hAnsi="Myriad Pro" w:cs="Arial CYR"/>
                <w:color w:val="FFFFFF"/>
                <w:sz w:val="20"/>
                <w:szCs w:val="20"/>
                <w:lang w:eastAsia="ru-RU"/>
              </w:rPr>
              <w:t xml:space="preserve"> </w:t>
            </w:r>
            <w:r w:rsidR="00192D02" w:rsidRPr="00C74AFD">
              <w:rPr>
                <w:rFonts w:ascii="Myriad Pro" w:eastAsia="Times New Roman" w:hAnsi="Myriad Pro" w:cs="Arial CYR"/>
                <w:color w:val="FFFFFF"/>
                <w:sz w:val="20"/>
                <w:szCs w:val="20"/>
                <w:lang w:eastAsia="ru-RU"/>
              </w:rPr>
              <w:t xml:space="preserve">на 2018 </w:t>
            </w:r>
          </w:p>
          <w:p w14:paraId="3CBC63BB"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 xml:space="preserve">тыс. руб. </w:t>
            </w:r>
          </w:p>
        </w:tc>
        <w:tc>
          <w:tcPr>
            <w:tcW w:w="2997"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24AC504"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 xml:space="preserve">ТБР 2018, тыс. руб. </w:t>
            </w:r>
          </w:p>
        </w:tc>
      </w:tr>
      <w:tr w:rsidR="00192D02" w:rsidRPr="00C74AFD" w14:paraId="3B2828DD" w14:textId="77777777">
        <w:trPr>
          <w:cantSplit/>
          <w:trHeight w:val="446"/>
        </w:trPr>
        <w:tc>
          <w:tcPr>
            <w:tcW w:w="351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07B15440" w14:textId="77777777" w:rsidR="00192D02" w:rsidRPr="00C74AFD" w:rsidRDefault="00192D02" w:rsidP="00BA0797">
            <w:pPr>
              <w:spacing w:after="0" w:line="240" w:lineRule="auto"/>
              <w:rPr>
                <w:rFonts w:ascii="Myriad Pro" w:eastAsia="Times New Roman" w:hAnsi="Myriad Pro" w:cs="Arial CYR"/>
                <w:sz w:val="20"/>
                <w:szCs w:val="20"/>
                <w:lang w:eastAsia="ru-RU"/>
              </w:rPr>
            </w:pPr>
          </w:p>
        </w:tc>
        <w:tc>
          <w:tcPr>
            <w:tcW w:w="2875" w:type="dxa"/>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8F9DD6A" w14:textId="77777777" w:rsidR="00192D02" w:rsidRPr="00C74AFD" w:rsidRDefault="0006321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П</w:t>
            </w:r>
            <w:r w:rsidR="00192D02" w:rsidRPr="00C74AFD">
              <w:rPr>
                <w:rFonts w:ascii="Myriad Pro" w:eastAsia="Times New Roman" w:hAnsi="Myriad Pro" w:cs="Arial CYR"/>
                <w:color w:val="FFFFFF"/>
                <w:sz w:val="20"/>
                <w:szCs w:val="20"/>
                <w:lang w:eastAsia="ru-RU"/>
              </w:rPr>
              <w:t>о данным организации</w:t>
            </w:r>
          </w:p>
        </w:tc>
        <w:tc>
          <w:tcPr>
            <w:tcW w:w="4527"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4AFEDE4" w14:textId="77777777" w:rsidR="00192D02" w:rsidRPr="00C74AFD" w:rsidRDefault="0006321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П</w:t>
            </w:r>
            <w:r w:rsidR="00192D02" w:rsidRPr="00C74AFD">
              <w:rPr>
                <w:rFonts w:ascii="Myriad Pro" w:eastAsia="Times New Roman" w:hAnsi="Myriad Pro" w:cs="Arial CYR"/>
                <w:color w:val="FFFFFF"/>
                <w:sz w:val="20"/>
                <w:szCs w:val="20"/>
                <w:lang w:eastAsia="ru-RU"/>
              </w:rPr>
              <w:t xml:space="preserve">ризнано </w:t>
            </w:r>
            <w:r w:rsidR="0011367B" w:rsidRPr="00C74AFD">
              <w:rPr>
                <w:rFonts w:ascii="Myriad Pro" w:eastAsia="Times New Roman" w:hAnsi="Myriad Pro" w:cs="Arial CYR"/>
                <w:color w:val="FFFFFF"/>
                <w:sz w:val="20"/>
                <w:szCs w:val="20"/>
                <w:lang w:eastAsia="ru-RU"/>
              </w:rPr>
              <w:t>Госкомитетом</w:t>
            </w:r>
          </w:p>
        </w:tc>
        <w:tc>
          <w:tcPr>
            <w:tcW w:w="129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4C46417C"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c>
          <w:tcPr>
            <w:tcW w:w="148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E4AFCFA"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 xml:space="preserve"> Приказ Госкомитета от 29.12.2017 № 217-э </w:t>
            </w:r>
          </w:p>
        </w:tc>
        <w:tc>
          <w:tcPr>
            <w:tcW w:w="151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DD7CEDF"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 xml:space="preserve"> Приказ Госкомитета от 01.06.2018 № 23-э </w:t>
            </w:r>
          </w:p>
        </w:tc>
      </w:tr>
      <w:tr w:rsidR="00192D02" w:rsidRPr="00C74AFD" w14:paraId="009173B9" w14:textId="77777777">
        <w:trPr>
          <w:cantSplit/>
        </w:trPr>
        <w:tc>
          <w:tcPr>
            <w:tcW w:w="351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0EB476B0" w14:textId="77777777" w:rsidR="00192D02" w:rsidRPr="00C74AFD" w:rsidRDefault="00192D02" w:rsidP="00BA0797">
            <w:pPr>
              <w:spacing w:after="0" w:line="240" w:lineRule="auto"/>
              <w:rPr>
                <w:rFonts w:ascii="Myriad Pro" w:eastAsia="Times New Roman" w:hAnsi="Myriad Pro" w:cs="Arial CYR"/>
                <w:sz w:val="20"/>
                <w:szCs w:val="20"/>
                <w:lang w:eastAsia="ru-RU"/>
              </w:rPr>
            </w:pPr>
          </w:p>
        </w:tc>
        <w:tc>
          <w:tcPr>
            <w:tcW w:w="2875" w:type="dxa"/>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C39ED98"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p>
        </w:tc>
        <w:tc>
          <w:tcPr>
            <w:tcW w:w="2863"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55CA7C7"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Приказ Госкомитета от 29.12.2017 № 217-э</w:t>
            </w:r>
          </w:p>
        </w:tc>
        <w:tc>
          <w:tcPr>
            <w:tcW w:w="166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9D42AE"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Приказ Госкомитета от 01.06.2018</w:t>
            </w:r>
            <w:r w:rsidR="00063212" w:rsidRPr="00C74AFD">
              <w:rPr>
                <w:rFonts w:ascii="Myriad Pro" w:eastAsia="Times New Roman" w:hAnsi="Myriad Pro" w:cs="Arial CYR"/>
                <w:color w:val="FFFFFF"/>
                <w:sz w:val="20"/>
                <w:szCs w:val="20"/>
                <w:lang w:eastAsia="ru-RU"/>
              </w:rPr>
              <w:br/>
            </w:r>
            <w:r w:rsidRPr="00C74AFD">
              <w:rPr>
                <w:rFonts w:ascii="Myriad Pro" w:eastAsia="Times New Roman" w:hAnsi="Myriad Pro" w:cs="Arial CYR"/>
                <w:color w:val="FFFFFF"/>
                <w:sz w:val="20"/>
                <w:szCs w:val="20"/>
                <w:lang w:eastAsia="ru-RU"/>
              </w:rPr>
              <w:t>№ 23-э</w:t>
            </w:r>
          </w:p>
        </w:tc>
        <w:tc>
          <w:tcPr>
            <w:tcW w:w="129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1213C855"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c>
          <w:tcPr>
            <w:tcW w:w="148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BF9246C"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c>
          <w:tcPr>
            <w:tcW w:w="151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FF6F7E9"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r>
      <w:tr w:rsidR="00BA27D6" w:rsidRPr="00C74AFD" w14:paraId="5BD40BF7" w14:textId="77777777">
        <w:trPr>
          <w:cantSplit/>
        </w:trPr>
        <w:tc>
          <w:tcPr>
            <w:tcW w:w="351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67113E05" w14:textId="77777777" w:rsidR="00192D02" w:rsidRPr="00C74AFD" w:rsidRDefault="00192D02" w:rsidP="00BA0797">
            <w:pPr>
              <w:spacing w:after="0" w:line="240" w:lineRule="auto"/>
              <w:rPr>
                <w:rFonts w:ascii="Myriad Pro" w:eastAsia="Times New Roman" w:hAnsi="Myriad Pro" w:cs="Arial CYR"/>
                <w:sz w:val="20"/>
                <w:szCs w:val="20"/>
                <w:lang w:eastAsia="ru-RU"/>
              </w:rPr>
            </w:pPr>
          </w:p>
        </w:tc>
        <w:tc>
          <w:tcPr>
            <w:tcW w:w="144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B854067"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ВСЕГО</w:t>
            </w:r>
          </w:p>
        </w:tc>
        <w:tc>
          <w:tcPr>
            <w:tcW w:w="142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0474A6"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 xml:space="preserve">в т.ч. отнесено на услуги по передаче </w:t>
            </w:r>
            <w:proofErr w:type="spellStart"/>
            <w:r w:rsidRPr="00C74AFD">
              <w:rPr>
                <w:rFonts w:ascii="Myriad Pro" w:eastAsia="Times New Roman" w:hAnsi="Myriad Pro" w:cs="Arial CYR"/>
                <w:color w:val="FFFFFF"/>
                <w:sz w:val="20"/>
                <w:szCs w:val="20"/>
                <w:lang w:eastAsia="ru-RU"/>
              </w:rPr>
              <w:t>электроэнер</w:t>
            </w:r>
            <w:r w:rsidR="00063212" w:rsidRPr="00C74AFD">
              <w:rPr>
                <w:rFonts w:ascii="Myriad Pro" w:eastAsia="Times New Roman" w:hAnsi="Myriad Pro" w:cs="Arial CYR"/>
                <w:color w:val="FFFFFF"/>
                <w:sz w:val="20"/>
                <w:szCs w:val="20"/>
                <w:lang w:eastAsia="ru-RU"/>
              </w:rPr>
              <w:t>-</w:t>
            </w:r>
            <w:r w:rsidRPr="00C74AFD">
              <w:rPr>
                <w:rFonts w:ascii="Myriad Pro" w:eastAsia="Times New Roman" w:hAnsi="Myriad Pro" w:cs="Arial CYR"/>
                <w:color w:val="FFFFFF"/>
                <w:sz w:val="20"/>
                <w:szCs w:val="20"/>
                <w:lang w:eastAsia="ru-RU"/>
              </w:rPr>
              <w:t>гии</w:t>
            </w:r>
            <w:proofErr w:type="spellEnd"/>
            <w:r w:rsidRPr="00C74AFD">
              <w:rPr>
                <w:rFonts w:ascii="Myriad Pro" w:eastAsia="Times New Roman" w:hAnsi="Myriad Pro" w:cs="Arial CYR"/>
                <w:color w:val="FFFFFF"/>
                <w:sz w:val="20"/>
                <w:szCs w:val="20"/>
                <w:lang w:eastAsia="ru-RU"/>
              </w:rPr>
              <w:br/>
              <w:t xml:space="preserve">факт </w:t>
            </w:r>
          </w:p>
        </w:tc>
        <w:tc>
          <w:tcPr>
            <w:tcW w:w="138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FFBFE36"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ВСЕГО</w:t>
            </w:r>
          </w:p>
        </w:tc>
        <w:tc>
          <w:tcPr>
            <w:tcW w:w="148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1544BC3"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в т.ч. отнесено на услуги по передаче электро</w:t>
            </w:r>
            <w:r w:rsidR="00E67CD8" w:rsidRPr="00C74AFD">
              <w:rPr>
                <w:rFonts w:ascii="Myriad Pro" w:eastAsia="Times New Roman" w:hAnsi="Myriad Pro" w:cs="Arial CYR"/>
                <w:color w:val="FFFFFF"/>
                <w:sz w:val="20"/>
                <w:szCs w:val="20"/>
                <w:lang w:eastAsia="ru-RU"/>
              </w:rPr>
              <w:t>-</w:t>
            </w:r>
            <w:r w:rsidRPr="00C74AFD">
              <w:rPr>
                <w:rFonts w:ascii="Myriad Pro" w:eastAsia="Times New Roman" w:hAnsi="Myriad Pro" w:cs="Arial CYR"/>
                <w:color w:val="FFFFFF"/>
                <w:sz w:val="20"/>
                <w:szCs w:val="20"/>
                <w:lang w:eastAsia="ru-RU"/>
              </w:rPr>
              <w:t>энергии</w:t>
            </w:r>
            <w:r w:rsidRPr="00C74AFD">
              <w:rPr>
                <w:rFonts w:ascii="Myriad Pro" w:eastAsia="Times New Roman" w:hAnsi="Myriad Pro" w:cs="Arial CYR"/>
                <w:color w:val="FFFFFF"/>
                <w:sz w:val="20"/>
                <w:szCs w:val="20"/>
                <w:lang w:eastAsia="ru-RU"/>
              </w:rPr>
              <w:br/>
              <w:t xml:space="preserve">факт </w:t>
            </w:r>
          </w:p>
        </w:tc>
        <w:tc>
          <w:tcPr>
            <w:tcW w:w="166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9EB5220" w14:textId="77777777" w:rsidR="00192D02" w:rsidRPr="00C74AFD" w:rsidRDefault="00192D02" w:rsidP="00BA0797">
            <w:pPr>
              <w:spacing w:after="0" w:line="240" w:lineRule="auto"/>
              <w:jc w:val="center"/>
              <w:rPr>
                <w:rFonts w:ascii="Myriad Pro" w:eastAsia="Times New Roman" w:hAnsi="Myriad Pro" w:cs="Arial CYR"/>
                <w:color w:val="FFFFFF"/>
                <w:sz w:val="20"/>
                <w:szCs w:val="20"/>
                <w:lang w:eastAsia="ru-RU"/>
              </w:rPr>
            </w:pPr>
            <w:r w:rsidRPr="00C74AFD">
              <w:rPr>
                <w:rFonts w:ascii="Myriad Pro" w:eastAsia="Times New Roman" w:hAnsi="Myriad Pro" w:cs="Arial CYR"/>
                <w:color w:val="FFFFFF"/>
                <w:sz w:val="20"/>
                <w:szCs w:val="20"/>
                <w:lang w:eastAsia="ru-RU"/>
              </w:rPr>
              <w:t>в т.ч. отнесено на услуги по передаче электроэнергии</w:t>
            </w:r>
            <w:r w:rsidRPr="00C74AFD">
              <w:rPr>
                <w:rFonts w:ascii="Myriad Pro" w:eastAsia="Times New Roman" w:hAnsi="Myriad Pro" w:cs="Arial CYR"/>
                <w:color w:val="FFFFFF"/>
                <w:sz w:val="20"/>
                <w:szCs w:val="20"/>
                <w:lang w:eastAsia="ru-RU"/>
              </w:rPr>
              <w:br/>
              <w:t xml:space="preserve">факт </w:t>
            </w:r>
          </w:p>
        </w:tc>
        <w:tc>
          <w:tcPr>
            <w:tcW w:w="1296"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53BA911B"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c>
          <w:tcPr>
            <w:tcW w:w="148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75D9FD6"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c>
          <w:tcPr>
            <w:tcW w:w="151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DC9A538" w14:textId="77777777" w:rsidR="00192D02" w:rsidRPr="00C74AFD" w:rsidRDefault="00192D02" w:rsidP="00BA0797">
            <w:pPr>
              <w:spacing w:after="0" w:line="240" w:lineRule="auto"/>
              <w:jc w:val="center"/>
              <w:rPr>
                <w:rFonts w:ascii="Myriad Pro" w:eastAsia="Times New Roman" w:hAnsi="Myriad Pro" w:cs="Arial CYR"/>
                <w:sz w:val="20"/>
                <w:szCs w:val="20"/>
                <w:lang w:eastAsia="ru-RU"/>
              </w:rPr>
            </w:pPr>
          </w:p>
        </w:tc>
      </w:tr>
      <w:tr w:rsidR="00F57467" w:rsidRPr="00BA0797" w14:paraId="6FF30BF6" w14:textId="77777777">
        <w:trPr>
          <w:cantSplit/>
        </w:trPr>
        <w:tc>
          <w:tcPr>
            <w:tcW w:w="3516" w:type="dxa"/>
            <w:tcBorders>
              <w:top w:val="single" w:sz="4" w:space="0" w:color="FFFFFF"/>
            </w:tcBorders>
            <w:shd w:val="clear" w:color="auto" w:fill="auto"/>
            <w:vAlign w:val="center"/>
          </w:tcPr>
          <w:p w14:paraId="70DBEC87" w14:textId="77777777" w:rsidR="00F57467" w:rsidRPr="00BA0797" w:rsidRDefault="00F57467" w:rsidP="00BA0797">
            <w:pPr>
              <w:spacing w:after="0" w:line="240" w:lineRule="auto"/>
              <w:rPr>
                <w:rFonts w:ascii="Myriad Pro" w:hAnsi="Myriad Pro" w:cs="Arial CYR"/>
                <w:b/>
                <w:bCs/>
                <w:sz w:val="20"/>
                <w:szCs w:val="20"/>
              </w:rPr>
            </w:pPr>
            <w:r w:rsidRPr="00BA0797">
              <w:rPr>
                <w:rFonts w:ascii="Myriad Pro" w:hAnsi="Myriad Pro" w:cs="Arial CYR"/>
                <w:b/>
                <w:bCs/>
                <w:sz w:val="20"/>
                <w:szCs w:val="20"/>
              </w:rPr>
              <w:t>Прочие расходы, всего, в том числе:</w:t>
            </w:r>
          </w:p>
        </w:tc>
        <w:tc>
          <w:tcPr>
            <w:tcW w:w="1448" w:type="dxa"/>
            <w:tcBorders>
              <w:top w:val="single" w:sz="4" w:space="0" w:color="FFFFFF"/>
            </w:tcBorders>
            <w:shd w:val="clear" w:color="auto" w:fill="auto"/>
            <w:noWrap/>
            <w:vAlign w:val="center"/>
          </w:tcPr>
          <w:p w14:paraId="400DE32A"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29</w:t>
            </w:r>
            <w:r w:rsidR="00834137" w:rsidRPr="00BA0797">
              <w:rPr>
                <w:rFonts w:ascii="Myriad Pro" w:hAnsi="Myriad Pro"/>
                <w:b/>
                <w:sz w:val="20"/>
                <w:szCs w:val="20"/>
              </w:rPr>
              <w:t>5 8</w:t>
            </w:r>
            <w:r w:rsidRPr="00BA0797">
              <w:rPr>
                <w:rFonts w:ascii="Myriad Pro" w:hAnsi="Myriad Pro"/>
                <w:b/>
                <w:sz w:val="20"/>
                <w:szCs w:val="20"/>
              </w:rPr>
              <w:t>82,48</w:t>
            </w:r>
          </w:p>
        </w:tc>
        <w:tc>
          <w:tcPr>
            <w:tcW w:w="1427" w:type="dxa"/>
            <w:tcBorders>
              <w:top w:val="single" w:sz="4" w:space="0" w:color="FFFFFF"/>
            </w:tcBorders>
            <w:shd w:val="clear" w:color="auto" w:fill="auto"/>
            <w:noWrap/>
            <w:vAlign w:val="center"/>
          </w:tcPr>
          <w:p w14:paraId="6FD0A04A"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29</w:t>
            </w:r>
            <w:r w:rsidR="00834137" w:rsidRPr="00BA0797">
              <w:rPr>
                <w:rFonts w:ascii="Myriad Pro" w:hAnsi="Myriad Pro"/>
                <w:b/>
                <w:sz w:val="20"/>
                <w:szCs w:val="20"/>
              </w:rPr>
              <w:t>0 5</w:t>
            </w:r>
            <w:r w:rsidRPr="00BA0797">
              <w:rPr>
                <w:rFonts w:ascii="Myriad Pro" w:hAnsi="Myriad Pro"/>
                <w:b/>
                <w:sz w:val="20"/>
                <w:szCs w:val="20"/>
              </w:rPr>
              <w:t>96,39</w:t>
            </w:r>
          </w:p>
        </w:tc>
        <w:tc>
          <w:tcPr>
            <w:tcW w:w="1381" w:type="dxa"/>
            <w:tcBorders>
              <w:top w:val="single" w:sz="4" w:space="0" w:color="FFFFFF"/>
            </w:tcBorders>
            <w:shd w:val="clear" w:color="auto" w:fill="auto"/>
            <w:noWrap/>
            <w:vAlign w:val="center"/>
          </w:tcPr>
          <w:p w14:paraId="31A23583"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19</w:t>
            </w:r>
            <w:r w:rsidR="00834137" w:rsidRPr="00BA0797">
              <w:rPr>
                <w:rFonts w:ascii="Myriad Pro" w:hAnsi="Myriad Pro"/>
                <w:b/>
                <w:sz w:val="20"/>
                <w:szCs w:val="20"/>
              </w:rPr>
              <w:t>5 7</w:t>
            </w:r>
            <w:r w:rsidRPr="00BA0797">
              <w:rPr>
                <w:rFonts w:ascii="Myriad Pro" w:hAnsi="Myriad Pro"/>
                <w:b/>
                <w:sz w:val="20"/>
                <w:szCs w:val="20"/>
              </w:rPr>
              <w:t>02,55</w:t>
            </w:r>
          </w:p>
        </w:tc>
        <w:tc>
          <w:tcPr>
            <w:tcW w:w="1482" w:type="dxa"/>
            <w:tcBorders>
              <w:top w:val="single" w:sz="4" w:space="0" w:color="FFFFFF"/>
            </w:tcBorders>
            <w:shd w:val="clear" w:color="auto" w:fill="auto"/>
            <w:noWrap/>
            <w:vAlign w:val="center"/>
          </w:tcPr>
          <w:p w14:paraId="36EBBB88"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19</w:t>
            </w:r>
            <w:r w:rsidR="009C7B3E" w:rsidRPr="00BA0797">
              <w:rPr>
                <w:rFonts w:ascii="Myriad Pro" w:hAnsi="Myriad Pro"/>
                <w:b/>
                <w:sz w:val="20"/>
                <w:szCs w:val="20"/>
              </w:rPr>
              <w:t>1 1</w:t>
            </w:r>
            <w:r w:rsidRPr="00BA0797">
              <w:rPr>
                <w:rFonts w:ascii="Myriad Pro" w:hAnsi="Myriad Pro"/>
                <w:b/>
                <w:sz w:val="20"/>
                <w:szCs w:val="20"/>
              </w:rPr>
              <w:t>37,79</w:t>
            </w:r>
          </w:p>
        </w:tc>
        <w:tc>
          <w:tcPr>
            <w:tcW w:w="1664" w:type="dxa"/>
            <w:tcBorders>
              <w:top w:val="single" w:sz="4" w:space="0" w:color="FFFFFF"/>
            </w:tcBorders>
            <w:shd w:val="clear" w:color="auto" w:fill="auto"/>
            <w:noWrap/>
            <w:vAlign w:val="center"/>
          </w:tcPr>
          <w:p w14:paraId="0C861B30"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16</w:t>
            </w:r>
            <w:r w:rsidR="00834137" w:rsidRPr="00BA0797">
              <w:rPr>
                <w:rFonts w:ascii="Myriad Pro" w:hAnsi="Myriad Pro"/>
                <w:b/>
                <w:sz w:val="20"/>
                <w:szCs w:val="20"/>
              </w:rPr>
              <w:t>9 5</w:t>
            </w:r>
            <w:r w:rsidRPr="00BA0797">
              <w:rPr>
                <w:rFonts w:ascii="Myriad Pro" w:hAnsi="Myriad Pro"/>
                <w:b/>
                <w:sz w:val="20"/>
                <w:szCs w:val="20"/>
              </w:rPr>
              <w:t>04,56</w:t>
            </w:r>
          </w:p>
        </w:tc>
        <w:tc>
          <w:tcPr>
            <w:tcW w:w="1296" w:type="dxa"/>
            <w:tcBorders>
              <w:top w:val="single" w:sz="4" w:space="0" w:color="FFFFFF"/>
            </w:tcBorders>
            <w:shd w:val="clear" w:color="auto" w:fill="auto"/>
            <w:noWrap/>
            <w:vAlign w:val="center"/>
          </w:tcPr>
          <w:p w14:paraId="0FCDBE8E"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33</w:t>
            </w:r>
            <w:r w:rsidR="00834137" w:rsidRPr="00BA0797">
              <w:rPr>
                <w:rFonts w:ascii="Myriad Pro" w:hAnsi="Myriad Pro"/>
                <w:b/>
                <w:sz w:val="20"/>
                <w:szCs w:val="20"/>
              </w:rPr>
              <w:t>5 8</w:t>
            </w:r>
            <w:r w:rsidRPr="00BA0797">
              <w:rPr>
                <w:rFonts w:ascii="Myriad Pro" w:hAnsi="Myriad Pro"/>
                <w:b/>
                <w:sz w:val="20"/>
                <w:szCs w:val="20"/>
              </w:rPr>
              <w:t>54,12</w:t>
            </w:r>
          </w:p>
        </w:tc>
        <w:tc>
          <w:tcPr>
            <w:tcW w:w="1482" w:type="dxa"/>
            <w:tcBorders>
              <w:top w:val="single" w:sz="4" w:space="0" w:color="FFFFFF"/>
            </w:tcBorders>
            <w:shd w:val="clear" w:color="auto" w:fill="auto"/>
            <w:noWrap/>
            <w:vAlign w:val="center"/>
          </w:tcPr>
          <w:p w14:paraId="63141750"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19</w:t>
            </w:r>
            <w:r w:rsidR="009C7B3E" w:rsidRPr="00BA0797">
              <w:rPr>
                <w:rFonts w:ascii="Myriad Pro" w:hAnsi="Myriad Pro"/>
                <w:b/>
                <w:sz w:val="20"/>
                <w:szCs w:val="20"/>
              </w:rPr>
              <w:t>2 2</w:t>
            </w:r>
            <w:r w:rsidRPr="00BA0797">
              <w:rPr>
                <w:rFonts w:ascii="Myriad Pro" w:hAnsi="Myriad Pro"/>
                <w:b/>
                <w:sz w:val="20"/>
                <w:szCs w:val="20"/>
              </w:rPr>
              <w:t>53,45</w:t>
            </w:r>
          </w:p>
        </w:tc>
        <w:tc>
          <w:tcPr>
            <w:tcW w:w="1515" w:type="dxa"/>
            <w:tcBorders>
              <w:top w:val="single" w:sz="4" w:space="0" w:color="FFFFFF"/>
            </w:tcBorders>
            <w:shd w:val="clear" w:color="auto" w:fill="auto"/>
            <w:noWrap/>
            <w:vAlign w:val="center"/>
          </w:tcPr>
          <w:p w14:paraId="14CF4E14"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16</w:t>
            </w:r>
            <w:r w:rsidR="00834137" w:rsidRPr="00BA0797">
              <w:rPr>
                <w:rFonts w:ascii="Myriad Pro" w:hAnsi="Myriad Pro"/>
                <w:b/>
                <w:sz w:val="20"/>
                <w:szCs w:val="20"/>
              </w:rPr>
              <w:t>4 2</w:t>
            </w:r>
            <w:r w:rsidRPr="00BA0797">
              <w:rPr>
                <w:rFonts w:ascii="Myriad Pro" w:hAnsi="Myriad Pro"/>
                <w:b/>
                <w:sz w:val="20"/>
                <w:szCs w:val="20"/>
              </w:rPr>
              <w:t>14,44</w:t>
            </w:r>
          </w:p>
        </w:tc>
      </w:tr>
      <w:tr w:rsidR="00F57467" w:rsidRPr="00BA0797" w14:paraId="296B13D4" w14:textId="77777777">
        <w:trPr>
          <w:cantSplit/>
        </w:trPr>
        <w:tc>
          <w:tcPr>
            <w:tcW w:w="3516" w:type="dxa"/>
            <w:shd w:val="clear" w:color="auto" w:fill="auto"/>
            <w:vAlign w:val="center"/>
          </w:tcPr>
          <w:p w14:paraId="5A1ECD22"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Отчисления на НПО</w:t>
            </w:r>
          </w:p>
        </w:tc>
        <w:tc>
          <w:tcPr>
            <w:tcW w:w="1448" w:type="dxa"/>
            <w:shd w:val="clear" w:color="auto" w:fill="auto"/>
            <w:noWrap/>
            <w:vAlign w:val="center"/>
          </w:tcPr>
          <w:p w14:paraId="6AB0796D"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2 5</w:t>
            </w:r>
            <w:r w:rsidRPr="00BA0797">
              <w:rPr>
                <w:rFonts w:ascii="Myriad Pro" w:hAnsi="Myriad Pro"/>
                <w:sz w:val="20"/>
                <w:szCs w:val="20"/>
              </w:rPr>
              <w:t>69,60</w:t>
            </w:r>
          </w:p>
        </w:tc>
        <w:tc>
          <w:tcPr>
            <w:tcW w:w="1427" w:type="dxa"/>
            <w:shd w:val="clear" w:color="auto" w:fill="auto"/>
            <w:noWrap/>
            <w:vAlign w:val="center"/>
          </w:tcPr>
          <w:p w14:paraId="0F2F2FE7"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2 5</w:t>
            </w:r>
            <w:r w:rsidRPr="00BA0797">
              <w:rPr>
                <w:rFonts w:ascii="Myriad Pro" w:hAnsi="Myriad Pro"/>
                <w:sz w:val="20"/>
                <w:szCs w:val="20"/>
              </w:rPr>
              <w:t>02,10</w:t>
            </w:r>
          </w:p>
        </w:tc>
        <w:tc>
          <w:tcPr>
            <w:tcW w:w="1381" w:type="dxa"/>
            <w:shd w:val="clear" w:color="auto" w:fill="auto"/>
            <w:noWrap/>
            <w:vAlign w:val="center"/>
          </w:tcPr>
          <w:p w14:paraId="204D7A93"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482" w:type="dxa"/>
            <w:shd w:val="clear" w:color="auto" w:fill="auto"/>
            <w:noWrap/>
            <w:vAlign w:val="center"/>
          </w:tcPr>
          <w:p w14:paraId="57642215"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664" w:type="dxa"/>
            <w:shd w:val="clear" w:color="auto" w:fill="auto"/>
            <w:noWrap/>
            <w:vAlign w:val="center"/>
          </w:tcPr>
          <w:p w14:paraId="377C60D0"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296" w:type="dxa"/>
            <w:shd w:val="clear" w:color="auto" w:fill="auto"/>
            <w:noWrap/>
            <w:vAlign w:val="center"/>
          </w:tcPr>
          <w:p w14:paraId="399AD598"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3</w:t>
            </w:r>
            <w:r w:rsidR="009C7B3E" w:rsidRPr="00BA0797">
              <w:rPr>
                <w:rFonts w:ascii="Myriad Pro" w:hAnsi="Myriad Pro"/>
                <w:sz w:val="20"/>
                <w:szCs w:val="20"/>
              </w:rPr>
              <w:t>2 5</w:t>
            </w:r>
            <w:r w:rsidRPr="00BA0797">
              <w:rPr>
                <w:rFonts w:ascii="Myriad Pro" w:hAnsi="Myriad Pro"/>
                <w:sz w:val="20"/>
                <w:szCs w:val="20"/>
              </w:rPr>
              <w:t>78,06</w:t>
            </w:r>
          </w:p>
        </w:tc>
        <w:tc>
          <w:tcPr>
            <w:tcW w:w="1482" w:type="dxa"/>
            <w:shd w:val="clear" w:color="auto" w:fill="auto"/>
            <w:noWrap/>
            <w:vAlign w:val="center"/>
          </w:tcPr>
          <w:p w14:paraId="0400ED62"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515" w:type="dxa"/>
            <w:shd w:val="clear" w:color="auto" w:fill="auto"/>
            <w:noWrap/>
            <w:vAlign w:val="center"/>
          </w:tcPr>
          <w:p w14:paraId="329F6ED1"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r>
      <w:tr w:rsidR="00F57467" w:rsidRPr="00BA0797" w14:paraId="001E87BD" w14:textId="77777777">
        <w:trPr>
          <w:cantSplit/>
        </w:trPr>
        <w:tc>
          <w:tcPr>
            <w:tcW w:w="3516" w:type="dxa"/>
            <w:shd w:val="clear" w:color="auto" w:fill="auto"/>
            <w:vAlign w:val="center"/>
          </w:tcPr>
          <w:p w14:paraId="0BE485EF" w14:textId="77777777" w:rsidR="00F57467" w:rsidRPr="00BA0797" w:rsidRDefault="00F57467" w:rsidP="00BA0797">
            <w:pPr>
              <w:spacing w:after="0" w:line="240" w:lineRule="auto"/>
              <w:rPr>
                <w:rFonts w:ascii="Myriad Pro" w:hAnsi="Myriad Pro" w:cs="Arial CYR"/>
                <w:b/>
                <w:bCs/>
                <w:sz w:val="20"/>
                <w:szCs w:val="20"/>
              </w:rPr>
            </w:pPr>
            <w:r w:rsidRPr="00BA0797">
              <w:rPr>
                <w:rFonts w:ascii="Myriad Pro" w:hAnsi="Myriad Pro" w:cs="Arial CYR"/>
                <w:b/>
                <w:bCs/>
                <w:sz w:val="20"/>
                <w:szCs w:val="20"/>
              </w:rPr>
              <w:t>Оплата работ и услуг сторонних организаций</w:t>
            </w:r>
          </w:p>
        </w:tc>
        <w:tc>
          <w:tcPr>
            <w:tcW w:w="1448" w:type="dxa"/>
            <w:shd w:val="clear" w:color="auto" w:fill="auto"/>
            <w:noWrap/>
            <w:vAlign w:val="center"/>
          </w:tcPr>
          <w:p w14:paraId="58F2D41A"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13</w:t>
            </w:r>
            <w:r w:rsidR="00834137" w:rsidRPr="00BA0797">
              <w:rPr>
                <w:rFonts w:ascii="Myriad Pro" w:hAnsi="Myriad Pro"/>
                <w:b/>
                <w:sz w:val="20"/>
                <w:szCs w:val="20"/>
              </w:rPr>
              <w:t>4 0</w:t>
            </w:r>
            <w:r w:rsidRPr="00BA0797">
              <w:rPr>
                <w:rFonts w:ascii="Myriad Pro" w:hAnsi="Myriad Pro"/>
                <w:b/>
                <w:sz w:val="20"/>
                <w:szCs w:val="20"/>
              </w:rPr>
              <w:t>66,77</w:t>
            </w:r>
          </w:p>
        </w:tc>
        <w:tc>
          <w:tcPr>
            <w:tcW w:w="1427" w:type="dxa"/>
            <w:shd w:val="clear" w:color="auto" w:fill="auto"/>
            <w:noWrap/>
            <w:vAlign w:val="center"/>
          </w:tcPr>
          <w:p w14:paraId="76BFBEB6"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13</w:t>
            </w:r>
            <w:r w:rsidR="009C7B3E" w:rsidRPr="00BA0797">
              <w:rPr>
                <w:rFonts w:ascii="Myriad Pro" w:hAnsi="Myriad Pro"/>
                <w:b/>
                <w:sz w:val="20"/>
                <w:szCs w:val="20"/>
              </w:rPr>
              <w:t>2 8</w:t>
            </w:r>
            <w:r w:rsidRPr="00BA0797">
              <w:rPr>
                <w:rFonts w:ascii="Myriad Pro" w:hAnsi="Myriad Pro"/>
                <w:b/>
                <w:sz w:val="20"/>
                <w:szCs w:val="20"/>
              </w:rPr>
              <w:t>92,86</w:t>
            </w:r>
          </w:p>
        </w:tc>
        <w:tc>
          <w:tcPr>
            <w:tcW w:w="1381" w:type="dxa"/>
            <w:shd w:val="clear" w:color="auto" w:fill="auto"/>
            <w:noWrap/>
            <w:vAlign w:val="center"/>
          </w:tcPr>
          <w:p w14:paraId="35044115"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13</w:t>
            </w:r>
            <w:r w:rsidR="009C7B3E" w:rsidRPr="00BA0797">
              <w:rPr>
                <w:rFonts w:ascii="Myriad Pro" w:hAnsi="Myriad Pro"/>
                <w:b/>
                <w:sz w:val="20"/>
                <w:szCs w:val="20"/>
              </w:rPr>
              <w:t>1 2</w:t>
            </w:r>
            <w:r w:rsidRPr="00BA0797">
              <w:rPr>
                <w:rFonts w:ascii="Myriad Pro" w:hAnsi="Myriad Pro"/>
                <w:b/>
                <w:sz w:val="20"/>
                <w:szCs w:val="20"/>
              </w:rPr>
              <w:t>65,17</w:t>
            </w:r>
          </w:p>
        </w:tc>
        <w:tc>
          <w:tcPr>
            <w:tcW w:w="1482" w:type="dxa"/>
            <w:shd w:val="clear" w:color="auto" w:fill="auto"/>
            <w:noWrap/>
            <w:vAlign w:val="center"/>
          </w:tcPr>
          <w:p w14:paraId="7F418AEE"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13</w:t>
            </w:r>
            <w:r w:rsidR="00834137" w:rsidRPr="00BA0797">
              <w:rPr>
                <w:rFonts w:ascii="Myriad Pro" w:hAnsi="Myriad Pro"/>
                <w:b/>
                <w:sz w:val="20"/>
                <w:szCs w:val="20"/>
              </w:rPr>
              <w:t>0 1</w:t>
            </w:r>
            <w:r w:rsidRPr="00BA0797">
              <w:rPr>
                <w:rFonts w:ascii="Myriad Pro" w:hAnsi="Myriad Pro"/>
                <w:b/>
                <w:sz w:val="20"/>
                <w:szCs w:val="20"/>
              </w:rPr>
              <w:t>03,12</w:t>
            </w:r>
          </w:p>
        </w:tc>
        <w:tc>
          <w:tcPr>
            <w:tcW w:w="1664" w:type="dxa"/>
            <w:shd w:val="clear" w:color="auto" w:fill="auto"/>
            <w:noWrap/>
            <w:vAlign w:val="center"/>
          </w:tcPr>
          <w:p w14:paraId="107BD788"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13</w:t>
            </w:r>
            <w:r w:rsidR="00834137" w:rsidRPr="00BA0797">
              <w:rPr>
                <w:rFonts w:ascii="Myriad Pro" w:hAnsi="Myriad Pro"/>
                <w:b/>
                <w:sz w:val="20"/>
                <w:szCs w:val="20"/>
              </w:rPr>
              <w:t>0 1</w:t>
            </w:r>
            <w:r w:rsidRPr="00BA0797">
              <w:rPr>
                <w:rFonts w:ascii="Myriad Pro" w:hAnsi="Myriad Pro"/>
                <w:b/>
                <w:sz w:val="20"/>
                <w:szCs w:val="20"/>
              </w:rPr>
              <w:t>03,12</w:t>
            </w:r>
          </w:p>
        </w:tc>
        <w:tc>
          <w:tcPr>
            <w:tcW w:w="1296" w:type="dxa"/>
            <w:shd w:val="clear" w:color="auto" w:fill="auto"/>
            <w:noWrap/>
            <w:vAlign w:val="center"/>
          </w:tcPr>
          <w:p w14:paraId="7A0834AD"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15</w:t>
            </w:r>
            <w:r w:rsidR="009C7B3E" w:rsidRPr="00BA0797">
              <w:rPr>
                <w:rFonts w:ascii="Myriad Pro" w:hAnsi="Myriad Pro"/>
                <w:b/>
                <w:sz w:val="20"/>
                <w:szCs w:val="20"/>
              </w:rPr>
              <w:t>3 5</w:t>
            </w:r>
            <w:r w:rsidRPr="00BA0797">
              <w:rPr>
                <w:rFonts w:ascii="Myriad Pro" w:hAnsi="Myriad Pro"/>
                <w:b/>
                <w:sz w:val="20"/>
                <w:szCs w:val="20"/>
              </w:rPr>
              <w:t>37,30</w:t>
            </w:r>
          </w:p>
        </w:tc>
        <w:tc>
          <w:tcPr>
            <w:tcW w:w="1482" w:type="dxa"/>
            <w:shd w:val="clear" w:color="auto" w:fill="auto"/>
            <w:noWrap/>
            <w:vAlign w:val="center"/>
          </w:tcPr>
          <w:p w14:paraId="27D9BA80"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12</w:t>
            </w:r>
            <w:r w:rsidR="00834137" w:rsidRPr="00BA0797">
              <w:rPr>
                <w:rFonts w:ascii="Myriad Pro" w:hAnsi="Myriad Pro"/>
                <w:b/>
                <w:sz w:val="20"/>
                <w:szCs w:val="20"/>
              </w:rPr>
              <w:t>4 5</w:t>
            </w:r>
            <w:r w:rsidRPr="00BA0797">
              <w:rPr>
                <w:rFonts w:ascii="Myriad Pro" w:hAnsi="Myriad Pro"/>
                <w:b/>
                <w:sz w:val="20"/>
                <w:szCs w:val="20"/>
              </w:rPr>
              <w:t>29,10</w:t>
            </w:r>
          </w:p>
        </w:tc>
        <w:tc>
          <w:tcPr>
            <w:tcW w:w="1515" w:type="dxa"/>
            <w:shd w:val="clear" w:color="auto" w:fill="auto"/>
            <w:noWrap/>
            <w:vAlign w:val="center"/>
          </w:tcPr>
          <w:p w14:paraId="66D47878" w14:textId="77777777" w:rsidR="00F57467" w:rsidRPr="00BA0797" w:rsidRDefault="00F57467" w:rsidP="00BA0797">
            <w:pPr>
              <w:spacing w:after="0" w:line="240" w:lineRule="auto"/>
              <w:jc w:val="center"/>
              <w:rPr>
                <w:rFonts w:ascii="Myriad Pro" w:hAnsi="Myriad Pro"/>
                <w:b/>
                <w:sz w:val="20"/>
                <w:szCs w:val="20"/>
              </w:rPr>
            </w:pPr>
            <w:r w:rsidRPr="00BA0797">
              <w:rPr>
                <w:rFonts w:ascii="Myriad Pro" w:hAnsi="Myriad Pro"/>
                <w:b/>
                <w:sz w:val="20"/>
                <w:szCs w:val="20"/>
              </w:rPr>
              <w:t>12</w:t>
            </w:r>
            <w:r w:rsidR="00834137" w:rsidRPr="00BA0797">
              <w:rPr>
                <w:rFonts w:ascii="Myriad Pro" w:hAnsi="Myriad Pro"/>
                <w:b/>
                <w:sz w:val="20"/>
                <w:szCs w:val="20"/>
              </w:rPr>
              <w:t>4 0</w:t>
            </w:r>
            <w:r w:rsidRPr="00BA0797">
              <w:rPr>
                <w:rFonts w:ascii="Myriad Pro" w:hAnsi="Myriad Pro"/>
                <w:b/>
                <w:sz w:val="20"/>
                <w:szCs w:val="20"/>
              </w:rPr>
              <w:t>36,06</w:t>
            </w:r>
          </w:p>
        </w:tc>
      </w:tr>
      <w:tr w:rsidR="00F57467" w:rsidRPr="00BA0797" w14:paraId="1755AEA6" w14:textId="77777777">
        <w:trPr>
          <w:cantSplit/>
        </w:trPr>
        <w:tc>
          <w:tcPr>
            <w:tcW w:w="3516" w:type="dxa"/>
            <w:shd w:val="clear" w:color="auto" w:fill="auto"/>
            <w:vAlign w:val="center"/>
          </w:tcPr>
          <w:p w14:paraId="2E49FF9B"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Расходы на лицензирование, сертификацию, получение регистрационных свидетельств</w:t>
            </w:r>
          </w:p>
        </w:tc>
        <w:tc>
          <w:tcPr>
            <w:tcW w:w="1448" w:type="dxa"/>
            <w:shd w:val="clear" w:color="auto" w:fill="auto"/>
            <w:noWrap/>
            <w:vAlign w:val="center"/>
          </w:tcPr>
          <w:p w14:paraId="67DF9BA6"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349,73</w:t>
            </w:r>
          </w:p>
        </w:tc>
        <w:tc>
          <w:tcPr>
            <w:tcW w:w="1427" w:type="dxa"/>
            <w:shd w:val="clear" w:color="auto" w:fill="auto"/>
            <w:noWrap/>
            <w:vAlign w:val="center"/>
          </w:tcPr>
          <w:p w14:paraId="08631C54"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347,08</w:t>
            </w:r>
          </w:p>
        </w:tc>
        <w:tc>
          <w:tcPr>
            <w:tcW w:w="1381" w:type="dxa"/>
            <w:shd w:val="clear" w:color="auto" w:fill="auto"/>
            <w:noWrap/>
            <w:vAlign w:val="center"/>
          </w:tcPr>
          <w:p w14:paraId="5D428101"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349,73</w:t>
            </w:r>
          </w:p>
        </w:tc>
        <w:tc>
          <w:tcPr>
            <w:tcW w:w="1482" w:type="dxa"/>
            <w:shd w:val="clear" w:color="auto" w:fill="auto"/>
            <w:noWrap/>
            <w:vAlign w:val="center"/>
          </w:tcPr>
          <w:p w14:paraId="5B5BEFEF"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347,08</w:t>
            </w:r>
          </w:p>
        </w:tc>
        <w:tc>
          <w:tcPr>
            <w:tcW w:w="1664" w:type="dxa"/>
            <w:shd w:val="clear" w:color="auto" w:fill="auto"/>
            <w:noWrap/>
            <w:vAlign w:val="center"/>
          </w:tcPr>
          <w:p w14:paraId="7110853A"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347,08</w:t>
            </w:r>
          </w:p>
        </w:tc>
        <w:tc>
          <w:tcPr>
            <w:tcW w:w="1296" w:type="dxa"/>
            <w:shd w:val="clear" w:color="auto" w:fill="auto"/>
            <w:noWrap/>
            <w:vAlign w:val="center"/>
          </w:tcPr>
          <w:p w14:paraId="21D4075F"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571,54</w:t>
            </w:r>
          </w:p>
        </w:tc>
        <w:tc>
          <w:tcPr>
            <w:tcW w:w="1482" w:type="dxa"/>
            <w:shd w:val="clear" w:color="auto" w:fill="auto"/>
            <w:noWrap/>
            <w:vAlign w:val="center"/>
          </w:tcPr>
          <w:p w14:paraId="5E2B8061"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480,35</w:t>
            </w:r>
          </w:p>
        </w:tc>
        <w:tc>
          <w:tcPr>
            <w:tcW w:w="1515" w:type="dxa"/>
            <w:shd w:val="clear" w:color="auto" w:fill="auto"/>
            <w:noWrap/>
            <w:vAlign w:val="center"/>
          </w:tcPr>
          <w:p w14:paraId="45E90445"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480,35</w:t>
            </w:r>
          </w:p>
        </w:tc>
      </w:tr>
      <w:tr w:rsidR="00F57467" w:rsidRPr="00BA0797" w14:paraId="5A4BB8F8" w14:textId="77777777">
        <w:trPr>
          <w:cantSplit/>
        </w:trPr>
        <w:tc>
          <w:tcPr>
            <w:tcW w:w="3516" w:type="dxa"/>
            <w:shd w:val="clear" w:color="auto" w:fill="auto"/>
            <w:vAlign w:val="center"/>
          </w:tcPr>
          <w:p w14:paraId="4D19D924"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Расходы на страхование</w:t>
            </w:r>
          </w:p>
        </w:tc>
        <w:tc>
          <w:tcPr>
            <w:tcW w:w="1448" w:type="dxa"/>
            <w:shd w:val="clear" w:color="auto" w:fill="auto"/>
            <w:noWrap/>
            <w:vAlign w:val="center"/>
          </w:tcPr>
          <w:p w14:paraId="73AC14D0"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8 2</w:t>
            </w:r>
            <w:r w:rsidR="00F57467" w:rsidRPr="00BA0797">
              <w:rPr>
                <w:rFonts w:ascii="Myriad Pro" w:hAnsi="Myriad Pro"/>
                <w:sz w:val="20"/>
                <w:szCs w:val="20"/>
              </w:rPr>
              <w:t>16,82</w:t>
            </w:r>
          </w:p>
        </w:tc>
        <w:tc>
          <w:tcPr>
            <w:tcW w:w="1427" w:type="dxa"/>
            <w:shd w:val="clear" w:color="auto" w:fill="auto"/>
            <w:noWrap/>
            <w:vAlign w:val="center"/>
          </w:tcPr>
          <w:p w14:paraId="2BA76E7E"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8 1</w:t>
            </w:r>
            <w:r w:rsidR="00F57467" w:rsidRPr="00BA0797">
              <w:rPr>
                <w:rFonts w:ascii="Myriad Pro" w:hAnsi="Myriad Pro"/>
                <w:sz w:val="20"/>
                <w:szCs w:val="20"/>
              </w:rPr>
              <w:t>80,71</w:t>
            </w:r>
          </w:p>
        </w:tc>
        <w:tc>
          <w:tcPr>
            <w:tcW w:w="1381" w:type="dxa"/>
            <w:shd w:val="clear" w:color="auto" w:fill="auto"/>
            <w:noWrap/>
            <w:vAlign w:val="center"/>
          </w:tcPr>
          <w:p w14:paraId="5146A639"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5 8</w:t>
            </w:r>
            <w:r w:rsidR="00F57467" w:rsidRPr="00BA0797">
              <w:rPr>
                <w:rFonts w:ascii="Myriad Pro" w:hAnsi="Myriad Pro"/>
                <w:sz w:val="20"/>
                <w:szCs w:val="20"/>
              </w:rPr>
              <w:t>31,70</w:t>
            </w:r>
          </w:p>
        </w:tc>
        <w:tc>
          <w:tcPr>
            <w:tcW w:w="1482" w:type="dxa"/>
            <w:shd w:val="clear" w:color="auto" w:fill="auto"/>
            <w:noWrap/>
            <w:vAlign w:val="center"/>
          </w:tcPr>
          <w:p w14:paraId="1E63B95E"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5 8</w:t>
            </w:r>
            <w:r w:rsidR="00F57467" w:rsidRPr="00BA0797">
              <w:rPr>
                <w:rFonts w:ascii="Myriad Pro" w:hAnsi="Myriad Pro"/>
                <w:sz w:val="20"/>
                <w:szCs w:val="20"/>
              </w:rPr>
              <w:t>06,10</w:t>
            </w:r>
          </w:p>
        </w:tc>
        <w:tc>
          <w:tcPr>
            <w:tcW w:w="1664" w:type="dxa"/>
            <w:shd w:val="clear" w:color="auto" w:fill="auto"/>
            <w:noWrap/>
            <w:vAlign w:val="center"/>
          </w:tcPr>
          <w:p w14:paraId="72CB0AC3" w14:textId="77777777" w:rsidR="00F57467" w:rsidRPr="00BA0797" w:rsidRDefault="009C7B3E" w:rsidP="00BA0797">
            <w:pPr>
              <w:spacing w:after="0" w:line="240" w:lineRule="auto"/>
              <w:jc w:val="center"/>
              <w:rPr>
                <w:rFonts w:ascii="Myriad Pro" w:hAnsi="Myriad Pro"/>
                <w:sz w:val="20"/>
                <w:szCs w:val="20"/>
              </w:rPr>
            </w:pPr>
            <w:r w:rsidRPr="00BA0797">
              <w:rPr>
                <w:rFonts w:ascii="Myriad Pro" w:hAnsi="Myriad Pro"/>
                <w:sz w:val="20"/>
                <w:szCs w:val="20"/>
              </w:rPr>
              <w:t>2 8</w:t>
            </w:r>
            <w:r w:rsidR="00F57467" w:rsidRPr="00BA0797">
              <w:rPr>
                <w:rFonts w:ascii="Myriad Pro" w:hAnsi="Myriad Pro"/>
                <w:sz w:val="20"/>
                <w:szCs w:val="20"/>
              </w:rPr>
              <w:t>08,67</w:t>
            </w:r>
          </w:p>
        </w:tc>
        <w:tc>
          <w:tcPr>
            <w:tcW w:w="1296" w:type="dxa"/>
            <w:shd w:val="clear" w:color="auto" w:fill="auto"/>
            <w:noWrap/>
            <w:vAlign w:val="center"/>
          </w:tcPr>
          <w:p w14:paraId="7268BCD8"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834137" w:rsidRPr="00BA0797">
              <w:rPr>
                <w:rFonts w:ascii="Myriad Pro" w:hAnsi="Myriad Pro"/>
                <w:sz w:val="20"/>
                <w:szCs w:val="20"/>
              </w:rPr>
              <w:t>0 6</w:t>
            </w:r>
            <w:r w:rsidRPr="00BA0797">
              <w:rPr>
                <w:rFonts w:ascii="Myriad Pro" w:hAnsi="Myriad Pro"/>
                <w:sz w:val="20"/>
                <w:szCs w:val="20"/>
              </w:rPr>
              <w:t>86,02</w:t>
            </w:r>
          </w:p>
        </w:tc>
        <w:tc>
          <w:tcPr>
            <w:tcW w:w="1482" w:type="dxa"/>
            <w:shd w:val="clear" w:color="auto" w:fill="auto"/>
            <w:noWrap/>
            <w:vAlign w:val="center"/>
          </w:tcPr>
          <w:p w14:paraId="37219ACA"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5 6</w:t>
            </w:r>
            <w:r w:rsidR="00F57467" w:rsidRPr="00BA0797">
              <w:rPr>
                <w:rFonts w:ascii="Myriad Pro" w:hAnsi="Myriad Pro"/>
                <w:sz w:val="20"/>
                <w:szCs w:val="20"/>
              </w:rPr>
              <w:t>98,27</w:t>
            </w:r>
          </w:p>
        </w:tc>
        <w:tc>
          <w:tcPr>
            <w:tcW w:w="1515" w:type="dxa"/>
            <w:shd w:val="clear" w:color="auto" w:fill="auto"/>
            <w:noWrap/>
            <w:vAlign w:val="center"/>
          </w:tcPr>
          <w:p w14:paraId="1F3BF5A7" w14:textId="77777777" w:rsidR="00F57467" w:rsidRPr="00BA0797" w:rsidRDefault="009C7B3E" w:rsidP="00BA0797">
            <w:pPr>
              <w:spacing w:after="0" w:line="240" w:lineRule="auto"/>
              <w:jc w:val="center"/>
              <w:rPr>
                <w:rFonts w:ascii="Myriad Pro" w:hAnsi="Myriad Pro"/>
                <w:sz w:val="20"/>
                <w:szCs w:val="20"/>
              </w:rPr>
            </w:pPr>
            <w:r w:rsidRPr="00BA0797">
              <w:rPr>
                <w:rFonts w:ascii="Myriad Pro" w:hAnsi="Myriad Pro"/>
                <w:sz w:val="20"/>
                <w:szCs w:val="20"/>
              </w:rPr>
              <w:t>2 7</w:t>
            </w:r>
            <w:r w:rsidR="00F57467" w:rsidRPr="00BA0797">
              <w:rPr>
                <w:rFonts w:ascii="Myriad Pro" w:hAnsi="Myriad Pro"/>
                <w:sz w:val="20"/>
                <w:szCs w:val="20"/>
              </w:rPr>
              <w:t>86,87</w:t>
            </w:r>
          </w:p>
        </w:tc>
      </w:tr>
      <w:tr w:rsidR="00F57467" w:rsidRPr="00BA0797" w14:paraId="6B1ECF60" w14:textId="77777777">
        <w:trPr>
          <w:cantSplit/>
        </w:trPr>
        <w:tc>
          <w:tcPr>
            <w:tcW w:w="3516" w:type="dxa"/>
            <w:shd w:val="clear" w:color="auto" w:fill="auto"/>
            <w:vAlign w:val="center"/>
          </w:tcPr>
          <w:p w14:paraId="2603EFDE"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Командировочные расходы</w:t>
            </w:r>
          </w:p>
        </w:tc>
        <w:tc>
          <w:tcPr>
            <w:tcW w:w="1448" w:type="dxa"/>
            <w:shd w:val="clear" w:color="auto" w:fill="auto"/>
            <w:noWrap/>
            <w:vAlign w:val="center"/>
          </w:tcPr>
          <w:p w14:paraId="0015CF19"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834137" w:rsidRPr="00BA0797">
              <w:rPr>
                <w:rFonts w:ascii="Myriad Pro" w:hAnsi="Myriad Pro"/>
                <w:sz w:val="20"/>
                <w:szCs w:val="20"/>
              </w:rPr>
              <w:t>5 4</w:t>
            </w:r>
            <w:r w:rsidRPr="00BA0797">
              <w:rPr>
                <w:rFonts w:ascii="Myriad Pro" w:hAnsi="Myriad Pro"/>
                <w:sz w:val="20"/>
                <w:szCs w:val="20"/>
              </w:rPr>
              <w:t>06,82</w:t>
            </w:r>
          </w:p>
        </w:tc>
        <w:tc>
          <w:tcPr>
            <w:tcW w:w="1427" w:type="dxa"/>
            <w:shd w:val="clear" w:color="auto" w:fill="auto"/>
            <w:noWrap/>
            <w:vAlign w:val="center"/>
          </w:tcPr>
          <w:p w14:paraId="5FB6B571"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2 3</w:t>
            </w:r>
            <w:r w:rsidRPr="00BA0797">
              <w:rPr>
                <w:rFonts w:ascii="Myriad Pro" w:hAnsi="Myriad Pro"/>
                <w:sz w:val="20"/>
                <w:szCs w:val="20"/>
              </w:rPr>
              <w:t>42,61</w:t>
            </w:r>
          </w:p>
        </w:tc>
        <w:tc>
          <w:tcPr>
            <w:tcW w:w="1381" w:type="dxa"/>
            <w:shd w:val="clear" w:color="auto" w:fill="auto"/>
            <w:noWrap/>
            <w:vAlign w:val="center"/>
          </w:tcPr>
          <w:p w14:paraId="7F5B9534"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834137" w:rsidRPr="00BA0797">
              <w:rPr>
                <w:rFonts w:ascii="Myriad Pro" w:hAnsi="Myriad Pro"/>
                <w:sz w:val="20"/>
                <w:szCs w:val="20"/>
              </w:rPr>
              <w:t>5 3</w:t>
            </w:r>
            <w:r w:rsidRPr="00BA0797">
              <w:rPr>
                <w:rFonts w:ascii="Myriad Pro" w:hAnsi="Myriad Pro"/>
                <w:sz w:val="20"/>
                <w:szCs w:val="20"/>
              </w:rPr>
              <w:t>50,01</w:t>
            </w:r>
          </w:p>
        </w:tc>
        <w:tc>
          <w:tcPr>
            <w:tcW w:w="1482" w:type="dxa"/>
            <w:shd w:val="clear" w:color="auto" w:fill="auto"/>
            <w:noWrap/>
            <w:vAlign w:val="center"/>
          </w:tcPr>
          <w:p w14:paraId="7777DB9B"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2 2</w:t>
            </w:r>
            <w:r w:rsidRPr="00BA0797">
              <w:rPr>
                <w:rFonts w:ascii="Myriad Pro" w:hAnsi="Myriad Pro"/>
                <w:sz w:val="20"/>
                <w:szCs w:val="20"/>
              </w:rPr>
              <w:t>94,00</w:t>
            </w:r>
          </w:p>
        </w:tc>
        <w:tc>
          <w:tcPr>
            <w:tcW w:w="1664" w:type="dxa"/>
            <w:shd w:val="clear" w:color="auto" w:fill="auto"/>
            <w:noWrap/>
            <w:vAlign w:val="center"/>
          </w:tcPr>
          <w:p w14:paraId="4C30C2EB"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2 2</w:t>
            </w:r>
            <w:r w:rsidRPr="00BA0797">
              <w:rPr>
                <w:rFonts w:ascii="Myriad Pro" w:hAnsi="Myriad Pro"/>
                <w:sz w:val="20"/>
                <w:szCs w:val="20"/>
              </w:rPr>
              <w:t>94,00</w:t>
            </w:r>
          </w:p>
        </w:tc>
        <w:tc>
          <w:tcPr>
            <w:tcW w:w="1296" w:type="dxa"/>
            <w:shd w:val="clear" w:color="auto" w:fill="auto"/>
            <w:noWrap/>
            <w:vAlign w:val="center"/>
          </w:tcPr>
          <w:p w14:paraId="05B283B9"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3 4</w:t>
            </w:r>
            <w:r w:rsidRPr="00BA0797">
              <w:rPr>
                <w:rFonts w:ascii="Myriad Pro" w:hAnsi="Myriad Pro"/>
                <w:sz w:val="20"/>
                <w:szCs w:val="20"/>
              </w:rPr>
              <w:t>39,62</w:t>
            </w:r>
          </w:p>
        </w:tc>
        <w:tc>
          <w:tcPr>
            <w:tcW w:w="1482" w:type="dxa"/>
            <w:shd w:val="clear" w:color="auto" w:fill="auto"/>
            <w:noWrap/>
            <w:vAlign w:val="center"/>
          </w:tcPr>
          <w:p w14:paraId="2C73F539"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2 3</w:t>
            </w:r>
            <w:r w:rsidRPr="00BA0797">
              <w:rPr>
                <w:rFonts w:ascii="Myriad Pro" w:hAnsi="Myriad Pro"/>
                <w:sz w:val="20"/>
                <w:szCs w:val="20"/>
              </w:rPr>
              <w:t>51,23</w:t>
            </w:r>
          </w:p>
        </w:tc>
        <w:tc>
          <w:tcPr>
            <w:tcW w:w="1515" w:type="dxa"/>
            <w:shd w:val="clear" w:color="auto" w:fill="auto"/>
            <w:noWrap/>
            <w:vAlign w:val="center"/>
          </w:tcPr>
          <w:p w14:paraId="77935B34"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w:t>
            </w:r>
            <w:r w:rsidR="009C7B3E" w:rsidRPr="00BA0797">
              <w:rPr>
                <w:rFonts w:ascii="Myriad Pro" w:hAnsi="Myriad Pro"/>
                <w:sz w:val="20"/>
                <w:szCs w:val="20"/>
              </w:rPr>
              <w:t>2 3</w:t>
            </w:r>
            <w:r w:rsidRPr="00BA0797">
              <w:rPr>
                <w:rFonts w:ascii="Myriad Pro" w:hAnsi="Myriad Pro"/>
                <w:sz w:val="20"/>
                <w:szCs w:val="20"/>
              </w:rPr>
              <w:t>51,25</w:t>
            </w:r>
          </w:p>
        </w:tc>
      </w:tr>
      <w:tr w:rsidR="00F57467" w:rsidRPr="00BA0797" w14:paraId="6E3DB499" w14:textId="77777777">
        <w:trPr>
          <w:cantSplit/>
        </w:trPr>
        <w:tc>
          <w:tcPr>
            <w:tcW w:w="3516" w:type="dxa"/>
            <w:shd w:val="clear" w:color="auto" w:fill="auto"/>
            <w:vAlign w:val="center"/>
          </w:tcPr>
          <w:p w14:paraId="18068EE3"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Представительские расходы</w:t>
            </w:r>
          </w:p>
        </w:tc>
        <w:tc>
          <w:tcPr>
            <w:tcW w:w="1448" w:type="dxa"/>
            <w:shd w:val="clear" w:color="auto" w:fill="auto"/>
            <w:noWrap/>
            <w:vAlign w:val="center"/>
          </w:tcPr>
          <w:p w14:paraId="4EA45B6D"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656,96</w:t>
            </w:r>
          </w:p>
        </w:tc>
        <w:tc>
          <w:tcPr>
            <w:tcW w:w="1427" w:type="dxa"/>
            <w:shd w:val="clear" w:color="auto" w:fill="auto"/>
            <w:noWrap/>
            <w:vAlign w:val="center"/>
          </w:tcPr>
          <w:p w14:paraId="125450F2"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651,16</w:t>
            </w:r>
          </w:p>
        </w:tc>
        <w:tc>
          <w:tcPr>
            <w:tcW w:w="1381" w:type="dxa"/>
            <w:shd w:val="clear" w:color="auto" w:fill="auto"/>
            <w:noWrap/>
            <w:vAlign w:val="center"/>
          </w:tcPr>
          <w:p w14:paraId="47B2206A"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482" w:type="dxa"/>
            <w:shd w:val="clear" w:color="auto" w:fill="auto"/>
            <w:noWrap/>
            <w:vAlign w:val="center"/>
          </w:tcPr>
          <w:p w14:paraId="17926DCF"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664" w:type="dxa"/>
            <w:shd w:val="clear" w:color="auto" w:fill="auto"/>
            <w:noWrap/>
            <w:vAlign w:val="center"/>
          </w:tcPr>
          <w:p w14:paraId="678B55DE"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296" w:type="dxa"/>
            <w:shd w:val="clear" w:color="auto" w:fill="auto"/>
            <w:noWrap/>
            <w:vAlign w:val="center"/>
          </w:tcPr>
          <w:p w14:paraId="676A2446"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709,04</w:t>
            </w:r>
          </w:p>
        </w:tc>
        <w:tc>
          <w:tcPr>
            <w:tcW w:w="1482" w:type="dxa"/>
            <w:shd w:val="clear" w:color="auto" w:fill="auto"/>
            <w:noWrap/>
            <w:vAlign w:val="center"/>
          </w:tcPr>
          <w:p w14:paraId="6DFE9095"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c>
          <w:tcPr>
            <w:tcW w:w="1515" w:type="dxa"/>
            <w:shd w:val="clear" w:color="auto" w:fill="auto"/>
            <w:noWrap/>
            <w:vAlign w:val="center"/>
          </w:tcPr>
          <w:p w14:paraId="59FD8755"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0,00</w:t>
            </w:r>
          </w:p>
        </w:tc>
      </w:tr>
      <w:tr w:rsidR="00F57467" w:rsidRPr="00BA0797" w14:paraId="68F1B072" w14:textId="77777777">
        <w:trPr>
          <w:cantSplit/>
        </w:trPr>
        <w:tc>
          <w:tcPr>
            <w:tcW w:w="3516" w:type="dxa"/>
            <w:shd w:val="clear" w:color="auto" w:fill="auto"/>
            <w:vAlign w:val="center"/>
          </w:tcPr>
          <w:p w14:paraId="504640ED"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Расходы по управлению организацией и ее структурными подразделениями</w:t>
            </w:r>
          </w:p>
        </w:tc>
        <w:tc>
          <w:tcPr>
            <w:tcW w:w="1448" w:type="dxa"/>
            <w:shd w:val="clear" w:color="auto" w:fill="auto"/>
            <w:noWrap/>
            <w:vAlign w:val="center"/>
          </w:tcPr>
          <w:p w14:paraId="32359AF1"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11</w:t>
            </w:r>
            <w:r w:rsidR="00834137" w:rsidRPr="00BA0797">
              <w:rPr>
                <w:rFonts w:ascii="Myriad Pro" w:hAnsi="Myriad Pro"/>
                <w:sz w:val="20"/>
                <w:szCs w:val="20"/>
              </w:rPr>
              <w:t>8 4</w:t>
            </w:r>
            <w:r w:rsidRPr="00BA0797">
              <w:rPr>
                <w:rFonts w:ascii="Myriad Pro" w:hAnsi="Myriad Pro"/>
                <w:sz w:val="20"/>
                <w:szCs w:val="20"/>
              </w:rPr>
              <w:t>38,35</w:t>
            </w:r>
          </w:p>
        </w:tc>
        <w:tc>
          <w:tcPr>
            <w:tcW w:w="1427" w:type="dxa"/>
            <w:shd w:val="clear" w:color="auto" w:fill="auto"/>
            <w:noWrap/>
            <w:vAlign w:val="center"/>
          </w:tcPr>
          <w:p w14:paraId="4D85D708"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11</w:t>
            </w:r>
            <w:r w:rsidR="00834137" w:rsidRPr="00BA0797">
              <w:rPr>
                <w:rFonts w:ascii="Myriad Pro" w:hAnsi="Myriad Pro"/>
                <w:sz w:val="20"/>
                <w:szCs w:val="20"/>
              </w:rPr>
              <w:t>7 5</w:t>
            </w:r>
            <w:r w:rsidRPr="00BA0797">
              <w:rPr>
                <w:rFonts w:ascii="Myriad Pro" w:hAnsi="Myriad Pro"/>
                <w:sz w:val="20"/>
                <w:szCs w:val="20"/>
              </w:rPr>
              <w:t>51,73</w:t>
            </w:r>
          </w:p>
        </w:tc>
        <w:tc>
          <w:tcPr>
            <w:tcW w:w="1381" w:type="dxa"/>
            <w:shd w:val="clear" w:color="auto" w:fill="auto"/>
            <w:noWrap/>
            <w:vAlign w:val="center"/>
          </w:tcPr>
          <w:p w14:paraId="229732B0"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4</w:t>
            </w:r>
            <w:r w:rsidR="009C7B3E" w:rsidRPr="00BA0797">
              <w:rPr>
                <w:rFonts w:ascii="Myriad Pro" w:hAnsi="Myriad Pro"/>
                <w:sz w:val="20"/>
                <w:szCs w:val="20"/>
              </w:rPr>
              <w:t>1 6</w:t>
            </w:r>
            <w:r w:rsidRPr="00BA0797">
              <w:rPr>
                <w:rFonts w:ascii="Myriad Pro" w:hAnsi="Myriad Pro"/>
                <w:sz w:val="20"/>
                <w:szCs w:val="20"/>
              </w:rPr>
              <w:t>55,97</w:t>
            </w:r>
          </w:p>
        </w:tc>
        <w:tc>
          <w:tcPr>
            <w:tcW w:w="1482" w:type="dxa"/>
            <w:shd w:val="clear" w:color="auto" w:fill="auto"/>
            <w:noWrap/>
            <w:vAlign w:val="center"/>
          </w:tcPr>
          <w:p w14:paraId="1D80492E"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4</w:t>
            </w:r>
            <w:r w:rsidR="009C7B3E" w:rsidRPr="00BA0797">
              <w:rPr>
                <w:rFonts w:ascii="Myriad Pro" w:hAnsi="Myriad Pro"/>
                <w:sz w:val="20"/>
                <w:szCs w:val="20"/>
              </w:rPr>
              <w:t>1 3</w:t>
            </w:r>
            <w:r w:rsidRPr="00BA0797">
              <w:rPr>
                <w:rFonts w:ascii="Myriad Pro" w:hAnsi="Myriad Pro"/>
                <w:sz w:val="20"/>
                <w:szCs w:val="20"/>
              </w:rPr>
              <w:t>44,14</w:t>
            </w:r>
          </w:p>
        </w:tc>
        <w:tc>
          <w:tcPr>
            <w:tcW w:w="1664" w:type="dxa"/>
            <w:shd w:val="clear" w:color="auto" w:fill="auto"/>
            <w:noWrap/>
            <w:vAlign w:val="center"/>
          </w:tcPr>
          <w:p w14:paraId="5D8428E0"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2</w:t>
            </w:r>
            <w:r w:rsidR="009C7B3E" w:rsidRPr="00BA0797">
              <w:rPr>
                <w:rFonts w:ascii="Myriad Pro" w:hAnsi="Myriad Pro"/>
                <w:sz w:val="20"/>
                <w:szCs w:val="20"/>
              </w:rPr>
              <w:t>2 7</w:t>
            </w:r>
            <w:r w:rsidRPr="00BA0797">
              <w:rPr>
                <w:rFonts w:ascii="Myriad Pro" w:hAnsi="Myriad Pro"/>
                <w:sz w:val="20"/>
                <w:szCs w:val="20"/>
              </w:rPr>
              <w:t>08,33</w:t>
            </w:r>
          </w:p>
        </w:tc>
        <w:tc>
          <w:tcPr>
            <w:tcW w:w="1296" w:type="dxa"/>
            <w:shd w:val="clear" w:color="auto" w:fill="auto"/>
            <w:noWrap/>
            <w:vAlign w:val="center"/>
          </w:tcPr>
          <w:p w14:paraId="3220F7F0"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11</w:t>
            </w:r>
            <w:r w:rsidR="00834137" w:rsidRPr="00BA0797">
              <w:rPr>
                <w:rFonts w:ascii="Myriad Pro" w:hAnsi="Myriad Pro"/>
                <w:sz w:val="20"/>
                <w:szCs w:val="20"/>
              </w:rPr>
              <w:t>9 3</w:t>
            </w:r>
            <w:r w:rsidRPr="00BA0797">
              <w:rPr>
                <w:rFonts w:ascii="Myriad Pro" w:hAnsi="Myriad Pro"/>
                <w:sz w:val="20"/>
                <w:szCs w:val="20"/>
              </w:rPr>
              <w:t>10,62</w:t>
            </w:r>
          </w:p>
        </w:tc>
        <w:tc>
          <w:tcPr>
            <w:tcW w:w="1482" w:type="dxa"/>
            <w:shd w:val="clear" w:color="auto" w:fill="auto"/>
            <w:noWrap/>
            <w:vAlign w:val="center"/>
          </w:tcPr>
          <w:p w14:paraId="35D46E81"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4</w:t>
            </w:r>
            <w:r w:rsidR="00834137" w:rsidRPr="00BA0797">
              <w:rPr>
                <w:rFonts w:ascii="Myriad Pro" w:hAnsi="Myriad Pro"/>
                <w:sz w:val="20"/>
                <w:szCs w:val="20"/>
              </w:rPr>
              <w:t>7 8</w:t>
            </w:r>
            <w:r w:rsidRPr="00BA0797">
              <w:rPr>
                <w:rFonts w:ascii="Myriad Pro" w:hAnsi="Myriad Pro"/>
                <w:sz w:val="20"/>
                <w:szCs w:val="20"/>
              </w:rPr>
              <w:t>93,31</w:t>
            </w:r>
          </w:p>
        </w:tc>
        <w:tc>
          <w:tcPr>
            <w:tcW w:w="1515" w:type="dxa"/>
            <w:shd w:val="clear" w:color="auto" w:fill="auto"/>
            <w:noWrap/>
            <w:vAlign w:val="center"/>
          </w:tcPr>
          <w:p w14:paraId="31A02D2C"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2</w:t>
            </w:r>
            <w:r w:rsidR="009C7B3E" w:rsidRPr="00BA0797">
              <w:rPr>
                <w:rFonts w:ascii="Myriad Pro" w:hAnsi="Myriad Pro"/>
                <w:sz w:val="20"/>
                <w:szCs w:val="20"/>
              </w:rPr>
              <w:t>3 2</w:t>
            </w:r>
            <w:r w:rsidRPr="00BA0797">
              <w:rPr>
                <w:rFonts w:ascii="Myriad Pro" w:hAnsi="Myriad Pro"/>
                <w:sz w:val="20"/>
                <w:szCs w:val="20"/>
              </w:rPr>
              <w:t>58,70</w:t>
            </w:r>
          </w:p>
        </w:tc>
      </w:tr>
      <w:tr w:rsidR="00F57467" w:rsidRPr="00BA0797" w14:paraId="4A4FB26C" w14:textId="77777777">
        <w:trPr>
          <w:cantSplit/>
        </w:trPr>
        <w:tc>
          <w:tcPr>
            <w:tcW w:w="3516" w:type="dxa"/>
            <w:shd w:val="clear" w:color="auto" w:fill="auto"/>
            <w:vAlign w:val="center"/>
          </w:tcPr>
          <w:p w14:paraId="1B0AFFD9"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Целевые средства на НИОКР</w:t>
            </w:r>
          </w:p>
        </w:tc>
        <w:tc>
          <w:tcPr>
            <w:tcW w:w="1448" w:type="dxa"/>
            <w:shd w:val="clear" w:color="auto" w:fill="auto"/>
            <w:noWrap/>
            <w:vAlign w:val="center"/>
          </w:tcPr>
          <w:p w14:paraId="1005FA08"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704,83</w:t>
            </w:r>
          </w:p>
        </w:tc>
        <w:tc>
          <w:tcPr>
            <w:tcW w:w="1427" w:type="dxa"/>
            <w:shd w:val="clear" w:color="auto" w:fill="auto"/>
            <w:noWrap/>
            <w:vAlign w:val="center"/>
          </w:tcPr>
          <w:p w14:paraId="5055C259"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704,83</w:t>
            </w:r>
          </w:p>
        </w:tc>
        <w:tc>
          <w:tcPr>
            <w:tcW w:w="1381" w:type="dxa"/>
            <w:shd w:val="clear" w:color="auto" w:fill="auto"/>
            <w:noWrap/>
            <w:vAlign w:val="center"/>
          </w:tcPr>
          <w:p w14:paraId="050DA814"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704,83</w:t>
            </w:r>
          </w:p>
        </w:tc>
        <w:tc>
          <w:tcPr>
            <w:tcW w:w="1482" w:type="dxa"/>
            <w:shd w:val="clear" w:color="auto" w:fill="auto"/>
            <w:noWrap/>
            <w:vAlign w:val="center"/>
          </w:tcPr>
          <w:p w14:paraId="77F5AF46"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704,83</w:t>
            </w:r>
          </w:p>
        </w:tc>
        <w:tc>
          <w:tcPr>
            <w:tcW w:w="1664" w:type="dxa"/>
            <w:shd w:val="clear" w:color="auto" w:fill="auto"/>
            <w:noWrap/>
            <w:vAlign w:val="center"/>
          </w:tcPr>
          <w:p w14:paraId="2752107C"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704,83</w:t>
            </w:r>
          </w:p>
        </w:tc>
        <w:tc>
          <w:tcPr>
            <w:tcW w:w="1296" w:type="dxa"/>
            <w:shd w:val="clear" w:color="auto" w:fill="auto"/>
            <w:noWrap/>
            <w:vAlign w:val="center"/>
          </w:tcPr>
          <w:p w14:paraId="124F28DC" w14:textId="77777777" w:rsidR="00F57467" w:rsidRPr="00BA0797" w:rsidRDefault="009C7B3E" w:rsidP="00BA0797">
            <w:pPr>
              <w:spacing w:after="0" w:line="240" w:lineRule="auto"/>
              <w:jc w:val="center"/>
              <w:rPr>
                <w:rFonts w:ascii="Myriad Pro" w:hAnsi="Myriad Pro"/>
                <w:sz w:val="20"/>
                <w:szCs w:val="20"/>
              </w:rPr>
            </w:pPr>
            <w:r w:rsidRPr="00BA0797">
              <w:rPr>
                <w:rFonts w:ascii="Myriad Pro" w:hAnsi="Myriad Pro"/>
                <w:sz w:val="20"/>
                <w:szCs w:val="20"/>
              </w:rPr>
              <w:t>2 8</w:t>
            </w:r>
            <w:r w:rsidR="00F57467" w:rsidRPr="00BA0797">
              <w:rPr>
                <w:rFonts w:ascii="Myriad Pro" w:hAnsi="Myriad Pro"/>
                <w:sz w:val="20"/>
                <w:szCs w:val="20"/>
              </w:rPr>
              <w:t>18,40</w:t>
            </w:r>
          </w:p>
        </w:tc>
        <w:tc>
          <w:tcPr>
            <w:tcW w:w="1482" w:type="dxa"/>
            <w:shd w:val="clear" w:color="auto" w:fill="auto"/>
            <w:noWrap/>
            <w:vAlign w:val="center"/>
          </w:tcPr>
          <w:p w14:paraId="01DF422A"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759,41</w:t>
            </w:r>
          </w:p>
        </w:tc>
        <w:tc>
          <w:tcPr>
            <w:tcW w:w="1515" w:type="dxa"/>
            <w:shd w:val="clear" w:color="auto" w:fill="auto"/>
            <w:noWrap/>
            <w:vAlign w:val="center"/>
          </w:tcPr>
          <w:p w14:paraId="6CF9E83F"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759,43</w:t>
            </w:r>
          </w:p>
        </w:tc>
      </w:tr>
      <w:tr w:rsidR="00F57467" w:rsidRPr="00BA0797" w14:paraId="61B99372" w14:textId="77777777">
        <w:trPr>
          <w:cantSplit/>
        </w:trPr>
        <w:tc>
          <w:tcPr>
            <w:tcW w:w="3516" w:type="dxa"/>
            <w:shd w:val="clear" w:color="auto" w:fill="auto"/>
            <w:vAlign w:val="center"/>
          </w:tcPr>
          <w:p w14:paraId="6E7CBB9D" w14:textId="77777777" w:rsidR="00F57467" w:rsidRPr="00BA0797" w:rsidRDefault="00F57467" w:rsidP="00BA0797">
            <w:pPr>
              <w:spacing w:after="0" w:line="240" w:lineRule="auto"/>
              <w:rPr>
                <w:rFonts w:ascii="Myriad Pro" w:hAnsi="Myriad Pro" w:cs="Arial CYR"/>
                <w:sz w:val="20"/>
                <w:szCs w:val="20"/>
              </w:rPr>
            </w:pPr>
            <w:r w:rsidRPr="00BA0797">
              <w:rPr>
                <w:rFonts w:ascii="Myriad Pro" w:hAnsi="Myriad Pro" w:cs="Arial CYR"/>
                <w:sz w:val="20"/>
                <w:szCs w:val="20"/>
              </w:rPr>
              <w:t>Другие прочие затраты</w:t>
            </w:r>
          </w:p>
        </w:tc>
        <w:tc>
          <w:tcPr>
            <w:tcW w:w="1448" w:type="dxa"/>
            <w:shd w:val="clear" w:color="auto" w:fill="auto"/>
            <w:noWrap/>
            <w:vAlign w:val="center"/>
          </w:tcPr>
          <w:p w14:paraId="423662D5"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5 4</w:t>
            </w:r>
            <w:r w:rsidR="00F57467" w:rsidRPr="00BA0797">
              <w:rPr>
                <w:rFonts w:ascii="Myriad Pro" w:hAnsi="Myriad Pro"/>
                <w:sz w:val="20"/>
                <w:szCs w:val="20"/>
              </w:rPr>
              <w:t>72,61</w:t>
            </w:r>
          </w:p>
        </w:tc>
        <w:tc>
          <w:tcPr>
            <w:tcW w:w="1427" w:type="dxa"/>
            <w:shd w:val="clear" w:color="auto" w:fill="auto"/>
            <w:noWrap/>
            <w:vAlign w:val="center"/>
          </w:tcPr>
          <w:p w14:paraId="3B7A5554" w14:textId="77777777" w:rsidR="00F57467" w:rsidRPr="00BA0797" w:rsidRDefault="00834137" w:rsidP="00BA0797">
            <w:pPr>
              <w:spacing w:after="0" w:line="240" w:lineRule="auto"/>
              <w:jc w:val="center"/>
              <w:rPr>
                <w:rFonts w:ascii="Myriad Pro" w:hAnsi="Myriad Pro"/>
                <w:sz w:val="20"/>
                <w:szCs w:val="20"/>
              </w:rPr>
            </w:pPr>
            <w:r w:rsidRPr="00BA0797">
              <w:rPr>
                <w:rFonts w:ascii="Myriad Pro" w:hAnsi="Myriad Pro"/>
                <w:sz w:val="20"/>
                <w:szCs w:val="20"/>
              </w:rPr>
              <w:t>5 4</w:t>
            </w:r>
            <w:r w:rsidR="00F57467" w:rsidRPr="00BA0797">
              <w:rPr>
                <w:rFonts w:ascii="Myriad Pro" w:hAnsi="Myriad Pro"/>
                <w:sz w:val="20"/>
                <w:szCs w:val="20"/>
              </w:rPr>
              <w:t>23,33</w:t>
            </w:r>
          </w:p>
        </w:tc>
        <w:tc>
          <w:tcPr>
            <w:tcW w:w="1381" w:type="dxa"/>
            <w:shd w:val="clear" w:color="auto" w:fill="auto"/>
            <w:noWrap/>
            <w:vAlign w:val="center"/>
          </w:tcPr>
          <w:p w14:paraId="5F284A16"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545,14</w:t>
            </w:r>
          </w:p>
        </w:tc>
        <w:tc>
          <w:tcPr>
            <w:tcW w:w="1482" w:type="dxa"/>
            <w:shd w:val="clear" w:color="auto" w:fill="auto"/>
            <w:noWrap/>
            <w:vAlign w:val="center"/>
          </w:tcPr>
          <w:p w14:paraId="27AF0E47"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538,54</w:t>
            </w:r>
          </w:p>
        </w:tc>
        <w:tc>
          <w:tcPr>
            <w:tcW w:w="1664" w:type="dxa"/>
            <w:shd w:val="clear" w:color="auto" w:fill="auto"/>
            <w:noWrap/>
            <w:vAlign w:val="center"/>
          </w:tcPr>
          <w:p w14:paraId="01C37CEF"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538,54</w:t>
            </w:r>
          </w:p>
        </w:tc>
        <w:tc>
          <w:tcPr>
            <w:tcW w:w="1296" w:type="dxa"/>
            <w:shd w:val="clear" w:color="auto" w:fill="auto"/>
            <w:noWrap/>
            <w:vAlign w:val="center"/>
          </w:tcPr>
          <w:p w14:paraId="439C86B6" w14:textId="77777777" w:rsidR="00F57467" w:rsidRPr="00BA0797" w:rsidRDefault="009C7B3E" w:rsidP="00BA0797">
            <w:pPr>
              <w:spacing w:after="0" w:line="240" w:lineRule="auto"/>
              <w:jc w:val="center"/>
              <w:rPr>
                <w:rFonts w:ascii="Myriad Pro" w:hAnsi="Myriad Pro"/>
                <w:sz w:val="20"/>
                <w:szCs w:val="20"/>
              </w:rPr>
            </w:pPr>
            <w:r w:rsidRPr="00BA0797">
              <w:rPr>
                <w:rFonts w:ascii="Myriad Pro" w:hAnsi="Myriad Pro"/>
                <w:sz w:val="20"/>
                <w:szCs w:val="20"/>
              </w:rPr>
              <w:t>2 2</w:t>
            </w:r>
            <w:r w:rsidR="00F57467" w:rsidRPr="00BA0797">
              <w:rPr>
                <w:rFonts w:ascii="Myriad Pro" w:hAnsi="Myriad Pro"/>
                <w:sz w:val="20"/>
                <w:szCs w:val="20"/>
              </w:rPr>
              <w:t>03,52</w:t>
            </w:r>
          </w:p>
        </w:tc>
        <w:tc>
          <w:tcPr>
            <w:tcW w:w="1482" w:type="dxa"/>
            <w:shd w:val="clear" w:color="auto" w:fill="auto"/>
            <w:noWrap/>
            <w:vAlign w:val="center"/>
          </w:tcPr>
          <w:p w14:paraId="66E8BC33"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541,77</w:t>
            </w:r>
          </w:p>
        </w:tc>
        <w:tc>
          <w:tcPr>
            <w:tcW w:w="1515" w:type="dxa"/>
            <w:shd w:val="clear" w:color="auto" w:fill="auto"/>
            <w:noWrap/>
            <w:vAlign w:val="center"/>
          </w:tcPr>
          <w:p w14:paraId="0988D755" w14:textId="77777777" w:rsidR="00F57467" w:rsidRPr="00BA0797" w:rsidRDefault="00F57467" w:rsidP="00BA0797">
            <w:pPr>
              <w:spacing w:after="0" w:line="240" w:lineRule="auto"/>
              <w:jc w:val="center"/>
              <w:rPr>
                <w:rFonts w:ascii="Myriad Pro" w:hAnsi="Myriad Pro"/>
                <w:sz w:val="20"/>
                <w:szCs w:val="20"/>
              </w:rPr>
            </w:pPr>
            <w:r w:rsidRPr="00BA0797">
              <w:rPr>
                <w:rFonts w:ascii="Myriad Pro" w:hAnsi="Myriad Pro"/>
                <w:sz w:val="20"/>
                <w:szCs w:val="20"/>
              </w:rPr>
              <w:t>541,78</w:t>
            </w:r>
          </w:p>
        </w:tc>
      </w:tr>
    </w:tbl>
    <w:p w14:paraId="275A65C4" w14:textId="77777777" w:rsidR="00560CBF" w:rsidRPr="00BA0797" w:rsidRDefault="00560CBF" w:rsidP="00BA0797">
      <w:pPr>
        <w:spacing w:after="0" w:line="240" w:lineRule="auto"/>
        <w:rPr>
          <w:rFonts w:ascii="Myriad Pro" w:hAnsi="Myriad Pro"/>
        </w:rPr>
        <w:sectPr w:rsidR="00560CBF" w:rsidRPr="00BA0797" w:rsidSect="00576D97">
          <w:pgSz w:w="16838" w:h="11906" w:orient="landscape"/>
          <w:pgMar w:top="1560" w:right="851" w:bottom="1134" w:left="1134" w:header="709" w:footer="709" w:gutter="0"/>
          <w:cols w:space="708"/>
          <w:docGrid w:linePitch="360"/>
        </w:sectPr>
      </w:pPr>
    </w:p>
    <w:p w14:paraId="51FED284" w14:textId="77777777" w:rsidR="00E401EB" w:rsidRPr="0080531F" w:rsidRDefault="00E401EB"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42" w:name="_Toc41256458"/>
      <w:r w:rsidRPr="0080531F">
        <w:rPr>
          <w:rFonts w:ascii="Myriad Pro" w:eastAsia="Times New Roman" w:hAnsi="Myriad Pro"/>
          <w:b/>
          <w:color w:val="4F6228"/>
          <w:sz w:val="28"/>
          <w:szCs w:val="28"/>
        </w:rPr>
        <w:lastRenderedPageBreak/>
        <w:t>Расходы на негосударственное пенсионное обеспечение.</w:t>
      </w:r>
      <w:bookmarkEnd w:id="42"/>
    </w:p>
    <w:p w14:paraId="37DEE247"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7C9B8CD7"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21" w:history="1">
        <w:r w:rsidRPr="00BA0797">
          <w:rPr>
            <w:rFonts w:ascii="Myriad Pro" w:hAnsi="Myriad Pro"/>
            <w:sz w:val="26"/>
            <w:szCs w:val="26"/>
          </w:rPr>
          <w:t>кодексом</w:t>
        </w:r>
      </w:hyperlink>
      <w:r w:rsidRPr="00BA0797">
        <w:rPr>
          <w:rFonts w:ascii="Myriad Pro" w:hAnsi="Myriad Pro"/>
          <w:sz w:val="26"/>
          <w:szCs w:val="26"/>
        </w:rPr>
        <w:t xml:space="preserve"> Российской Федерации.</w:t>
      </w:r>
    </w:p>
    <w:p w14:paraId="76770625"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Согласно пункту 6.1.6 Отраслевого тарифного соглашения в</w:t>
      </w:r>
      <w:r w:rsidR="009C7B3E" w:rsidRPr="00BA0797">
        <w:rPr>
          <w:rFonts w:ascii="Myriad Pro" w:hAnsi="Myriad Pro"/>
          <w:sz w:val="26"/>
          <w:szCs w:val="26"/>
        </w:rPr>
        <w:t xml:space="preserve"> </w:t>
      </w:r>
      <w:r w:rsidRPr="00BA0797">
        <w:rPr>
          <w:rFonts w:ascii="Myriad Pro" w:hAnsi="Myriad Pro"/>
          <w:sz w:val="26"/>
          <w:szCs w:val="26"/>
        </w:rPr>
        <w:t>электроэнергетики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соответствии программой негосударственного пенсионного обеспечения, принятой в Организации.</w:t>
      </w:r>
    </w:p>
    <w:p w14:paraId="4F33A4F7" w14:textId="77777777" w:rsidR="00560CBF" w:rsidRPr="00BA0797" w:rsidRDefault="00560CBF" w:rsidP="00BA0797">
      <w:pPr>
        <w:spacing w:after="0" w:line="360" w:lineRule="auto"/>
        <w:contextualSpacing/>
        <w:jc w:val="both"/>
        <w:rPr>
          <w:rFonts w:ascii="Myriad Pro" w:hAnsi="Myriad Pro"/>
          <w:b/>
          <w:sz w:val="26"/>
          <w:szCs w:val="26"/>
        </w:rPr>
      </w:pPr>
    </w:p>
    <w:p w14:paraId="0B4C6463"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0CB3D67A"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7F0489"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w:t>
      </w:r>
      <w:r w:rsidR="007F0489" w:rsidRPr="00BA0797">
        <w:rPr>
          <w:rFonts w:ascii="Myriad Pro" w:hAnsi="Myriad Pro"/>
          <w:sz w:val="26"/>
          <w:szCs w:val="26"/>
        </w:rPr>
        <w:t>8</w:t>
      </w:r>
      <w:r w:rsidRPr="00BA0797">
        <w:rPr>
          <w:rFonts w:ascii="Myriad Pro" w:hAnsi="Myriad Pro"/>
          <w:sz w:val="26"/>
          <w:szCs w:val="26"/>
        </w:rPr>
        <w:t xml:space="preserve"> год была заявлена сумма расходов в размере </w:t>
      </w:r>
      <w:r w:rsidR="007F0489" w:rsidRPr="00BA0797">
        <w:rPr>
          <w:rFonts w:ascii="Myriad Pro" w:hAnsi="Myriad Pro"/>
          <w:sz w:val="26"/>
          <w:szCs w:val="26"/>
        </w:rPr>
        <w:t>3</w:t>
      </w:r>
      <w:r w:rsidR="009C7B3E" w:rsidRPr="00BA0797">
        <w:rPr>
          <w:rFonts w:ascii="Myriad Pro" w:hAnsi="Myriad Pro"/>
          <w:sz w:val="26"/>
          <w:szCs w:val="26"/>
        </w:rPr>
        <w:t>2 5</w:t>
      </w:r>
      <w:r w:rsidR="007F0489" w:rsidRPr="00BA0797">
        <w:rPr>
          <w:rFonts w:ascii="Myriad Pro" w:hAnsi="Myriad Pro"/>
          <w:sz w:val="26"/>
          <w:szCs w:val="26"/>
        </w:rPr>
        <w:t>78,</w:t>
      </w:r>
      <w:r w:rsidR="008E7449" w:rsidRPr="00BA0797">
        <w:rPr>
          <w:rFonts w:ascii="Myriad Pro" w:hAnsi="Myriad Pro"/>
          <w:sz w:val="26"/>
          <w:szCs w:val="26"/>
        </w:rPr>
        <w:t>0</w:t>
      </w:r>
      <w:r w:rsidR="007F0489" w:rsidRPr="00BA0797">
        <w:rPr>
          <w:rFonts w:ascii="Myriad Pro" w:hAnsi="Myriad Pro"/>
          <w:sz w:val="26"/>
          <w:szCs w:val="26"/>
        </w:rPr>
        <w:t>6</w:t>
      </w:r>
      <w:r w:rsidRPr="00BA0797">
        <w:rPr>
          <w:rFonts w:ascii="Myriad Pro" w:hAnsi="Myriad Pro"/>
          <w:sz w:val="26"/>
          <w:szCs w:val="26"/>
        </w:rPr>
        <w:t xml:space="preserve"> тыс. руб.</w:t>
      </w:r>
    </w:p>
    <w:p w14:paraId="6A37B5BF"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7F0489"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76445FC3" w14:textId="77777777" w:rsidR="00560CBF" w:rsidRPr="00BA0797" w:rsidRDefault="00842BFA" w:rsidP="00C74AFD">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 по расходам</w:t>
      </w:r>
      <w:r w:rsidR="009C7B3E" w:rsidRPr="00BA0797">
        <w:rPr>
          <w:rFonts w:ascii="Myriad Pro" w:hAnsi="Myriad Pro"/>
          <w:sz w:val="26"/>
          <w:szCs w:val="26"/>
        </w:rPr>
        <w:t xml:space="preserve"> </w:t>
      </w:r>
      <w:r w:rsidRPr="00BA0797">
        <w:rPr>
          <w:rFonts w:ascii="Myriad Pro" w:hAnsi="Myriad Pro"/>
          <w:sz w:val="26"/>
          <w:szCs w:val="26"/>
        </w:rPr>
        <w:t xml:space="preserve">на негосударственное пенсионное обеспечение работников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2018 году</w:t>
      </w:r>
      <w:r w:rsidR="00560CBF" w:rsidRPr="00BA0797">
        <w:rPr>
          <w:rFonts w:ascii="Myriad Pro" w:hAnsi="Myriad Pro"/>
          <w:sz w:val="26"/>
          <w:szCs w:val="26"/>
        </w:rPr>
        <w:t>;</w:t>
      </w:r>
    </w:p>
    <w:p w14:paraId="381AB3F3" w14:textId="77777777" w:rsidR="00170587" w:rsidRPr="00BA0797" w:rsidRDefault="00170587" w:rsidP="00C74AFD">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потребность в денежных средствах по трем пенсионным программам;</w:t>
      </w:r>
    </w:p>
    <w:p w14:paraId="737651B5" w14:textId="77777777" w:rsidR="002E1A2C" w:rsidRPr="00BA0797" w:rsidRDefault="002E1A2C" w:rsidP="00C74AFD">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Положение о негосударственном пенсионном обеспечении работников</w:t>
      </w:r>
      <w:r w:rsidR="009C7B3E" w:rsidRPr="00BA0797">
        <w:rPr>
          <w:rFonts w:ascii="Myriad Pro" w:hAnsi="Myriad Pro"/>
          <w:sz w:val="26"/>
          <w:szCs w:val="26"/>
        </w:rPr>
        <w:t xml:space="preserve"> </w:t>
      </w:r>
      <w:r w:rsidR="00551079" w:rsidRPr="00BA0797">
        <w:rPr>
          <w:rFonts w:ascii="Myriad Pro" w:hAnsi="Myriad Pro"/>
          <w:sz w:val="26"/>
          <w:szCs w:val="26"/>
        </w:rPr>
        <w:t>ПАО «МРСК Северо-Запада»</w:t>
      </w:r>
      <w:r w:rsidRPr="00BA0797">
        <w:rPr>
          <w:rFonts w:ascii="Myriad Pro" w:hAnsi="Myriad Pro"/>
          <w:sz w:val="26"/>
          <w:szCs w:val="26"/>
        </w:rPr>
        <w:t xml:space="preserve"> на 2009;</w:t>
      </w:r>
    </w:p>
    <w:p w14:paraId="1D298431" w14:textId="77777777" w:rsidR="009B6DCC" w:rsidRPr="00BA0797" w:rsidRDefault="009B6DCC" w:rsidP="00C74AFD">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Положение</w:t>
      </w:r>
      <w:r w:rsidR="009C7B3E" w:rsidRPr="00BA0797">
        <w:rPr>
          <w:rFonts w:ascii="Myriad Pro" w:hAnsi="Myriad Pro"/>
          <w:sz w:val="26"/>
          <w:szCs w:val="26"/>
        </w:rPr>
        <w:t xml:space="preserve"> </w:t>
      </w:r>
      <w:r w:rsidRPr="00BA0797">
        <w:rPr>
          <w:rFonts w:ascii="Myriad Pro" w:hAnsi="Myriad Pro"/>
          <w:sz w:val="26"/>
          <w:szCs w:val="26"/>
        </w:rPr>
        <w:t>о негосударственном пенсионном обеспечении работников</w:t>
      </w:r>
      <w:r w:rsidR="00CD784A" w:rsidRPr="00BA0797">
        <w:rPr>
          <w:rFonts w:ascii="Myriad Pro" w:hAnsi="Myriad Pro"/>
          <w:sz w:val="26"/>
          <w:szCs w:val="26"/>
        </w:rPr>
        <w:t xml:space="preserve"> </w:t>
      </w:r>
      <w:r w:rsidR="00551079" w:rsidRPr="00BA0797">
        <w:rPr>
          <w:rFonts w:ascii="Myriad Pro" w:hAnsi="Myriad Pro"/>
          <w:sz w:val="26"/>
          <w:szCs w:val="26"/>
        </w:rPr>
        <w:t>ПАО «МРСК Северо-Запада»</w:t>
      </w:r>
      <w:r w:rsidR="002E1A2C" w:rsidRPr="00BA0797">
        <w:rPr>
          <w:rFonts w:ascii="Myriad Pro" w:hAnsi="Myriad Pro"/>
          <w:sz w:val="26"/>
          <w:szCs w:val="26"/>
        </w:rPr>
        <w:t xml:space="preserve"> с внесенными изменениями</w:t>
      </w:r>
      <w:r w:rsidR="00902638" w:rsidRPr="00BA0797">
        <w:rPr>
          <w:rFonts w:ascii="Myriad Pro" w:hAnsi="Myriad Pro"/>
          <w:sz w:val="26"/>
          <w:szCs w:val="26"/>
        </w:rPr>
        <w:t xml:space="preserve"> </w:t>
      </w:r>
      <w:r w:rsidR="002E1A2C" w:rsidRPr="00BA0797">
        <w:rPr>
          <w:rFonts w:ascii="Myriad Pro" w:hAnsi="Myriad Pro"/>
          <w:sz w:val="26"/>
          <w:szCs w:val="26"/>
        </w:rPr>
        <w:t>01.01.2015</w:t>
      </w:r>
      <w:r w:rsidRPr="00BA0797">
        <w:rPr>
          <w:rFonts w:ascii="Myriad Pro" w:hAnsi="Myriad Pro"/>
          <w:sz w:val="26"/>
          <w:szCs w:val="26"/>
        </w:rPr>
        <w:t>;</w:t>
      </w:r>
    </w:p>
    <w:p w14:paraId="5CC113F5" w14:textId="77777777" w:rsidR="00D21907" w:rsidRPr="00BA0797" w:rsidRDefault="001679DE" w:rsidP="00C74AFD">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Реестр документов, подтверждающих расходы на пенсионное обеспечение персонала в негосударственных пенсионных фондах в 2016 году (копии договоров, заявлений)</w:t>
      </w:r>
      <w:r w:rsidR="00D21907" w:rsidRPr="00BA0797">
        <w:rPr>
          <w:rFonts w:ascii="Myriad Pro" w:hAnsi="Myriad Pro"/>
          <w:sz w:val="26"/>
          <w:szCs w:val="26"/>
        </w:rPr>
        <w:t>;</w:t>
      </w:r>
    </w:p>
    <w:p w14:paraId="762774C5" w14:textId="77777777" w:rsidR="009B6DCC" w:rsidRPr="00BA0797" w:rsidRDefault="001679DE" w:rsidP="00C74AFD">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Данные бухгалтерского учета: обороты счета 20, отчет по проводкам.</w:t>
      </w:r>
    </w:p>
    <w:p w14:paraId="62B79071" w14:textId="77777777" w:rsidR="001679DE" w:rsidRPr="00BA0797" w:rsidRDefault="001679DE" w:rsidP="00BA0797">
      <w:pPr>
        <w:pStyle w:val="11"/>
        <w:spacing w:after="0" w:line="360" w:lineRule="auto"/>
        <w:ind w:left="567"/>
        <w:jc w:val="both"/>
        <w:rPr>
          <w:rFonts w:ascii="Myriad Pro" w:hAnsi="Myriad Pro"/>
          <w:sz w:val="26"/>
          <w:szCs w:val="26"/>
        </w:rPr>
      </w:pPr>
    </w:p>
    <w:p w14:paraId="372D2807" w14:textId="77777777" w:rsidR="00560CBF" w:rsidRPr="00BA0797" w:rsidRDefault="00560CBF" w:rsidP="00BA0797">
      <w:pPr>
        <w:spacing w:after="0" w:line="360" w:lineRule="auto"/>
        <w:jc w:val="both"/>
        <w:rPr>
          <w:rFonts w:ascii="Myriad Pro" w:hAnsi="Myriad Pro"/>
          <w:sz w:val="26"/>
          <w:szCs w:val="26"/>
        </w:rPr>
      </w:pPr>
      <w:r w:rsidRPr="00BA0797">
        <w:rPr>
          <w:rFonts w:ascii="Myriad Pro" w:hAnsi="Myriad Pro"/>
          <w:b/>
          <w:sz w:val="26"/>
          <w:szCs w:val="26"/>
        </w:rPr>
        <w:t>ПОЗИЦИЯ ОРГАНА РЕГУЛИРОВАНИЯ</w:t>
      </w:r>
    </w:p>
    <w:p w14:paraId="5A655A60"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Регулирующим органом</w:t>
      </w:r>
      <w:r w:rsidR="009C7B3E" w:rsidRPr="00BA0797">
        <w:rPr>
          <w:rFonts w:ascii="Myriad Pro" w:hAnsi="Myriad Pro"/>
          <w:sz w:val="26"/>
          <w:szCs w:val="26"/>
        </w:rPr>
        <w:t xml:space="preserve"> </w:t>
      </w:r>
      <w:r w:rsidRPr="00BA0797">
        <w:rPr>
          <w:rFonts w:ascii="Myriad Pro" w:hAnsi="Myriad Pro"/>
          <w:sz w:val="26"/>
          <w:szCs w:val="26"/>
        </w:rPr>
        <w:t xml:space="preserve">расходы не приняты. </w:t>
      </w:r>
    </w:p>
    <w:p w14:paraId="7D48F9CD" w14:textId="77777777" w:rsidR="00ED3DA9" w:rsidRPr="00BA0797" w:rsidRDefault="00ED3DA9" w:rsidP="00BA0797">
      <w:pPr>
        <w:spacing w:after="0" w:line="360" w:lineRule="auto"/>
        <w:contextualSpacing/>
        <w:jc w:val="both"/>
        <w:rPr>
          <w:rFonts w:ascii="Myriad Pro" w:hAnsi="Myriad Pro"/>
          <w:b/>
          <w:sz w:val="26"/>
          <w:szCs w:val="26"/>
        </w:rPr>
      </w:pPr>
    </w:p>
    <w:p w14:paraId="73A42102"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7A934D86"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Программа негосударственного пенсионного обеспечения работников </w:t>
      </w:r>
      <w:r w:rsidR="000873F2"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предназначена для формирования системы негосударственного пенсионного обеспечения и признана обеспечивать достойный уровень жизни работников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в пенсионном возрасте, создать условия для эффективного решения кадровых вопросов, связанных с привлечением, удержанием и мотивацией персонала.</w:t>
      </w:r>
    </w:p>
    <w:p w14:paraId="0011FB01"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пунктом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4CD70970"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Принимая во внимание, что экономическая обоснованность данных расходов со стороны</w:t>
      </w:r>
      <w:r w:rsidR="009C7B3E" w:rsidRPr="00BA0797">
        <w:rPr>
          <w:rFonts w:ascii="Myriad Pro" w:hAnsi="Myriad Pro"/>
          <w:sz w:val="26"/>
          <w:szCs w:val="26"/>
        </w:rPr>
        <w:t xml:space="preserve">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не подтверждена, Исполнитель считает позицию </w:t>
      </w:r>
      <w:r w:rsidR="007F0489" w:rsidRPr="00BA0797">
        <w:rPr>
          <w:rFonts w:ascii="Myriad Pro" w:hAnsi="Myriad Pro"/>
          <w:sz w:val="26"/>
          <w:szCs w:val="26"/>
        </w:rPr>
        <w:t xml:space="preserve">Государственного комитета Псковской области по тарифам </w:t>
      </w:r>
      <w:r w:rsidR="00F07FB9" w:rsidRPr="00BA0797">
        <w:rPr>
          <w:rFonts w:ascii="Myriad Pro" w:hAnsi="Myriad Pro"/>
          <w:sz w:val="26"/>
          <w:szCs w:val="26"/>
        </w:rPr>
        <w:t>и</w:t>
      </w:r>
      <w:r w:rsidR="007F0489" w:rsidRPr="00BA0797">
        <w:rPr>
          <w:rFonts w:ascii="Myriad Pro" w:hAnsi="Myriad Pro"/>
          <w:sz w:val="26"/>
          <w:szCs w:val="26"/>
        </w:rPr>
        <w:t xml:space="preserve"> энергетике в</w:t>
      </w:r>
      <w:r w:rsidR="007117D5" w:rsidRPr="00BA0797">
        <w:rPr>
          <w:rFonts w:ascii="Myriad Pro" w:hAnsi="Myriad Pro"/>
          <w:sz w:val="26"/>
          <w:szCs w:val="26"/>
        </w:rPr>
        <w:t xml:space="preserve"> части не</w:t>
      </w:r>
      <w:r w:rsidRPr="00BA0797">
        <w:rPr>
          <w:rFonts w:ascii="Myriad Pro" w:hAnsi="Myriad Pro"/>
          <w:sz w:val="26"/>
          <w:szCs w:val="26"/>
        </w:rPr>
        <w:t>принятия соответствующих расходов</w:t>
      </w:r>
      <w:r w:rsidR="009C7B3E" w:rsidRPr="00BA0797">
        <w:rPr>
          <w:rFonts w:ascii="Myriad Pro" w:hAnsi="Myriad Pro"/>
          <w:sz w:val="26"/>
          <w:szCs w:val="26"/>
        </w:rPr>
        <w:t xml:space="preserve"> </w:t>
      </w:r>
      <w:r w:rsidRPr="00BA0797">
        <w:rPr>
          <w:rFonts w:ascii="Myriad Pro" w:hAnsi="Myriad Pro"/>
          <w:sz w:val="26"/>
          <w:szCs w:val="26"/>
        </w:rPr>
        <w:t xml:space="preserve">обоснованной. </w:t>
      </w:r>
    </w:p>
    <w:p w14:paraId="7091F0BE" w14:textId="715158D8" w:rsidR="00C74AFD" w:rsidRDefault="00235179" w:rsidP="00BA0797">
      <w:pPr>
        <w:autoSpaceDE w:val="0"/>
        <w:autoSpaceDN w:val="0"/>
        <w:adjustRightInd w:val="0"/>
        <w:spacing w:after="0" w:line="360" w:lineRule="auto"/>
        <w:ind w:firstLine="567"/>
        <w:jc w:val="both"/>
        <w:rPr>
          <w:rFonts w:ascii="Myriad Pro" w:hAnsi="Myriad Pro"/>
          <w:sz w:val="26"/>
          <w:szCs w:val="26"/>
        </w:rPr>
      </w:pPr>
      <w:r w:rsidRPr="00576D97">
        <w:rPr>
          <w:rFonts w:ascii="Myriad Pro" w:hAnsi="Myriad Pro"/>
          <w:sz w:val="26"/>
          <w:szCs w:val="26"/>
        </w:rPr>
        <w:t>Исполнитель рекомендует дополнительно предоставлять  расчет эффективности реализации Программы негосударственного пенсионного обеспечения работников ПАО «МРСК Северо-Запада» в предшествующих периодах, отражающий снижение текучести кадров филиала, и, как следствие, сокращение расходов на поиск новых сотрудников организации и подготовку кадров.</w:t>
      </w:r>
      <w:r w:rsidRPr="00235179">
        <w:rPr>
          <w:rFonts w:ascii="Myriad Pro" w:hAnsi="Myriad Pro"/>
          <w:sz w:val="26"/>
          <w:szCs w:val="26"/>
        </w:rPr>
        <w:t> </w:t>
      </w:r>
      <w:r>
        <w:rPr>
          <w:rFonts w:ascii="Myriad Pro" w:hAnsi="Myriad Pro"/>
          <w:sz w:val="26"/>
          <w:szCs w:val="26"/>
        </w:rPr>
        <w:t xml:space="preserve"> </w:t>
      </w:r>
    </w:p>
    <w:p w14:paraId="4EEB09F5" w14:textId="77777777" w:rsidR="00ED3DA9" w:rsidRPr="0080531F" w:rsidRDefault="00ED3DA9"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43" w:name="_Toc41256459"/>
      <w:r w:rsidRPr="0080531F">
        <w:rPr>
          <w:rFonts w:ascii="Myriad Pro" w:eastAsia="Times New Roman" w:hAnsi="Myriad Pro"/>
          <w:b/>
          <w:color w:val="4F6228"/>
          <w:sz w:val="28"/>
          <w:szCs w:val="28"/>
        </w:rPr>
        <w:lastRenderedPageBreak/>
        <w:t>Услуги сторонних организаций</w:t>
      </w:r>
      <w:bookmarkEnd w:id="43"/>
    </w:p>
    <w:p w14:paraId="29E9EA26"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В составе услуг сторонних организаций анализируются следующие статьи расходов:</w:t>
      </w:r>
    </w:p>
    <w:p w14:paraId="0DC88E19"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Коммунальные услуги</w:t>
      </w:r>
      <w:r w:rsidR="007117D5" w:rsidRPr="00BA0797">
        <w:rPr>
          <w:rFonts w:ascii="Myriad Pro" w:hAnsi="Myriad Pro"/>
          <w:sz w:val="26"/>
          <w:szCs w:val="26"/>
        </w:rPr>
        <w:t>;</w:t>
      </w:r>
    </w:p>
    <w:p w14:paraId="620003D6"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Услуги связи</w:t>
      </w:r>
      <w:r w:rsidR="007117D5" w:rsidRPr="00BA0797">
        <w:rPr>
          <w:rFonts w:ascii="Myriad Pro" w:hAnsi="Myriad Pro"/>
          <w:sz w:val="26"/>
          <w:szCs w:val="26"/>
        </w:rPr>
        <w:t>;</w:t>
      </w:r>
    </w:p>
    <w:p w14:paraId="35A00FC5" w14:textId="77777777" w:rsidR="002E23D1" w:rsidRPr="00BA0797" w:rsidRDefault="00A90DF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Консультационные, ю</w:t>
      </w:r>
      <w:r w:rsidR="002E23D1" w:rsidRPr="00BA0797">
        <w:rPr>
          <w:rFonts w:ascii="Myriad Pro" w:hAnsi="Myriad Pro"/>
          <w:sz w:val="26"/>
          <w:szCs w:val="26"/>
        </w:rPr>
        <w:t>ридические и нотариальные услуги</w:t>
      </w:r>
      <w:r w:rsidR="007117D5" w:rsidRPr="00BA0797">
        <w:rPr>
          <w:rFonts w:ascii="Myriad Pro" w:hAnsi="Myriad Pro"/>
          <w:sz w:val="26"/>
          <w:szCs w:val="26"/>
        </w:rPr>
        <w:t>;</w:t>
      </w:r>
    </w:p>
    <w:p w14:paraId="5889C90A"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Информационные услуги</w:t>
      </w:r>
      <w:r w:rsidR="007117D5" w:rsidRPr="00BA0797">
        <w:rPr>
          <w:rFonts w:ascii="Myriad Pro" w:hAnsi="Myriad Pro"/>
          <w:sz w:val="26"/>
          <w:szCs w:val="26"/>
        </w:rPr>
        <w:t>;</w:t>
      </w:r>
    </w:p>
    <w:p w14:paraId="38F2619F"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Расходы на рекламу и связи с общественностью</w:t>
      </w:r>
      <w:r w:rsidR="007117D5" w:rsidRPr="00BA0797">
        <w:rPr>
          <w:rFonts w:ascii="Myriad Pro" w:hAnsi="Myriad Pro"/>
          <w:sz w:val="26"/>
          <w:szCs w:val="26"/>
        </w:rPr>
        <w:t>;</w:t>
      </w:r>
    </w:p>
    <w:p w14:paraId="4597D432"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Услуги сторожевой и ведомственной охраны</w:t>
      </w:r>
      <w:r w:rsidR="007117D5" w:rsidRPr="00BA0797">
        <w:rPr>
          <w:rFonts w:ascii="Myriad Pro" w:hAnsi="Myriad Pro"/>
          <w:sz w:val="26"/>
          <w:szCs w:val="26"/>
        </w:rPr>
        <w:t>;</w:t>
      </w:r>
    </w:p>
    <w:p w14:paraId="6CB46E48"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Затраты на обеспечение пожарной безопасности</w:t>
      </w:r>
      <w:r w:rsidR="007117D5" w:rsidRPr="00BA0797">
        <w:rPr>
          <w:rFonts w:ascii="Myriad Pro" w:hAnsi="Myriad Pro"/>
          <w:sz w:val="26"/>
          <w:szCs w:val="26"/>
        </w:rPr>
        <w:t>;</w:t>
      </w:r>
    </w:p>
    <w:p w14:paraId="60F7C47A"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Затраты на </w:t>
      </w:r>
      <w:r w:rsidR="007117D5" w:rsidRPr="00BA0797">
        <w:rPr>
          <w:rFonts w:ascii="Myriad Pro" w:hAnsi="Myriad Pro"/>
          <w:sz w:val="26"/>
          <w:szCs w:val="26"/>
        </w:rPr>
        <w:t>обеспечение</w:t>
      </w:r>
      <w:r w:rsidRPr="00BA0797">
        <w:rPr>
          <w:rFonts w:ascii="Myriad Pro" w:hAnsi="Myriad Pro"/>
          <w:sz w:val="26"/>
          <w:szCs w:val="26"/>
        </w:rPr>
        <w:t xml:space="preserve"> нормальных условий труда и мер по технике безопасности</w:t>
      </w:r>
      <w:r w:rsidR="007117D5" w:rsidRPr="00BA0797">
        <w:rPr>
          <w:rFonts w:ascii="Myriad Pro" w:hAnsi="Myriad Pro"/>
          <w:sz w:val="26"/>
          <w:szCs w:val="26"/>
        </w:rPr>
        <w:t>;</w:t>
      </w:r>
    </w:p>
    <w:p w14:paraId="1C397422"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Оформление земельно-правовых документов</w:t>
      </w:r>
      <w:r w:rsidR="007117D5" w:rsidRPr="00BA0797">
        <w:rPr>
          <w:rFonts w:ascii="Myriad Pro" w:hAnsi="Myriad Pro"/>
          <w:sz w:val="26"/>
          <w:szCs w:val="26"/>
        </w:rPr>
        <w:t>;</w:t>
      </w:r>
    </w:p>
    <w:p w14:paraId="632900D6"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Расходы на обеспечение нормальных условий труда и мер по технике безопасности</w:t>
      </w:r>
      <w:r w:rsidR="007117D5" w:rsidRPr="00BA0797">
        <w:rPr>
          <w:rFonts w:ascii="Myriad Pro" w:hAnsi="Myriad Pro"/>
          <w:sz w:val="26"/>
          <w:szCs w:val="26"/>
        </w:rPr>
        <w:t>;</w:t>
      </w:r>
    </w:p>
    <w:p w14:paraId="3711EC55"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Техосмотр, регистрация и пропуски автотранспорта</w:t>
      </w:r>
      <w:r w:rsidR="007117D5" w:rsidRPr="00BA0797">
        <w:rPr>
          <w:rFonts w:ascii="Myriad Pro" w:hAnsi="Myriad Pro"/>
          <w:sz w:val="26"/>
          <w:szCs w:val="26"/>
        </w:rPr>
        <w:t>;</w:t>
      </w:r>
    </w:p>
    <w:p w14:paraId="45A44382"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Расходы на </w:t>
      </w:r>
      <w:r w:rsidR="007117D5" w:rsidRPr="00BA0797">
        <w:rPr>
          <w:rFonts w:ascii="Myriad Pro" w:hAnsi="Myriad Pro"/>
          <w:sz w:val="26"/>
          <w:szCs w:val="26"/>
        </w:rPr>
        <w:t>метеорологию</w:t>
      </w:r>
      <w:r w:rsidR="004F2E97" w:rsidRPr="00BA0797">
        <w:rPr>
          <w:rFonts w:ascii="Myriad Pro" w:hAnsi="Myriad Pro"/>
          <w:sz w:val="26"/>
          <w:szCs w:val="26"/>
        </w:rPr>
        <w:t xml:space="preserve"> (прогноз погоды, предупреждение о неблагоприятных метеорологических явлениях);</w:t>
      </w:r>
    </w:p>
    <w:p w14:paraId="49BEA8C5" w14:textId="77777777" w:rsidR="002E23D1" w:rsidRPr="00BA0797" w:rsidRDefault="002E23D1" w:rsidP="00C74AFD">
      <w:pPr>
        <w:pStyle w:val="11"/>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Расходы на услуги информационно-вычислительного обслуживания и приобретение </w:t>
      </w:r>
      <w:r w:rsidR="007117D5" w:rsidRPr="00BA0797">
        <w:rPr>
          <w:rFonts w:ascii="Myriad Pro" w:hAnsi="Myriad Pro"/>
          <w:sz w:val="26"/>
          <w:szCs w:val="26"/>
        </w:rPr>
        <w:t>программных</w:t>
      </w:r>
      <w:r w:rsidRPr="00BA0797">
        <w:rPr>
          <w:rFonts w:ascii="Myriad Pro" w:hAnsi="Myriad Pro"/>
          <w:sz w:val="26"/>
          <w:szCs w:val="26"/>
        </w:rPr>
        <w:t xml:space="preserve"> продуктов</w:t>
      </w:r>
      <w:r w:rsidR="007117D5" w:rsidRPr="00BA0797">
        <w:rPr>
          <w:rFonts w:ascii="Myriad Pro" w:hAnsi="Myriad Pro"/>
          <w:sz w:val="26"/>
          <w:szCs w:val="26"/>
        </w:rPr>
        <w:t>;</w:t>
      </w:r>
    </w:p>
    <w:p w14:paraId="325D5F8A" w14:textId="77777777" w:rsidR="002E23D1" w:rsidRPr="00BA0797" w:rsidRDefault="002E23D1" w:rsidP="00C74AFD">
      <w:pPr>
        <w:pStyle w:val="11"/>
        <w:widowControl w:val="0"/>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Прочие транспортные услуги производственного характера</w:t>
      </w:r>
      <w:r w:rsidR="007117D5" w:rsidRPr="00BA0797">
        <w:rPr>
          <w:rFonts w:ascii="Myriad Pro" w:hAnsi="Myriad Pro"/>
          <w:sz w:val="26"/>
          <w:szCs w:val="26"/>
        </w:rPr>
        <w:t>;</w:t>
      </w:r>
    </w:p>
    <w:p w14:paraId="43270008" w14:textId="77777777" w:rsidR="002E23D1" w:rsidRPr="00BA0797" w:rsidRDefault="002E23D1" w:rsidP="00C74AFD">
      <w:pPr>
        <w:pStyle w:val="11"/>
        <w:widowControl w:val="0"/>
        <w:numPr>
          <w:ilvl w:val="0"/>
          <w:numId w:val="35"/>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Подписка на нормативно-техническую литературу</w:t>
      </w:r>
      <w:r w:rsidR="007117D5" w:rsidRPr="00BA0797">
        <w:rPr>
          <w:rFonts w:ascii="Myriad Pro" w:hAnsi="Myriad Pro"/>
          <w:sz w:val="26"/>
          <w:szCs w:val="26"/>
        </w:rPr>
        <w:t>;</w:t>
      </w:r>
    </w:p>
    <w:p w14:paraId="4A391703" w14:textId="77777777" w:rsidR="001E18BB" w:rsidRPr="00BA0797" w:rsidRDefault="002E23D1" w:rsidP="00C74AFD">
      <w:pPr>
        <w:pStyle w:val="11"/>
        <w:widowControl w:val="0"/>
        <w:numPr>
          <w:ilvl w:val="0"/>
          <w:numId w:val="35"/>
        </w:numPr>
        <w:tabs>
          <w:tab w:val="left" w:pos="1134"/>
        </w:tabs>
        <w:spacing w:after="0" w:line="240" w:lineRule="auto"/>
        <w:ind w:left="1134" w:hanging="567"/>
        <w:jc w:val="both"/>
        <w:rPr>
          <w:rFonts w:ascii="Myriad Pro" w:eastAsia="Times New Roman" w:hAnsi="Myriad Pro"/>
          <w:lang w:eastAsia="ru-RU"/>
        </w:rPr>
      </w:pPr>
      <w:r w:rsidRPr="00BA0797">
        <w:rPr>
          <w:rFonts w:ascii="Myriad Pro" w:hAnsi="Myriad Pro"/>
          <w:sz w:val="26"/>
          <w:szCs w:val="26"/>
        </w:rPr>
        <w:t>Прочие услуги сторонних организаций</w:t>
      </w:r>
      <w:r w:rsidR="00CF7CBC" w:rsidRPr="00BA0797">
        <w:rPr>
          <w:rFonts w:ascii="Myriad Pro" w:hAnsi="Myriad Pro"/>
          <w:sz w:val="26"/>
          <w:szCs w:val="26"/>
        </w:rPr>
        <w:t>.</w:t>
      </w:r>
    </w:p>
    <w:p w14:paraId="0B349B58" w14:textId="77777777" w:rsidR="001E18BB" w:rsidRPr="00BA0797" w:rsidRDefault="001E18BB" w:rsidP="00BA0797">
      <w:pPr>
        <w:tabs>
          <w:tab w:val="left" w:pos="1134"/>
        </w:tabs>
        <w:spacing w:after="0" w:line="240" w:lineRule="auto"/>
        <w:ind w:firstLine="567"/>
        <w:jc w:val="both"/>
        <w:rPr>
          <w:rFonts w:ascii="Myriad Pro" w:eastAsia="Times New Roman" w:hAnsi="Myriad Pro"/>
          <w:lang w:eastAsia="ru-RU"/>
        </w:rPr>
        <w:sectPr w:rsidR="001E18BB" w:rsidRPr="00BA0797" w:rsidSect="009A56D4">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18"/>
        <w:gridCol w:w="1413"/>
        <w:gridCol w:w="1683"/>
        <w:gridCol w:w="1121"/>
        <w:gridCol w:w="1684"/>
        <w:gridCol w:w="1684"/>
        <w:gridCol w:w="1562"/>
        <w:gridCol w:w="1352"/>
        <w:gridCol w:w="1352"/>
      </w:tblGrid>
      <w:tr w:rsidR="001E18BB" w:rsidRPr="009A56D4" w14:paraId="30BD04BE" w14:textId="77777777">
        <w:trPr>
          <w:cantSplit/>
          <w:tblHeader/>
        </w:trPr>
        <w:tc>
          <w:tcPr>
            <w:tcW w:w="107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C383CDB"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lastRenderedPageBreak/>
              <w:t>Наименование</w:t>
            </w:r>
          </w:p>
        </w:tc>
        <w:tc>
          <w:tcPr>
            <w:tcW w:w="0" w:type="auto"/>
            <w:gridSpan w:val="5"/>
            <w:tcBorders>
              <w:top w:val="single" w:sz="4" w:space="0" w:color="FFFFFF"/>
              <w:left w:val="single" w:sz="4" w:space="0" w:color="FFFFFF"/>
              <w:bottom w:val="single" w:sz="4" w:space="0" w:color="FFFFFF"/>
              <w:right w:val="single" w:sz="4" w:space="0" w:color="FFFFFF"/>
            </w:tcBorders>
            <w:shd w:val="clear" w:color="auto" w:fill="4F6228"/>
            <w:vAlign w:val="center"/>
          </w:tcPr>
          <w:p w14:paraId="14839F1D"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 xml:space="preserve"> Факт за 2016, тыс. руб.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87BD143"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 xml:space="preserve"> </w:t>
            </w:r>
            <w:r w:rsidR="00C81C8C" w:rsidRPr="009A56D4">
              <w:rPr>
                <w:rFonts w:ascii="Myriad Pro" w:hAnsi="Myriad Pro"/>
                <w:b/>
                <w:bCs/>
                <w:color w:val="FFFFFF"/>
                <w:sz w:val="20"/>
                <w:szCs w:val="20"/>
              </w:rPr>
              <w:t xml:space="preserve">Предложение  филиала «Псковэнерго» </w:t>
            </w:r>
            <w:r w:rsidRPr="009A56D4">
              <w:rPr>
                <w:rFonts w:ascii="Myriad Pro" w:hAnsi="Myriad Pro"/>
                <w:b/>
                <w:bCs/>
                <w:color w:val="FFFFFF"/>
                <w:sz w:val="20"/>
                <w:szCs w:val="20"/>
              </w:rPr>
              <w:t xml:space="preserve"> на 2018 </w:t>
            </w:r>
          </w:p>
          <w:p w14:paraId="6117B3E1"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 xml:space="preserve">тыс. руб. </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55CB5F2"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 xml:space="preserve"> ТБР 2018, тыс. руб. </w:t>
            </w:r>
          </w:p>
        </w:tc>
      </w:tr>
      <w:tr w:rsidR="001E18BB" w:rsidRPr="009A56D4" w14:paraId="13B77A41" w14:textId="77777777">
        <w:trPr>
          <w:cantSplit/>
          <w:tblHeader/>
        </w:trPr>
        <w:tc>
          <w:tcPr>
            <w:tcW w:w="107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E6BC237" w14:textId="77777777" w:rsidR="001E18BB" w:rsidRPr="009A56D4" w:rsidRDefault="001E18BB" w:rsidP="00BA0797">
            <w:pPr>
              <w:spacing w:after="0" w:line="240" w:lineRule="auto"/>
              <w:rPr>
                <w:rFonts w:ascii="Myriad Pro" w:hAnsi="Myriad Pro"/>
                <w:b/>
                <w:bCs/>
                <w:color w:val="FFFFFF"/>
                <w:sz w:val="20"/>
                <w:szCs w:val="20"/>
              </w:rPr>
            </w:pPr>
          </w:p>
        </w:tc>
        <w:tc>
          <w:tcPr>
            <w:tcW w:w="994"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706A5F9"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по данным организации</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51A342D"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признано Госкомитетом</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9505958" w14:textId="77777777" w:rsidR="001E18BB" w:rsidRPr="009A56D4" w:rsidRDefault="001E18BB" w:rsidP="00BA0797">
            <w:pPr>
              <w:spacing w:after="0" w:line="240" w:lineRule="auto"/>
              <w:jc w:val="center"/>
              <w:rPr>
                <w:rFonts w:ascii="Myriad Pro" w:hAnsi="Myriad Pro"/>
                <w:b/>
                <w:bCs/>
                <w:color w:val="FFFFFF"/>
                <w:sz w:val="20"/>
                <w:szCs w:val="20"/>
              </w:rPr>
            </w:pP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A806B3E"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 xml:space="preserve"> П</w:t>
            </w:r>
            <w:r w:rsidR="00D44E2F" w:rsidRPr="009A56D4">
              <w:rPr>
                <w:rFonts w:ascii="Myriad Pro" w:hAnsi="Myriad Pro"/>
                <w:b/>
                <w:bCs/>
                <w:color w:val="FFFFFF"/>
                <w:sz w:val="20"/>
                <w:szCs w:val="20"/>
              </w:rPr>
              <w:t>риказ Госкомитета от 29.12.2017</w:t>
            </w:r>
            <w:r w:rsidR="00D44E2F" w:rsidRPr="009A56D4">
              <w:rPr>
                <w:rFonts w:ascii="Myriad Pro" w:hAnsi="Myriad Pro"/>
                <w:b/>
                <w:bCs/>
                <w:color w:val="FFFFFF"/>
                <w:sz w:val="20"/>
                <w:szCs w:val="20"/>
              </w:rPr>
              <w:br/>
            </w:r>
            <w:r w:rsidRPr="009A56D4">
              <w:rPr>
                <w:rFonts w:ascii="Myriad Pro" w:hAnsi="Myriad Pro"/>
                <w:b/>
                <w:bCs/>
                <w:color w:val="FFFFFF"/>
                <w:sz w:val="20"/>
                <w:szCs w:val="20"/>
              </w:rPr>
              <w:t xml:space="preserve">№ 217-э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B9F2768"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 xml:space="preserve"> Приказ Госкомитета от 01.06.2018 </w:t>
            </w:r>
            <w:r w:rsidRPr="009A56D4">
              <w:rPr>
                <w:rFonts w:ascii="Myriad Pro" w:hAnsi="Myriad Pro"/>
                <w:b/>
                <w:bCs/>
                <w:color w:val="FFFFFF"/>
                <w:sz w:val="20"/>
                <w:szCs w:val="20"/>
              </w:rPr>
              <w:br/>
              <w:t xml:space="preserve">№ 23-э </w:t>
            </w:r>
          </w:p>
        </w:tc>
      </w:tr>
      <w:tr w:rsidR="001E18BB" w:rsidRPr="009A56D4" w14:paraId="08E3831C" w14:textId="77777777">
        <w:trPr>
          <w:cantSplit/>
          <w:tblHeader/>
        </w:trPr>
        <w:tc>
          <w:tcPr>
            <w:tcW w:w="107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0D9CF4E" w14:textId="77777777" w:rsidR="001E18BB" w:rsidRPr="009A56D4" w:rsidRDefault="001E18BB" w:rsidP="00BA0797">
            <w:pPr>
              <w:spacing w:after="0" w:line="240" w:lineRule="auto"/>
              <w:rPr>
                <w:rFonts w:ascii="Myriad Pro" w:hAnsi="Myriad Pro"/>
                <w:b/>
                <w:bCs/>
                <w:color w:val="FFFFFF"/>
                <w:sz w:val="20"/>
                <w:szCs w:val="20"/>
              </w:rPr>
            </w:pPr>
          </w:p>
        </w:tc>
        <w:tc>
          <w:tcPr>
            <w:tcW w:w="994"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EF2A5F3" w14:textId="77777777" w:rsidR="001E18BB" w:rsidRPr="009A56D4" w:rsidRDefault="001E18BB" w:rsidP="00BA0797">
            <w:pPr>
              <w:spacing w:after="0" w:line="240" w:lineRule="auto"/>
              <w:jc w:val="center"/>
              <w:rPr>
                <w:rFonts w:ascii="Myriad Pro" w:hAnsi="Myriad Pro"/>
                <w:b/>
                <w:bCs/>
                <w:color w:val="FFFFFF"/>
                <w:sz w:val="20"/>
                <w:szCs w:val="20"/>
              </w:rPr>
            </w:pP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DD5211C"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Приказ Госкомитета от 29.12.2017 № 217-э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4641F90"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Приказ Госкомитета от 01.06.2018 № 23-э</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01BC2D6" w14:textId="77777777" w:rsidR="001E18BB" w:rsidRPr="009A56D4" w:rsidRDefault="001E18BB" w:rsidP="00BA0797">
            <w:pPr>
              <w:spacing w:after="0" w:line="240" w:lineRule="auto"/>
              <w:jc w:val="center"/>
              <w:rPr>
                <w:rFonts w:ascii="Myriad Pro" w:hAnsi="Myriad Pro"/>
                <w:b/>
                <w:bCs/>
                <w:color w:val="FFFFFF"/>
                <w:sz w:val="20"/>
                <w:szCs w:val="20"/>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40E5866" w14:textId="77777777" w:rsidR="001E18BB" w:rsidRPr="009A56D4" w:rsidRDefault="001E18BB" w:rsidP="00BA0797">
            <w:pPr>
              <w:spacing w:after="0" w:line="240" w:lineRule="auto"/>
              <w:jc w:val="center"/>
              <w:rPr>
                <w:rFonts w:ascii="Myriad Pro" w:hAnsi="Myriad Pro"/>
                <w:b/>
                <w:bCs/>
                <w:color w:val="FFFFFF"/>
                <w:sz w:val="20"/>
                <w:szCs w:val="20"/>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561ED90" w14:textId="77777777" w:rsidR="001E18BB" w:rsidRPr="009A56D4" w:rsidRDefault="001E18BB" w:rsidP="00BA0797">
            <w:pPr>
              <w:spacing w:after="0" w:line="240" w:lineRule="auto"/>
              <w:jc w:val="center"/>
              <w:rPr>
                <w:rFonts w:ascii="Myriad Pro" w:hAnsi="Myriad Pro"/>
                <w:b/>
                <w:bCs/>
                <w:color w:val="FFFFFF"/>
                <w:sz w:val="20"/>
                <w:szCs w:val="20"/>
              </w:rPr>
            </w:pPr>
          </w:p>
        </w:tc>
      </w:tr>
      <w:tr w:rsidR="001E18BB" w:rsidRPr="009A56D4" w14:paraId="5692F880" w14:textId="77777777">
        <w:trPr>
          <w:cantSplit/>
          <w:tblHeader/>
        </w:trPr>
        <w:tc>
          <w:tcPr>
            <w:tcW w:w="107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B297BD3" w14:textId="77777777" w:rsidR="001E18BB" w:rsidRPr="009A56D4" w:rsidRDefault="001E18BB" w:rsidP="00BA0797">
            <w:pPr>
              <w:spacing w:after="0" w:line="240" w:lineRule="auto"/>
              <w:rPr>
                <w:rFonts w:ascii="Myriad Pro" w:hAnsi="Myriad Pro"/>
                <w:b/>
                <w:bCs/>
                <w:color w:val="FFFFFF"/>
                <w:sz w:val="20"/>
                <w:szCs w:val="20"/>
              </w:rPr>
            </w:pPr>
          </w:p>
        </w:tc>
        <w:tc>
          <w:tcPr>
            <w:tcW w:w="4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1801F67"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ВСЕГО</w:t>
            </w:r>
          </w:p>
        </w:tc>
        <w:tc>
          <w:tcPr>
            <w:tcW w:w="5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416C69"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в т.ч. отнесено на услуги по передаче электроэнергии</w:t>
            </w:r>
            <w:r w:rsidRPr="009A56D4">
              <w:rPr>
                <w:rFonts w:ascii="Myriad Pro" w:hAnsi="Myriad Pro"/>
                <w:b/>
                <w:bCs/>
                <w:color w:val="FFFFFF"/>
                <w:sz w:val="20"/>
                <w:szCs w:val="20"/>
              </w:rPr>
              <w:br/>
              <w:t xml:space="preserve">факт </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7E8E89D"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ВСЕГО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D309B2A"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в т.ч. отнесено на услуги по передаче электроэнергии</w:t>
            </w:r>
            <w:r w:rsidRPr="009A56D4">
              <w:rPr>
                <w:rFonts w:ascii="Myriad Pro" w:hAnsi="Myriad Pro"/>
                <w:b/>
                <w:bCs/>
                <w:color w:val="FFFFFF"/>
                <w:sz w:val="20"/>
                <w:szCs w:val="20"/>
              </w:rPr>
              <w:br/>
              <w:t xml:space="preserve">факт </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CBD62B7" w14:textId="77777777" w:rsidR="001E18BB" w:rsidRPr="009A56D4" w:rsidRDefault="001E18BB" w:rsidP="00BA0797">
            <w:pPr>
              <w:spacing w:after="0" w:line="240" w:lineRule="auto"/>
              <w:jc w:val="center"/>
              <w:rPr>
                <w:rFonts w:ascii="Myriad Pro" w:hAnsi="Myriad Pro"/>
                <w:b/>
                <w:bCs/>
                <w:color w:val="FFFFFF"/>
                <w:sz w:val="20"/>
                <w:szCs w:val="20"/>
              </w:rPr>
            </w:pPr>
            <w:r w:rsidRPr="009A56D4">
              <w:rPr>
                <w:rFonts w:ascii="Myriad Pro" w:hAnsi="Myriad Pro"/>
                <w:b/>
                <w:bCs/>
                <w:color w:val="FFFFFF"/>
                <w:sz w:val="20"/>
                <w:szCs w:val="20"/>
              </w:rPr>
              <w:t>в т.ч. отнесено на услуги по передаче электроэнергии</w:t>
            </w:r>
            <w:r w:rsidRPr="009A56D4">
              <w:rPr>
                <w:rFonts w:ascii="Myriad Pro" w:hAnsi="Myriad Pro"/>
                <w:b/>
                <w:bCs/>
                <w:color w:val="FFFFFF"/>
                <w:sz w:val="20"/>
                <w:szCs w:val="20"/>
              </w:rPr>
              <w:br/>
              <w:t xml:space="preserve">факт </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880D2C2" w14:textId="77777777" w:rsidR="001E18BB" w:rsidRPr="009A56D4" w:rsidRDefault="001E18BB" w:rsidP="00BA0797">
            <w:pPr>
              <w:spacing w:after="0" w:line="240" w:lineRule="auto"/>
              <w:jc w:val="center"/>
              <w:rPr>
                <w:rFonts w:ascii="Myriad Pro" w:hAnsi="Myriad Pro"/>
                <w:b/>
                <w:bCs/>
                <w:color w:val="FFFFFF"/>
                <w:sz w:val="20"/>
                <w:szCs w:val="20"/>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12232DF" w14:textId="77777777" w:rsidR="001E18BB" w:rsidRPr="009A56D4" w:rsidRDefault="001E18BB" w:rsidP="00BA0797">
            <w:pPr>
              <w:spacing w:after="0" w:line="240" w:lineRule="auto"/>
              <w:jc w:val="center"/>
              <w:rPr>
                <w:rFonts w:ascii="Myriad Pro" w:hAnsi="Myriad Pro"/>
                <w:b/>
                <w:bCs/>
                <w:color w:val="FFFFFF"/>
                <w:sz w:val="20"/>
                <w:szCs w:val="20"/>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806590B" w14:textId="77777777" w:rsidR="001E18BB" w:rsidRPr="009A56D4" w:rsidRDefault="001E18BB" w:rsidP="00BA0797">
            <w:pPr>
              <w:spacing w:after="0" w:line="240" w:lineRule="auto"/>
              <w:jc w:val="center"/>
              <w:rPr>
                <w:rFonts w:ascii="Myriad Pro" w:hAnsi="Myriad Pro"/>
                <w:b/>
                <w:bCs/>
                <w:color w:val="FFFFFF"/>
                <w:sz w:val="20"/>
                <w:szCs w:val="20"/>
              </w:rPr>
            </w:pPr>
          </w:p>
        </w:tc>
      </w:tr>
      <w:tr w:rsidR="001E18BB" w:rsidRPr="009A56D4" w14:paraId="7EB987CF" w14:textId="77777777">
        <w:trPr>
          <w:cantSplit/>
        </w:trPr>
        <w:tc>
          <w:tcPr>
            <w:tcW w:w="1075" w:type="pct"/>
            <w:tcBorders>
              <w:top w:val="single" w:sz="4" w:space="0" w:color="FFFFFF"/>
            </w:tcBorders>
            <w:shd w:val="clear" w:color="auto" w:fill="auto"/>
            <w:vAlign w:val="center"/>
          </w:tcPr>
          <w:p w14:paraId="5F5429DA"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Оплата работ и услуг сторонних организаций</w:t>
            </w:r>
          </w:p>
        </w:tc>
        <w:tc>
          <w:tcPr>
            <w:tcW w:w="476" w:type="pct"/>
            <w:tcBorders>
              <w:top w:val="single" w:sz="4" w:space="0" w:color="FFFFFF"/>
            </w:tcBorders>
            <w:shd w:val="clear" w:color="auto" w:fill="auto"/>
            <w:noWrap/>
            <w:vAlign w:val="center"/>
          </w:tcPr>
          <w:p w14:paraId="3AD68AD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134 066,77</w:t>
            </w:r>
          </w:p>
        </w:tc>
        <w:tc>
          <w:tcPr>
            <w:tcW w:w="518" w:type="pct"/>
            <w:tcBorders>
              <w:top w:val="single" w:sz="4" w:space="0" w:color="FFFFFF"/>
            </w:tcBorders>
            <w:shd w:val="clear" w:color="auto" w:fill="auto"/>
            <w:noWrap/>
            <w:vAlign w:val="center"/>
          </w:tcPr>
          <w:p w14:paraId="5399B44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132 892,86</w:t>
            </w:r>
          </w:p>
        </w:tc>
        <w:tc>
          <w:tcPr>
            <w:tcW w:w="0" w:type="auto"/>
            <w:tcBorders>
              <w:top w:val="single" w:sz="4" w:space="0" w:color="FFFFFF"/>
            </w:tcBorders>
            <w:shd w:val="clear" w:color="auto" w:fill="auto"/>
            <w:noWrap/>
            <w:vAlign w:val="center"/>
          </w:tcPr>
          <w:p w14:paraId="4AA69F0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131 265,17</w:t>
            </w:r>
          </w:p>
        </w:tc>
        <w:tc>
          <w:tcPr>
            <w:tcW w:w="0" w:type="auto"/>
            <w:tcBorders>
              <w:top w:val="single" w:sz="4" w:space="0" w:color="FFFFFF"/>
            </w:tcBorders>
            <w:shd w:val="clear" w:color="auto" w:fill="auto"/>
            <w:noWrap/>
            <w:vAlign w:val="center"/>
          </w:tcPr>
          <w:p w14:paraId="75308E9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130 103,12</w:t>
            </w:r>
          </w:p>
        </w:tc>
        <w:tc>
          <w:tcPr>
            <w:tcW w:w="0" w:type="auto"/>
            <w:tcBorders>
              <w:top w:val="single" w:sz="4" w:space="0" w:color="FFFFFF"/>
            </w:tcBorders>
            <w:shd w:val="clear" w:color="auto" w:fill="auto"/>
            <w:noWrap/>
            <w:vAlign w:val="center"/>
          </w:tcPr>
          <w:p w14:paraId="62DAFAA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130 103,12</w:t>
            </w:r>
          </w:p>
        </w:tc>
        <w:tc>
          <w:tcPr>
            <w:tcW w:w="0" w:type="auto"/>
            <w:tcBorders>
              <w:top w:val="single" w:sz="4" w:space="0" w:color="FFFFFF"/>
            </w:tcBorders>
            <w:shd w:val="clear" w:color="auto" w:fill="auto"/>
            <w:noWrap/>
            <w:vAlign w:val="center"/>
          </w:tcPr>
          <w:p w14:paraId="05CF347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153 537,30</w:t>
            </w:r>
          </w:p>
        </w:tc>
        <w:tc>
          <w:tcPr>
            <w:tcW w:w="0" w:type="auto"/>
            <w:tcBorders>
              <w:top w:val="single" w:sz="4" w:space="0" w:color="FFFFFF"/>
            </w:tcBorders>
            <w:shd w:val="clear" w:color="auto" w:fill="auto"/>
            <w:noWrap/>
            <w:vAlign w:val="center"/>
          </w:tcPr>
          <w:p w14:paraId="791B56A5"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124 529,10</w:t>
            </w:r>
          </w:p>
        </w:tc>
        <w:tc>
          <w:tcPr>
            <w:tcW w:w="0" w:type="auto"/>
            <w:tcBorders>
              <w:top w:val="single" w:sz="4" w:space="0" w:color="FFFFFF"/>
            </w:tcBorders>
            <w:shd w:val="clear" w:color="auto" w:fill="auto"/>
            <w:noWrap/>
            <w:vAlign w:val="center"/>
          </w:tcPr>
          <w:p w14:paraId="28D7ED5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124 036,06</w:t>
            </w:r>
          </w:p>
        </w:tc>
      </w:tr>
      <w:tr w:rsidR="001E18BB" w:rsidRPr="009A56D4" w14:paraId="519F869D" w14:textId="77777777">
        <w:trPr>
          <w:cantSplit/>
        </w:trPr>
        <w:tc>
          <w:tcPr>
            <w:tcW w:w="1075" w:type="pct"/>
            <w:shd w:val="clear" w:color="auto" w:fill="auto"/>
            <w:vAlign w:val="center"/>
          </w:tcPr>
          <w:p w14:paraId="2E9C028B"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Коммунальные услуги</w:t>
            </w:r>
          </w:p>
        </w:tc>
        <w:tc>
          <w:tcPr>
            <w:tcW w:w="476" w:type="pct"/>
            <w:shd w:val="clear" w:color="auto" w:fill="auto"/>
            <w:noWrap/>
            <w:vAlign w:val="center"/>
          </w:tcPr>
          <w:p w14:paraId="321A492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7 522,46</w:t>
            </w:r>
          </w:p>
        </w:tc>
        <w:tc>
          <w:tcPr>
            <w:tcW w:w="518" w:type="pct"/>
            <w:shd w:val="clear" w:color="auto" w:fill="auto"/>
            <w:noWrap/>
            <w:vAlign w:val="center"/>
          </w:tcPr>
          <w:p w14:paraId="3575B2B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7 461,95</w:t>
            </w:r>
          </w:p>
        </w:tc>
        <w:tc>
          <w:tcPr>
            <w:tcW w:w="0" w:type="auto"/>
            <w:shd w:val="clear" w:color="auto" w:fill="auto"/>
            <w:noWrap/>
            <w:vAlign w:val="center"/>
          </w:tcPr>
          <w:p w14:paraId="7F55E3E1"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7 418,65</w:t>
            </w:r>
          </w:p>
        </w:tc>
        <w:tc>
          <w:tcPr>
            <w:tcW w:w="0" w:type="auto"/>
            <w:shd w:val="clear" w:color="auto" w:fill="auto"/>
            <w:noWrap/>
            <w:vAlign w:val="center"/>
          </w:tcPr>
          <w:p w14:paraId="1D1420E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7 358,98</w:t>
            </w:r>
          </w:p>
        </w:tc>
        <w:tc>
          <w:tcPr>
            <w:tcW w:w="0" w:type="auto"/>
            <w:shd w:val="clear" w:color="auto" w:fill="auto"/>
            <w:noWrap/>
            <w:vAlign w:val="center"/>
          </w:tcPr>
          <w:p w14:paraId="28401D6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7 358,98</w:t>
            </w:r>
          </w:p>
        </w:tc>
        <w:tc>
          <w:tcPr>
            <w:tcW w:w="0" w:type="auto"/>
            <w:shd w:val="clear" w:color="auto" w:fill="auto"/>
            <w:noWrap/>
            <w:vAlign w:val="center"/>
          </w:tcPr>
          <w:p w14:paraId="3EB4FB8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8 146,46</w:t>
            </w:r>
          </w:p>
        </w:tc>
        <w:tc>
          <w:tcPr>
            <w:tcW w:w="0" w:type="auto"/>
            <w:shd w:val="clear" w:color="auto" w:fill="auto"/>
            <w:noWrap/>
            <w:vAlign w:val="center"/>
          </w:tcPr>
          <w:p w14:paraId="4022D86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7 473,44</w:t>
            </w:r>
          </w:p>
        </w:tc>
        <w:tc>
          <w:tcPr>
            <w:tcW w:w="0" w:type="auto"/>
            <w:shd w:val="clear" w:color="auto" w:fill="auto"/>
            <w:noWrap/>
            <w:vAlign w:val="center"/>
          </w:tcPr>
          <w:p w14:paraId="13D4467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7 473,44</w:t>
            </w:r>
          </w:p>
        </w:tc>
      </w:tr>
      <w:tr w:rsidR="001E18BB" w:rsidRPr="009A56D4" w14:paraId="43E4D5CF" w14:textId="77777777">
        <w:trPr>
          <w:cantSplit/>
        </w:trPr>
        <w:tc>
          <w:tcPr>
            <w:tcW w:w="1075" w:type="pct"/>
            <w:shd w:val="clear" w:color="auto" w:fill="auto"/>
            <w:vAlign w:val="center"/>
          </w:tcPr>
          <w:p w14:paraId="6FFC10E5"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Услуги связи</w:t>
            </w:r>
          </w:p>
        </w:tc>
        <w:tc>
          <w:tcPr>
            <w:tcW w:w="476" w:type="pct"/>
            <w:shd w:val="clear" w:color="auto" w:fill="auto"/>
            <w:noWrap/>
            <w:vAlign w:val="center"/>
          </w:tcPr>
          <w:p w14:paraId="3421158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28 335,82</w:t>
            </w:r>
          </w:p>
        </w:tc>
        <w:tc>
          <w:tcPr>
            <w:tcW w:w="518" w:type="pct"/>
            <w:shd w:val="clear" w:color="auto" w:fill="auto"/>
            <w:noWrap/>
            <w:vAlign w:val="center"/>
          </w:tcPr>
          <w:p w14:paraId="7444C5D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28 077,81</w:t>
            </w:r>
          </w:p>
        </w:tc>
        <w:tc>
          <w:tcPr>
            <w:tcW w:w="0" w:type="auto"/>
            <w:shd w:val="clear" w:color="auto" w:fill="auto"/>
            <w:noWrap/>
            <w:vAlign w:val="center"/>
          </w:tcPr>
          <w:p w14:paraId="0D67DB5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27 922,57</w:t>
            </w:r>
          </w:p>
        </w:tc>
        <w:tc>
          <w:tcPr>
            <w:tcW w:w="0" w:type="auto"/>
            <w:shd w:val="clear" w:color="auto" w:fill="auto"/>
            <w:noWrap/>
            <w:vAlign w:val="center"/>
          </w:tcPr>
          <w:p w14:paraId="6455B46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27 667,28</w:t>
            </w:r>
          </w:p>
        </w:tc>
        <w:tc>
          <w:tcPr>
            <w:tcW w:w="0" w:type="auto"/>
            <w:shd w:val="clear" w:color="auto" w:fill="auto"/>
            <w:noWrap/>
            <w:vAlign w:val="center"/>
          </w:tcPr>
          <w:p w14:paraId="46F7990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27 667,28</w:t>
            </w:r>
          </w:p>
        </w:tc>
        <w:tc>
          <w:tcPr>
            <w:tcW w:w="0" w:type="auto"/>
            <w:shd w:val="clear" w:color="auto" w:fill="auto"/>
            <w:noWrap/>
            <w:vAlign w:val="center"/>
          </w:tcPr>
          <w:p w14:paraId="23B797A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31 439,35</w:t>
            </w:r>
          </w:p>
        </w:tc>
        <w:tc>
          <w:tcPr>
            <w:tcW w:w="0" w:type="auto"/>
            <w:shd w:val="clear" w:color="auto" w:fill="auto"/>
            <w:noWrap/>
            <w:vAlign w:val="center"/>
          </w:tcPr>
          <w:p w14:paraId="5542059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27 417,98</w:t>
            </w:r>
          </w:p>
        </w:tc>
        <w:tc>
          <w:tcPr>
            <w:tcW w:w="0" w:type="auto"/>
            <w:shd w:val="clear" w:color="auto" w:fill="auto"/>
            <w:noWrap/>
            <w:vAlign w:val="center"/>
          </w:tcPr>
          <w:p w14:paraId="60DE1BF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26 924,72</w:t>
            </w:r>
          </w:p>
        </w:tc>
      </w:tr>
      <w:tr w:rsidR="001E18BB" w:rsidRPr="009A56D4" w14:paraId="1B33F3B3" w14:textId="77777777">
        <w:trPr>
          <w:cantSplit/>
        </w:trPr>
        <w:tc>
          <w:tcPr>
            <w:tcW w:w="1075" w:type="pct"/>
            <w:shd w:val="clear" w:color="auto" w:fill="auto"/>
            <w:vAlign w:val="center"/>
          </w:tcPr>
          <w:p w14:paraId="3CEB4DAD"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Консультационные услуги</w:t>
            </w:r>
          </w:p>
        </w:tc>
        <w:tc>
          <w:tcPr>
            <w:tcW w:w="476" w:type="pct"/>
            <w:shd w:val="clear" w:color="auto" w:fill="auto"/>
            <w:noWrap/>
            <w:vAlign w:val="center"/>
          </w:tcPr>
          <w:p w14:paraId="2A0FB9C5"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26,78</w:t>
            </w:r>
          </w:p>
        </w:tc>
        <w:tc>
          <w:tcPr>
            <w:tcW w:w="518" w:type="pct"/>
            <w:shd w:val="clear" w:color="auto" w:fill="auto"/>
            <w:noWrap/>
            <w:vAlign w:val="center"/>
          </w:tcPr>
          <w:p w14:paraId="38567ED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26,63</w:t>
            </w:r>
          </w:p>
        </w:tc>
        <w:tc>
          <w:tcPr>
            <w:tcW w:w="0" w:type="auto"/>
            <w:shd w:val="clear" w:color="auto" w:fill="auto"/>
            <w:noWrap/>
            <w:vAlign w:val="center"/>
          </w:tcPr>
          <w:p w14:paraId="694C50B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12,80</w:t>
            </w:r>
          </w:p>
        </w:tc>
        <w:tc>
          <w:tcPr>
            <w:tcW w:w="0" w:type="auto"/>
            <w:shd w:val="clear" w:color="auto" w:fill="auto"/>
            <w:noWrap/>
            <w:vAlign w:val="center"/>
          </w:tcPr>
          <w:p w14:paraId="2FC0BA05"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12,73</w:t>
            </w:r>
          </w:p>
        </w:tc>
        <w:tc>
          <w:tcPr>
            <w:tcW w:w="0" w:type="auto"/>
            <w:shd w:val="clear" w:color="auto" w:fill="auto"/>
            <w:noWrap/>
            <w:vAlign w:val="center"/>
          </w:tcPr>
          <w:p w14:paraId="0FAD273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12,73</w:t>
            </w:r>
          </w:p>
        </w:tc>
        <w:tc>
          <w:tcPr>
            <w:tcW w:w="0" w:type="auto"/>
            <w:shd w:val="clear" w:color="auto" w:fill="auto"/>
            <w:noWrap/>
            <w:vAlign w:val="center"/>
          </w:tcPr>
          <w:p w14:paraId="00C7055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28,99</w:t>
            </w:r>
          </w:p>
        </w:tc>
        <w:tc>
          <w:tcPr>
            <w:tcW w:w="0" w:type="auto"/>
            <w:shd w:val="clear" w:color="auto" w:fill="auto"/>
            <w:noWrap/>
            <w:vAlign w:val="center"/>
          </w:tcPr>
          <w:p w14:paraId="6E24743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12,73</w:t>
            </w:r>
          </w:p>
        </w:tc>
        <w:tc>
          <w:tcPr>
            <w:tcW w:w="0" w:type="auto"/>
            <w:shd w:val="clear" w:color="auto" w:fill="auto"/>
            <w:noWrap/>
            <w:vAlign w:val="center"/>
          </w:tcPr>
          <w:p w14:paraId="078BD9E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12,733</w:t>
            </w:r>
          </w:p>
        </w:tc>
      </w:tr>
      <w:tr w:rsidR="001E18BB" w:rsidRPr="009A56D4" w14:paraId="157ED460" w14:textId="77777777">
        <w:trPr>
          <w:cantSplit/>
        </w:trPr>
        <w:tc>
          <w:tcPr>
            <w:tcW w:w="1075" w:type="pct"/>
            <w:shd w:val="clear" w:color="auto" w:fill="auto"/>
            <w:vAlign w:val="center"/>
          </w:tcPr>
          <w:p w14:paraId="3318E003"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Юридические и нотариальные услуги</w:t>
            </w:r>
          </w:p>
        </w:tc>
        <w:tc>
          <w:tcPr>
            <w:tcW w:w="476" w:type="pct"/>
            <w:shd w:val="clear" w:color="auto" w:fill="auto"/>
            <w:noWrap/>
            <w:vAlign w:val="center"/>
          </w:tcPr>
          <w:p w14:paraId="5C569F9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17,65</w:t>
            </w:r>
          </w:p>
        </w:tc>
        <w:tc>
          <w:tcPr>
            <w:tcW w:w="518" w:type="pct"/>
            <w:shd w:val="clear" w:color="auto" w:fill="auto"/>
            <w:noWrap/>
            <w:vAlign w:val="center"/>
          </w:tcPr>
          <w:p w14:paraId="02354F2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17,55</w:t>
            </w:r>
          </w:p>
        </w:tc>
        <w:tc>
          <w:tcPr>
            <w:tcW w:w="0" w:type="auto"/>
            <w:shd w:val="clear" w:color="auto" w:fill="auto"/>
            <w:noWrap/>
            <w:vAlign w:val="center"/>
          </w:tcPr>
          <w:p w14:paraId="522A693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17,65</w:t>
            </w:r>
          </w:p>
        </w:tc>
        <w:tc>
          <w:tcPr>
            <w:tcW w:w="0" w:type="auto"/>
            <w:shd w:val="clear" w:color="auto" w:fill="auto"/>
            <w:noWrap/>
            <w:vAlign w:val="center"/>
          </w:tcPr>
          <w:p w14:paraId="4012C82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17,55</w:t>
            </w:r>
          </w:p>
        </w:tc>
        <w:tc>
          <w:tcPr>
            <w:tcW w:w="0" w:type="auto"/>
            <w:shd w:val="clear" w:color="auto" w:fill="auto"/>
            <w:noWrap/>
            <w:vAlign w:val="center"/>
          </w:tcPr>
          <w:p w14:paraId="2B95965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17,55</w:t>
            </w:r>
          </w:p>
        </w:tc>
        <w:tc>
          <w:tcPr>
            <w:tcW w:w="0" w:type="auto"/>
            <w:shd w:val="clear" w:color="auto" w:fill="auto"/>
            <w:noWrap/>
            <w:vAlign w:val="center"/>
          </w:tcPr>
          <w:p w14:paraId="24B4C84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24,86</w:t>
            </w:r>
          </w:p>
        </w:tc>
        <w:tc>
          <w:tcPr>
            <w:tcW w:w="0" w:type="auto"/>
            <w:shd w:val="clear" w:color="auto" w:fill="auto"/>
            <w:noWrap/>
            <w:vAlign w:val="center"/>
          </w:tcPr>
          <w:p w14:paraId="4674AC6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17,55</w:t>
            </w:r>
          </w:p>
        </w:tc>
        <w:tc>
          <w:tcPr>
            <w:tcW w:w="0" w:type="auto"/>
            <w:shd w:val="clear" w:color="auto" w:fill="auto"/>
            <w:noWrap/>
            <w:vAlign w:val="center"/>
          </w:tcPr>
          <w:p w14:paraId="0507C0D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17,55</w:t>
            </w:r>
          </w:p>
        </w:tc>
      </w:tr>
      <w:tr w:rsidR="001E18BB" w:rsidRPr="009A56D4" w14:paraId="6AA4FA84" w14:textId="77777777">
        <w:trPr>
          <w:cantSplit/>
        </w:trPr>
        <w:tc>
          <w:tcPr>
            <w:tcW w:w="1075" w:type="pct"/>
            <w:shd w:val="clear" w:color="auto" w:fill="auto"/>
            <w:vAlign w:val="center"/>
          </w:tcPr>
          <w:p w14:paraId="3DA6248B"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Информационные услуги</w:t>
            </w:r>
          </w:p>
        </w:tc>
        <w:tc>
          <w:tcPr>
            <w:tcW w:w="476" w:type="pct"/>
            <w:shd w:val="clear" w:color="auto" w:fill="auto"/>
            <w:noWrap/>
            <w:vAlign w:val="center"/>
          </w:tcPr>
          <w:p w14:paraId="29D4AEC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326,40</w:t>
            </w:r>
          </w:p>
        </w:tc>
        <w:tc>
          <w:tcPr>
            <w:tcW w:w="518" w:type="pct"/>
            <w:shd w:val="clear" w:color="auto" w:fill="auto"/>
            <w:noWrap/>
            <w:vAlign w:val="center"/>
          </w:tcPr>
          <w:p w14:paraId="5F41F0A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323,59</w:t>
            </w:r>
          </w:p>
        </w:tc>
        <w:tc>
          <w:tcPr>
            <w:tcW w:w="0" w:type="auto"/>
            <w:shd w:val="clear" w:color="auto" w:fill="auto"/>
            <w:noWrap/>
            <w:vAlign w:val="center"/>
          </w:tcPr>
          <w:p w14:paraId="7FBAAAE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319,21</w:t>
            </w:r>
          </w:p>
        </w:tc>
        <w:tc>
          <w:tcPr>
            <w:tcW w:w="0" w:type="auto"/>
            <w:shd w:val="clear" w:color="auto" w:fill="auto"/>
            <w:noWrap/>
            <w:vAlign w:val="center"/>
          </w:tcPr>
          <w:p w14:paraId="373C725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316,46</w:t>
            </w:r>
          </w:p>
        </w:tc>
        <w:tc>
          <w:tcPr>
            <w:tcW w:w="0" w:type="auto"/>
            <w:shd w:val="clear" w:color="auto" w:fill="auto"/>
            <w:noWrap/>
            <w:vAlign w:val="center"/>
          </w:tcPr>
          <w:p w14:paraId="24FBFDA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316,46</w:t>
            </w:r>
          </w:p>
        </w:tc>
        <w:tc>
          <w:tcPr>
            <w:tcW w:w="0" w:type="auto"/>
            <w:shd w:val="clear" w:color="auto" w:fill="auto"/>
            <w:noWrap/>
            <w:vAlign w:val="center"/>
          </w:tcPr>
          <w:p w14:paraId="723FAFE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352,35</w:t>
            </w:r>
          </w:p>
        </w:tc>
        <w:tc>
          <w:tcPr>
            <w:tcW w:w="0" w:type="auto"/>
            <w:shd w:val="clear" w:color="auto" w:fill="auto"/>
            <w:noWrap/>
            <w:vAlign w:val="center"/>
          </w:tcPr>
          <w:p w14:paraId="104C643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316,46</w:t>
            </w:r>
          </w:p>
        </w:tc>
        <w:tc>
          <w:tcPr>
            <w:tcW w:w="0" w:type="auto"/>
            <w:shd w:val="clear" w:color="auto" w:fill="auto"/>
            <w:noWrap/>
            <w:vAlign w:val="center"/>
          </w:tcPr>
          <w:p w14:paraId="5DADABC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316,46</w:t>
            </w:r>
          </w:p>
        </w:tc>
      </w:tr>
      <w:tr w:rsidR="001E18BB" w:rsidRPr="009A56D4" w14:paraId="6F3C0D8A" w14:textId="77777777">
        <w:trPr>
          <w:cantSplit/>
        </w:trPr>
        <w:tc>
          <w:tcPr>
            <w:tcW w:w="1075" w:type="pct"/>
            <w:shd w:val="clear" w:color="auto" w:fill="auto"/>
            <w:vAlign w:val="center"/>
          </w:tcPr>
          <w:p w14:paraId="562B7D62"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Расходы на рекламу и связи с общественностью</w:t>
            </w:r>
          </w:p>
        </w:tc>
        <w:tc>
          <w:tcPr>
            <w:tcW w:w="476" w:type="pct"/>
            <w:shd w:val="clear" w:color="auto" w:fill="auto"/>
            <w:noWrap/>
            <w:vAlign w:val="center"/>
          </w:tcPr>
          <w:p w14:paraId="5D75F3D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350,79</w:t>
            </w:r>
          </w:p>
        </w:tc>
        <w:tc>
          <w:tcPr>
            <w:tcW w:w="518" w:type="pct"/>
            <w:shd w:val="clear" w:color="auto" w:fill="auto"/>
            <w:noWrap/>
            <w:vAlign w:val="center"/>
          </w:tcPr>
          <w:p w14:paraId="11194845"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347,98</w:t>
            </w:r>
          </w:p>
        </w:tc>
        <w:tc>
          <w:tcPr>
            <w:tcW w:w="0" w:type="auto"/>
            <w:shd w:val="clear" w:color="auto" w:fill="auto"/>
            <w:noWrap/>
            <w:vAlign w:val="center"/>
          </w:tcPr>
          <w:p w14:paraId="11F6308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350,79</w:t>
            </w:r>
          </w:p>
        </w:tc>
        <w:tc>
          <w:tcPr>
            <w:tcW w:w="0" w:type="auto"/>
            <w:shd w:val="clear" w:color="auto" w:fill="auto"/>
            <w:noWrap/>
            <w:vAlign w:val="center"/>
          </w:tcPr>
          <w:p w14:paraId="2CB033A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347,98</w:t>
            </w:r>
          </w:p>
        </w:tc>
        <w:tc>
          <w:tcPr>
            <w:tcW w:w="0" w:type="auto"/>
            <w:shd w:val="clear" w:color="auto" w:fill="auto"/>
            <w:noWrap/>
            <w:vAlign w:val="center"/>
          </w:tcPr>
          <w:p w14:paraId="7EBAAFF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347,98</w:t>
            </w:r>
          </w:p>
        </w:tc>
        <w:tc>
          <w:tcPr>
            <w:tcW w:w="0" w:type="auto"/>
            <w:shd w:val="clear" w:color="auto" w:fill="auto"/>
            <w:noWrap/>
            <w:vAlign w:val="center"/>
          </w:tcPr>
          <w:p w14:paraId="5AFD5AD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378,91</w:t>
            </w:r>
          </w:p>
        </w:tc>
        <w:tc>
          <w:tcPr>
            <w:tcW w:w="0" w:type="auto"/>
            <w:shd w:val="clear" w:color="auto" w:fill="auto"/>
            <w:noWrap/>
            <w:vAlign w:val="center"/>
          </w:tcPr>
          <w:p w14:paraId="4492C84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297,61</w:t>
            </w:r>
          </w:p>
        </w:tc>
        <w:tc>
          <w:tcPr>
            <w:tcW w:w="0" w:type="auto"/>
            <w:shd w:val="clear" w:color="auto" w:fill="auto"/>
            <w:noWrap/>
            <w:vAlign w:val="center"/>
          </w:tcPr>
          <w:p w14:paraId="4E1AA51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297,61</w:t>
            </w:r>
          </w:p>
        </w:tc>
      </w:tr>
      <w:tr w:rsidR="001E18BB" w:rsidRPr="009A56D4" w14:paraId="523F722F" w14:textId="77777777">
        <w:trPr>
          <w:cantSplit/>
        </w:trPr>
        <w:tc>
          <w:tcPr>
            <w:tcW w:w="1075" w:type="pct"/>
            <w:shd w:val="clear" w:color="auto" w:fill="auto"/>
            <w:vAlign w:val="center"/>
          </w:tcPr>
          <w:p w14:paraId="6DE04B16"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Услуги сторожевой и ведомственной охраны</w:t>
            </w:r>
          </w:p>
        </w:tc>
        <w:tc>
          <w:tcPr>
            <w:tcW w:w="476" w:type="pct"/>
            <w:shd w:val="clear" w:color="auto" w:fill="auto"/>
            <w:noWrap/>
            <w:vAlign w:val="center"/>
          </w:tcPr>
          <w:p w14:paraId="50AD70D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34 291,85</w:t>
            </w:r>
          </w:p>
        </w:tc>
        <w:tc>
          <w:tcPr>
            <w:tcW w:w="518" w:type="pct"/>
            <w:shd w:val="clear" w:color="auto" w:fill="auto"/>
            <w:noWrap/>
            <w:vAlign w:val="center"/>
          </w:tcPr>
          <w:p w14:paraId="28CDFC6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34 019,22</w:t>
            </w:r>
          </w:p>
        </w:tc>
        <w:tc>
          <w:tcPr>
            <w:tcW w:w="0" w:type="auto"/>
            <w:shd w:val="clear" w:color="auto" w:fill="auto"/>
            <w:noWrap/>
            <w:vAlign w:val="center"/>
          </w:tcPr>
          <w:p w14:paraId="015A077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34 200,71</w:t>
            </w:r>
          </w:p>
        </w:tc>
        <w:tc>
          <w:tcPr>
            <w:tcW w:w="0" w:type="auto"/>
            <w:shd w:val="clear" w:color="auto" w:fill="auto"/>
            <w:noWrap/>
            <w:vAlign w:val="center"/>
          </w:tcPr>
          <w:p w14:paraId="75DE261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33 928,80</w:t>
            </w:r>
          </w:p>
        </w:tc>
        <w:tc>
          <w:tcPr>
            <w:tcW w:w="0" w:type="auto"/>
            <w:shd w:val="clear" w:color="auto" w:fill="auto"/>
            <w:noWrap/>
            <w:vAlign w:val="center"/>
          </w:tcPr>
          <w:p w14:paraId="66683ED5"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33 928,80</w:t>
            </w:r>
          </w:p>
        </w:tc>
        <w:tc>
          <w:tcPr>
            <w:tcW w:w="0" w:type="auto"/>
            <w:shd w:val="clear" w:color="auto" w:fill="auto"/>
            <w:noWrap/>
            <w:vAlign w:val="center"/>
          </w:tcPr>
          <w:p w14:paraId="483F6E2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37 054,78</w:t>
            </w:r>
          </w:p>
        </w:tc>
        <w:tc>
          <w:tcPr>
            <w:tcW w:w="0" w:type="auto"/>
            <w:shd w:val="clear" w:color="auto" w:fill="auto"/>
            <w:noWrap/>
            <w:vAlign w:val="center"/>
          </w:tcPr>
          <w:p w14:paraId="4470F8C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36 918,79</w:t>
            </w:r>
          </w:p>
        </w:tc>
        <w:tc>
          <w:tcPr>
            <w:tcW w:w="0" w:type="auto"/>
            <w:shd w:val="clear" w:color="auto" w:fill="auto"/>
            <w:noWrap/>
            <w:vAlign w:val="center"/>
          </w:tcPr>
          <w:p w14:paraId="3D03B4E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36 918,79</w:t>
            </w:r>
          </w:p>
        </w:tc>
      </w:tr>
      <w:tr w:rsidR="001E18BB" w:rsidRPr="009A56D4" w14:paraId="0C471BA6" w14:textId="77777777">
        <w:trPr>
          <w:cantSplit/>
        </w:trPr>
        <w:tc>
          <w:tcPr>
            <w:tcW w:w="1075" w:type="pct"/>
            <w:shd w:val="clear" w:color="auto" w:fill="auto"/>
            <w:vAlign w:val="center"/>
          </w:tcPr>
          <w:p w14:paraId="670C495E"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Затраты на обеспечение пожарной безопасности</w:t>
            </w:r>
          </w:p>
        </w:tc>
        <w:tc>
          <w:tcPr>
            <w:tcW w:w="476" w:type="pct"/>
            <w:shd w:val="clear" w:color="auto" w:fill="auto"/>
            <w:noWrap/>
            <w:vAlign w:val="center"/>
          </w:tcPr>
          <w:p w14:paraId="5D67824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2 576,71</w:t>
            </w:r>
          </w:p>
        </w:tc>
        <w:tc>
          <w:tcPr>
            <w:tcW w:w="518" w:type="pct"/>
            <w:shd w:val="clear" w:color="auto" w:fill="auto"/>
            <w:noWrap/>
            <w:vAlign w:val="center"/>
          </w:tcPr>
          <w:p w14:paraId="66FCA8B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2 555,02</w:t>
            </w:r>
          </w:p>
        </w:tc>
        <w:tc>
          <w:tcPr>
            <w:tcW w:w="0" w:type="auto"/>
            <w:shd w:val="clear" w:color="auto" w:fill="auto"/>
            <w:noWrap/>
            <w:vAlign w:val="center"/>
          </w:tcPr>
          <w:p w14:paraId="05E0672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2 487,81</w:t>
            </w:r>
          </w:p>
        </w:tc>
        <w:tc>
          <w:tcPr>
            <w:tcW w:w="0" w:type="auto"/>
            <w:shd w:val="clear" w:color="auto" w:fill="auto"/>
            <w:noWrap/>
            <w:vAlign w:val="center"/>
          </w:tcPr>
          <w:p w14:paraId="0CE2A06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2 466,86</w:t>
            </w:r>
          </w:p>
        </w:tc>
        <w:tc>
          <w:tcPr>
            <w:tcW w:w="0" w:type="auto"/>
            <w:shd w:val="clear" w:color="auto" w:fill="auto"/>
            <w:noWrap/>
            <w:vAlign w:val="center"/>
          </w:tcPr>
          <w:p w14:paraId="6D31848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2 466,86</w:t>
            </w:r>
          </w:p>
        </w:tc>
        <w:tc>
          <w:tcPr>
            <w:tcW w:w="0" w:type="auto"/>
            <w:shd w:val="clear" w:color="auto" w:fill="auto"/>
            <w:noWrap/>
            <w:vAlign w:val="center"/>
          </w:tcPr>
          <w:p w14:paraId="1FB751A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2 782,11</w:t>
            </w:r>
          </w:p>
        </w:tc>
        <w:tc>
          <w:tcPr>
            <w:tcW w:w="0" w:type="auto"/>
            <w:shd w:val="clear" w:color="auto" w:fill="auto"/>
            <w:noWrap/>
            <w:vAlign w:val="center"/>
          </w:tcPr>
          <w:p w14:paraId="56C4E05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1 546,08</w:t>
            </w:r>
          </w:p>
        </w:tc>
        <w:tc>
          <w:tcPr>
            <w:tcW w:w="0" w:type="auto"/>
            <w:shd w:val="clear" w:color="auto" w:fill="auto"/>
            <w:noWrap/>
            <w:vAlign w:val="center"/>
          </w:tcPr>
          <w:p w14:paraId="59E0486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1 546,08</w:t>
            </w:r>
          </w:p>
        </w:tc>
      </w:tr>
      <w:tr w:rsidR="001E18BB" w:rsidRPr="009A56D4" w14:paraId="665604DF" w14:textId="77777777">
        <w:trPr>
          <w:cantSplit/>
        </w:trPr>
        <w:tc>
          <w:tcPr>
            <w:tcW w:w="1075" w:type="pct"/>
            <w:shd w:val="clear" w:color="auto" w:fill="auto"/>
            <w:vAlign w:val="center"/>
          </w:tcPr>
          <w:p w14:paraId="1EFC5C90"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Затраты на обеспечение нормальных условий труда и мер по технике безопасности</w:t>
            </w:r>
          </w:p>
        </w:tc>
        <w:tc>
          <w:tcPr>
            <w:tcW w:w="476" w:type="pct"/>
            <w:shd w:val="clear" w:color="auto" w:fill="auto"/>
            <w:noWrap/>
            <w:vAlign w:val="center"/>
          </w:tcPr>
          <w:p w14:paraId="5277CF1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1 218,04</w:t>
            </w:r>
          </w:p>
        </w:tc>
        <w:tc>
          <w:tcPr>
            <w:tcW w:w="518" w:type="pct"/>
            <w:shd w:val="clear" w:color="auto" w:fill="auto"/>
            <w:noWrap/>
            <w:vAlign w:val="center"/>
          </w:tcPr>
          <w:p w14:paraId="594F6EF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1 221,97</w:t>
            </w:r>
          </w:p>
        </w:tc>
        <w:tc>
          <w:tcPr>
            <w:tcW w:w="0" w:type="auto"/>
            <w:shd w:val="clear" w:color="auto" w:fill="auto"/>
            <w:noWrap/>
            <w:vAlign w:val="center"/>
          </w:tcPr>
          <w:p w14:paraId="576168A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1 203,00</w:t>
            </w:r>
          </w:p>
        </w:tc>
        <w:tc>
          <w:tcPr>
            <w:tcW w:w="0" w:type="auto"/>
            <w:shd w:val="clear" w:color="auto" w:fill="auto"/>
            <w:noWrap/>
            <w:vAlign w:val="center"/>
          </w:tcPr>
          <w:p w14:paraId="4EF9985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1 196,00</w:t>
            </w:r>
          </w:p>
        </w:tc>
        <w:tc>
          <w:tcPr>
            <w:tcW w:w="0" w:type="auto"/>
            <w:shd w:val="clear" w:color="auto" w:fill="auto"/>
            <w:noWrap/>
            <w:vAlign w:val="center"/>
          </w:tcPr>
          <w:p w14:paraId="585696E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1 196,00</w:t>
            </w:r>
          </w:p>
        </w:tc>
        <w:tc>
          <w:tcPr>
            <w:tcW w:w="0" w:type="auto"/>
            <w:shd w:val="clear" w:color="auto" w:fill="auto"/>
            <w:noWrap/>
            <w:vAlign w:val="center"/>
          </w:tcPr>
          <w:p w14:paraId="0CE8E0F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1 284,46</w:t>
            </w:r>
          </w:p>
        </w:tc>
        <w:tc>
          <w:tcPr>
            <w:tcW w:w="0" w:type="auto"/>
            <w:shd w:val="clear" w:color="auto" w:fill="auto"/>
            <w:noWrap/>
            <w:vAlign w:val="center"/>
          </w:tcPr>
          <w:p w14:paraId="5D0AEF31"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880,56</w:t>
            </w:r>
          </w:p>
        </w:tc>
        <w:tc>
          <w:tcPr>
            <w:tcW w:w="0" w:type="auto"/>
            <w:shd w:val="clear" w:color="auto" w:fill="auto"/>
            <w:noWrap/>
            <w:vAlign w:val="center"/>
          </w:tcPr>
          <w:p w14:paraId="078722F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880,56</w:t>
            </w:r>
          </w:p>
        </w:tc>
      </w:tr>
      <w:tr w:rsidR="001E18BB" w:rsidRPr="009A56D4" w14:paraId="192E0AA5" w14:textId="77777777">
        <w:trPr>
          <w:cantSplit/>
        </w:trPr>
        <w:tc>
          <w:tcPr>
            <w:tcW w:w="1075" w:type="pct"/>
            <w:shd w:val="clear" w:color="auto" w:fill="auto"/>
            <w:vAlign w:val="center"/>
          </w:tcPr>
          <w:p w14:paraId="0D05CB5D"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Услуги по подготовке кадров</w:t>
            </w:r>
          </w:p>
        </w:tc>
        <w:tc>
          <w:tcPr>
            <w:tcW w:w="476" w:type="pct"/>
            <w:shd w:val="clear" w:color="auto" w:fill="auto"/>
            <w:noWrap/>
            <w:vAlign w:val="center"/>
          </w:tcPr>
          <w:p w14:paraId="325754E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5 356,46</w:t>
            </w:r>
          </w:p>
        </w:tc>
        <w:tc>
          <w:tcPr>
            <w:tcW w:w="518" w:type="pct"/>
            <w:shd w:val="clear" w:color="auto" w:fill="auto"/>
            <w:noWrap/>
            <w:vAlign w:val="center"/>
          </w:tcPr>
          <w:p w14:paraId="5B61CD0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5 309,13</w:t>
            </w:r>
          </w:p>
        </w:tc>
        <w:tc>
          <w:tcPr>
            <w:tcW w:w="0" w:type="auto"/>
            <w:shd w:val="clear" w:color="auto" w:fill="auto"/>
            <w:noWrap/>
            <w:vAlign w:val="center"/>
          </w:tcPr>
          <w:p w14:paraId="520389F1"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4 950,24</w:t>
            </w:r>
          </w:p>
        </w:tc>
        <w:tc>
          <w:tcPr>
            <w:tcW w:w="0" w:type="auto"/>
            <w:shd w:val="clear" w:color="auto" w:fill="auto"/>
            <w:noWrap/>
            <w:vAlign w:val="center"/>
          </w:tcPr>
          <w:p w14:paraId="6CCFBAD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4 906,51</w:t>
            </w:r>
          </w:p>
        </w:tc>
        <w:tc>
          <w:tcPr>
            <w:tcW w:w="0" w:type="auto"/>
            <w:shd w:val="clear" w:color="auto" w:fill="auto"/>
            <w:noWrap/>
            <w:vAlign w:val="center"/>
          </w:tcPr>
          <w:p w14:paraId="783EBCB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4 906,51</w:t>
            </w:r>
          </w:p>
        </w:tc>
        <w:tc>
          <w:tcPr>
            <w:tcW w:w="0" w:type="auto"/>
            <w:shd w:val="clear" w:color="auto" w:fill="auto"/>
            <w:noWrap/>
            <w:vAlign w:val="center"/>
          </w:tcPr>
          <w:p w14:paraId="19DA9BC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16 433,65</w:t>
            </w:r>
          </w:p>
        </w:tc>
        <w:tc>
          <w:tcPr>
            <w:tcW w:w="0" w:type="auto"/>
            <w:shd w:val="clear" w:color="auto" w:fill="auto"/>
            <w:noWrap/>
            <w:vAlign w:val="center"/>
          </w:tcPr>
          <w:p w14:paraId="7296553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5 271,18</w:t>
            </w:r>
          </w:p>
        </w:tc>
        <w:tc>
          <w:tcPr>
            <w:tcW w:w="0" w:type="auto"/>
            <w:shd w:val="clear" w:color="auto" w:fill="auto"/>
            <w:noWrap/>
            <w:vAlign w:val="center"/>
          </w:tcPr>
          <w:p w14:paraId="0C50F75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5 271,29</w:t>
            </w:r>
          </w:p>
        </w:tc>
      </w:tr>
      <w:tr w:rsidR="001E18BB" w:rsidRPr="009A56D4" w14:paraId="1FF3D0BF" w14:textId="77777777">
        <w:trPr>
          <w:cantSplit/>
        </w:trPr>
        <w:tc>
          <w:tcPr>
            <w:tcW w:w="1075" w:type="pct"/>
            <w:shd w:val="clear" w:color="auto" w:fill="auto"/>
            <w:vAlign w:val="center"/>
          </w:tcPr>
          <w:p w14:paraId="165B1258"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Оформление земельно-правовых документов</w:t>
            </w:r>
          </w:p>
        </w:tc>
        <w:tc>
          <w:tcPr>
            <w:tcW w:w="476" w:type="pct"/>
            <w:shd w:val="clear" w:color="auto" w:fill="auto"/>
            <w:noWrap/>
            <w:vAlign w:val="center"/>
          </w:tcPr>
          <w:p w14:paraId="3EDB688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30 733,97</w:t>
            </w:r>
          </w:p>
        </w:tc>
        <w:tc>
          <w:tcPr>
            <w:tcW w:w="518" w:type="pct"/>
            <w:shd w:val="clear" w:color="auto" w:fill="auto"/>
            <w:noWrap/>
            <w:vAlign w:val="center"/>
          </w:tcPr>
          <w:p w14:paraId="0244C8A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30 429,56</w:t>
            </w:r>
          </w:p>
        </w:tc>
        <w:tc>
          <w:tcPr>
            <w:tcW w:w="0" w:type="auto"/>
            <w:shd w:val="clear" w:color="auto" w:fill="auto"/>
            <w:noWrap/>
            <w:vAlign w:val="center"/>
          </w:tcPr>
          <w:p w14:paraId="23D1589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30 231,23</w:t>
            </w:r>
          </w:p>
        </w:tc>
        <w:tc>
          <w:tcPr>
            <w:tcW w:w="0" w:type="auto"/>
            <w:shd w:val="clear" w:color="auto" w:fill="auto"/>
            <w:noWrap/>
            <w:vAlign w:val="center"/>
          </w:tcPr>
          <w:p w14:paraId="3140C17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29 931,80</w:t>
            </w:r>
          </w:p>
        </w:tc>
        <w:tc>
          <w:tcPr>
            <w:tcW w:w="0" w:type="auto"/>
            <w:shd w:val="clear" w:color="auto" w:fill="auto"/>
            <w:noWrap/>
            <w:vAlign w:val="center"/>
          </w:tcPr>
          <w:p w14:paraId="1C4A176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29 931,80</w:t>
            </w:r>
          </w:p>
        </w:tc>
        <w:tc>
          <w:tcPr>
            <w:tcW w:w="0" w:type="auto"/>
            <w:shd w:val="clear" w:color="auto" w:fill="auto"/>
            <w:noWrap/>
            <w:vAlign w:val="center"/>
          </w:tcPr>
          <w:p w14:paraId="6171380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21 994,04</w:t>
            </w:r>
          </w:p>
        </w:tc>
        <w:tc>
          <w:tcPr>
            <w:tcW w:w="0" w:type="auto"/>
            <w:shd w:val="clear" w:color="auto" w:fill="auto"/>
            <w:noWrap/>
            <w:vAlign w:val="center"/>
          </w:tcPr>
          <w:p w14:paraId="4F7ECA9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21 994,04</w:t>
            </w:r>
          </w:p>
        </w:tc>
        <w:tc>
          <w:tcPr>
            <w:tcW w:w="0" w:type="auto"/>
            <w:shd w:val="clear" w:color="auto" w:fill="auto"/>
            <w:noWrap/>
            <w:vAlign w:val="center"/>
          </w:tcPr>
          <w:p w14:paraId="4E2FEF15"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21 994,04</w:t>
            </w:r>
          </w:p>
        </w:tc>
      </w:tr>
      <w:tr w:rsidR="001E18BB" w:rsidRPr="009A56D4" w14:paraId="1CD2A34D" w14:textId="77777777">
        <w:trPr>
          <w:cantSplit/>
        </w:trPr>
        <w:tc>
          <w:tcPr>
            <w:tcW w:w="1075" w:type="pct"/>
            <w:shd w:val="clear" w:color="auto" w:fill="auto"/>
            <w:vAlign w:val="center"/>
          </w:tcPr>
          <w:p w14:paraId="679BFA3D"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lastRenderedPageBreak/>
              <w:t>Медицинские осмотры и обследования</w:t>
            </w:r>
          </w:p>
        </w:tc>
        <w:tc>
          <w:tcPr>
            <w:tcW w:w="476" w:type="pct"/>
            <w:shd w:val="clear" w:color="auto" w:fill="auto"/>
            <w:noWrap/>
            <w:vAlign w:val="center"/>
          </w:tcPr>
          <w:p w14:paraId="65DBE19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4 891,98</w:t>
            </w:r>
          </w:p>
        </w:tc>
        <w:tc>
          <w:tcPr>
            <w:tcW w:w="518" w:type="pct"/>
            <w:shd w:val="clear" w:color="auto" w:fill="auto"/>
            <w:noWrap/>
            <w:vAlign w:val="center"/>
          </w:tcPr>
          <w:p w14:paraId="3F6AE34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4 857,54</w:t>
            </w:r>
          </w:p>
        </w:tc>
        <w:tc>
          <w:tcPr>
            <w:tcW w:w="0" w:type="auto"/>
            <w:shd w:val="clear" w:color="auto" w:fill="auto"/>
            <w:noWrap/>
            <w:vAlign w:val="center"/>
          </w:tcPr>
          <w:p w14:paraId="029E112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4 603,24</w:t>
            </w:r>
          </w:p>
        </w:tc>
        <w:tc>
          <w:tcPr>
            <w:tcW w:w="0" w:type="auto"/>
            <w:shd w:val="clear" w:color="auto" w:fill="auto"/>
            <w:noWrap/>
            <w:vAlign w:val="center"/>
          </w:tcPr>
          <w:p w14:paraId="0505EB41"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4 570,83</w:t>
            </w:r>
          </w:p>
        </w:tc>
        <w:tc>
          <w:tcPr>
            <w:tcW w:w="0" w:type="auto"/>
            <w:shd w:val="clear" w:color="auto" w:fill="auto"/>
            <w:noWrap/>
            <w:vAlign w:val="center"/>
          </w:tcPr>
          <w:p w14:paraId="4F1ED26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4 570,83</w:t>
            </w:r>
          </w:p>
        </w:tc>
        <w:tc>
          <w:tcPr>
            <w:tcW w:w="0" w:type="auto"/>
            <w:shd w:val="clear" w:color="auto" w:fill="auto"/>
            <w:noWrap/>
            <w:vAlign w:val="center"/>
          </w:tcPr>
          <w:p w14:paraId="6C7B070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5 497,26</w:t>
            </w:r>
          </w:p>
        </w:tc>
        <w:tc>
          <w:tcPr>
            <w:tcW w:w="0" w:type="auto"/>
            <w:shd w:val="clear" w:color="auto" w:fill="auto"/>
            <w:noWrap/>
            <w:vAlign w:val="center"/>
          </w:tcPr>
          <w:p w14:paraId="46C8D8D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4 924,70</w:t>
            </w:r>
          </w:p>
        </w:tc>
        <w:tc>
          <w:tcPr>
            <w:tcW w:w="0" w:type="auto"/>
            <w:shd w:val="clear" w:color="auto" w:fill="auto"/>
            <w:noWrap/>
            <w:vAlign w:val="center"/>
          </w:tcPr>
          <w:p w14:paraId="223315A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4 924,81</w:t>
            </w:r>
          </w:p>
        </w:tc>
      </w:tr>
      <w:tr w:rsidR="001E18BB" w:rsidRPr="009A56D4" w14:paraId="1A5C77EA" w14:textId="77777777">
        <w:trPr>
          <w:cantSplit/>
        </w:trPr>
        <w:tc>
          <w:tcPr>
            <w:tcW w:w="1075" w:type="pct"/>
            <w:shd w:val="clear" w:color="auto" w:fill="auto"/>
            <w:vAlign w:val="center"/>
          </w:tcPr>
          <w:p w14:paraId="57CF8F92"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Техосмотр, регистрация и пропуски автотранспорта</w:t>
            </w:r>
          </w:p>
        </w:tc>
        <w:tc>
          <w:tcPr>
            <w:tcW w:w="476" w:type="pct"/>
            <w:shd w:val="clear" w:color="auto" w:fill="auto"/>
            <w:noWrap/>
            <w:vAlign w:val="center"/>
          </w:tcPr>
          <w:p w14:paraId="50C3C2A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c>
          <w:tcPr>
            <w:tcW w:w="518" w:type="pct"/>
            <w:shd w:val="clear" w:color="auto" w:fill="auto"/>
            <w:noWrap/>
            <w:vAlign w:val="center"/>
          </w:tcPr>
          <w:p w14:paraId="010E9E9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c>
          <w:tcPr>
            <w:tcW w:w="0" w:type="auto"/>
            <w:shd w:val="clear" w:color="auto" w:fill="auto"/>
            <w:noWrap/>
            <w:vAlign w:val="center"/>
          </w:tcPr>
          <w:p w14:paraId="28E6C34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c>
          <w:tcPr>
            <w:tcW w:w="0" w:type="auto"/>
            <w:shd w:val="clear" w:color="auto" w:fill="auto"/>
            <w:noWrap/>
            <w:vAlign w:val="center"/>
          </w:tcPr>
          <w:p w14:paraId="37DD312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c>
          <w:tcPr>
            <w:tcW w:w="0" w:type="auto"/>
            <w:shd w:val="clear" w:color="auto" w:fill="auto"/>
            <w:noWrap/>
            <w:vAlign w:val="center"/>
          </w:tcPr>
          <w:p w14:paraId="3BB3DF1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c>
          <w:tcPr>
            <w:tcW w:w="0" w:type="auto"/>
            <w:shd w:val="clear" w:color="auto" w:fill="auto"/>
            <w:noWrap/>
            <w:vAlign w:val="center"/>
          </w:tcPr>
          <w:p w14:paraId="7E82CB7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438,57</w:t>
            </w:r>
          </w:p>
        </w:tc>
        <w:tc>
          <w:tcPr>
            <w:tcW w:w="0" w:type="auto"/>
            <w:shd w:val="clear" w:color="auto" w:fill="auto"/>
            <w:noWrap/>
            <w:vAlign w:val="center"/>
          </w:tcPr>
          <w:p w14:paraId="7AC5CC4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c>
          <w:tcPr>
            <w:tcW w:w="0" w:type="auto"/>
            <w:shd w:val="clear" w:color="auto" w:fill="auto"/>
            <w:noWrap/>
            <w:vAlign w:val="center"/>
          </w:tcPr>
          <w:p w14:paraId="113ADDD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402,77</w:t>
            </w:r>
          </w:p>
        </w:tc>
      </w:tr>
      <w:tr w:rsidR="001E18BB" w:rsidRPr="009A56D4" w14:paraId="4E31D57C" w14:textId="77777777">
        <w:trPr>
          <w:cantSplit/>
        </w:trPr>
        <w:tc>
          <w:tcPr>
            <w:tcW w:w="1075" w:type="pct"/>
            <w:shd w:val="clear" w:color="auto" w:fill="auto"/>
            <w:vAlign w:val="center"/>
          </w:tcPr>
          <w:p w14:paraId="68710F71"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Расходы на мет</w:t>
            </w:r>
            <w:r w:rsidR="00A90DF1" w:rsidRPr="009A56D4">
              <w:rPr>
                <w:rFonts w:ascii="Myriad Pro" w:hAnsi="Myriad Pro"/>
                <w:sz w:val="20"/>
                <w:szCs w:val="20"/>
              </w:rPr>
              <w:t>ео</w:t>
            </w:r>
            <w:r w:rsidRPr="009A56D4">
              <w:rPr>
                <w:rFonts w:ascii="Myriad Pro" w:hAnsi="Myriad Pro"/>
                <w:sz w:val="20"/>
                <w:szCs w:val="20"/>
              </w:rPr>
              <w:t>рологию</w:t>
            </w:r>
            <w:r w:rsidR="00A90DF1" w:rsidRPr="009A56D4">
              <w:rPr>
                <w:rFonts w:ascii="Myriad Pro" w:hAnsi="Myriad Pro"/>
                <w:sz w:val="20"/>
                <w:szCs w:val="20"/>
              </w:rPr>
              <w:t xml:space="preserve"> (прогноз погоды, предупреждение о неблагоприятных метеорологических явлениях)</w:t>
            </w:r>
          </w:p>
        </w:tc>
        <w:tc>
          <w:tcPr>
            <w:tcW w:w="476" w:type="pct"/>
            <w:shd w:val="clear" w:color="auto" w:fill="auto"/>
            <w:noWrap/>
            <w:vAlign w:val="center"/>
          </w:tcPr>
          <w:p w14:paraId="546A4E2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326,25</w:t>
            </w:r>
          </w:p>
        </w:tc>
        <w:tc>
          <w:tcPr>
            <w:tcW w:w="518" w:type="pct"/>
            <w:shd w:val="clear" w:color="auto" w:fill="auto"/>
            <w:noWrap/>
            <w:vAlign w:val="center"/>
          </w:tcPr>
          <w:p w14:paraId="0D45CBF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323,77</w:t>
            </w:r>
          </w:p>
        </w:tc>
        <w:tc>
          <w:tcPr>
            <w:tcW w:w="0" w:type="auto"/>
            <w:shd w:val="clear" w:color="auto" w:fill="auto"/>
            <w:noWrap/>
            <w:vAlign w:val="center"/>
          </w:tcPr>
          <w:p w14:paraId="49ADD43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323,77</w:t>
            </w:r>
          </w:p>
        </w:tc>
        <w:tc>
          <w:tcPr>
            <w:tcW w:w="0" w:type="auto"/>
            <w:shd w:val="clear" w:color="auto" w:fill="auto"/>
            <w:noWrap/>
            <w:vAlign w:val="center"/>
          </w:tcPr>
          <w:p w14:paraId="2CB2F88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321,32</w:t>
            </w:r>
          </w:p>
        </w:tc>
        <w:tc>
          <w:tcPr>
            <w:tcW w:w="0" w:type="auto"/>
            <w:shd w:val="clear" w:color="auto" w:fill="auto"/>
            <w:noWrap/>
            <w:vAlign w:val="center"/>
          </w:tcPr>
          <w:p w14:paraId="68F535D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321,32</w:t>
            </w:r>
          </w:p>
        </w:tc>
        <w:tc>
          <w:tcPr>
            <w:tcW w:w="0" w:type="auto"/>
            <w:shd w:val="clear" w:color="auto" w:fill="auto"/>
            <w:noWrap/>
            <w:vAlign w:val="center"/>
          </w:tcPr>
          <w:p w14:paraId="22209C4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352,55</w:t>
            </w:r>
          </w:p>
        </w:tc>
        <w:tc>
          <w:tcPr>
            <w:tcW w:w="0" w:type="auto"/>
            <w:shd w:val="clear" w:color="auto" w:fill="auto"/>
            <w:noWrap/>
            <w:vAlign w:val="center"/>
          </w:tcPr>
          <w:p w14:paraId="5817473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321,32</w:t>
            </w:r>
          </w:p>
        </w:tc>
        <w:tc>
          <w:tcPr>
            <w:tcW w:w="0" w:type="auto"/>
            <w:shd w:val="clear" w:color="auto" w:fill="auto"/>
            <w:noWrap/>
            <w:vAlign w:val="center"/>
          </w:tcPr>
          <w:p w14:paraId="1013445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321,32</w:t>
            </w:r>
          </w:p>
        </w:tc>
      </w:tr>
      <w:tr w:rsidR="001E18BB" w:rsidRPr="009A56D4" w14:paraId="7DE5C295" w14:textId="77777777">
        <w:trPr>
          <w:cantSplit/>
        </w:trPr>
        <w:tc>
          <w:tcPr>
            <w:tcW w:w="1075" w:type="pct"/>
            <w:shd w:val="clear" w:color="auto" w:fill="auto"/>
            <w:vAlign w:val="center"/>
          </w:tcPr>
          <w:p w14:paraId="68D7D700"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Расходы на услуги информационно-вычислительного обслуживания и приобретение программных продуктов</w:t>
            </w:r>
          </w:p>
        </w:tc>
        <w:tc>
          <w:tcPr>
            <w:tcW w:w="476" w:type="pct"/>
            <w:shd w:val="clear" w:color="auto" w:fill="auto"/>
            <w:noWrap/>
            <w:vAlign w:val="center"/>
          </w:tcPr>
          <w:p w14:paraId="3B601CD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16 091,79</w:t>
            </w:r>
          </w:p>
        </w:tc>
        <w:tc>
          <w:tcPr>
            <w:tcW w:w="518" w:type="pct"/>
            <w:shd w:val="clear" w:color="auto" w:fill="auto"/>
            <w:noWrap/>
            <w:vAlign w:val="center"/>
          </w:tcPr>
          <w:p w14:paraId="713FA8B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15 934,25</w:t>
            </w:r>
          </w:p>
        </w:tc>
        <w:tc>
          <w:tcPr>
            <w:tcW w:w="0" w:type="auto"/>
            <w:shd w:val="clear" w:color="auto" w:fill="auto"/>
            <w:noWrap/>
            <w:vAlign w:val="center"/>
          </w:tcPr>
          <w:p w14:paraId="3238664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16 034,08</w:t>
            </w:r>
          </w:p>
        </w:tc>
        <w:tc>
          <w:tcPr>
            <w:tcW w:w="0" w:type="auto"/>
            <w:shd w:val="clear" w:color="auto" w:fill="auto"/>
            <w:noWrap/>
            <w:vAlign w:val="center"/>
          </w:tcPr>
          <w:p w14:paraId="38B94827"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15 877,11</w:t>
            </w:r>
          </w:p>
        </w:tc>
        <w:tc>
          <w:tcPr>
            <w:tcW w:w="0" w:type="auto"/>
            <w:shd w:val="clear" w:color="auto" w:fill="auto"/>
            <w:noWrap/>
            <w:vAlign w:val="center"/>
          </w:tcPr>
          <w:p w14:paraId="3711D22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15 877,11</w:t>
            </w:r>
          </w:p>
        </w:tc>
        <w:tc>
          <w:tcPr>
            <w:tcW w:w="0" w:type="auto"/>
            <w:shd w:val="clear" w:color="auto" w:fill="auto"/>
            <w:noWrap/>
            <w:vAlign w:val="center"/>
          </w:tcPr>
          <w:p w14:paraId="41B77DF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25 604,05</w:t>
            </w:r>
          </w:p>
        </w:tc>
        <w:tc>
          <w:tcPr>
            <w:tcW w:w="0" w:type="auto"/>
            <w:shd w:val="clear" w:color="auto" w:fill="auto"/>
            <w:noWrap/>
            <w:vAlign w:val="center"/>
          </w:tcPr>
          <w:p w14:paraId="3768C3ED"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15 893,34</w:t>
            </w:r>
          </w:p>
        </w:tc>
        <w:tc>
          <w:tcPr>
            <w:tcW w:w="0" w:type="auto"/>
            <w:shd w:val="clear" w:color="auto" w:fill="auto"/>
            <w:noWrap/>
            <w:vAlign w:val="center"/>
          </w:tcPr>
          <w:p w14:paraId="4931285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15 893,34</w:t>
            </w:r>
          </w:p>
        </w:tc>
      </w:tr>
      <w:tr w:rsidR="001E18BB" w:rsidRPr="009A56D4" w14:paraId="03303F9E" w14:textId="77777777">
        <w:trPr>
          <w:cantSplit/>
        </w:trPr>
        <w:tc>
          <w:tcPr>
            <w:tcW w:w="1075" w:type="pct"/>
            <w:shd w:val="clear" w:color="auto" w:fill="auto"/>
            <w:vAlign w:val="center"/>
          </w:tcPr>
          <w:p w14:paraId="7266CFAD"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Прочие транспортные услуги производственного характера</w:t>
            </w:r>
          </w:p>
        </w:tc>
        <w:tc>
          <w:tcPr>
            <w:tcW w:w="476" w:type="pct"/>
            <w:shd w:val="clear" w:color="auto" w:fill="auto"/>
            <w:noWrap/>
            <w:vAlign w:val="center"/>
          </w:tcPr>
          <w:p w14:paraId="6D3A224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3,03</w:t>
            </w:r>
          </w:p>
        </w:tc>
        <w:tc>
          <w:tcPr>
            <w:tcW w:w="518" w:type="pct"/>
            <w:shd w:val="clear" w:color="auto" w:fill="auto"/>
            <w:noWrap/>
            <w:vAlign w:val="center"/>
          </w:tcPr>
          <w:p w14:paraId="6A42A096"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3,02</w:t>
            </w:r>
          </w:p>
        </w:tc>
        <w:tc>
          <w:tcPr>
            <w:tcW w:w="0" w:type="auto"/>
            <w:shd w:val="clear" w:color="auto" w:fill="auto"/>
            <w:noWrap/>
            <w:vAlign w:val="center"/>
          </w:tcPr>
          <w:p w14:paraId="191798C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0,00</w:t>
            </w:r>
          </w:p>
        </w:tc>
        <w:tc>
          <w:tcPr>
            <w:tcW w:w="0" w:type="auto"/>
            <w:shd w:val="clear" w:color="auto" w:fill="auto"/>
            <w:noWrap/>
            <w:vAlign w:val="center"/>
          </w:tcPr>
          <w:p w14:paraId="394BB3B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0,00</w:t>
            </w:r>
          </w:p>
        </w:tc>
        <w:tc>
          <w:tcPr>
            <w:tcW w:w="0" w:type="auto"/>
            <w:shd w:val="clear" w:color="auto" w:fill="auto"/>
            <w:noWrap/>
            <w:vAlign w:val="center"/>
          </w:tcPr>
          <w:p w14:paraId="2839AB7A"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0,00</w:t>
            </w:r>
          </w:p>
        </w:tc>
        <w:tc>
          <w:tcPr>
            <w:tcW w:w="0" w:type="auto"/>
            <w:shd w:val="clear" w:color="auto" w:fill="auto"/>
            <w:noWrap/>
            <w:vAlign w:val="center"/>
          </w:tcPr>
          <w:p w14:paraId="47742BC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3,29</w:t>
            </w:r>
          </w:p>
        </w:tc>
        <w:tc>
          <w:tcPr>
            <w:tcW w:w="0" w:type="auto"/>
            <w:shd w:val="clear" w:color="auto" w:fill="auto"/>
            <w:noWrap/>
            <w:vAlign w:val="center"/>
          </w:tcPr>
          <w:p w14:paraId="4EC1586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0,00</w:t>
            </w:r>
          </w:p>
        </w:tc>
        <w:tc>
          <w:tcPr>
            <w:tcW w:w="0" w:type="auto"/>
            <w:shd w:val="clear" w:color="auto" w:fill="auto"/>
            <w:noWrap/>
            <w:vAlign w:val="center"/>
          </w:tcPr>
          <w:p w14:paraId="6A6A183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0,00</w:t>
            </w:r>
          </w:p>
        </w:tc>
      </w:tr>
      <w:tr w:rsidR="001E18BB" w:rsidRPr="009A56D4" w14:paraId="0657BAAF" w14:textId="77777777">
        <w:trPr>
          <w:cantSplit/>
        </w:trPr>
        <w:tc>
          <w:tcPr>
            <w:tcW w:w="1075" w:type="pct"/>
            <w:shd w:val="clear" w:color="auto" w:fill="auto"/>
            <w:vAlign w:val="center"/>
          </w:tcPr>
          <w:p w14:paraId="6D053C01"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Подписка на нормативно-техническую литературу</w:t>
            </w:r>
          </w:p>
        </w:tc>
        <w:tc>
          <w:tcPr>
            <w:tcW w:w="476" w:type="pct"/>
            <w:shd w:val="clear" w:color="auto" w:fill="auto"/>
            <w:noWrap/>
            <w:vAlign w:val="center"/>
          </w:tcPr>
          <w:p w14:paraId="7CDBE7A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761,23</w:t>
            </w:r>
          </w:p>
        </w:tc>
        <w:tc>
          <w:tcPr>
            <w:tcW w:w="518" w:type="pct"/>
            <w:shd w:val="clear" w:color="auto" w:fill="auto"/>
            <w:noWrap/>
            <w:vAlign w:val="center"/>
          </w:tcPr>
          <w:p w14:paraId="1B51E03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754,87</w:t>
            </w:r>
          </w:p>
        </w:tc>
        <w:tc>
          <w:tcPr>
            <w:tcW w:w="0" w:type="auto"/>
            <w:shd w:val="clear" w:color="auto" w:fill="auto"/>
            <w:noWrap/>
            <w:vAlign w:val="center"/>
          </w:tcPr>
          <w:p w14:paraId="2F14220F"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617,94</w:t>
            </w:r>
          </w:p>
        </w:tc>
        <w:tc>
          <w:tcPr>
            <w:tcW w:w="0" w:type="auto"/>
            <w:shd w:val="clear" w:color="auto" w:fill="auto"/>
            <w:noWrap/>
            <w:vAlign w:val="center"/>
          </w:tcPr>
          <w:p w14:paraId="326B5F22"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612,78</w:t>
            </w:r>
          </w:p>
        </w:tc>
        <w:tc>
          <w:tcPr>
            <w:tcW w:w="0" w:type="auto"/>
            <w:shd w:val="clear" w:color="auto" w:fill="auto"/>
            <w:noWrap/>
            <w:vAlign w:val="center"/>
          </w:tcPr>
          <w:p w14:paraId="5C2D725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612,78</w:t>
            </w:r>
          </w:p>
        </w:tc>
        <w:tc>
          <w:tcPr>
            <w:tcW w:w="0" w:type="auto"/>
            <w:shd w:val="clear" w:color="auto" w:fill="auto"/>
            <w:noWrap/>
            <w:vAlign w:val="center"/>
          </w:tcPr>
          <w:p w14:paraId="56886F6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821,96</w:t>
            </w:r>
          </w:p>
        </w:tc>
        <w:tc>
          <w:tcPr>
            <w:tcW w:w="0" w:type="auto"/>
            <w:shd w:val="clear" w:color="auto" w:fill="auto"/>
            <w:noWrap/>
            <w:vAlign w:val="center"/>
          </w:tcPr>
          <w:p w14:paraId="4B26058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660,22</w:t>
            </w:r>
          </w:p>
        </w:tc>
        <w:tc>
          <w:tcPr>
            <w:tcW w:w="0" w:type="auto"/>
            <w:shd w:val="clear" w:color="auto" w:fill="auto"/>
            <w:noWrap/>
            <w:vAlign w:val="center"/>
          </w:tcPr>
          <w:p w14:paraId="0CADE5D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660,24</w:t>
            </w:r>
          </w:p>
        </w:tc>
      </w:tr>
      <w:tr w:rsidR="001E18BB" w:rsidRPr="009A56D4" w14:paraId="063EBAE9" w14:textId="77777777">
        <w:trPr>
          <w:cantSplit/>
        </w:trPr>
        <w:tc>
          <w:tcPr>
            <w:tcW w:w="1075" w:type="pct"/>
            <w:shd w:val="clear" w:color="auto" w:fill="auto"/>
            <w:vAlign w:val="center"/>
          </w:tcPr>
          <w:p w14:paraId="6EA180EC" w14:textId="77777777" w:rsidR="001E18BB" w:rsidRPr="009A56D4" w:rsidRDefault="001E18BB" w:rsidP="00BA0797">
            <w:pPr>
              <w:spacing w:after="0" w:line="240" w:lineRule="auto"/>
              <w:rPr>
                <w:rFonts w:ascii="Myriad Pro" w:hAnsi="Myriad Pro"/>
                <w:sz w:val="20"/>
                <w:szCs w:val="20"/>
              </w:rPr>
            </w:pPr>
            <w:r w:rsidRPr="009A56D4">
              <w:rPr>
                <w:rFonts w:ascii="Myriad Pro" w:hAnsi="Myriad Pro"/>
                <w:sz w:val="20"/>
                <w:szCs w:val="20"/>
              </w:rPr>
              <w:t>Прочие услуги сторонних организаций</w:t>
            </w:r>
          </w:p>
        </w:tc>
        <w:tc>
          <w:tcPr>
            <w:tcW w:w="476" w:type="pct"/>
            <w:shd w:val="clear" w:color="auto" w:fill="auto"/>
            <w:noWrap/>
            <w:vAlign w:val="center"/>
          </w:tcPr>
          <w:p w14:paraId="44DBC429"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832,80</w:t>
            </w:r>
          </w:p>
        </w:tc>
        <w:tc>
          <w:tcPr>
            <w:tcW w:w="518" w:type="pct"/>
            <w:shd w:val="clear" w:color="auto" w:fill="auto"/>
            <w:noWrap/>
            <w:vAlign w:val="center"/>
          </w:tcPr>
          <w:p w14:paraId="3E013E6C"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826,23</w:t>
            </w:r>
          </w:p>
        </w:tc>
        <w:tc>
          <w:tcPr>
            <w:tcW w:w="0" w:type="auto"/>
            <w:shd w:val="clear" w:color="auto" w:fill="auto"/>
            <w:noWrap/>
            <w:vAlign w:val="center"/>
          </w:tcPr>
          <w:p w14:paraId="50C493CB"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168,70</w:t>
            </w:r>
          </w:p>
        </w:tc>
        <w:tc>
          <w:tcPr>
            <w:tcW w:w="0" w:type="auto"/>
            <w:shd w:val="clear" w:color="auto" w:fill="auto"/>
            <w:noWrap/>
            <w:vAlign w:val="center"/>
          </w:tcPr>
          <w:p w14:paraId="2066B56E"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167,37</w:t>
            </w:r>
          </w:p>
        </w:tc>
        <w:tc>
          <w:tcPr>
            <w:tcW w:w="0" w:type="auto"/>
            <w:shd w:val="clear" w:color="auto" w:fill="auto"/>
            <w:noWrap/>
            <w:vAlign w:val="center"/>
          </w:tcPr>
          <w:p w14:paraId="1F4AF8E8"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167,37</w:t>
            </w:r>
          </w:p>
        </w:tc>
        <w:tc>
          <w:tcPr>
            <w:tcW w:w="0" w:type="auto"/>
            <w:shd w:val="clear" w:color="auto" w:fill="auto"/>
            <w:noWrap/>
            <w:vAlign w:val="center"/>
          </w:tcPr>
          <w:p w14:paraId="1A3B9BC0"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899,67</w:t>
            </w:r>
          </w:p>
        </w:tc>
        <w:tc>
          <w:tcPr>
            <w:tcW w:w="0" w:type="auto"/>
            <w:shd w:val="clear" w:color="auto" w:fill="auto"/>
            <w:noWrap/>
            <w:vAlign w:val="center"/>
          </w:tcPr>
          <w:p w14:paraId="7BD2C274"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180,33</w:t>
            </w:r>
          </w:p>
        </w:tc>
        <w:tc>
          <w:tcPr>
            <w:tcW w:w="0" w:type="auto"/>
            <w:shd w:val="clear" w:color="auto" w:fill="auto"/>
            <w:noWrap/>
            <w:vAlign w:val="center"/>
          </w:tcPr>
          <w:p w14:paraId="5F7AD4B3" w14:textId="77777777" w:rsidR="001E18BB" w:rsidRPr="009A56D4" w:rsidRDefault="001E18BB" w:rsidP="00BA0797">
            <w:pPr>
              <w:spacing w:after="0" w:line="240" w:lineRule="auto"/>
              <w:jc w:val="center"/>
              <w:rPr>
                <w:rFonts w:ascii="Myriad Pro" w:hAnsi="Myriad Pro"/>
                <w:sz w:val="20"/>
                <w:szCs w:val="20"/>
              </w:rPr>
            </w:pPr>
            <w:r w:rsidRPr="009A56D4">
              <w:rPr>
                <w:rFonts w:ascii="Myriad Pro" w:hAnsi="Myriad Pro"/>
                <w:sz w:val="20"/>
                <w:szCs w:val="20"/>
              </w:rPr>
              <w:t>180,33</w:t>
            </w:r>
          </w:p>
        </w:tc>
      </w:tr>
    </w:tbl>
    <w:p w14:paraId="2F9534FE" w14:textId="77777777" w:rsidR="001E18BB" w:rsidRPr="00BA0797" w:rsidRDefault="001E18BB" w:rsidP="00BA0797">
      <w:pPr>
        <w:spacing w:after="0" w:line="240" w:lineRule="auto"/>
        <w:rPr>
          <w:rFonts w:ascii="Myriad Pro" w:hAnsi="Myriad Pro"/>
        </w:rPr>
      </w:pPr>
    </w:p>
    <w:p w14:paraId="0A1EBE88" w14:textId="77777777" w:rsidR="00F96178" w:rsidRPr="00BA0797" w:rsidRDefault="00F96178" w:rsidP="00BA0797">
      <w:pPr>
        <w:spacing w:after="0" w:line="240" w:lineRule="auto"/>
        <w:rPr>
          <w:rFonts w:ascii="Myriad Pro" w:hAnsi="Myriad Pro"/>
        </w:rPr>
        <w:sectPr w:rsidR="00F96178" w:rsidRPr="00BA0797" w:rsidSect="00576D97">
          <w:pgSz w:w="16838" w:h="11906" w:orient="landscape"/>
          <w:pgMar w:top="1276" w:right="851" w:bottom="1134" w:left="1134" w:header="709" w:footer="709" w:gutter="0"/>
          <w:cols w:space="708"/>
          <w:docGrid w:linePitch="360"/>
        </w:sectPr>
      </w:pPr>
    </w:p>
    <w:p w14:paraId="58801B1B" w14:textId="77777777" w:rsidR="00560CBF" w:rsidRPr="00BA0797" w:rsidRDefault="00560CBF"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lastRenderedPageBreak/>
        <w:t>ПОЗИЦИЯ ТЕРРИТОРИАЛЬНОЙ СЕТЕВОЙ ОРГАНИЗАЦИИ</w:t>
      </w:r>
    </w:p>
    <w:p w14:paraId="459CC163"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Величина</w:t>
      </w:r>
      <w:r w:rsidR="009C7B3E" w:rsidRPr="00BA0797">
        <w:rPr>
          <w:rFonts w:ascii="Myriad Pro" w:hAnsi="Myriad Pro"/>
          <w:sz w:val="26"/>
          <w:szCs w:val="26"/>
        </w:rPr>
        <w:t xml:space="preserve"> </w:t>
      </w:r>
      <w:r w:rsidRPr="00BA0797">
        <w:rPr>
          <w:rFonts w:ascii="Myriad Pro" w:hAnsi="Myriad Pro"/>
          <w:sz w:val="26"/>
          <w:szCs w:val="26"/>
        </w:rPr>
        <w:t>расходов, заявле</w:t>
      </w:r>
      <w:r w:rsidR="003D6E88" w:rsidRPr="00BA0797">
        <w:rPr>
          <w:rFonts w:ascii="Myriad Pro" w:hAnsi="Myriad Pro"/>
          <w:sz w:val="26"/>
          <w:szCs w:val="26"/>
        </w:rPr>
        <w:t xml:space="preserve">нная </w:t>
      </w:r>
      <w:r w:rsidR="008331A3" w:rsidRPr="00BA0797">
        <w:rPr>
          <w:rFonts w:ascii="Myriad Pro" w:hAnsi="Myriad Pro"/>
          <w:sz w:val="26"/>
          <w:szCs w:val="26"/>
        </w:rPr>
        <w:t xml:space="preserve">филиалом </w:t>
      </w:r>
      <w:r w:rsidR="003D6E88" w:rsidRPr="00BA0797">
        <w:rPr>
          <w:rFonts w:ascii="Myriad Pro" w:hAnsi="Myriad Pro"/>
          <w:sz w:val="26"/>
          <w:szCs w:val="26"/>
        </w:rPr>
        <w:t xml:space="preserve">ПАО </w:t>
      </w:r>
      <w:r w:rsidR="00586D28" w:rsidRPr="00BA0797">
        <w:rPr>
          <w:rFonts w:ascii="Myriad Pro" w:hAnsi="Myriad Pro"/>
          <w:sz w:val="26"/>
          <w:szCs w:val="26"/>
        </w:rPr>
        <w:t>«</w:t>
      </w:r>
      <w:r w:rsidR="003D6E88" w:rsidRPr="00BA0797">
        <w:rPr>
          <w:rFonts w:ascii="Myriad Pro" w:hAnsi="Myriad Pro"/>
          <w:sz w:val="26"/>
          <w:szCs w:val="26"/>
        </w:rPr>
        <w:t>МРСК Северо-Запада</w:t>
      </w:r>
      <w:r w:rsidR="00586D28" w:rsidRPr="00BA0797">
        <w:rPr>
          <w:rFonts w:ascii="Myriad Pro" w:hAnsi="Myriad Pro"/>
          <w:sz w:val="26"/>
          <w:szCs w:val="26"/>
        </w:rPr>
        <w:t>»</w:t>
      </w:r>
      <w:r w:rsidR="003D6E88" w:rsidRPr="00BA0797">
        <w:rPr>
          <w:rFonts w:ascii="Myriad Pro" w:hAnsi="Myriad Pro"/>
          <w:sz w:val="26"/>
          <w:szCs w:val="26"/>
        </w:rPr>
        <w:t xml:space="preserve"> </w:t>
      </w:r>
      <w:r w:rsidR="00586D28" w:rsidRPr="00BA0797">
        <w:rPr>
          <w:rFonts w:ascii="Myriad Pro" w:hAnsi="Myriad Pro"/>
          <w:sz w:val="26"/>
          <w:szCs w:val="26"/>
        </w:rPr>
        <w:t>«</w:t>
      </w:r>
      <w:r w:rsidR="003D6E88"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w:t>
      </w:r>
      <w:r w:rsidR="003D6E88" w:rsidRPr="00BA0797">
        <w:rPr>
          <w:rFonts w:ascii="Myriad Pro" w:hAnsi="Myriad Pro"/>
          <w:sz w:val="26"/>
          <w:szCs w:val="26"/>
        </w:rPr>
        <w:t>8</w:t>
      </w:r>
      <w:r w:rsidRPr="00BA0797">
        <w:rPr>
          <w:rFonts w:ascii="Myriad Pro" w:hAnsi="Myriad Pro"/>
          <w:sz w:val="26"/>
          <w:szCs w:val="26"/>
        </w:rPr>
        <w:t xml:space="preserve"> год, составила – </w:t>
      </w:r>
      <w:r w:rsidR="00880089" w:rsidRPr="00BA0797">
        <w:rPr>
          <w:rFonts w:ascii="Myriad Pro" w:hAnsi="Myriad Pro"/>
          <w:sz w:val="26"/>
          <w:szCs w:val="26"/>
        </w:rPr>
        <w:t>15</w:t>
      </w:r>
      <w:r w:rsidR="009C7B3E" w:rsidRPr="00BA0797">
        <w:rPr>
          <w:rFonts w:ascii="Myriad Pro" w:hAnsi="Myriad Pro"/>
          <w:sz w:val="26"/>
          <w:szCs w:val="26"/>
        </w:rPr>
        <w:t>3 5</w:t>
      </w:r>
      <w:r w:rsidR="00880089" w:rsidRPr="00BA0797">
        <w:rPr>
          <w:rFonts w:ascii="Myriad Pro" w:hAnsi="Myriad Pro"/>
          <w:sz w:val="26"/>
          <w:szCs w:val="26"/>
        </w:rPr>
        <w:t>37,30 т</w:t>
      </w:r>
      <w:r w:rsidRPr="00BA0797">
        <w:rPr>
          <w:rFonts w:ascii="Myriad Pro" w:hAnsi="Myriad Pro"/>
          <w:sz w:val="26"/>
          <w:szCs w:val="26"/>
        </w:rPr>
        <w:t xml:space="preserve">ыс. руб. </w:t>
      </w:r>
    </w:p>
    <w:p w14:paraId="29B3BFFE"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качестве обосновывающих материалов представлены:</w:t>
      </w:r>
    </w:p>
    <w:p w14:paraId="6FD9429F" w14:textId="77777777" w:rsidR="00560CBF" w:rsidRPr="00BA0797" w:rsidRDefault="00414A8C"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Пояснительные записки к отдельным статьям затрат по работам (услугам) сторонних организаций</w:t>
      </w:r>
      <w:r w:rsidR="00560CBF" w:rsidRPr="00BA0797">
        <w:rPr>
          <w:rFonts w:ascii="Myriad Pro" w:hAnsi="Myriad Pro"/>
          <w:sz w:val="26"/>
          <w:szCs w:val="26"/>
        </w:rPr>
        <w:t>;</w:t>
      </w:r>
    </w:p>
    <w:p w14:paraId="7CDDB54F"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уборку помещений и территорий</w:t>
      </w:r>
      <w:r w:rsidR="00B3744C" w:rsidRPr="00BA0797">
        <w:rPr>
          <w:rFonts w:ascii="Myriad Pro" w:hAnsi="Myriad Pro"/>
          <w:sz w:val="26"/>
          <w:szCs w:val="26"/>
        </w:rPr>
        <w:t>;</w:t>
      </w:r>
    </w:p>
    <w:p w14:paraId="60819919"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уборку помещений и территорий</w:t>
      </w:r>
      <w:r w:rsidR="00D44E2F" w:rsidRPr="00BA0797">
        <w:rPr>
          <w:rFonts w:ascii="Myriad Pro" w:hAnsi="Myriad Pro"/>
          <w:sz w:val="26"/>
          <w:szCs w:val="26"/>
        </w:rPr>
        <w:t>;</w:t>
      </w:r>
    </w:p>
    <w:p w14:paraId="66DB4898"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Удаление и обработка сточных вод</w:t>
      </w:r>
      <w:r w:rsidR="00B3744C" w:rsidRPr="00BA0797">
        <w:rPr>
          <w:rFonts w:ascii="Myriad Pro" w:hAnsi="Myriad Pro"/>
          <w:sz w:val="26"/>
          <w:szCs w:val="26"/>
        </w:rPr>
        <w:t>;</w:t>
      </w:r>
    </w:p>
    <w:p w14:paraId="057CDA5F"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удаление и обработку сточных вод</w:t>
      </w:r>
      <w:r w:rsidR="00B3744C" w:rsidRPr="00BA0797">
        <w:rPr>
          <w:rFonts w:ascii="Myriad Pro" w:hAnsi="Myriad Pro"/>
          <w:sz w:val="26"/>
          <w:szCs w:val="26"/>
        </w:rPr>
        <w:t>;</w:t>
      </w:r>
    </w:p>
    <w:p w14:paraId="21D21840"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удаление и обработку сточных вод</w:t>
      </w:r>
      <w:r w:rsidR="00B3744C" w:rsidRPr="00BA0797">
        <w:rPr>
          <w:rFonts w:ascii="Myriad Pro" w:hAnsi="Myriad Pro"/>
          <w:sz w:val="26"/>
          <w:szCs w:val="26"/>
        </w:rPr>
        <w:t>;</w:t>
      </w:r>
    </w:p>
    <w:p w14:paraId="13F90966"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прочие услуги коммунального хозяйства</w:t>
      </w:r>
      <w:r w:rsidR="00B3744C" w:rsidRPr="00BA0797">
        <w:rPr>
          <w:rFonts w:ascii="Myriad Pro" w:hAnsi="Myriad Pro"/>
          <w:sz w:val="26"/>
          <w:szCs w:val="26"/>
        </w:rPr>
        <w:t>;</w:t>
      </w:r>
    </w:p>
    <w:p w14:paraId="53EA3FBB"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прочие услуги коммунального хозяйства</w:t>
      </w:r>
      <w:r w:rsidR="00B3744C" w:rsidRPr="00BA0797">
        <w:rPr>
          <w:rFonts w:ascii="Myriad Pro" w:hAnsi="Myriad Pro"/>
          <w:sz w:val="26"/>
          <w:szCs w:val="26"/>
        </w:rPr>
        <w:t>;</w:t>
      </w:r>
    </w:p>
    <w:p w14:paraId="5C9BD32E"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w:t>
      </w:r>
      <w:r w:rsidR="00B3744C" w:rsidRPr="00BA0797">
        <w:rPr>
          <w:rFonts w:ascii="Myriad Pro" w:hAnsi="Myriad Pro"/>
          <w:sz w:val="26"/>
          <w:szCs w:val="26"/>
        </w:rPr>
        <w:t>асчет расходов на водоснабжение;</w:t>
      </w:r>
    </w:p>
    <w:p w14:paraId="61017B47"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водоснабжение</w:t>
      </w:r>
      <w:r w:rsidR="00D44E2F" w:rsidRPr="00BA0797">
        <w:rPr>
          <w:rFonts w:ascii="Myriad Pro" w:hAnsi="Myriad Pro"/>
          <w:sz w:val="26"/>
          <w:szCs w:val="26"/>
        </w:rPr>
        <w:t>;</w:t>
      </w:r>
    </w:p>
    <w:p w14:paraId="10E33E65"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канализацию</w:t>
      </w:r>
      <w:r w:rsidR="00B3744C" w:rsidRPr="00BA0797">
        <w:rPr>
          <w:rFonts w:ascii="Myriad Pro" w:hAnsi="Myriad Pro"/>
          <w:sz w:val="26"/>
          <w:szCs w:val="26"/>
        </w:rPr>
        <w:t>;</w:t>
      </w:r>
    </w:p>
    <w:p w14:paraId="78DD55DF"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канализацию</w:t>
      </w:r>
      <w:r w:rsidR="00B3744C" w:rsidRPr="00BA0797">
        <w:rPr>
          <w:rFonts w:ascii="Myriad Pro" w:hAnsi="Myriad Pro"/>
          <w:sz w:val="26"/>
          <w:szCs w:val="26"/>
        </w:rPr>
        <w:t>;</w:t>
      </w:r>
    </w:p>
    <w:p w14:paraId="5E343A28"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услуги связи</w:t>
      </w:r>
      <w:r w:rsidR="00B3744C" w:rsidRPr="00BA0797">
        <w:rPr>
          <w:rFonts w:ascii="Myriad Pro" w:hAnsi="Myriad Pro"/>
          <w:sz w:val="26"/>
          <w:szCs w:val="26"/>
        </w:rPr>
        <w:t>;</w:t>
      </w:r>
    </w:p>
    <w:p w14:paraId="14A7EAF9"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связи</w:t>
      </w:r>
      <w:r w:rsidR="00B3744C" w:rsidRPr="00BA0797">
        <w:rPr>
          <w:rFonts w:ascii="Myriad Pro" w:hAnsi="Myriad Pro"/>
          <w:sz w:val="26"/>
          <w:szCs w:val="26"/>
        </w:rPr>
        <w:t>;</w:t>
      </w:r>
    </w:p>
    <w:p w14:paraId="08EE0F27"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услуги по управлению радиочастотным сектором</w:t>
      </w:r>
      <w:r w:rsidR="00B3744C" w:rsidRPr="00BA0797">
        <w:rPr>
          <w:rFonts w:ascii="Myriad Pro" w:hAnsi="Myriad Pro"/>
          <w:sz w:val="26"/>
          <w:szCs w:val="26"/>
        </w:rPr>
        <w:t>;</w:t>
      </w:r>
    </w:p>
    <w:p w14:paraId="2FC80397"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по управлению радиочастотным сектором</w:t>
      </w:r>
      <w:r w:rsidR="00B3744C" w:rsidRPr="00BA0797">
        <w:rPr>
          <w:rFonts w:ascii="Myriad Pro" w:hAnsi="Myriad Pro"/>
          <w:sz w:val="26"/>
          <w:szCs w:val="26"/>
        </w:rPr>
        <w:t>;</w:t>
      </w:r>
    </w:p>
    <w:p w14:paraId="273E8914"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аренду каналов связи</w:t>
      </w:r>
      <w:r w:rsidR="00B3744C" w:rsidRPr="00BA0797">
        <w:rPr>
          <w:rFonts w:ascii="Myriad Pro" w:hAnsi="Myriad Pro"/>
          <w:sz w:val="26"/>
          <w:szCs w:val="26"/>
        </w:rPr>
        <w:t>;</w:t>
      </w:r>
    </w:p>
    <w:p w14:paraId="251D9A36"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аренду каналов связи</w:t>
      </w:r>
      <w:r w:rsidR="00B3744C" w:rsidRPr="00BA0797">
        <w:rPr>
          <w:rFonts w:ascii="Myriad Pro" w:hAnsi="Myriad Pro"/>
          <w:sz w:val="26"/>
          <w:szCs w:val="26"/>
        </w:rPr>
        <w:t>;</w:t>
      </w:r>
    </w:p>
    <w:p w14:paraId="7BB1CA34"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почтово-телеграфные расходы</w:t>
      </w:r>
      <w:r w:rsidR="00B3744C" w:rsidRPr="00BA0797">
        <w:rPr>
          <w:rFonts w:ascii="Myriad Pro" w:hAnsi="Myriad Pro"/>
          <w:sz w:val="26"/>
          <w:szCs w:val="26"/>
        </w:rPr>
        <w:t>;</w:t>
      </w:r>
    </w:p>
    <w:p w14:paraId="6EA71CC2"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почтово-телеграфные расходы</w:t>
      </w:r>
      <w:r w:rsidR="00B054B4" w:rsidRPr="00BA0797">
        <w:rPr>
          <w:rFonts w:ascii="Myriad Pro" w:hAnsi="Myriad Pro"/>
          <w:sz w:val="26"/>
          <w:szCs w:val="26"/>
        </w:rPr>
        <w:t>;</w:t>
      </w:r>
    </w:p>
    <w:p w14:paraId="1C071FA9"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консультационные услуги</w:t>
      </w:r>
      <w:r w:rsidR="00B054B4" w:rsidRPr="00BA0797">
        <w:rPr>
          <w:rFonts w:ascii="Myriad Pro" w:hAnsi="Myriad Pro"/>
          <w:sz w:val="26"/>
          <w:szCs w:val="26"/>
        </w:rPr>
        <w:t>;</w:t>
      </w:r>
    </w:p>
    <w:p w14:paraId="5856607F"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консультационные услуги</w:t>
      </w:r>
      <w:r w:rsidR="00B054B4" w:rsidRPr="00BA0797">
        <w:rPr>
          <w:rFonts w:ascii="Myriad Pro" w:hAnsi="Myriad Pro"/>
          <w:sz w:val="26"/>
          <w:szCs w:val="26"/>
        </w:rPr>
        <w:t>;</w:t>
      </w:r>
    </w:p>
    <w:p w14:paraId="04C0DAA2"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нотариальные услуги</w:t>
      </w:r>
      <w:r w:rsidR="00B054B4" w:rsidRPr="00BA0797">
        <w:rPr>
          <w:rFonts w:ascii="Myriad Pro" w:hAnsi="Myriad Pro"/>
          <w:sz w:val="26"/>
          <w:szCs w:val="26"/>
        </w:rPr>
        <w:t>;</w:t>
      </w:r>
    </w:p>
    <w:p w14:paraId="75901AF1"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информационные услуги</w:t>
      </w:r>
      <w:r w:rsidR="00B054B4" w:rsidRPr="00BA0797">
        <w:rPr>
          <w:rFonts w:ascii="Myriad Pro" w:hAnsi="Myriad Pro"/>
          <w:sz w:val="26"/>
          <w:szCs w:val="26"/>
        </w:rPr>
        <w:t>;</w:t>
      </w:r>
    </w:p>
    <w:p w14:paraId="34668231"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Распоряжение о доп</w:t>
      </w:r>
      <w:r w:rsidR="00B054B4" w:rsidRPr="00BA0797">
        <w:rPr>
          <w:rFonts w:ascii="Myriad Pro" w:hAnsi="Myriad Pro"/>
          <w:sz w:val="26"/>
          <w:szCs w:val="26"/>
        </w:rPr>
        <w:t>олнительных</w:t>
      </w:r>
      <w:r w:rsidRPr="00BA0797">
        <w:rPr>
          <w:rFonts w:ascii="Myriad Pro" w:hAnsi="Myriad Pro"/>
          <w:sz w:val="26"/>
          <w:szCs w:val="26"/>
        </w:rPr>
        <w:t xml:space="preserve"> мероприятиях по предупреждению детского травматизма № 370р от 30.05.16</w:t>
      </w:r>
      <w:r w:rsidR="00B054B4" w:rsidRPr="00BA0797">
        <w:rPr>
          <w:rFonts w:ascii="Myriad Pro" w:hAnsi="Myriad Pro"/>
          <w:sz w:val="26"/>
          <w:szCs w:val="26"/>
        </w:rPr>
        <w:t>;</w:t>
      </w:r>
    </w:p>
    <w:p w14:paraId="5B9D6857"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Договоры на информационные услуги</w:t>
      </w:r>
      <w:r w:rsidR="00B054B4" w:rsidRPr="00BA0797">
        <w:rPr>
          <w:rFonts w:ascii="Myriad Pro" w:hAnsi="Myriad Pro"/>
          <w:sz w:val="26"/>
          <w:szCs w:val="26"/>
        </w:rPr>
        <w:t>;</w:t>
      </w:r>
    </w:p>
    <w:p w14:paraId="40B8C9F1"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рекламу и PR</w:t>
      </w:r>
      <w:r w:rsidR="00D44E2F" w:rsidRPr="00BA0797">
        <w:rPr>
          <w:rFonts w:ascii="Myriad Pro" w:hAnsi="Myriad Pro"/>
          <w:sz w:val="26"/>
          <w:szCs w:val="26"/>
        </w:rPr>
        <w:t>;</w:t>
      </w:r>
    </w:p>
    <w:p w14:paraId="0C27F174"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рекламу и PR</w:t>
      </w:r>
      <w:r w:rsidR="00B054B4" w:rsidRPr="00BA0797">
        <w:rPr>
          <w:rFonts w:ascii="Myriad Pro" w:hAnsi="Myriad Pro"/>
          <w:sz w:val="26"/>
          <w:szCs w:val="26"/>
        </w:rPr>
        <w:t>;</w:t>
      </w:r>
    </w:p>
    <w:p w14:paraId="7366ACE1"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услуги охраны</w:t>
      </w:r>
      <w:r w:rsidR="00D44E2F" w:rsidRPr="00BA0797">
        <w:rPr>
          <w:rFonts w:ascii="Myriad Pro" w:hAnsi="Myriad Pro"/>
          <w:sz w:val="26"/>
          <w:szCs w:val="26"/>
        </w:rPr>
        <w:t>;</w:t>
      </w:r>
    </w:p>
    <w:p w14:paraId="4503275A"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обеспечение пожарной безопасности</w:t>
      </w:r>
      <w:r w:rsidR="00D44E2F" w:rsidRPr="00BA0797">
        <w:rPr>
          <w:rFonts w:ascii="Myriad Pro" w:hAnsi="Myriad Pro"/>
          <w:sz w:val="26"/>
          <w:szCs w:val="26"/>
        </w:rPr>
        <w:t>;</w:t>
      </w:r>
    </w:p>
    <w:p w14:paraId="25098C07"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об</w:t>
      </w:r>
      <w:r w:rsidR="00B054B4" w:rsidRPr="00BA0797">
        <w:rPr>
          <w:rFonts w:ascii="Myriad Pro" w:hAnsi="Myriad Pro"/>
          <w:sz w:val="26"/>
          <w:szCs w:val="26"/>
        </w:rPr>
        <w:t>еспечение пожарной безопасности;</w:t>
      </w:r>
    </w:p>
    <w:p w14:paraId="7A4DA455"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охрану труда, охрану здоровья и стирку спецодежды</w:t>
      </w:r>
      <w:r w:rsidR="00B054B4" w:rsidRPr="00BA0797">
        <w:rPr>
          <w:rFonts w:ascii="Myriad Pro" w:hAnsi="Myriad Pro"/>
          <w:sz w:val="26"/>
          <w:szCs w:val="26"/>
        </w:rPr>
        <w:t>;</w:t>
      </w:r>
    </w:p>
    <w:p w14:paraId="0FA64F23"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по охране труда</w:t>
      </w:r>
      <w:r w:rsidR="00B054B4" w:rsidRPr="00BA0797">
        <w:rPr>
          <w:rFonts w:ascii="Myriad Pro" w:hAnsi="Myriad Pro"/>
          <w:sz w:val="26"/>
          <w:szCs w:val="26"/>
        </w:rPr>
        <w:t>;</w:t>
      </w:r>
    </w:p>
    <w:p w14:paraId="7A36A7BC"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услуги по подготовке кадров</w:t>
      </w:r>
      <w:r w:rsidR="00B054B4" w:rsidRPr="00BA0797">
        <w:rPr>
          <w:rFonts w:ascii="Myriad Pro" w:hAnsi="Myriad Pro"/>
          <w:sz w:val="26"/>
          <w:szCs w:val="26"/>
        </w:rPr>
        <w:t>;</w:t>
      </w:r>
    </w:p>
    <w:p w14:paraId="1DCDD614"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по подготовке кадров</w:t>
      </w:r>
      <w:r w:rsidR="00B054B4" w:rsidRPr="00BA0797">
        <w:rPr>
          <w:rFonts w:ascii="Myriad Pro" w:hAnsi="Myriad Pro"/>
          <w:sz w:val="26"/>
          <w:szCs w:val="26"/>
        </w:rPr>
        <w:t>;</w:t>
      </w:r>
    </w:p>
    <w:p w14:paraId="7C9A7DA0"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услуги по оформлению земельно-правовых отношений</w:t>
      </w:r>
      <w:r w:rsidR="00B054B4" w:rsidRPr="00BA0797">
        <w:rPr>
          <w:rFonts w:ascii="Myriad Pro" w:hAnsi="Myriad Pro"/>
          <w:sz w:val="26"/>
          <w:szCs w:val="26"/>
        </w:rPr>
        <w:t>;</w:t>
      </w:r>
    </w:p>
    <w:p w14:paraId="4DD26473"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Предложения Общества по организации проведения работ, предусмотренных Программой по оформлению прав собственности</w:t>
      </w:r>
      <w:r w:rsidR="00D44E2F" w:rsidRPr="00BA0797">
        <w:rPr>
          <w:rFonts w:ascii="Myriad Pro" w:hAnsi="Myriad Pro"/>
          <w:sz w:val="26"/>
          <w:szCs w:val="26"/>
        </w:rPr>
        <w:t>;</w:t>
      </w:r>
    </w:p>
    <w:p w14:paraId="1B647D66"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Выписка из протокола заседания Совета директоров № 150/21 от 31.03.2014 г.</w:t>
      </w:r>
      <w:r w:rsidR="00B054B4" w:rsidRPr="00BA0797">
        <w:rPr>
          <w:rFonts w:ascii="Myriad Pro" w:hAnsi="Myriad Pro"/>
          <w:sz w:val="26"/>
          <w:szCs w:val="26"/>
        </w:rPr>
        <w:t>;</w:t>
      </w:r>
    </w:p>
    <w:p w14:paraId="792B81ED"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по оформлению земельно-правовых отношений</w:t>
      </w:r>
      <w:r w:rsidR="00B054B4" w:rsidRPr="00BA0797">
        <w:rPr>
          <w:rFonts w:ascii="Myriad Pro" w:hAnsi="Myriad Pro"/>
          <w:sz w:val="26"/>
          <w:szCs w:val="26"/>
        </w:rPr>
        <w:t>;</w:t>
      </w:r>
    </w:p>
    <w:p w14:paraId="15245311"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услуги по медосмотру, профосмотру и вакцинации персонала</w:t>
      </w:r>
      <w:r w:rsidR="00D44E2F" w:rsidRPr="00BA0797">
        <w:rPr>
          <w:rFonts w:ascii="Myriad Pro" w:hAnsi="Myriad Pro"/>
          <w:sz w:val="26"/>
          <w:szCs w:val="26"/>
        </w:rPr>
        <w:t>;</w:t>
      </w:r>
    </w:p>
    <w:p w14:paraId="2D93714B"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Списки сотрудников филиала</w:t>
      </w:r>
      <w:r w:rsidR="009C7B3E" w:rsidRPr="00BA0797">
        <w:rPr>
          <w:rFonts w:ascii="Myriad Pro" w:hAnsi="Myriad Pro"/>
          <w:sz w:val="26"/>
          <w:szCs w:val="26"/>
        </w:rPr>
        <w:t xml:space="preserve">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w:t>
      </w:r>
      <w:r w:rsidR="00B054B4" w:rsidRPr="00BA0797">
        <w:rPr>
          <w:rFonts w:ascii="Myriad Pro" w:hAnsi="Myriad Pro"/>
          <w:sz w:val="26"/>
          <w:szCs w:val="26"/>
        </w:rPr>
        <w:t>СК Северо-Запада</w:t>
      </w:r>
      <w:r w:rsidR="00586D28" w:rsidRPr="00BA0797">
        <w:rPr>
          <w:rFonts w:ascii="Myriad Pro" w:hAnsi="Myriad Pro"/>
          <w:sz w:val="26"/>
          <w:szCs w:val="26"/>
        </w:rPr>
        <w:t>»</w:t>
      </w:r>
      <w:r w:rsidR="00B054B4" w:rsidRPr="00BA0797">
        <w:rPr>
          <w:rFonts w:ascii="Myriad Pro" w:hAnsi="Myriad Pro"/>
          <w:sz w:val="26"/>
          <w:szCs w:val="26"/>
        </w:rPr>
        <w:t xml:space="preserve"> </w:t>
      </w:r>
      <w:r w:rsidR="00586D28" w:rsidRPr="00BA0797">
        <w:rPr>
          <w:rFonts w:ascii="Myriad Pro" w:hAnsi="Myriad Pro"/>
          <w:sz w:val="26"/>
          <w:szCs w:val="26"/>
        </w:rPr>
        <w:t>«</w:t>
      </w:r>
      <w:r w:rsidR="00B054B4" w:rsidRPr="00BA0797">
        <w:rPr>
          <w:rFonts w:ascii="Myriad Pro" w:hAnsi="Myriad Pro"/>
          <w:sz w:val="26"/>
          <w:szCs w:val="26"/>
        </w:rPr>
        <w:t>Псковэнерго</w:t>
      </w:r>
      <w:r w:rsidR="00586D28" w:rsidRPr="00BA0797">
        <w:rPr>
          <w:rFonts w:ascii="Myriad Pro" w:hAnsi="Myriad Pro"/>
          <w:sz w:val="26"/>
          <w:szCs w:val="26"/>
        </w:rPr>
        <w:t>»</w:t>
      </w:r>
      <w:r w:rsidR="00B054B4" w:rsidRPr="00BA0797">
        <w:rPr>
          <w:rFonts w:ascii="Myriad Pro" w:hAnsi="Myriad Pro"/>
          <w:sz w:val="26"/>
          <w:szCs w:val="26"/>
        </w:rPr>
        <w:t xml:space="preserve">, </w:t>
      </w:r>
      <w:r w:rsidRPr="00BA0797">
        <w:rPr>
          <w:rFonts w:ascii="Myriad Pro" w:hAnsi="Myriad Pro"/>
          <w:sz w:val="26"/>
          <w:szCs w:val="26"/>
        </w:rPr>
        <w:t>подлежащих периодическим медицинским осмотра</w:t>
      </w:r>
      <w:r w:rsidR="00B054B4" w:rsidRPr="00BA0797">
        <w:rPr>
          <w:rFonts w:ascii="Myriad Pro" w:hAnsi="Myriad Pro"/>
          <w:sz w:val="26"/>
          <w:szCs w:val="26"/>
        </w:rPr>
        <w:t>м в 2017 году;</w:t>
      </w:r>
    </w:p>
    <w:p w14:paraId="0C6E13FB"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по медосмотру, профосмотру и вакцинации персонала</w:t>
      </w:r>
      <w:r w:rsidR="00B054B4" w:rsidRPr="00BA0797">
        <w:rPr>
          <w:rFonts w:ascii="Myriad Pro" w:hAnsi="Myriad Pro"/>
          <w:sz w:val="26"/>
          <w:szCs w:val="26"/>
        </w:rPr>
        <w:t>;</w:t>
      </w:r>
    </w:p>
    <w:p w14:paraId="76012D77"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техосмотр, регистрацию и пропуски для автотранспорта</w:t>
      </w:r>
      <w:r w:rsidR="00B054B4" w:rsidRPr="00BA0797">
        <w:rPr>
          <w:rFonts w:ascii="Myriad Pro" w:hAnsi="Myriad Pro"/>
          <w:sz w:val="26"/>
          <w:szCs w:val="26"/>
        </w:rPr>
        <w:t>;</w:t>
      </w:r>
    </w:p>
    <w:p w14:paraId="263A31A8"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метеорологию</w:t>
      </w:r>
      <w:r w:rsidR="009B1EF2" w:rsidRPr="00BA0797">
        <w:rPr>
          <w:rFonts w:ascii="Myriad Pro" w:hAnsi="Myriad Pro"/>
          <w:sz w:val="26"/>
          <w:szCs w:val="26"/>
        </w:rPr>
        <w:t xml:space="preserve"> (прогноз погоды, предупреждение о неблагоприятных метеорологических явлениях)</w:t>
      </w:r>
      <w:r w:rsidR="00B054B4" w:rsidRPr="00BA0797">
        <w:rPr>
          <w:rFonts w:ascii="Myriad Pro" w:hAnsi="Myriad Pro"/>
          <w:sz w:val="26"/>
          <w:szCs w:val="26"/>
        </w:rPr>
        <w:t>;</w:t>
      </w:r>
    </w:p>
    <w:p w14:paraId="218FC496"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 на услуги по метеорологии</w:t>
      </w:r>
      <w:r w:rsidR="00B054B4" w:rsidRPr="00BA0797">
        <w:rPr>
          <w:rFonts w:ascii="Myriad Pro" w:hAnsi="Myriad Pro"/>
          <w:sz w:val="26"/>
          <w:szCs w:val="26"/>
        </w:rPr>
        <w:t>;</w:t>
      </w:r>
    </w:p>
    <w:p w14:paraId="23757E11"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IT-услуги</w:t>
      </w:r>
      <w:r w:rsidR="00B054B4" w:rsidRPr="00BA0797">
        <w:rPr>
          <w:rFonts w:ascii="Myriad Pro" w:hAnsi="Myriad Pro"/>
          <w:sz w:val="26"/>
          <w:szCs w:val="26"/>
        </w:rPr>
        <w:t>;</w:t>
      </w:r>
      <w:r w:rsidRPr="00BA0797">
        <w:rPr>
          <w:rFonts w:ascii="Myriad Pro" w:hAnsi="Myriad Pro"/>
          <w:sz w:val="26"/>
          <w:szCs w:val="26"/>
        </w:rPr>
        <w:t xml:space="preserve"> </w:t>
      </w:r>
    </w:p>
    <w:p w14:paraId="6D722844" w14:textId="77777777" w:rsidR="00327A2C" w:rsidRPr="00BA0797" w:rsidRDefault="00B054B4"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Договоры на IT-услуги;</w:t>
      </w:r>
    </w:p>
    <w:p w14:paraId="4F7FAD97"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прочие транспортные услуги непроизводственного характера</w:t>
      </w:r>
      <w:r w:rsidR="00B054B4" w:rsidRPr="00BA0797">
        <w:rPr>
          <w:rFonts w:ascii="Myriad Pro" w:hAnsi="Myriad Pro"/>
          <w:sz w:val="26"/>
          <w:szCs w:val="26"/>
        </w:rPr>
        <w:t>;</w:t>
      </w:r>
    </w:p>
    <w:p w14:paraId="7033617B"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w:t>
      </w:r>
      <w:r w:rsidR="009C7B3E" w:rsidRPr="00BA0797">
        <w:rPr>
          <w:rFonts w:ascii="Myriad Pro" w:hAnsi="Myriad Pro"/>
          <w:sz w:val="26"/>
          <w:szCs w:val="26"/>
        </w:rPr>
        <w:t xml:space="preserve"> </w:t>
      </w:r>
      <w:r w:rsidRPr="00BA0797">
        <w:rPr>
          <w:rFonts w:ascii="Myriad Pro" w:hAnsi="Myriad Pro"/>
          <w:sz w:val="26"/>
          <w:szCs w:val="26"/>
        </w:rPr>
        <w:t>на услуги по подписке</w:t>
      </w:r>
      <w:r w:rsidR="00B054B4" w:rsidRPr="00BA0797">
        <w:rPr>
          <w:rFonts w:ascii="Myriad Pro" w:hAnsi="Myriad Pro"/>
          <w:sz w:val="26"/>
          <w:szCs w:val="26"/>
        </w:rPr>
        <w:t>;</w:t>
      </w:r>
    </w:p>
    <w:p w14:paraId="7E2F8D89" w14:textId="77777777" w:rsidR="00327A2C"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услуги по подписке</w:t>
      </w:r>
      <w:r w:rsidR="00B054B4" w:rsidRPr="00BA0797">
        <w:rPr>
          <w:rFonts w:ascii="Myriad Pro" w:hAnsi="Myriad Pro"/>
          <w:sz w:val="26"/>
          <w:szCs w:val="26"/>
        </w:rPr>
        <w:t>;</w:t>
      </w:r>
    </w:p>
    <w:p w14:paraId="0155C9AB"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прочие услуги сторонних организаций</w:t>
      </w:r>
      <w:r w:rsidR="00B054B4" w:rsidRPr="00BA0797">
        <w:rPr>
          <w:rFonts w:ascii="Myriad Pro" w:hAnsi="Myriad Pro"/>
          <w:sz w:val="26"/>
          <w:szCs w:val="26"/>
        </w:rPr>
        <w:t>;</w:t>
      </w:r>
    </w:p>
    <w:p w14:paraId="53265333" w14:textId="77777777" w:rsidR="006B774D" w:rsidRPr="00BA0797" w:rsidRDefault="006B774D" w:rsidP="007D6967">
      <w:pPr>
        <w:pStyle w:val="11"/>
        <w:numPr>
          <w:ilvl w:val="0"/>
          <w:numId w:val="25"/>
        </w:numPr>
        <w:spacing w:after="0" w:line="360" w:lineRule="auto"/>
        <w:ind w:left="1134" w:hanging="567"/>
        <w:jc w:val="both"/>
        <w:rPr>
          <w:rFonts w:ascii="Myriad Pro" w:hAnsi="Myriad Pro"/>
          <w:sz w:val="26"/>
          <w:szCs w:val="26"/>
        </w:rPr>
      </w:pPr>
      <w:r w:rsidRPr="00BA0797">
        <w:rPr>
          <w:rFonts w:ascii="Myriad Pro" w:hAnsi="Myriad Pro"/>
          <w:sz w:val="26"/>
          <w:szCs w:val="26"/>
        </w:rPr>
        <w:t>Договоры на прочие услуги сторонних организаций</w:t>
      </w:r>
      <w:r w:rsidR="00B054B4" w:rsidRPr="00BA0797">
        <w:rPr>
          <w:rFonts w:ascii="Myriad Pro" w:hAnsi="Myriad Pro"/>
          <w:sz w:val="26"/>
          <w:szCs w:val="26"/>
        </w:rPr>
        <w:t>;</w:t>
      </w:r>
    </w:p>
    <w:p w14:paraId="0052C092" w14:textId="77777777" w:rsidR="008807E7" w:rsidRPr="00BA0797" w:rsidRDefault="00560CBF" w:rsidP="007D6967">
      <w:pPr>
        <w:pStyle w:val="11"/>
        <w:widowControl w:val="0"/>
        <w:numPr>
          <w:ilvl w:val="0"/>
          <w:numId w:val="25"/>
        </w:numPr>
        <w:autoSpaceDE w:val="0"/>
        <w:autoSpaceDN w:val="0"/>
        <w:adjustRightInd w:val="0"/>
        <w:spacing w:after="0" w:line="360" w:lineRule="auto"/>
        <w:ind w:left="1134" w:hanging="567"/>
        <w:jc w:val="both"/>
        <w:rPr>
          <w:rFonts w:ascii="Myriad Pro" w:hAnsi="Myriad Pro"/>
          <w:sz w:val="26"/>
          <w:szCs w:val="26"/>
        </w:rPr>
      </w:pPr>
      <w:r w:rsidRPr="00BA0797">
        <w:rPr>
          <w:rFonts w:ascii="Myriad Pro" w:hAnsi="Myriad Pro"/>
          <w:sz w:val="26"/>
          <w:szCs w:val="26"/>
        </w:rPr>
        <w:t>Данные бухгалтерского уч</w:t>
      </w:r>
      <w:r w:rsidR="00B054B4" w:rsidRPr="00BA0797">
        <w:rPr>
          <w:rFonts w:ascii="Myriad Pro" w:hAnsi="Myriad Pro"/>
          <w:sz w:val="26"/>
          <w:szCs w:val="26"/>
        </w:rPr>
        <w:t>ета</w:t>
      </w:r>
      <w:r w:rsidR="009C7B3E" w:rsidRPr="00BA0797">
        <w:rPr>
          <w:rFonts w:ascii="Myriad Pro" w:hAnsi="Myriad Pro"/>
          <w:sz w:val="26"/>
          <w:szCs w:val="26"/>
        </w:rPr>
        <w:t xml:space="preserve"> </w:t>
      </w:r>
      <w:r w:rsidR="00B054B4" w:rsidRPr="00BA0797">
        <w:rPr>
          <w:rFonts w:ascii="Myriad Pro" w:hAnsi="Myriad Pro"/>
          <w:sz w:val="26"/>
          <w:szCs w:val="26"/>
        </w:rPr>
        <w:t>(обороты по счету 20, отчеты по проводкам</w:t>
      </w:r>
      <w:r w:rsidR="001567A6" w:rsidRPr="00BA0797">
        <w:rPr>
          <w:rFonts w:ascii="Myriad Pro" w:hAnsi="Myriad Pro"/>
          <w:sz w:val="26"/>
          <w:szCs w:val="26"/>
        </w:rPr>
        <w:t>)</w:t>
      </w:r>
      <w:r w:rsidR="00B054B4" w:rsidRPr="00BA0797">
        <w:rPr>
          <w:rFonts w:ascii="Myriad Pro" w:hAnsi="Myriad Pro"/>
          <w:sz w:val="26"/>
          <w:szCs w:val="26"/>
        </w:rPr>
        <w:t xml:space="preserve"> за 2016</w:t>
      </w:r>
      <w:r w:rsidRPr="00BA0797">
        <w:rPr>
          <w:rFonts w:ascii="Myriad Pro" w:hAnsi="Myriad Pro"/>
          <w:sz w:val="26"/>
          <w:szCs w:val="26"/>
        </w:rPr>
        <w:t xml:space="preserve">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B054B4"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01B25558" w14:textId="77777777" w:rsidR="00C97ACC" w:rsidRPr="00BA0797" w:rsidRDefault="00560CBF" w:rsidP="00BA0797">
      <w:pPr>
        <w:pStyle w:val="11"/>
        <w:widowControl w:val="0"/>
        <w:tabs>
          <w:tab w:val="left" w:pos="1134"/>
          <w:tab w:val="left" w:pos="1560"/>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В Пояснительной записке </w:t>
      </w:r>
      <w:r w:rsidR="00C97ACC" w:rsidRPr="00BA0797">
        <w:rPr>
          <w:rFonts w:ascii="Myriad Pro" w:hAnsi="Myriad Pro"/>
          <w:sz w:val="26"/>
          <w:szCs w:val="26"/>
        </w:rPr>
        <w:t xml:space="preserve">к расчету необходимой валовой выручки и формированию тарифов на услуги по передаче электрической энергии, оказываемые филиалом ПАО </w:t>
      </w:r>
      <w:r w:rsidR="00586D28" w:rsidRPr="00BA0797">
        <w:rPr>
          <w:rFonts w:ascii="Myriad Pro" w:hAnsi="Myriad Pro"/>
          <w:sz w:val="26"/>
          <w:szCs w:val="26"/>
        </w:rPr>
        <w:t>«</w:t>
      </w:r>
      <w:r w:rsidR="00C97ACC" w:rsidRPr="00BA0797">
        <w:rPr>
          <w:rFonts w:ascii="Myriad Pro" w:hAnsi="Myriad Pro"/>
          <w:sz w:val="26"/>
          <w:szCs w:val="26"/>
        </w:rPr>
        <w:t>МРСК Северо-Запада</w:t>
      </w:r>
      <w:r w:rsidR="00586D28" w:rsidRPr="00BA0797">
        <w:rPr>
          <w:rFonts w:ascii="Myriad Pro" w:hAnsi="Myriad Pro"/>
          <w:sz w:val="26"/>
          <w:szCs w:val="26"/>
        </w:rPr>
        <w:t>»</w:t>
      </w:r>
      <w:r w:rsidR="00C97ACC" w:rsidRPr="00BA0797">
        <w:rPr>
          <w:rFonts w:ascii="Myriad Pro" w:hAnsi="Myriad Pro"/>
          <w:sz w:val="26"/>
          <w:szCs w:val="26"/>
        </w:rPr>
        <w:t xml:space="preserve"> </w:t>
      </w:r>
      <w:r w:rsidR="00586D28" w:rsidRPr="00BA0797">
        <w:rPr>
          <w:rFonts w:ascii="Myriad Pro" w:hAnsi="Myriad Pro"/>
          <w:sz w:val="26"/>
          <w:szCs w:val="26"/>
        </w:rPr>
        <w:t>«</w:t>
      </w:r>
      <w:r w:rsidR="00C97ACC"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представлены</w:t>
      </w:r>
      <w:r w:rsidR="009C7B3E" w:rsidRPr="00BA0797">
        <w:rPr>
          <w:rFonts w:ascii="Myriad Pro" w:hAnsi="Myriad Pro"/>
          <w:sz w:val="26"/>
          <w:szCs w:val="26"/>
        </w:rPr>
        <w:t xml:space="preserve"> </w:t>
      </w:r>
      <w:r w:rsidRPr="00BA0797">
        <w:rPr>
          <w:rFonts w:ascii="Myriad Pro" w:hAnsi="Myriad Pro"/>
          <w:sz w:val="26"/>
          <w:szCs w:val="26"/>
        </w:rPr>
        <w:t xml:space="preserve">пояснения по планированию </w:t>
      </w:r>
      <w:r w:rsidR="00C97ACC" w:rsidRPr="00BA0797">
        <w:rPr>
          <w:rFonts w:ascii="Myriad Pro" w:hAnsi="Myriad Pro"/>
          <w:sz w:val="26"/>
          <w:szCs w:val="26"/>
        </w:rPr>
        <w:t>операционных (подконтрольных) расходов, формируемые на уровне исполнительного аппарата Общества (управленческие расходы) в составе подконтрольных расходов.</w:t>
      </w:r>
    </w:p>
    <w:p w14:paraId="3180BC34" w14:textId="77777777" w:rsidR="00560CBF" w:rsidRPr="00BA0797" w:rsidRDefault="00C97ACC" w:rsidP="00BA0797">
      <w:pPr>
        <w:spacing w:after="0" w:line="360" w:lineRule="auto"/>
        <w:jc w:val="both"/>
        <w:rPr>
          <w:rFonts w:ascii="Myriad Pro" w:hAnsi="Myriad Pro"/>
          <w:b/>
          <w:sz w:val="26"/>
          <w:szCs w:val="26"/>
          <w:shd w:val="clear" w:color="auto" w:fill="FFFFFF"/>
        </w:rPr>
      </w:pPr>
      <w:r w:rsidRPr="00BA0797">
        <w:rPr>
          <w:rFonts w:ascii="Myriad Pro" w:hAnsi="Myriad Pro"/>
          <w:sz w:val="26"/>
          <w:szCs w:val="26"/>
        </w:rPr>
        <w:t xml:space="preserve"> </w:t>
      </w:r>
    </w:p>
    <w:p w14:paraId="32C0F7B0" w14:textId="77777777" w:rsidR="00560CBF" w:rsidRPr="00BA0797" w:rsidRDefault="00560CBF"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2FEAE89A" w14:textId="77777777" w:rsidR="00560CBF" w:rsidRPr="00BA0797" w:rsidRDefault="006661D9"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Величина расходов на услуги сторонних организаций, признанная регулирующим органом экономически обоснованными на 2018 год по Приказам Госкомитета от 29.12.2017 № 217-э, от 01.06.2018 № 23-э составила </w:t>
      </w:r>
      <w:r w:rsidR="002C3FD9" w:rsidRPr="00BA0797">
        <w:rPr>
          <w:rFonts w:ascii="Myriad Pro" w:hAnsi="Myriad Pro"/>
          <w:sz w:val="26"/>
          <w:szCs w:val="26"/>
        </w:rPr>
        <w:t>13</w:t>
      </w:r>
      <w:r w:rsidR="00834137" w:rsidRPr="00BA0797">
        <w:rPr>
          <w:rFonts w:ascii="Myriad Pro" w:hAnsi="Myriad Pro"/>
          <w:sz w:val="26"/>
          <w:szCs w:val="26"/>
        </w:rPr>
        <w:t>0 1</w:t>
      </w:r>
      <w:r w:rsidR="002C3FD9" w:rsidRPr="00BA0797">
        <w:rPr>
          <w:rFonts w:ascii="Myriad Pro" w:hAnsi="Myriad Pro"/>
          <w:sz w:val="26"/>
          <w:szCs w:val="26"/>
        </w:rPr>
        <w:t xml:space="preserve">03,12 </w:t>
      </w:r>
      <w:r w:rsidRPr="00BA0797">
        <w:rPr>
          <w:rFonts w:ascii="Myriad Pro" w:hAnsi="Myriad Pro"/>
          <w:sz w:val="26"/>
          <w:szCs w:val="26"/>
        </w:rPr>
        <w:t xml:space="preserve">тыс. руб. </w:t>
      </w:r>
      <w:r w:rsidR="00560CBF" w:rsidRPr="00BA0797">
        <w:rPr>
          <w:rFonts w:ascii="Myriad Pro" w:hAnsi="Myriad Pro"/>
          <w:sz w:val="26"/>
          <w:szCs w:val="26"/>
        </w:rPr>
        <w:t xml:space="preserve">В соответствии с пунктом 16 Основ ценообразования </w:t>
      </w:r>
      <w:r w:rsidRPr="00BA0797">
        <w:rPr>
          <w:rFonts w:ascii="Myriad Pro" w:hAnsi="Myriad Pro"/>
          <w:sz w:val="26"/>
          <w:szCs w:val="26"/>
        </w:rPr>
        <w:t>Государственным комитетом Псковской области по тарифам и энергетике</w:t>
      </w:r>
      <w:r w:rsidR="00560CBF" w:rsidRPr="00BA0797">
        <w:rPr>
          <w:rFonts w:ascii="Myriad Pro" w:hAnsi="Myriad Pro"/>
          <w:sz w:val="26"/>
          <w:szCs w:val="26"/>
        </w:rPr>
        <w:t xml:space="preserve"> проведен анализ экономической обоснованности фактических и плановых расходов на услуги сторонних организаций.</w:t>
      </w:r>
      <w:r w:rsidR="009C7B3E" w:rsidRPr="00BA0797">
        <w:rPr>
          <w:rFonts w:ascii="Myriad Pro" w:hAnsi="Myriad Pro"/>
          <w:sz w:val="26"/>
          <w:szCs w:val="26"/>
        </w:rPr>
        <w:t xml:space="preserve"> </w:t>
      </w:r>
    </w:p>
    <w:p w14:paraId="61EA2CFB" w14:textId="77777777" w:rsidR="00560CBF" w:rsidRPr="00BA0797" w:rsidRDefault="0023255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установлении базового уровня подконтрольных расходов на 2018 год учтены результаты анализа обоснованности расходов сетевой организации, понесенных в предыдущем периоде регулирования (2016 год).</w:t>
      </w:r>
    </w:p>
    <w:p w14:paraId="6FCC70E2" w14:textId="77777777" w:rsidR="00232551" w:rsidRPr="00BA0797" w:rsidRDefault="00D44E2F"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br w:type="page"/>
      </w:r>
      <w:r w:rsidR="00232551" w:rsidRPr="00BA0797">
        <w:rPr>
          <w:rFonts w:ascii="Myriad Pro" w:hAnsi="Myriad Pro"/>
          <w:b/>
          <w:i/>
          <w:sz w:val="26"/>
          <w:szCs w:val="26"/>
        </w:rPr>
        <w:lastRenderedPageBreak/>
        <w:t>Коммунальные услуги</w:t>
      </w:r>
    </w:p>
    <w:p w14:paraId="11139294" w14:textId="77777777" w:rsidR="00232551" w:rsidRPr="00BA0797" w:rsidRDefault="0023255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Затраты на коммунальные услуги включают в себя расходы на: уборку помещений и территории, удаление сточных вод, твердых отходов и аналогичная деятельность, прочие услуги коммунального хозяйства </w:t>
      </w:r>
      <w:r w:rsidR="00B03989" w:rsidRPr="00BA0797">
        <w:rPr>
          <w:rFonts w:ascii="Myriad Pro" w:hAnsi="Myriad Pro"/>
          <w:sz w:val="26"/>
          <w:szCs w:val="26"/>
        </w:rPr>
        <w:t>(в т.ч. дератизация), расходы на водоснабжение, затраты на оплату канализации.</w:t>
      </w:r>
    </w:p>
    <w:p w14:paraId="36EAF0A3" w14:textId="77777777" w:rsidR="00C0790E" w:rsidRPr="00BA0797" w:rsidRDefault="00C0790E" w:rsidP="00BA0797">
      <w:pPr>
        <w:pStyle w:val="11"/>
        <w:tabs>
          <w:tab w:val="left" w:pos="142"/>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w:t>
      </w:r>
    </w:p>
    <w:p w14:paraId="6E1E71E2" w14:textId="77777777" w:rsidR="00B03989" w:rsidRDefault="00C0790E" w:rsidP="00BA0797">
      <w:pPr>
        <w:pStyle w:val="11"/>
        <w:tabs>
          <w:tab w:val="left" w:pos="142"/>
        </w:tabs>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плановой величины расходов на очередной период регулирования (2018 год) Гос</w:t>
      </w:r>
      <w:r w:rsidR="001B788E" w:rsidRPr="00BA0797">
        <w:rPr>
          <w:rFonts w:ascii="Myriad Pro" w:hAnsi="Myriad Pro"/>
          <w:sz w:val="26"/>
          <w:szCs w:val="26"/>
        </w:rPr>
        <w:t xml:space="preserve">ударственным </w:t>
      </w:r>
      <w:r w:rsidRPr="00BA0797">
        <w:rPr>
          <w:rFonts w:ascii="Myriad Pro" w:hAnsi="Myriad Pro"/>
          <w:sz w:val="26"/>
          <w:szCs w:val="26"/>
        </w:rPr>
        <w:t>комитетом</w:t>
      </w:r>
      <w:r w:rsidR="001B788E" w:rsidRPr="00BA0797">
        <w:rPr>
          <w:rFonts w:ascii="Myriad Pro" w:hAnsi="Myriad Pro"/>
          <w:sz w:val="26"/>
          <w:szCs w:val="26"/>
        </w:rPr>
        <w:t xml:space="preserve"> Псковской области по тарифам и энергетике</w:t>
      </w:r>
      <w:r w:rsidRPr="00BA0797">
        <w:rPr>
          <w:rFonts w:ascii="Myriad Pro" w:hAnsi="Myriad Pro"/>
          <w:sz w:val="26"/>
          <w:szCs w:val="26"/>
        </w:rPr>
        <w:t xml:space="preserve"> затраты учитывались</w:t>
      </w:r>
      <w:r w:rsidR="001B788E" w:rsidRPr="00BA0797">
        <w:rPr>
          <w:rFonts w:ascii="Myriad Pro" w:hAnsi="Myriad Pro"/>
          <w:sz w:val="26"/>
          <w:szCs w:val="26"/>
        </w:rPr>
        <w:t>:</w:t>
      </w:r>
      <w:r w:rsidRPr="00BA0797">
        <w:rPr>
          <w:rFonts w:ascii="Myriad Pro" w:hAnsi="Myriad Pro"/>
          <w:sz w:val="26"/>
          <w:szCs w:val="26"/>
        </w:rPr>
        <w:t xml:space="preserve"> в соответствии с условиями договора; в отсутствии фиксированной цены договора затраты учитывались на уровне экономически обоснованных расходов по регулируемому виду деятельности; расходы на водоснабжение и канализацию определены на основе договорных объемах потребления и тарифов, установленных </w:t>
      </w:r>
      <w:r w:rsidR="001B788E" w:rsidRPr="00BA0797">
        <w:rPr>
          <w:rFonts w:ascii="Myriad Pro" w:hAnsi="Myriad Pro"/>
          <w:sz w:val="26"/>
          <w:szCs w:val="26"/>
        </w:rPr>
        <w:t>на 2018 год Госкомитетом.</w:t>
      </w:r>
    </w:p>
    <w:p w14:paraId="2103CEAF" w14:textId="77777777" w:rsidR="007D6967" w:rsidRPr="00BA0797" w:rsidRDefault="007D6967" w:rsidP="00BA0797">
      <w:pPr>
        <w:pStyle w:val="11"/>
        <w:tabs>
          <w:tab w:val="left" w:pos="142"/>
        </w:tabs>
        <w:spacing w:after="0" w:line="360" w:lineRule="auto"/>
        <w:ind w:left="0" w:firstLine="567"/>
        <w:jc w:val="both"/>
        <w:rPr>
          <w:rFonts w:ascii="Myriad Pro" w:hAnsi="Myriad Pro"/>
          <w:sz w:val="26"/>
          <w:szCs w:val="26"/>
        </w:rPr>
      </w:pPr>
    </w:p>
    <w:p w14:paraId="2A1CD27D" w14:textId="77777777" w:rsidR="005423F0" w:rsidRPr="00BA0797" w:rsidRDefault="005423F0"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Услуги связи</w:t>
      </w:r>
    </w:p>
    <w:p w14:paraId="2EC3C0C1" w14:textId="77777777" w:rsidR="005423F0" w:rsidRPr="00BA0797" w:rsidRDefault="005423F0" w:rsidP="00BA0797">
      <w:pPr>
        <w:pStyle w:val="11"/>
        <w:tabs>
          <w:tab w:val="left" w:pos="142"/>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Расходы на связь включают в себя затраты на телефонную связь, управление </w:t>
      </w:r>
      <w:r w:rsidR="00F74DF1" w:rsidRPr="00BA0797">
        <w:rPr>
          <w:rFonts w:ascii="Myriad Pro" w:hAnsi="Myriad Pro"/>
          <w:sz w:val="26"/>
          <w:szCs w:val="26"/>
        </w:rPr>
        <w:t>радиочастотным спектром, аренду каналов связи и почтовые услуги.</w:t>
      </w:r>
    </w:p>
    <w:p w14:paraId="26C6808F" w14:textId="77777777" w:rsidR="00232551" w:rsidRPr="00BA0797" w:rsidRDefault="00F74DF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w:t>
      </w:r>
    </w:p>
    <w:p w14:paraId="283EBCA0" w14:textId="77777777" w:rsidR="00F74DF1" w:rsidRDefault="00F74DF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Экспертом Госкомитета применяется преимущественно метод экономически обоснованных расходов, плановые величины расходов определяются с учетом условий соответствующих договоров. В отсутствии фиксированной цены договоров затраты определены с учетом показателей Прогноза социально-экономического развития Российской Федерации на 2018 год и плановый период 2019-2020 годов.</w:t>
      </w:r>
    </w:p>
    <w:p w14:paraId="63904455" w14:textId="77777777" w:rsidR="00F74DF1" w:rsidRPr="00BA0797" w:rsidRDefault="00F74DF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lastRenderedPageBreak/>
        <w:t>Консультационные услуги</w:t>
      </w:r>
    </w:p>
    <w:p w14:paraId="309A56A2" w14:textId="77777777" w:rsidR="00F74DF1" w:rsidRDefault="00F74DF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на 2018 год затраты определены на уровне экономически обоснованных расходов по регулируемому виду деятельности.</w:t>
      </w:r>
    </w:p>
    <w:p w14:paraId="2BFA51F4"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3D26D3F5" w14:textId="77777777" w:rsidR="00F74DF1" w:rsidRPr="00BA0797" w:rsidRDefault="00F74DF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Юридические и нотариальные услуги</w:t>
      </w:r>
    </w:p>
    <w:p w14:paraId="159E4170" w14:textId="77777777" w:rsidR="00F74DF1" w:rsidRPr="00BA0797" w:rsidRDefault="00F74DF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К данным услугам </w:t>
      </w:r>
      <w:r w:rsidR="00894EEC" w:rsidRPr="00BA0797">
        <w:rPr>
          <w:rFonts w:ascii="Myriad Pro" w:hAnsi="Myriad Pro"/>
          <w:sz w:val="26"/>
          <w:szCs w:val="26"/>
        </w:rPr>
        <w:t xml:space="preserve">отнесены следующие нотариальные действия: удостоверение доверенностей и свидетельствование верности копий учредительных и иных документов сетевой организации. За совершение данных действий взимаются нотариальные тарифы в размерах, установленных Основами законодательства Российской Федерации о нотариате (утв. 11.02.1993 №4462). </w:t>
      </w:r>
    </w:p>
    <w:p w14:paraId="73411A96" w14:textId="77777777" w:rsidR="00894EEC" w:rsidRDefault="00894EE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на 2018 год затраты определены на уровне экономически обоснованных расходов по регулируемому виду деятельности.</w:t>
      </w:r>
    </w:p>
    <w:p w14:paraId="23A5CF79"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2B152CD9" w14:textId="77777777" w:rsidR="00894EEC" w:rsidRPr="00BA0797" w:rsidRDefault="00894EEC"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Информационные услуги</w:t>
      </w:r>
    </w:p>
    <w:p w14:paraId="66665D24" w14:textId="77777777" w:rsidR="00894EEC" w:rsidRPr="00BA0797" w:rsidRDefault="00894EE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Затраты на информационные услуги включают в себя: публикации в СМИ о несчастных случаях в электроустановках с целью предупреждения детского травматизма; объявления о вакансиях, объявления об отключении потребителей в связи с производством ремонтных работ, поздравления с праздниками, соболезнования.</w:t>
      </w:r>
    </w:p>
    <w:p w14:paraId="001025E5" w14:textId="77777777" w:rsidR="00232551" w:rsidRDefault="00894EE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w:t>
      </w:r>
      <w:r w:rsidRPr="00BA0797">
        <w:rPr>
          <w:rFonts w:ascii="Myriad Pro" w:hAnsi="Myriad Pro"/>
          <w:sz w:val="26"/>
          <w:szCs w:val="26"/>
        </w:rPr>
        <w:lastRenderedPageBreak/>
        <w:t>плановой величины на 2018 год затраты определены на уровне экономически обоснованных расходов по регулируемому виду деятельности.</w:t>
      </w:r>
    </w:p>
    <w:p w14:paraId="068A6051"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059DB7A8" w14:textId="77777777" w:rsidR="00107073" w:rsidRPr="00BA0797" w:rsidRDefault="00107073"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рекламу</w:t>
      </w:r>
    </w:p>
    <w:p w14:paraId="0E9B59F5" w14:textId="77777777" w:rsidR="00107073" w:rsidRPr="00BA0797" w:rsidRDefault="00107073"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В целях формирования позитивного имиджа и деловой репутации сетевой организации в публичном пространстве и СМИ, управления репутационными рисками, а так же осуществления коммуникаций и информационного взаимодействия с органами государственной власти на региональном уровне, депутатским корпусом, общественными организациями и экспертным сообществом отдел по связям с общественностью филиала ежегодно заключает договоры об оказании информационных услуг на размещение информации о деятельности филиала на интернет-сайтах ведущих региональных электронных периодических изданий.</w:t>
      </w:r>
    </w:p>
    <w:p w14:paraId="78D6B694" w14:textId="77777777" w:rsidR="00514316" w:rsidRDefault="00107073"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очередной период регулирования учтены условия исполнения соответствующих договоров (стоимость услуг). Расходы по разовым договорам не учтены при формировании расходов на очередной период регулирования.</w:t>
      </w:r>
    </w:p>
    <w:p w14:paraId="60274AB6" w14:textId="77777777" w:rsidR="007D6967" w:rsidRPr="00BA0797" w:rsidRDefault="007D6967" w:rsidP="00BA0797">
      <w:pPr>
        <w:pStyle w:val="11"/>
        <w:spacing w:after="0" w:line="360" w:lineRule="auto"/>
        <w:ind w:left="0" w:firstLine="567"/>
        <w:jc w:val="both"/>
        <w:rPr>
          <w:rFonts w:ascii="Myriad Pro" w:hAnsi="Myriad Pro"/>
          <w:b/>
          <w:i/>
          <w:sz w:val="26"/>
          <w:szCs w:val="26"/>
        </w:rPr>
      </w:pPr>
    </w:p>
    <w:p w14:paraId="5E6A14FD" w14:textId="77777777" w:rsidR="00107073" w:rsidRPr="00BA0797" w:rsidRDefault="00952C0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Услуги ст</w:t>
      </w:r>
      <w:r w:rsidR="00D44E2F" w:rsidRPr="00BA0797">
        <w:rPr>
          <w:rFonts w:ascii="Myriad Pro" w:hAnsi="Myriad Pro"/>
          <w:b/>
          <w:i/>
          <w:sz w:val="26"/>
          <w:szCs w:val="26"/>
        </w:rPr>
        <w:t>орожевой и ведомственной охраны</w:t>
      </w:r>
    </w:p>
    <w:p w14:paraId="26B404D4" w14:textId="77777777" w:rsidR="00952C01" w:rsidRPr="00BA0797" w:rsidRDefault="00952C0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Затраты на услуги сторожевой и ведомственной охраны включают в себя расходы на пожарную охрану, ведомственную охрану и сторожевую охрану.</w:t>
      </w:r>
    </w:p>
    <w:p w14:paraId="632A0777" w14:textId="77777777" w:rsidR="00952C01" w:rsidRDefault="00952C0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w:t>
      </w:r>
      <w:r w:rsidRPr="00BA0797">
        <w:rPr>
          <w:rFonts w:ascii="Myriad Pro" w:hAnsi="Myriad Pro"/>
          <w:sz w:val="26"/>
          <w:szCs w:val="26"/>
        </w:rPr>
        <w:lastRenderedPageBreak/>
        <w:t>отсутствии фиксированной цены договора затраты учтены на уровне экономически обоснованных расходов по регулируемому виду деятельности.</w:t>
      </w:r>
    </w:p>
    <w:p w14:paraId="5E6D40E3"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205F2A72" w14:textId="77777777" w:rsidR="00952C01" w:rsidRPr="00BA0797" w:rsidRDefault="00952C0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 xml:space="preserve">Затраты на обеспечение пожарной безопасности </w:t>
      </w:r>
    </w:p>
    <w:p w14:paraId="7DEC130E" w14:textId="77777777" w:rsidR="00952C01" w:rsidRDefault="00952C0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учтены на уровне экономически обоснованных расходов по регулируемому виду деятельности.</w:t>
      </w:r>
    </w:p>
    <w:p w14:paraId="64A3F067"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004A840D" w14:textId="77777777" w:rsidR="00952C01" w:rsidRPr="00BA0797" w:rsidRDefault="00952C0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обеспечение нормальных условий труда и мер по технике безопасности</w:t>
      </w:r>
    </w:p>
    <w:p w14:paraId="45B89807" w14:textId="77777777" w:rsidR="00952C01" w:rsidRPr="00BA0797" w:rsidRDefault="00952C0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Расходы по данной статье включают в себя затраты на стирку спецодежды, мероприятия по охране труда, прочие расходы по охране труда.</w:t>
      </w:r>
    </w:p>
    <w:p w14:paraId="55AD0BF3" w14:textId="77777777" w:rsidR="00952C01" w:rsidRDefault="00952C0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определены с учетом показателей Прогноза социально-экономического развития Российской Федерации на 2018 год и плановый период 2019-2020 годов.</w:t>
      </w:r>
    </w:p>
    <w:p w14:paraId="6AB05579"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09CBE7E4" w14:textId="77777777" w:rsidR="005F6C4B" w:rsidRPr="00BA0797" w:rsidRDefault="005F6C4B"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Подготовка кадров</w:t>
      </w:r>
    </w:p>
    <w:p w14:paraId="6E8BBCA3" w14:textId="77777777" w:rsidR="005F6C4B" w:rsidRPr="00BA0797" w:rsidRDefault="005F6C4B"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w:t>
      </w:r>
      <w:r w:rsidRPr="00BA0797">
        <w:rPr>
          <w:rFonts w:ascii="Myriad Pro" w:hAnsi="Myriad Pro"/>
          <w:sz w:val="26"/>
          <w:szCs w:val="26"/>
        </w:rPr>
        <w:lastRenderedPageBreak/>
        <w:t>бухгалтерских документов за соответствующий период. Расходы по указанной статье частично исключены в связи с отсутствием в обосновывающих материалах приложений к договорам, содержащим сведения специализациях, сроках обучения, первичных учетных бухгалтерских документов.</w:t>
      </w:r>
    </w:p>
    <w:p w14:paraId="01D0BCDE" w14:textId="77777777" w:rsidR="005F6C4B" w:rsidRPr="00BA0797" w:rsidRDefault="005F6C4B"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p w14:paraId="3A9BD05D" w14:textId="77777777" w:rsidR="00576D97" w:rsidRDefault="00576D97" w:rsidP="00BA0797">
      <w:pPr>
        <w:pStyle w:val="11"/>
        <w:spacing w:after="0" w:line="360" w:lineRule="auto"/>
        <w:ind w:left="0"/>
        <w:contextualSpacing w:val="0"/>
        <w:jc w:val="both"/>
        <w:rPr>
          <w:rFonts w:ascii="Myriad Pro" w:hAnsi="Myriad Pro"/>
          <w:b/>
          <w:i/>
          <w:sz w:val="26"/>
          <w:szCs w:val="26"/>
        </w:rPr>
      </w:pPr>
    </w:p>
    <w:p w14:paraId="3FEA49AB" w14:textId="34018D70" w:rsidR="005F6C4B" w:rsidRPr="00BA0797" w:rsidRDefault="005F6C4B"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Оформление земельно-правовых документов</w:t>
      </w:r>
    </w:p>
    <w:p w14:paraId="1A1907BB" w14:textId="77777777" w:rsidR="005F6C4B" w:rsidRPr="00BA0797" w:rsidRDefault="005F6C4B"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w:t>
      </w:r>
    </w:p>
    <w:p w14:paraId="4D4A5CE9" w14:textId="77777777" w:rsidR="005F6C4B" w:rsidRPr="00BA0797" w:rsidRDefault="005F6C4B"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Затраты на очередной период регулирования (2018 год) определены исходя из предложения сетевой организации.</w:t>
      </w:r>
    </w:p>
    <w:p w14:paraId="2903F32A" w14:textId="77777777" w:rsidR="00576D97" w:rsidRDefault="00576D97" w:rsidP="00BA0797">
      <w:pPr>
        <w:pStyle w:val="11"/>
        <w:spacing w:after="0" w:line="360" w:lineRule="auto"/>
        <w:ind w:left="0"/>
        <w:contextualSpacing w:val="0"/>
        <w:jc w:val="both"/>
        <w:rPr>
          <w:rFonts w:ascii="Myriad Pro" w:hAnsi="Myriad Pro"/>
          <w:b/>
          <w:i/>
          <w:sz w:val="26"/>
          <w:szCs w:val="26"/>
        </w:rPr>
      </w:pPr>
    </w:p>
    <w:p w14:paraId="38DB3787" w14:textId="06954EFD" w:rsidR="005F6C4B" w:rsidRPr="00BA0797" w:rsidRDefault="00C36B7F"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обеспечение нормальных условий труда и мер по технике безопасности</w:t>
      </w:r>
      <w:r w:rsidR="00C12FC8" w:rsidRPr="00BA0797">
        <w:rPr>
          <w:rFonts w:ascii="Myriad Pro" w:hAnsi="Myriad Pro"/>
          <w:b/>
          <w:i/>
          <w:sz w:val="26"/>
          <w:szCs w:val="26"/>
        </w:rPr>
        <w:t xml:space="preserve"> (медосмотры)</w:t>
      </w:r>
      <w:r w:rsidRPr="00BA0797">
        <w:rPr>
          <w:rFonts w:ascii="Myriad Pro" w:hAnsi="Myriad Pro"/>
          <w:b/>
          <w:i/>
          <w:sz w:val="26"/>
          <w:szCs w:val="26"/>
        </w:rPr>
        <w:t>.</w:t>
      </w:r>
    </w:p>
    <w:p w14:paraId="4CEE0A90" w14:textId="77777777" w:rsidR="00C36B7F" w:rsidRPr="00BA0797" w:rsidRDefault="00C36B7F"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Данная статья расходов включает в себя затраты на обеспечение медицинских осмотров (периодических, предварительных, предрейсовых и </w:t>
      </w:r>
      <w:proofErr w:type="spellStart"/>
      <w:r w:rsidRPr="00BA0797">
        <w:rPr>
          <w:rFonts w:ascii="Myriad Pro" w:hAnsi="Myriad Pro"/>
          <w:sz w:val="26"/>
          <w:szCs w:val="26"/>
        </w:rPr>
        <w:t>предсменных</w:t>
      </w:r>
      <w:proofErr w:type="spellEnd"/>
      <w:r w:rsidRPr="00BA0797">
        <w:rPr>
          <w:rFonts w:ascii="Myriad Pro" w:hAnsi="Myriad Pro"/>
          <w:sz w:val="26"/>
          <w:szCs w:val="26"/>
        </w:rPr>
        <w:t>) а также психиатрическое освидетельствование.</w:t>
      </w:r>
    </w:p>
    <w:p w14:paraId="63180BF4" w14:textId="77777777" w:rsidR="00C36B7F" w:rsidRDefault="00C36B7F"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определены с учетом показателей Прогноза социально-экономического развития Российской Федерации на 2018 год и плановый период 2019-2020 годов.</w:t>
      </w:r>
    </w:p>
    <w:p w14:paraId="1857DC9F" w14:textId="77777777" w:rsidR="00D15030" w:rsidRPr="00BA0797" w:rsidRDefault="00D15030"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lastRenderedPageBreak/>
        <w:t>Затраты на технический осмотр, регистрацию транспортных средств и на согласование перевозок тяжеловесных и крупногабаритных грузов.</w:t>
      </w:r>
    </w:p>
    <w:p w14:paraId="7DB77901" w14:textId="77777777" w:rsidR="00C36B7F" w:rsidRDefault="00D15030"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нормативные документы (законы, приказы, постановления, действующие на территории Псковской области),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на 2018 год затраты Госкомитетом определены на уровне экономически обоснованных расходов по регулируемому виду деятельности за 2016 год.</w:t>
      </w:r>
    </w:p>
    <w:p w14:paraId="02AA12E1"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51A2EA6C" w14:textId="77777777" w:rsidR="00303B63" w:rsidRPr="00BA0797" w:rsidRDefault="00303B63"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мет</w:t>
      </w:r>
      <w:r w:rsidR="008431D6" w:rsidRPr="00BA0797">
        <w:rPr>
          <w:rFonts w:ascii="Myriad Pro" w:hAnsi="Myriad Pro"/>
          <w:b/>
          <w:i/>
          <w:sz w:val="26"/>
          <w:szCs w:val="26"/>
        </w:rPr>
        <w:t>ео</w:t>
      </w:r>
      <w:r w:rsidRPr="00BA0797">
        <w:rPr>
          <w:rFonts w:ascii="Myriad Pro" w:hAnsi="Myriad Pro"/>
          <w:b/>
          <w:i/>
          <w:sz w:val="26"/>
          <w:szCs w:val="26"/>
        </w:rPr>
        <w:t>рологию</w:t>
      </w:r>
      <w:r w:rsidR="008431D6" w:rsidRPr="00BA0797">
        <w:rPr>
          <w:rFonts w:ascii="Myriad Pro" w:hAnsi="Myriad Pro"/>
          <w:b/>
          <w:i/>
          <w:sz w:val="26"/>
          <w:szCs w:val="26"/>
        </w:rPr>
        <w:t xml:space="preserve"> (прогноз погоды, предупреждение о неблагоприятных метеорологических явлениях)</w:t>
      </w:r>
    </w:p>
    <w:p w14:paraId="72082346" w14:textId="77777777" w:rsidR="00303B63" w:rsidRDefault="00303B63"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2018 год, в отсутствии фиксированной цены договора затраты учтены на уровне экономически обоснованных расходов по регулируемому виду деятельности.</w:t>
      </w:r>
    </w:p>
    <w:p w14:paraId="3D3E36CE"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16C958C7" w14:textId="77777777" w:rsidR="000008CE" w:rsidRPr="00BA0797" w:rsidRDefault="000008CE"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услуги информационно-вычислительного обслуживания и приобретение программных продуктов.</w:t>
      </w:r>
    </w:p>
    <w:p w14:paraId="455F78E6" w14:textId="77777777" w:rsidR="000008CE" w:rsidRPr="00BA0797" w:rsidRDefault="000008CE"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Указанные расходы планируются с учетом современных требований к реализации бизнес-процессов, а также непрерывного повышения стандартов качества обслуживания потребителей.</w:t>
      </w:r>
    </w:p>
    <w:p w14:paraId="7AADE8A4" w14:textId="77777777" w:rsidR="00481ED5" w:rsidRDefault="00481ED5"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w:t>
      </w:r>
      <w:r w:rsidRPr="00BA0797">
        <w:rPr>
          <w:rFonts w:ascii="Myriad Pro" w:hAnsi="Myriad Pro"/>
          <w:sz w:val="26"/>
          <w:szCs w:val="26"/>
        </w:rPr>
        <w:lastRenderedPageBreak/>
        <w:t>отсутствии фиксированной цены договора затраты учтены на уровне экономически обоснованных расходов по регулируемому виду деятельности. Кроме того, при определении расходов на приобретение программных продуктов (лицензий) учтены нормы учетной политики сетевой организации о списании соответствующих затрат в течение ряда лет.</w:t>
      </w:r>
    </w:p>
    <w:p w14:paraId="7CC2DAA7"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5A4B3B44" w14:textId="77777777" w:rsidR="00481ED5" w:rsidRPr="00BA0797" w:rsidRDefault="00AC2BB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Прочие транспортные услуги производственного характера</w:t>
      </w:r>
    </w:p>
    <w:p w14:paraId="132D90A0" w14:textId="77777777" w:rsidR="00AC2BB1" w:rsidRDefault="00AC2BB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Исключены из расчета как экономически необоснованные и документально неподтвержденные.</w:t>
      </w:r>
    </w:p>
    <w:p w14:paraId="5611F356"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09B10057" w14:textId="77777777" w:rsidR="00AC2BB1" w:rsidRPr="00BA0797" w:rsidRDefault="00AC2BB1"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Подписка на нормативную техническую литературу</w:t>
      </w:r>
    </w:p>
    <w:p w14:paraId="6666B1C4" w14:textId="77777777" w:rsidR="00AC2BB1" w:rsidRDefault="00AC2BB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p w14:paraId="0CBE93D5" w14:textId="77777777" w:rsidR="007D6967" w:rsidRPr="00BA0797" w:rsidRDefault="007D6967" w:rsidP="00BA0797">
      <w:pPr>
        <w:pStyle w:val="11"/>
        <w:spacing w:after="0" w:line="360" w:lineRule="auto"/>
        <w:ind w:left="0" w:firstLine="567"/>
        <w:jc w:val="both"/>
        <w:rPr>
          <w:rFonts w:ascii="Myriad Pro" w:hAnsi="Myriad Pro"/>
          <w:sz w:val="26"/>
          <w:szCs w:val="26"/>
        </w:rPr>
      </w:pPr>
    </w:p>
    <w:p w14:paraId="063A0DE0" w14:textId="77777777" w:rsidR="00AC2BB1" w:rsidRPr="00BA0797" w:rsidRDefault="00281789"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 xml:space="preserve">Прочие услуги сторонних организаций </w:t>
      </w:r>
    </w:p>
    <w:p w14:paraId="7C330664" w14:textId="77777777" w:rsidR="00281789" w:rsidRPr="00BA0797" w:rsidRDefault="00281789"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p w14:paraId="4C891720" w14:textId="77777777" w:rsidR="00D44E2F" w:rsidRDefault="00D44E2F" w:rsidP="00BA0797">
      <w:pPr>
        <w:spacing w:after="0" w:line="360" w:lineRule="auto"/>
        <w:jc w:val="both"/>
        <w:rPr>
          <w:rFonts w:ascii="Myriad Pro" w:hAnsi="Myriad Pro"/>
          <w:b/>
          <w:bCs/>
          <w:sz w:val="26"/>
          <w:szCs w:val="26"/>
          <w:lang w:eastAsia="ru-RU"/>
        </w:rPr>
      </w:pPr>
    </w:p>
    <w:p w14:paraId="4248F693" w14:textId="77777777" w:rsidR="007D6967" w:rsidRPr="00BA0797" w:rsidRDefault="007D6967" w:rsidP="00BA0797">
      <w:pPr>
        <w:spacing w:after="0" w:line="360" w:lineRule="auto"/>
        <w:jc w:val="both"/>
        <w:rPr>
          <w:rFonts w:ascii="Myriad Pro" w:hAnsi="Myriad Pro"/>
          <w:b/>
          <w:bCs/>
          <w:sz w:val="26"/>
          <w:szCs w:val="26"/>
          <w:lang w:eastAsia="ru-RU"/>
        </w:rPr>
      </w:pPr>
    </w:p>
    <w:p w14:paraId="042837FA" w14:textId="77777777" w:rsidR="00560CBF" w:rsidRPr="00BA0797" w:rsidRDefault="00560CBF" w:rsidP="00BA0797">
      <w:pPr>
        <w:spacing w:after="0" w:line="360" w:lineRule="auto"/>
        <w:jc w:val="both"/>
        <w:rPr>
          <w:rFonts w:ascii="Myriad Pro" w:hAnsi="Myriad Pro"/>
          <w:b/>
          <w:bCs/>
          <w:sz w:val="26"/>
          <w:szCs w:val="26"/>
          <w:lang w:eastAsia="ru-RU"/>
        </w:rPr>
      </w:pPr>
      <w:r w:rsidRPr="00BA0797">
        <w:rPr>
          <w:rFonts w:ascii="Myriad Pro" w:hAnsi="Myriad Pro"/>
          <w:b/>
          <w:bCs/>
          <w:sz w:val="26"/>
          <w:szCs w:val="26"/>
          <w:lang w:eastAsia="ru-RU"/>
        </w:rPr>
        <w:lastRenderedPageBreak/>
        <w:t>ПОЗИЦИЯ ИСПОЛНИТЕЛЯ</w:t>
      </w:r>
    </w:p>
    <w:p w14:paraId="15F82BBE" w14:textId="77777777" w:rsidR="00560CBF"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на услуги сторонних организаций, отнесенные организацией на вид деятельности передача электрической энергии, за 201</w:t>
      </w:r>
      <w:r w:rsidR="001F207E" w:rsidRPr="00BA0797">
        <w:rPr>
          <w:rFonts w:ascii="Myriad Pro" w:hAnsi="Myriad Pro"/>
          <w:sz w:val="26"/>
          <w:szCs w:val="26"/>
        </w:rPr>
        <w:t>6</w:t>
      </w:r>
      <w:r w:rsidRPr="00BA0797">
        <w:rPr>
          <w:rFonts w:ascii="Myriad Pro" w:hAnsi="Myriad Pro"/>
          <w:sz w:val="26"/>
          <w:szCs w:val="26"/>
        </w:rPr>
        <w:t xml:space="preserve"> год составили </w:t>
      </w:r>
      <w:r w:rsidR="001A0CDA" w:rsidRPr="00BA0797">
        <w:rPr>
          <w:rFonts w:ascii="Myriad Pro" w:hAnsi="Myriad Pro"/>
          <w:sz w:val="26"/>
          <w:szCs w:val="26"/>
        </w:rPr>
        <w:t>13</w:t>
      </w:r>
      <w:r w:rsidR="009C7B3E" w:rsidRPr="00BA0797">
        <w:rPr>
          <w:rFonts w:ascii="Myriad Pro" w:hAnsi="Myriad Pro"/>
          <w:sz w:val="26"/>
          <w:szCs w:val="26"/>
        </w:rPr>
        <w:t>2 8</w:t>
      </w:r>
      <w:r w:rsidR="001A0CDA" w:rsidRPr="00BA0797">
        <w:rPr>
          <w:rFonts w:ascii="Myriad Pro" w:hAnsi="Myriad Pro"/>
          <w:sz w:val="26"/>
          <w:szCs w:val="26"/>
        </w:rPr>
        <w:t>92,86</w:t>
      </w:r>
      <w:r w:rsidR="000176C3" w:rsidRPr="00BA0797">
        <w:rPr>
          <w:rFonts w:ascii="Myriad Pro" w:hAnsi="Myriad Pro"/>
          <w:sz w:val="26"/>
          <w:szCs w:val="26"/>
        </w:rPr>
        <w:t xml:space="preserve"> </w:t>
      </w:r>
      <w:r w:rsidRPr="00BA0797">
        <w:rPr>
          <w:rFonts w:ascii="Myriad Pro" w:hAnsi="Myriad Pro"/>
          <w:sz w:val="26"/>
          <w:szCs w:val="26"/>
        </w:rPr>
        <w:t xml:space="preserve">тыс. руб., заявленные со стороны </w:t>
      </w:r>
      <w:r w:rsidR="007B7E63"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1F207E"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1A0CDA" w:rsidRPr="00BA0797">
        <w:rPr>
          <w:rFonts w:ascii="Myriad Pro" w:hAnsi="Myriad Pro"/>
          <w:sz w:val="26"/>
          <w:szCs w:val="26"/>
        </w:rPr>
        <w:t>15</w:t>
      </w:r>
      <w:r w:rsidR="009C7B3E" w:rsidRPr="00BA0797">
        <w:rPr>
          <w:rFonts w:ascii="Myriad Pro" w:hAnsi="Myriad Pro"/>
          <w:sz w:val="26"/>
          <w:szCs w:val="26"/>
        </w:rPr>
        <w:t>3 5</w:t>
      </w:r>
      <w:r w:rsidR="001A0CDA" w:rsidRPr="00BA0797">
        <w:rPr>
          <w:rFonts w:ascii="Myriad Pro" w:hAnsi="Myriad Pro"/>
          <w:sz w:val="26"/>
          <w:szCs w:val="26"/>
        </w:rPr>
        <w:t>37,30</w:t>
      </w:r>
      <w:r w:rsidR="000176C3" w:rsidRPr="00BA0797">
        <w:rPr>
          <w:rFonts w:ascii="Myriad Pro" w:hAnsi="Myriad Pro"/>
          <w:sz w:val="26"/>
          <w:szCs w:val="26"/>
        </w:rPr>
        <w:t xml:space="preserve"> </w:t>
      </w:r>
      <w:r w:rsidRPr="00BA0797">
        <w:rPr>
          <w:rFonts w:ascii="Myriad Pro" w:hAnsi="Myriad Pro"/>
          <w:sz w:val="26"/>
          <w:szCs w:val="26"/>
        </w:rPr>
        <w:t xml:space="preserve">тыс. руб., принятые </w:t>
      </w:r>
      <w:r w:rsidR="001F207E" w:rsidRPr="00BA0797">
        <w:rPr>
          <w:rFonts w:ascii="Myriad Pro" w:hAnsi="Myriad Pro"/>
          <w:sz w:val="26"/>
          <w:szCs w:val="26"/>
        </w:rPr>
        <w:t xml:space="preserve">Государственным комитетом Псковской области </w:t>
      </w:r>
      <w:r w:rsidRPr="00BA0797">
        <w:rPr>
          <w:rFonts w:ascii="Myriad Pro" w:hAnsi="Myriad Pro"/>
          <w:sz w:val="26"/>
          <w:szCs w:val="26"/>
        </w:rPr>
        <w:t xml:space="preserve">по тарифам и </w:t>
      </w:r>
      <w:r w:rsidR="001F207E" w:rsidRPr="00BA0797">
        <w:rPr>
          <w:rFonts w:ascii="Myriad Pro" w:hAnsi="Myriad Pro"/>
          <w:sz w:val="26"/>
          <w:szCs w:val="26"/>
        </w:rPr>
        <w:t>энергетике</w:t>
      </w:r>
      <w:r w:rsidR="009C7B3E" w:rsidRPr="00BA0797">
        <w:rPr>
          <w:rFonts w:ascii="Myriad Pro" w:hAnsi="Myriad Pro"/>
          <w:sz w:val="26"/>
          <w:szCs w:val="26"/>
        </w:rPr>
        <w:t xml:space="preserve"> </w:t>
      </w:r>
      <w:r w:rsidRPr="00BA0797">
        <w:rPr>
          <w:rFonts w:ascii="Myriad Pro" w:hAnsi="Myriad Pro"/>
          <w:sz w:val="26"/>
          <w:szCs w:val="26"/>
        </w:rPr>
        <w:t>в составе экономически обоснованных расходов</w:t>
      </w:r>
      <w:r w:rsidR="009C7B3E" w:rsidRPr="00BA0797">
        <w:rPr>
          <w:rFonts w:ascii="Myriad Pro" w:hAnsi="Myriad Pro"/>
          <w:sz w:val="26"/>
          <w:szCs w:val="26"/>
        </w:rPr>
        <w:t xml:space="preserve"> </w:t>
      </w:r>
      <w:r w:rsidRPr="00BA0797">
        <w:rPr>
          <w:rFonts w:ascii="Myriad Pro" w:hAnsi="Myriad Pro"/>
          <w:sz w:val="26"/>
          <w:szCs w:val="26"/>
        </w:rPr>
        <w:t xml:space="preserve">- </w:t>
      </w:r>
      <w:r w:rsidR="00657828" w:rsidRPr="00BA0797">
        <w:rPr>
          <w:rFonts w:ascii="Myriad Pro" w:hAnsi="Myriad Pro"/>
          <w:sz w:val="26"/>
          <w:szCs w:val="26"/>
        </w:rPr>
        <w:t>12</w:t>
      </w:r>
      <w:r w:rsidR="00834137" w:rsidRPr="00BA0797">
        <w:rPr>
          <w:rFonts w:ascii="Myriad Pro" w:hAnsi="Myriad Pro"/>
          <w:sz w:val="26"/>
          <w:szCs w:val="26"/>
        </w:rPr>
        <w:t>4 0</w:t>
      </w:r>
      <w:r w:rsidR="00657828" w:rsidRPr="00BA0797">
        <w:rPr>
          <w:rFonts w:ascii="Myriad Pro" w:hAnsi="Myriad Pro"/>
          <w:sz w:val="26"/>
          <w:szCs w:val="26"/>
        </w:rPr>
        <w:t xml:space="preserve">36,06 </w:t>
      </w:r>
      <w:r w:rsidRPr="00BA0797">
        <w:rPr>
          <w:rFonts w:ascii="Myriad Pro" w:hAnsi="Myriad Pro"/>
          <w:sz w:val="26"/>
          <w:szCs w:val="26"/>
        </w:rPr>
        <w:t>тыс. руб</w:t>
      </w:r>
      <w:r w:rsidR="00027BDD" w:rsidRPr="00BA0797">
        <w:rPr>
          <w:rFonts w:ascii="Myriad Pro" w:hAnsi="Myriad Pro"/>
          <w:sz w:val="26"/>
          <w:szCs w:val="26"/>
        </w:rPr>
        <w:t>. (приказ Госкомитета от 01.</w:t>
      </w:r>
      <w:r w:rsidR="007D6967">
        <w:rPr>
          <w:rFonts w:ascii="Myriad Pro" w:hAnsi="Myriad Pro"/>
          <w:sz w:val="26"/>
          <w:szCs w:val="26"/>
        </w:rPr>
        <w:t>0</w:t>
      </w:r>
      <w:r w:rsidR="00027BDD" w:rsidRPr="00BA0797">
        <w:rPr>
          <w:rFonts w:ascii="Myriad Pro" w:hAnsi="Myriad Pro"/>
          <w:sz w:val="26"/>
          <w:szCs w:val="26"/>
        </w:rPr>
        <w:t>6.2</w:t>
      </w:r>
      <w:r w:rsidR="007D6967">
        <w:rPr>
          <w:rFonts w:ascii="Myriad Pro" w:hAnsi="Myriad Pro"/>
          <w:sz w:val="26"/>
          <w:szCs w:val="26"/>
        </w:rPr>
        <w:t>0</w:t>
      </w:r>
      <w:r w:rsidR="00027BDD" w:rsidRPr="00BA0797">
        <w:rPr>
          <w:rFonts w:ascii="Myriad Pro" w:hAnsi="Myriad Pro"/>
          <w:sz w:val="26"/>
          <w:szCs w:val="26"/>
        </w:rPr>
        <w:t>18).</w:t>
      </w:r>
    </w:p>
    <w:p w14:paraId="6CB2DB28" w14:textId="77777777" w:rsidR="007D6967" w:rsidRPr="00BA0797" w:rsidRDefault="007D6967" w:rsidP="00BA0797">
      <w:pPr>
        <w:spacing w:after="0" w:line="360" w:lineRule="auto"/>
        <w:ind w:firstLine="567"/>
        <w:jc w:val="both"/>
        <w:rPr>
          <w:rFonts w:ascii="Myriad Pro" w:hAnsi="Myriad Pro"/>
          <w:sz w:val="26"/>
          <w:szCs w:val="26"/>
        </w:rPr>
      </w:pPr>
    </w:p>
    <w:p w14:paraId="248E8425" w14:textId="77777777" w:rsidR="00786F4E" w:rsidRPr="00BA0797" w:rsidRDefault="00786F4E"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Коммунальные услуги</w:t>
      </w:r>
    </w:p>
    <w:p w14:paraId="0A70479A" w14:textId="77777777" w:rsidR="00786F4E" w:rsidRPr="00BA0797" w:rsidRDefault="00027BDD" w:rsidP="00BA0797">
      <w:pPr>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за 2016</w:t>
      </w:r>
      <w:r w:rsidR="00786F4E" w:rsidRPr="00BA0797">
        <w:rPr>
          <w:rFonts w:ascii="Myriad Pro" w:hAnsi="Myriad Pro"/>
          <w:sz w:val="26"/>
          <w:szCs w:val="26"/>
        </w:rPr>
        <w:t xml:space="preserve"> год составили </w:t>
      </w:r>
      <w:r w:rsidR="00834137" w:rsidRPr="00BA0797">
        <w:rPr>
          <w:rFonts w:ascii="Myriad Pro" w:hAnsi="Myriad Pro"/>
          <w:sz w:val="26"/>
          <w:szCs w:val="26"/>
        </w:rPr>
        <w:t>7 4</w:t>
      </w:r>
      <w:r w:rsidRPr="00BA0797">
        <w:rPr>
          <w:rFonts w:ascii="Myriad Pro" w:hAnsi="Myriad Pro"/>
          <w:sz w:val="26"/>
          <w:szCs w:val="26"/>
        </w:rPr>
        <w:t>61,95</w:t>
      </w:r>
      <w:r w:rsidR="00786F4E" w:rsidRPr="00BA0797">
        <w:rPr>
          <w:rFonts w:ascii="Myriad Pro" w:hAnsi="Myriad Pro"/>
          <w:sz w:val="26"/>
          <w:szCs w:val="26"/>
        </w:rPr>
        <w:t xml:space="preserve"> тыс. руб., заявленные со стороны</w:t>
      </w:r>
      <w:r w:rsidR="007B7E63" w:rsidRPr="00BA0797">
        <w:rPr>
          <w:rFonts w:ascii="Myriad Pro" w:hAnsi="Myriad Pro"/>
          <w:sz w:val="26"/>
          <w:szCs w:val="26"/>
        </w:rPr>
        <w:t xml:space="preserve"> филиала</w:t>
      </w:r>
      <w:r w:rsidR="00786F4E" w:rsidRPr="00BA0797">
        <w:rPr>
          <w:rFonts w:ascii="Myriad Pro" w:hAnsi="Myriad Pro"/>
          <w:sz w:val="26"/>
          <w:szCs w:val="26"/>
        </w:rPr>
        <w:t xml:space="preserve"> ПАО </w:t>
      </w:r>
      <w:r w:rsidR="00586D28" w:rsidRPr="00BA0797">
        <w:rPr>
          <w:rFonts w:ascii="Myriad Pro" w:hAnsi="Myriad Pro"/>
          <w:sz w:val="26"/>
          <w:szCs w:val="26"/>
        </w:rPr>
        <w:t>«</w:t>
      </w:r>
      <w:r w:rsidR="00786F4E"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786F4E" w:rsidRPr="00BA0797">
        <w:rPr>
          <w:rFonts w:ascii="Myriad Pro" w:hAnsi="Myriad Pro"/>
          <w:sz w:val="26"/>
          <w:szCs w:val="26"/>
        </w:rPr>
        <w:t xml:space="preserve"> - </w:t>
      </w:r>
      <w:r w:rsidR="00834137" w:rsidRPr="00BA0797">
        <w:rPr>
          <w:rFonts w:ascii="Myriad Pro" w:hAnsi="Myriad Pro"/>
          <w:sz w:val="26"/>
          <w:szCs w:val="26"/>
        </w:rPr>
        <w:t>8 1</w:t>
      </w:r>
      <w:r w:rsidRPr="00BA0797">
        <w:rPr>
          <w:rFonts w:ascii="Myriad Pro" w:hAnsi="Myriad Pro"/>
          <w:sz w:val="26"/>
          <w:szCs w:val="26"/>
        </w:rPr>
        <w:t>46,46</w:t>
      </w:r>
      <w:r w:rsidR="00786F4E" w:rsidRPr="00BA0797">
        <w:rPr>
          <w:rFonts w:ascii="Myriad Pro" w:hAnsi="Myriad Pro"/>
          <w:sz w:val="26"/>
          <w:szCs w:val="26"/>
        </w:rPr>
        <w:t xml:space="preserve"> тыс. руб., принятые </w:t>
      </w:r>
      <w:r w:rsidRPr="00BA0797">
        <w:rPr>
          <w:rFonts w:ascii="Myriad Pro" w:hAnsi="Myriad Pro"/>
          <w:sz w:val="26"/>
          <w:szCs w:val="26"/>
        </w:rPr>
        <w:t>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в составе экономически обоснованных расходов – </w:t>
      </w:r>
      <w:r w:rsidR="00834137" w:rsidRPr="00BA0797">
        <w:rPr>
          <w:rFonts w:ascii="Myriad Pro" w:hAnsi="Myriad Pro"/>
          <w:sz w:val="26"/>
          <w:szCs w:val="26"/>
        </w:rPr>
        <w:t>7 4</w:t>
      </w:r>
      <w:r w:rsidRPr="00BA0797">
        <w:rPr>
          <w:rFonts w:ascii="Myriad Pro" w:hAnsi="Myriad Pro"/>
          <w:sz w:val="26"/>
          <w:szCs w:val="26"/>
        </w:rPr>
        <w:t>73,44</w:t>
      </w:r>
      <w:r w:rsidR="00786F4E" w:rsidRPr="00BA0797">
        <w:rPr>
          <w:rFonts w:ascii="Myriad Pro" w:hAnsi="Myriad Pro"/>
          <w:sz w:val="26"/>
          <w:szCs w:val="26"/>
        </w:rPr>
        <w:t xml:space="preserve"> тыс. руб.</w:t>
      </w:r>
    </w:p>
    <w:p w14:paraId="10778F5A" w14:textId="77777777" w:rsidR="00786F4E" w:rsidRDefault="00786F4E"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ab/>
        <w:t>В составе расходов на коммунальные услуги организацией были заявлены расходы на уборку помещений, расходы</w:t>
      </w:r>
      <w:r w:rsidR="009C7B3E" w:rsidRPr="00BA0797">
        <w:rPr>
          <w:rFonts w:ascii="Myriad Pro" w:hAnsi="Myriad Pro"/>
          <w:sz w:val="26"/>
          <w:szCs w:val="26"/>
        </w:rPr>
        <w:t xml:space="preserve"> </w:t>
      </w:r>
      <w:r w:rsidRPr="00BA0797">
        <w:rPr>
          <w:rFonts w:ascii="Myriad Pro" w:hAnsi="Myriad Pro"/>
          <w:sz w:val="26"/>
          <w:szCs w:val="26"/>
        </w:rPr>
        <w:t>на водоснабжение, водоотведение</w:t>
      </w:r>
      <w:r w:rsidR="00DC7E0A" w:rsidRPr="00BA0797">
        <w:rPr>
          <w:rFonts w:ascii="Myriad Pro" w:hAnsi="Myriad Pro"/>
          <w:sz w:val="26"/>
          <w:szCs w:val="26"/>
        </w:rPr>
        <w:t xml:space="preserve">, </w:t>
      </w:r>
      <w:r w:rsidRPr="00BA0797">
        <w:rPr>
          <w:rFonts w:ascii="Myriad Pro" w:hAnsi="Myriad Pro"/>
          <w:sz w:val="26"/>
          <w:szCs w:val="26"/>
        </w:rPr>
        <w:t>канализацию</w:t>
      </w:r>
      <w:r w:rsidR="00DC7E0A" w:rsidRPr="00BA0797">
        <w:rPr>
          <w:rFonts w:ascii="Myriad Pro" w:hAnsi="Myriad Pro"/>
          <w:sz w:val="26"/>
          <w:szCs w:val="26"/>
        </w:rPr>
        <w:t xml:space="preserve"> и прочие услуги коммунального хозяйства.</w:t>
      </w:r>
    </w:p>
    <w:p w14:paraId="55C33035" w14:textId="77777777" w:rsidR="007D6967" w:rsidRPr="00BA0797" w:rsidRDefault="007D6967" w:rsidP="00BA0797">
      <w:pPr>
        <w:autoSpaceDE w:val="0"/>
        <w:autoSpaceDN w:val="0"/>
        <w:adjustRightInd w:val="0"/>
        <w:spacing w:after="0" w:line="360" w:lineRule="auto"/>
        <w:ind w:firstLine="567"/>
        <w:jc w:val="both"/>
        <w:rPr>
          <w:rFonts w:ascii="Myriad Pro" w:hAnsi="Myriad Pro"/>
          <w:sz w:val="26"/>
          <w:szCs w:val="26"/>
        </w:rPr>
      </w:pPr>
    </w:p>
    <w:p w14:paraId="3C1D4A27" w14:textId="77777777" w:rsidR="00F37963" w:rsidRPr="00BA0797" w:rsidRDefault="00786F4E"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уборку помещений</w:t>
      </w:r>
    </w:p>
    <w:p w14:paraId="4AB29F65" w14:textId="77777777" w:rsidR="00486FCE" w:rsidRPr="00BA0797" w:rsidRDefault="003459F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Исполнитель отмечает,</w:t>
      </w:r>
      <w:r w:rsidR="009C7B3E" w:rsidRPr="00BA0797">
        <w:rPr>
          <w:rFonts w:ascii="Myriad Pro" w:hAnsi="Myriad Pro"/>
          <w:sz w:val="26"/>
          <w:szCs w:val="26"/>
        </w:rPr>
        <w:t xml:space="preserve"> </w:t>
      </w:r>
      <w:r w:rsidRPr="00BA0797">
        <w:rPr>
          <w:rFonts w:ascii="Myriad Pro" w:hAnsi="Myriad Pro"/>
          <w:sz w:val="26"/>
          <w:szCs w:val="26"/>
        </w:rPr>
        <w:t>что плановые затраты на 2018 год</w:t>
      </w:r>
      <w:r w:rsidR="00F60A7B" w:rsidRPr="00BA0797">
        <w:rPr>
          <w:rFonts w:ascii="Myriad Pro" w:hAnsi="Myriad Pro"/>
          <w:sz w:val="26"/>
          <w:szCs w:val="26"/>
        </w:rPr>
        <w:t xml:space="preserve">, учтенные Госкомитетом </w:t>
      </w:r>
      <w:r w:rsidRPr="00BA0797">
        <w:rPr>
          <w:rFonts w:ascii="Myriad Pro" w:hAnsi="Myriad Pro"/>
          <w:sz w:val="26"/>
          <w:szCs w:val="26"/>
        </w:rPr>
        <w:t xml:space="preserve">по договору от 20.01.2016 №958 </w:t>
      </w:r>
      <w:r w:rsidR="00C811DE" w:rsidRPr="00BA0797">
        <w:rPr>
          <w:rFonts w:ascii="Myriad Pro" w:hAnsi="Myriad Pro"/>
          <w:sz w:val="26"/>
          <w:szCs w:val="26"/>
        </w:rPr>
        <w:t xml:space="preserve">с ООО </w:t>
      </w:r>
      <w:r w:rsidR="00586D28" w:rsidRPr="00BA0797">
        <w:rPr>
          <w:rFonts w:ascii="Myriad Pro" w:hAnsi="Myriad Pro"/>
          <w:sz w:val="26"/>
          <w:szCs w:val="26"/>
        </w:rPr>
        <w:t>«</w:t>
      </w:r>
      <w:r w:rsidR="00C811DE" w:rsidRPr="00BA0797">
        <w:rPr>
          <w:rFonts w:ascii="Myriad Pro" w:hAnsi="Myriad Pro"/>
          <w:sz w:val="26"/>
          <w:szCs w:val="26"/>
        </w:rPr>
        <w:t>Сити Сервис</w:t>
      </w:r>
      <w:r w:rsidR="00586D28" w:rsidRPr="00BA0797">
        <w:rPr>
          <w:rFonts w:ascii="Myriad Pro" w:hAnsi="Myriad Pro"/>
          <w:sz w:val="26"/>
          <w:szCs w:val="26"/>
        </w:rPr>
        <w:t>»</w:t>
      </w:r>
      <w:r w:rsidR="00C811DE" w:rsidRPr="00BA0797">
        <w:rPr>
          <w:rFonts w:ascii="Myriad Pro" w:hAnsi="Myriad Pro"/>
          <w:sz w:val="26"/>
          <w:szCs w:val="26"/>
        </w:rPr>
        <w:t xml:space="preserve"> </w:t>
      </w:r>
      <w:r w:rsidR="00FE7E69" w:rsidRPr="00BA0797">
        <w:rPr>
          <w:rFonts w:ascii="Myriad Pro" w:hAnsi="Myriad Pro"/>
          <w:sz w:val="26"/>
          <w:szCs w:val="26"/>
        </w:rPr>
        <w:t xml:space="preserve">в размере </w:t>
      </w:r>
      <w:r w:rsidR="00834137" w:rsidRPr="00BA0797">
        <w:rPr>
          <w:rFonts w:ascii="Myriad Pro" w:hAnsi="Myriad Pro"/>
          <w:sz w:val="26"/>
          <w:szCs w:val="26"/>
        </w:rPr>
        <w:t>6 1</w:t>
      </w:r>
      <w:r w:rsidR="00FE7E69" w:rsidRPr="00BA0797">
        <w:rPr>
          <w:rFonts w:ascii="Myriad Pro" w:hAnsi="Myriad Pro"/>
          <w:sz w:val="26"/>
          <w:szCs w:val="26"/>
        </w:rPr>
        <w:t>34</w:t>
      </w:r>
      <w:r w:rsidR="00364E76" w:rsidRPr="00BA0797">
        <w:rPr>
          <w:rFonts w:ascii="Myriad Pro" w:hAnsi="Myriad Pro"/>
          <w:sz w:val="26"/>
          <w:szCs w:val="26"/>
        </w:rPr>
        <w:t>,24 тыс. руб.</w:t>
      </w:r>
      <w:r w:rsidR="00F37963" w:rsidRPr="00BA0797">
        <w:rPr>
          <w:rFonts w:ascii="Myriad Pro" w:hAnsi="Myriad Pro"/>
          <w:sz w:val="26"/>
          <w:szCs w:val="26"/>
        </w:rPr>
        <w:t xml:space="preserve"> </w:t>
      </w:r>
      <w:r w:rsidRPr="00BA0797">
        <w:rPr>
          <w:rFonts w:ascii="Myriad Pro" w:hAnsi="Myriad Pro"/>
          <w:sz w:val="26"/>
          <w:szCs w:val="26"/>
        </w:rPr>
        <w:t xml:space="preserve">ниже фактических затрат, отнесенных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w:t>
      </w:r>
      <w:r w:rsidR="00F37963" w:rsidRPr="00BA0797">
        <w:rPr>
          <w:rFonts w:ascii="Myriad Pro" w:hAnsi="Myriad Pro"/>
          <w:sz w:val="26"/>
          <w:szCs w:val="26"/>
        </w:rPr>
        <w:t>т</w:t>
      </w:r>
      <w:r w:rsidRPr="00BA0797">
        <w:rPr>
          <w:rFonts w:ascii="Myriad Pro" w:hAnsi="Myriad Pro"/>
          <w:sz w:val="26"/>
          <w:szCs w:val="26"/>
        </w:rPr>
        <w:t>ям</w:t>
      </w:r>
      <w:r w:rsidR="00586D28" w:rsidRPr="00BA0797">
        <w:rPr>
          <w:rFonts w:ascii="Myriad Pro" w:hAnsi="Myriad Pro"/>
          <w:sz w:val="26"/>
          <w:szCs w:val="26"/>
        </w:rPr>
        <w:t>»</w:t>
      </w:r>
      <w:r w:rsidR="00F37963" w:rsidRPr="00BA0797">
        <w:rPr>
          <w:rFonts w:ascii="Myriad Pro" w:hAnsi="Myriad Pro"/>
          <w:sz w:val="26"/>
          <w:szCs w:val="26"/>
        </w:rPr>
        <w:t xml:space="preserve"> за 2016 год </w:t>
      </w:r>
      <w:r w:rsidR="00364E76" w:rsidRPr="00BA0797">
        <w:rPr>
          <w:rFonts w:ascii="Myriad Pro" w:hAnsi="Myriad Pro"/>
          <w:sz w:val="26"/>
          <w:szCs w:val="26"/>
        </w:rPr>
        <w:t xml:space="preserve">- </w:t>
      </w:r>
      <w:r w:rsidR="00834137" w:rsidRPr="00BA0797">
        <w:rPr>
          <w:rFonts w:ascii="Myriad Pro" w:hAnsi="Myriad Pro"/>
          <w:sz w:val="26"/>
          <w:szCs w:val="26"/>
        </w:rPr>
        <w:t>6 1</w:t>
      </w:r>
      <w:r w:rsidR="00F37963" w:rsidRPr="00BA0797">
        <w:rPr>
          <w:rFonts w:ascii="Myriad Pro" w:hAnsi="Myriad Pro"/>
          <w:sz w:val="26"/>
          <w:szCs w:val="26"/>
        </w:rPr>
        <w:t xml:space="preserve">46,68 </w:t>
      </w:r>
      <w:proofErr w:type="spellStart"/>
      <w:r w:rsidR="00F37963" w:rsidRPr="00BA0797">
        <w:rPr>
          <w:rFonts w:ascii="Myriad Pro" w:hAnsi="Myriad Pro"/>
          <w:sz w:val="26"/>
          <w:szCs w:val="26"/>
        </w:rPr>
        <w:t>тыс.руб</w:t>
      </w:r>
      <w:proofErr w:type="spellEnd"/>
      <w:r w:rsidR="00F37963" w:rsidRPr="00BA0797">
        <w:rPr>
          <w:rFonts w:ascii="Myriad Pro" w:hAnsi="Myriad Pro"/>
          <w:sz w:val="26"/>
          <w:szCs w:val="26"/>
        </w:rPr>
        <w:t>.</w:t>
      </w:r>
      <w:r w:rsidRPr="00BA0797">
        <w:rPr>
          <w:rFonts w:ascii="Myriad Pro" w:hAnsi="Myriad Pro"/>
          <w:sz w:val="26"/>
          <w:szCs w:val="26"/>
        </w:rPr>
        <w:t xml:space="preserve"> </w:t>
      </w:r>
      <w:r w:rsidR="00D00E0D" w:rsidRPr="00BA0797">
        <w:rPr>
          <w:rFonts w:ascii="Myriad Pro" w:hAnsi="Myriad Pro"/>
          <w:sz w:val="26"/>
          <w:szCs w:val="26"/>
        </w:rPr>
        <w:t>Госкомитетом расходы по данному договору учтены не в соответствии с условиями договора, а по средней фактической стоимости уборки в месяц</w:t>
      </w:r>
      <w:r w:rsidR="002130CB" w:rsidRPr="00BA0797">
        <w:rPr>
          <w:rFonts w:ascii="Myriad Pro" w:hAnsi="Myriad Pro"/>
          <w:sz w:val="26"/>
          <w:szCs w:val="26"/>
        </w:rPr>
        <w:t xml:space="preserve"> за 2016 год</w:t>
      </w:r>
      <w:r w:rsidR="00364E76" w:rsidRPr="00BA0797">
        <w:rPr>
          <w:rFonts w:ascii="Myriad Pro" w:hAnsi="Myriad Pro"/>
          <w:sz w:val="26"/>
          <w:szCs w:val="26"/>
        </w:rPr>
        <w:t xml:space="preserve"> без учета показателей Прогноза социально-экономического развития Российской Федерации на 2018 год и плановый период 2019-2020 годо</w:t>
      </w:r>
      <w:r w:rsidR="00486FCE" w:rsidRPr="00BA0797">
        <w:rPr>
          <w:rFonts w:ascii="Myriad Pro" w:hAnsi="Myriad Pro"/>
          <w:sz w:val="26"/>
          <w:szCs w:val="26"/>
        </w:rPr>
        <w:t>в</w:t>
      </w:r>
      <w:r w:rsidR="00D00E0D" w:rsidRPr="00BA0797">
        <w:rPr>
          <w:rFonts w:ascii="Myriad Pro" w:hAnsi="Myriad Pro"/>
          <w:sz w:val="26"/>
          <w:szCs w:val="26"/>
        </w:rPr>
        <w:t>.</w:t>
      </w:r>
      <w:r w:rsidR="00F37963" w:rsidRPr="00BA0797">
        <w:rPr>
          <w:rFonts w:ascii="Myriad Pro" w:hAnsi="Myriad Pro"/>
          <w:sz w:val="26"/>
          <w:szCs w:val="26"/>
        </w:rPr>
        <w:t xml:space="preserve"> </w:t>
      </w:r>
    </w:p>
    <w:p w14:paraId="4199CEBE" w14:textId="77777777" w:rsidR="00786F4E" w:rsidRPr="00BA0797" w:rsidRDefault="003459F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Кроме того</w:t>
      </w:r>
      <w:r w:rsidR="00D44E2F" w:rsidRPr="00BA0797">
        <w:rPr>
          <w:rFonts w:ascii="Myriad Pro" w:hAnsi="Myriad Pro"/>
          <w:sz w:val="26"/>
          <w:szCs w:val="26"/>
        </w:rPr>
        <w:t>,</w:t>
      </w:r>
      <w:r w:rsidRPr="00BA0797">
        <w:rPr>
          <w:rFonts w:ascii="Myriad Pro" w:hAnsi="Myriad Pro"/>
          <w:sz w:val="26"/>
          <w:szCs w:val="26"/>
        </w:rPr>
        <w:t xml:space="preserve"> Госкомитетом не учтены затраты на уборку территории,</w:t>
      </w:r>
      <w:r w:rsidR="009C7B3E" w:rsidRPr="00BA0797">
        <w:rPr>
          <w:rFonts w:ascii="Myriad Pro" w:hAnsi="Myriad Pro"/>
          <w:sz w:val="26"/>
          <w:szCs w:val="26"/>
        </w:rPr>
        <w:t xml:space="preserve"> </w:t>
      </w:r>
      <w:r w:rsidRPr="00BA0797">
        <w:rPr>
          <w:rFonts w:ascii="Myriad Pro" w:hAnsi="Myriad Pro"/>
          <w:sz w:val="26"/>
          <w:szCs w:val="26"/>
        </w:rPr>
        <w:t>прилегающей к зданию по адресу: г. Псков, ул. Заводская, д. 24</w:t>
      </w:r>
      <w:r w:rsidR="00C811DE" w:rsidRPr="00BA0797">
        <w:rPr>
          <w:rFonts w:ascii="Myriad Pro" w:hAnsi="Myriad Pro"/>
          <w:sz w:val="26"/>
          <w:szCs w:val="26"/>
        </w:rPr>
        <w:t>. По мнению Исполнителя</w:t>
      </w:r>
      <w:r w:rsidR="00486FCE" w:rsidRPr="00BA0797">
        <w:rPr>
          <w:rFonts w:ascii="Myriad Pro" w:hAnsi="Myriad Pro"/>
          <w:sz w:val="26"/>
          <w:szCs w:val="26"/>
        </w:rPr>
        <w:t>,</w:t>
      </w:r>
      <w:r w:rsidR="00C811DE" w:rsidRPr="00BA0797">
        <w:rPr>
          <w:rFonts w:ascii="Myriad Pro" w:hAnsi="Myriad Pro"/>
          <w:sz w:val="26"/>
          <w:szCs w:val="26"/>
        </w:rPr>
        <w:t xml:space="preserve"> </w:t>
      </w:r>
      <w:r w:rsidR="00486FCE" w:rsidRPr="00BA0797">
        <w:rPr>
          <w:rFonts w:ascii="Myriad Pro" w:hAnsi="Myriad Pro"/>
          <w:sz w:val="26"/>
          <w:szCs w:val="26"/>
        </w:rPr>
        <w:t xml:space="preserve">Госкомитетом не правомерно исключены </w:t>
      </w:r>
      <w:r w:rsidR="00C811DE" w:rsidRPr="00BA0797">
        <w:rPr>
          <w:rFonts w:ascii="Myriad Pro" w:hAnsi="Myriad Pro"/>
          <w:sz w:val="26"/>
          <w:szCs w:val="26"/>
        </w:rPr>
        <w:t>расходы</w:t>
      </w:r>
      <w:r w:rsidR="00486FCE" w:rsidRPr="00BA0797">
        <w:rPr>
          <w:rFonts w:ascii="Myriad Pro" w:hAnsi="Myriad Pro"/>
          <w:sz w:val="26"/>
          <w:szCs w:val="26"/>
        </w:rPr>
        <w:t xml:space="preserve"> на уборку территории, договор является действующим </w:t>
      </w:r>
      <w:r w:rsidRPr="00BA0797">
        <w:rPr>
          <w:rFonts w:ascii="Myriad Pro" w:hAnsi="Myriad Pro"/>
          <w:sz w:val="26"/>
          <w:szCs w:val="26"/>
        </w:rPr>
        <w:t>согласно п. 6.3 договора от 01.01.2012</w:t>
      </w:r>
      <w:r w:rsidR="00486FCE" w:rsidRPr="00BA0797">
        <w:rPr>
          <w:rFonts w:ascii="Myriad Pro" w:hAnsi="Myriad Pro"/>
          <w:sz w:val="26"/>
          <w:szCs w:val="26"/>
        </w:rPr>
        <w:t>:</w:t>
      </w:r>
      <w:r w:rsidR="00F37963" w:rsidRPr="00BA0797">
        <w:rPr>
          <w:rFonts w:ascii="Myriad Pro" w:hAnsi="Myriad Pro"/>
          <w:sz w:val="26"/>
          <w:szCs w:val="26"/>
        </w:rPr>
        <w:t xml:space="preserve"> </w:t>
      </w:r>
      <w:r w:rsidRPr="00BA0797">
        <w:rPr>
          <w:rFonts w:ascii="Myriad Pro" w:hAnsi="Myriad Pro"/>
          <w:i/>
          <w:sz w:val="26"/>
          <w:szCs w:val="26"/>
        </w:rPr>
        <w:t xml:space="preserve">если ни одна из сторон не заявила за 1 месяц до окончания срока </w:t>
      </w:r>
      <w:r w:rsidRPr="00BA0797">
        <w:rPr>
          <w:rFonts w:ascii="Myriad Pro" w:hAnsi="Myriad Pro"/>
          <w:i/>
          <w:sz w:val="26"/>
          <w:szCs w:val="26"/>
        </w:rPr>
        <w:lastRenderedPageBreak/>
        <w:t xml:space="preserve">договора о его расторжении, договор считается продленным на тот же </w:t>
      </w:r>
      <w:r w:rsidR="00486FCE" w:rsidRPr="00BA0797">
        <w:rPr>
          <w:rFonts w:ascii="Myriad Pro" w:hAnsi="Myriad Pro"/>
          <w:i/>
          <w:sz w:val="26"/>
          <w:szCs w:val="26"/>
        </w:rPr>
        <w:t>срок и те же условия</w:t>
      </w:r>
      <w:r w:rsidRPr="00BA0797">
        <w:rPr>
          <w:rFonts w:ascii="Myriad Pro" w:hAnsi="Myriad Pro"/>
          <w:sz w:val="26"/>
          <w:szCs w:val="26"/>
        </w:rPr>
        <w:t xml:space="preserve">. </w:t>
      </w:r>
    </w:p>
    <w:p w14:paraId="449D1BD3" w14:textId="77777777" w:rsidR="00EA0AEF" w:rsidRDefault="00EA0AE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По мнению Исполнителя, расходы на уборку помещений должны</w:t>
      </w:r>
      <w:r w:rsidR="009C7B3E" w:rsidRPr="00BA0797">
        <w:rPr>
          <w:rFonts w:ascii="Myriad Pro" w:hAnsi="Myriad Pro"/>
          <w:sz w:val="26"/>
          <w:szCs w:val="26"/>
        </w:rPr>
        <w:t xml:space="preserve"> </w:t>
      </w:r>
      <w:r w:rsidRPr="00BA0797">
        <w:rPr>
          <w:rFonts w:ascii="Myriad Pro" w:hAnsi="Myriad Pro"/>
          <w:sz w:val="26"/>
          <w:szCs w:val="26"/>
        </w:rPr>
        <w:t>определяться на основании фактических данных за 2016 год с применением индексов-дефляторов</w:t>
      </w:r>
      <w:r w:rsidR="00D44E2F" w:rsidRPr="00BA0797">
        <w:rPr>
          <w:rFonts w:ascii="Myriad Pro" w:hAnsi="Myriad Pro"/>
          <w:sz w:val="26"/>
          <w:szCs w:val="26"/>
        </w:rPr>
        <w:t>.</w:t>
      </w:r>
    </w:p>
    <w:p w14:paraId="5A414E75" w14:textId="77777777" w:rsidR="007D6967" w:rsidRPr="00BA0797" w:rsidRDefault="007D6967" w:rsidP="00BA0797">
      <w:pPr>
        <w:autoSpaceDE w:val="0"/>
        <w:autoSpaceDN w:val="0"/>
        <w:adjustRightInd w:val="0"/>
        <w:spacing w:after="0" w:line="360" w:lineRule="auto"/>
        <w:ind w:firstLine="567"/>
        <w:jc w:val="both"/>
        <w:rPr>
          <w:rFonts w:ascii="Myriad Pro" w:hAnsi="Myriad Pro"/>
          <w:sz w:val="26"/>
          <w:szCs w:val="26"/>
        </w:rPr>
      </w:pPr>
    </w:p>
    <w:p w14:paraId="166BD26C" w14:textId="77777777" w:rsidR="00D44E2F" w:rsidRPr="00BA0797" w:rsidRDefault="00D44E2F"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удаление сточных вод, твердых отходов и аналогичная деятельность</w:t>
      </w:r>
    </w:p>
    <w:p w14:paraId="41742CA3" w14:textId="77777777" w:rsidR="00C45851" w:rsidRPr="00BA0797" w:rsidRDefault="00C4585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Расходы на удаление сточных вод, твердых отходов и аналогичная деятельность согласно экспертному заключению, регулирующим органом</w:t>
      </w:r>
      <w:r w:rsidR="009C7B3E" w:rsidRPr="00BA0797">
        <w:rPr>
          <w:rFonts w:ascii="Myriad Pro" w:hAnsi="Myriad Pro"/>
          <w:sz w:val="26"/>
          <w:szCs w:val="26"/>
        </w:rPr>
        <w:t xml:space="preserve"> </w:t>
      </w:r>
      <w:r w:rsidRPr="00BA0797">
        <w:rPr>
          <w:rFonts w:ascii="Myriad Pro" w:hAnsi="Myriad Pro"/>
          <w:sz w:val="26"/>
          <w:szCs w:val="26"/>
        </w:rPr>
        <w:t>учтены в соответствии с условиями договора.</w:t>
      </w:r>
    </w:p>
    <w:p w14:paraId="20E133EC" w14:textId="77777777" w:rsidR="00C45851" w:rsidRPr="00BA0797" w:rsidRDefault="00C4585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отмечает, что </w:t>
      </w:r>
      <w:r w:rsidR="000E1613" w:rsidRPr="00BA0797">
        <w:rPr>
          <w:rFonts w:ascii="Myriad Pro" w:hAnsi="Myriad Pro"/>
          <w:sz w:val="26"/>
          <w:szCs w:val="26"/>
        </w:rPr>
        <w:t xml:space="preserve">регулирующим органом </w:t>
      </w:r>
      <w:r w:rsidRPr="00BA0797">
        <w:rPr>
          <w:rFonts w:ascii="Myriad Pro" w:hAnsi="Myriad Pro"/>
          <w:sz w:val="26"/>
          <w:szCs w:val="26"/>
        </w:rPr>
        <w:t>при признании экономически обоснованных затрат за 2016 год</w:t>
      </w:r>
      <w:r w:rsidR="00425D92" w:rsidRPr="00BA0797">
        <w:rPr>
          <w:rFonts w:ascii="Myriad Pro" w:hAnsi="Myriad Pro"/>
          <w:sz w:val="26"/>
          <w:szCs w:val="26"/>
        </w:rPr>
        <w:t xml:space="preserve"> не в полном объеме учтены данные бухгалтерского учета</w:t>
      </w:r>
      <w:r w:rsidRPr="00BA0797">
        <w:rPr>
          <w:rFonts w:ascii="Myriad Pro" w:hAnsi="Myriad Pro"/>
          <w:sz w:val="26"/>
          <w:szCs w:val="26"/>
        </w:rPr>
        <w:t xml:space="preserve">, расходы по нескольким договорам взяты равными стоимости по договору, при этом цена договора является ориентировочной и </w:t>
      </w:r>
      <w:r w:rsidR="00A11D52" w:rsidRPr="00BA0797">
        <w:rPr>
          <w:rFonts w:ascii="Myriad Pro" w:hAnsi="Myriad Pro"/>
          <w:sz w:val="26"/>
          <w:szCs w:val="26"/>
        </w:rPr>
        <w:t>по условиям договора оплата осуществляется по фактическому исполнению услуг.</w:t>
      </w:r>
      <w:r w:rsidRPr="00BA0797">
        <w:rPr>
          <w:rFonts w:ascii="Myriad Pro" w:hAnsi="Myriad Pro"/>
          <w:sz w:val="26"/>
          <w:szCs w:val="26"/>
        </w:rPr>
        <w:t xml:space="preserve"> </w:t>
      </w:r>
      <w:r w:rsidR="00A11D52" w:rsidRPr="00BA0797">
        <w:rPr>
          <w:rFonts w:ascii="Myriad Pro" w:hAnsi="Myriad Pro"/>
          <w:sz w:val="26"/>
          <w:szCs w:val="26"/>
        </w:rPr>
        <w:t>Кроме того</w:t>
      </w:r>
      <w:r w:rsidR="00D44E2F" w:rsidRPr="00BA0797">
        <w:rPr>
          <w:rFonts w:ascii="Myriad Pro" w:hAnsi="Myriad Pro"/>
          <w:sz w:val="26"/>
          <w:szCs w:val="26"/>
        </w:rPr>
        <w:t>,</w:t>
      </w:r>
      <w:r w:rsidR="00A11D52" w:rsidRPr="00BA0797">
        <w:rPr>
          <w:rFonts w:ascii="Myriad Pro" w:hAnsi="Myriad Pro"/>
          <w:sz w:val="26"/>
          <w:szCs w:val="26"/>
        </w:rPr>
        <w:t xml:space="preserve"> </w:t>
      </w:r>
      <w:r w:rsidR="000E1613" w:rsidRPr="00BA0797">
        <w:rPr>
          <w:rFonts w:ascii="Myriad Pro" w:hAnsi="Myriad Pro"/>
          <w:sz w:val="26"/>
          <w:szCs w:val="26"/>
        </w:rPr>
        <w:t>Госкомитетом не учтены затраты на приобретение талонов на размещение отходов 4-5 классов опасности, при этом часть договоров, заключенных сетевой организацией предполагают только</w:t>
      </w:r>
      <w:r w:rsidR="009C7B3E" w:rsidRPr="00BA0797">
        <w:rPr>
          <w:rFonts w:ascii="Myriad Pro" w:hAnsi="Myriad Pro"/>
          <w:sz w:val="26"/>
          <w:szCs w:val="26"/>
        </w:rPr>
        <w:t xml:space="preserve"> </w:t>
      </w:r>
      <w:r w:rsidR="000E1613" w:rsidRPr="00BA0797">
        <w:rPr>
          <w:rFonts w:ascii="Myriad Pro" w:hAnsi="Myriad Pro"/>
          <w:sz w:val="26"/>
          <w:szCs w:val="26"/>
        </w:rPr>
        <w:t>транспортирование отходов</w:t>
      </w:r>
      <w:r w:rsidR="00920493" w:rsidRPr="00BA0797">
        <w:rPr>
          <w:rFonts w:ascii="Myriad Pro" w:hAnsi="Myriad Pro"/>
          <w:sz w:val="26"/>
          <w:szCs w:val="26"/>
        </w:rPr>
        <w:t xml:space="preserve"> и не предусматривают размещение отходов</w:t>
      </w:r>
      <w:r w:rsidR="000E1613" w:rsidRPr="00BA0797">
        <w:rPr>
          <w:rFonts w:ascii="Myriad Pro" w:hAnsi="Myriad Pro"/>
          <w:sz w:val="26"/>
          <w:szCs w:val="26"/>
        </w:rPr>
        <w:t>.</w:t>
      </w:r>
      <w:r w:rsidR="00920493" w:rsidRPr="00BA0797">
        <w:rPr>
          <w:rFonts w:ascii="Myriad Pro" w:hAnsi="Myriad Pro"/>
          <w:sz w:val="26"/>
          <w:szCs w:val="26"/>
        </w:rPr>
        <w:t xml:space="preserve"> </w:t>
      </w:r>
      <w:r w:rsidR="002561D3" w:rsidRPr="00BA0797">
        <w:rPr>
          <w:rFonts w:ascii="Myriad Pro" w:hAnsi="Myriad Pro"/>
          <w:sz w:val="26"/>
          <w:szCs w:val="26"/>
        </w:rPr>
        <w:t>Исходя из вышеизложенного, по мнению Исполнителя, Госкомитет, занизив сумму экономически</w:t>
      </w:r>
      <w:r w:rsidR="009C7B3E" w:rsidRPr="00BA0797">
        <w:rPr>
          <w:rFonts w:ascii="Myriad Pro" w:hAnsi="Myriad Pro"/>
          <w:sz w:val="26"/>
          <w:szCs w:val="26"/>
        </w:rPr>
        <w:t xml:space="preserve"> </w:t>
      </w:r>
      <w:r w:rsidR="002561D3" w:rsidRPr="00BA0797">
        <w:rPr>
          <w:rFonts w:ascii="Myriad Pro" w:hAnsi="Myriad Pro"/>
          <w:sz w:val="26"/>
          <w:szCs w:val="26"/>
        </w:rPr>
        <w:t>обоснованных расходов за 2016 год, уменьшил плановые значения на 2018 год.</w:t>
      </w:r>
    </w:p>
    <w:p w14:paraId="7A919BE1" w14:textId="77777777" w:rsidR="00920493" w:rsidRDefault="00920493"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Исполнителем, расходы на удаление сточных вод, твердых отходов определены на основании фактических данных </w:t>
      </w:r>
      <w:r w:rsidR="00ED57C0" w:rsidRPr="00BA0797">
        <w:rPr>
          <w:rFonts w:ascii="Myriad Pro" w:hAnsi="Myriad Pro"/>
          <w:sz w:val="26"/>
          <w:szCs w:val="26"/>
        </w:rPr>
        <w:t xml:space="preserve">по договорам </w:t>
      </w:r>
      <w:r w:rsidRPr="00BA0797">
        <w:rPr>
          <w:rFonts w:ascii="Myriad Pro" w:hAnsi="Myriad Pro"/>
          <w:sz w:val="26"/>
          <w:szCs w:val="26"/>
        </w:rPr>
        <w:t>за 2016 год с применением индексов-дефляторов</w:t>
      </w:r>
      <w:r w:rsidR="00ED57C0" w:rsidRPr="00BA0797">
        <w:rPr>
          <w:rFonts w:ascii="Myriad Pro" w:hAnsi="Myriad Pro"/>
          <w:sz w:val="26"/>
          <w:szCs w:val="26"/>
        </w:rPr>
        <w:t>.</w:t>
      </w:r>
    </w:p>
    <w:p w14:paraId="3F15FAF4" w14:textId="77777777" w:rsidR="007D6967" w:rsidRPr="00BA0797" w:rsidRDefault="007D6967" w:rsidP="00BA0797">
      <w:pPr>
        <w:autoSpaceDE w:val="0"/>
        <w:autoSpaceDN w:val="0"/>
        <w:adjustRightInd w:val="0"/>
        <w:spacing w:after="0" w:line="360" w:lineRule="auto"/>
        <w:ind w:firstLine="567"/>
        <w:jc w:val="both"/>
        <w:rPr>
          <w:rFonts w:ascii="Myriad Pro" w:hAnsi="Myriad Pro"/>
          <w:sz w:val="26"/>
          <w:szCs w:val="26"/>
        </w:rPr>
      </w:pPr>
    </w:p>
    <w:p w14:paraId="494931FD" w14:textId="77777777" w:rsidR="00D44E2F" w:rsidRPr="00BA0797" w:rsidRDefault="00D44E2F"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прочие услуги коммунального характера (в том числе дератизация)</w:t>
      </w:r>
    </w:p>
    <w:p w14:paraId="180F9E77" w14:textId="77777777" w:rsidR="00D64701" w:rsidRPr="00BA0797" w:rsidRDefault="00D6470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lastRenderedPageBreak/>
        <w:t>Расходы на прочие услуги коммунального характера (в том числе дератизация) согласно экспертному заключению, регулирующим органом</w:t>
      </w:r>
      <w:r w:rsidR="009C7B3E" w:rsidRPr="00BA0797">
        <w:rPr>
          <w:rFonts w:ascii="Myriad Pro" w:hAnsi="Myriad Pro"/>
          <w:sz w:val="26"/>
          <w:szCs w:val="26"/>
        </w:rPr>
        <w:t xml:space="preserve"> </w:t>
      </w:r>
      <w:r w:rsidRPr="00BA0797">
        <w:rPr>
          <w:rFonts w:ascii="Myriad Pro" w:hAnsi="Myriad Pro"/>
          <w:sz w:val="26"/>
          <w:szCs w:val="26"/>
        </w:rPr>
        <w:t xml:space="preserve">учтены в соответствии с условиями договора. </w:t>
      </w:r>
    </w:p>
    <w:p w14:paraId="2A3EEFC2" w14:textId="77777777" w:rsidR="00201447" w:rsidRPr="00BA0797" w:rsidRDefault="006C1FBD"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отмечает, что экспертом при определении фактических расходов за 2016 год обосновано были исключены расходы по двум </w:t>
      </w:r>
      <w:r w:rsidR="00D64701" w:rsidRPr="00BA0797">
        <w:rPr>
          <w:rFonts w:ascii="Myriad Pro" w:hAnsi="Myriad Pro"/>
          <w:sz w:val="26"/>
          <w:szCs w:val="26"/>
        </w:rPr>
        <w:t>договор</w:t>
      </w:r>
      <w:r w:rsidRPr="00BA0797">
        <w:rPr>
          <w:rFonts w:ascii="Myriad Pro" w:hAnsi="Myriad Pro"/>
          <w:sz w:val="26"/>
          <w:szCs w:val="26"/>
        </w:rPr>
        <w:t>ам</w:t>
      </w:r>
      <w:r w:rsidR="00D64701" w:rsidRPr="00BA0797">
        <w:rPr>
          <w:rFonts w:ascii="Myriad Pro" w:hAnsi="Myriad Pro"/>
          <w:sz w:val="26"/>
          <w:szCs w:val="26"/>
        </w:rPr>
        <w:t xml:space="preserve"> на содержани</w:t>
      </w:r>
      <w:r w:rsidRPr="00BA0797">
        <w:rPr>
          <w:rFonts w:ascii="Myriad Pro" w:hAnsi="Myriad Pro"/>
          <w:sz w:val="26"/>
          <w:szCs w:val="26"/>
        </w:rPr>
        <w:t>е и ремонт общего имущества МКД, так как с</w:t>
      </w:r>
      <w:r w:rsidR="00D64701" w:rsidRPr="00BA0797">
        <w:rPr>
          <w:rFonts w:ascii="Myriad Pro" w:hAnsi="Myriad Pro"/>
          <w:sz w:val="26"/>
          <w:szCs w:val="26"/>
        </w:rPr>
        <w:t xml:space="preserve">етевой организацией на представлено экономическое обоснование на </w:t>
      </w:r>
      <w:r w:rsidR="006E4551" w:rsidRPr="00BA0797">
        <w:rPr>
          <w:rFonts w:ascii="Myriad Pro" w:hAnsi="Myriad Pro"/>
          <w:sz w:val="26"/>
          <w:szCs w:val="26"/>
        </w:rPr>
        <w:t>использование квартиры</w:t>
      </w:r>
      <w:r w:rsidR="00D64701" w:rsidRPr="00BA0797">
        <w:rPr>
          <w:rFonts w:ascii="Myriad Pro" w:hAnsi="Myriad Pro"/>
          <w:sz w:val="26"/>
          <w:szCs w:val="26"/>
        </w:rPr>
        <w:t>, находящейся по адресу: Псковская область, г. Дно, ул. Крестьянская, д. 2 (</w:t>
      </w:r>
      <w:r w:rsidR="00F42819" w:rsidRPr="00BA0797">
        <w:rPr>
          <w:rFonts w:ascii="Myriad Pro" w:hAnsi="Myriad Pro"/>
          <w:sz w:val="26"/>
          <w:szCs w:val="26"/>
        </w:rPr>
        <w:t>цель, необходимость</w:t>
      </w:r>
      <w:r w:rsidR="006E4551" w:rsidRPr="00BA0797">
        <w:rPr>
          <w:rFonts w:ascii="Myriad Pro" w:hAnsi="Myriad Pro"/>
          <w:sz w:val="26"/>
          <w:szCs w:val="26"/>
        </w:rPr>
        <w:t xml:space="preserve"> данного помещения, </w:t>
      </w:r>
      <w:r w:rsidR="00F42819" w:rsidRPr="00BA0797">
        <w:rPr>
          <w:rFonts w:ascii="Myriad Pro" w:hAnsi="Myriad Pro"/>
          <w:sz w:val="26"/>
          <w:szCs w:val="26"/>
        </w:rPr>
        <w:t xml:space="preserve">для осуществления регулируемой деятельности </w:t>
      </w:r>
      <w:r w:rsidR="006E4551" w:rsidRPr="00BA0797">
        <w:rPr>
          <w:rFonts w:ascii="Myriad Pro" w:hAnsi="Myriad Pro"/>
          <w:sz w:val="26"/>
          <w:szCs w:val="26"/>
        </w:rPr>
        <w:t>филиала).</w:t>
      </w:r>
    </w:p>
    <w:p w14:paraId="4B80A59D" w14:textId="77777777" w:rsidR="00201447" w:rsidRDefault="00201447" w:rsidP="00BA0797">
      <w:pPr>
        <w:pStyle w:val="11"/>
        <w:tabs>
          <w:tab w:val="left" w:pos="0"/>
        </w:tabs>
        <w:spacing w:after="0" w:line="360" w:lineRule="auto"/>
        <w:ind w:left="0" w:firstLine="567"/>
        <w:jc w:val="both"/>
        <w:rPr>
          <w:rFonts w:ascii="Myriad Pro" w:hAnsi="Myriad Pro"/>
          <w:sz w:val="26"/>
          <w:szCs w:val="26"/>
        </w:rPr>
      </w:pPr>
      <w:r w:rsidRPr="00BA0797">
        <w:rPr>
          <w:rFonts w:ascii="Myriad Pro" w:hAnsi="Myriad Pro"/>
          <w:sz w:val="26"/>
          <w:szCs w:val="26"/>
        </w:rPr>
        <w:t>Исполнителем плановые расходы на 2018 год определены</w:t>
      </w:r>
      <w:r w:rsidR="009C7B3E" w:rsidRPr="00BA0797">
        <w:rPr>
          <w:rFonts w:ascii="Myriad Pro" w:hAnsi="Myriad Pro"/>
          <w:sz w:val="26"/>
          <w:szCs w:val="26"/>
        </w:rPr>
        <w:t xml:space="preserve"> </w:t>
      </w:r>
      <w:r w:rsidRPr="00BA0797">
        <w:rPr>
          <w:rFonts w:ascii="Myriad Pro" w:hAnsi="Myriad Pro"/>
          <w:sz w:val="26"/>
          <w:szCs w:val="26"/>
        </w:rPr>
        <w:t>на</w:t>
      </w:r>
      <w:r w:rsidR="009C7B3E" w:rsidRPr="00BA0797">
        <w:rPr>
          <w:rFonts w:ascii="Myriad Pro" w:hAnsi="Myriad Pro"/>
          <w:sz w:val="26"/>
          <w:szCs w:val="26"/>
        </w:rPr>
        <w:t xml:space="preserve"> </w:t>
      </w:r>
      <w:r w:rsidRPr="00BA0797">
        <w:rPr>
          <w:rFonts w:ascii="Myriad Pro" w:hAnsi="Myriad Pro"/>
          <w:sz w:val="26"/>
          <w:szCs w:val="26"/>
        </w:rPr>
        <w:t>основании данных 2016 года с применением индексов цен производителей. При определении размера экономически обоснованной величины расходов за 2016 год Исполнитель учитывал данные бухгалтерского учета по договорным обязательствам.</w:t>
      </w:r>
    </w:p>
    <w:p w14:paraId="215E6475" w14:textId="77777777" w:rsidR="007D6967" w:rsidRPr="00BA0797" w:rsidRDefault="007D6967" w:rsidP="00BA0797">
      <w:pPr>
        <w:pStyle w:val="11"/>
        <w:tabs>
          <w:tab w:val="left" w:pos="0"/>
        </w:tabs>
        <w:spacing w:after="0" w:line="360" w:lineRule="auto"/>
        <w:ind w:left="0" w:firstLine="567"/>
        <w:jc w:val="both"/>
        <w:rPr>
          <w:rFonts w:ascii="Myriad Pro" w:hAnsi="Myriad Pro"/>
          <w:sz w:val="26"/>
          <w:szCs w:val="26"/>
        </w:rPr>
      </w:pPr>
    </w:p>
    <w:p w14:paraId="3D40AFF9" w14:textId="77777777" w:rsidR="00D44E2F" w:rsidRPr="00BA0797" w:rsidRDefault="00D44E2F"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водоснабжение и канализацию</w:t>
      </w:r>
    </w:p>
    <w:p w14:paraId="75ABCAA1" w14:textId="77777777" w:rsidR="003459F1" w:rsidRPr="00BA0797" w:rsidRDefault="00C50685"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Расходы на водоснабжение и канализацию регулирующим органом определены на основе договорных объем</w:t>
      </w:r>
      <w:r w:rsidR="000873F2" w:rsidRPr="00BA0797">
        <w:rPr>
          <w:rFonts w:ascii="Myriad Pro" w:hAnsi="Myriad Pro"/>
          <w:sz w:val="26"/>
          <w:szCs w:val="26"/>
        </w:rPr>
        <w:t>ов</w:t>
      </w:r>
      <w:r w:rsidRPr="00BA0797">
        <w:rPr>
          <w:rFonts w:ascii="Myriad Pro" w:hAnsi="Myriad Pro"/>
          <w:sz w:val="26"/>
          <w:szCs w:val="26"/>
        </w:rPr>
        <w:t xml:space="preserve"> потребления и тарифов, установленных на 2018 год Госкомитетом.</w:t>
      </w:r>
      <w:r w:rsidR="00201447" w:rsidRPr="00BA0797">
        <w:rPr>
          <w:rFonts w:ascii="Myriad Pro" w:hAnsi="Myriad Pro"/>
          <w:sz w:val="26"/>
          <w:szCs w:val="26"/>
        </w:rPr>
        <w:t xml:space="preserve"> </w:t>
      </w:r>
    </w:p>
    <w:p w14:paraId="5A898743" w14:textId="77777777" w:rsidR="00CE6F94" w:rsidRPr="00BA0797" w:rsidRDefault="00CE6F94"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Исполнителем плановая величина расходов на водоснабжение и канализацию на 2018 год определена на уровне, учтенном Госкомитетом.</w:t>
      </w:r>
      <w:r w:rsidR="009C7B3E" w:rsidRPr="00BA0797">
        <w:rPr>
          <w:rFonts w:ascii="Myriad Pro" w:hAnsi="Myriad Pro"/>
          <w:sz w:val="26"/>
          <w:szCs w:val="26"/>
        </w:rPr>
        <w:t xml:space="preserve"> </w:t>
      </w:r>
      <w:r w:rsidRPr="00BA0797">
        <w:rPr>
          <w:rFonts w:ascii="Myriad Pro" w:hAnsi="Myriad Pro"/>
          <w:sz w:val="26"/>
          <w:szCs w:val="26"/>
        </w:rPr>
        <w:t>При определении размера экономически обоснованной величины расходов за 2016 год Исполнитель учитывал данные бухгалтерского учета.</w:t>
      </w:r>
    </w:p>
    <w:p w14:paraId="6916EA15" w14:textId="77777777" w:rsidR="00786F4E" w:rsidRPr="00BA0797" w:rsidRDefault="00786F4E"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подтверждение фактических расходов </w:t>
      </w:r>
      <w:r w:rsidR="00360041" w:rsidRPr="00BA0797">
        <w:rPr>
          <w:rFonts w:ascii="Myriad Pro" w:hAnsi="Myriad Pro"/>
          <w:sz w:val="26"/>
          <w:szCs w:val="26"/>
        </w:rPr>
        <w:t xml:space="preserve">сетевой организацией </w:t>
      </w:r>
      <w:r w:rsidRPr="00BA0797">
        <w:rPr>
          <w:rFonts w:ascii="Myriad Pro" w:hAnsi="Myriad Pro"/>
          <w:sz w:val="26"/>
          <w:szCs w:val="26"/>
        </w:rPr>
        <w:t>представлены данные бухгалтерского учета</w:t>
      </w:r>
      <w:r w:rsidR="00360041" w:rsidRPr="00BA0797">
        <w:rPr>
          <w:rFonts w:ascii="Myriad Pro" w:hAnsi="Myriad Pro"/>
          <w:sz w:val="26"/>
          <w:szCs w:val="26"/>
        </w:rPr>
        <w:t xml:space="preserve"> (</w:t>
      </w:r>
      <w:r w:rsidRPr="00BA0797">
        <w:rPr>
          <w:rFonts w:ascii="Myriad Pro" w:hAnsi="Myriad Pro"/>
          <w:sz w:val="26"/>
          <w:szCs w:val="26"/>
        </w:rPr>
        <w:t>обороты по счету 20</w:t>
      </w:r>
      <w:r w:rsidR="00360041" w:rsidRPr="00BA0797">
        <w:rPr>
          <w:rFonts w:ascii="Myriad Pro" w:hAnsi="Myriad Pro"/>
          <w:sz w:val="26"/>
          <w:szCs w:val="26"/>
        </w:rPr>
        <w:t>, отчеты по проводкам)</w:t>
      </w:r>
      <w:r w:rsidRPr="00BA0797">
        <w:rPr>
          <w:rFonts w:ascii="Myriad Pro" w:hAnsi="Myriad Pro"/>
          <w:sz w:val="26"/>
          <w:szCs w:val="26"/>
        </w:rPr>
        <w:t xml:space="preserve"> копии договоров, согласно прилагаемому реестру, первичная документация (акты выполненных работ, счета, счета-фактуры) отсутствует.</w:t>
      </w:r>
    </w:p>
    <w:p w14:paraId="2F1F122E" w14:textId="77777777" w:rsidR="00D44E2F" w:rsidRPr="00BA0797" w:rsidRDefault="00201447" w:rsidP="00BA0797">
      <w:pPr>
        <w:pStyle w:val="afff8"/>
        <w:spacing w:after="0"/>
      </w:pPr>
      <w:r w:rsidRPr="00BA0797">
        <w:t xml:space="preserve">При определении плановой величины расходов </w:t>
      </w:r>
      <w:r w:rsidRPr="00BA0797">
        <w:rPr>
          <w:u w:val="single"/>
        </w:rPr>
        <w:t>на коммунальные услуги</w:t>
      </w:r>
      <w:r w:rsidRPr="00BA0797">
        <w:t xml:space="preserve"> на очередной период регулирования (2018 год) применены показатели Прогноза социально-экономического развития Российской Федерации на 2018 год и </w:t>
      </w:r>
      <w:r w:rsidRPr="00BA0797">
        <w:lastRenderedPageBreak/>
        <w:t>плановый 2019-2020 годов и договорные объемы потребления, тарифы, установленные на 2018 год Госкомитетом в части расходов на водоснабжение и канализацию.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23"/>
        <w:gridCol w:w="1274"/>
        <w:gridCol w:w="1238"/>
        <w:gridCol w:w="1285"/>
        <w:gridCol w:w="1427"/>
        <w:gridCol w:w="1238"/>
        <w:gridCol w:w="1285"/>
      </w:tblGrid>
      <w:tr w:rsidR="005A6977" w:rsidRPr="00BA0797" w14:paraId="035764F5" w14:textId="77777777">
        <w:trPr>
          <w:cantSplit/>
          <w:trHeight w:val="507"/>
          <w:tblHeader/>
        </w:trPr>
        <w:tc>
          <w:tcPr>
            <w:tcW w:w="134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6092D6D" w14:textId="77777777" w:rsidR="005A6977" w:rsidRPr="007D6967" w:rsidRDefault="005A6977"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92089B6" w14:textId="77777777" w:rsidR="005A6977" w:rsidRPr="007D6967" w:rsidRDefault="005A6977"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Факт за 2016, тыс. руб.</w:t>
            </w:r>
          </w:p>
        </w:tc>
        <w:tc>
          <w:tcPr>
            <w:tcW w:w="176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04FE029" w14:textId="77777777" w:rsidR="005A6977" w:rsidRPr="007D6967" w:rsidRDefault="005A6977"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2018, тыс. руб.</w:t>
            </w:r>
          </w:p>
        </w:tc>
      </w:tr>
      <w:tr w:rsidR="00E67CD8" w:rsidRPr="00BA0797" w14:paraId="47ACE3C5" w14:textId="77777777">
        <w:trPr>
          <w:cantSplit/>
          <w:trHeight w:val="765"/>
          <w:tblHeader/>
        </w:trPr>
        <w:tc>
          <w:tcPr>
            <w:tcW w:w="134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AC8B93C" w14:textId="77777777" w:rsidR="00E67CD8" w:rsidRPr="007D6967" w:rsidRDefault="00E67CD8" w:rsidP="00BA0797">
            <w:pPr>
              <w:spacing w:after="0" w:line="240" w:lineRule="auto"/>
              <w:jc w:val="center"/>
              <w:rPr>
                <w:rFonts w:ascii="Myriad Pro" w:eastAsia="Times New Roman" w:hAnsi="Myriad Pro" w:cs="Arial CYR"/>
                <w:b/>
                <w:bCs/>
                <w:sz w:val="18"/>
                <w:szCs w:val="18"/>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770F69" w14:textId="77777777" w:rsidR="00E67CD8" w:rsidRPr="007D6967" w:rsidRDefault="00E67CD8"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По данным организации</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96F61B" w14:textId="77777777" w:rsidR="00E67CD8" w:rsidRPr="007D6967" w:rsidRDefault="00E67CD8"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По данным Госкомитета</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6C1DCE" w14:textId="77777777" w:rsidR="00E67CD8" w:rsidRPr="007D6967" w:rsidRDefault="00E67CD8"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По расчету Исполнителя</w:t>
            </w:r>
          </w:p>
        </w:tc>
        <w:tc>
          <w:tcPr>
            <w:tcW w:w="5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7C06A49" w14:textId="77777777" w:rsidR="00E67CD8" w:rsidRPr="007D6967" w:rsidRDefault="00C81C8C" w:rsidP="00BA0797">
            <w:pPr>
              <w:spacing w:after="0" w:line="240" w:lineRule="auto"/>
              <w:jc w:val="center"/>
              <w:rPr>
                <w:rFonts w:ascii="Myriad Pro" w:hAnsi="Myriad Pro"/>
                <w:b/>
                <w:bCs/>
                <w:color w:val="FFFFFF"/>
                <w:sz w:val="18"/>
                <w:szCs w:val="18"/>
              </w:rPr>
            </w:pPr>
            <w:r w:rsidRPr="007D6967">
              <w:rPr>
                <w:rFonts w:ascii="Myriad Pro" w:hAnsi="Myriad Pro"/>
                <w:b/>
                <w:bCs/>
                <w:color w:val="FFFFFF"/>
                <w:sz w:val="18"/>
                <w:szCs w:val="18"/>
              </w:rPr>
              <w:t>Предложение  филиала «Псковэнерго»</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BA557F" w14:textId="77777777" w:rsidR="00E67CD8" w:rsidRPr="007D6967" w:rsidRDefault="00E67CD8" w:rsidP="00BA0797">
            <w:pPr>
              <w:spacing w:after="0" w:line="240" w:lineRule="auto"/>
              <w:jc w:val="center"/>
              <w:rPr>
                <w:rFonts w:ascii="Myriad Pro" w:hAnsi="Myriad Pro"/>
                <w:b/>
                <w:bCs/>
                <w:color w:val="FFFFFF"/>
                <w:sz w:val="18"/>
                <w:szCs w:val="18"/>
              </w:rPr>
            </w:pPr>
            <w:r w:rsidRPr="007D6967">
              <w:rPr>
                <w:rFonts w:ascii="Myriad Pro" w:hAnsi="Myriad Pro"/>
                <w:b/>
                <w:bCs/>
                <w:color w:val="FFFFFF"/>
                <w:sz w:val="18"/>
                <w:szCs w:val="18"/>
              </w:rPr>
              <w:t>Приказ Госкомитета от 01.06.2018 № 23-э</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6EE750" w14:textId="77777777" w:rsidR="00E67CD8" w:rsidRPr="007D6967" w:rsidRDefault="00E67CD8" w:rsidP="00BA0797">
            <w:pPr>
              <w:spacing w:after="0" w:line="240" w:lineRule="auto"/>
              <w:jc w:val="center"/>
              <w:rPr>
                <w:rFonts w:ascii="Myriad Pro" w:hAnsi="Myriad Pro"/>
                <w:b/>
                <w:bCs/>
                <w:color w:val="FFFFFF"/>
                <w:sz w:val="18"/>
                <w:szCs w:val="18"/>
              </w:rPr>
            </w:pPr>
            <w:r w:rsidRPr="007D6967">
              <w:rPr>
                <w:rFonts w:ascii="Myriad Pro" w:hAnsi="Myriad Pro"/>
                <w:b/>
                <w:bCs/>
                <w:color w:val="FFFFFF"/>
                <w:sz w:val="18"/>
                <w:szCs w:val="18"/>
              </w:rPr>
              <w:t>По расчету Исполнителя</w:t>
            </w:r>
          </w:p>
        </w:tc>
      </w:tr>
      <w:tr w:rsidR="00630514" w:rsidRPr="00BA0797" w14:paraId="2BA05B52" w14:textId="77777777">
        <w:trPr>
          <w:cantSplit/>
          <w:trHeight w:val="255"/>
        </w:trPr>
        <w:tc>
          <w:tcPr>
            <w:tcW w:w="1340" w:type="pct"/>
            <w:tcBorders>
              <w:top w:val="single" w:sz="4" w:space="0" w:color="FFFFFF"/>
            </w:tcBorders>
            <w:shd w:val="clear" w:color="auto" w:fill="D6E3BC"/>
            <w:vAlign w:val="center"/>
          </w:tcPr>
          <w:p w14:paraId="4EAAD222" w14:textId="77777777" w:rsidR="00630514" w:rsidRPr="00BA0797" w:rsidRDefault="00630514" w:rsidP="00BA0797">
            <w:pPr>
              <w:spacing w:after="0" w:line="240" w:lineRule="auto"/>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Коммунальные услуги</w:t>
            </w:r>
          </w:p>
        </w:tc>
        <w:tc>
          <w:tcPr>
            <w:tcW w:w="636" w:type="pct"/>
            <w:tcBorders>
              <w:top w:val="single" w:sz="4" w:space="0" w:color="FFFFFF"/>
            </w:tcBorders>
            <w:shd w:val="clear" w:color="auto" w:fill="D6E3BC"/>
            <w:noWrap/>
            <w:vAlign w:val="center"/>
          </w:tcPr>
          <w:p w14:paraId="0A4C4CD4" w14:textId="77777777" w:rsidR="00630514"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7 4</w:t>
            </w:r>
            <w:r w:rsidR="00630514" w:rsidRPr="00BA0797">
              <w:rPr>
                <w:rFonts w:ascii="Myriad Pro" w:eastAsia="Times New Roman" w:hAnsi="Myriad Pro" w:cs="Arial CYR"/>
                <w:b/>
                <w:sz w:val="18"/>
                <w:szCs w:val="18"/>
                <w:lang w:eastAsia="ru-RU"/>
              </w:rPr>
              <w:t>61,95</w:t>
            </w:r>
          </w:p>
        </w:tc>
        <w:tc>
          <w:tcPr>
            <w:tcW w:w="617" w:type="pct"/>
            <w:tcBorders>
              <w:top w:val="single" w:sz="4" w:space="0" w:color="FFFFFF"/>
            </w:tcBorders>
            <w:shd w:val="clear" w:color="auto" w:fill="D6E3BC"/>
            <w:noWrap/>
            <w:vAlign w:val="center"/>
          </w:tcPr>
          <w:p w14:paraId="2C2C18C4" w14:textId="77777777" w:rsidR="00630514"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7 3</w:t>
            </w:r>
            <w:r w:rsidR="00630514" w:rsidRPr="00BA0797">
              <w:rPr>
                <w:rFonts w:ascii="Myriad Pro" w:eastAsia="Times New Roman" w:hAnsi="Myriad Pro" w:cs="Arial CYR"/>
                <w:b/>
                <w:sz w:val="18"/>
                <w:szCs w:val="18"/>
                <w:lang w:eastAsia="ru-RU"/>
              </w:rPr>
              <w:t>58,98</w:t>
            </w:r>
          </w:p>
        </w:tc>
        <w:tc>
          <w:tcPr>
            <w:tcW w:w="641" w:type="pct"/>
            <w:tcBorders>
              <w:top w:val="single" w:sz="4" w:space="0" w:color="FFFFFF"/>
            </w:tcBorders>
            <w:shd w:val="clear" w:color="auto" w:fill="D6E3BC"/>
            <w:noWrap/>
            <w:vAlign w:val="center"/>
          </w:tcPr>
          <w:p w14:paraId="32BED013" w14:textId="77777777" w:rsidR="00630514"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7 4</w:t>
            </w:r>
            <w:r w:rsidR="00630514" w:rsidRPr="00BA0797">
              <w:rPr>
                <w:rFonts w:ascii="Myriad Pro" w:eastAsia="Times New Roman" w:hAnsi="Myriad Pro" w:cs="Arial CYR"/>
                <w:b/>
                <w:sz w:val="18"/>
                <w:szCs w:val="18"/>
                <w:lang w:eastAsia="ru-RU"/>
              </w:rPr>
              <w:t>14,67</w:t>
            </w:r>
          </w:p>
        </w:tc>
        <w:tc>
          <w:tcPr>
            <w:tcW w:w="507" w:type="pct"/>
            <w:tcBorders>
              <w:top w:val="single" w:sz="4" w:space="0" w:color="FFFFFF"/>
            </w:tcBorders>
            <w:shd w:val="clear" w:color="auto" w:fill="D6E3BC"/>
            <w:noWrap/>
            <w:vAlign w:val="center"/>
          </w:tcPr>
          <w:p w14:paraId="5D413D92" w14:textId="77777777" w:rsidR="00630514"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8 1</w:t>
            </w:r>
            <w:r w:rsidR="00630514" w:rsidRPr="00BA0797">
              <w:rPr>
                <w:rFonts w:ascii="Myriad Pro" w:eastAsia="Times New Roman" w:hAnsi="Myriad Pro" w:cs="Arial CYR"/>
                <w:b/>
                <w:sz w:val="18"/>
                <w:szCs w:val="18"/>
                <w:lang w:eastAsia="ru-RU"/>
              </w:rPr>
              <w:t>46,46</w:t>
            </w:r>
          </w:p>
        </w:tc>
        <w:tc>
          <w:tcPr>
            <w:tcW w:w="617" w:type="pct"/>
            <w:tcBorders>
              <w:top w:val="single" w:sz="4" w:space="0" w:color="FFFFFF"/>
            </w:tcBorders>
            <w:shd w:val="clear" w:color="auto" w:fill="D6E3BC"/>
            <w:noWrap/>
            <w:vAlign w:val="center"/>
          </w:tcPr>
          <w:p w14:paraId="2AE3ED9F" w14:textId="77777777" w:rsidR="00630514"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7 4</w:t>
            </w:r>
            <w:r w:rsidR="00630514" w:rsidRPr="00BA0797">
              <w:rPr>
                <w:rFonts w:ascii="Myriad Pro" w:eastAsia="Times New Roman" w:hAnsi="Myriad Pro" w:cs="Arial CYR"/>
                <w:b/>
                <w:sz w:val="18"/>
                <w:szCs w:val="18"/>
                <w:lang w:eastAsia="ru-RU"/>
              </w:rPr>
              <w:t>73,44</w:t>
            </w:r>
          </w:p>
        </w:tc>
        <w:tc>
          <w:tcPr>
            <w:tcW w:w="641" w:type="pct"/>
            <w:tcBorders>
              <w:top w:val="single" w:sz="4" w:space="0" w:color="FFFFFF"/>
            </w:tcBorders>
            <w:shd w:val="clear" w:color="auto" w:fill="D6E3BC"/>
            <w:noWrap/>
            <w:vAlign w:val="center"/>
          </w:tcPr>
          <w:p w14:paraId="051FAF9A" w14:textId="77777777" w:rsidR="00630514"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8 0</w:t>
            </w:r>
            <w:r w:rsidR="00630514" w:rsidRPr="00BA0797">
              <w:rPr>
                <w:rFonts w:ascii="Myriad Pro" w:eastAsia="Times New Roman" w:hAnsi="Myriad Pro" w:cs="Arial CYR"/>
                <w:b/>
                <w:sz w:val="18"/>
                <w:szCs w:val="18"/>
                <w:lang w:eastAsia="ru-RU"/>
              </w:rPr>
              <w:t>41,44</w:t>
            </w:r>
          </w:p>
        </w:tc>
      </w:tr>
      <w:tr w:rsidR="00630514" w:rsidRPr="00BA0797" w14:paraId="521587EB" w14:textId="77777777">
        <w:trPr>
          <w:cantSplit/>
          <w:trHeight w:val="255"/>
        </w:trPr>
        <w:tc>
          <w:tcPr>
            <w:tcW w:w="1340" w:type="pct"/>
            <w:shd w:val="clear" w:color="auto" w:fill="auto"/>
            <w:vAlign w:val="center"/>
          </w:tcPr>
          <w:p w14:paraId="41DC315B" w14:textId="77777777" w:rsidR="00630514" w:rsidRPr="00BA0797" w:rsidRDefault="00630514" w:rsidP="00425AB1">
            <w:pPr>
              <w:spacing w:after="0" w:line="240" w:lineRule="auto"/>
              <w:ind w:left="25"/>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уборка помещений и территории</w:t>
            </w:r>
          </w:p>
        </w:tc>
        <w:tc>
          <w:tcPr>
            <w:tcW w:w="636" w:type="pct"/>
            <w:shd w:val="clear" w:color="auto" w:fill="auto"/>
            <w:noWrap/>
            <w:vAlign w:val="center"/>
          </w:tcPr>
          <w:p w14:paraId="375E3E5C" w14:textId="77777777" w:rsidR="00630514" w:rsidRPr="00BA0797" w:rsidRDefault="00834137"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6 1</w:t>
            </w:r>
            <w:r w:rsidR="00630514" w:rsidRPr="00BA0797">
              <w:rPr>
                <w:rFonts w:ascii="Myriad Pro" w:eastAsia="Times New Roman" w:hAnsi="Myriad Pro" w:cs="Arial CYR"/>
                <w:iCs/>
                <w:sz w:val="18"/>
                <w:szCs w:val="18"/>
                <w:lang w:eastAsia="ru-RU"/>
              </w:rPr>
              <w:t>47,56</w:t>
            </w:r>
          </w:p>
        </w:tc>
        <w:tc>
          <w:tcPr>
            <w:tcW w:w="617" w:type="pct"/>
            <w:shd w:val="clear" w:color="auto" w:fill="auto"/>
            <w:noWrap/>
            <w:vAlign w:val="center"/>
          </w:tcPr>
          <w:p w14:paraId="358B2225" w14:textId="77777777" w:rsidR="00630514" w:rsidRPr="00BA0797" w:rsidRDefault="00834137"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6 1</w:t>
            </w:r>
            <w:r w:rsidR="00630514" w:rsidRPr="00BA0797">
              <w:rPr>
                <w:rFonts w:ascii="Myriad Pro" w:eastAsia="Times New Roman" w:hAnsi="Myriad Pro" w:cs="Arial CYR"/>
                <w:iCs/>
                <w:sz w:val="18"/>
                <w:szCs w:val="18"/>
                <w:lang w:eastAsia="ru-RU"/>
              </w:rPr>
              <w:t>46,68</w:t>
            </w:r>
          </w:p>
        </w:tc>
        <w:tc>
          <w:tcPr>
            <w:tcW w:w="641" w:type="pct"/>
            <w:shd w:val="clear" w:color="auto" w:fill="auto"/>
            <w:noWrap/>
            <w:vAlign w:val="center"/>
          </w:tcPr>
          <w:p w14:paraId="35A9AD4C" w14:textId="77777777" w:rsidR="00630514" w:rsidRPr="00BA0797" w:rsidRDefault="00834137"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6 1</w:t>
            </w:r>
            <w:r w:rsidR="00630514" w:rsidRPr="00BA0797">
              <w:rPr>
                <w:rFonts w:ascii="Myriad Pro" w:eastAsia="Times New Roman" w:hAnsi="Myriad Pro" w:cs="Arial CYR"/>
                <w:iCs/>
                <w:sz w:val="18"/>
                <w:szCs w:val="18"/>
                <w:lang w:eastAsia="ru-RU"/>
              </w:rPr>
              <w:t>47,56</w:t>
            </w:r>
          </w:p>
        </w:tc>
        <w:tc>
          <w:tcPr>
            <w:tcW w:w="507" w:type="pct"/>
            <w:shd w:val="clear" w:color="auto" w:fill="auto"/>
            <w:noWrap/>
            <w:vAlign w:val="center"/>
          </w:tcPr>
          <w:p w14:paraId="496A1DDE" w14:textId="77777777" w:rsidR="00630514" w:rsidRPr="00BA0797" w:rsidRDefault="00834137"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6 6</w:t>
            </w:r>
            <w:r w:rsidR="00630514" w:rsidRPr="00BA0797">
              <w:rPr>
                <w:rFonts w:ascii="Myriad Pro" w:eastAsia="Times New Roman" w:hAnsi="Myriad Pro" w:cs="Arial CYR"/>
                <w:iCs/>
                <w:sz w:val="18"/>
                <w:szCs w:val="18"/>
                <w:lang w:eastAsia="ru-RU"/>
              </w:rPr>
              <w:t>93,95</w:t>
            </w:r>
          </w:p>
        </w:tc>
        <w:tc>
          <w:tcPr>
            <w:tcW w:w="617" w:type="pct"/>
            <w:shd w:val="clear" w:color="auto" w:fill="auto"/>
            <w:noWrap/>
            <w:vAlign w:val="center"/>
          </w:tcPr>
          <w:p w14:paraId="07089EA6" w14:textId="77777777" w:rsidR="00630514" w:rsidRPr="00BA0797" w:rsidRDefault="00834137"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6 1</w:t>
            </w:r>
            <w:r w:rsidR="00630514" w:rsidRPr="00BA0797">
              <w:rPr>
                <w:rFonts w:ascii="Myriad Pro" w:eastAsia="Times New Roman" w:hAnsi="Myriad Pro" w:cs="Arial CYR"/>
                <w:iCs/>
                <w:sz w:val="18"/>
                <w:szCs w:val="18"/>
                <w:lang w:eastAsia="ru-RU"/>
              </w:rPr>
              <w:t>34,24</w:t>
            </w:r>
          </w:p>
        </w:tc>
        <w:tc>
          <w:tcPr>
            <w:tcW w:w="641" w:type="pct"/>
            <w:shd w:val="clear" w:color="auto" w:fill="auto"/>
            <w:noWrap/>
            <w:vAlign w:val="center"/>
          </w:tcPr>
          <w:p w14:paraId="70BB0757" w14:textId="77777777" w:rsidR="00630514" w:rsidRPr="00BA0797" w:rsidRDefault="00834137"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6 6</w:t>
            </w:r>
            <w:r w:rsidR="00630514" w:rsidRPr="00BA0797">
              <w:rPr>
                <w:rFonts w:ascii="Myriad Pro" w:eastAsia="Times New Roman" w:hAnsi="Myriad Pro" w:cs="Arial CYR"/>
                <w:iCs/>
                <w:sz w:val="18"/>
                <w:szCs w:val="18"/>
                <w:lang w:eastAsia="ru-RU"/>
              </w:rPr>
              <w:t>23,64</w:t>
            </w:r>
          </w:p>
        </w:tc>
      </w:tr>
      <w:tr w:rsidR="00630514" w:rsidRPr="00BA0797" w14:paraId="7CC84A4D" w14:textId="77777777">
        <w:trPr>
          <w:cantSplit/>
          <w:trHeight w:val="255"/>
        </w:trPr>
        <w:tc>
          <w:tcPr>
            <w:tcW w:w="1340" w:type="pct"/>
            <w:shd w:val="clear" w:color="auto" w:fill="auto"/>
            <w:vAlign w:val="center"/>
          </w:tcPr>
          <w:p w14:paraId="1F0C3131" w14:textId="77777777" w:rsidR="00630514" w:rsidRPr="00BA0797" w:rsidRDefault="0058333D" w:rsidP="00425AB1">
            <w:pPr>
              <w:spacing w:after="0" w:line="240" w:lineRule="auto"/>
              <w:ind w:left="25"/>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удаление сточных во</w:t>
            </w:r>
            <w:r w:rsidR="00630514" w:rsidRPr="00BA0797">
              <w:rPr>
                <w:rFonts w:ascii="Myriad Pro" w:eastAsia="Times New Roman" w:hAnsi="Myriad Pro" w:cs="Arial CYR"/>
                <w:iCs/>
                <w:sz w:val="18"/>
                <w:szCs w:val="18"/>
                <w:lang w:eastAsia="ru-RU"/>
              </w:rPr>
              <w:t>д, твердых отходов</w:t>
            </w:r>
          </w:p>
        </w:tc>
        <w:tc>
          <w:tcPr>
            <w:tcW w:w="636" w:type="pct"/>
            <w:shd w:val="clear" w:color="auto" w:fill="auto"/>
            <w:noWrap/>
            <w:vAlign w:val="center"/>
          </w:tcPr>
          <w:p w14:paraId="31C7F114"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513,88</w:t>
            </w:r>
          </w:p>
        </w:tc>
        <w:tc>
          <w:tcPr>
            <w:tcW w:w="617" w:type="pct"/>
            <w:shd w:val="clear" w:color="auto" w:fill="auto"/>
            <w:noWrap/>
            <w:vAlign w:val="center"/>
          </w:tcPr>
          <w:p w14:paraId="5E7862A8"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453,97</w:t>
            </w:r>
          </w:p>
        </w:tc>
        <w:tc>
          <w:tcPr>
            <w:tcW w:w="641" w:type="pct"/>
            <w:shd w:val="clear" w:color="auto" w:fill="auto"/>
            <w:noWrap/>
            <w:vAlign w:val="center"/>
          </w:tcPr>
          <w:p w14:paraId="4B6DB16E"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504,50</w:t>
            </w:r>
          </w:p>
        </w:tc>
        <w:tc>
          <w:tcPr>
            <w:tcW w:w="507" w:type="pct"/>
            <w:shd w:val="clear" w:color="auto" w:fill="auto"/>
            <w:noWrap/>
            <w:vAlign w:val="center"/>
          </w:tcPr>
          <w:p w14:paraId="4A3CA01A"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559,56</w:t>
            </w:r>
          </w:p>
        </w:tc>
        <w:tc>
          <w:tcPr>
            <w:tcW w:w="617" w:type="pct"/>
            <w:shd w:val="clear" w:color="auto" w:fill="auto"/>
            <w:noWrap/>
            <w:vAlign w:val="center"/>
          </w:tcPr>
          <w:p w14:paraId="12D6E8CE"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487,45</w:t>
            </w:r>
          </w:p>
        </w:tc>
        <w:tc>
          <w:tcPr>
            <w:tcW w:w="641" w:type="pct"/>
            <w:shd w:val="clear" w:color="auto" w:fill="auto"/>
            <w:noWrap/>
            <w:vAlign w:val="center"/>
          </w:tcPr>
          <w:p w14:paraId="59ADD4C4"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543,57</w:t>
            </w:r>
          </w:p>
        </w:tc>
      </w:tr>
      <w:tr w:rsidR="00630514" w:rsidRPr="00BA0797" w14:paraId="3C9D12B7" w14:textId="77777777">
        <w:trPr>
          <w:cantSplit/>
          <w:trHeight w:val="255"/>
        </w:trPr>
        <w:tc>
          <w:tcPr>
            <w:tcW w:w="1340" w:type="pct"/>
            <w:shd w:val="clear" w:color="auto" w:fill="auto"/>
            <w:vAlign w:val="center"/>
          </w:tcPr>
          <w:p w14:paraId="2AD769C7" w14:textId="77777777" w:rsidR="00630514" w:rsidRPr="00BA0797" w:rsidRDefault="00630514" w:rsidP="00425AB1">
            <w:pPr>
              <w:spacing w:after="0" w:line="240" w:lineRule="auto"/>
              <w:ind w:left="25"/>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прочие услуги коммунального хозяйства</w:t>
            </w:r>
          </w:p>
        </w:tc>
        <w:tc>
          <w:tcPr>
            <w:tcW w:w="636" w:type="pct"/>
            <w:shd w:val="clear" w:color="auto" w:fill="auto"/>
            <w:noWrap/>
            <w:vAlign w:val="center"/>
          </w:tcPr>
          <w:p w14:paraId="2501D03C"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402,72</w:t>
            </w:r>
          </w:p>
        </w:tc>
        <w:tc>
          <w:tcPr>
            <w:tcW w:w="617" w:type="pct"/>
            <w:shd w:val="clear" w:color="auto" w:fill="auto"/>
            <w:noWrap/>
            <w:vAlign w:val="center"/>
          </w:tcPr>
          <w:p w14:paraId="519E5893"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364,82</w:t>
            </w:r>
          </w:p>
        </w:tc>
        <w:tc>
          <w:tcPr>
            <w:tcW w:w="641" w:type="pct"/>
            <w:shd w:val="clear" w:color="auto" w:fill="auto"/>
            <w:noWrap/>
            <w:vAlign w:val="center"/>
          </w:tcPr>
          <w:p w14:paraId="42B8E3E2"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364,82</w:t>
            </w:r>
          </w:p>
        </w:tc>
        <w:tc>
          <w:tcPr>
            <w:tcW w:w="507" w:type="pct"/>
            <w:shd w:val="clear" w:color="auto" w:fill="auto"/>
            <w:noWrap/>
            <w:vAlign w:val="center"/>
          </w:tcPr>
          <w:p w14:paraId="4A0B1ED5"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438,51</w:t>
            </w:r>
          </w:p>
        </w:tc>
        <w:tc>
          <w:tcPr>
            <w:tcW w:w="617" w:type="pct"/>
            <w:shd w:val="clear" w:color="auto" w:fill="auto"/>
            <w:noWrap/>
            <w:vAlign w:val="center"/>
          </w:tcPr>
          <w:p w14:paraId="27AAA108"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370,60</w:t>
            </w:r>
          </w:p>
        </w:tc>
        <w:tc>
          <w:tcPr>
            <w:tcW w:w="641" w:type="pct"/>
            <w:shd w:val="clear" w:color="auto" w:fill="auto"/>
            <w:noWrap/>
            <w:vAlign w:val="center"/>
          </w:tcPr>
          <w:p w14:paraId="57F0669A"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393,07</w:t>
            </w:r>
          </w:p>
        </w:tc>
      </w:tr>
      <w:tr w:rsidR="00630514" w:rsidRPr="00BA0797" w14:paraId="4F297E3F" w14:textId="77777777">
        <w:trPr>
          <w:cantSplit/>
          <w:trHeight w:val="255"/>
        </w:trPr>
        <w:tc>
          <w:tcPr>
            <w:tcW w:w="1340" w:type="pct"/>
            <w:shd w:val="clear" w:color="auto" w:fill="auto"/>
            <w:vAlign w:val="center"/>
          </w:tcPr>
          <w:p w14:paraId="70E3B81D" w14:textId="77777777" w:rsidR="00630514" w:rsidRPr="00BA0797" w:rsidRDefault="00630514" w:rsidP="00425AB1">
            <w:pPr>
              <w:spacing w:after="0" w:line="240" w:lineRule="auto"/>
              <w:ind w:left="25"/>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расходы на водоснабжение</w:t>
            </w:r>
          </w:p>
        </w:tc>
        <w:tc>
          <w:tcPr>
            <w:tcW w:w="636" w:type="pct"/>
            <w:shd w:val="clear" w:color="auto" w:fill="auto"/>
            <w:noWrap/>
            <w:vAlign w:val="center"/>
          </w:tcPr>
          <w:p w14:paraId="6B1B353B"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223,58</w:t>
            </w:r>
          </w:p>
        </w:tc>
        <w:tc>
          <w:tcPr>
            <w:tcW w:w="617" w:type="pct"/>
            <w:shd w:val="clear" w:color="auto" w:fill="auto"/>
            <w:noWrap/>
            <w:vAlign w:val="center"/>
          </w:tcPr>
          <w:p w14:paraId="0DD60CA7"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219,30</w:t>
            </w:r>
          </w:p>
        </w:tc>
        <w:tc>
          <w:tcPr>
            <w:tcW w:w="641" w:type="pct"/>
            <w:shd w:val="clear" w:color="auto" w:fill="auto"/>
            <w:noWrap/>
            <w:vAlign w:val="center"/>
          </w:tcPr>
          <w:p w14:paraId="67B00BA7"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223,58</w:t>
            </w:r>
          </w:p>
        </w:tc>
        <w:tc>
          <w:tcPr>
            <w:tcW w:w="507" w:type="pct"/>
            <w:shd w:val="clear" w:color="auto" w:fill="auto"/>
            <w:noWrap/>
            <w:vAlign w:val="center"/>
          </w:tcPr>
          <w:p w14:paraId="67BBED37"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262,29</w:t>
            </w:r>
          </w:p>
        </w:tc>
        <w:tc>
          <w:tcPr>
            <w:tcW w:w="617" w:type="pct"/>
            <w:shd w:val="clear" w:color="auto" w:fill="auto"/>
            <w:noWrap/>
            <w:vAlign w:val="center"/>
          </w:tcPr>
          <w:p w14:paraId="2F88583C"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281,93</w:t>
            </w:r>
          </w:p>
        </w:tc>
        <w:tc>
          <w:tcPr>
            <w:tcW w:w="641" w:type="pct"/>
            <w:shd w:val="clear" w:color="auto" w:fill="auto"/>
            <w:noWrap/>
            <w:vAlign w:val="center"/>
          </w:tcPr>
          <w:p w14:paraId="1CADB5F0"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281,93</w:t>
            </w:r>
          </w:p>
        </w:tc>
      </w:tr>
      <w:tr w:rsidR="00630514" w:rsidRPr="00BA0797" w14:paraId="48078833" w14:textId="77777777">
        <w:trPr>
          <w:cantSplit/>
          <w:trHeight w:val="255"/>
        </w:trPr>
        <w:tc>
          <w:tcPr>
            <w:tcW w:w="1340" w:type="pct"/>
            <w:shd w:val="clear" w:color="auto" w:fill="auto"/>
            <w:vAlign w:val="center"/>
          </w:tcPr>
          <w:p w14:paraId="05DD0A5C" w14:textId="77777777" w:rsidR="00630514" w:rsidRPr="00BA0797" w:rsidRDefault="00630514" w:rsidP="00425AB1">
            <w:pPr>
              <w:spacing w:after="0" w:line="240" w:lineRule="auto"/>
              <w:ind w:left="25"/>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расходы на оплату канализации</w:t>
            </w:r>
          </w:p>
        </w:tc>
        <w:tc>
          <w:tcPr>
            <w:tcW w:w="636" w:type="pct"/>
            <w:shd w:val="clear" w:color="auto" w:fill="auto"/>
            <w:noWrap/>
            <w:vAlign w:val="center"/>
          </w:tcPr>
          <w:p w14:paraId="0BE32C3D"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174,21</w:t>
            </w:r>
          </w:p>
        </w:tc>
        <w:tc>
          <w:tcPr>
            <w:tcW w:w="617" w:type="pct"/>
            <w:shd w:val="clear" w:color="auto" w:fill="auto"/>
            <w:noWrap/>
            <w:vAlign w:val="center"/>
          </w:tcPr>
          <w:p w14:paraId="2524D835"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174,21</w:t>
            </w:r>
          </w:p>
        </w:tc>
        <w:tc>
          <w:tcPr>
            <w:tcW w:w="641" w:type="pct"/>
            <w:shd w:val="clear" w:color="auto" w:fill="auto"/>
            <w:noWrap/>
            <w:vAlign w:val="center"/>
          </w:tcPr>
          <w:p w14:paraId="11873E00"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174,21</w:t>
            </w:r>
          </w:p>
        </w:tc>
        <w:tc>
          <w:tcPr>
            <w:tcW w:w="507" w:type="pct"/>
            <w:shd w:val="clear" w:color="auto" w:fill="auto"/>
            <w:noWrap/>
            <w:vAlign w:val="center"/>
          </w:tcPr>
          <w:p w14:paraId="0C624A30"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192,14</w:t>
            </w:r>
          </w:p>
        </w:tc>
        <w:tc>
          <w:tcPr>
            <w:tcW w:w="617" w:type="pct"/>
            <w:shd w:val="clear" w:color="auto" w:fill="auto"/>
            <w:noWrap/>
            <w:vAlign w:val="center"/>
          </w:tcPr>
          <w:p w14:paraId="31C4D227"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199,22</w:t>
            </w:r>
          </w:p>
        </w:tc>
        <w:tc>
          <w:tcPr>
            <w:tcW w:w="641" w:type="pct"/>
            <w:shd w:val="clear" w:color="auto" w:fill="auto"/>
            <w:noWrap/>
            <w:vAlign w:val="center"/>
          </w:tcPr>
          <w:p w14:paraId="66BEFD47" w14:textId="77777777" w:rsidR="00630514" w:rsidRPr="00BA0797" w:rsidRDefault="00630514" w:rsidP="00BA0797">
            <w:pPr>
              <w:spacing w:after="0" w:line="240" w:lineRule="auto"/>
              <w:jc w:val="center"/>
              <w:rPr>
                <w:rFonts w:ascii="Myriad Pro" w:eastAsia="Times New Roman" w:hAnsi="Myriad Pro" w:cs="Arial CYR"/>
                <w:iCs/>
                <w:sz w:val="18"/>
                <w:szCs w:val="18"/>
                <w:lang w:eastAsia="ru-RU"/>
              </w:rPr>
            </w:pPr>
            <w:r w:rsidRPr="00BA0797">
              <w:rPr>
                <w:rFonts w:ascii="Myriad Pro" w:eastAsia="Times New Roman" w:hAnsi="Myriad Pro" w:cs="Arial CYR"/>
                <w:iCs/>
                <w:sz w:val="18"/>
                <w:szCs w:val="18"/>
                <w:lang w:eastAsia="ru-RU"/>
              </w:rPr>
              <w:t>199,22</w:t>
            </w:r>
          </w:p>
        </w:tc>
      </w:tr>
    </w:tbl>
    <w:p w14:paraId="6400EC95" w14:textId="77777777" w:rsidR="007D6967" w:rsidRDefault="007D6967" w:rsidP="00BA0797">
      <w:pPr>
        <w:autoSpaceDE w:val="0"/>
        <w:autoSpaceDN w:val="0"/>
        <w:adjustRightInd w:val="0"/>
        <w:spacing w:after="0" w:line="360" w:lineRule="auto"/>
        <w:jc w:val="both"/>
        <w:rPr>
          <w:rFonts w:ascii="Myriad Pro" w:hAnsi="Myriad Pro"/>
          <w:b/>
          <w:i/>
          <w:sz w:val="26"/>
          <w:szCs w:val="26"/>
        </w:rPr>
      </w:pPr>
    </w:p>
    <w:p w14:paraId="12810B17" w14:textId="77777777" w:rsidR="00786F4E" w:rsidRPr="00BA0797" w:rsidRDefault="00610678"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Услуги связи</w:t>
      </w:r>
    </w:p>
    <w:p w14:paraId="7B93279A" w14:textId="77777777" w:rsidR="00786F4E" w:rsidRPr="00BA0797" w:rsidRDefault="00786F4E" w:rsidP="00BA0797">
      <w:pPr>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за 201</w:t>
      </w:r>
      <w:r w:rsidR="00610678" w:rsidRPr="00BA0797">
        <w:rPr>
          <w:rFonts w:ascii="Myriad Pro" w:hAnsi="Myriad Pro"/>
          <w:sz w:val="26"/>
          <w:szCs w:val="26"/>
        </w:rPr>
        <w:t>6</w:t>
      </w:r>
      <w:r w:rsidRPr="00BA0797">
        <w:rPr>
          <w:rFonts w:ascii="Myriad Pro" w:hAnsi="Myriad Pro"/>
          <w:sz w:val="26"/>
          <w:szCs w:val="26"/>
        </w:rPr>
        <w:t xml:space="preserve"> год </w:t>
      </w:r>
      <w:r w:rsidR="00610678" w:rsidRPr="00BA0797">
        <w:rPr>
          <w:rFonts w:ascii="Myriad Pro" w:hAnsi="Myriad Pro"/>
          <w:sz w:val="26"/>
          <w:szCs w:val="26"/>
        </w:rPr>
        <w:t xml:space="preserve">по данным сетевой организации </w:t>
      </w:r>
      <w:r w:rsidRPr="00BA0797">
        <w:rPr>
          <w:rFonts w:ascii="Myriad Pro" w:hAnsi="Myriad Pro"/>
          <w:sz w:val="26"/>
          <w:szCs w:val="26"/>
        </w:rPr>
        <w:t xml:space="preserve">составили </w:t>
      </w:r>
      <w:r w:rsidR="00D37CA6" w:rsidRPr="00BA0797">
        <w:rPr>
          <w:rFonts w:ascii="Myriad Pro" w:hAnsi="Myriad Pro"/>
          <w:sz w:val="26"/>
          <w:szCs w:val="26"/>
        </w:rPr>
        <w:t>2</w:t>
      </w:r>
      <w:r w:rsidR="00834137" w:rsidRPr="00BA0797">
        <w:rPr>
          <w:rFonts w:ascii="Myriad Pro" w:hAnsi="Myriad Pro"/>
          <w:sz w:val="26"/>
          <w:szCs w:val="26"/>
        </w:rPr>
        <w:t>8 0</w:t>
      </w:r>
      <w:r w:rsidR="00D37CA6" w:rsidRPr="00BA0797">
        <w:rPr>
          <w:rFonts w:ascii="Myriad Pro" w:hAnsi="Myriad Pro"/>
          <w:sz w:val="26"/>
          <w:szCs w:val="26"/>
        </w:rPr>
        <w:t>77,81</w:t>
      </w:r>
      <w:r w:rsidR="009C7B3E" w:rsidRPr="00BA0797">
        <w:rPr>
          <w:rFonts w:ascii="Myriad Pro" w:hAnsi="Myriad Pro"/>
          <w:sz w:val="26"/>
          <w:szCs w:val="26"/>
        </w:rPr>
        <w:t xml:space="preserve"> </w:t>
      </w:r>
      <w:r w:rsidRPr="00BA0797">
        <w:rPr>
          <w:rFonts w:ascii="Myriad Pro" w:hAnsi="Myriad Pro"/>
          <w:sz w:val="26"/>
          <w:szCs w:val="26"/>
        </w:rPr>
        <w:t xml:space="preserve">тыс. руб., заявленные со стороны </w:t>
      </w:r>
      <w:r w:rsidR="001239A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610678"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D37CA6" w:rsidRPr="00BA0797">
        <w:rPr>
          <w:rFonts w:ascii="Myriad Pro" w:hAnsi="Myriad Pro"/>
          <w:sz w:val="26"/>
          <w:szCs w:val="26"/>
        </w:rPr>
        <w:t>3</w:t>
      </w:r>
      <w:r w:rsidR="009C7B3E" w:rsidRPr="00BA0797">
        <w:rPr>
          <w:rFonts w:ascii="Myriad Pro" w:hAnsi="Myriad Pro"/>
          <w:sz w:val="26"/>
          <w:szCs w:val="26"/>
        </w:rPr>
        <w:t>1 4</w:t>
      </w:r>
      <w:r w:rsidR="00D37CA6" w:rsidRPr="00BA0797">
        <w:rPr>
          <w:rFonts w:ascii="Myriad Pro" w:hAnsi="Myriad Pro"/>
          <w:sz w:val="26"/>
          <w:szCs w:val="26"/>
        </w:rPr>
        <w:t xml:space="preserve">39,35 </w:t>
      </w:r>
      <w:r w:rsidRPr="00BA0797">
        <w:rPr>
          <w:rFonts w:ascii="Myriad Pro" w:hAnsi="Myriad Pro"/>
          <w:sz w:val="26"/>
          <w:szCs w:val="26"/>
        </w:rPr>
        <w:t xml:space="preserve">тыс. руб., принятые </w:t>
      </w:r>
      <w:r w:rsidR="00610678" w:rsidRPr="00BA0797">
        <w:rPr>
          <w:rFonts w:ascii="Myriad Pro" w:hAnsi="Myriad Pro"/>
          <w:sz w:val="26"/>
          <w:szCs w:val="26"/>
        </w:rPr>
        <w:t xml:space="preserve">Государственным комитетом Псковской области по тарифам и энергетике </w:t>
      </w:r>
      <w:r w:rsidRPr="00BA0797">
        <w:rPr>
          <w:rFonts w:ascii="Myriad Pro" w:hAnsi="Myriad Pro"/>
          <w:sz w:val="26"/>
          <w:szCs w:val="26"/>
        </w:rPr>
        <w:t>в составе экономически обоснованных расходов</w:t>
      </w:r>
      <w:r w:rsidR="009C7B3E" w:rsidRPr="00BA0797">
        <w:rPr>
          <w:rFonts w:ascii="Myriad Pro" w:hAnsi="Myriad Pro"/>
          <w:sz w:val="26"/>
          <w:szCs w:val="26"/>
        </w:rPr>
        <w:t xml:space="preserve"> </w:t>
      </w:r>
      <w:r w:rsidRPr="00BA0797">
        <w:rPr>
          <w:rFonts w:ascii="Myriad Pro" w:hAnsi="Myriad Pro"/>
          <w:sz w:val="26"/>
          <w:szCs w:val="26"/>
        </w:rPr>
        <w:t xml:space="preserve">- </w:t>
      </w:r>
      <w:r w:rsidR="00D37CA6" w:rsidRPr="00BA0797">
        <w:rPr>
          <w:rFonts w:ascii="Myriad Pro" w:hAnsi="Myriad Pro"/>
          <w:sz w:val="26"/>
          <w:szCs w:val="26"/>
        </w:rPr>
        <w:t>2</w:t>
      </w:r>
      <w:r w:rsidR="00834137" w:rsidRPr="00BA0797">
        <w:rPr>
          <w:rFonts w:ascii="Myriad Pro" w:hAnsi="Myriad Pro"/>
          <w:sz w:val="26"/>
          <w:szCs w:val="26"/>
        </w:rPr>
        <w:t>6 9</w:t>
      </w:r>
      <w:r w:rsidR="00D37CA6" w:rsidRPr="00BA0797">
        <w:rPr>
          <w:rFonts w:ascii="Myriad Pro" w:hAnsi="Myriad Pro"/>
          <w:sz w:val="26"/>
          <w:szCs w:val="26"/>
        </w:rPr>
        <w:t>24,72</w:t>
      </w:r>
      <w:r w:rsidRPr="00BA0797">
        <w:rPr>
          <w:rFonts w:ascii="Myriad Pro" w:hAnsi="Myriad Pro"/>
          <w:sz w:val="26"/>
          <w:szCs w:val="26"/>
        </w:rPr>
        <w:t xml:space="preserve"> тыс. руб.</w:t>
      </w:r>
      <w:r w:rsidR="00773CB5" w:rsidRPr="00BA0797">
        <w:rPr>
          <w:rFonts w:ascii="Myriad Pro" w:hAnsi="Myriad Pro"/>
          <w:sz w:val="26"/>
          <w:szCs w:val="26"/>
        </w:rPr>
        <w:t xml:space="preserve"> (приказ Госкомитета от 01.</w:t>
      </w:r>
      <w:r w:rsidR="007D6967">
        <w:rPr>
          <w:rFonts w:ascii="Myriad Pro" w:hAnsi="Myriad Pro"/>
          <w:sz w:val="26"/>
          <w:szCs w:val="26"/>
        </w:rPr>
        <w:t>0</w:t>
      </w:r>
      <w:r w:rsidR="00773CB5" w:rsidRPr="00BA0797">
        <w:rPr>
          <w:rFonts w:ascii="Myriad Pro" w:hAnsi="Myriad Pro"/>
          <w:sz w:val="26"/>
          <w:szCs w:val="26"/>
        </w:rPr>
        <w:t>6.2</w:t>
      </w:r>
      <w:r w:rsidR="007D6967">
        <w:rPr>
          <w:rFonts w:ascii="Myriad Pro" w:hAnsi="Myriad Pro"/>
          <w:sz w:val="26"/>
          <w:szCs w:val="26"/>
        </w:rPr>
        <w:t>0</w:t>
      </w:r>
      <w:r w:rsidR="00773CB5" w:rsidRPr="00BA0797">
        <w:rPr>
          <w:rFonts w:ascii="Myriad Pro" w:hAnsi="Myriad Pro"/>
          <w:sz w:val="26"/>
          <w:szCs w:val="26"/>
        </w:rPr>
        <w:t>18).</w:t>
      </w:r>
    </w:p>
    <w:p w14:paraId="57632C44" w14:textId="77777777" w:rsidR="00773CB5" w:rsidRPr="00BA0797" w:rsidRDefault="00773CB5" w:rsidP="00BA0797">
      <w:pPr>
        <w:pStyle w:val="11"/>
        <w:widowControl w:val="0"/>
        <w:tabs>
          <w:tab w:val="left" w:pos="142"/>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Расходы на связь включают в себя затраты на телефонную связь, управление радиочастотным спектром, аренду каналов связи и почтовые услуги. </w:t>
      </w:r>
    </w:p>
    <w:p w14:paraId="12A60725" w14:textId="77777777" w:rsidR="00773CB5" w:rsidRPr="00BA0797" w:rsidRDefault="00F36AE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отмечает, что при признании экономически обоснованных затрат </w:t>
      </w:r>
      <w:r w:rsidR="002E024F" w:rsidRPr="00BA0797">
        <w:rPr>
          <w:rFonts w:ascii="Myriad Pro" w:hAnsi="Myriad Pro"/>
          <w:sz w:val="26"/>
          <w:szCs w:val="26"/>
          <w:u w:val="single"/>
        </w:rPr>
        <w:t>на услуги связи</w:t>
      </w:r>
      <w:r w:rsidR="002E024F" w:rsidRPr="00BA0797">
        <w:rPr>
          <w:rFonts w:ascii="Myriad Pro" w:hAnsi="Myriad Pro"/>
          <w:sz w:val="26"/>
          <w:szCs w:val="26"/>
        </w:rPr>
        <w:t xml:space="preserve"> </w:t>
      </w:r>
      <w:r w:rsidRPr="00BA0797">
        <w:rPr>
          <w:rFonts w:ascii="Myriad Pro" w:hAnsi="Myriad Pro"/>
          <w:sz w:val="26"/>
          <w:szCs w:val="26"/>
        </w:rPr>
        <w:t xml:space="preserve">за 2016 год Госкомитет не в полном объеме учел затраты по договору от 01.03.2013 №432/13-т с ООО </w:t>
      </w:r>
      <w:r w:rsidR="00586D28" w:rsidRPr="00BA0797">
        <w:rPr>
          <w:rFonts w:ascii="Myriad Pro" w:hAnsi="Myriad Pro"/>
          <w:sz w:val="26"/>
          <w:szCs w:val="26"/>
        </w:rPr>
        <w:t>«</w:t>
      </w:r>
      <w:r w:rsidRPr="00BA0797">
        <w:rPr>
          <w:rFonts w:ascii="Myriad Pro" w:hAnsi="Myriad Pro"/>
          <w:sz w:val="26"/>
          <w:szCs w:val="26"/>
        </w:rPr>
        <w:t>Телесеть плюс</w:t>
      </w:r>
      <w:r w:rsidR="00586D28" w:rsidRPr="00BA0797">
        <w:rPr>
          <w:rFonts w:ascii="Myriad Pro" w:hAnsi="Myriad Pro"/>
          <w:sz w:val="26"/>
          <w:szCs w:val="26"/>
        </w:rPr>
        <w:t>»</w:t>
      </w:r>
      <w:r w:rsidRPr="00BA0797">
        <w:rPr>
          <w:rFonts w:ascii="Myriad Pro" w:hAnsi="Myriad Pro"/>
          <w:sz w:val="26"/>
          <w:szCs w:val="26"/>
        </w:rPr>
        <w:t>: фактические затраты по данным бухгалтерского учета</w:t>
      </w:r>
      <w:r w:rsidR="00033F92" w:rsidRPr="00BA0797">
        <w:rPr>
          <w:rFonts w:ascii="Myriad Pro" w:hAnsi="Myriad Pro"/>
          <w:sz w:val="26"/>
          <w:szCs w:val="26"/>
        </w:rPr>
        <w:t xml:space="preserve"> составили</w:t>
      </w:r>
      <w:r w:rsidRPr="00BA0797">
        <w:rPr>
          <w:rFonts w:ascii="Myriad Pro" w:hAnsi="Myriad Pro"/>
          <w:sz w:val="26"/>
          <w:szCs w:val="26"/>
        </w:rPr>
        <w:t xml:space="preserve"> 54 тыс. руб.,</w:t>
      </w:r>
      <w:r w:rsidR="00033F92" w:rsidRPr="00BA0797">
        <w:rPr>
          <w:rFonts w:ascii="Myriad Pro" w:hAnsi="Myriad Pro"/>
          <w:sz w:val="26"/>
          <w:szCs w:val="26"/>
        </w:rPr>
        <w:t xml:space="preserve"> регулирующий орган принял в расчет стоимость договора в месяц – 8 тыс. руб.</w:t>
      </w:r>
    </w:p>
    <w:p w14:paraId="066CD323" w14:textId="77777777" w:rsidR="00441F9A" w:rsidRPr="00BA0797" w:rsidRDefault="00441F9A"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Исполнителем не учтены расходы за 2016, произведенные </w:t>
      </w:r>
      <w:r w:rsidR="00D348D3" w:rsidRPr="00BA0797">
        <w:rPr>
          <w:rFonts w:ascii="Myriad Pro" w:hAnsi="Myriad Pro"/>
          <w:sz w:val="26"/>
          <w:szCs w:val="26"/>
        </w:rPr>
        <w:t>на авансовые платежи</w:t>
      </w:r>
      <w:r w:rsidRPr="00BA0797">
        <w:rPr>
          <w:rFonts w:ascii="Myriad Pro" w:hAnsi="Myriad Pro"/>
          <w:sz w:val="26"/>
          <w:szCs w:val="26"/>
        </w:rPr>
        <w:t xml:space="preserve"> (отсутствует отчет об использовании денежных средств, товарных </w:t>
      </w:r>
      <w:r w:rsidRPr="00BA0797">
        <w:rPr>
          <w:rFonts w:ascii="Myriad Pro" w:hAnsi="Myriad Pro"/>
          <w:sz w:val="26"/>
          <w:szCs w:val="26"/>
        </w:rPr>
        <w:lastRenderedPageBreak/>
        <w:t xml:space="preserve">накладных и т.п., подтверждающих обоснование отнесение расходов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17EC9E23" w14:textId="77777777" w:rsidR="002E024F" w:rsidRDefault="002E024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Исполнитель отмечает, что при планировании расходов на 2018 год регулятор не следует принципам единообразия: расходы по нескольким договорам регулятор определяет на основе бухгалтерских данных (договор от 16.02.2016 №54 и договор от 01.02.2016 №20), а по договору от 07.04.2011 №</w:t>
      </w:r>
      <w:r w:rsidRPr="00BA0797">
        <w:rPr>
          <w:rFonts w:ascii="Myriad Pro" w:hAnsi="Myriad Pro"/>
          <w:sz w:val="26"/>
          <w:szCs w:val="26"/>
          <w:lang w:val="en-US"/>
        </w:rPr>
        <w:t>JZ</w:t>
      </w:r>
      <w:r w:rsidRPr="00BA0797">
        <w:rPr>
          <w:rFonts w:ascii="Myriad Pro" w:hAnsi="Myriad Pro"/>
          <w:sz w:val="26"/>
          <w:szCs w:val="26"/>
        </w:rPr>
        <w:t>678 затраты определяет на основании стоимости договора</w:t>
      </w:r>
      <w:r w:rsidR="00984DD2" w:rsidRPr="00BA0797">
        <w:rPr>
          <w:rFonts w:ascii="Myriad Pro" w:hAnsi="Myriad Pro"/>
          <w:sz w:val="26"/>
          <w:szCs w:val="26"/>
        </w:rPr>
        <w:t xml:space="preserve"> в 2011 году</w:t>
      </w:r>
      <w:r w:rsidRPr="00BA0797">
        <w:rPr>
          <w:rFonts w:ascii="Myriad Pro" w:hAnsi="Myriad Pro"/>
          <w:sz w:val="26"/>
          <w:szCs w:val="26"/>
        </w:rPr>
        <w:t xml:space="preserve"> (дополнительные соглашения, письма об увеличении стоимости договора исполнителю не представлены)</w:t>
      </w:r>
      <w:r w:rsidR="00984DD2" w:rsidRPr="00BA0797">
        <w:rPr>
          <w:rFonts w:ascii="Myriad Pro" w:hAnsi="Myriad Pro"/>
          <w:sz w:val="26"/>
          <w:szCs w:val="26"/>
        </w:rPr>
        <w:t>, но по данным бухгалтерского учета стоимость услуг связи изменилась в сторону увеличения</w:t>
      </w:r>
      <w:r w:rsidRPr="00BA0797">
        <w:rPr>
          <w:rFonts w:ascii="Myriad Pro" w:hAnsi="Myriad Pro"/>
          <w:sz w:val="26"/>
          <w:szCs w:val="26"/>
        </w:rPr>
        <w:t xml:space="preserve">. </w:t>
      </w:r>
      <w:r w:rsidR="00B3507D" w:rsidRPr="00BA0797">
        <w:rPr>
          <w:rFonts w:ascii="Myriad Pro" w:hAnsi="Myriad Pro"/>
          <w:sz w:val="26"/>
          <w:szCs w:val="26"/>
        </w:rPr>
        <w:t>Исполнителем плановые расходы на 2018 год учтены по действующим договорам с учетом стоимости услуг, отраженных в бухгалтерском учете.</w:t>
      </w:r>
    </w:p>
    <w:p w14:paraId="6B7B75EF" w14:textId="77777777" w:rsidR="007D6967" w:rsidRPr="00BA0797" w:rsidRDefault="007D6967" w:rsidP="00BA0797">
      <w:pPr>
        <w:autoSpaceDE w:val="0"/>
        <w:autoSpaceDN w:val="0"/>
        <w:adjustRightInd w:val="0"/>
        <w:spacing w:after="0" w:line="360" w:lineRule="auto"/>
        <w:ind w:firstLine="567"/>
        <w:jc w:val="both"/>
        <w:rPr>
          <w:rFonts w:ascii="Myriad Pro" w:hAnsi="Myriad Pro"/>
          <w:sz w:val="26"/>
          <w:szCs w:val="26"/>
        </w:rPr>
      </w:pPr>
    </w:p>
    <w:p w14:paraId="7A684E21" w14:textId="77777777" w:rsidR="00D44E2F" w:rsidRPr="00BA0797" w:rsidRDefault="00D44E2F"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Расходы на управление радиочастотным спектром</w:t>
      </w:r>
    </w:p>
    <w:p w14:paraId="0E8A2F05" w14:textId="77777777" w:rsidR="00581FF7" w:rsidRPr="00BA0797" w:rsidRDefault="006065AB"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Расходы на управление радиочастотным спектром на новый долгосрочный период Госкомитетом учтены на уровне экономически обоснованных расходов по регулируемому виду деятельности за 2016 год.</w:t>
      </w:r>
      <w:r w:rsidR="00581FF7" w:rsidRPr="00BA0797">
        <w:rPr>
          <w:rFonts w:ascii="Myriad Pro" w:hAnsi="Myriad Pro"/>
          <w:sz w:val="26"/>
          <w:szCs w:val="26"/>
        </w:rPr>
        <w:t xml:space="preserve"> Регулирующим органом при признании экономически обоснованных затрат за 2016 год учтены договора в полном объеме, исключены расходы</w:t>
      </w:r>
      <w:r w:rsidR="009C7B3E" w:rsidRPr="00BA0797">
        <w:rPr>
          <w:rFonts w:ascii="Myriad Pro" w:hAnsi="Myriad Pro"/>
          <w:sz w:val="26"/>
          <w:szCs w:val="26"/>
        </w:rPr>
        <w:t xml:space="preserve"> </w:t>
      </w:r>
      <w:r w:rsidR="00581FF7" w:rsidRPr="00BA0797">
        <w:rPr>
          <w:rFonts w:ascii="Myriad Pro" w:hAnsi="Myriad Pro"/>
          <w:sz w:val="26"/>
          <w:szCs w:val="26"/>
        </w:rPr>
        <w:t>Роскомнадзора.</w:t>
      </w:r>
    </w:p>
    <w:p w14:paraId="663A7D00" w14:textId="77777777" w:rsidR="006065AB" w:rsidRPr="00BA0797" w:rsidRDefault="00786F4E"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Пояснительной записке </w:t>
      </w:r>
      <w:r w:rsidR="001239A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6065AB"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приводит пояснения в части </w:t>
      </w:r>
      <w:r w:rsidR="006065AB" w:rsidRPr="00BA0797">
        <w:rPr>
          <w:rFonts w:ascii="Myriad Pro" w:hAnsi="Myriad Pro"/>
          <w:sz w:val="26"/>
          <w:szCs w:val="26"/>
        </w:rPr>
        <w:t>планирования дополнительных расходов на</w:t>
      </w:r>
      <w:r w:rsidR="009C7B3E" w:rsidRPr="00BA0797">
        <w:rPr>
          <w:rFonts w:ascii="Myriad Pro" w:hAnsi="Myriad Pro"/>
          <w:sz w:val="26"/>
          <w:szCs w:val="26"/>
        </w:rPr>
        <w:t xml:space="preserve"> </w:t>
      </w:r>
      <w:r w:rsidR="006065AB" w:rsidRPr="00BA0797">
        <w:rPr>
          <w:rFonts w:ascii="Myriad Pro" w:hAnsi="Myriad Pro"/>
          <w:sz w:val="26"/>
          <w:szCs w:val="26"/>
        </w:rPr>
        <w:t xml:space="preserve">услуги по управлению радиочастотным спектром для включения в НВВ 2018 года. </w:t>
      </w:r>
      <w:r w:rsidR="00D841FF" w:rsidRPr="00BA0797">
        <w:rPr>
          <w:rFonts w:ascii="Myriad Pro" w:hAnsi="Myriad Pro"/>
          <w:sz w:val="26"/>
          <w:szCs w:val="26"/>
        </w:rPr>
        <w:t xml:space="preserve">При этом, дополнительные детальные расчеты не представлены, позиция не обоснована с точки зрения действующего законодательства и необходимости использования соответствующего оборудования в производственной деятельности, не приведены ожидаемые результаты и улучшения от использования спутниковых телефонов. </w:t>
      </w:r>
      <w:r w:rsidR="0058650F" w:rsidRPr="00BA0797">
        <w:rPr>
          <w:rFonts w:ascii="Myriad Pro" w:hAnsi="Myriad Pro"/>
          <w:sz w:val="26"/>
          <w:szCs w:val="26"/>
        </w:rPr>
        <w:t>В виду недостаточного документального обоснования</w:t>
      </w:r>
      <w:r w:rsidR="009C7B3E" w:rsidRPr="00BA0797">
        <w:rPr>
          <w:rFonts w:ascii="Myriad Pro" w:hAnsi="Myriad Pro"/>
          <w:sz w:val="26"/>
          <w:szCs w:val="26"/>
        </w:rPr>
        <w:t xml:space="preserve"> </w:t>
      </w:r>
      <w:r w:rsidR="0058650F" w:rsidRPr="00BA0797">
        <w:rPr>
          <w:rFonts w:ascii="Myriad Pro" w:hAnsi="Myriad Pro"/>
          <w:sz w:val="26"/>
          <w:szCs w:val="26"/>
        </w:rPr>
        <w:t>дополнительные расходы на</w:t>
      </w:r>
      <w:r w:rsidR="009C7B3E" w:rsidRPr="00BA0797">
        <w:rPr>
          <w:rFonts w:ascii="Myriad Pro" w:hAnsi="Myriad Pro"/>
          <w:sz w:val="26"/>
          <w:szCs w:val="26"/>
        </w:rPr>
        <w:t xml:space="preserve"> </w:t>
      </w:r>
      <w:r w:rsidR="0058650F" w:rsidRPr="00BA0797">
        <w:rPr>
          <w:rFonts w:ascii="Myriad Pro" w:hAnsi="Myriad Pro"/>
          <w:sz w:val="26"/>
          <w:szCs w:val="26"/>
        </w:rPr>
        <w:t>услуги по управлению радиочастотным спектром Исполнителем не учитываются в расчете НВВ на 2018 год.</w:t>
      </w:r>
      <w:r w:rsidR="00D841FF" w:rsidRPr="00BA0797">
        <w:rPr>
          <w:rFonts w:ascii="Myriad Pro" w:hAnsi="Myriad Pro"/>
          <w:sz w:val="26"/>
          <w:szCs w:val="26"/>
        </w:rPr>
        <w:t xml:space="preserve"> </w:t>
      </w:r>
      <w:r w:rsidR="00EE6EB3" w:rsidRPr="00BA0797">
        <w:rPr>
          <w:rFonts w:ascii="Myriad Pro" w:hAnsi="Myriad Pro"/>
          <w:sz w:val="26"/>
          <w:szCs w:val="26"/>
        </w:rPr>
        <w:t>Кроме того, в</w:t>
      </w:r>
      <w:r w:rsidR="006065AB" w:rsidRPr="00BA0797">
        <w:rPr>
          <w:rFonts w:ascii="Myriad Pro" w:hAnsi="Myriad Pro"/>
          <w:sz w:val="26"/>
          <w:szCs w:val="26"/>
        </w:rPr>
        <w:t xml:space="preserve"> пояснительной записке отсутствуют пояснения о </w:t>
      </w:r>
      <w:r w:rsidR="006065AB" w:rsidRPr="00BA0797">
        <w:rPr>
          <w:rFonts w:ascii="Myriad Pro" w:hAnsi="Myriad Pro"/>
          <w:sz w:val="26"/>
          <w:szCs w:val="26"/>
        </w:rPr>
        <w:lastRenderedPageBreak/>
        <w:t>затратах по Роскомнадзору</w:t>
      </w:r>
      <w:r w:rsidR="00EE6EB3" w:rsidRPr="00BA0797">
        <w:rPr>
          <w:rFonts w:ascii="Myriad Pro" w:hAnsi="Myriad Pro"/>
          <w:sz w:val="26"/>
          <w:szCs w:val="26"/>
        </w:rPr>
        <w:t xml:space="preserve"> за 2016 год для признания их </w:t>
      </w:r>
      <w:r w:rsidR="0058650F" w:rsidRPr="00BA0797">
        <w:rPr>
          <w:rFonts w:ascii="Myriad Pro" w:hAnsi="Myriad Pro"/>
          <w:sz w:val="26"/>
          <w:szCs w:val="26"/>
        </w:rPr>
        <w:t xml:space="preserve">производственной </w:t>
      </w:r>
      <w:r w:rsidR="00901CB2" w:rsidRPr="00BA0797">
        <w:rPr>
          <w:rFonts w:ascii="Myriad Pro" w:hAnsi="Myriad Pro"/>
          <w:sz w:val="26"/>
          <w:szCs w:val="26"/>
        </w:rPr>
        <w:t>необходимостью</w:t>
      </w:r>
      <w:r w:rsidR="006065AB" w:rsidRPr="00BA0797">
        <w:rPr>
          <w:rFonts w:ascii="Myriad Pro" w:hAnsi="Myriad Pro"/>
          <w:sz w:val="26"/>
          <w:szCs w:val="26"/>
        </w:rPr>
        <w:t xml:space="preserve">. </w:t>
      </w:r>
    </w:p>
    <w:p w14:paraId="6CDA4CF4" w14:textId="77777777" w:rsidR="00786F4E" w:rsidRPr="00BA0797" w:rsidRDefault="00786F4E"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На основании изложенного Исполнитель считает позицию </w:t>
      </w:r>
      <w:r w:rsidR="00581FF7" w:rsidRPr="00BA0797">
        <w:rPr>
          <w:rFonts w:ascii="Myriad Pro" w:hAnsi="Myriad Pro"/>
          <w:sz w:val="26"/>
          <w:szCs w:val="26"/>
        </w:rPr>
        <w:t>Государственного комитета Псковской области по тарифам и энергетике</w:t>
      </w:r>
      <w:r w:rsidRPr="00BA0797">
        <w:rPr>
          <w:rFonts w:ascii="Myriad Pro" w:hAnsi="Myriad Pro"/>
          <w:sz w:val="26"/>
          <w:szCs w:val="26"/>
        </w:rPr>
        <w:t xml:space="preserve">, в части определение расходов </w:t>
      </w:r>
      <w:r w:rsidR="00EE6EB3" w:rsidRPr="00BA0797">
        <w:rPr>
          <w:rFonts w:ascii="Myriad Pro" w:hAnsi="Myriad Pro"/>
          <w:sz w:val="26"/>
          <w:szCs w:val="26"/>
        </w:rPr>
        <w:t xml:space="preserve">на управление радиочастотным спектром </w:t>
      </w:r>
      <w:r w:rsidRPr="00BA0797">
        <w:rPr>
          <w:rFonts w:ascii="Myriad Pro" w:hAnsi="Myriad Pro"/>
          <w:sz w:val="26"/>
          <w:szCs w:val="26"/>
        </w:rPr>
        <w:t>на основании</w:t>
      </w:r>
      <w:r w:rsidR="00581FF7" w:rsidRPr="00BA0797">
        <w:rPr>
          <w:rFonts w:ascii="Myriad Pro" w:hAnsi="Myriad Pro"/>
          <w:sz w:val="26"/>
          <w:szCs w:val="26"/>
        </w:rPr>
        <w:t xml:space="preserve"> </w:t>
      </w:r>
      <w:r w:rsidR="001645FC" w:rsidRPr="00BA0797">
        <w:rPr>
          <w:rFonts w:ascii="Myriad Pro" w:hAnsi="Myriad Pro"/>
          <w:sz w:val="26"/>
          <w:szCs w:val="26"/>
        </w:rPr>
        <w:t>д</w:t>
      </w:r>
      <w:r w:rsidR="00345BB0" w:rsidRPr="00BA0797">
        <w:rPr>
          <w:rFonts w:ascii="Myriad Pro" w:hAnsi="Myriad Pro"/>
          <w:sz w:val="26"/>
          <w:szCs w:val="26"/>
        </w:rPr>
        <w:t>оговоров</w:t>
      </w:r>
      <w:r w:rsidR="00581FF7" w:rsidRPr="00BA0797">
        <w:rPr>
          <w:rFonts w:ascii="Myriad Pro" w:hAnsi="Myriad Pro"/>
          <w:sz w:val="26"/>
          <w:szCs w:val="26"/>
        </w:rPr>
        <w:t xml:space="preserve"> за 201</w:t>
      </w:r>
      <w:r w:rsidR="00EE6EB3" w:rsidRPr="00BA0797">
        <w:rPr>
          <w:rFonts w:ascii="Myriad Pro" w:hAnsi="Myriad Pro"/>
          <w:sz w:val="26"/>
          <w:szCs w:val="26"/>
        </w:rPr>
        <w:t>6</w:t>
      </w:r>
      <w:r w:rsidR="00581FF7" w:rsidRPr="00BA0797">
        <w:rPr>
          <w:rFonts w:ascii="Myriad Pro" w:hAnsi="Myriad Pro"/>
          <w:sz w:val="26"/>
          <w:szCs w:val="26"/>
        </w:rPr>
        <w:t xml:space="preserve"> </w:t>
      </w:r>
      <w:r w:rsidR="00D1760C" w:rsidRPr="00BA0797">
        <w:rPr>
          <w:rFonts w:ascii="Myriad Pro" w:hAnsi="Myriad Pro"/>
          <w:sz w:val="26"/>
          <w:szCs w:val="26"/>
        </w:rPr>
        <w:t xml:space="preserve">с применением индексов дефляторов </w:t>
      </w:r>
      <w:r w:rsidR="00EE6EB3" w:rsidRPr="00BA0797">
        <w:rPr>
          <w:rFonts w:ascii="Myriad Pro" w:hAnsi="Myriad Pro"/>
          <w:sz w:val="26"/>
          <w:szCs w:val="26"/>
        </w:rPr>
        <w:t>обоснованной.</w:t>
      </w:r>
    </w:p>
    <w:p w14:paraId="0DC71252" w14:textId="77777777" w:rsidR="006C2605" w:rsidRPr="00BA0797" w:rsidRDefault="006C2605" w:rsidP="00BA0797">
      <w:pPr>
        <w:autoSpaceDE w:val="0"/>
        <w:autoSpaceDN w:val="0"/>
        <w:adjustRightInd w:val="0"/>
        <w:spacing w:after="0" w:line="360" w:lineRule="auto"/>
        <w:jc w:val="both"/>
        <w:rPr>
          <w:rFonts w:ascii="Myriad Pro" w:hAnsi="Myriad Pro"/>
          <w:b/>
          <w:i/>
          <w:sz w:val="26"/>
          <w:szCs w:val="26"/>
        </w:rPr>
      </w:pPr>
    </w:p>
    <w:p w14:paraId="29169A00" w14:textId="77777777" w:rsidR="00D44E2F" w:rsidRPr="00BA0797" w:rsidRDefault="00D44E2F"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Расходы на аренду каналов связи</w:t>
      </w:r>
    </w:p>
    <w:p w14:paraId="631EAD0B" w14:textId="77777777" w:rsidR="00C43099" w:rsidRPr="00BA0797" w:rsidRDefault="009833E7"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Расходы на аренду каналов связи на новый долгосрочный период Госкомитетом учтены на уровне экономически обоснованных расходов по регулируемому виду деятельности за 2016 год.</w:t>
      </w:r>
    </w:p>
    <w:p w14:paraId="2AE15DEF" w14:textId="77777777" w:rsidR="00D34F32" w:rsidRDefault="00D34F32"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отмечает, что при признании экономически обоснованных затрат на аренду каналов связи за 2016 год Госкомитет </w:t>
      </w:r>
      <w:r w:rsidR="00BA6F95" w:rsidRPr="00BA0797">
        <w:rPr>
          <w:rFonts w:ascii="Myriad Pro" w:hAnsi="Myriad Pro"/>
          <w:sz w:val="26"/>
          <w:szCs w:val="26"/>
        </w:rPr>
        <w:t>учитывал расходы в соответствии с договорам</w:t>
      </w:r>
      <w:r w:rsidR="0043630D" w:rsidRPr="00BA0797">
        <w:rPr>
          <w:rFonts w:ascii="Myriad Pro" w:hAnsi="Myriad Pro"/>
          <w:sz w:val="26"/>
          <w:szCs w:val="26"/>
        </w:rPr>
        <w:t>и</w:t>
      </w:r>
      <w:r w:rsidR="00BA6F95" w:rsidRPr="00BA0797">
        <w:rPr>
          <w:rFonts w:ascii="Myriad Pro" w:hAnsi="Myriad Pro"/>
          <w:sz w:val="26"/>
          <w:szCs w:val="26"/>
        </w:rPr>
        <w:t xml:space="preserve">, при этом </w:t>
      </w:r>
      <w:r w:rsidRPr="00BA0797">
        <w:rPr>
          <w:rFonts w:ascii="Myriad Pro" w:hAnsi="Myriad Pro"/>
          <w:sz w:val="26"/>
          <w:szCs w:val="26"/>
        </w:rPr>
        <w:t xml:space="preserve">фактические затраты по данным бухгалтерского учета </w:t>
      </w:r>
      <w:r w:rsidR="00BA6F95" w:rsidRPr="00BA0797">
        <w:rPr>
          <w:rFonts w:ascii="Myriad Pro" w:hAnsi="Myriad Pro"/>
          <w:sz w:val="26"/>
          <w:szCs w:val="26"/>
        </w:rPr>
        <w:t>превысили стоимость по договору (пункты договоров позволяют увеличивать стоимость путем заключения дополнительных соглашений)</w:t>
      </w:r>
      <w:r w:rsidRPr="00BA0797">
        <w:rPr>
          <w:rFonts w:ascii="Myriad Pro" w:hAnsi="Myriad Pro"/>
          <w:sz w:val="26"/>
          <w:szCs w:val="26"/>
        </w:rPr>
        <w:t>.</w:t>
      </w:r>
      <w:r w:rsidR="00BA6F95" w:rsidRPr="00BA0797">
        <w:rPr>
          <w:rFonts w:ascii="Myriad Pro" w:hAnsi="Myriad Pro"/>
          <w:sz w:val="26"/>
          <w:szCs w:val="26"/>
        </w:rPr>
        <w:t xml:space="preserve"> По договору от 03.02.2016 №21 с ОАО </w:t>
      </w:r>
      <w:r w:rsidR="00586D28" w:rsidRPr="00BA0797">
        <w:rPr>
          <w:rFonts w:ascii="Myriad Pro" w:hAnsi="Myriad Pro"/>
          <w:sz w:val="26"/>
          <w:szCs w:val="26"/>
        </w:rPr>
        <w:t>«</w:t>
      </w:r>
      <w:r w:rsidR="00BA6F95" w:rsidRPr="00BA0797">
        <w:rPr>
          <w:rFonts w:ascii="Myriad Pro" w:hAnsi="Myriad Pro"/>
          <w:sz w:val="26"/>
          <w:szCs w:val="26"/>
        </w:rPr>
        <w:t>Псковская Городская телефонная сеть</w:t>
      </w:r>
      <w:r w:rsidR="00586D28" w:rsidRPr="00BA0797">
        <w:rPr>
          <w:rFonts w:ascii="Myriad Pro" w:hAnsi="Myriad Pro"/>
          <w:sz w:val="26"/>
          <w:szCs w:val="26"/>
        </w:rPr>
        <w:t>»</w:t>
      </w:r>
      <w:r w:rsidR="00030E38" w:rsidRPr="00BA0797">
        <w:rPr>
          <w:rFonts w:ascii="Myriad Pro" w:hAnsi="Myriad Pro"/>
          <w:sz w:val="26"/>
          <w:szCs w:val="26"/>
        </w:rPr>
        <w:t xml:space="preserve"> Госкомитет</w:t>
      </w:r>
      <w:r w:rsidR="00A31B64" w:rsidRPr="00BA0797">
        <w:rPr>
          <w:rFonts w:ascii="Myriad Pro" w:hAnsi="Myriad Pro"/>
          <w:sz w:val="26"/>
          <w:szCs w:val="26"/>
        </w:rPr>
        <w:t>ом</w:t>
      </w:r>
      <w:r w:rsidR="00030E38" w:rsidRPr="00BA0797">
        <w:rPr>
          <w:rFonts w:ascii="Myriad Pro" w:hAnsi="Myriad Pro"/>
          <w:sz w:val="26"/>
          <w:szCs w:val="26"/>
        </w:rPr>
        <w:t xml:space="preserve"> уч</w:t>
      </w:r>
      <w:r w:rsidR="00A31B64" w:rsidRPr="00BA0797">
        <w:rPr>
          <w:rFonts w:ascii="Myriad Pro" w:hAnsi="Myriad Pro"/>
          <w:sz w:val="26"/>
          <w:szCs w:val="26"/>
        </w:rPr>
        <w:t>тена</w:t>
      </w:r>
      <w:r w:rsidR="00030E38" w:rsidRPr="00BA0797">
        <w:rPr>
          <w:rFonts w:ascii="Myriad Pro" w:hAnsi="Myriad Pro"/>
          <w:sz w:val="26"/>
          <w:szCs w:val="26"/>
        </w:rPr>
        <w:t xml:space="preserve"> стоимость </w:t>
      </w:r>
      <w:r w:rsidR="00A31B64" w:rsidRPr="00BA0797">
        <w:rPr>
          <w:rFonts w:ascii="Myriad Pro" w:hAnsi="Myriad Pro"/>
          <w:sz w:val="26"/>
          <w:szCs w:val="26"/>
        </w:rPr>
        <w:t>согласно пункту 4.1 договора</w:t>
      </w:r>
      <w:r w:rsidR="0043630D" w:rsidRPr="00BA0797">
        <w:rPr>
          <w:rFonts w:ascii="Myriad Pro" w:hAnsi="Myriad Pro"/>
          <w:sz w:val="26"/>
          <w:szCs w:val="26"/>
        </w:rPr>
        <w:t xml:space="preserve">, при этом согласно Приложению №2 стоимость договора </w:t>
      </w:r>
      <w:r w:rsidR="00A31B64" w:rsidRPr="00BA0797">
        <w:rPr>
          <w:rFonts w:ascii="Myriad Pro" w:hAnsi="Myriad Pro"/>
          <w:sz w:val="26"/>
          <w:szCs w:val="26"/>
        </w:rPr>
        <w:t>отличная от цены</w:t>
      </w:r>
      <w:r w:rsidR="00330F71" w:rsidRPr="00BA0797">
        <w:rPr>
          <w:rFonts w:ascii="Myriad Pro" w:hAnsi="Myriad Pro"/>
          <w:sz w:val="26"/>
          <w:szCs w:val="26"/>
        </w:rPr>
        <w:t>,</w:t>
      </w:r>
      <w:r w:rsidR="00A31B64" w:rsidRPr="00BA0797">
        <w:rPr>
          <w:rFonts w:ascii="Myriad Pro" w:hAnsi="Myriad Pro"/>
          <w:sz w:val="26"/>
          <w:szCs w:val="26"/>
        </w:rPr>
        <w:t xml:space="preserve"> прописанной в пункте 4.1 и </w:t>
      </w:r>
      <w:r w:rsidR="0043630D" w:rsidRPr="00BA0797">
        <w:rPr>
          <w:rFonts w:ascii="Myriad Pro" w:hAnsi="Myriad Pro"/>
          <w:sz w:val="26"/>
          <w:szCs w:val="26"/>
        </w:rPr>
        <w:t>соответству</w:t>
      </w:r>
      <w:r w:rsidR="00A31B64" w:rsidRPr="00BA0797">
        <w:rPr>
          <w:rFonts w:ascii="Myriad Pro" w:hAnsi="Myriad Pro"/>
          <w:sz w:val="26"/>
          <w:szCs w:val="26"/>
        </w:rPr>
        <w:t>ет</w:t>
      </w:r>
      <w:r w:rsidR="009C7B3E" w:rsidRPr="00BA0797">
        <w:rPr>
          <w:rFonts w:ascii="Myriad Pro" w:hAnsi="Myriad Pro"/>
          <w:sz w:val="26"/>
          <w:szCs w:val="26"/>
        </w:rPr>
        <w:t xml:space="preserve"> </w:t>
      </w:r>
      <w:r w:rsidR="00A31B64" w:rsidRPr="00BA0797">
        <w:rPr>
          <w:rFonts w:ascii="Myriad Pro" w:hAnsi="Myriad Pro"/>
          <w:sz w:val="26"/>
          <w:szCs w:val="26"/>
        </w:rPr>
        <w:t>данным бухгалтерского учета</w:t>
      </w:r>
      <w:r w:rsidR="0043630D" w:rsidRPr="00BA0797">
        <w:rPr>
          <w:rFonts w:ascii="Myriad Pro" w:hAnsi="Myriad Pro"/>
          <w:sz w:val="26"/>
          <w:szCs w:val="26"/>
        </w:rPr>
        <w:t xml:space="preserve">. </w:t>
      </w:r>
      <w:r w:rsidR="00BF792F" w:rsidRPr="00BA0797">
        <w:rPr>
          <w:rFonts w:ascii="Myriad Pro" w:hAnsi="Myriad Pro"/>
          <w:sz w:val="26"/>
          <w:szCs w:val="26"/>
        </w:rPr>
        <w:t>Исходя из вышеизложенного, по мнению Исполнителя, Госкомитет, занизив сумму экономически</w:t>
      </w:r>
      <w:r w:rsidR="009C7B3E" w:rsidRPr="00BA0797">
        <w:rPr>
          <w:rFonts w:ascii="Myriad Pro" w:hAnsi="Myriad Pro"/>
          <w:sz w:val="26"/>
          <w:szCs w:val="26"/>
        </w:rPr>
        <w:t xml:space="preserve"> </w:t>
      </w:r>
      <w:r w:rsidR="00BF792F" w:rsidRPr="00BA0797">
        <w:rPr>
          <w:rFonts w:ascii="Myriad Pro" w:hAnsi="Myriad Pro"/>
          <w:sz w:val="26"/>
          <w:szCs w:val="26"/>
        </w:rPr>
        <w:t>обоснованных расходов за 2016 год, уменьшил плановые значения на 2018 год.</w:t>
      </w:r>
    </w:p>
    <w:p w14:paraId="22DD529F" w14:textId="77777777" w:rsidR="007D6967" w:rsidRPr="00BA0797" w:rsidRDefault="007D6967" w:rsidP="00BA0797">
      <w:pPr>
        <w:autoSpaceDE w:val="0"/>
        <w:autoSpaceDN w:val="0"/>
        <w:adjustRightInd w:val="0"/>
        <w:spacing w:after="0" w:line="360" w:lineRule="auto"/>
        <w:ind w:firstLine="567"/>
        <w:jc w:val="both"/>
        <w:rPr>
          <w:rFonts w:ascii="Myriad Pro" w:hAnsi="Myriad Pro"/>
          <w:sz w:val="26"/>
          <w:szCs w:val="26"/>
        </w:rPr>
      </w:pPr>
    </w:p>
    <w:p w14:paraId="1FB76B77" w14:textId="77777777" w:rsidR="00D44E2F" w:rsidRPr="00BA0797" w:rsidRDefault="00D44E2F"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Расходы на почтово-телеграфные услуги</w:t>
      </w:r>
    </w:p>
    <w:p w14:paraId="5AA27591" w14:textId="17944F07" w:rsidR="00496C34" w:rsidRDefault="00496C34" w:rsidP="00BA0797">
      <w:pPr>
        <w:pStyle w:val="afff8"/>
        <w:spacing w:after="0"/>
      </w:pPr>
      <w:r w:rsidRPr="00BA0797">
        <w:t>При определении плановой величины расходов на почтово-телеграфные услуги на очередной период регулирования (2018 год) применены показатели Прогноза социально-экономического развития Российской Федерации на 2018 год и плановый 2019-2020 годов.</w:t>
      </w:r>
    </w:p>
    <w:p w14:paraId="2FA87EEF" w14:textId="6E1A63EC" w:rsidR="00576D97" w:rsidRDefault="00576D97" w:rsidP="00BA0797">
      <w:pPr>
        <w:pStyle w:val="afff8"/>
        <w:spacing w:after="0"/>
      </w:pPr>
    </w:p>
    <w:p w14:paraId="0578516B" w14:textId="77777777" w:rsidR="00576D97" w:rsidRPr="00BA0797" w:rsidRDefault="00576D97"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191"/>
        <w:gridCol w:w="1015"/>
        <w:gridCol w:w="1015"/>
        <w:gridCol w:w="1015"/>
        <w:gridCol w:w="1160"/>
        <w:gridCol w:w="1160"/>
        <w:gridCol w:w="1014"/>
      </w:tblGrid>
      <w:tr w:rsidR="00E937FC" w:rsidRPr="00BA0797" w14:paraId="0A006FCF" w14:textId="77777777">
        <w:trPr>
          <w:cantSplit/>
          <w:tblHeader/>
        </w:trPr>
        <w:tc>
          <w:tcPr>
            <w:tcW w:w="324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5852481" w14:textId="77777777" w:rsidR="00E937FC" w:rsidRPr="007D6967" w:rsidRDefault="00E937FC"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lastRenderedPageBreak/>
              <w:t>Наименование</w:t>
            </w:r>
          </w:p>
        </w:tc>
        <w:tc>
          <w:tcPr>
            <w:tcW w:w="3087"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FD620C2" w14:textId="77777777" w:rsidR="00E937FC" w:rsidRPr="007D6967" w:rsidRDefault="00E937FC"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Факт за 2016, тыс. руб.</w:t>
            </w:r>
          </w:p>
        </w:tc>
        <w:tc>
          <w:tcPr>
            <w:tcW w:w="3382"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4B39FA5" w14:textId="77777777" w:rsidR="00E937FC" w:rsidRPr="007D6967" w:rsidRDefault="00E937FC"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 xml:space="preserve">2018, тыс. руб. </w:t>
            </w:r>
          </w:p>
        </w:tc>
      </w:tr>
      <w:tr w:rsidR="00E937FC" w:rsidRPr="00BA0797" w14:paraId="54B567F9" w14:textId="77777777">
        <w:trPr>
          <w:cantSplit/>
          <w:tblHeader/>
        </w:trPr>
        <w:tc>
          <w:tcPr>
            <w:tcW w:w="3243"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4DCE1D22" w14:textId="77777777" w:rsidR="00E937FC" w:rsidRPr="007D6967" w:rsidRDefault="00E937FC" w:rsidP="00BA0797">
            <w:pPr>
              <w:spacing w:after="0" w:line="240" w:lineRule="auto"/>
              <w:rPr>
                <w:rFonts w:ascii="Myriad Pro" w:eastAsia="Times New Roman" w:hAnsi="Myriad Pro" w:cs="Arial CYR"/>
                <w:b/>
                <w:bCs/>
                <w:sz w:val="18"/>
                <w:szCs w:val="18"/>
                <w:lang w:eastAsia="ru-RU"/>
              </w:rPr>
            </w:pPr>
          </w:p>
        </w:tc>
        <w:tc>
          <w:tcPr>
            <w:tcW w:w="10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407F62" w14:textId="77777777" w:rsidR="00E937FC" w:rsidRPr="007D6967" w:rsidRDefault="00E67CD8"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П</w:t>
            </w:r>
            <w:r w:rsidR="00E937FC" w:rsidRPr="007D6967">
              <w:rPr>
                <w:rFonts w:ascii="Myriad Pro" w:eastAsia="Times New Roman" w:hAnsi="Myriad Pro" w:cs="Arial CYR"/>
                <w:b/>
                <w:bCs/>
                <w:color w:val="FFFFFF"/>
                <w:sz w:val="18"/>
                <w:szCs w:val="18"/>
                <w:lang w:eastAsia="ru-RU"/>
              </w:rPr>
              <w:t>о данным организации</w:t>
            </w:r>
          </w:p>
        </w:tc>
        <w:tc>
          <w:tcPr>
            <w:tcW w:w="10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063D13C" w14:textId="77777777" w:rsidR="00E937FC" w:rsidRPr="007D6967" w:rsidRDefault="00E67CD8"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П</w:t>
            </w:r>
            <w:r w:rsidR="00E937FC" w:rsidRPr="007D6967">
              <w:rPr>
                <w:rFonts w:ascii="Myriad Pro" w:eastAsia="Times New Roman" w:hAnsi="Myriad Pro" w:cs="Arial CYR"/>
                <w:b/>
                <w:bCs/>
                <w:color w:val="FFFFFF"/>
                <w:sz w:val="18"/>
                <w:szCs w:val="18"/>
                <w:lang w:eastAsia="ru-RU"/>
              </w:rPr>
              <w:t xml:space="preserve">о данным </w:t>
            </w:r>
            <w:proofErr w:type="spellStart"/>
            <w:r w:rsidR="00E937FC" w:rsidRPr="007D6967">
              <w:rPr>
                <w:rFonts w:ascii="Myriad Pro" w:eastAsia="Times New Roman" w:hAnsi="Myriad Pro" w:cs="Arial CYR"/>
                <w:b/>
                <w:bCs/>
                <w:color w:val="FFFFFF"/>
                <w:sz w:val="18"/>
                <w:szCs w:val="18"/>
                <w:lang w:eastAsia="ru-RU"/>
              </w:rPr>
              <w:t>Госкоми</w:t>
            </w:r>
            <w:r w:rsidR="002060F6" w:rsidRPr="007D6967">
              <w:rPr>
                <w:rFonts w:ascii="Myriad Pro" w:eastAsia="Times New Roman" w:hAnsi="Myriad Pro" w:cs="Arial CYR"/>
                <w:b/>
                <w:bCs/>
                <w:color w:val="FFFFFF"/>
                <w:sz w:val="18"/>
                <w:szCs w:val="18"/>
                <w:lang w:eastAsia="ru-RU"/>
              </w:rPr>
              <w:t>-</w:t>
            </w:r>
            <w:r w:rsidR="00E937FC" w:rsidRPr="007D6967">
              <w:rPr>
                <w:rFonts w:ascii="Myriad Pro" w:eastAsia="Times New Roman" w:hAnsi="Myriad Pro" w:cs="Arial CYR"/>
                <w:b/>
                <w:bCs/>
                <w:color w:val="FFFFFF"/>
                <w:sz w:val="18"/>
                <w:szCs w:val="18"/>
                <w:lang w:eastAsia="ru-RU"/>
              </w:rPr>
              <w:t>тета</w:t>
            </w:r>
            <w:proofErr w:type="spellEnd"/>
          </w:p>
        </w:tc>
        <w:tc>
          <w:tcPr>
            <w:tcW w:w="102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05E9D60" w14:textId="77777777" w:rsidR="00E937FC" w:rsidRPr="007D6967" w:rsidRDefault="00E67CD8" w:rsidP="00BA0797">
            <w:pPr>
              <w:spacing w:after="0" w:line="240" w:lineRule="auto"/>
              <w:jc w:val="center"/>
              <w:rPr>
                <w:rFonts w:ascii="Myriad Pro" w:eastAsia="Times New Roman" w:hAnsi="Myriad Pro" w:cs="Arial CYR"/>
                <w:b/>
                <w:bCs/>
                <w:color w:val="FFFFFF"/>
                <w:sz w:val="18"/>
                <w:szCs w:val="18"/>
                <w:lang w:eastAsia="ru-RU"/>
              </w:rPr>
            </w:pPr>
            <w:r w:rsidRPr="007D6967">
              <w:rPr>
                <w:rFonts w:ascii="Myriad Pro" w:eastAsia="Times New Roman" w:hAnsi="Myriad Pro" w:cs="Arial CYR"/>
                <w:b/>
                <w:bCs/>
                <w:color w:val="FFFFFF"/>
                <w:sz w:val="18"/>
                <w:szCs w:val="18"/>
                <w:lang w:eastAsia="ru-RU"/>
              </w:rPr>
              <w:t>П</w:t>
            </w:r>
            <w:r w:rsidR="00E937FC" w:rsidRPr="007D6967">
              <w:rPr>
                <w:rFonts w:ascii="Myriad Pro" w:eastAsia="Times New Roman" w:hAnsi="Myriad Pro" w:cs="Arial CYR"/>
                <w:b/>
                <w:bCs/>
                <w:color w:val="FFFFFF"/>
                <w:sz w:val="18"/>
                <w:szCs w:val="18"/>
                <w:lang w:eastAsia="ru-RU"/>
              </w:rPr>
              <w:t>о расчету Исполни</w:t>
            </w:r>
            <w:r w:rsidR="002060F6" w:rsidRPr="007D6967">
              <w:rPr>
                <w:rFonts w:ascii="Myriad Pro" w:eastAsia="Times New Roman" w:hAnsi="Myriad Pro" w:cs="Arial CYR"/>
                <w:b/>
                <w:bCs/>
                <w:color w:val="FFFFFF"/>
                <w:sz w:val="18"/>
                <w:szCs w:val="18"/>
                <w:lang w:eastAsia="ru-RU"/>
              </w:rPr>
              <w:t>-</w:t>
            </w:r>
            <w:r w:rsidR="00E937FC" w:rsidRPr="007D6967">
              <w:rPr>
                <w:rFonts w:ascii="Myriad Pro" w:eastAsia="Times New Roman" w:hAnsi="Myriad Pro" w:cs="Arial CYR"/>
                <w:b/>
                <w:bCs/>
                <w:color w:val="FFFFFF"/>
                <w:sz w:val="18"/>
                <w:szCs w:val="18"/>
                <w:lang w:eastAsia="ru-RU"/>
              </w:rPr>
              <w:t>теля</w:t>
            </w:r>
          </w:p>
        </w:tc>
        <w:tc>
          <w:tcPr>
            <w:tcW w:w="117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8C836A8" w14:textId="77777777" w:rsidR="00E937FC" w:rsidRPr="007D6967" w:rsidRDefault="00C81C8C" w:rsidP="00BA0797">
            <w:pPr>
              <w:spacing w:after="0" w:line="240" w:lineRule="auto"/>
              <w:jc w:val="center"/>
              <w:rPr>
                <w:rFonts w:ascii="Myriad Pro" w:hAnsi="Myriad Pro"/>
                <w:b/>
                <w:bCs/>
                <w:color w:val="FFFFFF"/>
                <w:sz w:val="18"/>
                <w:szCs w:val="18"/>
              </w:rPr>
            </w:pPr>
            <w:r w:rsidRPr="007D6967">
              <w:rPr>
                <w:rFonts w:ascii="Myriad Pro" w:hAnsi="Myriad Pro"/>
                <w:b/>
                <w:bCs/>
                <w:color w:val="FFFFFF"/>
                <w:sz w:val="18"/>
                <w:szCs w:val="18"/>
              </w:rPr>
              <w:t>Предложение  филиала «Псковэнерго»</w:t>
            </w:r>
          </w:p>
        </w:tc>
        <w:tc>
          <w:tcPr>
            <w:tcW w:w="117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3E59783" w14:textId="77777777" w:rsidR="00E937FC" w:rsidRPr="007D6967" w:rsidRDefault="00E937FC" w:rsidP="00BA0797">
            <w:pPr>
              <w:spacing w:after="0" w:line="240" w:lineRule="auto"/>
              <w:jc w:val="center"/>
              <w:rPr>
                <w:rFonts w:ascii="Myriad Pro" w:hAnsi="Myriad Pro"/>
                <w:b/>
                <w:bCs/>
                <w:color w:val="FFFFFF"/>
                <w:sz w:val="18"/>
                <w:szCs w:val="18"/>
              </w:rPr>
            </w:pPr>
            <w:r w:rsidRPr="007D6967">
              <w:rPr>
                <w:rFonts w:ascii="Myriad Pro" w:hAnsi="Myriad Pro"/>
                <w:b/>
                <w:bCs/>
                <w:color w:val="FFFFFF"/>
                <w:sz w:val="18"/>
                <w:szCs w:val="18"/>
              </w:rPr>
              <w:t xml:space="preserve">Приказ </w:t>
            </w:r>
            <w:proofErr w:type="spellStart"/>
            <w:r w:rsidRPr="007D6967">
              <w:rPr>
                <w:rFonts w:ascii="Myriad Pro" w:hAnsi="Myriad Pro"/>
                <w:b/>
                <w:bCs/>
                <w:color w:val="FFFFFF"/>
                <w:sz w:val="18"/>
                <w:szCs w:val="18"/>
              </w:rPr>
              <w:t>Госкомите</w:t>
            </w:r>
            <w:proofErr w:type="spellEnd"/>
            <w:r w:rsidR="002060F6" w:rsidRPr="007D6967">
              <w:rPr>
                <w:rFonts w:ascii="Myriad Pro" w:hAnsi="Myriad Pro"/>
                <w:b/>
                <w:bCs/>
                <w:color w:val="FFFFFF"/>
                <w:sz w:val="18"/>
                <w:szCs w:val="18"/>
              </w:rPr>
              <w:t>-</w:t>
            </w:r>
            <w:r w:rsidRPr="007D6967">
              <w:rPr>
                <w:rFonts w:ascii="Myriad Pro" w:hAnsi="Myriad Pro"/>
                <w:b/>
                <w:bCs/>
                <w:color w:val="FFFFFF"/>
                <w:sz w:val="18"/>
                <w:szCs w:val="18"/>
              </w:rPr>
              <w:t>та от 01.06.2018 № 23-э</w:t>
            </w:r>
          </w:p>
        </w:tc>
        <w:tc>
          <w:tcPr>
            <w:tcW w:w="102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9F26FBD" w14:textId="77777777" w:rsidR="00E937FC" w:rsidRPr="007D6967" w:rsidRDefault="00E67CD8" w:rsidP="00BA0797">
            <w:pPr>
              <w:spacing w:after="0" w:line="240" w:lineRule="auto"/>
              <w:jc w:val="center"/>
              <w:rPr>
                <w:rFonts w:ascii="Myriad Pro" w:hAnsi="Myriad Pro"/>
                <w:b/>
                <w:bCs/>
                <w:color w:val="FFFFFF"/>
                <w:sz w:val="18"/>
                <w:szCs w:val="18"/>
              </w:rPr>
            </w:pPr>
            <w:r w:rsidRPr="007D6967">
              <w:rPr>
                <w:rFonts w:ascii="Myriad Pro" w:hAnsi="Myriad Pro"/>
                <w:b/>
                <w:bCs/>
                <w:color w:val="FFFFFF"/>
                <w:sz w:val="18"/>
                <w:szCs w:val="18"/>
              </w:rPr>
              <w:t>П</w:t>
            </w:r>
            <w:r w:rsidR="00E937FC" w:rsidRPr="007D6967">
              <w:rPr>
                <w:rFonts w:ascii="Myriad Pro" w:hAnsi="Myriad Pro"/>
                <w:b/>
                <w:bCs/>
                <w:color w:val="FFFFFF"/>
                <w:sz w:val="18"/>
                <w:szCs w:val="18"/>
              </w:rPr>
              <w:t>о расчету Исполни</w:t>
            </w:r>
            <w:r w:rsidR="002060F6" w:rsidRPr="007D6967">
              <w:rPr>
                <w:rFonts w:ascii="Myriad Pro" w:hAnsi="Myriad Pro"/>
                <w:b/>
                <w:bCs/>
                <w:color w:val="FFFFFF"/>
                <w:sz w:val="18"/>
                <w:szCs w:val="18"/>
              </w:rPr>
              <w:t>-</w:t>
            </w:r>
            <w:r w:rsidR="00E937FC" w:rsidRPr="007D6967">
              <w:rPr>
                <w:rFonts w:ascii="Myriad Pro" w:hAnsi="Myriad Pro"/>
                <w:b/>
                <w:bCs/>
                <w:color w:val="FFFFFF"/>
                <w:sz w:val="18"/>
                <w:szCs w:val="18"/>
              </w:rPr>
              <w:t>теля</w:t>
            </w:r>
          </w:p>
        </w:tc>
      </w:tr>
      <w:tr w:rsidR="00E937FC" w:rsidRPr="00BA0797" w14:paraId="4954F747" w14:textId="77777777">
        <w:trPr>
          <w:cantSplit/>
        </w:trPr>
        <w:tc>
          <w:tcPr>
            <w:tcW w:w="3243" w:type="dxa"/>
            <w:tcBorders>
              <w:top w:val="single" w:sz="4" w:space="0" w:color="FFFFFF"/>
            </w:tcBorders>
            <w:shd w:val="clear" w:color="auto" w:fill="auto"/>
            <w:vAlign w:val="center"/>
          </w:tcPr>
          <w:p w14:paraId="4E628BC8" w14:textId="77777777" w:rsidR="00E937FC" w:rsidRPr="00BA0797" w:rsidRDefault="00E937FC" w:rsidP="00BA0797">
            <w:pPr>
              <w:spacing w:after="0" w:line="240" w:lineRule="auto"/>
              <w:rPr>
                <w:rFonts w:ascii="Myriad Pro" w:hAnsi="Myriad Pro" w:cs="Arial CYR"/>
                <w:b/>
                <w:sz w:val="18"/>
                <w:szCs w:val="18"/>
              </w:rPr>
            </w:pPr>
            <w:r w:rsidRPr="00BA0797">
              <w:rPr>
                <w:rFonts w:ascii="Myriad Pro" w:hAnsi="Myriad Pro" w:cs="Arial CYR"/>
                <w:b/>
                <w:sz w:val="18"/>
                <w:szCs w:val="18"/>
              </w:rPr>
              <w:t>Услуги связи</w:t>
            </w:r>
          </w:p>
        </w:tc>
        <w:tc>
          <w:tcPr>
            <w:tcW w:w="1029" w:type="dxa"/>
            <w:tcBorders>
              <w:top w:val="single" w:sz="4" w:space="0" w:color="FFFFFF"/>
            </w:tcBorders>
            <w:shd w:val="clear" w:color="auto" w:fill="auto"/>
            <w:noWrap/>
            <w:vAlign w:val="center"/>
          </w:tcPr>
          <w:p w14:paraId="359946B5" w14:textId="77777777" w:rsidR="00E937FC" w:rsidRPr="00BA0797" w:rsidRDefault="00E937FC"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834137" w:rsidRPr="00BA0797">
              <w:rPr>
                <w:rFonts w:ascii="Myriad Pro" w:hAnsi="Myriad Pro" w:cs="Arial CYR"/>
                <w:b/>
                <w:sz w:val="18"/>
                <w:szCs w:val="18"/>
              </w:rPr>
              <w:t>8 0</w:t>
            </w:r>
            <w:r w:rsidRPr="00BA0797">
              <w:rPr>
                <w:rFonts w:ascii="Myriad Pro" w:hAnsi="Myriad Pro" w:cs="Arial CYR"/>
                <w:b/>
                <w:sz w:val="18"/>
                <w:szCs w:val="18"/>
              </w:rPr>
              <w:t>77,8</w:t>
            </w:r>
          </w:p>
        </w:tc>
        <w:tc>
          <w:tcPr>
            <w:tcW w:w="1029" w:type="dxa"/>
            <w:tcBorders>
              <w:top w:val="single" w:sz="4" w:space="0" w:color="FFFFFF"/>
            </w:tcBorders>
            <w:shd w:val="clear" w:color="auto" w:fill="auto"/>
            <w:noWrap/>
            <w:vAlign w:val="center"/>
          </w:tcPr>
          <w:p w14:paraId="543A596E" w14:textId="77777777" w:rsidR="00E937FC" w:rsidRPr="00BA0797" w:rsidRDefault="00E937FC"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834137" w:rsidRPr="00BA0797">
              <w:rPr>
                <w:rFonts w:ascii="Myriad Pro" w:hAnsi="Myriad Pro" w:cs="Arial CYR"/>
                <w:b/>
                <w:sz w:val="18"/>
                <w:szCs w:val="18"/>
              </w:rPr>
              <w:t>7 6</w:t>
            </w:r>
            <w:r w:rsidRPr="00BA0797">
              <w:rPr>
                <w:rFonts w:ascii="Myriad Pro" w:hAnsi="Myriad Pro" w:cs="Arial CYR"/>
                <w:b/>
                <w:sz w:val="18"/>
                <w:szCs w:val="18"/>
              </w:rPr>
              <w:t>67,3</w:t>
            </w:r>
          </w:p>
        </w:tc>
        <w:tc>
          <w:tcPr>
            <w:tcW w:w="1029" w:type="dxa"/>
            <w:tcBorders>
              <w:top w:val="single" w:sz="4" w:space="0" w:color="FFFFFF"/>
            </w:tcBorders>
            <w:shd w:val="clear" w:color="auto" w:fill="auto"/>
            <w:noWrap/>
            <w:vAlign w:val="center"/>
          </w:tcPr>
          <w:p w14:paraId="5D85BC55" w14:textId="77777777" w:rsidR="00E937FC" w:rsidRPr="00BA0797" w:rsidRDefault="00E937FC"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834137" w:rsidRPr="00BA0797">
              <w:rPr>
                <w:rFonts w:ascii="Myriad Pro" w:hAnsi="Myriad Pro" w:cs="Arial CYR"/>
                <w:b/>
                <w:sz w:val="18"/>
                <w:szCs w:val="18"/>
              </w:rPr>
              <w:t>7 7</w:t>
            </w:r>
            <w:r w:rsidRPr="00BA0797">
              <w:rPr>
                <w:rFonts w:ascii="Myriad Pro" w:hAnsi="Myriad Pro" w:cs="Arial CYR"/>
                <w:b/>
                <w:sz w:val="18"/>
                <w:szCs w:val="18"/>
              </w:rPr>
              <w:t>99,4</w:t>
            </w:r>
          </w:p>
        </w:tc>
        <w:tc>
          <w:tcPr>
            <w:tcW w:w="1177" w:type="dxa"/>
            <w:tcBorders>
              <w:top w:val="single" w:sz="4" w:space="0" w:color="FFFFFF"/>
            </w:tcBorders>
            <w:shd w:val="clear" w:color="auto" w:fill="auto"/>
            <w:noWrap/>
            <w:vAlign w:val="center"/>
          </w:tcPr>
          <w:p w14:paraId="6E96EDE1" w14:textId="77777777" w:rsidR="00E937FC" w:rsidRPr="00BA0797" w:rsidRDefault="00E937FC"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3</w:t>
            </w:r>
            <w:r w:rsidR="009C7B3E" w:rsidRPr="00BA0797">
              <w:rPr>
                <w:rFonts w:ascii="Myriad Pro" w:hAnsi="Myriad Pro" w:cs="Arial CYR"/>
                <w:b/>
                <w:sz w:val="18"/>
                <w:szCs w:val="18"/>
              </w:rPr>
              <w:t>1 4</w:t>
            </w:r>
            <w:r w:rsidRPr="00BA0797">
              <w:rPr>
                <w:rFonts w:ascii="Myriad Pro" w:hAnsi="Myriad Pro" w:cs="Arial CYR"/>
                <w:b/>
                <w:sz w:val="18"/>
                <w:szCs w:val="18"/>
              </w:rPr>
              <w:t>39,3</w:t>
            </w:r>
          </w:p>
        </w:tc>
        <w:tc>
          <w:tcPr>
            <w:tcW w:w="1177" w:type="dxa"/>
            <w:tcBorders>
              <w:top w:val="single" w:sz="4" w:space="0" w:color="FFFFFF"/>
            </w:tcBorders>
            <w:shd w:val="clear" w:color="auto" w:fill="auto"/>
            <w:noWrap/>
            <w:vAlign w:val="center"/>
          </w:tcPr>
          <w:p w14:paraId="2F30CB3F" w14:textId="77777777" w:rsidR="00E937FC" w:rsidRPr="00BA0797" w:rsidRDefault="00E937FC"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834137" w:rsidRPr="00BA0797">
              <w:rPr>
                <w:rFonts w:ascii="Myriad Pro" w:hAnsi="Myriad Pro" w:cs="Arial CYR"/>
                <w:b/>
                <w:sz w:val="18"/>
                <w:szCs w:val="18"/>
              </w:rPr>
              <w:t>6 9</w:t>
            </w:r>
            <w:r w:rsidRPr="00BA0797">
              <w:rPr>
                <w:rFonts w:ascii="Myriad Pro" w:hAnsi="Myriad Pro" w:cs="Arial CYR"/>
                <w:b/>
                <w:sz w:val="18"/>
                <w:szCs w:val="18"/>
              </w:rPr>
              <w:t>24,7</w:t>
            </w:r>
          </w:p>
        </w:tc>
        <w:tc>
          <w:tcPr>
            <w:tcW w:w="1028" w:type="dxa"/>
            <w:tcBorders>
              <w:top w:val="single" w:sz="4" w:space="0" w:color="FFFFFF"/>
            </w:tcBorders>
            <w:shd w:val="clear" w:color="auto" w:fill="auto"/>
            <w:noWrap/>
            <w:vAlign w:val="center"/>
          </w:tcPr>
          <w:p w14:paraId="7DF2091F" w14:textId="77777777" w:rsidR="00E937FC" w:rsidRPr="00BA0797" w:rsidRDefault="00E937FC"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834137" w:rsidRPr="00BA0797">
              <w:rPr>
                <w:rFonts w:ascii="Myriad Pro" w:hAnsi="Myriad Pro" w:cs="Arial CYR"/>
                <w:b/>
                <w:sz w:val="18"/>
                <w:szCs w:val="18"/>
              </w:rPr>
              <w:t>8 7</w:t>
            </w:r>
            <w:r w:rsidRPr="00BA0797">
              <w:rPr>
                <w:rFonts w:ascii="Myriad Pro" w:hAnsi="Myriad Pro" w:cs="Arial CYR"/>
                <w:b/>
                <w:sz w:val="18"/>
                <w:szCs w:val="18"/>
              </w:rPr>
              <w:t>85,1</w:t>
            </w:r>
          </w:p>
        </w:tc>
      </w:tr>
      <w:tr w:rsidR="00E937FC" w:rsidRPr="00BA0797" w14:paraId="62E7C3CF" w14:textId="77777777">
        <w:trPr>
          <w:cantSplit/>
        </w:trPr>
        <w:tc>
          <w:tcPr>
            <w:tcW w:w="3243" w:type="dxa"/>
            <w:shd w:val="clear" w:color="auto" w:fill="auto"/>
            <w:vAlign w:val="center"/>
          </w:tcPr>
          <w:p w14:paraId="5B9F32F0" w14:textId="77777777" w:rsidR="00E937FC" w:rsidRPr="00BA0797" w:rsidRDefault="00E937FC" w:rsidP="00BA0797">
            <w:pPr>
              <w:spacing w:after="0" w:line="240" w:lineRule="auto"/>
              <w:ind w:left="567"/>
              <w:rPr>
                <w:rFonts w:ascii="Myriad Pro" w:hAnsi="Myriad Pro" w:cs="Arial CYR"/>
                <w:iCs/>
                <w:sz w:val="18"/>
                <w:szCs w:val="18"/>
              </w:rPr>
            </w:pPr>
            <w:r w:rsidRPr="00BA0797">
              <w:rPr>
                <w:rFonts w:ascii="Myriad Pro" w:hAnsi="Myriad Pro" w:cs="Arial CYR"/>
                <w:iCs/>
                <w:sz w:val="18"/>
                <w:szCs w:val="18"/>
              </w:rPr>
              <w:t>телефонная связь</w:t>
            </w:r>
          </w:p>
        </w:tc>
        <w:tc>
          <w:tcPr>
            <w:tcW w:w="1029" w:type="dxa"/>
            <w:shd w:val="clear" w:color="auto" w:fill="auto"/>
            <w:noWrap/>
            <w:vAlign w:val="center"/>
          </w:tcPr>
          <w:p w14:paraId="0571FA5B"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w:t>
            </w:r>
            <w:r w:rsidR="009C7B3E" w:rsidRPr="00BA0797">
              <w:rPr>
                <w:rFonts w:ascii="Myriad Pro" w:hAnsi="Myriad Pro" w:cs="Arial CYR"/>
                <w:iCs/>
                <w:sz w:val="18"/>
                <w:szCs w:val="18"/>
              </w:rPr>
              <w:t>3 6</w:t>
            </w:r>
            <w:r w:rsidRPr="00BA0797">
              <w:rPr>
                <w:rFonts w:ascii="Myriad Pro" w:hAnsi="Myriad Pro" w:cs="Arial CYR"/>
                <w:iCs/>
                <w:sz w:val="18"/>
                <w:szCs w:val="18"/>
              </w:rPr>
              <w:t>52,3</w:t>
            </w:r>
          </w:p>
        </w:tc>
        <w:tc>
          <w:tcPr>
            <w:tcW w:w="1029" w:type="dxa"/>
            <w:shd w:val="clear" w:color="auto" w:fill="auto"/>
            <w:noWrap/>
            <w:vAlign w:val="center"/>
          </w:tcPr>
          <w:p w14:paraId="009E2E62"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w:t>
            </w:r>
            <w:r w:rsidR="009C7B3E" w:rsidRPr="00BA0797">
              <w:rPr>
                <w:rFonts w:ascii="Myriad Pro" w:hAnsi="Myriad Pro" w:cs="Arial CYR"/>
                <w:iCs/>
                <w:sz w:val="18"/>
                <w:szCs w:val="18"/>
              </w:rPr>
              <w:t>3 6</w:t>
            </w:r>
            <w:r w:rsidRPr="00BA0797">
              <w:rPr>
                <w:rFonts w:ascii="Myriad Pro" w:hAnsi="Myriad Pro" w:cs="Arial CYR"/>
                <w:iCs/>
                <w:sz w:val="18"/>
                <w:szCs w:val="18"/>
              </w:rPr>
              <w:t>06,2</w:t>
            </w:r>
          </w:p>
        </w:tc>
        <w:tc>
          <w:tcPr>
            <w:tcW w:w="1029" w:type="dxa"/>
            <w:shd w:val="clear" w:color="auto" w:fill="auto"/>
            <w:noWrap/>
            <w:vAlign w:val="center"/>
          </w:tcPr>
          <w:p w14:paraId="4F66175A"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w:t>
            </w:r>
            <w:r w:rsidR="009C7B3E" w:rsidRPr="00BA0797">
              <w:rPr>
                <w:rFonts w:ascii="Myriad Pro" w:hAnsi="Myriad Pro" w:cs="Arial CYR"/>
                <w:iCs/>
                <w:sz w:val="18"/>
                <w:szCs w:val="18"/>
              </w:rPr>
              <w:t>3 6</w:t>
            </w:r>
            <w:r w:rsidRPr="00BA0797">
              <w:rPr>
                <w:rFonts w:ascii="Myriad Pro" w:hAnsi="Myriad Pro" w:cs="Arial CYR"/>
                <w:iCs/>
                <w:sz w:val="18"/>
                <w:szCs w:val="18"/>
              </w:rPr>
              <w:t>51,8</w:t>
            </w:r>
          </w:p>
        </w:tc>
        <w:tc>
          <w:tcPr>
            <w:tcW w:w="1177" w:type="dxa"/>
            <w:shd w:val="clear" w:color="auto" w:fill="auto"/>
            <w:noWrap/>
            <w:vAlign w:val="center"/>
          </w:tcPr>
          <w:p w14:paraId="1A9AC8EA"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w:t>
            </w:r>
            <w:r w:rsidR="00834137" w:rsidRPr="00BA0797">
              <w:rPr>
                <w:rFonts w:ascii="Myriad Pro" w:hAnsi="Myriad Pro" w:cs="Arial CYR"/>
                <w:iCs/>
                <w:sz w:val="18"/>
                <w:szCs w:val="18"/>
              </w:rPr>
              <w:t>5 6</w:t>
            </w:r>
            <w:r w:rsidRPr="00BA0797">
              <w:rPr>
                <w:rFonts w:ascii="Myriad Pro" w:hAnsi="Myriad Pro" w:cs="Arial CYR"/>
                <w:iCs/>
                <w:sz w:val="18"/>
                <w:szCs w:val="18"/>
              </w:rPr>
              <w:t>57,2</w:t>
            </w:r>
          </w:p>
        </w:tc>
        <w:tc>
          <w:tcPr>
            <w:tcW w:w="1177" w:type="dxa"/>
            <w:shd w:val="clear" w:color="auto" w:fill="auto"/>
            <w:noWrap/>
            <w:vAlign w:val="center"/>
          </w:tcPr>
          <w:p w14:paraId="3F1A898E"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w:t>
            </w:r>
            <w:r w:rsidR="009C7B3E" w:rsidRPr="00BA0797">
              <w:rPr>
                <w:rFonts w:ascii="Myriad Pro" w:hAnsi="Myriad Pro" w:cs="Arial CYR"/>
                <w:iCs/>
                <w:sz w:val="18"/>
                <w:szCs w:val="18"/>
              </w:rPr>
              <w:t>2 7</w:t>
            </w:r>
            <w:r w:rsidRPr="00BA0797">
              <w:rPr>
                <w:rFonts w:ascii="Myriad Pro" w:hAnsi="Myriad Pro" w:cs="Arial CYR"/>
                <w:iCs/>
                <w:sz w:val="18"/>
                <w:szCs w:val="18"/>
              </w:rPr>
              <w:t>78,3</w:t>
            </w:r>
          </w:p>
        </w:tc>
        <w:tc>
          <w:tcPr>
            <w:tcW w:w="1028" w:type="dxa"/>
            <w:shd w:val="clear" w:color="auto" w:fill="auto"/>
            <w:noWrap/>
            <w:vAlign w:val="center"/>
          </w:tcPr>
          <w:p w14:paraId="781BF08A"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w:t>
            </w:r>
            <w:r w:rsidR="00834137" w:rsidRPr="00BA0797">
              <w:rPr>
                <w:rFonts w:ascii="Myriad Pro" w:hAnsi="Myriad Pro" w:cs="Arial CYR"/>
                <w:iCs/>
                <w:sz w:val="18"/>
                <w:szCs w:val="18"/>
              </w:rPr>
              <w:t>4 3</w:t>
            </w:r>
            <w:r w:rsidRPr="00BA0797">
              <w:rPr>
                <w:rFonts w:ascii="Myriad Pro" w:hAnsi="Myriad Pro" w:cs="Arial CYR"/>
                <w:iCs/>
                <w:sz w:val="18"/>
                <w:szCs w:val="18"/>
              </w:rPr>
              <w:t>16,4</w:t>
            </w:r>
          </w:p>
        </w:tc>
      </w:tr>
      <w:tr w:rsidR="00E937FC" w:rsidRPr="00BA0797" w14:paraId="15F61101" w14:textId="77777777">
        <w:trPr>
          <w:cantSplit/>
        </w:trPr>
        <w:tc>
          <w:tcPr>
            <w:tcW w:w="3243" w:type="dxa"/>
            <w:shd w:val="clear" w:color="auto" w:fill="auto"/>
            <w:vAlign w:val="center"/>
          </w:tcPr>
          <w:p w14:paraId="704FC8C5" w14:textId="77777777" w:rsidR="00E937FC" w:rsidRPr="00BA0797" w:rsidRDefault="00E937FC" w:rsidP="00BA0797">
            <w:pPr>
              <w:spacing w:after="0" w:line="240" w:lineRule="auto"/>
              <w:ind w:left="567"/>
              <w:rPr>
                <w:rFonts w:ascii="Myriad Pro" w:hAnsi="Myriad Pro" w:cs="Arial CYR"/>
                <w:iCs/>
                <w:sz w:val="18"/>
                <w:szCs w:val="18"/>
              </w:rPr>
            </w:pPr>
            <w:r w:rsidRPr="00BA0797">
              <w:rPr>
                <w:rFonts w:ascii="Myriad Pro" w:hAnsi="Myriad Pro" w:cs="Arial CYR"/>
                <w:iCs/>
                <w:sz w:val="18"/>
                <w:szCs w:val="18"/>
              </w:rPr>
              <w:t>управление радиочастотным спектром</w:t>
            </w:r>
          </w:p>
        </w:tc>
        <w:tc>
          <w:tcPr>
            <w:tcW w:w="1029" w:type="dxa"/>
            <w:shd w:val="clear" w:color="auto" w:fill="auto"/>
            <w:noWrap/>
            <w:vAlign w:val="center"/>
          </w:tcPr>
          <w:p w14:paraId="3FD60EF9"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329,0</w:t>
            </w:r>
          </w:p>
        </w:tc>
        <w:tc>
          <w:tcPr>
            <w:tcW w:w="1029" w:type="dxa"/>
            <w:shd w:val="clear" w:color="auto" w:fill="auto"/>
            <w:noWrap/>
            <w:vAlign w:val="center"/>
          </w:tcPr>
          <w:p w14:paraId="12094565"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61,3</w:t>
            </w:r>
          </w:p>
        </w:tc>
        <w:tc>
          <w:tcPr>
            <w:tcW w:w="1029" w:type="dxa"/>
            <w:shd w:val="clear" w:color="auto" w:fill="auto"/>
            <w:noWrap/>
            <w:vAlign w:val="center"/>
          </w:tcPr>
          <w:p w14:paraId="08B7EC7E"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61,3</w:t>
            </w:r>
          </w:p>
        </w:tc>
        <w:tc>
          <w:tcPr>
            <w:tcW w:w="1177" w:type="dxa"/>
            <w:shd w:val="clear" w:color="auto" w:fill="auto"/>
            <w:noWrap/>
            <w:vAlign w:val="center"/>
          </w:tcPr>
          <w:p w14:paraId="12F8451D"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1 3</w:t>
            </w:r>
            <w:r w:rsidR="00E937FC" w:rsidRPr="00BA0797">
              <w:rPr>
                <w:rFonts w:ascii="Myriad Pro" w:hAnsi="Myriad Pro" w:cs="Arial CYR"/>
                <w:iCs/>
                <w:sz w:val="18"/>
                <w:szCs w:val="18"/>
              </w:rPr>
              <w:t>21,6</w:t>
            </w:r>
          </w:p>
        </w:tc>
        <w:tc>
          <w:tcPr>
            <w:tcW w:w="1177" w:type="dxa"/>
            <w:shd w:val="clear" w:color="auto" w:fill="auto"/>
            <w:noWrap/>
            <w:vAlign w:val="center"/>
          </w:tcPr>
          <w:p w14:paraId="59802ADF"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61,3</w:t>
            </w:r>
          </w:p>
        </w:tc>
        <w:tc>
          <w:tcPr>
            <w:tcW w:w="1028" w:type="dxa"/>
            <w:shd w:val="clear" w:color="auto" w:fill="auto"/>
            <w:noWrap/>
            <w:vAlign w:val="center"/>
          </w:tcPr>
          <w:p w14:paraId="24F995D7"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66,1</w:t>
            </w:r>
          </w:p>
        </w:tc>
      </w:tr>
      <w:tr w:rsidR="00E937FC" w:rsidRPr="00BA0797" w14:paraId="67401371" w14:textId="77777777">
        <w:trPr>
          <w:cantSplit/>
        </w:trPr>
        <w:tc>
          <w:tcPr>
            <w:tcW w:w="3243" w:type="dxa"/>
            <w:shd w:val="clear" w:color="auto" w:fill="auto"/>
            <w:vAlign w:val="center"/>
          </w:tcPr>
          <w:p w14:paraId="1BF71A2C" w14:textId="77777777" w:rsidR="00E937FC" w:rsidRPr="00BA0797" w:rsidRDefault="00E937FC" w:rsidP="00BA0797">
            <w:pPr>
              <w:spacing w:after="0" w:line="240" w:lineRule="auto"/>
              <w:ind w:left="567"/>
              <w:rPr>
                <w:rFonts w:ascii="Myriad Pro" w:hAnsi="Myriad Pro" w:cs="Arial CYR"/>
                <w:iCs/>
                <w:sz w:val="18"/>
                <w:szCs w:val="18"/>
              </w:rPr>
            </w:pPr>
            <w:r w:rsidRPr="00BA0797">
              <w:rPr>
                <w:rFonts w:ascii="Myriad Pro" w:hAnsi="Myriad Pro" w:cs="Arial CYR"/>
                <w:iCs/>
                <w:sz w:val="18"/>
                <w:szCs w:val="18"/>
              </w:rPr>
              <w:t>аренда каналов связи</w:t>
            </w:r>
          </w:p>
        </w:tc>
        <w:tc>
          <w:tcPr>
            <w:tcW w:w="1029" w:type="dxa"/>
            <w:shd w:val="clear" w:color="auto" w:fill="auto"/>
            <w:noWrap/>
            <w:vAlign w:val="center"/>
          </w:tcPr>
          <w:p w14:paraId="71B3D669"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3 3</w:t>
            </w:r>
            <w:r w:rsidR="00E937FC" w:rsidRPr="00BA0797">
              <w:rPr>
                <w:rFonts w:ascii="Myriad Pro" w:hAnsi="Myriad Pro" w:cs="Arial CYR"/>
                <w:iCs/>
                <w:sz w:val="18"/>
                <w:szCs w:val="18"/>
              </w:rPr>
              <w:t>73,5</w:t>
            </w:r>
          </w:p>
        </w:tc>
        <w:tc>
          <w:tcPr>
            <w:tcW w:w="1029" w:type="dxa"/>
            <w:shd w:val="clear" w:color="auto" w:fill="auto"/>
            <w:noWrap/>
            <w:vAlign w:val="center"/>
          </w:tcPr>
          <w:p w14:paraId="1B355E7A"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3 2</w:t>
            </w:r>
            <w:r w:rsidR="00E937FC" w:rsidRPr="00BA0797">
              <w:rPr>
                <w:rFonts w:ascii="Myriad Pro" w:hAnsi="Myriad Pro" w:cs="Arial CYR"/>
                <w:iCs/>
                <w:sz w:val="18"/>
                <w:szCs w:val="18"/>
              </w:rPr>
              <w:t>87,0</w:t>
            </w:r>
          </w:p>
        </w:tc>
        <w:tc>
          <w:tcPr>
            <w:tcW w:w="1029" w:type="dxa"/>
            <w:shd w:val="clear" w:color="auto" w:fill="auto"/>
            <w:noWrap/>
            <w:vAlign w:val="center"/>
          </w:tcPr>
          <w:p w14:paraId="69762A30"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3 3</w:t>
            </w:r>
            <w:r w:rsidR="00E937FC" w:rsidRPr="00BA0797">
              <w:rPr>
                <w:rFonts w:ascii="Myriad Pro" w:hAnsi="Myriad Pro" w:cs="Arial CYR"/>
                <w:iCs/>
                <w:sz w:val="18"/>
                <w:szCs w:val="18"/>
              </w:rPr>
              <w:t>73,5</w:t>
            </w:r>
          </w:p>
        </w:tc>
        <w:tc>
          <w:tcPr>
            <w:tcW w:w="1177" w:type="dxa"/>
            <w:shd w:val="clear" w:color="auto" w:fill="auto"/>
            <w:noWrap/>
            <w:vAlign w:val="center"/>
          </w:tcPr>
          <w:p w14:paraId="753D524B"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3 6</w:t>
            </w:r>
            <w:r w:rsidR="00E937FC" w:rsidRPr="00BA0797">
              <w:rPr>
                <w:rFonts w:ascii="Myriad Pro" w:hAnsi="Myriad Pro" w:cs="Arial CYR"/>
                <w:iCs/>
                <w:sz w:val="18"/>
                <w:szCs w:val="18"/>
              </w:rPr>
              <w:t>73,3</w:t>
            </w:r>
          </w:p>
        </w:tc>
        <w:tc>
          <w:tcPr>
            <w:tcW w:w="1177" w:type="dxa"/>
            <w:shd w:val="clear" w:color="auto" w:fill="auto"/>
            <w:noWrap/>
            <w:vAlign w:val="center"/>
          </w:tcPr>
          <w:p w14:paraId="4C8B05CD"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3 3</w:t>
            </w:r>
            <w:r w:rsidR="00E937FC" w:rsidRPr="00BA0797">
              <w:rPr>
                <w:rFonts w:ascii="Myriad Pro" w:hAnsi="Myriad Pro" w:cs="Arial CYR"/>
                <w:iCs/>
                <w:sz w:val="18"/>
                <w:szCs w:val="18"/>
              </w:rPr>
              <w:t>17,1</w:t>
            </w:r>
          </w:p>
        </w:tc>
        <w:tc>
          <w:tcPr>
            <w:tcW w:w="1028" w:type="dxa"/>
            <w:shd w:val="clear" w:color="auto" w:fill="auto"/>
            <w:noWrap/>
            <w:vAlign w:val="center"/>
          </w:tcPr>
          <w:p w14:paraId="0C6A5B5F" w14:textId="77777777" w:rsidR="00E937FC"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3 6</w:t>
            </w:r>
            <w:r w:rsidR="00E937FC" w:rsidRPr="00BA0797">
              <w:rPr>
                <w:rFonts w:ascii="Myriad Pro" w:hAnsi="Myriad Pro" w:cs="Arial CYR"/>
                <w:iCs/>
                <w:sz w:val="18"/>
                <w:szCs w:val="18"/>
              </w:rPr>
              <w:t>34,8</w:t>
            </w:r>
          </w:p>
        </w:tc>
      </w:tr>
      <w:tr w:rsidR="00E937FC" w:rsidRPr="00BA0797" w14:paraId="27167FB7" w14:textId="77777777">
        <w:trPr>
          <w:cantSplit/>
        </w:trPr>
        <w:tc>
          <w:tcPr>
            <w:tcW w:w="3243" w:type="dxa"/>
            <w:shd w:val="clear" w:color="auto" w:fill="auto"/>
            <w:vAlign w:val="center"/>
          </w:tcPr>
          <w:p w14:paraId="2036BE47" w14:textId="77777777" w:rsidR="00E937FC" w:rsidRPr="00BA0797" w:rsidRDefault="00E937FC" w:rsidP="00BA0797">
            <w:pPr>
              <w:spacing w:after="0" w:line="240" w:lineRule="auto"/>
              <w:ind w:left="567"/>
              <w:rPr>
                <w:rFonts w:ascii="Myriad Pro" w:hAnsi="Myriad Pro" w:cs="Arial CYR"/>
                <w:iCs/>
                <w:sz w:val="18"/>
                <w:szCs w:val="18"/>
              </w:rPr>
            </w:pPr>
            <w:r w:rsidRPr="00BA0797">
              <w:rPr>
                <w:rFonts w:ascii="Myriad Pro" w:hAnsi="Myriad Pro" w:cs="Arial CYR"/>
                <w:iCs/>
                <w:sz w:val="18"/>
                <w:szCs w:val="18"/>
              </w:rPr>
              <w:t>почтовые услуги</w:t>
            </w:r>
          </w:p>
        </w:tc>
        <w:tc>
          <w:tcPr>
            <w:tcW w:w="1029" w:type="dxa"/>
            <w:shd w:val="clear" w:color="auto" w:fill="auto"/>
            <w:noWrap/>
            <w:vAlign w:val="center"/>
          </w:tcPr>
          <w:p w14:paraId="6F2E76AB"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723,0</w:t>
            </w:r>
          </w:p>
        </w:tc>
        <w:tc>
          <w:tcPr>
            <w:tcW w:w="1029" w:type="dxa"/>
            <w:shd w:val="clear" w:color="auto" w:fill="auto"/>
            <w:noWrap/>
            <w:vAlign w:val="center"/>
          </w:tcPr>
          <w:p w14:paraId="648B65E5"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712,8</w:t>
            </w:r>
          </w:p>
        </w:tc>
        <w:tc>
          <w:tcPr>
            <w:tcW w:w="1029" w:type="dxa"/>
            <w:shd w:val="clear" w:color="auto" w:fill="auto"/>
            <w:noWrap/>
            <w:vAlign w:val="center"/>
          </w:tcPr>
          <w:p w14:paraId="52D0F20F"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712,8</w:t>
            </w:r>
          </w:p>
        </w:tc>
        <w:tc>
          <w:tcPr>
            <w:tcW w:w="1177" w:type="dxa"/>
            <w:shd w:val="clear" w:color="auto" w:fill="auto"/>
            <w:noWrap/>
            <w:vAlign w:val="center"/>
          </w:tcPr>
          <w:p w14:paraId="34E30A8F"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787,2</w:t>
            </w:r>
          </w:p>
        </w:tc>
        <w:tc>
          <w:tcPr>
            <w:tcW w:w="1177" w:type="dxa"/>
            <w:shd w:val="clear" w:color="auto" w:fill="auto"/>
            <w:noWrap/>
            <w:vAlign w:val="center"/>
          </w:tcPr>
          <w:p w14:paraId="0518D304"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768,0</w:t>
            </w:r>
          </w:p>
        </w:tc>
        <w:tc>
          <w:tcPr>
            <w:tcW w:w="1028" w:type="dxa"/>
            <w:shd w:val="clear" w:color="auto" w:fill="auto"/>
            <w:noWrap/>
            <w:vAlign w:val="center"/>
          </w:tcPr>
          <w:p w14:paraId="2463E35F" w14:textId="77777777" w:rsidR="00E937FC" w:rsidRPr="00BA0797" w:rsidRDefault="00E937FC"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768,0</w:t>
            </w:r>
          </w:p>
        </w:tc>
      </w:tr>
    </w:tbl>
    <w:p w14:paraId="252E5EE8" w14:textId="77777777" w:rsidR="00E67CD8" w:rsidRPr="00BA0797" w:rsidRDefault="00E67CD8" w:rsidP="00BA0797">
      <w:pPr>
        <w:autoSpaceDE w:val="0"/>
        <w:autoSpaceDN w:val="0"/>
        <w:adjustRightInd w:val="0"/>
        <w:spacing w:after="0" w:line="360" w:lineRule="auto"/>
        <w:jc w:val="both"/>
        <w:rPr>
          <w:rFonts w:ascii="Myriad Pro" w:hAnsi="Myriad Pro"/>
          <w:b/>
          <w:i/>
          <w:sz w:val="26"/>
          <w:szCs w:val="26"/>
        </w:rPr>
      </w:pPr>
    </w:p>
    <w:p w14:paraId="7EFBB26F" w14:textId="77777777" w:rsidR="00D85FEE" w:rsidRPr="00BA0797" w:rsidRDefault="00560CBF"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Расходы на консультационные</w:t>
      </w:r>
      <w:r w:rsidR="00D44E2F" w:rsidRPr="00BA0797">
        <w:rPr>
          <w:rFonts w:ascii="Myriad Pro" w:hAnsi="Myriad Pro"/>
          <w:b/>
          <w:i/>
          <w:sz w:val="26"/>
          <w:szCs w:val="26"/>
        </w:rPr>
        <w:t xml:space="preserve"> услуги</w:t>
      </w:r>
    </w:p>
    <w:p w14:paraId="18F94975" w14:textId="77777777" w:rsidR="00D85FEE" w:rsidRPr="00BA0797" w:rsidRDefault="00D85FEE"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по данным сетевой организации составили 26,63 тыс. руб., заявленные со стороны </w:t>
      </w:r>
      <w:r w:rsidR="001239A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- 28,99 тыс. руб., принятые Государственным комитетом Псковской области по тарифам и энергетике в составе экономически обоснованных расходов</w:t>
      </w:r>
      <w:r w:rsidR="009C7B3E" w:rsidRPr="00BA0797">
        <w:rPr>
          <w:rFonts w:ascii="Myriad Pro" w:hAnsi="Myriad Pro"/>
          <w:sz w:val="26"/>
          <w:szCs w:val="26"/>
        </w:rPr>
        <w:t xml:space="preserve"> </w:t>
      </w:r>
      <w:r w:rsidRPr="00BA0797">
        <w:rPr>
          <w:rFonts w:ascii="Myriad Pro" w:hAnsi="Myriad Pro"/>
          <w:sz w:val="26"/>
          <w:szCs w:val="26"/>
        </w:rPr>
        <w:t>- 12,733 тыс. руб.</w:t>
      </w:r>
    </w:p>
    <w:p w14:paraId="2E83CE2B" w14:textId="77777777" w:rsidR="00BD41F3" w:rsidRPr="00BA0797" w:rsidRDefault="00BD41F3" w:rsidP="00BA0797">
      <w:pPr>
        <w:spacing w:after="0" w:line="360" w:lineRule="auto"/>
        <w:ind w:firstLine="567"/>
        <w:jc w:val="both"/>
        <w:rPr>
          <w:rFonts w:ascii="Myriad Pro" w:hAnsi="Myriad Pro"/>
          <w:sz w:val="26"/>
          <w:szCs w:val="26"/>
        </w:rPr>
      </w:pPr>
      <w:r w:rsidRPr="00BA0797">
        <w:rPr>
          <w:rFonts w:ascii="Myriad Pro" w:hAnsi="Myriad Pro"/>
          <w:sz w:val="26"/>
          <w:szCs w:val="26"/>
        </w:rPr>
        <w:t>Расходы на проведение семинаров и совещаний (по авансовым отчетам) регулирующий орган исключает, как экономически необоснованные.</w:t>
      </w:r>
    </w:p>
    <w:p w14:paraId="11891819" w14:textId="77777777" w:rsidR="00616805" w:rsidRPr="00BA0797" w:rsidRDefault="00616805" w:rsidP="00BA0797">
      <w:pPr>
        <w:spacing w:after="0" w:line="360" w:lineRule="auto"/>
        <w:ind w:firstLine="567"/>
        <w:jc w:val="both"/>
        <w:rPr>
          <w:rFonts w:ascii="Myriad Pro" w:hAnsi="Myriad Pro"/>
          <w:sz w:val="26"/>
          <w:szCs w:val="26"/>
        </w:rPr>
      </w:pPr>
      <w:r w:rsidRPr="00BA0797">
        <w:rPr>
          <w:rFonts w:ascii="Myriad Pro" w:hAnsi="Myriad Pro"/>
          <w:sz w:val="26"/>
          <w:szCs w:val="26"/>
        </w:rPr>
        <w:t>Как отмечалось выше, в состав прочих расходов, которые учитываются при определении необходимой валовой выручки, включаются расходы на оплату консультационных услуг (пп.2 п.28 Основ ценообразования).</w:t>
      </w:r>
    </w:p>
    <w:p w14:paraId="536E2DB4" w14:textId="77777777" w:rsidR="00616805" w:rsidRPr="00BA0797" w:rsidRDefault="00616805"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1 ст. 252 Налогового кодекса Российской Федерации расходами признаются обоснованные и документально подтвержденные затраты (а в случаях, предусмотренных ст. 265 НК РФ, убытки),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 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Расходами признаются любые затраты при условии, что они произведены для осуществления деятельности, направленной на получение дохода.</w:t>
      </w:r>
    </w:p>
    <w:p w14:paraId="44DC3C30" w14:textId="77777777" w:rsidR="00616805" w:rsidRPr="00BA0797" w:rsidRDefault="00616805"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 2 ст. 252 Налогового кодекса Российской Федерации предусмотрено, что расходы в зависимости от их характера, а также условий осуществления и </w:t>
      </w:r>
      <w:r w:rsidRPr="00BA0797">
        <w:rPr>
          <w:rFonts w:ascii="Myriad Pro" w:hAnsi="Myriad Pro"/>
          <w:sz w:val="26"/>
          <w:szCs w:val="26"/>
        </w:rPr>
        <w:lastRenderedPageBreak/>
        <w:t>направлений деятельности налогоплательщика подразделяются на расходы, связанные с производством и реализацией, и внереализационные расходы. При этом расходы, связанные с производством и (или) реализацией, подразделяются на материальные расходы, расходы на оплату труда, суммы начисленной амортизации, прочие расходы (п. 2 ст. 253 Налогового кодекса Российской Федерации).</w:t>
      </w:r>
    </w:p>
    <w:p w14:paraId="4FFDE98F" w14:textId="77777777" w:rsidR="00616805" w:rsidRPr="00BA0797" w:rsidRDefault="00616805"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подп. 15 п. 1 ст. 264 Налогового кодекса Российской Федерации к прочим расходам, связанным с производством и реализацией, относятся расходы на консультационные услуги.</w:t>
      </w:r>
    </w:p>
    <w:p w14:paraId="5AF5F0E8" w14:textId="77777777" w:rsidR="00616805" w:rsidRPr="00BA0797" w:rsidRDefault="00616805" w:rsidP="00BA0797">
      <w:pPr>
        <w:spacing w:after="0" w:line="360" w:lineRule="auto"/>
        <w:ind w:firstLine="567"/>
        <w:jc w:val="both"/>
        <w:rPr>
          <w:rFonts w:ascii="Myriad Pro" w:hAnsi="Myriad Pro"/>
          <w:sz w:val="26"/>
          <w:szCs w:val="26"/>
        </w:rPr>
      </w:pPr>
      <w:r w:rsidRPr="00BA0797">
        <w:rPr>
          <w:rFonts w:ascii="Myriad Pro" w:hAnsi="Myriad Pro"/>
          <w:sz w:val="26"/>
          <w:szCs w:val="26"/>
        </w:rPr>
        <w:t>Таким образом, включение затрат на консультационные услуги в состав необходимой валовой выручки возможно при условии, что данные расходы были необходимы, затраты по ним являлись обоснованными, экономически оправданными, связанными с получением дохода (или возможностью его получения), а также документально подтверждены.</w:t>
      </w:r>
    </w:p>
    <w:p w14:paraId="2827EBF2" w14:textId="77777777" w:rsidR="006C7B05" w:rsidRPr="00BA0797" w:rsidRDefault="006C7B05" w:rsidP="00BA0797">
      <w:pPr>
        <w:pStyle w:val="afff8"/>
        <w:spacing w:after="0"/>
      </w:pPr>
      <w:r w:rsidRPr="00BA0797">
        <w:t>Расходы на консультационные</w:t>
      </w:r>
      <w:r w:rsidR="009C7B3E" w:rsidRPr="00BA0797">
        <w:t xml:space="preserve"> </w:t>
      </w:r>
      <w:r w:rsidRPr="00BA0797">
        <w:t>услуги Исполнителем определены на основании фактических данных за 2016 год с применением индексов-дефляторов.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786"/>
        <w:gridCol w:w="1280"/>
        <w:gridCol w:w="1244"/>
        <w:gridCol w:w="1292"/>
        <w:gridCol w:w="1434"/>
        <w:gridCol w:w="1244"/>
        <w:gridCol w:w="1290"/>
      </w:tblGrid>
      <w:tr w:rsidR="00E937FC" w:rsidRPr="007D6967" w14:paraId="7630E3DD" w14:textId="77777777">
        <w:trPr>
          <w:cantSplit/>
          <w:trHeight w:val="507"/>
        </w:trPr>
        <w:tc>
          <w:tcPr>
            <w:tcW w:w="93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E935977" w14:textId="77777777" w:rsidR="00E937FC" w:rsidRPr="007D6967" w:rsidRDefault="00E937FC" w:rsidP="00BA0797">
            <w:pPr>
              <w:spacing w:after="0" w:line="240" w:lineRule="auto"/>
              <w:jc w:val="center"/>
              <w:rPr>
                <w:rFonts w:ascii="Myriad Pro" w:eastAsia="Times New Roman" w:hAnsi="Myriad Pro" w:cs="Arial CYR"/>
                <w:b/>
                <w:bCs/>
                <w:color w:val="FFFFFF"/>
                <w:sz w:val="16"/>
                <w:szCs w:val="16"/>
                <w:lang w:eastAsia="ru-RU"/>
              </w:rPr>
            </w:pPr>
            <w:r w:rsidRPr="007D6967">
              <w:rPr>
                <w:rFonts w:ascii="Myriad Pro" w:eastAsia="Times New Roman" w:hAnsi="Myriad Pro" w:cs="Arial CYR"/>
                <w:b/>
                <w:bCs/>
                <w:color w:val="FFFFFF"/>
                <w:sz w:val="16"/>
                <w:szCs w:val="16"/>
                <w:lang w:eastAsia="ru-RU"/>
              </w:rPr>
              <w:t>Наименование</w:t>
            </w:r>
          </w:p>
        </w:tc>
        <w:tc>
          <w:tcPr>
            <w:tcW w:w="199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5DBE6B3" w14:textId="77777777" w:rsidR="00E937FC" w:rsidRPr="007D6967" w:rsidRDefault="00E937FC" w:rsidP="00BA0797">
            <w:pPr>
              <w:spacing w:after="0" w:line="240" w:lineRule="auto"/>
              <w:jc w:val="center"/>
              <w:rPr>
                <w:rFonts w:ascii="Myriad Pro" w:eastAsia="Times New Roman" w:hAnsi="Myriad Pro" w:cs="Arial CYR"/>
                <w:b/>
                <w:bCs/>
                <w:color w:val="FFFFFF"/>
                <w:sz w:val="16"/>
                <w:szCs w:val="16"/>
                <w:lang w:eastAsia="ru-RU"/>
              </w:rPr>
            </w:pPr>
            <w:r w:rsidRPr="007D6967">
              <w:rPr>
                <w:rFonts w:ascii="Myriad Pro" w:eastAsia="Times New Roman" w:hAnsi="Myriad Pro" w:cs="Arial CYR"/>
                <w:b/>
                <w:bCs/>
                <w:color w:val="FFFFFF"/>
                <w:sz w:val="16"/>
                <w:szCs w:val="16"/>
                <w:lang w:eastAsia="ru-RU"/>
              </w:rPr>
              <w:t xml:space="preserve"> Факт за 2016, тыс. руб. </w:t>
            </w:r>
          </w:p>
        </w:tc>
        <w:tc>
          <w:tcPr>
            <w:tcW w:w="207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02E2AE8" w14:textId="77777777" w:rsidR="00E937FC" w:rsidRPr="007D6967" w:rsidRDefault="00E937FC" w:rsidP="00BA0797">
            <w:pPr>
              <w:spacing w:after="0" w:line="240" w:lineRule="auto"/>
              <w:jc w:val="center"/>
              <w:rPr>
                <w:rFonts w:ascii="Myriad Pro" w:eastAsia="Times New Roman" w:hAnsi="Myriad Pro" w:cs="Arial CYR"/>
                <w:b/>
                <w:bCs/>
                <w:color w:val="FFFFFF"/>
                <w:sz w:val="16"/>
                <w:szCs w:val="16"/>
                <w:lang w:eastAsia="ru-RU"/>
              </w:rPr>
            </w:pPr>
            <w:r w:rsidRPr="007D6967">
              <w:rPr>
                <w:rFonts w:ascii="Myriad Pro" w:eastAsia="Times New Roman" w:hAnsi="Myriad Pro" w:cs="Arial CYR"/>
                <w:b/>
                <w:bCs/>
                <w:color w:val="FFFFFF"/>
                <w:sz w:val="16"/>
                <w:szCs w:val="16"/>
                <w:lang w:eastAsia="ru-RU"/>
              </w:rPr>
              <w:t xml:space="preserve">2018, тыс. руб. </w:t>
            </w:r>
          </w:p>
        </w:tc>
      </w:tr>
      <w:tr w:rsidR="00E67CD8" w:rsidRPr="007D6967" w14:paraId="6DCDC1CF" w14:textId="77777777">
        <w:trPr>
          <w:cantSplit/>
          <w:trHeight w:val="765"/>
        </w:trPr>
        <w:tc>
          <w:tcPr>
            <w:tcW w:w="93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CA29078" w14:textId="77777777" w:rsidR="00E67CD8" w:rsidRPr="007D6967" w:rsidRDefault="00E67CD8" w:rsidP="00BA0797">
            <w:pPr>
              <w:spacing w:after="0" w:line="240" w:lineRule="auto"/>
              <w:rPr>
                <w:rFonts w:ascii="Myriad Pro" w:eastAsia="Times New Roman" w:hAnsi="Myriad Pro" w:cs="Arial CYR"/>
                <w:b/>
                <w:bCs/>
                <w:sz w:val="16"/>
                <w:szCs w:val="16"/>
                <w:lang w:eastAsia="ru-RU"/>
              </w:rPr>
            </w:pPr>
          </w:p>
        </w:tc>
        <w:tc>
          <w:tcPr>
            <w:tcW w:w="6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38D16C0" w14:textId="77777777" w:rsidR="00E67CD8" w:rsidRPr="007D6967" w:rsidRDefault="00E67CD8" w:rsidP="00BA0797">
            <w:pPr>
              <w:spacing w:after="0" w:line="240" w:lineRule="auto"/>
              <w:jc w:val="center"/>
              <w:rPr>
                <w:rFonts w:ascii="Myriad Pro" w:eastAsia="Times New Roman" w:hAnsi="Myriad Pro" w:cs="Arial CYR"/>
                <w:b/>
                <w:bCs/>
                <w:color w:val="FFFFFF"/>
                <w:sz w:val="16"/>
                <w:szCs w:val="16"/>
                <w:lang w:eastAsia="ru-RU"/>
              </w:rPr>
            </w:pPr>
            <w:r w:rsidRPr="007D6967">
              <w:rPr>
                <w:rFonts w:ascii="Myriad Pro" w:eastAsia="Times New Roman" w:hAnsi="Myriad Pro" w:cs="Arial CYR"/>
                <w:b/>
                <w:bCs/>
                <w:color w:val="FFFFFF"/>
                <w:sz w:val="16"/>
                <w:szCs w:val="16"/>
                <w:lang w:eastAsia="ru-RU"/>
              </w:rPr>
              <w:t>По данным организации</w:t>
            </w:r>
          </w:p>
        </w:tc>
        <w:tc>
          <w:tcPr>
            <w:tcW w:w="6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6AE7E59" w14:textId="77777777" w:rsidR="00E67CD8" w:rsidRPr="007D6967" w:rsidRDefault="00E67CD8" w:rsidP="00BA0797">
            <w:pPr>
              <w:spacing w:after="0" w:line="240" w:lineRule="auto"/>
              <w:jc w:val="center"/>
              <w:rPr>
                <w:rFonts w:ascii="Myriad Pro" w:eastAsia="Times New Roman" w:hAnsi="Myriad Pro" w:cs="Arial CYR"/>
                <w:b/>
                <w:bCs/>
                <w:color w:val="FFFFFF"/>
                <w:sz w:val="16"/>
                <w:szCs w:val="16"/>
                <w:lang w:eastAsia="ru-RU"/>
              </w:rPr>
            </w:pPr>
            <w:r w:rsidRPr="007D6967">
              <w:rPr>
                <w:rFonts w:ascii="Myriad Pro" w:eastAsia="Times New Roman" w:hAnsi="Myriad Pro" w:cs="Arial CYR"/>
                <w:b/>
                <w:bCs/>
                <w:color w:val="FFFFFF"/>
                <w:sz w:val="16"/>
                <w:szCs w:val="16"/>
                <w:lang w:eastAsia="ru-RU"/>
              </w:rPr>
              <w:t>По данным Госкомитета</w:t>
            </w:r>
          </w:p>
        </w:tc>
        <w:tc>
          <w:tcPr>
            <w:tcW w:w="6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31D176" w14:textId="77777777" w:rsidR="00E67CD8" w:rsidRPr="007D6967" w:rsidRDefault="00E67CD8" w:rsidP="00BA0797">
            <w:pPr>
              <w:spacing w:after="0" w:line="240" w:lineRule="auto"/>
              <w:jc w:val="center"/>
              <w:rPr>
                <w:rFonts w:ascii="Myriad Pro" w:eastAsia="Times New Roman" w:hAnsi="Myriad Pro" w:cs="Arial CYR"/>
                <w:b/>
                <w:bCs/>
                <w:color w:val="FFFFFF"/>
                <w:sz w:val="16"/>
                <w:szCs w:val="16"/>
                <w:lang w:eastAsia="ru-RU"/>
              </w:rPr>
            </w:pPr>
            <w:r w:rsidRPr="007D6967">
              <w:rPr>
                <w:rFonts w:ascii="Myriad Pro" w:eastAsia="Times New Roman" w:hAnsi="Myriad Pro" w:cs="Arial CYR"/>
                <w:b/>
                <w:bCs/>
                <w:color w:val="FFFFFF"/>
                <w:sz w:val="16"/>
                <w:szCs w:val="16"/>
                <w:lang w:eastAsia="ru-RU"/>
              </w:rPr>
              <w:t>По расчету Исполнителя</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3D4708" w14:textId="77777777" w:rsidR="00E67CD8" w:rsidRPr="007D6967" w:rsidRDefault="00C81C8C" w:rsidP="00BA0797">
            <w:pPr>
              <w:spacing w:after="0" w:line="240" w:lineRule="auto"/>
              <w:jc w:val="center"/>
              <w:rPr>
                <w:rFonts w:ascii="Myriad Pro" w:hAnsi="Myriad Pro"/>
                <w:b/>
                <w:bCs/>
                <w:color w:val="FFFFFF"/>
                <w:sz w:val="16"/>
                <w:szCs w:val="16"/>
              </w:rPr>
            </w:pPr>
            <w:r w:rsidRPr="007D6967">
              <w:rPr>
                <w:rFonts w:ascii="Myriad Pro" w:hAnsi="Myriad Pro"/>
                <w:b/>
                <w:bCs/>
                <w:color w:val="FFFFFF"/>
                <w:sz w:val="16"/>
                <w:szCs w:val="16"/>
              </w:rPr>
              <w:t>Предложение  филиала  «Псковэнерго»</w:t>
            </w:r>
          </w:p>
        </w:tc>
        <w:tc>
          <w:tcPr>
            <w:tcW w:w="6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DAA300" w14:textId="77777777" w:rsidR="00E67CD8" w:rsidRPr="007D6967" w:rsidRDefault="00E67CD8" w:rsidP="00BA0797">
            <w:pPr>
              <w:spacing w:after="0" w:line="240" w:lineRule="auto"/>
              <w:jc w:val="center"/>
              <w:rPr>
                <w:rFonts w:ascii="Myriad Pro" w:hAnsi="Myriad Pro"/>
                <w:b/>
                <w:bCs/>
                <w:color w:val="FFFFFF"/>
                <w:sz w:val="16"/>
                <w:szCs w:val="16"/>
              </w:rPr>
            </w:pPr>
            <w:r w:rsidRPr="007D6967">
              <w:rPr>
                <w:rFonts w:ascii="Myriad Pro" w:hAnsi="Myriad Pro"/>
                <w:b/>
                <w:bCs/>
                <w:color w:val="FFFFFF"/>
                <w:sz w:val="16"/>
                <w:szCs w:val="16"/>
              </w:rPr>
              <w:t>Приказ Госкомитета от 01.06.2018 № 23-э</w:t>
            </w:r>
          </w:p>
        </w:tc>
        <w:tc>
          <w:tcPr>
            <w:tcW w:w="6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0ABE71A" w14:textId="77777777" w:rsidR="00E67CD8" w:rsidRPr="007D6967" w:rsidRDefault="00E67CD8" w:rsidP="00BA0797">
            <w:pPr>
              <w:spacing w:after="0" w:line="240" w:lineRule="auto"/>
              <w:jc w:val="center"/>
              <w:rPr>
                <w:rFonts w:ascii="Myriad Pro" w:hAnsi="Myriad Pro"/>
                <w:b/>
                <w:bCs/>
                <w:color w:val="FFFFFF"/>
                <w:sz w:val="16"/>
                <w:szCs w:val="16"/>
              </w:rPr>
            </w:pPr>
            <w:r w:rsidRPr="007D6967">
              <w:rPr>
                <w:rFonts w:ascii="Myriad Pro" w:hAnsi="Myriad Pro"/>
                <w:b/>
                <w:bCs/>
                <w:color w:val="FFFFFF"/>
                <w:sz w:val="16"/>
                <w:szCs w:val="16"/>
              </w:rPr>
              <w:t>По расчету Исполнителя</w:t>
            </w:r>
          </w:p>
        </w:tc>
      </w:tr>
      <w:tr w:rsidR="00E937FC" w:rsidRPr="007D6967" w14:paraId="61F60AF2" w14:textId="77777777">
        <w:trPr>
          <w:cantSplit/>
          <w:trHeight w:val="255"/>
        </w:trPr>
        <w:tc>
          <w:tcPr>
            <w:tcW w:w="933" w:type="pct"/>
            <w:tcBorders>
              <w:top w:val="single" w:sz="4" w:space="0" w:color="FFFFFF"/>
            </w:tcBorders>
            <w:shd w:val="clear" w:color="auto" w:fill="auto"/>
            <w:vAlign w:val="center"/>
          </w:tcPr>
          <w:p w14:paraId="09911B96" w14:textId="77777777" w:rsidR="00E937FC" w:rsidRPr="007D6967" w:rsidRDefault="00E937FC" w:rsidP="00BA0797">
            <w:pPr>
              <w:spacing w:after="0" w:line="240" w:lineRule="auto"/>
              <w:rPr>
                <w:rFonts w:ascii="Myriad Pro" w:hAnsi="Myriad Pro" w:cs="Arial CYR"/>
                <w:b/>
                <w:sz w:val="16"/>
                <w:szCs w:val="16"/>
              </w:rPr>
            </w:pPr>
            <w:r w:rsidRPr="007D6967">
              <w:rPr>
                <w:rFonts w:ascii="Myriad Pro" w:hAnsi="Myriad Pro" w:cs="Arial CYR"/>
                <w:b/>
                <w:sz w:val="16"/>
                <w:szCs w:val="16"/>
              </w:rPr>
              <w:t>Консультационные услуги</w:t>
            </w:r>
          </w:p>
        </w:tc>
        <w:tc>
          <w:tcPr>
            <w:tcW w:w="669" w:type="pct"/>
            <w:tcBorders>
              <w:top w:val="single" w:sz="4" w:space="0" w:color="FFFFFF"/>
            </w:tcBorders>
            <w:shd w:val="clear" w:color="auto" w:fill="auto"/>
            <w:noWrap/>
            <w:vAlign w:val="center"/>
          </w:tcPr>
          <w:p w14:paraId="1EDC06DC" w14:textId="77777777" w:rsidR="00E937FC" w:rsidRPr="007D6967" w:rsidRDefault="00E937FC" w:rsidP="00BA0797">
            <w:pPr>
              <w:spacing w:after="0" w:line="240" w:lineRule="auto"/>
              <w:jc w:val="center"/>
              <w:rPr>
                <w:rFonts w:ascii="Myriad Pro" w:hAnsi="Myriad Pro" w:cs="Arial CYR"/>
                <w:b/>
                <w:sz w:val="16"/>
                <w:szCs w:val="16"/>
              </w:rPr>
            </w:pPr>
            <w:r w:rsidRPr="007D6967">
              <w:rPr>
                <w:rFonts w:ascii="Myriad Pro" w:hAnsi="Myriad Pro" w:cs="Arial CYR"/>
                <w:b/>
                <w:sz w:val="16"/>
                <w:szCs w:val="16"/>
              </w:rPr>
              <w:t>26,63</w:t>
            </w:r>
          </w:p>
        </w:tc>
        <w:tc>
          <w:tcPr>
            <w:tcW w:w="650" w:type="pct"/>
            <w:tcBorders>
              <w:top w:val="single" w:sz="4" w:space="0" w:color="FFFFFF"/>
            </w:tcBorders>
            <w:shd w:val="clear" w:color="auto" w:fill="auto"/>
            <w:noWrap/>
            <w:vAlign w:val="center"/>
          </w:tcPr>
          <w:p w14:paraId="79FFF6B1" w14:textId="77777777" w:rsidR="00E937FC" w:rsidRPr="007D6967" w:rsidRDefault="00E937FC" w:rsidP="00BA0797">
            <w:pPr>
              <w:spacing w:after="0" w:line="240" w:lineRule="auto"/>
              <w:jc w:val="center"/>
              <w:rPr>
                <w:rFonts w:ascii="Myriad Pro" w:hAnsi="Myriad Pro" w:cs="Arial CYR"/>
                <w:b/>
                <w:sz w:val="16"/>
                <w:szCs w:val="16"/>
              </w:rPr>
            </w:pPr>
            <w:r w:rsidRPr="007D6967">
              <w:rPr>
                <w:rFonts w:ascii="Myriad Pro" w:hAnsi="Myriad Pro" w:cs="Arial CYR"/>
                <w:b/>
                <w:sz w:val="16"/>
                <w:szCs w:val="16"/>
              </w:rPr>
              <w:t>12,73</w:t>
            </w:r>
          </w:p>
        </w:tc>
        <w:tc>
          <w:tcPr>
            <w:tcW w:w="675" w:type="pct"/>
            <w:tcBorders>
              <w:top w:val="single" w:sz="4" w:space="0" w:color="FFFFFF"/>
            </w:tcBorders>
            <w:shd w:val="clear" w:color="auto" w:fill="auto"/>
            <w:noWrap/>
            <w:vAlign w:val="center"/>
          </w:tcPr>
          <w:p w14:paraId="6BA7DD28" w14:textId="77777777" w:rsidR="00E937FC" w:rsidRPr="007D6967" w:rsidRDefault="00E937FC" w:rsidP="00BA0797">
            <w:pPr>
              <w:spacing w:after="0" w:line="240" w:lineRule="auto"/>
              <w:jc w:val="center"/>
              <w:rPr>
                <w:rFonts w:ascii="Myriad Pro" w:hAnsi="Myriad Pro" w:cs="Arial CYR"/>
                <w:b/>
                <w:sz w:val="16"/>
                <w:szCs w:val="16"/>
              </w:rPr>
            </w:pPr>
            <w:r w:rsidRPr="007D6967">
              <w:rPr>
                <w:rFonts w:ascii="Myriad Pro" w:hAnsi="Myriad Pro" w:cs="Arial CYR"/>
                <w:b/>
                <w:sz w:val="16"/>
                <w:szCs w:val="16"/>
              </w:rPr>
              <w:t>12,73</w:t>
            </w:r>
          </w:p>
        </w:tc>
        <w:tc>
          <w:tcPr>
            <w:tcW w:w="749" w:type="pct"/>
            <w:tcBorders>
              <w:top w:val="single" w:sz="4" w:space="0" w:color="FFFFFF"/>
            </w:tcBorders>
            <w:shd w:val="clear" w:color="auto" w:fill="auto"/>
            <w:noWrap/>
            <w:vAlign w:val="center"/>
          </w:tcPr>
          <w:p w14:paraId="21DC4749" w14:textId="77777777" w:rsidR="00E937FC" w:rsidRPr="007D6967" w:rsidRDefault="00E937FC" w:rsidP="00BA0797">
            <w:pPr>
              <w:spacing w:after="0" w:line="240" w:lineRule="auto"/>
              <w:jc w:val="center"/>
              <w:rPr>
                <w:rFonts w:ascii="Myriad Pro" w:hAnsi="Myriad Pro" w:cs="Arial CYR"/>
                <w:b/>
                <w:sz w:val="16"/>
                <w:szCs w:val="16"/>
              </w:rPr>
            </w:pPr>
            <w:r w:rsidRPr="007D6967">
              <w:rPr>
                <w:rFonts w:ascii="Myriad Pro" w:hAnsi="Myriad Pro" w:cs="Arial CYR"/>
                <w:b/>
                <w:sz w:val="16"/>
                <w:szCs w:val="16"/>
              </w:rPr>
              <w:t>28,99</w:t>
            </w:r>
          </w:p>
        </w:tc>
        <w:tc>
          <w:tcPr>
            <w:tcW w:w="650" w:type="pct"/>
            <w:tcBorders>
              <w:top w:val="single" w:sz="4" w:space="0" w:color="FFFFFF"/>
            </w:tcBorders>
            <w:shd w:val="clear" w:color="auto" w:fill="auto"/>
            <w:noWrap/>
            <w:vAlign w:val="center"/>
          </w:tcPr>
          <w:p w14:paraId="1AA789D2" w14:textId="77777777" w:rsidR="00E937FC" w:rsidRPr="007D6967" w:rsidRDefault="00E937FC" w:rsidP="00BA0797">
            <w:pPr>
              <w:spacing w:after="0" w:line="240" w:lineRule="auto"/>
              <w:jc w:val="center"/>
              <w:rPr>
                <w:rFonts w:ascii="Myriad Pro" w:hAnsi="Myriad Pro" w:cs="Arial CYR"/>
                <w:b/>
                <w:sz w:val="16"/>
                <w:szCs w:val="16"/>
              </w:rPr>
            </w:pPr>
            <w:r w:rsidRPr="007D6967">
              <w:rPr>
                <w:rFonts w:ascii="Myriad Pro" w:hAnsi="Myriad Pro" w:cs="Arial CYR"/>
                <w:b/>
                <w:sz w:val="16"/>
                <w:szCs w:val="16"/>
              </w:rPr>
              <w:t>12,733</w:t>
            </w:r>
          </w:p>
        </w:tc>
        <w:tc>
          <w:tcPr>
            <w:tcW w:w="675" w:type="pct"/>
            <w:tcBorders>
              <w:top w:val="single" w:sz="4" w:space="0" w:color="FFFFFF"/>
            </w:tcBorders>
            <w:shd w:val="clear" w:color="auto" w:fill="auto"/>
            <w:noWrap/>
            <w:vAlign w:val="center"/>
          </w:tcPr>
          <w:p w14:paraId="285F1003" w14:textId="77777777" w:rsidR="00E937FC" w:rsidRPr="007D6967" w:rsidRDefault="00E937FC" w:rsidP="00BA0797">
            <w:pPr>
              <w:spacing w:after="0" w:line="240" w:lineRule="auto"/>
              <w:jc w:val="center"/>
              <w:rPr>
                <w:rFonts w:ascii="Myriad Pro" w:hAnsi="Myriad Pro" w:cs="Arial CYR"/>
                <w:b/>
                <w:sz w:val="16"/>
                <w:szCs w:val="16"/>
              </w:rPr>
            </w:pPr>
            <w:r w:rsidRPr="007D6967">
              <w:rPr>
                <w:rFonts w:ascii="Myriad Pro" w:hAnsi="Myriad Pro" w:cs="Arial CYR"/>
                <w:b/>
                <w:sz w:val="16"/>
                <w:szCs w:val="16"/>
              </w:rPr>
              <w:t>13,72</w:t>
            </w:r>
          </w:p>
        </w:tc>
      </w:tr>
    </w:tbl>
    <w:p w14:paraId="370EC72C" w14:textId="77777777" w:rsidR="007D6967" w:rsidRDefault="007D6967" w:rsidP="00BA0797">
      <w:pPr>
        <w:autoSpaceDE w:val="0"/>
        <w:autoSpaceDN w:val="0"/>
        <w:adjustRightInd w:val="0"/>
        <w:spacing w:after="0" w:line="360" w:lineRule="auto"/>
        <w:jc w:val="both"/>
        <w:rPr>
          <w:rFonts w:ascii="Myriad Pro" w:hAnsi="Myriad Pro"/>
          <w:b/>
          <w:i/>
          <w:sz w:val="26"/>
          <w:szCs w:val="26"/>
        </w:rPr>
      </w:pPr>
    </w:p>
    <w:p w14:paraId="4CFBB3FB" w14:textId="77777777" w:rsidR="00560CBF" w:rsidRPr="00BA0797" w:rsidRDefault="00211220"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Ю</w:t>
      </w:r>
      <w:r w:rsidR="00E84FF6" w:rsidRPr="00BA0797">
        <w:rPr>
          <w:rFonts w:ascii="Myriad Pro" w:hAnsi="Myriad Pro"/>
          <w:b/>
          <w:i/>
          <w:sz w:val="26"/>
          <w:szCs w:val="26"/>
        </w:rPr>
        <w:t xml:space="preserve">ридические, нотариальные </w:t>
      </w:r>
      <w:r w:rsidR="00D85FEE" w:rsidRPr="00BA0797">
        <w:rPr>
          <w:rFonts w:ascii="Myriad Pro" w:hAnsi="Myriad Pro"/>
          <w:b/>
          <w:i/>
          <w:sz w:val="26"/>
          <w:szCs w:val="26"/>
        </w:rPr>
        <w:t>услуги</w:t>
      </w:r>
    </w:p>
    <w:p w14:paraId="6F348B95" w14:textId="77777777" w:rsidR="00EE096C" w:rsidRPr="00BA0797" w:rsidRDefault="00EE096C" w:rsidP="00BA0797">
      <w:pPr>
        <w:spacing w:after="0" w:line="360" w:lineRule="auto"/>
        <w:ind w:firstLine="567"/>
        <w:jc w:val="both"/>
        <w:rPr>
          <w:rFonts w:ascii="Myriad Pro" w:hAnsi="Myriad Pro"/>
          <w:sz w:val="26"/>
          <w:szCs w:val="26"/>
        </w:rPr>
      </w:pPr>
      <w:r w:rsidRPr="00BA0797">
        <w:rPr>
          <w:rFonts w:ascii="Myriad Pro" w:hAnsi="Myriad Pro"/>
          <w:sz w:val="26"/>
          <w:szCs w:val="26"/>
        </w:rPr>
        <w:t>К данным услугам отнесены следующие нотариальные действия:</w:t>
      </w:r>
      <w:r w:rsidR="009C7B3E" w:rsidRPr="00BA0797">
        <w:rPr>
          <w:rFonts w:ascii="Myriad Pro" w:hAnsi="Myriad Pro"/>
          <w:sz w:val="26"/>
          <w:szCs w:val="26"/>
        </w:rPr>
        <w:t xml:space="preserve"> </w:t>
      </w:r>
      <w:r w:rsidRPr="00BA0797">
        <w:rPr>
          <w:rFonts w:ascii="Myriad Pro" w:hAnsi="Myriad Pro"/>
          <w:sz w:val="26"/>
          <w:szCs w:val="26"/>
        </w:rPr>
        <w:t>удостоверение доверенностей; свидетельствование верности копий учредительных и иных документов Общества.</w:t>
      </w:r>
    </w:p>
    <w:p w14:paraId="4DDBC671" w14:textId="77777777" w:rsidR="00EE096C" w:rsidRPr="00BA0797" w:rsidRDefault="00EE096C" w:rsidP="00BA0797">
      <w:pPr>
        <w:spacing w:after="0" w:line="360" w:lineRule="auto"/>
        <w:ind w:firstLine="567"/>
        <w:jc w:val="both"/>
        <w:rPr>
          <w:rFonts w:ascii="Myriad Pro" w:hAnsi="Myriad Pro"/>
          <w:sz w:val="26"/>
          <w:szCs w:val="26"/>
        </w:rPr>
      </w:pPr>
      <w:r w:rsidRPr="00BA0797">
        <w:rPr>
          <w:rFonts w:ascii="Myriad Pro" w:hAnsi="Myriad Pro"/>
          <w:sz w:val="26"/>
          <w:szCs w:val="26"/>
        </w:rPr>
        <w:t>За совершение данных действий взимаются нотариальные тарифы в размерах, установленных Основами</w:t>
      </w:r>
      <w:r w:rsidR="009C7B3E" w:rsidRPr="00BA0797">
        <w:rPr>
          <w:rFonts w:ascii="Myriad Pro" w:hAnsi="Myriad Pro"/>
          <w:sz w:val="26"/>
          <w:szCs w:val="26"/>
        </w:rPr>
        <w:t xml:space="preserve"> </w:t>
      </w:r>
      <w:r w:rsidRPr="00BA0797">
        <w:rPr>
          <w:rFonts w:ascii="Myriad Pro" w:hAnsi="Myriad Pro"/>
          <w:sz w:val="26"/>
          <w:szCs w:val="26"/>
        </w:rPr>
        <w:t>законодательства РФ о нотариате (утв. ВС РФ 11.02.1993 № 4462).</w:t>
      </w:r>
    </w:p>
    <w:p w14:paraId="0358CBE0" w14:textId="77777777" w:rsidR="007D6967" w:rsidRDefault="00560CBF" w:rsidP="007D6967">
      <w:pPr>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за 201</w:t>
      </w:r>
      <w:r w:rsidR="00EE096C" w:rsidRPr="00BA0797">
        <w:rPr>
          <w:rFonts w:ascii="Myriad Pro" w:hAnsi="Myriad Pro"/>
          <w:sz w:val="26"/>
          <w:szCs w:val="26"/>
        </w:rPr>
        <w:t>6</w:t>
      </w:r>
      <w:r w:rsidRPr="00BA0797">
        <w:rPr>
          <w:rFonts w:ascii="Myriad Pro" w:hAnsi="Myriad Pro"/>
          <w:sz w:val="26"/>
          <w:szCs w:val="26"/>
        </w:rPr>
        <w:t xml:space="preserve"> год составили </w:t>
      </w:r>
      <w:r w:rsidR="00EE096C" w:rsidRPr="00BA0797">
        <w:rPr>
          <w:rFonts w:ascii="Myriad Pro" w:hAnsi="Myriad Pro"/>
          <w:sz w:val="26"/>
          <w:szCs w:val="26"/>
        </w:rPr>
        <w:t>17,55</w:t>
      </w:r>
      <w:r w:rsidRPr="00BA0797">
        <w:rPr>
          <w:rFonts w:ascii="Myriad Pro" w:hAnsi="Myriad Pro"/>
          <w:sz w:val="26"/>
          <w:szCs w:val="26"/>
        </w:rPr>
        <w:t xml:space="preserve"> тыс. руб., заявленные со стороны </w:t>
      </w:r>
      <w:r w:rsidR="001239A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EE096C" w:rsidRPr="00BA0797">
        <w:rPr>
          <w:rFonts w:ascii="Myriad Pro" w:hAnsi="Myriad Pro"/>
          <w:sz w:val="26"/>
          <w:szCs w:val="26"/>
        </w:rPr>
        <w:t>Псков</w:t>
      </w:r>
      <w:r w:rsidRPr="00BA0797">
        <w:rPr>
          <w:rFonts w:ascii="Myriad Pro" w:hAnsi="Myriad Pro"/>
          <w:sz w:val="26"/>
          <w:szCs w:val="26"/>
        </w:rPr>
        <w:t>энерго</w:t>
      </w:r>
      <w:r w:rsidR="00586D28" w:rsidRPr="00BA0797">
        <w:rPr>
          <w:rFonts w:ascii="Myriad Pro" w:hAnsi="Myriad Pro"/>
          <w:sz w:val="26"/>
          <w:szCs w:val="26"/>
        </w:rPr>
        <w:t>»</w:t>
      </w:r>
      <w:r w:rsidRPr="00BA0797">
        <w:rPr>
          <w:rFonts w:ascii="Myriad Pro" w:hAnsi="Myriad Pro"/>
          <w:sz w:val="26"/>
          <w:szCs w:val="26"/>
        </w:rPr>
        <w:t xml:space="preserve"> - </w:t>
      </w:r>
      <w:r w:rsidR="00EE096C" w:rsidRPr="00BA0797">
        <w:rPr>
          <w:rFonts w:ascii="Myriad Pro" w:hAnsi="Myriad Pro"/>
          <w:sz w:val="26"/>
          <w:szCs w:val="26"/>
        </w:rPr>
        <w:t>24,86</w:t>
      </w:r>
      <w:r w:rsidRPr="00BA0797">
        <w:rPr>
          <w:rFonts w:ascii="Myriad Pro" w:hAnsi="Myriad Pro"/>
          <w:sz w:val="26"/>
          <w:szCs w:val="26"/>
        </w:rPr>
        <w:t xml:space="preserve"> тыс. руб., </w:t>
      </w:r>
      <w:r w:rsidRPr="00BA0797">
        <w:rPr>
          <w:rFonts w:ascii="Myriad Pro" w:hAnsi="Myriad Pro"/>
          <w:sz w:val="26"/>
          <w:szCs w:val="26"/>
        </w:rPr>
        <w:lastRenderedPageBreak/>
        <w:t xml:space="preserve">принятые </w:t>
      </w:r>
      <w:r w:rsidR="00EE096C" w:rsidRPr="00BA0797">
        <w:rPr>
          <w:rFonts w:ascii="Myriad Pro" w:hAnsi="Myriad Pro"/>
          <w:sz w:val="26"/>
          <w:szCs w:val="26"/>
        </w:rPr>
        <w:t>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EE096C" w:rsidRPr="00BA0797">
        <w:rPr>
          <w:rFonts w:ascii="Myriad Pro" w:hAnsi="Myriad Pro"/>
          <w:sz w:val="26"/>
          <w:szCs w:val="26"/>
        </w:rPr>
        <w:t>17,55</w:t>
      </w:r>
      <w:r w:rsidRPr="00BA0797">
        <w:rPr>
          <w:rFonts w:ascii="Myriad Pro" w:hAnsi="Myriad Pro"/>
          <w:sz w:val="26"/>
          <w:szCs w:val="26"/>
        </w:rPr>
        <w:t xml:space="preserve"> тыс. руб.</w:t>
      </w:r>
    </w:p>
    <w:p w14:paraId="0091F64B" w14:textId="77777777" w:rsidR="00E67CD8" w:rsidRPr="007D6967" w:rsidRDefault="00560CBF" w:rsidP="007D6967">
      <w:pPr>
        <w:spacing w:after="0" w:line="360" w:lineRule="auto"/>
        <w:ind w:firstLine="567"/>
        <w:jc w:val="both"/>
        <w:rPr>
          <w:rFonts w:ascii="Myriad Pro" w:hAnsi="Myriad Pro"/>
          <w:sz w:val="26"/>
          <w:szCs w:val="26"/>
        </w:rPr>
      </w:pPr>
      <w:r w:rsidRPr="007D6967">
        <w:rPr>
          <w:rFonts w:ascii="Myriad Pro" w:hAnsi="Myriad Pro"/>
          <w:sz w:val="26"/>
          <w:szCs w:val="26"/>
        </w:rPr>
        <w:t>Расходы на юридические и нотариальные услуги на 201</w:t>
      </w:r>
      <w:r w:rsidR="008A0F47" w:rsidRPr="007D6967">
        <w:rPr>
          <w:rFonts w:ascii="Myriad Pro" w:hAnsi="Myriad Pro"/>
          <w:sz w:val="26"/>
          <w:szCs w:val="26"/>
        </w:rPr>
        <w:t>9</w:t>
      </w:r>
      <w:r w:rsidRPr="007D6967">
        <w:rPr>
          <w:rFonts w:ascii="Myriad Pro" w:hAnsi="Myriad Pro"/>
          <w:sz w:val="26"/>
          <w:szCs w:val="26"/>
        </w:rPr>
        <w:t xml:space="preserve"> год приняты </w:t>
      </w:r>
      <w:r w:rsidR="00EE096C" w:rsidRPr="007D6967">
        <w:rPr>
          <w:rFonts w:ascii="Myriad Pro" w:hAnsi="Myriad Pro"/>
          <w:sz w:val="26"/>
          <w:szCs w:val="26"/>
        </w:rPr>
        <w:t xml:space="preserve">Госкомитетом на уровне 2016 года. </w:t>
      </w:r>
      <w:r w:rsidR="008A0F47" w:rsidRPr="007D6967">
        <w:rPr>
          <w:rFonts w:ascii="Myriad Pro" w:hAnsi="Myriad Pro"/>
          <w:sz w:val="26"/>
          <w:szCs w:val="26"/>
        </w:rPr>
        <w:t xml:space="preserve">Принимая во внимание наличие данных бухгалтерского учета по виду деятельности </w:t>
      </w:r>
      <w:r w:rsidR="00586D28" w:rsidRPr="007D6967">
        <w:rPr>
          <w:rFonts w:ascii="Myriad Pro" w:hAnsi="Myriad Pro"/>
          <w:sz w:val="26"/>
          <w:szCs w:val="26"/>
        </w:rPr>
        <w:t>«</w:t>
      </w:r>
      <w:r w:rsidR="008A0F47" w:rsidRPr="007D6967">
        <w:rPr>
          <w:rFonts w:ascii="Myriad Pro" w:hAnsi="Myriad Pro"/>
          <w:sz w:val="26"/>
          <w:szCs w:val="26"/>
        </w:rPr>
        <w:t>передача электрической энергии</w:t>
      </w:r>
      <w:r w:rsidR="00586D28" w:rsidRPr="007D6967">
        <w:rPr>
          <w:rFonts w:ascii="Myriad Pro" w:hAnsi="Myriad Pro"/>
          <w:sz w:val="26"/>
          <w:szCs w:val="26"/>
        </w:rPr>
        <w:t>»</w:t>
      </w:r>
      <w:r w:rsidR="008A0F47" w:rsidRPr="007D6967">
        <w:rPr>
          <w:rFonts w:ascii="Myriad Pro" w:hAnsi="Myriad Pro"/>
          <w:sz w:val="26"/>
          <w:szCs w:val="26"/>
        </w:rPr>
        <w:t xml:space="preserve"> (обороты по счету 20, отчеты по проводкам), подтверждающие фактические расходы за 2016 год, Исполнитель считает обоснованным определение расходов на </w:t>
      </w:r>
      <w:r w:rsidR="00E937FC" w:rsidRPr="007D6967">
        <w:rPr>
          <w:rFonts w:ascii="Myriad Pro" w:hAnsi="Myriad Pro"/>
          <w:sz w:val="26"/>
          <w:szCs w:val="26"/>
        </w:rPr>
        <w:t>юридические</w:t>
      </w:r>
      <w:r w:rsidR="008A0F47" w:rsidRPr="007D6967">
        <w:rPr>
          <w:rFonts w:ascii="Myriad Pro" w:hAnsi="Myriad Pro"/>
          <w:sz w:val="26"/>
          <w:szCs w:val="26"/>
        </w:rPr>
        <w:t xml:space="preserve"> услуги на основании фактических данных за 2016 год с применением показателей Прогноза социально-экономического развития Российской Федерации на 2018 год и плановый 2019-2020 годов</w:t>
      </w:r>
      <w:r w:rsidR="00155210" w:rsidRPr="007D6967">
        <w:rPr>
          <w:rFonts w:ascii="Myriad Pro" w:hAnsi="Myriad Pro"/>
          <w:sz w:val="26"/>
          <w:szCs w:val="26"/>
        </w:rPr>
        <w:t>.</w:t>
      </w:r>
      <w:r w:rsidR="008A0F47" w:rsidRPr="007D6967">
        <w:rPr>
          <w:rFonts w:ascii="Myriad Pro" w:hAnsi="Myriad Pro"/>
          <w:sz w:val="26"/>
          <w:szCs w:val="26"/>
        </w:rPr>
        <w:t xml:space="preserve"> </w:t>
      </w: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809"/>
        <w:gridCol w:w="1291"/>
        <w:gridCol w:w="1255"/>
        <w:gridCol w:w="1302"/>
        <w:gridCol w:w="1462"/>
        <w:gridCol w:w="1269"/>
        <w:gridCol w:w="1302"/>
      </w:tblGrid>
      <w:tr w:rsidR="00B5702D" w:rsidRPr="00E765A9" w14:paraId="01588FF9" w14:textId="77777777" w:rsidTr="00576D97">
        <w:trPr>
          <w:cantSplit/>
        </w:trPr>
        <w:tc>
          <w:tcPr>
            <w:tcW w:w="180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AA24B46" w14:textId="77777777" w:rsidR="00B5702D" w:rsidRPr="00E765A9" w:rsidRDefault="00B5702D" w:rsidP="00BA0797">
            <w:pPr>
              <w:spacing w:after="0" w:line="240" w:lineRule="auto"/>
              <w:jc w:val="center"/>
              <w:rPr>
                <w:rFonts w:ascii="Myriad Pro" w:eastAsia="Times New Roman" w:hAnsi="Myriad Pro" w:cs="Arial CYR"/>
                <w:b/>
                <w:bCs/>
                <w:color w:val="FFFFFF"/>
                <w:sz w:val="16"/>
                <w:szCs w:val="16"/>
                <w:lang w:eastAsia="ru-RU"/>
              </w:rPr>
            </w:pPr>
            <w:bookmarkStart w:id="44" w:name="OLE_LINK15"/>
            <w:r w:rsidRPr="00E765A9">
              <w:rPr>
                <w:rFonts w:ascii="Myriad Pro" w:eastAsia="Times New Roman" w:hAnsi="Myriad Pro" w:cs="Arial CYR"/>
                <w:b/>
                <w:bCs/>
                <w:color w:val="FFFFFF"/>
                <w:sz w:val="16"/>
                <w:szCs w:val="16"/>
                <w:lang w:eastAsia="ru-RU"/>
              </w:rPr>
              <w:t>Наименование</w:t>
            </w:r>
          </w:p>
        </w:tc>
        <w:tc>
          <w:tcPr>
            <w:tcW w:w="3848"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F2EA6D4" w14:textId="77777777" w:rsidR="00B5702D" w:rsidRPr="00E765A9" w:rsidRDefault="00B5702D" w:rsidP="00BA0797">
            <w:pPr>
              <w:spacing w:after="0" w:line="240" w:lineRule="auto"/>
              <w:jc w:val="center"/>
              <w:rPr>
                <w:rFonts w:ascii="Myriad Pro" w:eastAsia="Times New Roman" w:hAnsi="Myriad Pro" w:cs="Arial CYR"/>
                <w:b/>
                <w:bCs/>
                <w:color w:val="FFFFFF"/>
                <w:sz w:val="16"/>
                <w:szCs w:val="16"/>
                <w:lang w:eastAsia="ru-RU"/>
              </w:rPr>
            </w:pPr>
            <w:r w:rsidRPr="00E765A9">
              <w:rPr>
                <w:rFonts w:ascii="Myriad Pro" w:eastAsia="Times New Roman" w:hAnsi="Myriad Pro" w:cs="Arial CYR"/>
                <w:b/>
                <w:bCs/>
                <w:color w:val="FFFFFF"/>
                <w:sz w:val="16"/>
                <w:szCs w:val="16"/>
                <w:lang w:eastAsia="ru-RU"/>
              </w:rPr>
              <w:t>Факт за 2016, тыс. руб.</w:t>
            </w:r>
          </w:p>
        </w:tc>
        <w:tc>
          <w:tcPr>
            <w:tcW w:w="4033"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BC2F5B1" w14:textId="77777777" w:rsidR="00B5702D" w:rsidRPr="00E765A9" w:rsidRDefault="00B5702D" w:rsidP="00BA0797">
            <w:pPr>
              <w:spacing w:after="0" w:line="240" w:lineRule="auto"/>
              <w:jc w:val="center"/>
              <w:rPr>
                <w:rFonts w:ascii="Myriad Pro" w:eastAsia="Times New Roman" w:hAnsi="Myriad Pro" w:cs="Arial CYR"/>
                <w:b/>
                <w:bCs/>
                <w:color w:val="FFFFFF"/>
                <w:sz w:val="16"/>
                <w:szCs w:val="16"/>
                <w:lang w:eastAsia="ru-RU"/>
              </w:rPr>
            </w:pPr>
            <w:r w:rsidRPr="00E765A9">
              <w:rPr>
                <w:rFonts w:ascii="Myriad Pro" w:eastAsia="Times New Roman" w:hAnsi="Myriad Pro" w:cs="Arial CYR"/>
                <w:b/>
                <w:bCs/>
                <w:color w:val="FFFFFF"/>
                <w:sz w:val="16"/>
                <w:szCs w:val="16"/>
                <w:lang w:eastAsia="ru-RU"/>
              </w:rPr>
              <w:t>2018, тыс. руб.</w:t>
            </w:r>
          </w:p>
        </w:tc>
      </w:tr>
      <w:tr w:rsidR="00E67CD8" w:rsidRPr="00E765A9" w14:paraId="3A054065" w14:textId="77777777" w:rsidTr="00576D97">
        <w:trPr>
          <w:cantSplit/>
        </w:trPr>
        <w:tc>
          <w:tcPr>
            <w:tcW w:w="1809"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3D9802EC" w14:textId="77777777" w:rsidR="00E67CD8" w:rsidRPr="00E765A9" w:rsidRDefault="00E67CD8" w:rsidP="00BA0797">
            <w:pPr>
              <w:spacing w:after="0" w:line="240" w:lineRule="auto"/>
              <w:jc w:val="center"/>
              <w:rPr>
                <w:rFonts w:ascii="Myriad Pro" w:eastAsia="Times New Roman" w:hAnsi="Myriad Pro" w:cs="Arial CYR"/>
                <w:b/>
                <w:bCs/>
                <w:sz w:val="16"/>
                <w:szCs w:val="16"/>
                <w:lang w:eastAsia="ru-RU"/>
              </w:rPr>
            </w:pPr>
          </w:p>
        </w:tc>
        <w:tc>
          <w:tcPr>
            <w:tcW w:w="129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BB4EBCF" w14:textId="77777777" w:rsidR="00E67CD8" w:rsidRPr="00E765A9" w:rsidRDefault="00E67CD8" w:rsidP="00BA0797">
            <w:pPr>
              <w:spacing w:after="0" w:line="240" w:lineRule="auto"/>
              <w:jc w:val="center"/>
              <w:rPr>
                <w:rFonts w:ascii="Myriad Pro" w:eastAsia="Times New Roman" w:hAnsi="Myriad Pro" w:cs="Arial CYR"/>
                <w:b/>
                <w:bCs/>
                <w:color w:val="FFFFFF"/>
                <w:sz w:val="16"/>
                <w:szCs w:val="16"/>
                <w:lang w:eastAsia="ru-RU"/>
              </w:rPr>
            </w:pPr>
            <w:r w:rsidRPr="00E765A9">
              <w:rPr>
                <w:rFonts w:ascii="Myriad Pro" w:eastAsia="Times New Roman" w:hAnsi="Myriad Pro" w:cs="Arial CYR"/>
                <w:b/>
                <w:bCs/>
                <w:color w:val="FFFFFF"/>
                <w:sz w:val="16"/>
                <w:szCs w:val="16"/>
                <w:lang w:eastAsia="ru-RU"/>
              </w:rPr>
              <w:t>По данным организации</w:t>
            </w:r>
          </w:p>
        </w:tc>
        <w:tc>
          <w:tcPr>
            <w:tcW w:w="125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6C71B7F" w14:textId="77777777" w:rsidR="00E67CD8" w:rsidRPr="00E765A9" w:rsidRDefault="00E67CD8" w:rsidP="00BA0797">
            <w:pPr>
              <w:spacing w:after="0" w:line="240" w:lineRule="auto"/>
              <w:jc w:val="center"/>
              <w:rPr>
                <w:rFonts w:ascii="Myriad Pro" w:eastAsia="Times New Roman" w:hAnsi="Myriad Pro" w:cs="Arial CYR"/>
                <w:b/>
                <w:bCs/>
                <w:color w:val="FFFFFF"/>
                <w:sz w:val="16"/>
                <w:szCs w:val="16"/>
                <w:lang w:eastAsia="ru-RU"/>
              </w:rPr>
            </w:pPr>
            <w:r w:rsidRPr="00E765A9">
              <w:rPr>
                <w:rFonts w:ascii="Myriad Pro" w:eastAsia="Times New Roman" w:hAnsi="Myriad Pro" w:cs="Arial CYR"/>
                <w:b/>
                <w:bCs/>
                <w:color w:val="FFFFFF"/>
                <w:sz w:val="16"/>
                <w:szCs w:val="16"/>
                <w:lang w:eastAsia="ru-RU"/>
              </w:rPr>
              <w:t>По данным Госкомитета</w:t>
            </w:r>
          </w:p>
        </w:tc>
        <w:tc>
          <w:tcPr>
            <w:tcW w:w="130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F76B2ED" w14:textId="77777777" w:rsidR="00E67CD8" w:rsidRPr="00E765A9" w:rsidRDefault="00E67CD8" w:rsidP="00BA0797">
            <w:pPr>
              <w:spacing w:after="0" w:line="240" w:lineRule="auto"/>
              <w:jc w:val="center"/>
              <w:rPr>
                <w:rFonts w:ascii="Myriad Pro" w:eastAsia="Times New Roman" w:hAnsi="Myriad Pro" w:cs="Arial CYR"/>
                <w:b/>
                <w:bCs/>
                <w:color w:val="FFFFFF"/>
                <w:sz w:val="16"/>
                <w:szCs w:val="16"/>
                <w:lang w:eastAsia="ru-RU"/>
              </w:rPr>
            </w:pPr>
            <w:r w:rsidRPr="00E765A9">
              <w:rPr>
                <w:rFonts w:ascii="Myriad Pro" w:eastAsia="Times New Roman" w:hAnsi="Myriad Pro" w:cs="Arial CYR"/>
                <w:b/>
                <w:bCs/>
                <w:color w:val="FFFFFF"/>
                <w:sz w:val="16"/>
                <w:szCs w:val="16"/>
                <w:lang w:eastAsia="ru-RU"/>
              </w:rPr>
              <w:t>По расчету Исполнителя</w:t>
            </w:r>
          </w:p>
        </w:tc>
        <w:tc>
          <w:tcPr>
            <w:tcW w:w="146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7BAF521" w14:textId="77777777" w:rsidR="00E67CD8" w:rsidRPr="00E765A9" w:rsidRDefault="00C81C8C" w:rsidP="00BA0797">
            <w:pPr>
              <w:spacing w:after="0" w:line="240" w:lineRule="auto"/>
              <w:jc w:val="center"/>
              <w:rPr>
                <w:rFonts w:ascii="Myriad Pro" w:hAnsi="Myriad Pro"/>
                <w:b/>
                <w:bCs/>
                <w:color w:val="FFFFFF"/>
                <w:sz w:val="16"/>
                <w:szCs w:val="16"/>
              </w:rPr>
            </w:pPr>
            <w:r w:rsidRPr="00E765A9">
              <w:rPr>
                <w:rFonts w:ascii="Myriad Pro" w:hAnsi="Myriad Pro"/>
                <w:b/>
                <w:bCs/>
                <w:color w:val="FFFFFF"/>
                <w:sz w:val="16"/>
                <w:szCs w:val="16"/>
              </w:rPr>
              <w:t>Предложение  филиала «Псковэнерго»</w:t>
            </w:r>
          </w:p>
        </w:tc>
        <w:tc>
          <w:tcPr>
            <w:tcW w:w="126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A5AD452" w14:textId="77777777" w:rsidR="00E67CD8" w:rsidRPr="00E765A9" w:rsidRDefault="00E67CD8" w:rsidP="00BA0797">
            <w:pPr>
              <w:spacing w:after="0" w:line="240" w:lineRule="auto"/>
              <w:jc w:val="center"/>
              <w:rPr>
                <w:rFonts w:ascii="Myriad Pro" w:hAnsi="Myriad Pro"/>
                <w:b/>
                <w:bCs/>
                <w:color w:val="FFFFFF"/>
                <w:sz w:val="16"/>
                <w:szCs w:val="16"/>
              </w:rPr>
            </w:pPr>
            <w:r w:rsidRPr="00E765A9">
              <w:rPr>
                <w:rFonts w:ascii="Myriad Pro" w:hAnsi="Myriad Pro"/>
                <w:b/>
                <w:bCs/>
                <w:color w:val="FFFFFF"/>
                <w:sz w:val="16"/>
                <w:szCs w:val="16"/>
              </w:rPr>
              <w:t>Приказ Госкомитета от 01.06.2018</w:t>
            </w:r>
            <w:r w:rsidRPr="00E765A9">
              <w:rPr>
                <w:rFonts w:ascii="Myriad Pro" w:hAnsi="Myriad Pro"/>
                <w:b/>
                <w:bCs/>
                <w:color w:val="FFFFFF"/>
                <w:sz w:val="16"/>
                <w:szCs w:val="16"/>
              </w:rPr>
              <w:br/>
              <w:t>№ 23-э</w:t>
            </w:r>
          </w:p>
        </w:tc>
        <w:tc>
          <w:tcPr>
            <w:tcW w:w="130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99025C1" w14:textId="77777777" w:rsidR="00E67CD8" w:rsidRPr="00E765A9" w:rsidRDefault="00E67CD8" w:rsidP="00BA0797">
            <w:pPr>
              <w:spacing w:after="0" w:line="240" w:lineRule="auto"/>
              <w:jc w:val="center"/>
              <w:rPr>
                <w:rFonts w:ascii="Myriad Pro" w:hAnsi="Myriad Pro"/>
                <w:b/>
                <w:bCs/>
                <w:color w:val="FFFFFF"/>
                <w:sz w:val="16"/>
                <w:szCs w:val="16"/>
              </w:rPr>
            </w:pPr>
            <w:r w:rsidRPr="00E765A9">
              <w:rPr>
                <w:rFonts w:ascii="Myriad Pro" w:hAnsi="Myriad Pro"/>
                <w:b/>
                <w:bCs/>
                <w:color w:val="FFFFFF"/>
                <w:sz w:val="16"/>
                <w:szCs w:val="16"/>
              </w:rPr>
              <w:t>По расчету Исполнителя</w:t>
            </w:r>
          </w:p>
        </w:tc>
      </w:tr>
      <w:tr w:rsidR="00B5702D" w:rsidRPr="00576D97" w14:paraId="3EA39150" w14:textId="77777777" w:rsidTr="00576D97">
        <w:trPr>
          <w:cantSplit/>
        </w:trPr>
        <w:tc>
          <w:tcPr>
            <w:tcW w:w="1809" w:type="dxa"/>
            <w:tcBorders>
              <w:top w:val="single" w:sz="4" w:space="0" w:color="FFFFFF"/>
            </w:tcBorders>
            <w:shd w:val="clear" w:color="auto" w:fill="auto"/>
            <w:vAlign w:val="center"/>
          </w:tcPr>
          <w:p w14:paraId="76843004" w14:textId="77777777" w:rsidR="00B5702D" w:rsidRPr="00576D97" w:rsidRDefault="00B5702D" w:rsidP="00BA0797">
            <w:pPr>
              <w:spacing w:after="0" w:line="240" w:lineRule="auto"/>
              <w:rPr>
                <w:rFonts w:ascii="Myriad Pro" w:hAnsi="Myriad Pro"/>
                <w:b/>
                <w:sz w:val="18"/>
                <w:szCs w:val="18"/>
              </w:rPr>
            </w:pPr>
            <w:r w:rsidRPr="00576D97">
              <w:rPr>
                <w:rFonts w:ascii="Myriad Pro" w:hAnsi="Myriad Pro"/>
                <w:b/>
                <w:sz w:val="18"/>
                <w:szCs w:val="18"/>
              </w:rPr>
              <w:t>Юридические и нотариальные услуги</w:t>
            </w:r>
          </w:p>
        </w:tc>
        <w:tc>
          <w:tcPr>
            <w:tcW w:w="1291" w:type="dxa"/>
            <w:tcBorders>
              <w:top w:val="single" w:sz="4" w:space="0" w:color="FFFFFF"/>
            </w:tcBorders>
            <w:shd w:val="clear" w:color="auto" w:fill="auto"/>
            <w:noWrap/>
            <w:vAlign w:val="center"/>
          </w:tcPr>
          <w:p w14:paraId="4832F4AD" w14:textId="77777777" w:rsidR="00B5702D" w:rsidRPr="00576D97" w:rsidRDefault="00B5702D" w:rsidP="00BA0797">
            <w:pPr>
              <w:spacing w:after="0" w:line="240" w:lineRule="auto"/>
              <w:jc w:val="center"/>
              <w:rPr>
                <w:rFonts w:ascii="Myriad Pro" w:hAnsi="Myriad Pro"/>
                <w:b/>
                <w:sz w:val="18"/>
                <w:szCs w:val="18"/>
              </w:rPr>
            </w:pPr>
            <w:r w:rsidRPr="00576D97">
              <w:rPr>
                <w:rFonts w:ascii="Myriad Pro" w:hAnsi="Myriad Pro"/>
                <w:b/>
                <w:sz w:val="18"/>
                <w:szCs w:val="18"/>
              </w:rPr>
              <w:t>17,55</w:t>
            </w:r>
          </w:p>
        </w:tc>
        <w:tc>
          <w:tcPr>
            <w:tcW w:w="1255" w:type="dxa"/>
            <w:tcBorders>
              <w:top w:val="single" w:sz="4" w:space="0" w:color="FFFFFF"/>
            </w:tcBorders>
            <w:shd w:val="clear" w:color="auto" w:fill="auto"/>
            <w:noWrap/>
            <w:vAlign w:val="center"/>
          </w:tcPr>
          <w:p w14:paraId="65E167FD" w14:textId="77777777" w:rsidR="00B5702D" w:rsidRPr="00576D97" w:rsidRDefault="00B5702D" w:rsidP="00BA0797">
            <w:pPr>
              <w:spacing w:after="0" w:line="240" w:lineRule="auto"/>
              <w:jc w:val="center"/>
              <w:rPr>
                <w:rFonts w:ascii="Myriad Pro" w:hAnsi="Myriad Pro"/>
                <w:b/>
                <w:sz w:val="18"/>
                <w:szCs w:val="18"/>
              </w:rPr>
            </w:pPr>
            <w:r w:rsidRPr="00576D97">
              <w:rPr>
                <w:rFonts w:ascii="Myriad Pro" w:hAnsi="Myriad Pro"/>
                <w:b/>
                <w:sz w:val="18"/>
                <w:szCs w:val="18"/>
              </w:rPr>
              <w:t>17,55</w:t>
            </w:r>
          </w:p>
        </w:tc>
        <w:tc>
          <w:tcPr>
            <w:tcW w:w="1302" w:type="dxa"/>
            <w:tcBorders>
              <w:top w:val="single" w:sz="4" w:space="0" w:color="FFFFFF"/>
            </w:tcBorders>
            <w:shd w:val="clear" w:color="auto" w:fill="auto"/>
            <w:noWrap/>
            <w:vAlign w:val="center"/>
          </w:tcPr>
          <w:p w14:paraId="135F3845" w14:textId="77777777" w:rsidR="00B5702D" w:rsidRPr="00576D97" w:rsidRDefault="00B5702D" w:rsidP="00BA0797">
            <w:pPr>
              <w:spacing w:after="0" w:line="240" w:lineRule="auto"/>
              <w:jc w:val="center"/>
              <w:rPr>
                <w:rFonts w:ascii="Myriad Pro" w:hAnsi="Myriad Pro"/>
                <w:b/>
                <w:sz w:val="18"/>
                <w:szCs w:val="18"/>
              </w:rPr>
            </w:pPr>
            <w:r w:rsidRPr="00576D97">
              <w:rPr>
                <w:rFonts w:ascii="Myriad Pro" w:hAnsi="Myriad Pro"/>
                <w:b/>
                <w:sz w:val="18"/>
                <w:szCs w:val="18"/>
              </w:rPr>
              <w:t>17,55</w:t>
            </w:r>
          </w:p>
        </w:tc>
        <w:tc>
          <w:tcPr>
            <w:tcW w:w="1462" w:type="dxa"/>
            <w:tcBorders>
              <w:top w:val="single" w:sz="4" w:space="0" w:color="FFFFFF"/>
            </w:tcBorders>
            <w:shd w:val="clear" w:color="auto" w:fill="auto"/>
            <w:noWrap/>
            <w:vAlign w:val="center"/>
          </w:tcPr>
          <w:p w14:paraId="46FE5CFF" w14:textId="77777777" w:rsidR="00B5702D" w:rsidRPr="00576D97" w:rsidRDefault="00B5702D" w:rsidP="00BA0797">
            <w:pPr>
              <w:spacing w:after="0" w:line="240" w:lineRule="auto"/>
              <w:jc w:val="center"/>
              <w:rPr>
                <w:rFonts w:ascii="Myriad Pro" w:hAnsi="Myriad Pro"/>
                <w:b/>
                <w:sz w:val="18"/>
                <w:szCs w:val="18"/>
              </w:rPr>
            </w:pPr>
            <w:r w:rsidRPr="00576D97">
              <w:rPr>
                <w:rFonts w:ascii="Myriad Pro" w:hAnsi="Myriad Pro"/>
                <w:b/>
                <w:sz w:val="18"/>
                <w:szCs w:val="18"/>
              </w:rPr>
              <w:t>24,86</w:t>
            </w:r>
          </w:p>
        </w:tc>
        <w:tc>
          <w:tcPr>
            <w:tcW w:w="1269" w:type="dxa"/>
            <w:tcBorders>
              <w:top w:val="single" w:sz="4" w:space="0" w:color="FFFFFF"/>
            </w:tcBorders>
            <w:shd w:val="clear" w:color="auto" w:fill="auto"/>
            <w:noWrap/>
            <w:vAlign w:val="center"/>
          </w:tcPr>
          <w:p w14:paraId="274289BD" w14:textId="77777777" w:rsidR="00B5702D" w:rsidRPr="00576D97" w:rsidRDefault="00B5702D" w:rsidP="00BA0797">
            <w:pPr>
              <w:spacing w:after="0" w:line="240" w:lineRule="auto"/>
              <w:jc w:val="center"/>
              <w:rPr>
                <w:rFonts w:ascii="Myriad Pro" w:hAnsi="Myriad Pro"/>
                <w:b/>
                <w:sz w:val="18"/>
                <w:szCs w:val="18"/>
              </w:rPr>
            </w:pPr>
            <w:r w:rsidRPr="00576D97">
              <w:rPr>
                <w:rFonts w:ascii="Myriad Pro" w:hAnsi="Myriad Pro"/>
                <w:b/>
                <w:sz w:val="18"/>
                <w:szCs w:val="18"/>
              </w:rPr>
              <w:t>17,55</w:t>
            </w:r>
          </w:p>
        </w:tc>
        <w:tc>
          <w:tcPr>
            <w:tcW w:w="1302" w:type="dxa"/>
            <w:tcBorders>
              <w:top w:val="single" w:sz="4" w:space="0" w:color="FFFFFF"/>
            </w:tcBorders>
            <w:shd w:val="clear" w:color="auto" w:fill="auto"/>
            <w:noWrap/>
            <w:vAlign w:val="center"/>
          </w:tcPr>
          <w:p w14:paraId="3EAAEF1A" w14:textId="77777777" w:rsidR="00B5702D" w:rsidRPr="00576D97" w:rsidRDefault="00B5702D" w:rsidP="00BA0797">
            <w:pPr>
              <w:spacing w:after="0" w:line="240" w:lineRule="auto"/>
              <w:jc w:val="center"/>
              <w:rPr>
                <w:rFonts w:ascii="Myriad Pro" w:hAnsi="Myriad Pro"/>
                <w:b/>
                <w:sz w:val="18"/>
                <w:szCs w:val="18"/>
              </w:rPr>
            </w:pPr>
            <w:r w:rsidRPr="00576D97">
              <w:rPr>
                <w:rFonts w:ascii="Myriad Pro" w:hAnsi="Myriad Pro"/>
                <w:b/>
                <w:sz w:val="18"/>
                <w:szCs w:val="18"/>
              </w:rPr>
              <w:t>18,91</w:t>
            </w:r>
          </w:p>
        </w:tc>
      </w:tr>
      <w:bookmarkEnd w:id="44"/>
    </w:tbl>
    <w:p w14:paraId="240A6DE0" w14:textId="77777777" w:rsidR="00E765A9" w:rsidRDefault="00E765A9" w:rsidP="00BA0797">
      <w:pPr>
        <w:pStyle w:val="afffb"/>
        <w:spacing w:before="0"/>
        <w:ind w:firstLine="0"/>
        <w:rPr>
          <w:b/>
          <w:i/>
        </w:rPr>
      </w:pPr>
    </w:p>
    <w:p w14:paraId="3F25EC9D" w14:textId="77777777" w:rsidR="00155210" w:rsidRPr="00BA0797" w:rsidRDefault="00B64DE9" w:rsidP="00BA0797">
      <w:pPr>
        <w:pStyle w:val="afffb"/>
        <w:spacing w:before="0"/>
        <w:ind w:firstLine="0"/>
        <w:rPr>
          <w:b/>
          <w:i/>
        </w:rPr>
      </w:pPr>
      <w:r w:rsidRPr="00BA0797">
        <w:rPr>
          <w:b/>
          <w:i/>
        </w:rPr>
        <w:t>Информационные услуги</w:t>
      </w:r>
    </w:p>
    <w:p w14:paraId="2CF30C64" w14:textId="77777777" w:rsidR="00155210" w:rsidRPr="00BA0797" w:rsidRDefault="0047549D"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B73E6F" w:rsidRPr="00BA0797">
        <w:rPr>
          <w:rFonts w:ascii="Myriad Pro" w:hAnsi="Myriad Pro"/>
          <w:sz w:val="26"/>
          <w:szCs w:val="26"/>
        </w:rPr>
        <w:t>323,5</w:t>
      </w:r>
      <w:r w:rsidR="00F542D6" w:rsidRPr="00BA0797">
        <w:rPr>
          <w:rFonts w:ascii="Myriad Pro" w:hAnsi="Myriad Pro"/>
          <w:sz w:val="26"/>
          <w:szCs w:val="26"/>
        </w:rPr>
        <w:t>9</w:t>
      </w:r>
      <w:r w:rsidR="00B73E6F" w:rsidRPr="00BA0797">
        <w:rPr>
          <w:rFonts w:ascii="Myriad Pro" w:hAnsi="Myriad Pro"/>
          <w:sz w:val="26"/>
          <w:szCs w:val="26"/>
        </w:rPr>
        <w:t xml:space="preserve"> </w:t>
      </w:r>
      <w:r w:rsidRPr="00BA0797">
        <w:rPr>
          <w:rFonts w:ascii="Myriad Pro" w:hAnsi="Myriad Pro"/>
          <w:sz w:val="26"/>
          <w:szCs w:val="26"/>
        </w:rPr>
        <w:t xml:space="preserve">тыс. руб., заявленные со стороны </w:t>
      </w:r>
      <w:r w:rsidR="001239A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B73E6F" w:rsidRPr="00BA0797">
        <w:rPr>
          <w:rFonts w:ascii="Myriad Pro" w:hAnsi="Myriad Pro"/>
          <w:sz w:val="26"/>
          <w:szCs w:val="26"/>
        </w:rPr>
        <w:t xml:space="preserve">352,35 </w:t>
      </w:r>
      <w:r w:rsidRPr="00BA0797">
        <w:rPr>
          <w:rFonts w:ascii="Myriad Pro" w:hAnsi="Myriad Pro"/>
          <w:sz w:val="26"/>
          <w:szCs w:val="26"/>
        </w:rPr>
        <w:t>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B73E6F" w:rsidRPr="00BA0797">
        <w:rPr>
          <w:rFonts w:ascii="Myriad Pro" w:hAnsi="Myriad Pro"/>
          <w:sz w:val="26"/>
          <w:szCs w:val="26"/>
        </w:rPr>
        <w:t>316,46</w:t>
      </w:r>
      <w:r w:rsidRPr="00BA0797">
        <w:rPr>
          <w:rFonts w:ascii="Myriad Pro" w:hAnsi="Myriad Pro"/>
          <w:sz w:val="26"/>
          <w:szCs w:val="26"/>
        </w:rPr>
        <w:t xml:space="preserve"> тыс. руб</w:t>
      </w:r>
      <w:r w:rsidR="00B73E6F" w:rsidRPr="00BA0797">
        <w:rPr>
          <w:rFonts w:ascii="Myriad Pro" w:hAnsi="Myriad Pro"/>
          <w:sz w:val="26"/>
          <w:szCs w:val="26"/>
        </w:rPr>
        <w:t>.</w:t>
      </w:r>
    </w:p>
    <w:p w14:paraId="032F2B81" w14:textId="77777777" w:rsidR="000020B5" w:rsidRPr="00BA0797" w:rsidRDefault="000020B5"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Госкомитетом обосновано исключены расходы на публикацию информации о продаже доли ЗАО </w:t>
      </w:r>
      <w:r w:rsidR="00586D28" w:rsidRPr="00BA0797">
        <w:rPr>
          <w:rFonts w:ascii="Myriad Pro" w:hAnsi="Myriad Pro"/>
          <w:sz w:val="26"/>
          <w:szCs w:val="26"/>
        </w:rPr>
        <w:t>«</w:t>
      </w:r>
      <w:proofErr w:type="spellStart"/>
      <w:r w:rsidRPr="00BA0797">
        <w:rPr>
          <w:rFonts w:ascii="Myriad Pro" w:hAnsi="Myriad Pro"/>
          <w:sz w:val="26"/>
          <w:szCs w:val="26"/>
        </w:rPr>
        <w:t>Гдовский</w:t>
      </w:r>
      <w:proofErr w:type="spellEnd"/>
      <w:r w:rsidRPr="00BA0797">
        <w:rPr>
          <w:rFonts w:ascii="Myriad Pro" w:hAnsi="Myriad Pro"/>
          <w:sz w:val="26"/>
          <w:szCs w:val="26"/>
        </w:rPr>
        <w:t xml:space="preserve"> молочный завод</w:t>
      </w:r>
      <w:r w:rsidR="00586D28" w:rsidRPr="00BA0797">
        <w:rPr>
          <w:rFonts w:ascii="Myriad Pro" w:hAnsi="Myriad Pro"/>
          <w:sz w:val="26"/>
          <w:szCs w:val="26"/>
        </w:rPr>
        <w:t>»</w:t>
      </w:r>
      <w:r w:rsidRPr="00BA0797">
        <w:rPr>
          <w:rFonts w:ascii="Myriad Pro" w:hAnsi="Myriad Pro"/>
          <w:sz w:val="26"/>
          <w:szCs w:val="26"/>
        </w:rPr>
        <w:t xml:space="preserve"> (не установлена связь с осуществлением регулируемого вида деятельности).</w:t>
      </w:r>
    </w:p>
    <w:p w14:paraId="43A498CE" w14:textId="06B6B09A" w:rsidR="007C193B" w:rsidRDefault="00B73E6F" w:rsidP="00BA0797">
      <w:pPr>
        <w:pStyle w:val="afff8"/>
        <w:spacing w:after="0"/>
      </w:pPr>
      <w:r w:rsidRPr="00BA0797">
        <w:t xml:space="preserve">При определении плановой величины на 2018 год затраты </w:t>
      </w:r>
      <w:r w:rsidR="007C193B" w:rsidRPr="00BA0797">
        <w:t xml:space="preserve">Госкомитетом </w:t>
      </w:r>
      <w:r w:rsidRPr="00BA0797">
        <w:t>определены на уровне экономически обоснованных расходов по регулируемому виду деятельности.</w:t>
      </w:r>
      <w:r w:rsidR="007C193B" w:rsidRPr="00BA0797">
        <w:t xml:space="preserve"> Исполнитель считает обоснованным определение расходов на основании фактических данных за 2016 год с применением показателей Прогноза социально-экономического развития Российской Федерации на 2018 год и плановый 2019-2020 годов. </w:t>
      </w:r>
    </w:p>
    <w:p w14:paraId="29A1AE5B" w14:textId="77777777" w:rsidR="00576D97" w:rsidRPr="00BA0797" w:rsidRDefault="00576D97"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12"/>
        <w:gridCol w:w="1274"/>
        <w:gridCol w:w="958"/>
        <w:gridCol w:w="985"/>
        <w:gridCol w:w="1427"/>
        <w:gridCol w:w="1129"/>
        <w:gridCol w:w="985"/>
      </w:tblGrid>
      <w:tr w:rsidR="00F542D6" w:rsidRPr="00E765A9" w14:paraId="1002B4A7" w14:textId="77777777">
        <w:trPr>
          <w:cantSplit/>
          <w:tblHeader/>
        </w:trPr>
        <w:tc>
          <w:tcPr>
            <w:tcW w:w="15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C86DF5F" w14:textId="77777777" w:rsidR="00F542D6" w:rsidRPr="00E765A9" w:rsidRDefault="00F542D6" w:rsidP="00BA0797">
            <w:pPr>
              <w:spacing w:after="0" w:line="240" w:lineRule="auto"/>
              <w:jc w:val="center"/>
              <w:rPr>
                <w:rFonts w:ascii="Myriad Pro" w:eastAsia="Times New Roman" w:hAnsi="Myriad Pro" w:cs="Arial CYR"/>
                <w:b/>
                <w:bCs/>
                <w:color w:val="FFFFFF"/>
                <w:sz w:val="18"/>
                <w:szCs w:val="18"/>
                <w:lang w:eastAsia="ru-RU"/>
              </w:rPr>
            </w:pPr>
            <w:r w:rsidRPr="00E765A9">
              <w:rPr>
                <w:rFonts w:ascii="Myriad Pro" w:eastAsia="Times New Roman" w:hAnsi="Myriad Pro" w:cs="Arial CYR"/>
                <w:b/>
                <w:bCs/>
                <w:color w:val="FFFFFF"/>
                <w:sz w:val="18"/>
                <w:szCs w:val="18"/>
                <w:lang w:eastAsia="ru-RU"/>
              </w:rPr>
              <w:lastRenderedPageBreak/>
              <w:t>Наименование</w:t>
            </w:r>
          </w:p>
        </w:tc>
        <w:tc>
          <w:tcPr>
            <w:tcW w:w="156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D340365" w14:textId="77777777" w:rsidR="00F542D6" w:rsidRPr="00E765A9" w:rsidRDefault="00F542D6" w:rsidP="00BA0797">
            <w:pPr>
              <w:spacing w:after="0" w:line="240" w:lineRule="auto"/>
              <w:jc w:val="center"/>
              <w:rPr>
                <w:rFonts w:ascii="Myriad Pro" w:eastAsia="Times New Roman" w:hAnsi="Myriad Pro" w:cs="Arial CYR"/>
                <w:b/>
                <w:bCs/>
                <w:color w:val="FFFFFF"/>
                <w:sz w:val="18"/>
                <w:szCs w:val="18"/>
                <w:lang w:eastAsia="ru-RU"/>
              </w:rPr>
            </w:pPr>
            <w:r w:rsidRPr="00E765A9">
              <w:rPr>
                <w:rFonts w:ascii="Myriad Pro" w:eastAsia="Times New Roman" w:hAnsi="Myriad Pro" w:cs="Arial CYR"/>
                <w:b/>
                <w:bCs/>
                <w:color w:val="FFFFFF"/>
                <w:sz w:val="18"/>
                <w:szCs w:val="18"/>
                <w:lang w:eastAsia="ru-RU"/>
              </w:rPr>
              <w:t xml:space="preserve"> Факт за 2016, тыс. руб. </w:t>
            </w:r>
          </w:p>
        </w:tc>
        <w:tc>
          <w:tcPr>
            <w:tcW w:w="186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F732942" w14:textId="77777777" w:rsidR="00F542D6" w:rsidRPr="00E765A9" w:rsidRDefault="00F542D6" w:rsidP="00BA0797">
            <w:pPr>
              <w:spacing w:after="0" w:line="240" w:lineRule="auto"/>
              <w:jc w:val="center"/>
              <w:rPr>
                <w:rFonts w:ascii="Myriad Pro" w:eastAsia="Times New Roman" w:hAnsi="Myriad Pro" w:cs="Arial CYR"/>
                <w:b/>
                <w:bCs/>
                <w:color w:val="FFFFFF"/>
                <w:sz w:val="18"/>
                <w:szCs w:val="18"/>
                <w:lang w:eastAsia="ru-RU"/>
              </w:rPr>
            </w:pPr>
            <w:r w:rsidRPr="00E765A9">
              <w:rPr>
                <w:rFonts w:ascii="Myriad Pro" w:eastAsia="Times New Roman" w:hAnsi="Myriad Pro" w:cs="Arial CYR"/>
                <w:b/>
                <w:bCs/>
                <w:color w:val="FFFFFF"/>
                <w:sz w:val="18"/>
                <w:szCs w:val="18"/>
                <w:lang w:eastAsia="ru-RU"/>
              </w:rPr>
              <w:t xml:space="preserve">2018, тыс. руб. </w:t>
            </w:r>
          </w:p>
        </w:tc>
      </w:tr>
      <w:tr w:rsidR="00E67CD8" w:rsidRPr="00E765A9" w14:paraId="565BD47C" w14:textId="77777777">
        <w:trPr>
          <w:cantSplit/>
          <w:tblHeader/>
        </w:trPr>
        <w:tc>
          <w:tcPr>
            <w:tcW w:w="156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2D91ED1" w14:textId="77777777" w:rsidR="00E67CD8" w:rsidRPr="00E765A9" w:rsidRDefault="00E67CD8" w:rsidP="00BA0797">
            <w:pPr>
              <w:spacing w:after="0" w:line="240" w:lineRule="auto"/>
              <w:rPr>
                <w:rFonts w:ascii="Myriad Pro" w:eastAsia="Times New Roman" w:hAnsi="Myriad Pro" w:cs="Arial CYR"/>
                <w:b/>
                <w:bCs/>
                <w:color w:val="FFFFFF"/>
                <w:sz w:val="18"/>
                <w:szCs w:val="18"/>
                <w:lang w:eastAsia="ru-RU"/>
              </w:rPr>
            </w:pPr>
          </w:p>
        </w:tc>
        <w:tc>
          <w:tcPr>
            <w:tcW w:w="5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8021F2" w14:textId="77777777" w:rsidR="00E67CD8" w:rsidRPr="00E765A9" w:rsidRDefault="00E67CD8" w:rsidP="00BA0797">
            <w:pPr>
              <w:spacing w:after="0" w:line="240" w:lineRule="auto"/>
              <w:jc w:val="center"/>
              <w:rPr>
                <w:rFonts w:ascii="Myriad Pro" w:eastAsia="Times New Roman" w:hAnsi="Myriad Pro" w:cs="Arial CYR"/>
                <w:b/>
                <w:bCs/>
                <w:color w:val="FFFFFF"/>
                <w:sz w:val="18"/>
                <w:szCs w:val="18"/>
                <w:lang w:eastAsia="ru-RU"/>
              </w:rPr>
            </w:pPr>
            <w:r w:rsidRPr="00E765A9">
              <w:rPr>
                <w:rFonts w:ascii="Myriad Pro" w:eastAsia="Times New Roman" w:hAnsi="Myriad Pro" w:cs="Arial CYR"/>
                <w:b/>
                <w:bCs/>
                <w:color w:val="FFFFFF"/>
                <w:sz w:val="18"/>
                <w:szCs w:val="18"/>
                <w:lang w:eastAsia="ru-RU"/>
              </w:rPr>
              <w:t>По данным организации</w:t>
            </w:r>
          </w:p>
        </w:tc>
        <w:tc>
          <w:tcPr>
            <w:tcW w:w="5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A341F1" w14:textId="77777777" w:rsidR="00E67CD8" w:rsidRPr="00E765A9" w:rsidRDefault="00E67CD8" w:rsidP="00BA0797">
            <w:pPr>
              <w:spacing w:after="0" w:line="240" w:lineRule="auto"/>
              <w:jc w:val="center"/>
              <w:rPr>
                <w:rFonts w:ascii="Myriad Pro" w:eastAsia="Times New Roman" w:hAnsi="Myriad Pro" w:cs="Arial CYR"/>
                <w:b/>
                <w:bCs/>
                <w:color w:val="FFFFFF"/>
                <w:sz w:val="18"/>
                <w:szCs w:val="18"/>
                <w:lang w:eastAsia="ru-RU"/>
              </w:rPr>
            </w:pPr>
            <w:r w:rsidRPr="00E765A9">
              <w:rPr>
                <w:rFonts w:ascii="Myriad Pro" w:eastAsia="Times New Roman" w:hAnsi="Myriad Pro" w:cs="Arial CYR"/>
                <w:b/>
                <w:bCs/>
                <w:color w:val="FFFFFF"/>
                <w:sz w:val="18"/>
                <w:szCs w:val="18"/>
                <w:lang w:eastAsia="ru-RU"/>
              </w:rPr>
              <w:t xml:space="preserve">По данным </w:t>
            </w:r>
            <w:proofErr w:type="spellStart"/>
            <w:r w:rsidRPr="00E765A9">
              <w:rPr>
                <w:rFonts w:ascii="Myriad Pro" w:eastAsia="Times New Roman" w:hAnsi="Myriad Pro" w:cs="Arial CYR"/>
                <w:b/>
                <w:bCs/>
                <w:color w:val="FFFFFF"/>
                <w:sz w:val="18"/>
                <w:szCs w:val="18"/>
                <w:lang w:eastAsia="ru-RU"/>
              </w:rPr>
              <w:t>Госкоми-тета</w:t>
            </w:r>
            <w:proofErr w:type="spellEnd"/>
          </w:p>
        </w:tc>
        <w:tc>
          <w:tcPr>
            <w:tcW w:w="5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258C4C" w14:textId="77777777" w:rsidR="00E67CD8" w:rsidRPr="00E765A9" w:rsidRDefault="00E67CD8" w:rsidP="00BA0797">
            <w:pPr>
              <w:spacing w:after="0" w:line="240" w:lineRule="auto"/>
              <w:jc w:val="center"/>
              <w:rPr>
                <w:rFonts w:ascii="Myriad Pro" w:eastAsia="Times New Roman" w:hAnsi="Myriad Pro" w:cs="Arial CYR"/>
                <w:b/>
                <w:bCs/>
                <w:color w:val="FFFFFF"/>
                <w:sz w:val="18"/>
                <w:szCs w:val="18"/>
                <w:lang w:eastAsia="ru-RU"/>
              </w:rPr>
            </w:pPr>
            <w:r w:rsidRPr="00E765A9">
              <w:rPr>
                <w:rFonts w:ascii="Myriad Pro" w:eastAsia="Times New Roman" w:hAnsi="Myriad Pro" w:cs="Arial CYR"/>
                <w:b/>
                <w:bCs/>
                <w:color w:val="FFFFFF"/>
                <w:sz w:val="18"/>
                <w:szCs w:val="18"/>
                <w:lang w:eastAsia="ru-RU"/>
              </w:rPr>
              <w:t>По расчету Исполни-теля</w:t>
            </w:r>
          </w:p>
        </w:tc>
        <w:tc>
          <w:tcPr>
            <w:tcW w:w="7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841FF8" w14:textId="77777777" w:rsidR="00E67CD8" w:rsidRPr="00E765A9" w:rsidRDefault="00C81C8C" w:rsidP="00BA0797">
            <w:pPr>
              <w:spacing w:after="0" w:line="240" w:lineRule="auto"/>
              <w:jc w:val="center"/>
              <w:rPr>
                <w:rFonts w:ascii="Myriad Pro" w:hAnsi="Myriad Pro"/>
                <w:b/>
                <w:bCs/>
                <w:color w:val="FFFFFF"/>
                <w:sz w:val="18"/>
                <w:szCs w:val="18"/>
              </w:rPr>
            </w:pPr>
            <w:r w:rsidRPr="00E765A9">
              <w:rPr>
                <w:rFonts w:ascii="Myriad Pro" w:hAnsi="Myriad Pro"/>
                <w:b/>
                <w:bCs/>
                <w:color w:val="FFFFFF"/>
                <w:sz w:val="18"/>
                <w:szCs w:val="18"/>
              </w:rPr>
              <w:t>Предложение  филиала «Псковэнерго»</w:t>
            </w:r>
          </w:p>
        </w:tc>
        <w:tc>
          <w:tcPr>
            <w:tcW w:w="5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CCB3733" w14:textId="77777777" w:rsidR="00E67CD8" w:rsidRPr="00E765A9" w:rsidRDefault="00E67CD8" w:rsidP="00BA0797">
            <w:pPr>
              <w:spacing w:after="0" w:line="240" w:lineRule="auto"/>
              <w:jc w:val="center"/>
              <w:rPr>
                <w:rFonts w:ascii="Myriad Pro" w:hAnsi="Myriad Pro"/>
                <w:b/>
                <w:bCs/>
                <w:color w:val="FFFFFF"/>
                <w:sz w:val="18"/>
                <w:szCs w:val="18"/>
              </w:rPr>
            </w:pPr>
            <w:r w:rsidRPr="00E765A9">
              <w:rPr>
                <w:rFonts w:ascii="Myriad Pro" w:hAnsi="Myriad Pro"/>
                <w:b/>
                <w:bCs/>
                <w:color w:val="FFFFFF"/>
                <w:sz w:val="18"/>
                <w:szCs w:val="18"/>
              </w:rPr>
              <w:t xml:space="preserve">Приказ </w:t>
            </w:r>
            <w:proofErr w:type="spellStart"/>
            <w:r w:rsidRPr="00E765A9">
              <w:rPr>
                <w:rFonts w:ascii="Myriad Pro" w:hAnsi="Myriad Pro"/>
                <w:b/>
                <w:bCs/>
                <w:color w:val="FFFFFF"/>
                <w:sz w:val="18"/>
                <w:szCs w:val="18"/>
              </w:rPr>
              <w:t>Госкомите</w:t>
            </w:r>
            <w:proofErr w:type="spellEnd"/>
            <w:r w:rsidRPr="00E765A9">
              <w:rPr>
                <w:rFonts w:ascii="Myriad Pro" w:hAnsi="Myriad Pro"/>
                <w:b/>
                <w:bCs/>
                <w:color w:val="FFFFFF"/>
                <w:sz w:val="18"/>
                <w:szCs w:val="18"/>
              </w:rPr>
              <w:t>-та от 01.06.2018 № 23-э</w:t>
            </w:r>
          </w:p>
        </w:tc>
        <w:tc>
          <w:tcPr>
            <w:tcW w:w="5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B116BA8" w14:textId="77777777" w:rsidR="00E67CD8" w:rsidRPr="00E765A9" w:rsidRDefault="00E67CD8" w:rsidP="00BA0797">
            <w:pPr>
              <w:spacing w:after="0" w:line="240" w:lineRule="auto"/>
              <w:jc w:val="center"/>
              <w:rPr>
                <w:rFonts w:ascii="Myriad Pro" w:hAnsi="Myriad Pro"/>
                <w:b/>
                <w:bCs/>
                <w:color w:val="FFFFFF"/>
                <w:sz w:val="18"/>
                <w:szCs w:val="18"/>
              </w:rPr>
            </w:pPr>
            <w:r w:rsidRPr="00E765A9">
              <w:rPr>
                <w:rFonts w:ascii="Myriad Pro" w:hAnsi="Myriad Pro"/>
                <w:b/>
                <w:bCs/>
                <w:color w:val="FFFFFF"/>
                <w:sz w:val="18"/>
                <w:szCs w:val="18"/>
              </w:rPr>
              <w:t>По расчету Исполни-теля</w:t>
            </w:r>
          </w:p>
        </w:tc>
      </w:tr>
      <w:tr w:rsidR="00F542D6" w:rsidRPr="00E765A9" w14:paraId="1F213C94" w14:textId="77777777">
        <w:trPr>
          <w:cantSplit/>
        </w:trPr>
        <w:tc>
          <w:tcPr>
            <w:tcW w:w="1564" w:type="pct"/>
            <w:tcBorders>
              <w:top w:val="single" w:sz="4" w:space="0" w:color="FFFFFF"/>
            </w:tcBorders>
            <w:shd w:val="clear" w:color="auto" w:fill="auto"/>
            <w:vAlign w:val="center"/>
          </w:tcPr>
          <w:p w14:paraId="1BF38BB1" w14:textId="77777777" w:rsidR="00F542D6" w:rsidRPr="00E765A9" w:rsidRDefault="00F542D6" w:rsidP="00BA0797">
            <w:pPr>
              <w:spacing w:after="0" w:line="240" w:lineRule="auto"/>
              <w:rPr>
                <w:rFonts w:ascii="Myriad Pro" w:hAnsi="Myriad Pro" w:cs="Arial CYR"/>
                <w:b/>
                <w:sz w:val="18"/>
                <w:szCs w:val="18"/>
              </w:rPr>
            </w:pPr>
            <w:r w:rsidRPr="00E765A9">
              <w:rPr>
                <w:rFonts w:ascii="Myriad Pro" w:hAnsi="Myriad Pro" w:cs="Arial CYR"/>
                <w:b/>
                <w:sz w:val="18"/>
                <w:szCs w:val="18"/>
              </w:rPr>
              <w:t>Информационные услуги</w:t>
            </w:r>
          </w:p>
        </w:tc>
        <w:tc>
          <w:tcPr>
            <w:tcW w:w="523" w:type="pct"/>
            <w:tcBorders>
              <w:top w:val="single" w:sz="4" w:space="0" w:color="FFFFFF"/>
            </w:tcBorders>
            <w:shd w:val="clear" w:color="auto" w:fill="auto"/>
            <w:noWrap/>
            <w:vAlign w:val="center"/>
          </w:tcPr>
          <w:p w14:paraId="6942B554" w14:textId="77777777" w:rsidR="00F542D6" w:rsidRPr="00E765A9" w:rsidRDefault="00F542D6" w:rsidP="00BA0797">
            <w:pPr>
              <w:spacing w:after="0" w:line="240" w:lineRule="auto"/>
              <w:jc w:val="center"/>
              <w:rPr>
                <w:rFonts w:ascii="Myriad Pro" w:hAnsi="Myriad Pro" w:cs="Arial CYR"/>
                <w:b/>
                <w:sz w:val="18"/>
                <w:szCs w:val="18"/>
              </w:rPr>
            </w:pPr>
            <w:r w:rsidRPr="00E765A9">
              <w:rPr>
                <w:rFonts w:ascii="Myriad Pro" w:hAnsi="Myriad Pro" w:cs="Arial CYR"/>
                <w:b/>
                <w:sz w:val="18"/>
                <w:szCs w:val="18"/>
              </w:rPr>
              <w:t>323,59</w:t>
            </w:r>
          </w:p>
        </w:tc>
        <w:tc>
          <w:tcPr>
            <w:tcW w:w="523" w:type="pct"/>
            <w:tcBorders>
              <w:top w:val="single" w:sz="4" w:space="0" w:color="FFFFFF"/>
            </w:tcBorders>
            <w:shd w:val="clear" w:color="auto" w:fill="auto"/>
            <w:noWrap/>
            <w:vAlign w:val="center"/>
          </w:tcPr>
          <w:p w14:paraId="3F3341EA" w14:textId="77777777" w:rsidR="00F542D6" w:rsidRPr="00E765A9" w:rsidRDefault="00F542D6" w:rsidP="00BA0797">
            <w:pPr>
              <w:spacing w:after="0" w:line="240" w:lineRule="auto"/>
              <w:jc w:val="center"/>
              <w:rPr>
                <w:rFonts w:ascii="Myriad Pro" w:hAnsi="Myriad Pro" w:cs="Arial CYR"/>
                <w:b/>
                <w:sz w:val="18"/>
                <w:szCs w:val="18"/>
              </w:rPr>
            </w:pPr>
            <w:r w:rsidRPr="00E765A9">
              <w:rPr>
                <w:rFonts w:ascii="Myriad Pro" w:hAnsi="Myriad Pro" w:cs="Arial CYR"/>
                <w:b/>
                <w:sz w:val="18"/>
                <w:szCs w:val="18"/>
              </w:rPr>
              <w:t>316,46</w:t>
            </w:r>
          </w:p>
        </w:tc>
        <w:tc>
          <w:tcPr>
            <w:tcW w:w="523" w:type="pct"/>
            <w:tcBorders>
              <w:top w:val="single" w:sz="4" w:space="0" w:color="FFFFFF"/>
            </w:tcBorders>
            <w:shd w:val="clear" w:color="auto" w:fill="auto"/>
            <w:noWrap/>
            <w:vAlign w:val="center"/>
          </w:tcPr>
          <w:p w14:paraId="2C748527" w14:textId="77777777" w:rsidR="00F542D6" w:rsidRPr="00E765A9" w:rsidRDefault="00F542D6" w:rsidP="00BA0797">
            <w:pPr>
              <w:spacing w:after="0" w:line="240" w:lineRule="auto"/>
              <w:jc w:val="center"/>
              <w:rPr>
                <w:rFonts w:ascii="Myriad Pro" w:hAnsi="Myriad Pro" w:cs="Arial CYR"/>
                <w:b/>
                <w:sz w:val="18"/>
                <w:szCs w:val="18"/>
              </w:rPr>
            </w:pPr>
            <w:r w:rsidRPr="00E765A9">
              <w:rPr>
                <w:rFonts w:ascii="Myriad Pro" w:hAnsi="Myriad Pro" w:cs="Arial CYR"/>
                <w:b/>
                <w:sz w:val="18"/>
                <w:szCs w:val="18"/>
              </w:rPr>
              <w:t>316,46</w:t>
            </w:r>
          </w:p>
        </w:tc>
        <w:tc>
          <w:tcPr>
            <w:tcW w:w="749" w:type="pct"/>
            <w:tcBorders>
              <w:top w:val="single" w:sz="4" w:space="0" w:color="FFFFFF"/>
            </w:tcBorders>
            <w:shd w:val="clear" w:color="auto" w:fill="auto"/>
            <w:noWrap/>
            <w:vAlign w:val="center"/>
          </w:tcPr>
          <w:p w14:paraId="0D24E62A" w14:textId="77777777" w:rsidR="00F542D6" w:rsidRPr="00E765A9" w:rsidRDefault="00F542D6" w:rsidP="00BA0797">
            <w:pPr>
              <w:spacing w:after="0" w:line="240" w:lineRule="auto"/>
              <w:jc w:val="center"/>
              <w:rPr>
                <w:rFonts w:ascii="Myriad Pro" w:hAnsi="Myriad Pro" w:cs="Arial CYR"/>
                <w:b/>
                <w:sz w:val="18"/>
                <w:szCs w:val="18"/>
              </w:rPr>
            </w:pPr>
            <w:r w:rsidRPr="00E765A9">
              <w:rPr>
                <w:rFonts w:ascii="Myriad Pro" w:hAnsi="Myriad Pro" w:cs="Arial CYR"/>
                <w:b/>
                <w:sz w:val="18"/>
                <w:szCs w:val="18"/>
              </w:rPr>
              <w:t>352,35</w:t>
            </w:r>
          </w:p>
        </w:tc>
        <w:tc>
          <w:tcPr>
            <w:tcW w:w="596" w:type="pct"/>
            <w:tcBorders>
              <w:top w:val="single" w:sz="4" w:space="0" w:color="FFFFFF"/>
            </w:tcBorders>
            <w:shd w:val="clear" w:color="auto" w:fill="auto"/>
            <w:noWrap/>
            <w:vAlign w:val="center"/>
          </w:tcPr>
          <w:p w14:paraId="5B9E8730" w14:textId="77777777" w:rsidR="00F542D6" w:rsidRPr="00E765A9" w:rsidRDefault="00F542D6" w:rsidP="00BA0797">
            <w:pPr>
              <w:spacing w:after="0" w:line="240" w:lineRule="auto"/>
              <w:jc w:val="center"/>
              <w:rPr>
                <w:rFonts w:ascii="Myriad Pro" w:hAnsi="Myriad Pro" w:cs="Arial CYR"/>
                <w:b/>
                <w:sz w:val="18"/>
                <w:szCs w:val="18"/>
              </w:rPr>
            </w:pPr>
            <w:r w:rsidRPr="00E765A9">
              <w:rPr>
                <w:rFonts w:ascii="Myriad Pro" w:hAnsi="Myriad Pro" w:cs="Arial CYR"/>
                <w:b/>
                <w:sz w:val="18"/>
                <w:szCs w:val="18"/>
              </w:rPr>
              <w:t>316,46</w:t>
            </w:r>
          </w:p>
        </w:tc>
        <w:tc>
          <w:tcPr>
            <w:tcW w:w="523" w:type="pct"/>
            <w:tcBorders>
              <w:top w:val="single" w:sz="4" w:space="0" w:color="FFFFFF"/>
            </w:tcBorders>
            <w:shd w:val="clear" w:color="auto" w:fill="auto"/>
            <w:noWrap/>
            <w:vAlign w:val="center"/>
          </w:tcPr>
          <w:p w14:paraId="6BB52389" w14:textId="77777777" w:rsidR="00F542D6" w:rsidRPr="00E765A9" w:rsidRDefault="00F542D6" w:rsidP="00BA0797">
            <w:pPr>
              <w:spacing w:after="0" w:line="240" w:lineRule="auto"/>
              <w:jc w:val="center"/>
              <w:rPr>
                <w:rFonts w:ascii="Myriad Pro" w:hAnsi="Myriad Pro" w:cs="Arial CYR"/>
                <w:b/>
                <w:sz w:val="18"/>
                <w:szCs w:val="18"/>
              </w:rPr>
            </w:pPr>
            <w:r w:rsidRPr="00E765A9">
              <w:rPr>
                <w:rFonts w:ascii="Myriad Pro" w:hAnsi="Myriad Pro" w:cs="Arial CYR"/>
                <w:b/>
                <w:sz w:val="18"/>
                <w:szCs w:val="18"/>
              </w:rPr>
              <w:t>340,97</w:t>
            </w:r>
          </w:p>
        </w:tc>
      </w:tr>
      <w:tr w:rsidR="00F542D6" w:rsidRPr="00E765A9" w14:paraId="188A66DA" w14:textId="77777777">
        <w:trPr>
          <w:cantSplit/>
        </w:trPr>
        <w:tc>
          <w:tcPr>
            <w:tcW w:w="1564" w:type="pct"/>
            <w:shd w:val="clear" w:color="auto" w:fill="auto"/>
            <w:vAlign w:val="center"/>
          </w:tcPr>
          <w:p w14:paraId="591DAC57" w14:textId="77777777" w:rsidR="00F542D6" w:rsidRPr="00E765A9" w:rsidRDefault="00F542D6" w:rsidP="00BA0797">
            <w:pPr>
              <w:spacing w:after="0" w:line="240" w:lineRule="auto"/>
              <w:ind w:left="284"/>
              <w:rPr>
                <w:rFonts w:ascii="Myriad Pro" w:hAnsi="Myriad Pro" w:cs="Arial CYR"/>
                <w:iCs/>
                <w:sz w:val="18"/>
                <w:szCs w:val="18"/>
              </w:rPr>
            </w:pPr>
            <w:r w:rsidRPr="00E765A9">
              <w:rPr>
                <w:rFonts w:ascii="Myriad Pro" w:hAnsi="Myriad Pro" w:cs="Arial CYR"/>
                <w:iCs/>
                <w:sz w:val="18"/>
                <w:szCs w:val="18"/>
              </w:rPr>
              <w:t>публикации в СМИ о несчастных случаях в электроустановках с целью предупреждения детского травматизма</w:t>
            </w:r>
          </w:p>
        </w:tc>
        <w:tc>
          <w:tcPr>
            <w:tcW w:w="523" w:type="pct"/>
            <w:shd w:val="clear" w:color="auto" w:fill="auto"/>
            <w:noWrap/>
            <w:vAlign w:val="center"/>
          </w:tcPr>
          <w:p w14:paraId="626976BF"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228,50</w:t>
            </w:r>
          </w:p>
        </w:tc>
        <w:tc>
          <w:tcPr>
            <w:tcW w:w="523" w:type="pct"/>
            <w:shd w:val="clear" w:color="auto" w:fill="auto"/>
            <w:noWrap/>
            <w:vAlign w:val="center"/>
          </w:tcPr>
          <w:p w14:paraId="02FD61DF"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228,50</w:t>
            </w:r>
          </w:p>
        </w:tc>
        <w:tc>
          <w:tcPr>
            <w:tcW w:w="523" w:type="pct"/>
            <w:shd w:val="clear" w:color="auto" w:fill="auto"/>
            <w:noWrap/>
            <w:vAlign w:val="center"/>
          </w:tcPr>
          <w:p w14:paraId="4DA04B61"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228,50</w:t>
            </w:r>
          </w:p>
        </w:tc>
        <w:tc>
          <w:tcPr>
            <w:tcW w:w="749" w:type="pct"/>
            <w:shd w:val="clear" w:color="auto" w:fill="auto"/>
            <w:noWrap/>
            <w:vAlign w:val="center"/>
          </w:tcPr>
          <w:p w14:paraId="197897E4"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248,81</w:t>
            </w:r>
          </w:p>
        </w:tc>
        <w:tc>
          <w:tcPr>
            <w:tcW w:w="596" w:type="pct"/>
            <w:shd w:val="clear" w:color="auto" w:fill="auto"/>
            <w:noWrap/>
            <w:vAlign w:val="center"/>
          </w:tcPr>
          <w:p w14:paraId="4267D387"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228,50</w:t>
            </w:r>
          </w:p>
        </w:tc>
        <w:tc>
          <w:tcPr>
            <w:tcW w:w="523" w:type="pct"/>
            <w:shd w:val="clear" w:color="auto" w:fill="auto"/>
            <w:noWrap/>
            <w:vAlign w:val="center"/>
          </w:tcPr>
          <w:p w14:paraId="242AC9BF"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246,20</w:t>
            </w:r>
          </w:p>
        </w:tc>
      </w:tr>
      <w:tr w:rsidR="00F542D6" w:rsidRPr="00E765A9" w14:paraId="6E9705FA" w14:textId="77777777">
        <w:trPr>
          <w:cantSplit/>
        </w:trPr>
        <w:tc>
          <w:tcPr>
            <w:tcW w:w="1564" w:type="pct"/>
            <w:shd w:val="clear" w:color="auto" w:fill="auto"/>
            <w:vAlign w:val="center"/>
          </w:tcPr>
          <w:p w14:paraId="10987118" w14:textId="77777777" w:rsidR="00F542D6" w:rsidRPr="00E765A9" w:rsidRDefault="00F542D6" w:rsidP="00BA0797">
            <w:pPr>
              <w:spacing w:after="0" w:line="240" w:lineRule="auto"/>
              <w:ind w:left="284"/>
              <w:rPr>
                <w:rFonts w:ascii="Myriad Pro" w:hAnsi="Myriad Pro" w:cs="Arial CYR"/>
                <w:iCs/>
                <w:sz w:val="18"/>
                <w:szCs w:val="18"/>
              </w:rPr>
            </w:pPr>
            <w:r w:rsidRPr="00E765A9">
              <w:rPr>
                <w:rFonts w:ascii="Myriad Pro" w:hAnsi="Myriad Pro" w:cs="Arial CYR"/>
                <w:iCs/>
                <w:sz w:val="18"/>
                <w:szCs w:val="18"/>
              </w:rPr>
              <w:t>объявление о продаже акций</w:t>
            </w:r>
          </w:p>
        </w:tc>
        <w:tc>
          <w:tcPr>
            <w:tcW w:w="523" w:type="pct"/>
            <w:shd w:val="clear" w:color="auto" w:fill="auto"/>
            <w:noWrap/>
            <w:vAlign w:val="center"/>
          </w:tcPr>
          <w:p w14:paraId="43376C87"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7,13</w:t>
            </w:r>
          </w:p>
        </w:tc>
        <w:tc>
          <w:tcPr>
            <w:tcW w:w="523" w:type="pct"/>
            <w:shd w:val="clear" w:color="auto" w:fill="auto"/>
            <w:noWrap/>
            <w:vAlign w:val="center"/>
          </w:tcPr>
          <w:p w14:paraId="404B4378"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0,00</w:t>
            </w:r>
          </w:p>
        </w:tc>
        <w:tc>
          <w:tcPr>
            <w:tcW w:w="523" w:type="pct"/>
            <w:shd w:val="clear" w:color="auto" w:fill="auto"/>
            <w:noWrap/>
            <w:vAlign w:val="center"/>
          </w:tcPr>
          <w:p w14:paraId="226836ED"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0,00</w:t>
            </w:r>
          </w:p>
        </w:tc>
        <w:tc>
          <w:tcPr>
            <w:tcW w:w="749" w:type="pct"/>
            <w:shd w:val="clear" w:color="auto" w:fill="auto"/>
            <w:noWrap/>
            <w:vAlign w:val="center"/>
          </w:tcPr>
          <w:p w14:paraId="130FDDE5"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7,76</w:t>
            </w:r>
          </w:p>
        </w:tc>
        <w:tc>
          <w:tcPr>
            <w:tcW w:w="596" w:type="pct"/>
            <w:shd w:val="clear" w:color="auto" w:fill="auto"/>
            <w:noWrap/>
            <w:vAlign w:val="center"/>
          </w:tcPr>
          <w:p w14:paraId="62C04BB8"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0,00</w:t>
            </w:r>
          </w:p>
        </w:tc>
        <w:tc>
          <w:tcPr>
            <w:tcW w:w="523" w:type="pct"/>
            <w:shd w:val="clear" w:color="auto" w:fill="auto"/>
            <w:noWrap/>
            <w:vAlign w:val="center"/>
          </w:tcPr>
          <w:p w14:paraId="0625AE29"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0,00</w:t>
            </w:r>
          </w:p>
        </w:tc>
      </w:tr>
      <w:tr w:rsidR="00F542D6" w:rsidRPr="00E765A9" w14:paraId="3CB9CCFE" w14:textId="77777777">
        <w:trPr>
          <w:cantSplit/>
        </w:trPr>
        <w:tc>
          <w:tcPr>
            <w:tcW w:w="1564" w:type="pct"/>
            <w:shd w:val="clear" w:color="auto" w:fill="auto"/>
            <w:vAlign w:val="center"/>
          </w:tcPr>
          <w:p w14:paraId="32CD32AB" w14:textId="77777777" w:rsidR="00F542D6" w:rsidRPr="00E765A9" w:rsidRDefault="00F542D6" w:rsidP="00BA0797">
            <w:pPr>
              <w:spacing w:after="0" w:line="240" w:lineRule="auto"/>
              <w:ind w:left="284"/>
              <w:rPr>
                <w:rFonts w:ascii="Myriad Pro" w:hAnsi="Myriad Pro" w:cs="Arial CYR"/>
                <w:iCs/>
                <w:sz w:val="18"/>
                <w:szCs w:val="18"/>
              </w:rPr>
            </w:pPr>
            <w:r w:rsidRPr="00E765A9">
              <w:rPr>
                <w:rFonts w:ascii="Myriad Pro" w:hAnsi="Myriad Pro" w:cs="Arial CYR"/>
                <w:iCs/>
                <w:sz w:val="18"/>
                <w:szCs w:val="18"/>
              </w:rPr>
              <w:t>объявления о вакансиях</w:t>
            </w:r>
          </w:p>
        </w:tc>
        <w:tc>
          <w:tcPr>
            <w:tcW w:w="523" w:type="pct"/>
            <w:shd w:val="clear" w:color="auto" w:fill="auto"/>
            <w:noWrap/>
            <w:vAlign w:val="center"/>
          </w:tcPr>
          <w:p w14:paraId="051DA4DD"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30,96</w:t>
            </w:r>
          </w:p>
        </w:tc>
        <w:tc>
          <w:tcPr>
            <w:tcW w:w="523" w:type="pct"/>
            <w:shd w:val="clear" w:color="auto" w:fill="auto"/>
            <w:noWrap/>
            <w:vAlign w:val="center"/>
          </w:tcPr>
          <w:p w14:paraId="5D4A647C"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30,96</w:t>
            </w:r>
          </w:p>
        </w:tc>
        <w:tc>
          <w:tcPr>
            <w:tcW w:w="523" w:type="pct"/>
            <w:shd w:val="clear" w:color="auto" w:fill="auto"/>
            <w:noWrap/>
            <w:vAlign w:val="center"/>
          </w:tcPr>
          <w:p w14:paraId="09FDDDB7"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30,96</w:t>
            </w:r>
          </w:p>
        </w:tc>
        <w:tc>
          <w:tcPr>
            <w:tcW w:w="749" w:type="pct"/>
            <w:shd w:val="clear" w:color="auto" w:fill="auto"/>
            <w:noWrap/>
            <w:vAlign w:val="center"/>
          </w:tcPr>
          <w:p w14:paraId="6B2F61D6"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33,71</w:t>
            </w:r>
          </w:p>
        </w:tc>
        <w:tc>
          <w:tcPr>
            <w:tcW w:w="596" w:type="pct"/>
            <w:shd w:val="clear" w:color="auto" w:fill="auto"/>
            <w:noWrap/>
            <w:vAlign w:val="center"/>
          </w:tcPr>
          <w:p w14:paraId="13C93CF7"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30,96</w:t>
            </w:r>
          </w:p>
        </w:tc>
        <w:tc>
          <w:tcPr>
            <w:tcW w:w="523" w:type="pct"/>
            <w:shd w:val="clear" w:color="auto" w:fill="auto"/>
            <w:noWrap/>
            <w:vAlign w:val="center"/>
          </w:tcPr>
          <w:p w14:paraId="2A348AB3"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33,35</w:t>
            </w:r>
          </w:p>
        </w:tc>
      </w:tr>
      <w:tr w:rsidR="00F542D6" w:rsidRPr="00E765A9" w14:paraId="3FD606EF" w14:textId="77777777">
        <w:trPr>
          <w:cantSplit/>
        </w:trPr>
        <w:tc>
          <w:tcPr>
            <w:tcW w:w="1564" w:type="pct"/>
            <w:shd w:val="clear" w:color="auto" w:fill="auto"/>
            <w:vAlign w:val="center"/>
          </w:tcPr>
          <w:p w14:paraId="3EFA0F8E" w14:textId="77777777" w:rsidR="00F542D6" w:rsidRPr="00E765A9" w:rsidRDefault="00F542D6" w:rsidP="00BA0797">
            <w:pPr>
              <w:spacing w:after="0" w:line="240" w:lineRule="auto"/>
              <w:ind w:left="284"/>
              <w:rPr>
                <w:rFonts w:ascii="Myriad Pro" w:hAnsi="Myriad Pro" w:cs="Arial CYR"/>
                <w:iCs/>
                <w:sz w:val="18"/>
                <w:szCs w:val="18"/>
              </w:rPr>
            </w:pPr>
            <w:r w:rsidRPr="00E765A9">
              <w:rPr>
                <w:rFonts w:ascii="Myriad Pro" w:hAnsi="Myriad Pro" w:cs="Arial CYR"/>
                <w:iCs/>
                <w:sz w:val="18"/>
                <w:szCs w:val="18"/>
              </w:rPr>
              <w:t>объявления об отключении потребителей в связи с производством ремонтных работ</w:t>
            </w:r>
          </w:p>
        </w:tc>
        <w:tc>
          <w:tcPr>
            <w:tcW w:w="523" w:type="pct"/>
            <w:shd w:val="clear" w:color="auto" w:fill="auto"/>
            <w:noWrap/>
            <w:vAlign w:val="center"/>
          </w:tcPr>
          <w:p w14:paraId="1A3387EA"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42,14</w:t>
            </w:r>
          </w:p>
        </w:tc>
        <w:tc>
          <w:tcPr>
            <w:tcW w:w="523" w:type="pct"/>
            <w:shd w:val="clear" w:color="auto" w:fill="auto"/>
            <w:noWrap/>
            <w:vAlign w:val="center"/>
          </w:tcPr>
          <w:p w14:paraId="45F1E0DE"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42,14</w:t>
            </w:r>
          </w:p>
        </w:tc>
        <w:tc>
          <w:tcPr>
            <w:tcW w:w="523" w:type="pct"/>
            <w:shd w:val="clear" w:color="auto" w:fill="auto"/>
            <w:noWrap/>
            <w:vAlign w:val="center"/>
          </w:tcPr>
          <w:p w14:paraId="6B4C7BB6"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42,14</w:t>
            </w:r>
          </w:p>
        </w:tc>
        <w:tc>
          <w:tcPr>
            <w:tcW w:w="749" w:type="pct"/>
            <w:shd w:val="clear" w:color="auto" w:fill="auto"/>
            <w:noWrap/>
            <w:vAlign w:val="center"/>
          </w:tcPr>
          <w:p w14:paraId="7032F7DD"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45,88</w:t>
            </w:r>
          </w:p>
        </w:tc>
        <w:tc>
          <w:tcPr>
            <w:tcW w:w="596" w:type="pct"/>
            <w:shd w:val="clear" w:color="auto" w:fill="auto"/>
            <w:noWrap/>
            <w:vAlign w:val="center"/>
          </w:tcPr>
          <w:p w14:paraId="6E5BD823"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42,14</w:t>
            </w:r>
          </w:p>
        </w:tc>
        <w:tc>
          <w:tcPr>
            <w:tcW w:w="523" w:type="pct"/>
            <w:shd w:val="clear" w:color="auto" w:fill="auto"/>
            <w:noWrap/>
            <w:vAlign w:val="center"/>
          </w:tcPr>
          <w:p w14:paraId="547FA47C"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45,40</w:t>
            </w:r>
          </w:p>
        </w:tc>
      </w:tr>
      <w:tr w:rsidR="00F542D6" w:rsidRPr="00E765A9" w14:paraId="4AE1E679" w14:textId="77777777">
        <w:trPr>
          <w:cantSplit/>
        </w:trPr>
        <w:tc>
          <w:tcPr>
            <w:tcW w:w="1564" w:type="pct"/>
            <w:shd w:val="clear" w:color="auto" w:fill="auto"/>
            <w:vAlign w:val="center"/>
          </w:tcPr>
          <w:p w14:paraId="10D4C928" w14:textId="77777777" w:rsidR="00F542D6" w:rsidRPr="00E765A9" w:rsidRDefault="00F542D6" w:rsidP="00BA0797">
            <w:pPr>
              <w:spacing w:after="0" w:line="240" w:lineRule="auto"/>
              <w:ind w:left="284"/>
              <w:rPr>
                <w:rFonts w:ascii="Myriad Pro" w:hAnsi="Myriad Pro" w:cs="Arial CYR"/>
                <w:iCs/>
                <w:sz w:val="18"/>
                <w:szCs w:val="18"/>
              </w:rPr>
            </w:pPr>
            <w:r w:rsidRPr="00E765A9">
              <w:rPr>
                <w:rFonts w:ascii="Myriad Pro" w:hAnsi="Myriad Pro" w:cs="Arial CYR"/>
                <w:iCs/>
                <w:sz w:val="18"/>
                <w:szCs w:val="18"/>
              </w:rPr>
              <w:t>поздравления с праздниками, соболезнования</w:t>
            </w:r>
          </w:p>
        </w:tc>
        <w:tc>
          <w:tcPr>
            <w:tcW w:w="523" w:type="pct"/>
            <w:shd w:val="clear" w:color="auto" w:fill="auto"/>
            <w:noWrap/>
            <w:vAlign w:val="center"/>
          </w:tcPr>
          <w:p w14:paraId="4E35BE33"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14,86</w:t>
            </w:r>
          </w:p>
        </w:tc>
        <w:tc>
          <w:tcPr>
            <w:tcW w:w="523" w:type="pct"/>
            <w:shd w:val="clear" w:color="auto" w:fill="auto"/>
            <w:noWrap/>
            <w:vAlign w:val="center"/>
          </w:tcPr>
          <w:p w14:paraId="7ECE8CFB"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14,86</w:t>
            </w:r>
          </w:p>
        </w:tc>
        <w:tc>
          <w:tcPr>
            <w:tcW w:w="523" w:type="pct"/>
            <w:shd w:val="clear" w:color="auto" w:fill="auto"/>
            <w:noWrap/>
            <w:vAlign w:val="center"/>
          </w:tcPr>
          <w:p w14:paraId="55036CF2"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14,86</w:t>
            </w:r>
          </w:p>
        </w:tc>
        <w:tc>
          <w:tcPr>
            <w:tcW w:w="749" w:type="pct"/>
            <w:shd w:val="clear" w:color="auto" w:fill="auto"/>
            <w:noWrap/>
            <w:vAlign w:val="center"/>
          </w:tcPr>
          <w:p w14:paraId="7F77722D"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16,18</w:t>
            </w:r>
          </w:p>
        </w:tc>
        <w:tc>
          <w:tcPr>
            <w:tcW w:w="596" w:type="pct"/>
            <w:shd w:val="clear" w:color="auto" w:fill="auto"/>
            <w:noWrap/>
            <w:vAlign w:val="center"/>
          </w:tcPr>
          <w:p w14:paraId="246428A0"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14,86</w:t>
            </w:r>
          </w:p>
        </w:tc>
        <w:tc>
          <w:tcPr>
            <w:tcW w:w="523" w:type="pct"/>
            <w:shd w:val="clear" w:color="auto" w:fill="auto"/>
            <w:noWrap/>
            <w:vAlign w:val="center"/>
          </w:tcPr>
          <w:p w14:paraId="31775AC4" w14:textId="77777777" w:rsidR="00F542D6" w:rsidRPr="00E765A9" w:rsidRDefault="00F542D6" w:rsidP="00BA0797">
            <w:pPr>
              <w:spacing w:after="0" w:line="240" w:lineRule="auto"/>
              <w:jc w:val="center"/>
              <w:rPr>
                <w:rFonts w:ascii="Myriad Pro" w:hAnsi="Myriad Pro" w:cs="Arial CYR"/>
                <w:iCs/>
                <w:sz w:val="18"/>
                <w:szCs w:val="18"/>
              </w:rPr>
            </w:pPr>
            <w:r w:rsidRPr="00E765A9">
              <w:rPr>
                <w:rFonts w:ascii="Myriad Pro" w:hAnsi="Myriad Pro" w:cs="Arial CYR"/>
                <w:iCs/>
                <w:sz w:val="18"/>
                <w:szCs w:val="18"/>
              </w:rPr>
              <w:t>16,01</w:t>
            </w:r>
          </w:p>
        </w:tc>
      </w:tr>
    </w:tbl>
    <w:p w14:paraId="57537E8E" w14:textId="77777777" w:rsidR="00E765A9" w:rsidRDefault="00E765A9" w:rsidP="00BA0797">
      <w:pPr>
        <w:pStyle w:val="afffb"/>
        <w:tabs>
          <w:tab w:val="clear" w:pos="960"/>
        </w:tabs>
        <w:spacing w:before="0"/>
        <w:ind w:firstLine="0"/>
        <w:rPr>
          <w:b/>
          <w:i/>
        </w:rPr>
      </w:pPr>
    </w:p>
    <w:p w14:paraId="392AFC2E" w14:textId="77777777" w:rsidR="00560CBF" w:rsidRPr="00BA0797" w:rsidRDefault="00560CBF" w:rsidP="00BA0797">
      <w:pPr>
        <w:pStyle w:val="afffb"/>
        <w:tabs>
          <w:tab w:val="clear" w:pos="960"/>
        </w:tabs>
        <w:spacing w:before="0"/>
        <w:ind w:firstLine="0"/>
        <w:rPr>
          <w:b/>
          <w:i/>
        </w:rPr>
      </w:pPr>
      <w:r w:rsidRPr="00BA0797">
        <w:rPr>
          <w:b/>
          <w:i/>
        </w:rPr>
        <w:t xml:space="preserve">Расходы рекламного характера </w:t>
      </w:r>
    </w:p>
    <w:p w14:paraId="41194E72" w14:textId="77777777" w:rsidR="00816AFD" w:rsidRPr="00BA0797" w:rsidRDefault="00816AFD"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9A0D34" w:rsidRPr="00BA0797">
        <w:rPr>
          <w:rFonts w:ascii="Myriad Pro" w:hAnsi="Myriad Pro"/>
          <w:sz w:val="26"/>
          <w:szCs w:val="26"/>
        </w:rPr>
        <w:t>347,98</w:t>
      </w:r>
      <w:r w:rsidRPr="00BA0797">
        <w:rPr>
          <w:rFonts w:ascii="Myriad Pro" w:hAnsi="Myriad Pro"/>
          <w:sz w:val="26"/>
          <w:szCs w:val="26"/>
        </w:rPr>
        <w:t xml:space="preserve"> тыс. руб., заявленные со стороны</w:t>
      </w:r>
      <w:r w:rsidR="001239A5" w:rsidRPr="00BA0797">
        <w:rPr>
          <w:rFonts w:ascii="Myriad Pro" w:hAnsi="Myriad Pro"/>
          <w:sz w:val="26"/>
          <w:szCs w:val="26"/>
        </w:rPr>
        <w:t xml:space="preserve"> филиала</w:t>
      </w:r>
      <w:r w:rsidRPr="00BA0797">
        <w:rPr>
          <w:rFonts w:ascii="Myriad Pro" w:hAnsi="Myriad Pro"/>
          <w:sz w:val="26"/>
          <w:szCs w:val="26"/>
        </w:rPr>
        <w:t xml:space="preserve">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w:t>
      </w:r>
      <w:r w:rsidR="009C7B3E" w:rsidRPr="00BA0797">
        <w:rPr>
          <w:rFonts w:ascii="Myriad Pro" w:hAnsi="Myriad Pro"/>
          <w:sz w:val="26"/>
          <w:szCs w:val="26"/>
        </w:rPr>
        <w:t xml:space="preserve"> </w:t>
      </w:r>
      <w:r w:rsidR="009A0D34" w:rsidRPr="00BA0797">
        <w:rPr>
          <w:rFonts w:ascii="Myriad Pro" w:hAnsi="Myriad Pro"/>
          <w:sz w:val="26"/>
          <w:szCs w:val="26"/>
        </w:rPr>
        <w:t xml:space="preserve">378,91 </w:t>
      </w:r>
      <w:r w:rsidRPr="00BA0797">
        <w:rPr>
          <w:rFonts w:ascii="Myriad Pro" w:hAnsi="Myriad Pro"/>
          <w:sz w:val="26"/>
          <w:szCs w:val="26"/>
        </w:rPr>
        <w:t>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9A0D34" w:rsidRPr="00BA0797">
        <w:rPr>
          <w:rFonts w:ascii="Myriad Pro" w:hAnsi="Myriad Pro"/>
          <w:sz w:val="26"/>
          <w:szCs w:val="26"/>
        </w:rPr>
        <w:t>297,61</w:t>
      </w:r>
      <w:r w:rsidRPr="00BA0797">
        <w:rPr>
          <w:rFonts w:ascii="Myriad Pro" w:hAnsi="Myriad Pro"/>
          <w:sz w:val="26"/>
          <w:szCs w:val="26"/>
        </w:rPr>
        <w:t xml:space="preserve"> тыс. руб.</w:t>
      </w:r>
    </w:p>
    <w:p w14:paraId="02E34E2C" w14:textId="77777777" w:rsidR="00F672EF" w:rsidRPr="00BA0797" w:rsidRDefault="00F672E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При определении плановой величины расходов на очередной период регулирования (2018 год) Госкомитетом учтены условия исполнения соответствующих договоров. Расходы по разовым договорам не учтены при формировании расходов на очередной период регулирования. </w:t>
      </w:r>
    </w:p>
    <w:p w14:paraId="653AB0E5" w14:textId="4FF2DF1A" w:rsidR="00F672EF" w:rsidRPr="00BA0797" w:rsidRDefault="00F672E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Согласно пояснительной записке сетевая организация предполагает возможную необходимость заключения разовых договоров, в случае проведения на территории ответственности филиала крупных проектов всероссийского или международного уровня (мероприятия с участием представителей ПАО</w:t>
      </w:r>
      <w:r w:rsidR="00576D97">
        <w:rPr>
          <w:rFonts w:ascii="Myriad Pro" w:hAnsi="Myriad Pro"/>
          <w:sz w:val="26"/>
          <w:szCs w:val="26"/>
        </w:rPr>
        <w:t> </w:t>
      </w:r>
      <w:r w:rsidR="00586D28" w:rsidRPr="00BA0797">
        <w:rPr>
          <w:rFonts w:ascii="Myriad Pro" w:hAnsi="Myriad Pro"/>
          <w:sz w:val="26"/>
          <w:szCs w:val="26"/>
        </w:rPr>
        <w:t>«</w:t>
      </w:r>
      <w:proofErr w:type="spellStart"/>
      <w:r w:rsidRPr="00BA0797">
        <w:rPr>
          <w:rFonts w:ascii="Myriad Pro" w:hAnsi="Myriad Pro"/>
          <w:sz w:val="26"/>
          <w:szCs w:val="26"/>
        </w:rPr>
        <w:t>Россети</w:t>
      </w:r>
      <w:proofErr w:type="spellEnd"/>
      <w:r w:rsidR="00586D28" w:rsidRPr="00BA0797">
        <w:rPr>
          <w:rFonts w:ascii="Myriad Pro" w:hAnsi="Myriad Pro"/>
          <w:sz w:val="26"/>
          <w:szCs w:val="26"/>
        </w:rPr>
        <w:t>»</w:t>
      </w:r>
      <w:r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 xml:space="preserve">совместные учения с РУП </w:t>
      </w:r>
      <w:r w:rsidR="00586D28" w:rsidRPr="00BA0797">
        <w:rPr>
          <w:rFonts w:ascii="Myriad Pro" w:hAnsi="Myriad Pro"/>
          <w:sz w:val="26"/>
          <w:szCs w:val="26"/>
        </w:rPr>
        <w:t>«</w:t>
      </w:r>
      <w:proofErr w:type="spellStart"/>
      <w:r w:rsidRPr="00BA0797">
        <w:rPr>
          <w:rFonts w:ascii="Myriad Pro" w:hAnsi="Myriad Pro"/>
          <w:sz w:val="26"/>
          <w:szCs w:val="26"/>
        </w:rPr>
        <w:t>Витебскэнерго</w:t>
      </w:r>
      <w:proofErr w:type="spellEnd"/>
      <w:r w:rsidR="00586D28" w:rsidRPr="00BA0797">
        <w:rPr>
          <w:rFonts w:ascii="Myriad Pro" w:hAnsi="Myriad Pro"/>
          <w:sz w:val="26"/>
          <w:szCs w:val="26"/>
        </w:rPr>
        <w:t>»</w:t>
      </w:r>
      <w:r w:rsidRPr="00BA0797">
        <w:rPr>
          <w:rFonts w:ascii="Myriad Pro" w:hAnsi="Myriad Pro"/>
          <w:sz w:val="26"/>
          <w:szCs w:val="26"/>
        </w:rPr>
        <w:t xml:space="preserve"> и пр.). </w:t>
      </w:r>
      <w:r w:rsidR="00881A80" w:rsidRPr="00BA0797">
        <w:rPr>
          <w:rFonts w:ascii="Myriad Pro" w:hAnsi="Myriad Pro"/>
          <w:sz w:val="26"/>
          <w:szCs w:val="26"/>
        </w:rPr>
        <w:t>Филиалом ПАО</w:t>
      </w:r>
      <w:r w:rsidR="00576D97">
        <w:rPr>
          <w:rFonts w:ascii="Myriad Pro" w:hAnsi="Myriad Pro"/>
          <w:sz w:val="26"/>
          <w:szCs w:val="26"/>
        </w:rPr>
        <w:t> </w:t>
      </w:r>
      <w:r w:rsidR="00586D28" w:rsidRPr="00BA0797">
        <w:rPr>
          <w:rFonts w:ascii="Myriad Pro" w:hAnsi="Myriad Pro"/>
          <w:sz w:val="26"/>
          <w:szCs w:val="26"/>
        </w:rPr>
        <w:t>«</w:t>
      </w:r>
      <w:r w:rsidR="00881A80" w:rsidRPr="00BA0797">
        <w:rPr>
          <w:rFonts w:ascii="Myriad Pro" w:hAnsi="Myriad Pro"/>
          <w:sz w:val="26"/>
          <w:szCs w:val="26"/>
        </w:rPr>
        <w:t>МРСК Северо-запада</w:t>
      </w:r>
      <w:r w:rsidR="00586D28" w:rsidRPr="00BA0797">
        <w:rPr>
          <w:rFonts w:ascii="Myriad Pro" w:hAnsi="Myriad Pro"/>
          <w:sz w:val="26"/>
          <w:szCs w:val="26"/>
        </w:rPr>
        <w:t>»</w:t>
      </w:r>
      <w:r w:rsidR="00881A80" w:rsidRPr="00BA0797">
        <w:rPr>
          <w:rFonts w:ascii="Myriad Pro" w:hAnsi="Myriad Pro"/>
          <w:sz w:val="26"/>
          <w:szCs w:val="26"/>
        </w:rPr>
        <w:t xml:space="preserve"> </w:t>
      </w:r>
      <w:r w:rsidR="00586D28" w:rsidRPr="00BA0797">
        <w:rPr>
          <w:rFonts w:ascii="Myriad Pro" w:hAnsi="Myriad Pro"/>
          <w:sz w:val="26"/>
          <w:szCs w:val="26"/>
        </w:rPr>
        <w:t>«</w:t>
      </w:r>
      <w:r w:rsidR="00881A80" w:rsidRPr="00BA0797">
        <w:rPr>
          <w:rFonts w:ascii="Myriad Pro" w:hAnsi="Myriad Pro"/>
          <w:sz w:val="26"/>
          <w:szCs w:val="26"/>
        </w:rPr>
        <w:t>Псковэнерго</w:t>
      </w:r>
      <w:r w:rsidR="00586D28" w:rsidRPr="00BA0797">
        <w:rPr>
          <w:rFonts w:ascii="Myriad Pro" w:hAnsi="Myriad Pro"/>
          <w:sz w:val="26"/>
          <w:szCs w:val="26"/>
        </w:rPr>
        <w:t>»</w:t>
      </w:r>
      <w:r w:rsidR="00881A80" w:rsidRPr="00BA0797">
        <w:rPr>
          <w:rFonts w:ascii="Myriad Pro" w:hAnsi="Myriad Pro"/>
          <w:sz w:val="26"/>
          <w:szCs w:val="26"/>
        </w:rPr>
        <w:t xml:space="preserve"> не обоснована взаимосвязь между участием филиала в крупных проектах всероссийского или международного уровня и его производственной деятельностью.</w:t>
      </w:r>
    </w:p>
    <w:p w14:paraId="17A122E7"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lastRenderedPageBreak/>
        <w:t xml:space="preserve">Исполнитель считает позицию </w:t>
      </w:r>
      <w:r w:rsidR="00F672EF" w:rsidRPr="00BA0797">
        <w:rPr>
          <w:rFonts w:ascii="Myriad Pro" w:hAnsi="Myriad Pro"/>
          <w:sz w:val="26"/>
          <w:szCs w:val="26"/>
        </w:rPr>
        <w:t>Государственного комитета Псковской области по тарифам и энергетике</w:t>
      </w:r>
      <w:r w:rsidRPr="00BA0797">
        <w:rPr>
          <w:rFonts w:ascii="Myriad Pro" w:hAnsi="Myriad Pro"/>
          <w:sz w:val="26"/>
          <w:szCs w:val="26"/>
        </w:rPr>
        <w:t>, в части не включения соответствующих затрат в состав подконтрольных расходов, обоснованной в соответствии с нижеследующим.</w:t>
      </w:r>
    </w:p>
    <w:p w14:paraId="1BC4BD01"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Согласно пункту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659394F8" w14:textId="77777777" w:rsidR="00632853"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Как следует из материалов Пояснительной записки </w:t>
      </w:r>
      <w:r w:rsidR="001239A5" w:rsidRPr="00BA0797">
        <w:rPr>
          <w:rFonts w:ascii="Myriad Pro" w:hAnsi="Myriad Pro"/>
          <w:sz w:val="26"/>
          <w:szCs w:val="26"/>
        </w:rPr>
        <w:t xml:space="preserve">филиала ПАО </w:t>
      </w:r>
      <w:r w:rsidR="00586D28" w:rsidRPr="00BA0797">
        <w:rPr>
          <w:rFonts w:ascii="Myriad Pro" w:hAnsi="Myriad Pro"/>
          <w:sz w:val="26"/>
          <w:szCs w:val="26"/>
        </w:rPr>
        <w:t>«</w:t>
      </w:r>
      <w:r w:rsidR="001239A5" w:rsidRPr="00BA0797">
        <w:rPr>
          <w:rFonts w:ascii="Myriad Pro" w:hAnsi="Myriad Pro"/>
          <w:sz w:val="26"/>
          <w:szCs w:val="26"/>
        </w:rPr>
        <w:t>МРСК Северо-Запада</w:t>
      </w:r>
      <w:r w:rsidR="00586D28" w:rsidRPr="00BA0797">
        <w:rPr>
          <w:rFonts w:ascii="Myriad Pro" w:hAnsi="Myriad Pro"/>
          <w:sz w:val="26"/>
          <w:szCs w:val="26"/>
        </w:rPr>
        <w:t>»</w:t>
      </w:r>
      <w:r w:rsidR="001239A5" w:rsidRPr="00BA0797">
        <w:rPr>
          <w:rFonts w:ascii="Myriad Pro" w:hAnsi="Myriad Pro"/>
          <w:sz w:val="26"/>
          <w:szCs w:val="26"/>
        </w:rPr>
        <w:t xml:space="preserve"> </w:t>
      </w:r>
      <w:r w:rsidR="00586D28" w:rsidRPr="00BA0797">
        <w:rPr>
          <w:rFonts w:ascii="Myriad Pro" w:hAnsi="Myriad Pro"/>
          <w:sz w:val="26"/>
          <w:szCs w:val="26"/>
        </w:rPr>
        <w:t>«</w:t>
      </w:r>
      <w:r w:rsidR="00632853"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данные расходы направлены на формирование имиджа и статуса компании, и не имеют отношения к деятельности по передачи электрической энергии</w:t>
      </w:r>
      <w:r w:rsidR="00632853" w:rsidRPr="00BA0797">
        <w:rPr>
          <w:rFonts w:ascii="Myriad Pro" w:hAnsi="Myriad Pro"/>
          <w:sz w:val="26"/>
          <w:szCs w:val="26"/>
        </w:rPr>
        <w:t>.</w:t>
      </w:r>
    </w:p>
    <w:p w14:paraId="69C6E47A" w14:textId="77777777" w:rsidR="00632853" w:rsidRPr="00BA0797" w:rsidRDefault="00632853" w:rsidP="00BA0797">
      <w:pPr>
        <w:pStyle w:val="afff8"/>
        <w:spacing w:after="0"/>
      </w:pPr>
      <w:r w:rsidRPr="00BA0797">
        <w:t>Исполнитель считает обоснованным определение расходов на основании фактических данных за 2016 год (за исключением разовых договоров) с применением показателей Прогноза социально-экономического развития Российской Федерации на 2018 год и плановый 2019-2020 годов</w:t>
      </w:r>
      <w:r w:rsidR="00010C42"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18"/>
        <w:gridCol w:w="1170"/>
        <w:gridCol w:w="1134"/>
        <w:gridCol w:w="1182"/>
        <w:gridCol w:w="1251"/>
        <w:gridCol w:w="1134"/>
        <w:gridCol w:w="1181"/>
      </w:tblGrid>
      <w:tr w:rsidR="00E82FFA" w:rsidRPr="00E765A9" w14:paraId="30CF3968" w14:textId="77777777">
        <w:trPr>
          <w:cantSplit/>
          <w:trHeight w:val="507"/>
        </w:trPr>
        <w:tc>
          <w:tcPr>
            <w:tcW w:w="134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E381C3A" w14:textId="77777777" w:rsidR="00E82FFA" w:rsidRPr="00E765A9" w:rsidRDefault="00E82FFA" w:rsidP="00BA0797">
            <w:pPr>
              <w:spacing w:after="0" w:line="240" w:lineRule="auto"/>
              <w:jc w:val="center"/>
              <w:rPr>
                <w:rFonts w:ascii="Myriad Pro" w:eastAsia="Times New Roman" w:hAnsi="Myriad Pro" w:cs="Arial CYR"/>
                <w:color w:val="FFFFFF"/>
                <w:sz w:val="16"/>
                <w:szCs w:val="16"/>
                <w:lang w:eastAsia="ru-RU"/>
              </w:rPr>
            </w:pPr>
            <w:r w:rsidRPr="00E765A9">
              <w:rPr>
                <w:rFonts w:ascii="Myriad Pro" w:eastAsia="Times New Roman" w:hAnsi="Myriad Pro" w:cs="Arial CYR"/>
                <w:color w:val="FFFFFF"/>
                <w:sz w:val="16"/>
                <w:szCs w:val="16"/>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99F92DF" w14:textId="77777777" w:rsidR="00E82FFA" w:rsidRPr="00E765A9" w:rsidRDefault="00E82FFA" w:rsidP="00BA0797">
            <w:pPr>
              <w:spacing w:after="0" w:line="240" w:lineRule="auto"/>
              <w:jc w:val="center"/>
              <w:rPr>
                <w:rFonts w:ascii="Myriad Pro" w:eastAsia="Times New Roman" w:hAnsi="Myriad Pro" w:cs="Arial CYR"/>
                <w:color w:val="FFFFFF"/>
                <w:sz w:val="16"/>
                <w:szCs w:val="16"/>
                <w:lang w:eastAsia="ru-RU"/>
              </w:rPr>
            </w:pPr>
            <w:r w:rsidRPr="00E765A9">
              <w:rPr>
                <w:rFonts w:ascii="Myriad Pro" w:eastAsia="Times New Roman" w:hAnsi="Myriad Pro" w:cs="Arial CYR"/>
                <w:color w:val="FFFFFF"/>
                <w:sz w:val="16"/>
                <w:szCs w:val="16"/>
                <w:lang w:eastAsia="ru-RU"/>
              </w:rPr>
              <w:t xml:space="preserve"> Факт за 2016, тыс. руб. </w:t>
            </w:r>
          </w:p>
        </w:tc>
        <w:tc>
          <w:tcPr>
            <w:tcW w:w="176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9D23886" w14:textId="77777777" w:rsidR="00E82FFA" w:rsidRPr="00E765A9" w:rsidRDefault="00E82FFA" w:rsidP="00BA0797">
            <w:pPr>
              <w:spacing w:after="0" w:line="240" w:lineRule="auto"/>
              <w:jc w:val="center"/>
              <w:rPr>
                <w:rFonts w:ascii="Myriad Pro" w:eastAsia="Times New Roman" w:hAnsi="Myriad Pro" w:cs="Arial CYR"/>
                <w:color w:val="FFFFFF"/>
                <w:sz w:val="16"/>
                <w:szCs w:val="16"/>
                <w:lang w:eastAsia="ru-RU"/>
              </w:rPr>
            </w:pPr>
            <w:r w:rsidRPr="00E765A9">
              <w:rPr>
                <w:rFonts w:ascii="Myriad Pro" w:eastAsia="Times New Roman" w:hAnsi="Myriad Pro" w:cs="Arial CYR"/>
                <w:color w:val="FFFFFF"/>
                <w:sz w:val="16"/>
                <w:szCs w:val="16"/>
                <w:lang w:eastAsia="ru-RU"/>
              </w:rPr>
              <w:t xml:space="preserve">2018, тыс. руб. </w:t>
            </w:r>
          </w:p>
        </w:tc>
      </w:tr>
      <w:tr w:rsidR="00E67CD8" w:rsidRPr="00E765A9" w14:paraId="7BA7FF30" w14:textId="77777777">
        <w:trPr>
          <w:cantSplit/>
          <w:trHeight w:val="765"/>
        </w:trPr>
        <w:tc>
          <w:tcPr>
            <w:tcW w:w="134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8DA249F" w14:textId="77777777" w:rsidR="00E67CD8" w:rsidRPr="00E765A9" w:rsidRDefault="00E67CD8" w:rsidP="00BA0797">
            <w:pPr>
              <w:spacing w:after="0" w:line="240" w:lineRule="auto"/>
              <w:rPr>
                <w:rFonts w:ascii="Myriad Pro" w:eastAsia="Times New Roman" w:hAnsi="Myriad Pro" w:cs="Arial CYR"/>
                <w:sz w:val="16"/>
                <w:szCs w:val="16"/>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3BBB970" w14:textId="77777777" w:rsidR="00E67CD8" w:rsidRPr="00E765A9" w:rsidRDefault="00E67CD8" w:rsidP="00BA0797">
            <w:pPr>
              <w:spacing w:after="0" w:line="240" w:lineRule="auto"/>
              <w:jc w:val="center"/>
              <w:rPr>
                <w:rFonts w:ascii="Myriad Pro" w:eastAsia="Times New Roman" w:hAnsi="Myriad Pro" w:cs="Arial CYR"/>
                <w:color w:val="FFFFFF"/>
                <w:sz w:val="16"/>
                <w:szCs w:val="16"/>
                <w:lang w:eastAsia="ru-RU"/>
              </w:rPr>
            </w:pPr>
            <w:r w:rsidRPr="00E765A9">
              <w:rPr>
                <w:rFonts w:ascii="Myriad Pro" w:eastAsia="Times New Roman" w:hAnsi="Myriad Pro" w:cs="Arial CYR"/>
                <w:color w:val="FFFFFF"/>
                <w:sz w:val="16"/>
                <w:szCs w:val="16"/>
                <w:lang w:eastAsia="ru-RU"/>
              </w:rPr>
              <w:t>По данным организации</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3C5B0B6" w14:textId="77777777" w:rsidR="00E67CD8" w:rsidRPr="00E765A9" w:rsidRDefault="00E67CD8" w:rsidP="00BA0797">
            <w:pPr>
              <w:spacing w:after="0" w:line="240" w:lineRule="auto"/>
              <w:jc w:val="center"/>
              <w:rPr>
                <w:rFonts w:ascii="Myriad Pro" w:eastAsia="Times New Roman" w:hAnsi="Myriad Pro" w:cs="Arial CYR"/>
                <w:color w:val="FFFFFF"/>
                <w:sz w:val="16"/>
                <w:szCs w:val="16"/>
                <w:lang w:eastAsia="ru-RU"/>
              </w:rPr>
            </w:pPr>
            <w:r w:rsidRPr="00E765A9">
              <w:rPr>
                <w:rFonts w:ascii="Myriad Pro" w:eastAsia="Times New Roman" w:hAnsi="Myriad Pro" w:cs="Arial CYR"/>
                <w:color w:val="FFFFFF"/>
                <w:sz w:val="16"/>
                <w:szCs w:val="16"/>
                <w:lang w:eastAsia="ru-RU"/>
              </w:rPr>
              <w:t>По данным Госкомитета</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192AB4" w14:textId="77777777" w:rsidR="00E67CD8" w:rsidRPr="00E765A9" w:rsidRDefault="00E67CD8" w:rsidP="00BA0797">
            <w:pPr>
              <w:spacing w:after="0" w:line="240" w:lineRule="auto"/>
              <w:jc w:val="center"/>
              <w:rPr>
                <w:rFonts w:ascii="Myriad Pro" w:eastAsia="Times New Roman" w:hAnsi="Myriad Pro" w:cs="Arial CYR"/>
                <w:color w:val="FFFFFF"/>
                <w:sz w:val="16"/>
                <w:szCs w:val="16"/>
                <w:lang w:eastAsia="ru-RU"/>
              </w:rPr>
            </w:pPr>
            <w:r w:rsidRPr="00E765A9">
              <w:rPr>
                <w:rFonts w:ascii="Myriad Pro" w:eastAsia="Times New Roman" w:hAnsi="Myriad Pro" w:cs="Arial CYR"/>
                <w:color w:val="FFFFFF"/>
                <w:sz w:val="16"/>
                <w:szCs w:val="16"/>
                <w:lang w:eastAsia="ru-RU"/>
              </w:rPr>
              <w:t>По расчету Исполнителя</w:t>
            </w:r>
          </w:p>
        </w:tc>
        <w:tc>
          <w:tcPr>
            <w:tcW w:w="5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882D81" w14:textId="77777777" w:rsidR="00E67CD8" w:rsidRPr="00E765A9" w:rsidRDefault="00C81C8C" w:rsidP="00BA0797">
            <w:pPr>
              <w:spacing w:after="0" w:line="240" w:lineRule="auto"/>
              <w:jc w:val="center"/>
              <w:rPr>
                <w:rFonts w:ascii="Myriad Pro" w:hAnsi="Myriad Pro"/>
                <w:color w:val="FFFFFF"/>
                <w:sz w:val="16"/>
                <w:szCs w:val="16"/>
              </w:rPr>
            </w:pPr>
            <w:r w:rsidRPr="00E765A9">
              <w:rPr>
                <w:rFonts w:ascii="Myriad Pro" w:hAnsi="Myriad Pro"/>
                <w:color w:val="FFFFFF"/>
                <w:sz w:val="16"/>
                <w:szCs w:val="16"/>
              </w:rPr>
              <w:t>Предложение   «Псковэнерго»</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546A034" w14:textId="77777777" w:rsidR="00E67CD8" w:rsidRPr="00E765A9" w:rsidRDefault="00E67CD8" w:rsidP="00BA0797">
            <w:pPr>
              <w:spacing w:after="0" w:line="240" w:lineRule="auto"/>
              <w:jc w:val="center"/>
              <w:rPr>
                <w:rFonts w:ascii="Myriad Pro" w:hAnsi="Myriad Pro"/>
                <w:color w:val="FFFFFF"/>
                <w:sz w:val="16"/>
                <w:szCs w:val="16"/>
              </w:rPr>
            </w:pPr>
            <w:r w:rsidRPr="00E765A9">
              <w:rPr>
                <w:rFonts w:ascii="Myriad Pro" w:hAnsi="Myriad Pro"/>
                <w:color w:val="FFFFFF"/>
                <w:sz w:val="16"/>
                <w:szCs w:val="16"/>
              </w:rPr>
              <w:t>Приказ Госкомитета от 01.06.2018 № 23-э</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7CCBED" w14:textId="77777777" w:rsidR="00E67CD8" w:rsidRPr="00E765A9" w:rsidRDefault="00E67CD8" w:rsidP="00BA0797">
            <w:pPr>
              <w:spacing w:after="0" w:line="240" w:lineRule="auto"/>
              <w:jc w:val="center"/>
              <w:rPr>
                <w:rFonts w:ascii="Myriad Pro" w:hAnsi="Myriad Pro"/>
                <w:color w:val="FFFFFF"/>
                <w:sz w:val="16"/>
                <w:szCs w:val="16"/>
              </w:rPr>
            </w:pPr>
            <w:r w:rsidRPr="00E765A9">
              <w:rPr>
                <w:rFonts w:ascii="Myriad Pro" w:hAnsi="Myriad Pro"/>
                <w:color w:val="FFFFFF"/>
                <w:sz w:val="16"/>
                <w:szCs w:val="16"/>
              </w:rPr>
              <w:t>По расчету Исполнителя</w:t>
            </w:r>
          </w:p>
        </w:tc>
      </w:tr>
      <w:tr w:rsidR="00E82FFA" w:rsidRPr="00E765A9" w14:paraId="14508694" w14:textId="77777777">
        <w:trPr>
          <w:cantSplit/>
          <w:trHeight w:val="255"/>
        </w:trPr>
        <w:tc>
          <w:tcPr>
            <w:tcW w:w="1340" w:type="pct"/>
            <w:tcBorders>
              <w:top w:val="single" w:sz="4" w:space="0" w:color="FFFFFF"/>
            </w:tcBorders>
            <w:shd w:val="clear" w:color="auto" w:fill="auto"/>
            <w:vAlign w:val="center"/>
          </w:tcPr>
          <w:p w14:paraId="76F5C833" w14:textId="77777777" w:rsidR="00E82FFA" w:rsidRPr="00E765A9" w:rsidRDefault="00E82FFA" w:rsidP="00BA0797">
            <w:pPr>
              <w:spacing w:after="0" w:line="240" w:lineRule="auto"/>
              <w:rPr>
                <w:rFonts w:ascii="Myriad Pro" w:hAnsi="Myriad Pro" w:cs="Arial CYR"/>
                <w:b/>
                <w:sz w:val="16"/>
                <w:szCs w:val="16"/>
              </w:rPr>
            </w:pPr>
            <w:r w:rsidRPr="00E765A9">
              <w:rPr>
                <w:rFonts w:ascii="Myriad Pro" w:hAnsi="Myriad Pro"/>
                <w:b/>
                <w:sz w:val="16"/>
                <w:szCs w:val="16"/>
              </w:rPr>
              <w:t>Расходы рекламного характера</w:t>
            </w:r>
          </w:p>
        </w:tc>
        <w:tc>
          <w:tcPr>
            <w:tcW w:w="636" w:type="pct"/>
            <w:tcBorders>
              <w:top w:val="single" w:sz="4" w:space="0" w:color="FFFFFF"/>
            </w:tcBorders>
            <w:shd w:val="clear" w:color="auto" w:fill="auto"/>
            <w:noWrap/>
            <w:vAlign w:val="center"/>
          </w:tcPr>
          <w:p w14:paraId="4E0E3ECB" w14:textId="77777777" w:rsidR="00E82FFA" w:rsidRPr="00E765A9" w:rsidRDefault="00E82FFA" w:rsidP="00BA0797">
            <w:pPr>
              <w:spacing w:after="0" w:line="240" w:lineRule="auto"/>
              <w:jc w:val="center"/>
              <w:rPr>
                <w:rFonts w:ascii="Myriad Pro" w:hAnsi="Myriad Pro" w:cs="Arial CYR"/>
                <w:b/>
                <w:sz w:val="16"/>
                <w:szCs w:val="16"/>
              </w:rPr>
            </w:pPr>
            <w:r w:rsidRPr="00E765A9">
              <w:rPr>
                <w:rFonts w:ascii="Myriad Pro" w:hAnsi="Myriad Pro" w:cs="Arial CYR"/>
                <w:b/>
                <w:sz w:val="16"/>
                <w:szCs w:val="16"/>
              </w:rPr>
              <w:t>347,98</w:t>
            </w:r>
          </w:p>
        </w:tc>
        <w:tc>
          <w:tcPr>
            <w:tcW w:w="617" w:type="pct"/>
            <w:tcBorders>
              <w:top w:val="single" w:sz="4" w:space="0" w:color="FFFFFF"/>
            </w:tcBorders>
            <w:shd w:val="clear" w:color="auto" w:fill="auto"/>
            <w:noWrap/>
            <w:vAlign w:val="center"/>
          </w:tcPr>
          <w:p w14:paraId="138BCBBD" w14:textId="77777777" w:rsidR="00E82FFA" w:rsidRPr="00E765A9" w:rsidRDefault="00E82FFA" w:rsidP="00BA0797">
            <w:pPr>
              <w:spacing w:after="0" w:line="240" w:lineRule="auto"/>
              <w:jc w:val="center"/>
              <w:rPr>
                <w:rFonts w:ascii="Myriad Pro" w:hAnsi="Myriad Pro" w:cs="Arial CYR"/>
                <w:b/>
                <w:sz w:val="16"/>
                <w:szCs w:val="16"/>
              </w:rPr>
            </w:pPr>
            <w:r w:rsidRPr="00E765A9">
              <w:rPr>
                <w:rFonts w:ascii="Myriad Pro" w:hAnsi="Myriad Pro" w:cs="Arial CYR"/>
                <w:b/>
                <w:sz w:val="16"/>
                <w:szCs w:val="16"/>
              </w:rPr>
              <w:t>347,98</w:t>
            </w:r>
          </w:p>
        </w:tc>
        <w:tc>
          <w:tcPr>
            <w:tcW w:w="641" w:type="pct"/>
            <w:tcBorders>
              <w:top w:val="single" w:sz="4" w:space="0" w:color="FFFFFF"/>
            </w:tcBorders>
            <w:shd w:val="clear" w:color="auto" w:fill="auto"/>
            <w:noWrap/>
            <w:vAlign w:val="center"/>
          </w:tcPr>
          <w:p w14:paraId="7513CAE7" w14:textId="77777777" w:rsidR="00E82FFA" w:rsidRPr="00E765A9" w:rsidRDefault="00E82FFA" w:rsidP="00BA0797">
            <w:pPr>
              <w:spacing w:after="0" w:line="240" w:lineRule="auto"/>
              <w:jc w:val="center"/>
              <w:rPr>
                <w:rFonts w:ascii="Myriad Pro" w:hAnsi="Myriad Pro" w:cs="Arial CYR"/>
                <w:b/>
                <w:sz w:val="16"/>
                <w:szCs w:val="16"/>
              </w:rPr>
            </w:pPr>
            <w:r w:rsidRPr="00E765A9">
              <w:rPr>
                <w:rFonts w:ascii="Myriad Pro" w:hAnsi="Myriad Pro" w:cs="Arial CYR"/>
                <w:b/>
                <w:sz w:val="16"/>
                <w:szCs w:val="16"/>
              </w:rPr>
              <w:t>347,98</w:t>
            </w:r>
          </w:p>
        </w:tc>
        <w:tc>
          <w:tcPr>
            <w:tcW w:w="507" w:type="pct"/>
            <w:tcBorders>
              <w:top w:val="single" w:sz="4" w:space="0" w:color="FFFFFF"/>
            </w:tcBorders>
            <w:shd w:val="clear" w:color="auto" w:fill="auto"/>
            <w:noWrap/>
            <w:vAlign w:val="center"/>
          </w:tcPr>
          <w:p w14:paraId="135BF76F" w14:textId="77777777" w:rsidR="00E82FFA" w:rsidRPr="00E765A9" w:rsidRDefault="00E82FFA" w:rsidP="00BA0797">
            <w:pPr>
              <w:spacing w:after="0" w:line="240" w:lineRule="auto"/>
              <w:jc w:val="center"/>
              <w:rPr>
                <w:rFonts w:ascii="Myriad Pro" w:hAnsi="Myriad Pro" w:cs="Arial CYR"/>
                <w:b/>
                <w:sz w:val="16"/>
                <w:szCs w:val="16"/>
              </w:rPr>
            </w:pPr>
            <w:r w:rsidRPr="00E765A9">
              <w:rPr>
                <w:rFonts w:ascii="Myriad Pro" w:hAnsi="Myriad Pro" w:cs="Arial CYR"/>
                <w:b/>
                <w:sz w:val="16"/>
                <w:szCs w:val="16"/>
              </w:rPr>
              <w:t>378,91</w:t>
            </w:r>
          </w:p>
        </w:tc>
        <w:tc>
          <w:tcPr>
            <w:tcW w:w="617" w:type="pct"/>
            <w:tcBorders>
              <w:top w:val="single" w:sz="4" w:space="0" w:color="FFFFFF"/>
            </w:tcBorders>
            <w:shd w:val="clear" w:color="auto" w:fill="auto"/>
            <w:noWrap/>
            <w:vAlign w:val="center"/>
          </w:tcPr>
          <w:p w14:paraId="4A300603" w14:textId="77777777" w:rsidR="00E82FFA" w:rsidRPr="00E765A9" w:rsidRDefault="00E82FFA" w:rsidP="00BA0797">
            <w:pPr>
              <w:spacing w:after="0" w:line="240" w:lineRule="auto"/>
              <w:jc w:val="center"/>
              <w:rPr>
                <w:rFonts w:ascii="Myriad Pro" w:hAnsi="Myriad Pro" w:cs="Arial CYR"/>
                <w:b/>
                <w:sz w:val="16"/>
                <w:szCs w:val="16"/>
              </w:rPr>
            </w:pPr>
            <w:r w:rsidRPr="00E765A9">
              <w:rPr>
                <w:rFonts w:ascii="Myriad Pro" w:hAnsi="Myriad Pro" w:cs="Arial CYR"/>
                <w:b/>
                <w:sz w:val="16"/>
                <w:szCs w:val="16"/>
              </w:rPr>
              <w:t>297,61</w:t>
            </w:r>
          </w:p>
        </w:tc>
        <w:tc>
          <w:tcPr>
            <w:tcW w:w="641" w:type="pct"/>
            <w:tcBorders>
              <w:top w:val="single" w:sz="4" w:space="0" w:color="FFFFFF"/>
            </w:tcBorders>
            <w:shd w:val="clear" w:color="auto" w:fill="auto"/>
            <w:noWrap/>
            <w:vAlign w:val="center"/>
          </w:tcPr>
          <w:p w14:paraId="2F636CC5" w14:textId="77777777" w:rsidR="00E82FFA" w:rsidRPr="00E765A9" w:rsidRDefault="00E82FFA" w:rsidP="00BA0797">
            <w:pPr>
              <w:spacing w:after="0" w:line="240" w:lineRule="auto"/>
              <w:jc w:val="center"/>
              <w:rPr>
                <w:rFonts w:ascii="Myriad Pro" w:hAnsi="Myriad Pro" w:cs="Arial CYR"/>
                <w:b/>
                <w:sz w:val="16"/>
                <w:szCs w:val="16"/>
              </w:rPr>
            </w:pPr>
            <w:r w:rsidRPr="00E765A9">
              <w:rPr>
                <w:rFonts w:ascii="Myriad Pro" w:hAnsi="Myriad Pro" w:cs="Arial CYR"/>
                <w:b/>
                <w:sz w:val="16"/>
                <w:szCs w:val="16"/>
              </w:rPr>
              <w:t>321,23</w:t>
            </w:r>
          </w:p>
        </w:tc>
      </w:tr>
    </w:tbl>
    <w:p w14:paraId="70479A67" w14:textId="77777777" w:rsidR="00E765A9" w:rsidRDefault="00E765A9" w:rsidP="00BA0797">
      <w:pPr>
        <w:pStyle w:val="afffb"/>
        <w:spacing w:before="0"/>
        <w:ind w:firstLine="0"/>
        <w:rPr>
          <w:b/>
          <w:i/>
        </w:rPr>
      </w:pPr>
    </w:p>
    <w:p w14:paraId="05FB5BEE" w14:textId="77777777" w:rsidR="00560CBF" w:rsidRPr="00BA0797" w:rsidRDefault="00560CBF" w:rsidP="00BA0797">
      <w:pPr>
        <w:pStyle w:val="afffb"/>
        <w:spacing w:before="0"/>
        <w:ind w:firstLine="0"/>
        <w:rPr>
          <w:b/>
          <w:i/>
        </w:rPr>
      </w:pPr>
      <w:r w:rsidRPr="00BA0797">
        <w:rPr>
          <w:b/>
          <w:i/>
        </w:rPr>
        <w:t>Расходы на услуги сторо</w:t>
      </w:r>
      <w:r w:rsidR="00B64DE9" w:rsidRPr="00BA0797">
        <w:rPr>
          <w:b/>
          <w:i/>
        </w:rPr>
        <w:t>жевой и вневедомственной охраны</w:t>
      </w:r>
    </w:p>
    <w:p w14:paraId="17026C57"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Нормами права, регулирующими обязанность организации осуществлять расходы на охрану объектов, являются:</w:t>
      </w:r>
    </w:p>
    <w:p w14:paraId="530305E5" w14:textId="77777777" w:rsidR="00560CBF" w:rsidRPr="00BA0797" w:rsidRDefault="00560CBF" w:rsidP="00123FC5">
      <w:pPr>
        <w:numPr>
          <w:ilvl w:val="0"/>
          <w:numId w:val="67"/>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Федеральный закон от 21.07.2011 г. №256-ФЗ </w:t>
      </w:r>
      <w:r w:rsidR="00586D28" w:rsidRPr="00BA0797">
        <w:rPr>
          <w:rFonts w:ascii="Myriad Pro" w:hAnsi="Myriad Pro"/>
          <w:sz w:val="26"/>
          <w:szCs w:val="26"/>
        </w:rPr>
        <w:t>«</w:t>
      </w:r>
      <w:r w:rsidRPr="00BA0797">
        <w:rPr>
          <w:rFonts w:ascii="Myriad Pro" w:hAnsi="Myriad Pro"/>
          <w:sz w:val="26"/>
          <w:szCs w:val="26"/>
        </w:rPr>
        <w:t>О безопасности объектов топливно-энергетического комплекса</w:t>
      </w:r>
      <w:r w:rsidR="00586D28" w:rsidRPr="00BA0797">
        <w:rPr>
          <w:rFonts w:ascii="Myriad Pro" w:hAnsi="Myriad Pro"/>
          <w:sz w:val="26"/>
          <w:szCs w:val="26"/>
        </w:rPr>
        <w:t>»</w:t>
      </w:r>
      <w:r w:rsidRPr="00BA0797">
        <w:rPr>
          <w:rFonts w:ascii="Myriad Pro" w:hAnsi="Myriad Pro"/>
          <w:sz w:val="26"/>
          <w:szCs w:val="26"/>
        </w:rPr>
        <w:t xml:space="preserve"> (объекты электроснабжения отнесены к объектам топливно-энергетического комплекса (далее - ТЭК) и являются объектами жизнеобеспечения);</w:t>
      </w:r>
    </w:p>
    <w:p w14:paraId="3605F630" w14:textId="77777777" w:rsidR="00560CBF" w:rsidRPr="00BA0797" w:rsidRDefault="00560CBF" w:rsidP="00123FC5">
      <w:pPr>
        <w:numPr>
          <w:ilvl w:val="0"/>
          <w:numId w:val="67"/>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Приказ Министерства энергетики РФ № 587 от 10.02.2012 г. </w:t>
      </w:r>
      <w:r w:rsidR="00586D28" w:rsidRPr="00BA0797">
        <w:rPr>
          <w:rFonts w:ascii="Myriad Pro" w:hAnsi="Myriad Pro"/>
          <w:sz w:val="26"/>
          <w:szCs w:val="26"/>
        </w:rPr>
        <w:t>«</w:t>
      </w:r>
      <w:r w:rsidRPr="00BA0797">
        <w:rPr>
          <w:rFonts w:ascii="Myriad Pro" w:hAnsi="Myriad Pro"/>
          <w:sz w:val="26"/>
          <w:szCs w:val="26"/>
        </w:rPr>
        <w:t xml:space="preserve">Об утверждении перечня работ, непосредственно связанных с обеспечением безопасности объектов топливно-энергетического </w:t>
      </w:r>
      <w:r w:rsidRPr="00BA0797">
        <w:rPr>
          <w:rFonts w:ascii="Myriad Pro" w:hAnsi="Myriad Pro"/>
          <w:sz w:val="26"/>
          <w:szCs w:val="26"/>
        </w:rPr>
        <w:lastRenderedPageBreak/>
        <w:t>комплекса</w:t>
      </w:r>
      <w:r w:rsidR="00586D28" w:rsidRPr="00BA0797">
        <w:rPr>
          <w:rFonts w:ascii="Myriad Pro" w:hAnsi="Myriad Pro"/>
          <w:sz w:val="26"/>
          <w:szCs w:val="26"/>
        </w:rPr>
        <w:t>»</w:t>
      </w:r>
      <w:r w:rsidRPr="00BA0797">
        <w:rPr>
          <w:rFonts w:ascii="Myriad Pro" w:hAnsi="Myriad Pro"/>
          <w:sz w:val="26"/>
          <w:szCs w:val="26"/>
        </w:rPr>
        <w:t xml:space="preserve"> (в перечень работ, непосредственно связанных с обеспечением безопасности объектов ТЭК, отнесены: охрана объектов ТЭК, монтаж, эксплуатация и техническое обслуживание инженерно-технических средств охраны объектов ТЭК. Согласно п. 1 статьи 7 ФЗ РФ № 256-2011г. указанные требования и работы обязательны для выполнения субъектами ТЭК);</w:t>
      </w:r>
    </w:p>
    <w:p w14:paraId="1DC25AAB"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Нарушение должностными лицами федеральных органов государственной власти субъектов РФ и органов местного самоуправления, субъектами ТЭК требований законодательства РФ в сфере обеспечения безопасности объектов ТЭК влечет за собой ответственность в соответствии с законодательством РФ (статья 217.1 УК РФ, статья 20.30 КоАП РФ).</w:t>
      </w:r>
    </w:p>
    <w:p w14:paraId="441D13AF" w14:textId="77777777" w:rsidR="00560CBF" w:rsidRPr="00BA0797" w:rsidRDefault="003F1BC7"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514316" w:rsidRPr="00BA0797">
        <w:rPr>
          <w:rFonts w:ascii="Myriad Pro" w:hAnsi="Myriad Pro"/>
          <w:sz w:val="26"/>
          <w:szCs w:val="26"/>
        </w:rPr>
        <w:t>3</w:t>
      </w:r>
      <w:r w:rsidR="00834137" w:rsidRPr="00BA0797">
        <w:rPr>
          <w:rFonts w:ascii="Myriad Pro" w:hAnsi="Myriad Pro"/>
          <w:sz w:val="26"/>
          <w:szCs w:val="26"/>
        </w:rPr>
        <w:t>4 0</w:t>
      </w:r>
      <w:r w:rsidR="00401C6B" w:rsidRPr="00BA0797">
        <w:rPr>
          <w:rFonts w:ascii="Myriad Pro" w:hAnsi="Myriad Pro"/>
          <w:sz w:val="26"/>
          <w:szCs w:val="26"/>
        </w:rPr>
        <w:t xml:space="preserve">19,2 </w:t>
      </w:r>
      <w:r w:rsidRPr="00BA0797">
        <w:rPr>
          <w:rFonts w:ascii="Myriad Pro" w:hAnsi="Myriad Pro"/>
          <w:sz w:val="26"/>
          <w:szCs w:val="26"/>
        </w:rPr>
        <w:t>тыс.</w:t>
      </w:r>
      <w:r w:rsidR="00401C6B" w:rsidRPr="00BA0797">
        <w:rPr>
          <w:rFonts w:ascii="Myriad Pro" w:hAnsi="Myriad Pro"/>
          <w:sz w:val="26"/>
          <w:szCs w:val="26"/>
        </w:rPr>
        <w:t xml:space="preserve"> </w:t>
      </w:r>
      <w:r w:rsidRPr="00BA0797">
        <w:rPr>
          <w:rFonts w:ascii="Myriad Pro" w:hAnsi="Myriad Pro"/>
          <w:sz w:val="26"/>
          <w:szCs w:val="26"/>
        </w:rPr>
        <w:t xml:space="preserve">руб., заявленные со стороны </w:t>
      </w:r>
      <w:r w:rsidR="001239A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401C6B"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401C6B" w:rsidRPr="00BA0797">
        <w:rPr>
          <w:rFonts w:ascii="Myriad Pro" w:hAnsi="Myriad Pro"/>
          <w:sz w:val="26"/>
          <w:szCs w:val="26"/>
        </w:rPr>
        <w:t>3</w:t>
      </w:r>
      <w:r w:rsidR="00834137" w:rsidRPr="00BA0797">
        <w:rPr>
          <w:rFonts w:ascii="Myriad Pro" w:hAnsi="Myriad Pro"/>
          <w:sz w:val="26"/>
          <w:szCs w:val="26"/>
        </w:rPr>
        <w:t>7 0</w:t>
      </w:r>
      <w:r w:rsidR="00401C6B" w:rsidRPr="00BA0797">
        <w:rPr>
          <w:rFonts w:ascii="Myriad Pro" w:hAnsi="Myriad Pro"/>
          <w:sz w:val="26"/>
          <w:szCs w:val="26"/>
        </w:rPr>
        <w:t xml:space="preserve">54,8 </w:t>
      </w:r>
      <w:r w:rsidRPr="00BA0797">
        <w:rPr>
          <w:rFonts w:ascii="Myriad Pro" w:hAnsi="Myriad Pro"/>
          <w:sz w:val="26"/>
          <w:szCs w:val="26"/>
        </w:rPr>
        <w:t>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401C6B" w:rsidRPr="00BA0797">
        <w:rPr>
          <w:rFonts w:ascii="Myriad Pro" w:hAnsi="Myriad Pro"/>
          <w:sz w:val="26"/>
          <w:szCs w:val="26"/>
        </w:rPr>
        <w:t>3</w:t>
      </w:r>
      <w:r w:rsidR="00834137" w:rsidRPr="00BA0797">
        <w:rPr>
          <w:rFonts w:ascii="Myriad Pro" w:hAnsi="Myriad Pro"/>
          <w:sz w:val="26"/>
          <w:szCs w:val="26"/>
        </w:rPr>
        <w:t>6 9</w:t>
      </w:r>
      <w:r w:rsidR="00401C6B" w:rsidRPr="00BA0797">
        <w:rPr>
          <w:rFonts w:ascii="Myriad Pro" w:hAnsi="Myriad Pro"/>
          <w:sz w:val="26"/>
          <w:szCs w:val="26"/>
        </w:rPr>
        <w:t>18,79</w:t>
      </w:r>
      <w:r w:rsidRPr="00BA0797">
        <w:rPr>
          <w:rFonts w:ascii="Myriad Pro" w:hAnsi="Myriad Pro"/>
          <w:sz w:val="26"/>
          <w:szCs w:val="26"/>
        </w:rPr>
        <w:t xml:space="preserve"> тыс. руб.</w:t>
      </w:r>
    </w:p>
    <w:p w14:paraId="2A88F7F1"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Для обеспечения антитеррористической защищенности объектов в соответствии с требованиями действующего законодательства</w:t>
      </w:r>
      <w:r w:rsidR="00D9148D" w:rsidRPr="00BA0797">
        <w:rPr>
          <w:rFonts w:ascii="Myriad Pro" w:hAnsi="Myriad Pro"/>
          <w:sz w:val="26"/>
          <w:szCs w:val="26"/>
        </w:rPr>
        <w:t xml:space="preserve"> филиалом</w:t>
      </w:r>
      <w:r w:rsidR="009C7B3E" w:rsidRPr="00BA0797">
        <w:rPr>
          <w:rFonts w:ascii="Myriad Pro" w:hAnsi="Myriad Pro"/>
          <w:sz w:val="26"/>
          <w:szCs w:val="26"/>
        </w:rPr>
        <w:t xml:space="preserve"> </w:t>
      </w:r>
      <w:r w:rsidR="00AC4E02"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w:t>
      </w:r>
      <w:r w:rsidR="00976F7D" w:rsidRPr="00BA0797">
        <w:rPr>
          <w:rFonts w:ascii="Myriad Pro" w:hAnsi="Myriad Pro"/>
          <w:sz w:val="26"/>
          <w:szCs w:val="26"/>
        </w:rPr>
        <w:t>в</w:t>
      </w:r>
      <w:r w:rsidRPr="00BA0797">
        <w:rPr>
          <w:rFonts w:ascii="Myriad Pro" w:hAnsi="Myriad Pro"/>
          <w:sz w:val="26"/>
          <w:szCs w:val="26"/>
        </w:rPr>
        <w:t>еро-Запада</w:t>
      </w:r>
      <w:r w:rsidR="00586D28" w:rsidRPr="00BA0797">
        <w:rPr>
          <w:rFonts w:ascii="Myriad Pro" w:hAnsi="Myriad Pro"/>
          <w:sz w:val="26"/>
          <w:szCs w:val="26"/>
        </w:rPr>
        <w:t>»</w:t>
      </w:r>
      <w:r w:rsidR="00976F7D" w:rsidRPr="00BA0797">
        <w:rPr>
          <w:rFonts w:ascii="Myriad Pro" w:hAnsi="Myriad Pro"/>
          <w:sz w:val="26"/>
          <w:szCs w:val="26"/>
        </w:rPr>
        <w:t xml:space="preserve"> </w:t>
      </w:r>
      <w:r w:rsidR="00586D28" w:rsidRPr="00BA0797">
        <w:rPr>
          <w:rFonts w:ascii="Myriad Pro" w:hAnsi="Myriad Pro"/>
          <w:sz w:val="26"/>
          <w:szCs w:val="26"/>
        </w:rPr>
        <w:t>«</w:t>
      </w:r>
      <w:r w:rsidR="00976F7D"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заявлены расходы на услуги сторожевой и вневедомственной охраны. </w:t>
      </w:r>
    </w:p>
    <w:p w14:paraId="639CAA72" w14:textId="77777777" w:rsidR="00D9148D" w:rsidRPr="00BA0797" w:rsidRDefault="00D9148D"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Плановые затраты на услуги сторожевой и вневедомственной охраны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рассчитаны на основе прогнозной стоимости договоров в 2017 году, увеличенной на индекс-дефлятор.</w:t>
      </w:r>
    </w:p>
    <w:p w14:paraId="0C43C5B6" w14:textId="77777777" w:rsidR="00C3667B" w:rsidRPr="00BA0797" w:rsidRDefault="00C3667B"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Исполнитель отмечает, что при признании экономически обоснованных затрат на услуги сторожевой и вневедомственной охраны за 2016 год Госкомитет не в полном объеме учитывает фактические затраты по договорам (фактические затраты</w:t>
      </w:r>
      <w:r w:rsidR="00AC4E02" w:rsidRPr="00BA0797">
        <w:rPr>
          <w:rFonts w:ascii="Myriad Pro" w:hAnsi="Myriad Pro"/>
          <w:sz w:val="26"/>
          <w:szCs w:val="26"/>
        </w:rPr>
        <w:t>,</w:t>
      </w:r>
      <w:r w:rsidRPr="00BA0797">
        <w:rPr>
          <w:rFonts w:ascii="Myriad Pro" w:hAnsi="Myriad Pro"/>
          <w:sz w:val="26"/>
          <w:szCs w:val="26"/>
        </w:rPr>
        <w:t xml:space="preserve"> подтвержденные данным бухгалтерского учета). </w:t>
      </w:r>
    </w:p>
    <w:p w14:paraId="1F0498FB" w14:textId="77777777" w:rsidR="00230C42" w:rsidRPr="00BA0797" w:rsidRDefault="00230C42"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При определении размера экономически обоснованной величины расходов за 2016 год Исполнитель учитывал данные бухгалтерского учета по договорным обязательствам, Исполнителем не учитываются</w:t>
      </w:r>
      <w:r w:rsidR="009C7B3E" w:rsidRPr="00BA0797">
        <w:rPr>
          <w:rFonts w:ascii="Myriad Pro" w:hAnsi="Myriad Pro"/>
          <w:sz w:val="26"/>
          <w:szCs w:val="26"/>
        </w:rPr>
        <w:t xml:space="preserve"> </w:t>
      </w:r>
      <w:r w:rsidRPr="00BA0797">
        <w:rPr>
          <w:rFonts w:ascii="Myriad Pro" w:hAnsi="Myriad Pro"/>
          <w:sz w:val="26"/>
          <w:szCs w:val="26"/>
        </w:rPr>
        <w:t xml:space="preserve">расходы, произведенные на основании счетов, (отсутствует обоснование отнесения расходов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0E6DA210" w14:textId="77777777" w:rsidR="00010C42" w:rsidRPr="00BA0797" w:rsidRDefault="006C2E0D"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lastRenderedPageBreak/>
        <w:t>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учтены на уровне экономически обоснованных расходов по регулируемому виду деятельности</w:t>
      </w:r>
      <w:r w:rsidR="00E630EB" w:rsidRPr="00BA0797">
        <w:rPr>
          <w:rFonts w:ascii="Myriad Pro" w:hAnsi="Myriad Pro"/>
          <w:sz w:val="26"/>
          <w:szCs w:val="26"/>
        </w:rPr>
        <w:t xml:space="preserve">. </w:t>
      </w:r>
    </w:p>
    <w:p w14:paraId="1EEF013A" w14:textId="77777777" w:rsidR="00E67CD8" w:rsidRPr="00BA0797" w:rsidRDefault="00010C42" w:rsidP="00BA0797">
      <w:pPr>
        <w:pStyle w:val="afff8"/>
        <w:spacing w:after="0"/>
      </w:pPr>
      <w:r w:rsidRPr="00BA0797">
        <w:t>Исполнитель считает обоснованным определение расходов</w:t>
      </w:r>
      <w:r w:rsidR="00E630EB" w:rsidRPr="00BA0797">
        <w:t xml:space="preserve"> на 2018 год</w:t>
      </w:r>
      <w:r w:rsidR="009C7B3E" w:rsidRPr="00BA0797">
        <w:t xml:space="preserve"> </w:t>
      </w:r>
      <w:r w:rsidRPr="00BA0797">
        <w:t xml:space="preserve">на основании </w:t>
      </w:r>
      <w:r w:rsidR="006C2E0D" w:rsidRPr="00BA0797">
        <w:t>договорных обязательств</w:t>
      </w:r>
      <w:r w:rsidRPr="00BA0797">
        <w:t xml:space="preserve"> с </w:t>
      </w:r>
      <w:r w:rsidR="006C2E0D" w:rsidRPr="00BA0797">
        <w:t>учетом</w:t>
      </w:r>
      <w:r w:rsidRPr="00BA0797">
        <w:t xml:space="preserve"> показателей Прогноза социально-экономического развития Российской Федерации на 2018 год и плановый 2019-2020 годов.</w:t>
      </w:r>
      <w:r w:rsidR="00E630EB"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11"/>
        <w:gridCol w:w="1163"/>
        <w:gridCol w:w="1127"/>
        <w:gridCol w:w="1175"/>
        <w:gridCol w:w="1293"/>
        <w:gridCol w:w="1127"/>
        <w:gridCol w:w="1174"/>
      </w:tblGrid>
      <w:tr w:rsidR="00FB752E" w:rsidRPr="002C0936" w14:paraId="54682EBF" w14:textId="77777777">
        <w:trPr>
          <w:cantSplit/>
          <w:trHeight w:val="507"/>
        </w:trPr>
        <w:tc>
          <w:tcPr>
            <w:tcW w:w="134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20ED780" w14:textId="77777777" w:rsidR="00FB752E" w:rsidRPr="002C0936" w:rsidRDefault="00FB752E"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E6E23A4" w14:textId="77777777" w:rsidR="00FB752E" w:rsidRPr="002C0936" w:rsidRDefault="00FB752E"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 xml:space="preserve">Факт за 2016, тыс. руб. </w:t>
            </w:r>
          </w:p>
        </w:tc>
        <w:tc>
          <w:tcPr>
            <w:tcW w:w="1766"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25A11C4" w14:textId="77777777" w:rsidR="00FB752E" w:rsidRPr="002C0936" w:rsidRDefault="00FB752E"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 xml:space="preserve">2018, тыс. руб. </w:t>
            </w:r>
          </w:p>
        </w:tc>
      </w:tr>
      <w:tr w:rsidR="00E67CD8" w:rsidRPr="002C0936" w14:paraId="34F99BDB" w14:textId="77777777">
        <w:trPr>
          <w:cantSplit/>
          <w:trHeight w:val="765"/>
        </w:trPr>
        <w:tc>
          <w:tcPr>
            <w:tcW w:w="134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BD6251D" w14:textId="77777777" w:rsidR="00E67CD8" w:rsidRPr="002C0936" w:rsidRDefault="00E67CD8" w:rsidP="00BA0797">
            <w:pPr>
              <w:spacing w:after="0" w:line="240" w:lineRule="auto"/>
              <w:rPr>
                <w:rFonts w:ascii="Myriad Pro" w:eastAsia="Times New Roman" w:hAnsi="Myriad Pro" w:cs="Arial CYR"/>
                <w:b/>
                <w:bCs/>
                <w:sz w:val="16"/>
                <w:szCs w:val="16"/>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15A9E35" w14:textId="77777777" w:rsidR="00E67CD8" w:rsidRPr="002C0936" w:rsidRDefault="00E67CD8"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По данным организации</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C741479" w14:textId="77777777" w:rsidR="00E67CD8" w:rsidRPr="002C0936" w:rsidRDefault="00E67CD8"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По данным Госкомитета</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C4228CA" w14:textId="77777777" w:rsidR="00E67CD8" w:rsidRPr="002C0936" w:rsidRDefault="00E67CD8"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По расчету Исполнителя</w:t>
            </w:r>
          </w:p>
        </w:tc>
        <w:tc>
          <w:tcPr>
            <w:tcW w:w="5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23CE7D" w14:textId="77777777" w:rsidR="00E67CD8" w:rsidRPr="002C0936" w:rsidRDefault="00C81C8C" w:rsidP="00BA0797">
            <w:pPr>
              <w:spacing w:after="0" w:line="240" w:lineRule="auto"/>
              <w:jc w:val="center"/>
              <w:rPr>
                <w:rFonts w:ascii="Myriad Pro" w:hAnsi="Myriad Pro"/>
                <w:b/>
                <w:bCs/>
                <w:color w:val="FFFFFF"/>
                <w:sz w:val="16"/>
                <w:szCs w:val="16"/>
              </w:rPr>
            </w:pPr>
            <w:r w:rsidRPr="002C0936">
              <w:rPr>
                <w:rFonts w:ascii="Myriad Pro" w:hAnsi="Myriad Pro"/>
                <w:b/>
                <w:bCs/>
                <w:color w:val="FFFFFF"/>
                <w:sz w:val="16"/>
                <w:szCs w:val="16"/>
              </w:rPr>
              <w:t>Предложение  филиала «Псковэнерго»</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B543B0" w14:textId="77777777" w:rsidR="00E67CD8" w:rsidRPr="002C0936" w:rsidRDefault="00E67CD8" w:rsidP="00BA0797">
            <w:pPr>
              <w:spacing w:after="0" w:line="240" w:lineRule="auto"/>
              <w:jc w:val="center"/>
              <w:rPr>
                <w:rFonts w:ascii="Myriad Pro" w:hAnsi="Myriad Pro"/>
                <w:b/>
                <w:bCs/>
                <w:color w:val="FFFFFF"/>
                <w:sz w:val="16"/>
                <w:szCs w:val="16"/>
              </w:rPr>
            </w:pPr>
            <w:r w:rsidRPr="002C0936">
              <w:rPr>
                <w:rFonts w:ascii="Myriad Pro" w:hAnsi="Myriad Pro"/>
                <w:b/>
                <w:bCs/>
                <w:color w:val="FFFFFF"/>
                <w:sz w:val="16"/>
                <w:szCs w:val="16"/>
              </w:rPr>
              <w:t>Приказ Госкомитета от 01.06.2018 № 23-э</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F28C35" w14:textId="77777777" w:rsidR="00E67CD8" w:rsidRPr="002C0936" w:rsidRDefault="00E67CD8" w:rsidP="00BA0797">
            <w:pPr>
              <w:spacing w:after="0" w:line="240" w:lineRule="auto"/>
              <w:jc w:val="center"/>
              <w:rPr>
                <w:rFonts w:ascii="Myriad Pro" w:hAnsi="Myriad Pro"/>
                <w:b/>
                <w:bCs/>
                <w:color w:val="FFFFFF"/>
                <w:sz w:val="16"/>
                <w:szCs w:val="16"/>
              </w:rPr>
            </w:pPr>
            <w:r w:rsidRPr="002C0936">
              <w:rPr>
                <w:rFonts w:ascii="Myriad Pro" w:hAnsi="Myriad Pro"/>
                <w:b/>
                <w:bCs/>
                <w:color w:val="FFFFFF"/>
                <w:sz w:val="16"/>
                <w:szCs w:val="16"/>
              </w:rPr>
              <w:t>По расчету Исполнителя</w:t>
            </w:r>
          </w:p>
        </w:tc>
      </w:tr>
      <w:tr w:rsidR="00FB752E" w:rsidRPr="002C0936" w14:paraId="1CF554B8" w14:textId="77777777">
        <w:trPr>
          <w:cantSplit/>
        </w:trPr>
        <w:tc>
          <w:tcPr>
            <w:tcW w:w="1340" w:type="pct"/>
            <w:tcBorders>
              <w:top w:val="single" w:sz="4" w:space="0" w:color="FFFFFF"/>
            </w:tcBorders>
            <w:shd w:val="clear" w:color="auto" w:fill="auto"/>
            <w:vAlign w:val="center"/>
          </w:tcPr>
          <w:p w14:paraId="66DCE8CA" w14:textId="77777777" w:rsidR="00FB752E" w:rsidRPr="002C0936" w:rsidRDefault="00FB752E" w:rsidP="00BA0797">
            <w:pPr>
              <w:spacing w:after="0" w:line="240" w:lineRule="auto"/>
              <w:rPr>
                <w:rFonts w:ascii="Myriad Pro" w:hAnsi="Myriad Pro" w:cs="Arial CYR"/>
                <w:b/>
                <w:sz w:val="16"/>
                <w:szCs w:val="16"/>
              </w:rPr>
            </w:pPr>
            <w:r w:rsidRPr="002C0936">
              <w:rPr>
                <w:rFonts w:ascii="Myriad Pro" w:hAnsi="Myriad Pro" w:cs="Arial CYR"/>
                <w:b/>
                <w:sz w:val="16"/>
                <w:szCs w:val="16"/>
              </w:rPr>
              <w:t>Услуги сторожевой и ведомственной охраны</w:t>
            </w:r>
          </w:p>
        </w:tc>
        <w:tc>
          <w:tcPr>
            <w:tcW w:w="636" w:type="pct"/>
            <w:tcBorders>
              <w:top w:val="single" w:sz="4" w:space="0" w:color="FFFFFF"/>
            </w:tcBorders>
            <w:shd w:val="clear" w:color="auto" w:fill="auto"/>
            <w:noWrap/>
            <w:vAlign w:val="center"/>
          </w:tcPr>
          <w:p w14:paraId="43DB6B1E" w14:textId="77777777" w:rsidR="00FB752E" w:rsidRPr="002C0936" w:rsidRDefault="00FB752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3</w:t>
            </w:r>
            <w:r w:rsidR="00834137" w:rsidRPr="002C0936">
              <w:rPr>
                <w:rFonts w:ascii="Myriad Pro" w:hAnsi="Myriad Pro" w:cs="Arial CYR"/>
                <w:b/>
                <w:sz w:val="16"/>
                <w:szCs w:val="16"/>
              </w:rPr>
              <w:t>4 0</w:t>
            </w:r>
            <w:r w:rsidRPr="002C0936">
              <w:rPr>
                <w:rFonts w:ascii="Myriad Pro" w:hAnsi="Myriad Pro" w:cs="Arial CYR"/>
                <w:b/>
                <w:sz w:val="16"/>
                <w:szCs w:val="16"/>
              </w:rPr>
              <w:t>19,2</w:t>
            </w:r>
          </w:p>
        </w:tc>
        <w:tc>
          <w:tcPr>
            <w:tcW w:w="617" w:type="pct"/>
            <w:tcBorders>
              <w:top w:val="single" w:sz="4" w:space="0" w:color="FFFFFF"/>
            </w:tcBorders>
            <w:shd w:val="clear" w:color="auto" w:fill="auto"/>
            <w:noWrap/>
            <w:vAlign w:val="center"/>
          </w:tcPr>
          <w:p w14:paraId="53A940A7" w14:textId="77777777" w:rsidR="00FB752E" w:rsidRPr="002C0936" w:rsidRDefault="00FB752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3</w:t>
            </w:r>
            <w:r w:rsidR="009C7B3E" w:rsidRPr="002C0936">
              <w:rPr>
                <w:rFonts w:ascii="Myriad Pro" w:hAnsi="Myriad Pro" w:cs="Arial CYR"/>
                <w:b/>
                <w:sz w:val="16"/>
                <w:szCs w:val="16"/>
              </w:rPr>
              <w:t>3 9</w:t>
            </w:r>
            <w:r w:rsidRPr="002C0936">
              <w:rPr>
                <w:rFonts w:ascii="Myriad Pro" w:hAnsi="Myriad Pro" w:cs="Arial CYR"/>
                <w:b/>
                <w:sz w:val="16"/>
                <w:szCs w:val="16"/>
              </w:rPr>
              <w:t>28,8</w:t>
            </w:r>
          </w:p>
        </w:tc>
        <w:tc>
          <w:tcPr>
            <w:tcW w:w="641" w:type="pct"/>
            <w:tcBorders>
              <w:top w:val="single" w:sz="4" w:space="0" w:color="FFFFFF"/>
            </w:tcBorders>
            <w:shd w:val="clear" w:color="auto" w:fill="auto"/>
            <w:noWrap/>
            <w:vAlign w:val="center"/>
          </w:tcPr>
          <w:p w14:paraId="1F222FF2" w14:textId="77777777" w:rsidR="00FB752E" w:rsidRPr="002C0936" w:rsidRDefault="00FB752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3</w:t>
            </w:r>
            <w:r w:rsidR="00834137" w:rsidRPr="002C0936">
              <w:rPr>
                <w:rFonts w:ascii="Myriad Pro" w:hAnsi="Myriad Pro" w:cs="Arial CYR"/>
                <w:b/>
                <w:sz w:val="16"/>
                <w:szCs w:val="16"/>
              </w:rPr>
              <w:t>4 0</w:t>
            </w:r>
            <w:r w:rsidRPr="002C0936">
              <w:rPr>
                <w:rFonts w:ascii="Myriad Pro" w:hAnsi="Myriad Pro" w:cs="Arial CYR"/>
                <w:b/>
                <w:sz w:val="16"/>
                <w:szCs w:val="16"/>
              </w:rPr>
              <w:t>00,5</w:t>
            </w:r>
          </w:p>
        </w:tc>
        <w:tc>
          <w:tcPr>
            <w:tcW w:w="507" w:type="pct"/>
            <w:tcBorders>
              <w:top w:val="single" w:sz="4" w:space="0" w:color="FFFFFF"/>
            </w:tcBorders>
            <w:shd w:val="clear" w:color="auto" w:fill="auto"/>
            <w:noWrap/>
            <w:vAlign w:val="center"/>
          </w:tcPr>
          <w:p w14:paraId="7D961241" w14:textId="77777777" w:rsidR="00FB752E" w:rsidRPr="002C0936" w:rsidRDefault="00FB752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3</w:t>
            </w:r>
            <w:r w:rsidR="00834137" w:rsidRPr="002C0936">
              <w:rPr>
                <w:rFonts w:ascii="Myriad Pro" w:hAnsi="Myriad Pro" w:cs="Arial CYR"/>
                <w:b/>
                <w:sz w:val="16"/>
                <w:szCs w:val="16"/>
              </w:rPr>
              <w:t>7 0</w:t>
            </w:r>
            <w:r w:rsidRPr="002C0936">
              <w:rPr>
                <w:rFonts w:ascii="Myriad Pro" w:hAnsi="Myriad Pro" w:cs="Arial CYR"/>
                <w:b/>
                <w:sz w:val="16"/>
                <w:szCs w:val="16"/>
              </w:rPr>
              <w:t>54,8</w:t>
            </w:r>
          </w:p>
        </w:tc>
        <w:tc>
          <w:tcPr>
            <w:tcW w:w="617" w:type="pct"/>
            <w:tcBorders>
              <w:top w:val="single" w:sz="4" w:space="0" w:color="FFFFFF"/>
            </w:tcBorders>
            <w:shd w:val="clear" w:color="auto" w:fill="auto"/>
            <w:noWrap/>
            <w:vAlign w:val="center"/>
          </w:tcPr>
          <w:p w14:paraId="0147426D" w14:textId="77777777" w:rsidR="00FB752E" w:rsidRPr="002C0936" w:rsidRDefault="00FB752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3</w:t>
            </w:r>
            <w:r w:rsidR="00834137" w:rsidRPr="002C0936">
              <w:rPr>
                <w:rFonts w:ascii="Myriad Pro" w:hAnsi="Myriad Pro" w:cs="Arial CYR"/>
                <w:b/>
                <w:sz w:val="16"/>
                <w:szCs w:val="16"/>
              </w:rPr>
              <w:t>6 9</w:t>
            </w:r>
            <w:r w:rsidRPr="002C0936">
              <w:rPr>
                <w:rFonts w:ascii="Myriad Pro" w:hAnsi="Myriad Pro" w:cs="Arial CYR"/>
                <w:b/>
                <w:sz w:val="16"/>
                <w:szCs w:val="16"/>
              </w:rPr>
              <w:t>18,8</w:t>
            </w:r>
          </w:p>
        </w:tc>
        <w:tc>
          <w:tcPr>
            <w:tcW w:w="641" w:type="pct"/>
            <w:tcBorders>
              <w:top w:val="single" w:sz="4" w:space="0" w:color="FFFFFF"/>
            </w:tcBorders>
            <w:shd w:val="clear" w:color="auto" w:fill="auto"/>
            <w:noWrap/>
            <w:vAlign w:val="center"/>
          </w:tcPr>
          <w:p w14:paraId="25CBF7FC" w14:textId="77777777" w:rsidR="00FB752E" w:rsidRPr="002C0936" w:rsidRDefault="00FB752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3</w:t>
            </w:r>
            <w:r w:rsidR="00834137" w:rsidRPr="002C0936">
              <w:rPr>
                <w:rFonts w:ascii="Myriad Pro" w:hAnsi="Myriad Pro" w:cs="Arial CYR"/>
                <w:b/>
                <w:sz w:val="16"/>
                <w:szCs w:val="16"/>
              </w:rPr>
              <w:t>7 1</w:t>
            </w:r>
            <w:r w:rsidRPr="002C0936">
              <w:rPr>
                <w:rFonts w:ascii="Myriad Pro" w:hAnsi="Myriad Pro" w:cs="Arial CYR"/>
                <w:b/>
                <w:sz w:val="16"/>
                <w:szCs w:val="16"/>
              </w:rPr>
              <w:t>20,6</w:t>
            </w:r>
          </w:p>
        </w:tc>
      </w:tr>
      <w:tr w:rsidR="00FB752E" w:rsidRPr="002C0936" w14:paraId="5CF22D1F" w14:textId="77777777">
        <w:trPr>
          <w:cantSplit/>
        </w:trPr>
        <w:tc>
          <w:tcPr>
            <w:tcW w:w="1340" w:type="pct"/>
            <w:shd w:val="clear" w:color="auto" w:fill="auto"/>
            <w:vAlign w:val="center"/>
          </w:tcPr>
          <w:p w14:paraId="0ABFD17B" w14:textId="77777777" w:rsidR="00FB752E" w:rsidRPr="002C0936" w:rsidRDefault="00FB752E" w:rsidP="00BA0797">
            <w:pPr>
              <w:spacing w:after="0" w:line="240" w:lineRule="auto"/>
              <w:ind w:left="567"/>
              <w:rPr>
                <w:rFonts w:ascii="Myriad Pro" w:hAnsi="Myriad Pro" w:cs="Arial CYR"/>
                <w:iCs/>
                <w:sz w:val="16"/>
                <w:szCs w:val="16"/>
              </w:rPr>
            </w:pPr>
            <w:r w:rsidRPr="002C0936">
              <w:rPr>
                <w:rFonts w:ascii="Myriad Pro" w:hAnsi="Myriad Pro" w:cs="Arial CYR"/>
                <w:iCs/>
                <w:sz w:val="16"/>
                <w:szCs w:val="16"/>
              </w:rPr>
              <w:t>пожарная охрана</w:t>
            </w:r>
          </w:p>
        </w:tc>
        <w:tc>
          <w:tcPr>
            <w:tcW w:w="636" w:type="pct"/>
            <w:shd w:val="clear" w:color="auto" w:fill="auto"/>
            <w:noWrap/>
            <w:vAlign w:val="center"/>
          </w:tcPr>
          <w:p w14:paraId="7BD4011B"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1 4</w:t>
            </w:r>
            <w:r w:rsidR="00FB752E" w:rsidRPr="002C0936">
              <w:rPr>
                <w:rFonts w:ascii="Myriad Pro" w:hAnsi="Myriad Pro" w:cs="Arial CYR"/>
                <w:iCs/>
                <w:sz w:val="16"/>
                <w:szCs w:val="16"/>
              </w:rPr>
              <w:t>66,7</w:t>
            </w:r>
          </w:p>
        </w:tc>
        <w:tc>
          <w:tcPr>
            <w:tcW w:w="617" w:type="pct"/>
            <w:shd w:val="clear" w:color="auto" w:fill="auto"/>
            <w:noWrap/>
            <w:vAlign w:val="center"/>
          </w:tcPr>
          <w:p w14:paraId="0F3B71D1"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1 4</w:t>
            </w:r>
            <w:r w:rsidR="00FB752E" w:rsidRPr="002C0936">
              <w:rPr>
                <w:rFonts w:ascii="Myriad Pro" w:hAnsi="Myriad Pro" w:cs="Arial CYR"/>
                <w:iCs/>
                <w:sz w:val="16"/>
                <w:szCs w:val="16"/>
              </w:rPr>
              <w:t>00,4</w:t>
            </w:r>
          </w:p>
        </w:tc>
        <w:tc>
          <w:tcPr>
            <w:tcW w:w="641" w:type="pct"/>
            <w:shd w:val="clear" w:color="auto" w:fill="auto"/>
            <w:noWrap/>
            <w:vAlign w:val="center"/>
          </w:tcPr>
          <w:p w14:paraId="768A2AAD"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1 4</w:t>
            </w:r>
            <w:r w:rsidR="00FB752E" w:rsidRPr="002C0936">
              <w:rPr>
                <w:rFonts w:ascii="Myriad Pro" w:hAnsi="Myriad Pro" w:cs="Arial CYR"/>
                <w:iCs/>
                <w:sz w:val="16"/>
                <w:szCs w:val="16"/>
              </w:rPr>
              <w:t>48,0</w:t>
            </w:r>
          </w:p>
        </w:tc>
        <w:tc>
          <w:tcPr>
            <w:tcW w:w="507" w:type="pct"/>
            <w:shd w:val="clear" w:color="auto" w:fill="auto"/>
            <w:noWrap/>
            <w:vAlign w:val="center"/>
          </w:tcPr>
          <w:p w14:paraId="2D942131"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1 5</w:t>
            </w:r>
            <w:r w:rsidR="00FB752E" w:rsidRPr="002C0936">
              <w:rPr>
                <w:rFonts w:ascii="Myriad Pro" w:hAnsi="Myriad Pro" w:cs="Arial CYR"/>
                <w:iCs/>
                <w:sz w:val="16"/>
                <w:szCs w:val="16"/>
              </w:rPr>
              <w:t>96,8</w:t>
            </w:r>
          </w:p>
        </w:tc>
        <w:tc>
          <w:tcPr>
            <w:tcW w:w="617" w:type="pct"/>
            <w:shd w:val="clear" w:color="auto" w:fill="auto"/>
            <w:noWrap/>
            <w:vAlign w:val="center"/>
          </w:tcPr>
          <w:p w14:paraId="26CA0F79"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1 4</w:t>
            </w:r>
            <w:r w:rsidR="00FB752E" w:rsidRPr="002C0936">
              <w:rPr>
                <w:rFonts w:ascii="Myriad Pro" w:hAnsi="Myriad Pro" w:cs="Arial CYR"/>
                <w:iCs/>
                <w:sz w:val="16"/>
                <w:szCs w:val="16"/>
              </w:rPr>
              <w:t>87,8</w:t>
            </w:r>
          </w:p>
        </w:tc>
        <w:tc>
          <w:tcPr>
            <w:tcW w:w="641" w:type="pct"/>
            <w:shd w:val="clear" w:color="auto" w:fill="auto"/>
            <w:noWrap/>
            <w:vAlign w:val="center"/>
          </w:tcPr>
          <w:p w14:paraId="30C0510D"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1 5</w:t>
            </w:r>
            <w:r w:rsidR="00FB752E" w:rsidRPr="002C0936">
              <w:rPr>
                <w:rFonts w:ascii="Myriad Pro" w:hAnsi="Myriad Pro" w:cs="Arial CYR"/>
                <w:iCs/>
                <w:sz w:val="16"/>
                <w:szCs w:val="16"/>
              </w:rPr>
              <w:t>95,3</w:t>
            </w:r>
          </w:p>
        </w:tc>
      </w:tr>
      <w:tr w:rsidR="00FB752E" w:rsidRPr="002C0936" w14:paraId="6D11C5BF" w14:textId="77777777">
        <w:trPr>
          <w:cantSplit/>
        </w:trPr>
        <w:tc>
          <w:tcPr>
            <w:tcW w:w="1340" w:type="pct"/>
            <w:shd w:val="clear" w:color="auto" w:fill="auto"/>
            <w:vAlign w:val="center"/>
          </w:tcPr>
          <w:p w14:paraId="51B9F074" w14:textId="77777777" w:rsidR="00FB752E" w:rsidRPr="002C0936" w:rsidRDefault="00FB752E" w:rsidP="00BA0797">
            <w:pPr>
              <w:spacing w:after="0" w:line="240" w:lineRule="auto"/>
              <w:ind w:left="567"/>
              <w:rPr>
                <w:rFonts w:ascii="Myriad Pro" w:hAnsi="Myriad Pro" w:cs="Arial CYR"/>
                <w:iCs/>
                <w:sz w:val="16"/>
                <w:szCs w:val="16"/>
              </w:rPr>
            </w:pPr>
            <w:r w:rsidRPr="002C0936">
              <w:rPr>
                <w:rFonts w:ascii="Myriad Pro" w:hAnsi="Myriad Pro" w:cs="Arial CYR"/>
                <w:iCs/>
                <w:sz w:val="16"/>
                <w:szCs w:val="16"/>
              </w:rPr>
              <w:t>ведомственная охрана</w:t>
            </w:r>
          </w:p>
        </w:tc>
        <w:tc>
          <w:tcPr>
            <w:tcW w:w="636" w:type="pct"/>
            <w:shd w:val="clear" w:color="auto" w:fill="auto"/>
            <w:noWrap/>
            <w:vAlign w:val="center"/>
          </w:tcPr>
          <w:p w14:paraId="654A6516"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1 8</w:t>
            </w:r>
            <w:r w:rsidR="00FB752E" w:rsidRPr="002C0936">
              <w:rPr>
                <w:rFonts w:ascii="Myriad Pro" w:hAnsi="Myriad Pro" w:cs="Arial CYR"/>
                <w:iCs/>
                <w:sz w:val="16"/>
                <w:szCs w:val="16"/>
              </w:rPr>
              <w:t>68,1</w:t>
            </w:r>
          </w:p>
        </w:tc>
        <w:tc>
          <w:tcPr>
            <w:tcW w:w="617" w:type="pct"/>
            <w:shd w:val="clear" w:color="auto" w:fill="auto"/>
            <w:noWrap/>
            <w:vAlign w:val="center"/>
          </w:tcPr>
          <w:p w14:paraId="7214D9C0"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1 8</w:t>
            </w:r>
            <w:r w:rsidR="00FB752E" w:rsidRPr="002C0936">
              <w:rPr>
                <w:rFonts w:ascii="Myriad Pro" w:hAnsi="Myriad Pro" w:cs="Arial CYR"/>
                <w:iCs/>
                <w:sz w:val="16"/>
                <w:szCs w:val="16"/>
              </w:rPr>
              <w:t>44,0</w:t>
            </w:r>
          </w:p>
        </w:tc>
        <w:tc>
          <w:tcPr>
            <w:tcW w:w="641" w:type="pct"/>
            <w:shd w:val="clear" w:color="auto" w:fill="auto"/>
            <w:noWrap/>
            <w:vAlign w:val="center"/>
          </w:tcPr>
          <w:p w14:paraId="24F29602"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1 8</w:t>
            </w:r>
            <w:r w:rsidR="00FB752E" w:rsidRPr="002C0936">
              <w:rPr>
                <w:rFonts w:ascii="Myriad Pro" w:hAnsi="Myriad Pro" w:cs="Arial CYR"/>
                <w:iCs/>
                <w:sz w:val="16"/>
                <w:szCs w:val="16"/>
              </w:rPr>
              <w:t>68,1</w:t>
            </w:r>
          </w:p>
        </w:tc>
        <w:tc>
          <w:tcPr>
            <w:tcW w:w="507" w:type="pct"/>
            <w:shd w:val="clear" w:color="auto" w:fill="auto"/>
            <w:noWrap/>
            <w:vAlign w:val="center"/>
          </w:tcPr>
          <w:p w14:paraId="09719CED"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1 8</w:t>
            </w:r>
            <w:r w:rsidR="00FB752E" w:rsidRPr="002C0936">
              <w:rPr>
                <w:rFonts w:ascii="Myriad Pro" w:hAnsi="Myriad Pro" w:cs="Arial CYR"/>
                <w:iCs/>
                <w:sz w:val="16"/>
                <w:szCs w:val="16"/>
              </w:rPr>
              <w:t>70,9</w:t>
            </w:r>
          </w:p>
        </w:tc>
        <w:tc>
          <w:tcPr>
            <w:tcW w:w="617" w:type="pct"/>
            <w:shd w:val="clear" w:color="auto" w:fill="auto"/>
            <w:noWrap/>
            <w:vAlign w:val="center"/>
          </w:tcPr>
          <w:p w14:paraId="669DED89"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1 7</w:t>
            </w:r>
            <w:r w:rsidR="00FB752E" w:rsidRPr="002C0936">
              <w:rPr>
                <w:rFonts w:ascii="Myriad Pro" w:hAnsi="Myriad Pro" w:cs="Arial CYR"/>
                <w:iCs/>
                <w:sz w:val="16"/>
                <w:szCs w:val="16"/>
              </w:rPr>
              <w:t>78,4</w:t>
            </w:r>
          </w:p>
        </w:tc>
        <w:tc>
          <w:tcPr>
            <w:tcW w:w="641" w:type="pct"/>
            <w:shd w:val="clear" w:color="auto" w:fill="auto"/>
            <w:noWrap/>
            <w:vAlign w:val="center"/>
          </w:tcPr>
          <w:p w14:paraId="53AE9EDF" w14:textId="77777777" w:rsidR="00FB752E" w:rsidRPr="002C0936" w:rsidRDefault="009C7B3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1 8</w:t>
            </w:r>
            <w:r w:rsidR="00FB752E" w:rsidRPr="002C0936">
              <w:rPr>
                <w:rFonts w:ascii="Myriad Pro" w:hAnsi="Myriad Pro" w:cs="Arial CYR"/>
                <w:iCs/>
                <w:sz w:val="16"/>
                <w:szCs w:val="16"/>
              </w:rPr>
              <w:t>72,7</w:t>
            </w:r>
          </w:p>
        </w:tc>
      </w:tr>
      <w:tr w:rsidR="00FB752E" w:rsidRPr="002C0936" w14:paraId="62C0794D" w14:textId="77777777">
        <w:trPr>
          <w:cantSplit/>
        </w:trPr>
        <w:tc>
          <w:tcPr>
            <w:tcW w:w="1340" w:type="pct"/>
            <w:shd w:val="clear" w:color="auto" w:fill="auto"/>
            <w:vAlign w:val="center"/>
          </w:tcPr>
          <w:p w14:paraId="5DDC3070" w14:textId="77777777" w:rsidR="00FB752E" w:rsidRPr="002C0936" w:rsidRDefault="00FB752E" w:rsidP="00BA0797">
            <w:pPr>
              <w:spacing w:after="0" w:line="240" w:lineRule="auto"/>
              <w:ind w:left="567"/>
              <w:rPr>
                <w:rFonts w:ascii="Myriad Pro" w:hAnsi="Myriad Pro" w:cs="Arial CYR"/>
                <w:iCs/>
                <w:sz w:val="16"/>
                <w:szCs w:val="16"/>
              </w:rPr>
            </w:pPr>
            <w:r w:rsidRPr="002C0936">
              <w:rPr>
                <w:rFonts w:ascii="Myriad Pro" w:hAnsi="Myriad Pro" w:cs="Arial CYR"/>
                <w:iCs/>
                <w:sz w:val="16"/>
                <w:szCs w:val="16"/>
              </w:rPr>
              <w:t>сторожевая охрана</w:t>
            </w:r>
          </w:p>
        </w:tc>
        <w:tc>
          <w:tcPr>
            <w:tcW w:w="636" w:type="pct"/>
            <w:shd w:val="clear" w:color="auto" w:fill="auto"/>
            <w:noWrap/>
            <w:vAlign w:val="center"/>
          </w:tcPr>
          <w:p w14:paraId="633B22DC" w14:textId="77777777" w:rsidR="00FB752E" w:rsidRPr="002C0936" w:rsidRDefault="00FB752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3</w:t>
            </w:r>
            <w:r w:rsidR="00834137" w:rsidRPr="002C0936">
              <w:rPr>
                <w:rFonts w:ascii="Myriad Pro" w:hAnsi="Myriad Pro" w:cs="Arial CYR"/>
                <w:iCs/>
                <w:sz w:val="16"/>
                <w:szCs w:val="16"/>
              </w:rPr>
              <w:t>0 6</w:t>
            </w:r>
            <w:r w:rsidRPr="002C0936">
              <w:rPr>
                <w:rFonts w:ascii="Myriad Pro" w:hAnsi="Myriad Pro" w:cs="Arial CYR"/>
                <w:iCs/>
                <w:sz w:val="16"/>
                <w:szCs w:val="16"/>
              </w:rPr>
              <w:t>84,4</w:t>
            </w:r>
          </w:p>
        </w:tc>
        <w:tc>
          <w:tcPr>
            <w:tcW w:w="617" w:type="pct"/>
            <w:shd w:val="clear" w:color="auto" w:fill="auto"/>
            <w:noWrap/>
            <w:vAlign w:val="center"/>
          </w:tcPr>
          <w:p w14:paraId="6EB53A85" w14:textId="77777777" w:rsidR="00FB752E" w:rsidRPr="002C0936" w:rsidRDefault="00FB752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3</w:t>
            </w:r>
            <w:r w:rsidR="00834137" w:rsidRPr="002C0936">
              <w:rPr>
                <w:rFonts w:ascii="Myriad Pro" w:hAnsi="Myriad Pro" w:cs="Arial CYR"/>
                <w:iCs/>
                <w:sz w:val="16"/>
                <w:szCs w:val="16"/>
              </w:rPr>
              <w:t>0 6</w:t>
            </w:r>
            <w:r w:rsidRPr="002C0936">
              <w:rPr>
                <w:rFonts w:ascii="Myriad Pro" w:hAnsi="Myriad Pro" w:cs="Arial CYR"/>
                <w:iCs/>
                <w:sz w:val="16"/>
                <w:szCs w:val="16"/>
              </w:rPr>
              <w:t>84,4</w:t>
            </w:r>
          </w:p>
        </w:tc>
        <w:tc>
          <w:tcPr>
            <w:tcW w:w="641" w:type="pct"/>
            <w:shd w:val="clear" w:color="auto" w:fill="auto"/>
            <w:noWrap/>
            <w:vAlign w:val="center"/>
          </w:tcPr>
          <w:p w14:paraId="3992F009" w14:textId="77777777" w:rsidR="00FB752E" w:rsidRPr="002C0936" w:rsidRDefault="00FB752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3</w:t>
            </w:r>
            <w:r w:rsidR="00834137" w:rsidRPr="002C0936">
              <w:rPr>
                <w:rFonts w:ascii="Myriad Pro" w:hAnsi="Myriad Pro" w:cs="Arial CYR"/>
                <w:iCs/>
                <w:sz w:val="16"/>
                <w:szCs w:val="16"/>
              </w:rPr>
              <w:t>0 6</w:t>
            </w:r>
            <w:r w:rsidRPr="002C0936">
              <w:rPr>
                <w:rFonts w:ascii="Myriad Pro" w:hAnsi="Myriad Pro" w:cs="Arial CYR"/>
                <w:iCs/>
                <w:sz w:val="16"/>
                <w:szCs w:val="16"/>
              </w:rPr>
              <w:t>84,4</w:t>
            </w:r>
          </w:p>
        </w:tc>
        <w:tc>
          <w:tcPr>
            <w:tcW w:w="507" w:type="pct"/>
            <w:shd w:val="clear" w:color="auto" w:fill="auto"/>
            <w:noWrap/>
            <w:vAlign w:val="center"/>
          </w:tcPr>
          <w:p w14:paraId="550F5C84" w14:textId="77777777" w:rsidR="00FB752E" w:rsidRPr="002C0936" w:rsidRDefault="00FB752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3</w:t>
            </w:r>
            <w:r w:rsidR="009C7B3E" w:rsidRPr="002C0936">
              <w:rPr>
                <w:rFonts w:ascii="Myriad Pro" w:hAnsi="Myriad Pro" w:cs="Arial CYR"/>
                <w:iCs/>
                <w:sz w:val="16"/>
                <w:szCs w:val="16"/>
              </w:rPr>
              <w:t>3 5</w:t>
            </w:r>
            <w:r w:rsidRPr="002C0936">
              <w:rPr>
                <w:rFonts w:ascii="Myriad Pro" w:hAnsi="Myriad Pro" w:cs="Arial CYR"/>
                <w:iCs/>
                <w:sz w:val="16"/>
                <w:szCs w:val="16"/>
              </w:rPr>
              <w:t>87,0</w:t>
            </w:r>
          </w:p>
        </w:tc>
        <w:tc>
          <w:tcPr>
            <w:tcW w:w="617" w:type="pct"/>
            <w:shd w:val="clear" w:color="auto" w:fill="auto"/>
            <w:noWrap/>
            <w:vAlign w:val="center"/>
          </w:tcPr>
          <w:p w14:paraId="495D0639" w14:textId="77777777" w:rsidR="00FB752E" w:rsidRPr="002C0936" w:rsidRDefault="00FB752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3</w:t>
            </w:r>
            <w:r w:rsidR="009C7B3E" w:rsidRPr="002C0936">
              <w:rPr>
                <w:rFonts w:ascii="Myriad Pro" w:hAnsi="Myriad Pro" w:cs="Arial CYR"/>
                <w:iCs/>
                <w:sz w:val="16"/>
                <w:szCs w:val="16"/>
              </w:rPr>
              <w:t>3 6</w:t>
            </w:r>
            <w:r w:rsidRPr="002C0936">
              <w:rPr>
                <w:rFonts w:ascii="Myriad Pro" w:hAnsi="Myriad Pro" w:cs="Arial CYR"/>
                <w:iCs/>
                <w:sz w:val="16"/>
                <w:szCs w:val="16"/>
              </w:rPr>
              <w:t>52,6</w:t>
            </w:r>
          </w:p>
        </w:tc>
        <w:tc>
          <w:tcPr>
            <w:tcW w:w="641" w:type="pct"/>
            <w:shd w:val="clear" w:color="auto" w:fill="auto"/>
            <w:noWrap/>
            <w:vAlign w:val="center"/>
          </w:tcPr>
          <w:p w14:paraId="10C4A37C" w14:textId="77777777" w:rsidR="00FB752E" w:rsidRPr="002C0936" w:rsidRDefault="00FB752E" w:rsidP="00BA0797">
            <w:pPr>
              <w:spacing w:after="0" w:line="240" w:lineRule="auto"/>
              <w:jc w:val="center"/>
              <w:rPr>
                <w:rFonts w:ascii="Myriad Pro" w:hAnsi="Myriad Pro" w:cs="Arial CYR"/>
                <w:iCs/>
                <w:sz w:val="16"/>
                <w:szCs w:val="16"/>
              </w:rPr>
            </w:pPr>
            <w:r w:rsidRPr="002C0936">
              <w:rPr>
                <w:rFonts w:ascii="Myriad Pro" w:hAnsi="Myriad Pro" w:cs="Arial CYR"/>
                <w:iCs/>
                <w:sz w:val="16"/>
                <w:szCs w:val="16"/>
              </w:rPr>
              <w:t>3</w:t>
            </w:r>
            <w:r w:rsidR="009C7B3E" w:rsidRPr="002C0936">
              <w:rPr>
                <w:rFonts w:ascii="Myriad Pro" w:hAnsi="Myriad Pro" w:cs="Arial CYR"/>
                <w:iCs/>
                <w:sz w:val="16"/>
                <w:szCs w:val="16"/>
              </w:rPr>
              <w:t>3 6</w:t>
            </w:r>
            <w:r w:rsidRPr="002C0936">
              <w:rPr>
                <w:rFonts w:ascii="Myriad Pro" w:hAnsi="Myriad Pro" w:cs="Arial CYR"/>
                <w:iCs/>
                <w:sz w:val="16"/>
                <w:szCs w:val="16"/>
              </w:rPr>
              <w:t>52,6</w:t>
            </w:r>
          </w:p>
        </w:tc>
      </w:tr>
    </w:tbl>
    <w:p w14:paraId="0CFA7417" w14:textId="77777777" w:rsidR="00560CBF" w:rsidRDefault="00560CBF" w:rsidP="00BA0797">
      <w:pPr>
        <w:pStyle w:val="afffb"/>
        <w:spacing w:before="0"/>
      </w:pPr>
      <w:r w:rsidRPr="00BA0797">
        <w:t xml:space="preserve">Дополнительно к вышесказанному, Исполнитель считает необходимым обратить внимание на отсутствие </w:t>
      </w:r>
      <w:r w:rsidR="00010C42" w:rsidRPr="00BA0797">
        <w:t>д</w:t>
      </w:r>
      <w:r w:rsidR="00C3667B" w:rsidRPr="00BA0797">
        <w:t>ополнительных</w:t>
      </w:r>
      <w:r w:rsidR="00010C42" w:rsidRPr="00BA0797">
        <w:t xml:space="preserve"> соглашени</w:t>
      </w:r>
      <w:r w:rsidR="00C3667B" w:rsidRPr="00BA0797">
        <w:t>й</w:t>
      </w:r>
      <w:r w:rsidR="00010C42" w:rsidRPr="00BA0797">
        <w:t xml:space="preserve">, </w:t>
      </w:r>
      <w:r w:rsidR="00C3667B" w:rsidRPr="00BA0797">
        <w:t>писем (уведомлений</w:t>
      </w:r>
      <w:r w:rsidR="00010C42" w:rsidRPr="00BA0797">
        <w:t>) об</w:t>
      </w:r>
      <w:r w:rsidR="00C3667B" w:rsidRPr="00BA0797">
        <w:t xml:space="preserve"> изменении стоимости по договорам.</w:t>
      </w:r>
      <w:r w:rsidR="00E630EB" w:rsidRPr="00BA0797">
        <w:t xml:space="preserve"> Также</w:t>
      </w:r>
      <w:r w:rsidR="00451377" w:rsidRPr="00BA0797">
        <w:t xml:space="preserve"> Исполнителем исключены расходы </w:t>
      </w:r>
      <w:r w:rsidR="00E630EB" w:rsidRPr="00BA0797">
        <w:t>сетевой организацией п</w:t>
      </w:r>
      <w:r w:rsidR="00451377" w:rsidRPr="00BA0797">
        <w:t>роизведенные по статье</w:t>
      </w:r>
      <w:r w:rsidR="009C7B3E" w:rsidRPr="00BA0797">
        <w:t xml:space="preserve"> </w:t>
      </w:r>
      <w:r w:rsidR="00451377" w:rsidRPr="00BA0797">
        <w:t>пожарная</w:t>
      </w:r>
      <w:r w:rsidR="00E630EB" w:rsidRPr="00BA0797">
        <w:t xml:space="preserve"> </w:t>
      </w:r>
      <w:r w:rsidR="00451377" w:rsidRPr="00BA0797">
        <w:t xml:space="preserve">охрана за </w:t>
      </w:r>
      <w:r w:rsidR="00E630EB" w:rsidRPr="00BA0797">
        <w:t xml:space="preserve">2016 году по </w:t>
      </w:r>
      <w:r w:rsidR="00451377" w:rsidRPr="00BA0797">
        <w:t>счету, без заключения договора</w:t>
      </w:r>
      <w:r w:rsidR="00E630EB" w:rsidRPr="00BA0797">
        <w:t xml:space="preserve"> </w:t>
      </w:r>
      <w:r w:rsidR="00451377" w:rsidRPr="00BA0797">
        <w:t xml:space="preserve">(отсутствует информация о затратах, подтверждающих обоснование отнесение расходов на регулируемый вид деятельности </w:t>
      </w:r>
      <w:r w:rsidR="00586D28" w:rsidRPr="00BA0797">
        <w:t>«</w:t>
      </w:r>
      <w:r w:rsidR="00451377" w:rsidRPr="00BA0797">
        <w:t>Передача электрической энергии по сетям</w:t>
      </w:r>
      <w:r w:rsidR="00586D28" w:rsidRPr="00BA0797">
        <w:t>»</w:t>
      </w:r>
      <w:r w:rsidR="00451377" w:rsidRPr="00BA0797">
        <w:t>)</w:t>
      </w:r>
      <w:r w:rsidR="002C0936">
        <w:t>.</w:t>
      </w:r>
    </w:p>
    <w:p w14:paraId="7F444628" w14:textId="77777777" w:rsidR="002C0936" w:rsidRPr="00BA0797" w:rsidRDefault="002C0936" w:rsidP="00BA0797">
      <w:pPr>
        <w:pStyle w:val="afffb"/>
        <w:spacing w:before="0"/>
      </w:pPr>
    </w:p>
    <w:p w14:paraId="79446862" w14:textId="77777777" w:rsidR="00560CBF" w:rsidRPr="00BA0797" w:rsidRDefault="00560CBF" w:rsidP="00BA0797">
      <w:pPr>
        <w:spacing w:after="0" w:line="360" w:lineRule="auto"/>
        <w:jc w:val="both"/>
        <w:rPr>
          <w:rFonts w:ascii="Myriad Pro" w:hAnsi="Myriad Pro"/>
          <w:b/>
          <w:i/>
          <w:sz w:val="26"/>
          <w:szCs w:val="26"/>
        </w:rPr>
      </w:pPr>
      <w:r w:rsidRPr="00BA0797">
        <w:rPr>
          <w:rFonts w:ascii="Myriad Pro" w:hAnsi="Myriad Pro"/>
          <w:b/>
          <w:i/>
          <w:sz w:val="26"/>
          <w:szCs w:val="26"/>
        </w:rPr>
        <w:t>Затраты на обеспечение пожарной безопасности</w:t>
      </w:r>
    </w:p>
    <w:p w14:paraId="5065818B" w14:textId="77777777" w:rsidR="00560CBF" w:rsidRPr="00BA0797" w:rsidRDefault="00FE1AC2"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9C7B3E" w:rsidRPr="00BA0797">
        <w:rPr>
          <w:rFonts w:ascii="Myriad Pro" w:hAnsi="Myriad Pro"/>
          <w:sz w:val="26"/>
          <w:szCs w:val="26"/>
        </w:rPr>
        <w:t>2 5</w:t>
      </w:r>
      <w:r w:rsidR="007A0B5A" w:rsidRPr="00BA0797">
        <w:rPr>
          <w:rFonts w:ascii="Myriad Pro" w:hAnsi="Myriad Pro"/>
          <w:sz w:val="26"/>
          <w:szCs w:val="26"/>
        </w:rPr>
        <w:t>55,02</w:t>
      </w:r>
      <w:r w:rsidRPr="00BA0797">
        <w:rPr>
          <w:rFonts w:ascii="Myriad Pro" w:hAnsi="Myriad Pro"/>
          <w:sz w:val="26"/>
          <w:szCs w:val="26"/>
        </w:rPr>
        <w:t xml:space="preserve"> тыс. руб., заявленные со стороны </w:t>
      </w:r>
      <w:r w:rsidR="00AE05F2"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9C7B3E" w:rsidRPr="00BA0797">
        <w:rPr>
          <w:rFonts w:ascii="Myriad Pro" w:hAnsi="Myriad Pro"/>
          <w:sz w:val="26"/>
          <w:szCs w:val="26"/>
        </w:rPr>
        <w:t>2 7</w:t>
      </w:r>
      <w:r w:rsidR="007A0B5A" w:rsidRPr="00BA0797">
        <w:rPr>
          <w:rFonts w:ascii="Myriad Pro" w:hAnsi="Myriad Pro"/>
          <w:sz w:val="26"/>
          <w:szCs w:val="26"/>
        </w:rPr>
        <w:t>82,11</w:t>
      </w:r>
      <w:r w:rsidRPr="00BA0797">
        <w:rPr>
          <w:rFonts w:ascii="Myriad Pro" w:hAnsi="Myriad Pro"/>
          <w:sz w:val="26"/>
          <w:szCs w:val="26"/>
        </w:rPr>
        <w:t xml:space="preserve">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9C7B3E" w:rsidRPr="00BA0797">
        <w:rPr>
          <w:rFonts w:ascii="Myriad Pro" w:hAnsi="Myriad Pro"/>
          <w:sz w:val="26"/>
          <w:szCs w:val="26"/>
        </w:rPr>
        <w:t>1 5</w:t>
      </w:r>
      <w:r w:rsidR="00772C70" w:rsidRPr="00BA0797">
        <w:rPr>
          <w:rFonts w:ascii="Myriad Pro" w:hAnsi="Myriad Pro"/>
          <w:sz w:val="26"/>
          <w:szCs w:val="26"/>
        </w:rPr>
        <w:t>46,08</w:t>
      </w:r>
      <w:r w:rsidRPr="00BA0797">
        <w:rPr>
          <w:rFonts w:ascii="Myriad Pro" w:hAnsi="Myriad Pro"/>
          <w:sz w:val="26"/>
          <w:szCs w:val="26"/>
        </w:rPr>
        <w:t xml:space="preserve"> тыс. руб</w:t>
      </w:r>
      <w:r w:rsidR="00560CBF" w:rsidRPr="00BA0797">
        <w:rPr>
          <w:rFonts w:ascii="Myriad Pro" w:hAnsi="Myriad Pro"/>
          <w:sz w:val="26"/>
          <w:szCs w:val="26"/>
        </w:rPr>
        <w:t>.</w:t>
      </w:r>
    </w:p>
    <w:p w14:paraId="61279AC5" w14:textId="77777777" w:rsidR="00477590" w:rsidRPr="00BA0797" w:rsidRDefault="003F0A6C"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отмечает, что при признании экономически обоснованных затрат на обеспечение пожарной безопасности за 2016 год Госкомитет учитывает </w:t>
      </w:r>
      <w:r w:rsidRPr="00BA0797">
        <w:rPr>
          <w:rFonts w:ascii="Myriad Pro" w:hAnsi="Myriad Pro"/>
          <w:sz w:val="26"/>
          <w:szCs w:val="26"/>
        </w:rPr>
        <w:lastRenderedPageBreak/>
        <w:t>расходы в соответствии с договорами, и не принимает к учету</w:t>
      </w:r>
      <w:r w:rsidR="009C7B3E" w:rsidRPr="00BA0797">
        <w:rPr>
          <w:rFonts w:ascii="Myriad Pro" w:hAnsi="Myriad Pro"/>
          <w:sz w:val="26"/>
          <w:szCs w:val="26"/>
        </w:rPr>
        <w:t xml:space="preserve"> </w:t>
      </w:r>
      <w:r w:rsidRPr="00BA0797">
        <w:rPr>
          <w:rFonts w:ascii="Myriad Pro" w:hAnsi="Myriad Pro"/>
          <w:sz w:val="26"/>
          <w:szCs w:val="26"/>
        </w:rPr>
        <w:t xml:space="preserve">фактические затраты по данным бухгалтерского </w:t>
      </w:r>
      <w:r w:rsidR="0084770E" w:rsidRPr="00BA0797">
        <w:rPr>
          <w:rFonts w:ascii="Myriad Pro" w:hAnsi="Myriad Pro"/>
          <w:sz w:val="26"/>
          <w:szCs w:val="26"/>
        </w:rPr>
        <w:t xml:space="preserve">учета, </w:t>
      </w:r>
      <w:r w:rsidRPr="00BA0797">
        <w:rPr>
          <w:rFonts w:ascii="Myriad Pro" w:hAnsi="Myriad Pro"/>
          <w:sz w:val="26"/>
          <w:szCs w:val="26"/>
        </w:rPr>
        <w:t>проведенные по соответствующему договору (пункты договоров позволяют увеличивать стоимость путем заключения дополнительных соглашений).</w:t>
      </w:r>
    </w:p>
    <w:p w14:paraId="47695946" w14:textId="77777777" w:rsidR="00B33FDA" w:rsidRPr="00BA0797" w:rsidRDefault="00B33FDA"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При определении размера экономически обоснованной величины расходов за 2016 год Исполнитель учитывал данные бухгалтерского учета по договорным обязательствам, Исполнителем исключены расходы, </w:t>
      </w:r>
      <w:r w:rsidR="00276BCA" w:rsidRPr="00BA0797">
        <w:rPr>
          <w:rFonts w:ascii="Myriad Pro" w:hAnsi="Myriad Pro"/>
          <w:sz w:val="26"/>
          <w:szCs w:val="26"/>
        </w:rPr>
        <w:t>произведенные на основании счета</w:t>
      </w:r>
      <w:r w:rsidRPr="00BA0797">
        <w:rPr>
          <w:rFonts w:ascii="Myriad Pro" w:hAnsi="Myriad Pro"/>
          <w:sz w:val="26"/>
          <w:szCs w:val="26"/>
        </w:rPr>
        <w:t>, товарн</w:t>
      </w:r>
      <w:r w:rsidR="00276BCA" w:rsidRPr="00BA0797">
        <w:rPr>
          <w:rFonts w:ascii="Myriad Pro" w:hAnsi="Myriad Pro"/>
          <w:sz w:val="26"/>
          <w:szCs w:val="26"/>
        </w:rPr>
        <w:t>ой</w:t>
      </w:r>
      <w:r w:rsidRPr="00BA0797">
        <w:rPr>
          <w:rFonts w:ascii="Myriad Pro" w:hAnsi="Myriad Pro"/>
          <w:sz w:val="26"/>
          <w:szCs w:val="26"/>
        </w:rPr>
        <w:t xml:space="preserve"> накладн</w:t>
      </w:r>
      <w:r w:rsidR="00276BCA" w:rsidRPr="00BA0797">
        <w:rPr>
          <w:rFonts w:ascii="Myriad Pro" w:hAnsi="Myriad Pro"/>
          <w:sz w:val="26"/>
          <w:szCs w:val="26"/>
        </w:rPr>
        <w:t>ой</w:t>
      </w:r>
      <w:r w:rsidRPr="00BA0797">
        <w:rPr>
          <w:rFonts w:ascii="Myriad Pro" w:hAnsi="Myriad Pro"/>
          <w:sz w:val="26"/>
          <w:szCs w:val="26"/>
        </w:rPr>
        <w:t xml:space="preserve"> без заключения договор</w:t>
      </w:r>
      <w:r w:rsidR="00276BCA" w:rsidRPr="00BA0797">
        <w:rPr>
          <w:rFonts w:ascii="Myriad Pro" w:hAnsi="Myriad Pro"/>
          <w:sz w:val="26"/>
          <w:szCs w:val="26"/>
        </w:rPr>
        <w:t>а</w:t>
      </w:r>
      <w:r w:rsidRPr="00BA0797">
        <w:rPr>
          <w:rFonts w:ascii="Myriad Pro" w:hAnsi="Myriad Pro"/>
          <w:sz w:val="26"/>
          <w:szCs w:val="26"/>
        </w:rPr>
        <w:t xml:space="preserve"> (отсутствует информация о затратах, подтверждающих обоснование отнесение расходов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2F92A6E0" w14:textId="77777777" w:rsidR="00477590" w:rsidRPr="00BA0797" w:rsidRDefault="00477590" w:rsidP="00BA0797">
      <w:pPr>
        <w:spacing w:after="0" w:line="360" w:lineRule="auto"/>
        <w:ind w:firstLine="567"/>
        <w:jc w:val="both"/>
        <w:rPr>
          <w:rFonts w:ascii="Myriad Pro" w:hAnsi="Myriad Pro"/>
          <w:sz w:val="26"/>
          <w:szCs w:val="26"/>
        </w:rPr>
      </w:pPr>
      <w:r w:rsidRPr="00BA0797">
        <w:rPr>
          <w:rFonts w:ascii="Myriad Pro" w:hAnsi="Myriad Pro"/>
          <w:sz w:val="26"/>
          <w:szCs w:val="26"/>
        </w:rPr>
        <w:t>При определении плановой величины расходов на очередной период регулирования (2018 год) Госкомитетом учтены условия исполнения соответствующих договоров, расходы определены на уровне экономически обоснованных расходов за 2016 год. Расходы по разовым договорам не учтены при формировании расходов на очередной период регулирования.</w:t>
      </w:r>
    </w:p>
    <w:p w14:paraId="2818AE0D" w14:textId="77777777" w:rsidR="009E0F14" w:rsidRPr="00BA0797" w:rsidRDefault="00477590" w:rsidP="00BA0797">
      <w:pPr>
        <w:pStyle w:val="afff8"/>
        <w:spacing w:after="0"/>
      </w:pPr>
      <w:r w:rsidRPr="00BA0797">
        <w:t xml:space="preserve">Исполнитель считает обоснованным определение </w:t>
      </w:r>
      <w:r w:rsidR="00B33FDA" w:rsidRPr="00BA0797">
        <w:t xml:space="preserve">плановых расходов на 2018 год </w:t>
      </w:r>
      <w:r w:rsidRPr="00BA0797">
        <w:t>на основании фактических данных за 2016 год (за исключением договоров</w:t>
      </w:r>
      <w:r w:rsidR="00B33FDA" w:rsidRPr="00BA0797">
        <w:t xml:space="preserve"> на выполнение разовых работ</w:t>
      </w:r>
      <w:r w:rsidRPr="00BA0797">
        <w:t>) с применением показателей Прогноза социально-экономического развития Российской Федерации на 2018 год и плановый 2019-2020 годов.</w:t>
      </w:r>
      <w:r w:rsidR="009E0F14"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78"/>
        <w:gridCol w:w="1121"/>
        <w:gridCol w:w="1240"/>
        <w:gridCol w:w="1267"/>
        <w:gridCol w:w="1331"/>
        <w:gridCol w:w="1196"/>
        <w:gridCol w:w="1137"/>
      </w:tblGrid>
      <w:tr w:rsidR="00191099" w:rsidRPr="002C0936" w14:paraId="5DCB4B9E" w14:textId="77777777">
        <w:trPr>
          <w:cantSplit/>
        </w:trPr>
        <w:tc>
          <w:tcPr>
            <w:tcW w:w="12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5D9F7EC" w14:textId="77777777" w:rsidR="00191099" w:rsidRPr="002C0936" w:rsidRDefault="00191099" w:rsidP="00BA0797">
            <w:pPr>
              <w:spacing w:after="0" w:line="240" w:lineRule="auto"/>
              <w:jc w:val="center"/>
              <w:rPr>
                <w:rFonts w:ascii="Myriad Pro" w:eastAsia="Times New Roman" w:hAnsi="Myriad Pro" w:cs="Arial CYR"/>
                <w:b/>
                <w:bCs/>
                <w:color w:val="FFFFFF"/>
                <w:sz w:val="16"/>
                <w:szCs w:val="16"/>
                <w:lang w:eastAsia="ru-RU"/>
              </w:rPr>
            </w:pPr>
            <w:r w:rsidRPr="002C0936">
              <w:rPr>
                <w:rFonts w:ascii="Myriad Pro" w:eastAsia="Times New Roman" w:hAnsi="Myriad Pro" w:cs="Arial CYR"/>
                <w:b/>
                <w:bCs/>
                <w:color w:val="FFFFFF"/>
                <w:sz w:val="16"/>
                <w:szCs w:val="16"/>
                <w:lang w:eastAsia="ru-RU"/>
              </w:rPr>
              <w:t>Наименование</w:t>
            </w:r>
          </w:p>
        </w:tc>
        <w:tc>
          <w:tcPr>
            <w:tcW w:w="176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608F25A" w14:textId="77777777" w:rsidR="00191099" w:rsidRPr="002C0936" w:rsidRDefault="00191099" w:rsidP="00BA0797">
            <w:pPr>
              <w:spacing w:after="0" w:line="240" w:lineRule="auto"/>
              <w:jc w:val="center"/>
              <w:rPr>
                <w:rFonts w:ascii="Myriad Pro" w:eastAsia="Times New Roman" w:hAnsi="Myriad Pro" w:cs="Arial CYR"/>
                <w:color w:val="FFFFFF"/>
                <w:sz w:val="16"/>
                <w:szCs w:val="16"/>
                <w:lang w:eastAsia="ru-RU"/>
              </w:rPr>
            </w:pPr>
            <w:r w:rsidRPr="002C0936">
              <w:rPr>
                <w:rFonts w:ascii="Myriad Pro" w:eastAsia="Times New Roman" w:hAnsi="Myriad Pro" w:cs="Arial CYR"/>
                <w:color w:val="FFFFFF"/>
                <w:sz w:val="16"/>
                <w:szCs w:val="16"/>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0462376" w14:textId="77777777" w:rsidR="00191099" w:rsidRPr="002C0936" w:rsidRDefault="00191099" w:rsidP="00BA0797">
            <w:pPr>
              <w:spacing w:after="0" w:line="240" w:lineRule="auto"/>
              <w:jc w:val="center"/>
              <w:rPr>
                <w:rFonts w:ascii="Myriad Pro" w:eastAsia="Times New Roman" w:hAnsi="Myriad Pro" w:cs="Arial CYR"/>
                <w:color w:val="FFFFFF"/>
                <w:sz w:val="16"/>
                <w:szCs w:val="16"/>
                <w:lang w:eastAsia="ru-RU"/>
              </w:rPr>
            </w:pPr>
            <w:r w:rsidRPr="002C0936">
              <w:rPr>
                <w:rFonts w:ascii="Myriad Pro" w:eastAsia="Times New Roman" w:hAnsi="Myriad Pro" w:cs="Arial CYR"/>
                <w:color w:val="FFFFFF"/>
                <w:sz w:val="16"/>
                <w:szCs w:val="16"/>
                <w:lang w:eastAsia="ru-RU"/>
              </w:rPr>
              <w:t xml:space="preserve">2018, тыс. руб. </w:t>
            </w:r>
          </w:p>
        </w:tc>
      </w:tr>
      <w:tr w:rsidR="00191099" w:rsidRPr="002C0936" w14:paraId="21D6E785" w14:textId="77777777">
        <w:trPr>
          <w:cantSplit/>
        </w:trPr>
        <w:tc>
          <w:tcPr>
            <w:tcW w:w="122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B20DFDD" w14:textId="77777777" w:rsidR="00191099" w:rsidRPr="002C0936" w:rsidRDefault="00191099" w:rsidP="00BA0797">
            <w:pPr>
              <w:spacing w:after="0" w:line="240" w:lineRule="auto"/>
              <w:rPr>
                <w:rFonts w:ascii="Myriad Pro" w:eastAsia="Times New Roman" w:hAnsi="Myriad Pro" w:cs="Arial CYR"/>
                <w:b/>
                <w:bCs/>
                <w:sz w:val="16"/>
                <w:szCs w:val="16"/>
                <w:lang w:eastAsia="ru-RU"/>
              </w:rPr>
            </w:pPr>
          </w:p>
        </w:tc>
        <w:tc>
          <w:tcPr>
            <w:tcW w:w="3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38F79B" w14:textId="77777777" w:rsidR="00191099" w:rsidRPr="002C0936" w:rsidRDefault="00E67CD8" w:rsidP="00BA0797">
            <w:pPr>
              <w:spacing w:after="0" w:line="240" w:lineRule="auto"/>
              <w:jc w:val="center"/>
              <w:rPr>
                <w:rFonts w:ascii="Myriad Pro" w:eastAsia="Times New Roman" w:hAnsi="Myriad Pro" w:cs="Arial CYR"/>
                <w:color w:val="FFFFFF"/>
                <w:sz w:val="16"/>
                <w:szCs w:val="16"/>
                <w:lang w:eastAsia="ru-RU"/>
              </w:rPr>
            </w:pPr>
            <w:r w:rsidRPr="002C0936">
              <w:rPr>
                <w:rFonts w:ascii="Myriad Pro" w:eastAsia="Times New Roman" w:hAnsi="Myriad Pro" w:cs="Arial CYR"/>
                <w:color w:val="FFFFFF"/>
                <w:sz w:val="16"/>
                <w:szCs w:val="16"/>
                <w:lang w:eastAsia="ru-RU"/>
              </w:rPr>
              <w:t>П</w:t>
            </w:r>
            <w:r w:rsidR="00191099" w:rsidRPr="002C0936">
              <w:rPr>
                <w:rFonts w:ascii="Myriad Pro" w:eastAsia="Times New Roman" w:hAnsi="Myriad Pro" w:cs="Arial CYR"/>
                <w:color w:val="FFFFFF"/>
                <w:sz w:val="16"/>
                <w:szCs w:val="16"/>
                <w:lang w:eastAsia="ru-RU"/>
              </w:rPr>
              <w:t>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F7FB25F" w14:textId="77777777" w:rsidR="00191099" w:rsidRPr="002C0936" w:rsidRDefault="00E67CD8" w:rsidP="00BA0797">
            <w:pPr>
              <w:spacing w:after="0" w:line="240" w:lineRule="auto"/>
              <w:jc w:val="center"/>
              <w:rPr>
                <w:rFonts w:ascii="Myriad Pro" w:eastAsia="Times New Roman" w:hAnsi="Myriad Pro" w:cs="Arial CYR"/>
                <w:color w:val="FFFFFF"/>
                <w:sz w:val="16"/>
                <w:szCs w:val="16"/>
                <w:lang w:eastAsia="ru-RU"/>
              </w:rPr>
            </w:pPr>
            <w:r w:rsidRPr="002C0936">
              <w:rPr>
                <w:rFonts w:ascii="Myriad Pro" w:eastAsia="Times New Roman" w:hAnsi="Myriad Pro" w:cs="Arial CYR"/>
                <w:color w:val="FFFFFF"/>
                <w:sz w:val="16"/>
                <w:szCs w:val="16"/>
                <w:lang w:eastAsia="ru-RU"/>
              </w:rPr>
              <w:t>П</w:t>
            </w:r>
            <w:r w:rsidR="00191099" w:rsidRPr="002C0936">
              <w:rPr>
                <w:rFonts w:ascii="Myriad Pro" w:eastAsia="Times New Roman" w:hAnsi="Myriad Pro" w:cs="Arial CYR"/>
                <w:color w:val="FFFFFF"/>
                <w:sz w:val="16"/>
                <w:szCs w:val="16"/>
                <w:lang w:eastAsia="ru-RU"/>
              </w:rPr>
              <w:t>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0EAE823" w14:textId="77777777" w:rsidR="00191099" w:rsidRPr="002C0936" w:rsidRDefault="00E67CD8" w:rsidP="00BA0797">
            <w:pPr>
              <w:spacing w:after="0" w:line="240" w:lineRule="auto"/>
              <w:jc w:val="center"/>
              <w:rPr>
                <w:rFonts w:ascii="Myriad Pro" w:eastAsia="Times New Roman" w:hAnsi="Myriad Pro" w:cs="Arial CYR"/>
                <w:color w:val="FFFFFF"/>
                <w:sz w:val="16"/>
                <w:szCs w:val="16"/>
                <w:lang w:eastAsia="ru-RU"/>
              </w:rPr>
            </w:pPr>
            <w:r w:rsidRPr="002C0936">
              <w:rPr>
                <w:rFonts w:ascii="Myriad Pro" w:eastAsia="Times New Roman" w:hAnsi="Myriad Pro" w:cs="Arial CYR"/>
                <w:color w:val="FFFFFF"/>
                <w:sz w:val="16"/>
                <w:szCs w:val="16"/>
                <w:lang w:eastAsia="ru-RU"/>
              </w:rPr>
              <w:t>П</w:t>
            </w:r>
            <w:r w:rsidR="00191099" w:rsidRPr="002C0936">
              <w:rPr>
                <w:rFonts w:ascii="Myriad Pro" w:eastAsia="Times New Roman" w:hAnsi="Myriad Pro" w:cs="Arial CYR"/>
                <w:color w:val="FFFFFF"/>
                <w:sz w:val="16"/>
                <w:szCs w:val="16"/>
                <w:lang w:eastAsia="ru-RU"/>
              </w:rPr>
              <w:t>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ED869D9" w14:textId="77777777" w:rsidR="00191099" w:rsidRPr="002C0936" w:rsidRDefault="00C81C8C" w:rsidP="00BA0797">
            <w:pPr>
              <w:spacing w:after="0" w:line="240" w:lineRule="auto"/>
              <w:jc w:val="center"/>
              <w:rPr>
                <w:rFonts w:ascii="Myriad Pro" w:hAnsi="Myriad Pro"/>
                <w:color w:val="FFFFFF"/>
                <w:sz w:val="16"/>
                <w:szCs w:val="16"/>
              </w:rPr>
            </w:pPr>
            <w:r w:rsidRPr="002C0936">
              <w:rPr>
                <w:rFonts w:ascii="Myriad Pro" w:hAnsi="Myriad Pro"/>
                <w:color w:val="FFFFFF"/>
                <w:sz w:val="16"/>
                <w:szCs w:val="16"/>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F616939" w14:textId="77777777" w:rsidR="00191099" w:rsidRPr="002C0936" w:rsidRDefault="00191099" w:rsidP="00BA0797">
            <w:pPr>
              <w:spacing w:after="0" w:line="240" w:lineRule="auto"/>
              <w:jc w:val="center"/>
              <w:rPr>
                <w:rFonts w:ascii="Myriad Pro" w:hAnsi="Myriad Pro"/>
                <w:color w:val="FFFFFF"/>
                <w:sz w:val="16"/>
                <w:szCs w:val="16"/>
              </w:rPr>
            </w:pPr>
            <w:r w:rsidRPr="002C0936">
              <w:rPr>
                <w:rFonts w:ascii="Myriad Pro" w:hAnsi="Myriad Pro"/>
                <w:color w:val="FFFFFF"/>
                <w:sz w:val="16"/>
                <w:szCs w:val="16"/>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70E7CD0" w14:textId="77777777" w:rsidR="00191099" w:rsidRPr="002C0936" w:rsidRDefault="00E67CD8" w:rsidP="00BA0797">
            <w:pPr>
              <w:spacing w:after="0" w:line="240" w:lineRule="auto"/>
              <w:jc w:val="center"/>
              <w:rPr>
                <w:rFonts w:ascii="Myriad Pro" w:hAnsi="Myriad Pro"/>
                <w:color w:val="FFFFFF"/>
                <w:sz w:val="16"/>
                <w:szCs w:val="16"/>
              </w:rPr>
            </w:pPr>
            <w:r w:rsidRPr="002C0936">
              <w:rPr>
                <w:rFonts w:ascii="Myriad Pro" w:hAnsi="Myriad Pro"/>
                <w:color w:val="FFFFFF"/>
                <w:sz w:val="16"/>
                <w:szCs w:val="16"/>
              </w:rPr>
              <w:t>П</w:t>
            </w:r>
            <w:r w:rsidR="00191099" w:rsidRPr="002C0936">
              <w:rPr>
                <w:rFonts w:ascii="Myriad Pro" w:hAnsi="Myriad Pro"/>
                <w:color w:val="FFFFFF"/>
                <w:sz w:val="16"/>
                <w:szCs w:val="16"/>
              </w:rPr>
              <w:t>о расчету Исполнителя</w:t>
            </w:r>
          </w:p>
        </w:tc>
      </w:tr>
      <w:tr w:rsidR="00191099" w:rsidRPr="002C0936" w14:paraId="7FF0D536" w14:textId="77777777">
        <w:trPr>
          <w:cantSplit/>
        </w:trPr>
        <w:tc>
          <w:tcPr>
            <w:tcW w:w="1223" w:type="pct"/>
            <w:tcBorders>
              <w:top w:val="single" w:sz="4" w:space="0" w:color="FFFFFF"/>
            </w:tcBorders>
            <w:shd w:val="clear" w:color="auto" w:fill="auto"/>
            <w:vAlign w:val="center"/>
          </w:tcPr>
          <w:p w14:paraId="4C7C9662" w14:textId="77777777" w:rsidR="00191099" w:rsidRPr="002C0936" w:rsidRDefault="00191099" w:rsidP="00BA0797">
            <w:pPr>
              <w:spacing w:after="0" w:line="240" w:lineRule="auto"/>
              <w:rPr>
                <w:rFonts w:ascii="Myriad Pro" w:hAnsi="Myriad Pro" w:cs="Arial CYR"/>
                <w:b/>
                <w:sz w:val="16"/>
                <w:szCs w:val="16"/>
              </w:rPr>
            </w:pPr>
            <w:r w:rsidRPr="002C0936">
              <w:rPr>
                <w:rFonts w:ascii="Myriad Pro" w:hAnsi="Myriad Pro" w:cs="Arial CYR"/>
                <w:b/>
                <w:sz w:val="16"/>
                <w:szCs w:val="16"/>
              </w:rPr>
              <w:t>Затраты на обеспечение пожарной безопасности</w:t>
            </w:r>
          </w:p>
        </w:tc>
        <w:tc>
          <w:tcPr>
            <w:tcW w:w="388" w:type="pct"/>
            <w:tcBorders>
              <w:top w:val="single" w:sz="4" w:space="0" w:color="FFFFFF"/>
            </w:tcBorders>
            <w:shd w:val="clear" w:color="auto" w:fill="auto"/>
            <w:noWrap/>
            <w:vAlign w:val="center"/>
          </w:tcPr>
          <w:p w14:paraId="62A208DD" w14:textId="77777777" w:rsidR="00191099" w:rsidRPr="002C0936" w:rsidRDefault="009C7B3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2 5</w:t>
            </w:r>
            <w:r w:rsidR="00191099" w:rsidRPr="002C0936">
              <w:rPr>
                <w:rFonts w:ascii="Myriad Pro" w:hAnsi="Myriad Pro" w:cs="Arial CYR"/>
                <w:b/>
                <w:sz w:val="16"/>
                <w:szCs w:val="16"/>
              </w:rPr>
              <w:t>55,0</w:t>
            </w:r>
          </w:p>
        </w:tc>
        <w:tc>
          <w:tcPr>
            <w:tcW w:w="0" w:type="auto"/>
            <w:tcBorders>
              <w:top w:val="single" w:sz="4" w:space="0" w:color="FFFFFF"/>
            </w:tcBorders>
            <w:shd w:val="clear" w:color="auto" w:fill="auto"/>
            <w:noWrap/>
            <w:vAlign w:val="center"/>
          </w:tcPr>
          <w:p w14:paraId="7D3AE943" w14:textId="77777777" w:rsidR="00191099" w:rsidRPr="002C0936" w:rsidRDefault="009C7B3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2 4</w:t>
            </w:r>
            <w:r w:rsidR="00191099" w:rsidRPr="002C0936">
              <w:rPr>
                <w:rFonts w:ascii="Myriad Pro" w:hAnsi="Myriad Pro" w:cs="Arial CYR"/>
                <w:b/>
                <w:sz w:val="16"/>
                <w:szCs w:val="16"/>
              </w:rPr>
              <w:t>66,9</w:t>
            </w:r>
          </w:p>
        </w:tc>
        <w:tc>
          <w:tcPr>
            <w:tcW w:w="0" w:type="auto"/>
            <w:tcBorders>
              <w:top w:val="single" w:sz="4" w:space="0" w:color="FFFFFF"/>
            </w:tcBorders>
            <w:shd w:val="clear" w:color="auto" w:fill="auto"/>
            <w:noWrap/>
            <w:vAlign w:val="center"/>
          </w:tcPr>
          <w:p w14:paraId="5813AD85" w14:textId="77777777" w:rsidR="00191099" w:rsidRPr="002C0936" w:rsidRDefault="009C7B3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2 5</w:t>
            </w:r>
            <w:r w:rsidR="00191099" w:rsidRPr="002C0936">
              <w:rPr>
                <w:rFonts w:ascii="Myriad Pro" w:hAnsi="Myriad Pro" w:cs="Arial CYR"/>
                <w:b/>
                <w:sz w:val="16"/>
                <w:szCs w:val="16"/>
              </w:rPr>
              <w:t>40,1</w:t>
            </w:r>
          </w:p>
        </w:tc>
        <w:tc>
          <w:tcPr>
            <w:tcW w:w="0" w:type="auto"/>
            <w:tcBorders>
              <w:top w:val="single" w:sz="4" w:space="0" w:color="FFFFFF"/>
            </w:tcBorders>
            <w:shd w:val="clear" w:color="auto" w:fill="auto"/>
            <w:noWrap/>
            <w:vAlign w:val="center"/>
          </w:tcPr>
          <w:p w14:paraId="05F49CAA" w14:textId="77777777" w:rsidR="00191099" w:rsidRPr="002C0936" w:rsidRDefault="009C7B3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2 7</w:t>
            </w:r>
            <w:r w:rsidR="00191099" w:rsidRPr="002C0936">
              <w:rPr>
                <w:rFonts w:ascii="Myriad Pro" w:hAnsi="Myriad Pro" w:cs="Arial CYR"/>
                <w:b/>
                <w:sz w:val="16"/>
                <w:szCs w:val="16"/>
              </w:rPr>
              <w:t>82,1</w:t>
            </w:r>
          </w:p>
        </w:tc>
        <w:tc>
          <w:tcPr>
            <w:tcW w:w="0" w:type="auto"/>
            <w:tcBorders>
              <w:top w:val="single" w:sz="4" w:space="0" w:color="FFFFFF"/>
            </w:tcBorders>
            <w:shd w:val="clear" w:color="auto" w:fill="auto"/>
            <w:noWrap/>
            <w:vAlign w:val="center"/>
          </w:tcPr>
          <w:p w14:paraId="142AD4F7" w14:textId="77777777" w:rsidR="00191099" w:rsidRPr="002C0936" w:rsidRDefault="009C7B3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1 5</w:t>
            </w:r>
            <w:r w:rsidR="00191099" w:rsidRPr="002C0936">
              <w:rPr>
                <w:rFonts w:ascii="Myriad Pro" w:hAnsi="Myriad Pro" w:cs="Arial CYR"/>
                <w:b/>
                <w:sz w:val="16"/>
                <w:szCs w:val="16"/>
              </w:rPr>
              <w:t>46,1</w:t>
            </w:r>
          </w:p>
        </w:tc>
        <w:tc>
          <w:tcPr>
            <w:tcW w:w="0" w:type="auto"/>
            <w:tcBorders>
              <w:top w:val="single" w:sz="4" w:space="0" w:color="FFFFFF"/>
            </w:tcBorders>
            <w:shd w:val="clear" w:color="auto" w:fill="auto"/>
            <w:noWrap/>
            <w:vAlign w:val="center"/>
          </w:tcPr>
          <w:p w14:paraId="4A38CBD7" w14:textId="77777777" w:rsidR="00191099" w:rsidRPr="002C0936" w:rsidRDefault="009C7B3E" w:rsidP="00BA0797">
            <w:pPr>
              <w:spacing w:after="0" w:line="240" w:lineRule="auto"/>
              <w:jc w:val="center"/>
              <w:rPr>
                <w:rFonts w:ascii="Myriad Pro" w:hAnsi="Myriad Pro" w:cs="Arial CYR"/>
                <w:b/>
                <w:sz w:val="16"/>
                <w:szCs w:val="16"/>
              </w:rPr>
            </w:pPr>
            <w:r w:rsidRPr="002C0936">
              <w:rPr>
                <w:rFonts w:ascii="Myriad Pro" w:hAnsi="Myriad Pro" w:cs="Arial CYR"/>
                <w:b/>
                <w:sz w:val="16"/>
                <w:szCs w:val="16"/>
              </w:rPr>
              <w:t>1 6</w:t>
            </w:r>
            <w:r w:rsidR="00191099" w:rsidRPr="002C0936">
              <w:rPr>
                <w:rFonts w:ascii="Myriad Pro" w:hAnsi="Myriad Pro" w:cs="Arial CYR"/>
                <w:b/>
                <w:sz w:val="16"/>
                <w:szCs w:val="16"/>
              </w:rPr>
              <w:t>66,9</w:t>
            </w:r>
          </w:p>
        </w:tc>
      </w:tr>
    </w:tbl>
    <w:p w14:paraId="55307E37" w14:textId="3365D192" w:rsidR="00560CBF" w:rsidRDefault="00AE05F2" w:rsidP="00BA0797">
      <w:pPr>
        <w:pStyle w:val="afffb"/>
        <w:spacing w:before="0"/>
      </w:pPr>
      <w:r w:rsidRPr="00BA0797">
        <w:t>Для обоснования расходов на договор</w:t>
      </w:r>
      <w:r w:rsidR="00AC4E02" w:rsidRPr="00BA0797">
        <w:t>ы</w:t>
      </w:r>
      <w:r w:rsidRPr="00BA0797">
        <w:t>, носящи</w:t>
      </w:r>
      <w:r w:rsidR="00AC4E02" w:rsidRPr="00BA0797">
        <w:t>е</w:t>
      </w:r>
      <w:r w:rsidRPr="00BA0797">
        <w:t xml:space="preserve"> разовый (периодический) характер</w:t>
      </w:r>
      <w:r w:rsidR="00AC4E02" w:rsidRPr="00BA0797">
        <w:t>,</w:t>
      </w:r>
      <w:r w:rsidRPr="00BA0797">
        <w:t xml:space="preserve"> филиалом 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не были представлены обосновывающие материалы (пояснительная записка),</w:t>
      </w:r>
      <w:r w:rsidR="009C7B3E" w:rsidRPr="00BA0797">
        <w:t xml:space="preserve"> </w:t>
      </w:r>
      <w:r w:rsidR="00560CBF" w:rsidRPr="00BA0797">
        <w:t>пояснения относительно требований нормативной документации (ГОСТов, инструкций, постановлений и др.)</w:t>
      </w:r>
      <w:r w:rsidRPr="00BA0797">
        <w:t xml:space="preserve"> в области пожарной безопасности.</w:t>
      </w:r>
    </w:p>
    <w:p w14:paraId="6425A1CF" w14:textId="77777777" w:rsidR="00576D97" w:rsidRPr="00BA0797" w:rsidRDefault="00576D97" w:rsidP="00BA0797">
      <w:pPr>
        <w:pStyle w:val="afffb"/>
        <w:spacing w:before="0"/>
      </w:pPr>
    </w:p>
    <w:p w14:paraId="4066D8BA" w14:textId="77777777" w:rsidR="00560CBF" w:rsidRPr="00BA0797" w:rsidRDefault="005537FC" w:rsidP="00BA0797">
      <w:pPr>
        <w:spacing w:after="0" w:line="360" w:lineRule="auto"/>
        <w:jc w:val="both"/>
        <w:rPr>
          <w:rFonts w:ascii="Myriad Pro" w:hAnsi="Myriad Pro"/>
          <w:b/>
          <w:i/>
          <w:sz w:val="26"/>
          <w:szCs w:val="26"/>
        </w:rPr>
      </w:pPr>
      <w:r w:rsidRPr="00BA0797">
        <w:rPr>
          <w:rFonts w:ascii="Myriad Pro" w:hAnsi="Myriad Pro"/>
          <w:b/>
          <w:i/>
          <w:sz w:val="26"/>
          <w:szCs w:val="26"/>
        </w:rPr>
        <w:lastRenderedPageBreak/>
        <w:t xml:space="preserve">Расходы на обеспечение нормальных условий труда и мер по технике безопасности </w:t>
      </w:r>
    </w:p>
    <w:p w14:paraId="44951BC1" w14:textId="77777777" w:rsidR="00833955" w:rsidRPr="00BA0797" w:rsidRDefault="00833955"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9C7B3E" w:rsidRPr="00BA0797">
        <w:rPr>
          <w:rFonts w:ascii="Myriad Pro" w:hAnsi="Myriad Pro"/>
          <w:sz w:val="26"/>
          <w:szCs w:val="26"/>
        </w:rPr>
        <w:t>1 2</w:t>
      </w:r>
      <w:r w:rsidR="001D6B41" w:rsidRPr="00BA0797">
        <w:rPr>
          <w:rFonts w:ascii="Myriad Pro" w:hAnsi="Myriad Pro"/>
          <w:sz w:val="26"/>
          <w:szCs w:val="26"/>
        </w:rPr>
        <w:t xml:space="preserve">21,97 </w:t>
      </w:r>
      <w:r w:rsidRPr="00BA0797">
        <w:rPr>
          <w:rFonts w:ascii="Myriad Pro" w:hAnsi="Myriad Pro"/>
          <w:sz w:val="26"/>
          <w:szCs w:val="26"/>
        </w:rPr>
        <w:t>тыс.</w:t>
      </w:r>
      <w:r w:rsidR="001D6B41" w:rsidRPr="00BA0797">
        <w:rPr>
          <w:rFonts w:ascii="Myriad Pro" w:hAnsi="Myriad Pro"/>
          <w:sz w:val="26"/>
          <w:szCs w:val="26"/>
        </w:rPr>
        <w:t xml:space="preserve"> </w:t>
      </w:r>
      <w:r w:rsidRPr="00BA0797">
        <w:rPr>
          <w:rFonts w:ascii="Myriad Pro" w:hAnsi="Myriad Pro"/>
          <w:sz w:val="26"/>
          <w:szCs w:val="26"/>
        </w:rPr>
        <w:t xml:space="preserve">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9C7B3E" w:rsidRPr="00BA0797">
        <w:rPr>
          <w:rFonts w:ascii="Myriad Pro" w:hAnsi="Myriad Pro"/>
          <w:sz w:val="26"/>
          <w:szCs w:val="26"/>
        </w:rPr>
        <w:t>1 2</w:t>
      </w:r>
      <w:r w:rsidRPr="00BA0797">
        <w:rPr>
          <w:rFonts w:ascii="Myriad Pro" w:hAnsi="Myriad Pro"/>
          <w:sz w:val="26"/>
          <w:szCs w:val="26"/>
        </w:rPr>
        <w:t>84,46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BD1C6F" w:rsidRPr="00BA0797">
        <w:rPr>
          <w:rFonts w:ascii="Myriad Pro" w:hAnsi="Myriad Pro"/>
          <w:sz w:val="26"/>
          <w:szCs w:val="26"/>
        </w:rPr>
        <w:t>880,56</w:t>
      </w:r>
      <w:r w:rsidRPr="00BA0797">
        <w:rPr>
          <w:rFonts w:ascii="Myriad Pro" w:hAnsi="Myriad Pro"/>
          <w:sz w:val="26"/>
          <w:szCs w:val="26"/>
        </w:rPr>
        <w:t xml:space="preserve"> тыс. руб.</w:t>
      </w:r>
    </w:p>
    <w:p w14:paraId="2756A032" w14:textId="77777777" w:rsidR="00560CBF" w:rsidRPr="00BA0797" w:rsidRDefault="007E372B"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Н</w:t>
      </w:r>
      <w:r w:rsidR="00560CBF" w:rsidRPr="00BA0797">
        <w:rPr>
          <w:rFonts w:ascii="Myriad Pro" w:hAnsi="Myriad Pro"/>
          <w:sz w:val="26"/>
          <w:szCs w:val="26"/>
        </w:rPr>
        <w:t>ормами права,</w:t>
      </w:r>
      <w:r w:rsidR="009C7B3E" w:rsidRPr="00BA0797">
        <w:rPr>
          <w:rFonts w:ascii="Myriad Pro" w:hAnsi="Myriad Pro"/>
          <w:sz w:val="26"/>
          <w:szCs w:val="26"/>
        </w:rPr>
        <w:t xml:space="preserve"> </w:t>
      </w:r>
      <w:r w:rsidR="00560CBF" w:rsidRPr="00BA0797">
        <w:rPr>
          <w:rFonts w:ascii="Myriad Pro" w:hAnsi="Myriad Pro"/>
          <w:sz w:val="26"/>
          <w:szCs w:val="26"/>
        </w:rPr>
        <w:t>регулирующими обязанность организации осуществлять расходы на обеспечение нормальных условий труда и мер по технике безопасности</w:t>
      </w:r>
      <w:r w:rsidR="00AC4E02" w:rsidRPr="00BA0797">
        <w:rPr>
          <w:rFonts w:ascii="Myriad Pro" w:hAnsi="Myriad Pro"/>
          <w:sz w:val="26"/>
          <w:szCs w:val="26"/>
        </w:rPr>
        <w:t>,</w:t>
      </w:r>
      <w:r w:rsidR="00560CBF" w:rsidRPr="00BA0797">
        <w:rPr>
          <w:rFonts w:ascii="Myriad Pro" w:hAnsi="Myriad Pro"/>
          <w:sz w:val="26"/>
          <w:szCs w:val="26"/>
        </w:rPr>
        <w:t xml:space="preserve"> являются:</w:t>
      </w:r>
    </w:p>
    <w:p w14:paraId="414C52EA" w14:textId="77777777" w:rsidR="00560CBF" w:rsidRPr="00BA0797" w:rsidRDefault="00560CBF" w:rsidP="00123FC5">
      <w:pPr>
        <w:pStyle w:val="11"/>
        <w:numPr>
          <w:ilvl w:val="0"/>
          <w:numId w:val="68"/>
        </w:numPr>
        <w:tabs>
          <w:tab w:val="left" w:pos="1134"/>
        </w:tabs>
        <w:spacing w:after="0" w:line="360" w:lineRule="auto"/>
        <w:ind w:left="1134"/>
        <w:jc w:val="both"/>
        <w:rPr>
          <w:rFonts w:ascii="Myriad Pro" w:hAnsi="Myriad Pro"/>
          <w:sz w:val="26"/>
          <w:szCs w:val="26"/>
        </w:rPr>
      </w:pPr>
      <w:r w:rsidRPr="00BA0797">
        <w:rPr>
          <w:rFonts w:ascii="Myriad Pro" w:hAnsi="Myriad Pro"/>
          <w:sz w:val="26"/>
          <w:szCs w:val="26"/>
        </w:rPr>
        <w:t>статья 212 Трудового кодекса Российской Федерации от 30</w:t>
      </w:r>
      <w:r w:rsidR="002C0936">
        <w:rPr>
          <w:rFonts w:ascii="Myriad Pro" w:hAnsi="Myriad Pro"/>
          <w:sz w:val="26"/>
          <w:szCs w:val="26"/>
        </w:rPr>
        <w:t>.12.</w:t>
      </w:r>
      <w:r w:rsidRPr="00BA0797">
        <w:rPr>
          <w:rFonts w:ascii="Myriad Pro" w:hAnsi="Myriad Pro"/>
          <w:sz w:val="26"/>
          <w:szCs w:val="26"/>
        </w:rPr>
        <w:t>2001</w:t>
      </w:r>
      <w:r w:rsidR="002C0936">
        <w:rPr>
          <w:rFonts w:ascii="Myriad Pro" w:hAnsi="Myriad Pro"/>
          <w:sz w:val="26"/>
          <w:szCs w:val="26"/>
        </w:rPr>
        <w:t xml:space="preserve"> №</w:t>
      </w:r>
      <w:r w:rsidRPr="00BA0797">
        <w:rPr>
          <w:rFonts w:ascii="Myriad Pro" w:hAnsi="Myriad Pro"/>
          <w:sz w:val="26"/>
          <w:szCs w:val="26"/>
        </w:rPr>
        <w:t>197-ФЗ (в обязанности работодателя входит проведение специальной оценки условий труда в соответствии с законодательством о специальной оценке условий труда);</w:t>
      </w:r>
    </w:p>
    <w:p w14:paraId="2815B00E" w14:textId="77777777" w:rsidR="00560CBF" w:rsidRPr="00BA0797" w:rsidRDefault="00560CBF" w:rsidP="00123FC5">
      <w:pPr>
        <w:pStyle w:val="11"/>
        <w:numPr>
          <w:ilvl w:val="0"/>
          <w:numId w:val="68"/>
        </w:numPr>
        <w:tabs>
          <w:tab w:val="left" w:pos="1134"/>
        </w:tabs>
        <w:spacing w:after="0" w:line="360" w:lineRule="auto"/>
        <w:ind w:left="1134"/>
        <w:jc w:val="both"/>
        <w:rPr>
          <w:rFonts w:ascii="Myriad Pro" w:hAnsi="Myriad Pro"/>
          <w:sz w:val="26"/>
          <w:szCs w:val="26"/>
        </w:rPr>
      </w:pPr>
      <w:r w:rsidRPr="00BA0797">
        <w:rPr>
          <w:rFonts w:ascii="Myriad Pro" w:hAnsi="Myriad Pro"/>
          <w:sz w:val="26"/>
          <w:szCs w:val="26"/>
        </w:rPr>
        <w:t>статья 8 Федерального закона от 28</w:t>
      </w:r>
      <w:r w:rsidR="002C0936">
        <w:rPr>
          <w:rFonts w:ascii="Myriad Pro" w:hAnsi="Myriad Pro"/>
          <w:sz w:val="26"/>
          <w:szCs w:val="26"/>
        </w:rPr>
        <w:t>.12.2</w:t>
      </w:r>
      <w:r w:rsidRPr="00BA0797">
        <w:rPr>
          <w:rFonts w:ascii="Myriad Pro" w:hAnsi="Myriad Pro"/>
          <w:sz w:val="26"/>
          <w:szCs w:val="26"/>
        </w:rPr>
        <w:t xml:space="preserve">013 </w:t>
      </w:r>
      <w:r w:rsidR="002C0936">
        <w:rPr>
          <w:rFonts w:ascii="Myriad Pro" w:hAnsi="Myriad Pro"/>
          <w:sz w:val="26"/>
          <w:szCs w:val="26"/>
        </w:rPr>
        <w:t>№</w:t>
      </w:r>
      <w:r w:rsidRPr="00BA0797">
        <w:rPr>
          <w:rFonts w:ascii="Myriad Pro" w:hAnsi="Myriad Pro"/>
          <w:sz w:val="26"/>
          <w:szCs w:val="26"/>
        </w:rPr>
        <w:t xml:space="preserve">426-ФЗ </w:t>
      </w:r>
      <w:r w:rsidR="00586D28" w:rsidRPr="00BA0797">
        <w:rPr>
          <w:rFonts w:ascii="Myriad Pro" w:hAnsi="Myriad Pro"/>
          <w:sz w:val="26"/>
          <w:szCs w:val="26"/>
        </w:rPr>
        <w:t>«</w:t>
      </w:r>
      <w:r w:rsidRPr="00BA0797">
        <w:rPr>
          <w:rFonts w:ascii="Myriad Pro" w:hAnsi="Myriad Pro"/>
          <w:sz w:val="26"/>
          <w:szCs w:val="26"/>
        </w:rPr>
        <w:t>О специальной оценке условий труда</w:t>
      </w:r>
      <w:r w:rsidR="00586D28" w:rsidRPr="00BA0797">
        <w:rPr>
          <w:rFonts w:ascii="Myriad Pro" w:hAnsi="Myriad Pro"/>
          <w:sz w:val="26"/>
          <w:szCs w:val="26"/>
        </w:rPr>
        <w:t>»</w:t>
      </w:r>
      <w:r w:rsidRPr="00BA0797">
        <w:rPr>
          <w:rFonts w:ascii="Myriad Pro" w:hAnsi="Myriad Pro"/>
          <w:sz w:val="26"/>
          <w:szCs w:val="26"/>
        </w:rPr>
        <w:t xml:space="preserve"> (специальная оценка условий труда на рабочем месте проводится не реже чем один раз в пять лет. Указанный срок исчисляется со дня утверждения отчета о проведении специальной оценки условий труда)</w:t>
      </w:r>
      <w:r w:rsidR="002C0936">
        <w:rPr>
          <w:rFonts w:ascii="Myriad Pro" w:hAnsi="Myriad Pro"/>
          <w:sz w:val="26"/>
          <w:szCs w:val="26"/>
        </w:rPr>
        <w:t>;</w:t>
      </w:r>
    </w:p>
    <w:p w14:paraId="630FC2C7" w14:textId="77777777" w:rsidR="00560CBF" w:rsidRPr="00BA0797" w:rsidRDefault="00560CBF" w:rsidP="00123FC5">
      <w:pPr>
        <w:pStyle w:val="11"/>
        <w:numPr>
          <w:ilvl w:val="0"/>
          <w:numId w:val="68"/>
        </w:numPr>
        <w:tabs>
          <w:tab w:val="left" w:pos="1134"/>
        </w:tabs>
        <w:spacing w:after="0" w:line="360" w:lineRule="auto"/>
        <w:ind w:left="1134"/>
        <w:jc w:val="both"/>
        <w:rPr>
          <w:rFonts w:ascii="Myriad Pro" w:hAnsi="Myriad Pro"/>
          <w:sz w:val="26"/>
          <w:szCs w:val="26"/>
        </w:rPr>
      </w:pPr>
      <w:r w:rsidRPr="00BA0797">
        <w:rPr>
          <w:rFonts w:ascii="Myriad Pro" w:hAnsi="Myriad Pro"/>
          <w:sz w:val="26"/>
          <w:szCs w:val="26"/>
        </w:rPr>
        <w:t xml:space="preserve">статья 17 Федерального закона от </w:t>
      </w:r>
      <w:r w:rsidR="002C0936" w:rsidRPr="00BA0797">
        <w:rPr>
          <w:rFonts w:ascii="Myriad Pro" w:hAnsi="Myriad Pro"/>
          <w:sz w:val="26"/>
          <w:szCs w:val="26"/>
        </w:rPr>
        <w:t>28</w:t>
      </w:r>
      <w:r w:rsidR="002C0936">
        <w:rPr>
          <w:rFonts w:ascii="Myriad Pro" w:hAnsi="Myriad Pro"/>
          <w:sz w:val="26"/>
          <w:szCs w:val="26"/>
        </w:rPr>
        <w:t>.12.2</w:t>
      </w:r>
      <w:r w:rsidR="002C0936" w:rsidRPr="00BA0797">
        <w:rPr>
          <w:rFonts w:ascii="Myriad Pro" w:hAnsi="Myriad Pro"/>
          <w:sz w:val="26"/>
          <w:szCs w:val="26"/>
        </w:rPr>
        <w:t xml:space="preserve">013 </w:t>
      </w:r>
      <w:r w:rsidR="002C0936">
        <w:rPr>
          <w:rFonts w:ascii="Myriad Pro" w:hAnsi="Myriad Pro"/>
          <w:sz w:val="26"/>
          <w:szCs w:val="26"/>
        </w:rPr>
        <w:t>№</w:t>
      </w:r>
      <w:r w:rsidR="002C0936" w:rsidRPr="00BA0797">
        <w:rPr>
          <w:rFonts w:ascii="Myriad Pro" w:hAnsi="Myriad Pro"/>
          <w:sz w:val="26"/>
          <w:szCs w:val="26"/>
        </w:rPr>
        <w:t>426</w:t>
      </w:r>
      <w:r w:rsidRPr="00BA0797">
        <w:rPr>
          <w:rFonts w:ascii="Myriad Pro" w:hAnsi="Myriad Pro"/>
          <w:sz w:val="26"/>
          <w:szCs w:val="26"/>
        </w:rPr>
        <w:t xml:space="preserve">-ФЗ </w:t>
      </w:r>
      <w:r w:rsidR="00586D28" w:rsidRPr="00BA0797">
        <w:rPr>
          <w:rFonts w:ascii="Myriad Pro" w:hAnsi="Myriad Pro"/>
          <w:sz w:val="26"/>
          <w:szCs w:val="26"/>
        </w:rPr>
        <w:t>«</w:t>
      </w:r>
      <w:r w:rsidRPr="00BA0797">
        <w:rPr>
          <w:rFonts w:ascii="Myriad Pro" w:hAnsi="Myriad Pro"/>
          <w:sz w:val="26"/>
          <w:szCs w:val="26"/>
        </w:rPr>
        <w:t>О специальной оценке условий труда</w:t>
      </w:r>
      <w:r w:rsidR="00586D28" w:rsidRPr="00BA0797">
        <w:rPr>
          <w:rFonts w:ascii="Myriad Pro" w:hAnsi="Myriad Pro"/>
          <w:sz w:val="26"/>
          <w:szCs w:val="26"/>
        </w:rPr>
        <w:t>»</w:t>
      </w:r>
      <w:r w:rsidRPr="00BA0797">
        <w:rPr>
          <w:rFonts w:ascii="Myriad Pro" w:hAnsi="Myriad Pro"/>
          <w:sz w:val="26"/>
          <w:szCs w:val="26"/>
        </w:rPr>
        <w:t xml:space="preserve"> (внеплановая специальная оценка условий труда должна проводиться при вводе в эксплуатацию вновь организованных рабочих мест, изменении технологического процесса, замена производственного оборудования, которые способны оказать влияние на уровень воздействия вредных и (или) опасных производственных факторов на работников, изменении состава применяемых материалов и (или) сырья, способных оказать влияние на уровень воздействия вредных и (или) опасных производственных факторов на работников). </w:t>
      </w:r>
    </w:p>
    <w:p w14:paraId="6EB0473F" w14:textId="77777777" w:rsidR="007E372B" w:rsidRPr="00BA0797" w:rsidRDefault="007E372B"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Копии договоров на обеспечение нормальных условий труда и мер по технике безопасности представлены в полном объеме. Первичная документация, </w:t>
      </w:r>
      <w:r w:rsidRPr="00BA0797">
        <w:rPr>
          <w:rFonts w:ascii="Myriad Pro" w:hAnsi="Myriad Pro"/>
          <w:sz w:val="26"/>
          <w:szCs w:val="26"/>
        </w:rPr>
        <w:lastRenderedPageBreak/>
        <w:t>подтверждающая фактические затраты, представлена оборотам счета 20 и отчетами по проводкам.</w:t>
      </w:r>
    </w:p>
    <w:p w14:paraId="7BAA3EDC" w14:textId="77777777" w:rsidR="007E372B" w:rsidRPr="00BA0797" w:rsidRDefault="000A35E8"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Расходы на 2018 год Госкомитетом определены на уровне фактических расходов за 2016 год (признанных экономически обоснованными)</w:t>
      </w:r>
      <w:r w:rsidR="00833695" w:rsidRPr="00BA0797">
        <w:rPr>
          <w:rFonts w:ascii="Myriad Pro" w:hAnsi="Myriad Pro"/>
          <w:sz w:val="26"/>
          <w:szCs w:val="26"/>
        </w:rPr>
        <w:t xml:space="preserve">. </w:t>
      </w:r>
      <w:r w:rsidRPr="00BA0797">
        <w:rPr>
          <w:rFonts w:ascii="Myriad Pro" w:hAnsi="Myriad Pro"/>
          <w:sz w:val="26"/>
          <w:szCs w:val="26"/>
        </w:rPr>
        <w:t>Исполнитель отмечает, что экспертом при определении фактических расходов за 2016 год</w:t>
      </w:r>
      <w:r w:rsidR="00B33B4F" w:rsidRPr="00BA0797">
        <w:rPr>
          <w:rFonts w:ascii="Myriad Pro" w:hAnsi="Myriad Pro"/>
          <w:sz w:val="26"/>
          <w:szCs w:val="26"/>
        </w:rPr>
        <w:t xml:space="preserve"> обосновано</w:t>
      </w:r>
      <w:r w:rsidRPr="00BA0797">
        <w:rPr>
          <w:rFonts w:ascii="Myriad Pro" w:hAnsi="Myriad Pro"/>
          <w:sz w:val="26"/>
          <w:szCs w:val="26"/>
        </w:rPr>
        <w:t xml:space="preserve"> были исключены расходы, произведенные на основании авансовых платежей (</w:t>
      </w:r>
      <w:r w:rsidR="009C03D3" w:rsidRPr="00BA0797">
        <w:rPr>
          <w:rFonts w:ascii="Myriad Pro" w:hAnsi="Myriad Pro"/>
          <w:sz w:val="26"/>
          <w:szCs w:val="26"/>
        </w:rPr>
        <w:t xml:space="preserve">отсутствует отчет об использовании денежных средств, товарных накладных и т.п., подтверждающих обоснование отнесение расходов </w:t>
      </w:r>
      <w:r w:rsidRPr="00BA0797">
        <w:rPr>
          <w:rFonts w:ascii="Myriad Pro" w:hAnsi="Myriad Pro"/>
          <w:sz w:val="26"/>
          <w:szCs w:val="26"/>
        </w:rPr>
        <w:t xml:space="preserve">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4D3A6B3E" w14:textId="77777777" w:rsidR="00876730" w:rsidRPr="00BA0797" w:rsidRDefault="003727B3" w:rsidP="00BA0797">
      <w:pPr>
        <w:pStyle w:val="afff8"/>
        <w:spacing w:after="0"/>
      </w:pPr>
      <w:r w:rsidRPr="00BA0797">
        <w:t xml:space="preserve">Филиалом 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не производились плановые расчеты затрат на обеспечение нормальных условий труда и мер по технике безопасности, расходы рассчитаны</w:t>
      </w:r>
      <w:r w:rsidR="009C7B3E" w:rsidRPr="00BA0797">
        <w:t xml:space="preserve"> </w:t>
      </w:r>
      <w:r w:rsidRPr="00BA0797">
        <w:t xml:space="preserve">на основании фактических данных с применением индексов дефляторов. </w:t>
      </w:r>
      <w:r w:rsidR="00876730" w:rsidRPr="00BA0797">
        <w:t xml:space="preserve">Исполнитель </w:t>
      </w:r>
      <w:r w:rsidR="00220DF8" w:rsidRPr="00BA0797">
        <w:t>расходы на 2018 год по данной статье определяет на основании фактических данных с учетом показателей Прогноза социально-экономического развития Российской Федерации на 2018 год и плановый 2019-2020 годов, так как нет надлежащего документального обоснования.</w:t>
      </w:r>
      <w:r w:rsidR="009C7B3E"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92"/>
        <w:gridCol w:w="1301"/>
        <w:gridCol w:w="1265"/>
        <w:gridCol w:w="1312"/>
        <w:gridCol w:w="1483"/>
        <w:gridCol w:w="1305"/>
        <w:gridCol w:w="1312"/>
      </w:tblGrid>
      <w:tr w:rsidR="00511458" w:rsidRPr="00BA0797" w14:paraId="06CC760B" w14:textId="77777777">
        <w:trPr>
          <w:cantSplit/>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53103F6" w14:textId="77777777" w:rsidR="00833695" w:rsidRPr="002C0936" w:rsidRDefault="00833695" w:rsidP="00BA0797">
            <w:pPr>
              <w:spacing w:after="0" w:line="240" w:lineRule="auto"/>
              <w:jc w:val="center"/>
              <w:rPr>
                <w:rFonts w:ascii="Myriad Pro" w:eastAsia="Times New Roman" w:hAnsi="Myriad Pro" w:cs="Arial CYR"/>
                <w:b/>
                <w:bCs/>
                <w:color w:val="FFFFFF"/>
                <w:sz w:val="18"/>
                <w:szCs w:val="18"/>
                <w:lang w:eastAsia="ru-RU"/>
              </w:rPr>
            </w:pPr>
            <w:r w:rsidRPr="002C0936">
              <w:rPr>
                <w:rFonts w:ascii="Myriad Pro" w:eastAsia="Times New Roman" w:hAnsi="Myriad Pro" w:cs="Arial CYR"/>
                <w:b/>
                <w:bCs/>
                <w:color w:val="FFFFFF"/>
                <w:sz w:val="18"/>
                <w:szCs w:val="18"/>
                <w:lang w:eastAsia="ru-RU"/>
              </w:rPr>
              <w:t>Наименование</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471D76C" w14:textId="77777777" w:rsidR="00833695" w:rsidRPr="002C0936" w:rsidRDefault="00833695" w:rsidP="00BA0797">
            <w:pPr>
              <w:spacing w:after="0" w:line="240" w:lineRule="auto"/>
              <w:jc w:val="center"/>
              <w:rPr>
                <w:rFonts w:ascii="Myriad Pro" w:eastAsia="Times New Roman" w:hAnsi="Myriad Pro" w:cs="Arial CYR"/>
                <w:b/>
                <w:bCs/>
                <w:color w:val="FFFFFF"/>
                <w:sz w:val="18"/>
                <w:szCs w:val="18"/>
                <w:lang w:eastAsia="ru-RU"/>
              </w:rPr>
            </w:pPr>
            <w:r w:rsidRPr="002C0936">
              <w:rPr>
                <w:rFonts w:ascii="Myriad Pro" w:eastAsia="Times New Roman" w:hAnsi="Myriad Pro" w:cs="Arial CYR"/>
                <w:b/>
                <w:bCs/>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E622905" w14:textId="77777777" w:rsidR="00833695" w:rsidRPr="002C0936" w:rsidRDefault="00833695" w:rsidP="00BA0797">
            <w:pPr>
              <w:spacing w:after="0" w:line="240" w:lineRule="auto"/>
              <w:jc w:val="center"/>
              <w:rPr>
                <w:rFonts w:ascii="Myriad Pro" w:eastAsia="Times New Roman" w:hAnsi="Myriad Pro" w:cs="Arial CYR"/>
                <w:b/>
                <w:bCs/>
                <w:color w:val="FFFFFF"/>
                <w:sz w:val="18"/>
                <w:szCs w:val="18"/>
                <w:lang w:eastAsia="ru-RU"/>
              </w:rPr>
            </w:pPr>
            <w:r w:rsidRPr="002C0936">
              <w:rPr>
                <w:rFonts w:ascii="Myriad Pro" w:eastAsia="Times New Roman" w:hAnsi="Myriad Pro" w:cs="Arial CYR"/>
                <w:b/>
                <w:bCs/>
                <w:color w:val="FFFFFF"/>
                <w:sz w:val="18"/>
                <w:szCs w:val="18"/>
                <w:lang w:eastAsia="ru-RU"/>
              </w:rPr>
              <w:t xml:space="preserve">2018, тыс. руб. </w:t>
            </w:r>
          </w:p>
        </w:tc>
      </w:tr>
      <w:tr w:rsidR="00E67CD8" w:rsidRPr="00BA0797" w14:paraId="3EFD7725" w14:textId="77777777">
        <w:trPr>
          <w:cantSplit/>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auto"/>
            <w:vAlign w:val="center"/>
          </w:tcPr>
          <w:p w14:paraId="6CD93393" w14:textId="77777777" w:rsidR="00E67CD8" w:rsidRPr="002C0936" w:rsidRDefault="00E67CD8" w:rsidP="00BA0797">
            <w:pPr>
              <w:spacing w:after="0" w:line="240" w:lineRule="auto"/>
              <w:rPr>
                <w:rFonts w:ascii="Myriad Pro" w:eastAsia="Times New Roman" w:hAnsi="Myriad Pro" w:cs="Arial CYR"/>
                <w:b/>
                <w:bCs/>
                <w:sz w:val="18"/>
                <w:szCs w:val="18"/>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39C755A" w14:textId="77777777" w:rsidR="00E67CD8" w:rsidRPr="002C0936" w:rsidRDefault="00E67CD8" w:rsidP="00BA0797">
            <w:pPr>
              <w:spacing w:after="0" w:line="240" w:lineRule="auto"/>
              <w:jc w:val="center"/>
              <w:rPr>
                <w:rFonts w:ascii="Myriad Pro" w:eastAsia="Times New Roman" w:hAnsi="Myriad Pro" w:cs="Arial CYR"/>
                <w:b/>
                <w:bCs/>
                <w:color w:val="FFFFFF"/>
                <w:sz w:val="18"/>
                <w:szCs w:val="18"/>
                <w:lang w:eastAsia="ru-RU"/>
              </w:rPr>
            </w:pPr>
            <w:r w:rsidRPr="002C0936">
              <w:rPr>
                <w:rFonts w:ascii="Myriad Pro" w:eastAsia="Times New Roman" w:hAnsi="Myriad Pro" w:cs="Arial CYR"/>
                <w:b/>
                <w:bCs/>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44EEDB8" w14:textId="77777777" w:rsidR="00E67CD8" w:rsidRPr="002C0936" w:rsidRDefault="00E67CD8" w:rsidP="00BA0797">
            <w:pPr>
              <w:spacing w:after="0" w:line="240" w:lineRule="auto"/>
              <w:jc w:val="center"/>
              <w:rPr>
                <w:rFonts w:ascii="Myriad Pro" w:eastAsia="Times New Roman" w:hAnsi="Myriad Pro" w:cs="Arial CYR"/>
                <w:b/>
                <w:bCs/>
                <w:color w:val="FFFFFF"/>
                <w:sz w:val="18"/>
                <w:szCs w:val="18"/>
                <w:lang w:eastAsia="ru-RU"/>
              </w:rPr>
            </w:pPr>
            <w:r w:rsidRPr="002C0936">
              <w:rPr>
                <w:rFonts w:ascii="Myriad Pro" w:eastAsia="Times New Roman" w:hAnsi="Myriad Pro" w:cs="Arial CYR"/>
                <w:b/>
                <w:bCs/>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3024E29" w14:textId="77777777" w:rsidR="00E67CD8" w:rsidRPr="002C0936" w:rsidRDefault="00E67CD8" w:rsidP="00BA0797">
            <w:pPr>
              <w:spacing w:after="0" w:line="240" w:lineRule="auto"/>
              <w:jc w:val="center"/>
              <w:rPr>
                <w:rFonts w:ascii="Myriad Pro" w:eastAsia="Times New Roman" w:hAnsi="Myriad Pro" w:cs="Arial CYR"/>
                <w:b/>
                <w:bCs/>
                <w:color w:val="FFFFFF"/>
                <w:sz w:val="18"/>
                <w:szCs w:val="18"/>
                <w:lang w:eastAsia="ru-RU"/>
              </w:rPr>
            </w:pPr>
            <w:r w:rsidRPr="002C0936">
              <w:rPr>
                <w:rFonts w:ascii="Myriad Pro" w:eastAsia="Times New Roman" w:hAnsi="Myriad Pro" w:cs="Arial CYR"/>
                <w:b/>
                <w:bCs/>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A7D5C13" w14:textId="77777777" w:rsidR="00E67CD8" w:rsidRPr="002C0936" w:rsidRDefault="00C81C8C" w:rsidP="00BA0797">
            <w:pPr>
              <w:spacing w:after="0" w:line="240" w:lineRule="auto"/>
              <w:jc w:val="center"/>
              <w:rPr>
                <w:rFonts w:ascii="Myriad Pro" w:hAnsi="Myriad Pro"/>
                <w:b/>
                <w:bCs/>
                <w:color w:val="FFFFFF"/>
                <w:sz w:val="18"/>
                <w:szCs w:val="18"/>
              </w:rPr>
            </w:pPr>
            <w:r w:rsidRPr="002C0936">
              <w:rPr>
                <w:rFonts w:ascii="Myriad Pro" w:hAnsi="Myriad Pro"/>
                <w:b/>
                <w:bCs/>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642354B" w14:textId="77777777" w:rsidR="00E67CD8" w:rsidRPr="002C0936" w:rsidRDefault="00E67CD8" w:rsidP="00BA0797">
            <w:pPr>
              <w:spacing w:after="0" w:line="240" w:lineRule="auto"/>
              <w:jc w:val="center"/>
              <w:rPr>
                <w:rFonts w:ascii="Myriad Pro" w:hAnsi="Myriad Pro"/>
                <w:b/>
                <w:bCs/>
                <w:color w:val="FFFFFF"/>
                <w:sz w:val="18"/>
                <w:szCs w:val="18"/>
              </w:rPr>
            </w:pPr>
            <w:r w:rsidRPr="002C0936">
              <w:rPr>
                <w:rFonts w:ascii="Myriad Pro" w:hAnsi="Myriad Pro"/>
                <w:b/>
                <w:bCs/>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50369C5" w14:textId="77777777" w:rsidR="00E67CD8" w:rsidRPr="002C0936" w:rsidRDefault="00E67CD8" w:rsidP="00BA0797">
            <w:pPr>
              <w:spacing w:after="0" w:line="240" w:lineRule="auto"/>
              <w:jc w:val="center"/>
              <w:rPr>
                <w:rFonts w:ascii="Myriad Pro" w:hAnsi="Myriad Pro"/>
                <w:b/>
                <w:bCs/>
                <w:color w:val="FFFFFF"/>
                <w:sz w:val="18"/>
                <w:szCs w:val="18"/>
              </w:rPr>
            </w:pPr>
            <w:r w:rsidRPr="002C0936">
              <w:rPr>
                <w:rFonts w:ascii="Myriad Pro" w:hAnsi="Myriad Pro"/>
                <w:b/>
                <w:bCs/>
                <w:color w:val="FFFFFF"/>
                <w:sz w:val="18"/>
                <w:szCs w:val="18"/>
              </w:rPr>
              <w:t>По расчету Исполнителя</w:t>
            </w:r>
          </w:p>
        </w:tc>
      </w:tr>
      <w:tr w:rsidR="00511458" w:rsidRPr="00BA0797" w14:paraId="29665182" w14:textId="77777777">
        <w:trPr>
          <w:cantSplit/>
        </w:trPr>
        <w:tc>
          <w:tcPr>
            <w:tcW w:w="0" w:type="auto"/>
            <w:tcBorders>
              <w:top w:val="single" w:sz="4" w:space="0" w:color="FFFFFF"/>
            </w:tcBorders>
            <w:shd w:val="clear" w:color="auto" w:fill="auto"/>
            <w:vAlign w:val="center"/>
          </w:tcPr>
          <w:p w14:paraId="1CD09259" w14:textId="77777777" w:rsidR="00833695" w:rsidRPr="00BA0797" w:rsidRDefault="00833695" w:rsidP="00BA0797">
            <w:pPr>
              <w:spacing w:after="0" w:line="240" w:lineRule="auto"/>
              <w:rPr>
                <w:rFonts w:ascii="Myriad Pro" w:hAnsi="Myriad Pro" w:cs="Arial CYR"/>
                <w:b/>
                <w:sz w:val="18"/>
                <w:szCs w:val="18"/>
              </w:rPr>
            </w:pPr>
            <w:r w:rsidRPr="00BA0797">
              <w:rPr>
                <w:rFonts w:ascii="Myriad Pro" w:hAnsi="Myriad Pro" w:cs="Arial CYR"/>
                <w:b/>
                <w:sz w:val="18"/>
                <w:szCs w:val="18"/>
              </w:rPr>
              <w:t>Затраты на обеспечение нормальных условий труда и мер по технике безопасности</w:t>
            </w:r>
          </w:p>
        </w:tc>
        <w:tc>
          <w:tcPr>
            <w:tcW w:w="0" w:type="auto"/>
            <w:tcBorders>
              <w:top w:val="single" w:sz="4" w:space="0" w:color="FFFFFF"/>
            </w:tcBorders>
            <w:shd w:val="clear" w:color="auto" w:fill="auto"/>
            <w:noWrap/>
            <w:vAlign w:val="center"/>
          </w:tcPr>
          <w:p w14:paraId="088B13E3" w14:textId="77777777" w:rsidR="00833695" w:rsidRPr="00BA0797" w:rsidRDefault="009C7B3E"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1 2</w:t>
            </w:r>
            <w:r w:rsidR="00833695" w:rsidRPr="00BA0797">
              <w:rPr>
                <w:rFonts w:ascii="Myriad Pro" w:hAnsi="Myriad Pro" w:cs="Arial CYR"/>
                <w:b/>
                <w:sz w:val="18"/>
                <w:szCs w:val="18"/>
              </w:rPr>
              <w:t>22,0</w:t>
            </w:r>
          </w:p>
        </w:tc>
        <w:tc>
          <w:tcPr>
            <w:tcW w:w="0" w:type="auto"/>
            <w:tcBorders>
              <w:top w:val="single" w:sz="4" w:space="0" w:color="FFFFFF"/>
            </w:tcBorders>
            <w:shd w:val="clear" w:color="auto" w:fill="auto"/>
            <w:noWrap/>
            <w:vAlign w:val="center"/>
          </w:tcPr>
          <w:p w14:paraId="5A869DBE" w14:textId="77777777" w:rsidR="00833695" w:rsidRPr="00BA0797" w:rsidRDefault="009C7B3E"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1 1</w:t>
            </w:r>
            <w:r w:rsidR="00833695" w:rsidRPr="00BA0797">
              <w:rPr>
                <w:rFonts w:ascii="Myriad Pro" w:hAnsi="Myriad Pro" w:cs="Arial CYR"/>
                <w:b/>
                <w:sz w:val="18"/>
                <w:szCs w:val="18"/>
              </w:rPr>
              <w:t>96,0</w:t>
            </w:r>
          </w:p>
        </w:tc>
        <w:tc>
          <w:tcPr>
            <w:tcW w:w="0" w:type="auto"/>
            <w:tcBorders>
              <w:top w:val="single" w:sz="4" w:space="0" w:color="FFFFFF"/>
            </w:tcBorders>
            <w:shd w:val="clear" w:color="auto" w:fill="auto"/>
            <w:noWrap/>
            <w:vAlign w:val="center"/>
          </w:tcPr>
          <w:p w14:paraId="795E574A" w14:textId="77777777" w:rsidR="00833695" w:rsidRPr="00BA0797" w:rsidRDefault="009C7B3E"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1 1</w:t>
            </w:r>
            <w:r w:rsidR="00833695" w:rsidRPr="00BA0797">
              <w:rPr>
                <w:rFonts w:ascii="Myriad Pro" w:hAnsi="Myriad Pro" w:cs="Arial CYR"/>
                <w:b/>
                <w:sz w:val="18"/>
                <w:szCs w:val="18"/>
              </w:rPr>
              <w:t>95,9</w:t>
            </w:r>
          </w:p>
        </w:tc>
        <w:tc>
          <w:tcPr>
            <w:tcW w:w="0" w:type="auto"/>
            <w:tcBorders>
              <w:top w:val="single" w:sz="4" w:space="0" w:color="FFFFFF"/>
            </w:tcBorders>
            <w:shd w:val="clear" w:color="auto" w:fill="auto"/>
            <w:noWrap/>
            <w:vAlign w:val="center"/>
          </w:tcPr>
          <w:p w14:paraId="3347A6D9" w14:textId="77777777" w:rsidR="00833695" w:rsidRPr="00BA0797" w:rsidRDefault="009C7B3E"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1 2</w:t>
            </w:r>
            <w:r w:rsidR="00833695" w:rsidRPr="00BA0797">
              <w:rPr>
                <w:rFonts w:ascii="Myriad Pro" w:hAnsi="Myriad Pro" w:cs="Arial CYR"/>
                <w:b/>
                <w:sz w:val="18"/>
                <w:szCs w:val="18"/>
              </w:rPr>
              <w:t>84,5</w:t>
            </w:r>
          </w:p>
        </w:tc>
        <w:tc>
          <w:tcPr>
            <w:tcW w:w="0" w:type="auto"/>
            <w:tcBorders>
              <w:top w:val="single" w:sz="4" w:space="0" w:color="FFFFFF"/>
            </w:tcBorders>
            <w:shd w:val="clear" w:color="auto" w:fill="auto"/>
            <w:noWrap/>
            <w:vAlign w:val="center"/>
          </w:tcPr>
          <w:p w14:paraId="5ED89B23" w14:textId="77777777" w:rsidR="00833695" w:rsidRPr="00BA0797" w:rsidRDefault="00833695"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880,6</w:t>
            </w:r>
          </w:p>
        </w:tc>
        <w:tc>
          <w:tcPr>
            <w:tcW w:w="0" w:type="auto"/>
            <w:tcBorders>
              <w:top w:val="single" w:sz="4" w:space="0" w:color="FFFFFF"/>
            </w:tcBorders>
            <w:shd w:val="clear" w:color="auto" w:fill="auto"/>
            <w:noWrap/>
            <w:vAlign w:val="center"/>
          </w:tcPr>
          <w:p w14:paraId="36C4726B" w14:textId="77777777" w:rsidR="00833695" w:rsidRPr="00BA0797" w:rsidRDefault="00833695"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882,9</w:t>
            </w:r>
          </w:p>
        </w:tc>
      </w:tr>
      <w:tr w:rsidR="00511458" w:rsidRPr="00BA0797" w14:paraId="149A05F3" w14:textId="77777777">
        <w:trPr>
          <w:cantSplit/>
        </w:trPr>
        <w:tc>
          <w:tcPr>
            <w:tcW w:w="0" w:type="auto"/>
            <w:shd w:val="clear" w:color="auto" w:fill="auto"/>
            <w:vAlign w:val="center"/>
          </w:tcPr>
          <w:p w14:paraId="5551AB83" w14:textId="77777777" w:rsidR="00833695" w:rsidRPr="00BA0797" w:rsidRDefault="00833695" w:rsidP="00425AB1">
            <w:pPr>
              <w:spacing w:after="0" w:line="240" w:lineRule="auto"/>
              <w:rPr>
                <w:rFonts w:ascii="Myriad Pro" w:hAnsi="Myriad Pro" w:cs="Arial CYR"/>
                <w:iCs/>
                <w:sz w:val="18"/>
                <w:szCs w:val="18"/>
              </w:rPr>
            </w:pPr>
            <w:r w:rsidRPr="00BA0797">
              <w:rPr>
                <w:rFonts w:ascii="Myriad Pro" w:hAnsi="Myriad Pro" w:cs="Arial CYR"/>
                <w:iCs/>
                <w:sz w:val="18"/>
                <w:szCs w:val="18"/>
              </w:rPr>
              <w:t>затраты на стирку спецодежды</w:t>
            </w:r>
          </w:p>
        </w:tc>
        <w:tc>
          <w:tcPr>
            <w:tcW w:w="0" w:type="auto"/>
            <w:shd w:val="clear" w:color="auto" w:fill="auto"/>
            <w:noWrap/>
            <w:vAlign w:val="center"/>
          </w:tcPr>
          <w:p w14:paraId="392D9EC7"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22,6</w:t>
            </w:r>
          </w:p>
        </w:tc>
        <w:tc>
          <w:tcPr>
            <w:tcW w:w="0" w:type="auto"/>
            <w:shd w:val="clear" w:color="auto" w:fill="auto"/>
            <w:noWrap/>
            <w:vAlign w:val="center"/>
          </w:tcPr>
          <w:p w14:paraId="2630F822"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10,8</w:t>
            </w:r>
          </w:p>
        </w:tc>
        <w:tc>
          <w:tcPr>
            <w:tcW w:w="0" w:type="auto"/>
            <w:shd w:val="clear" w:color="auto" w:fill="auto"/>
            <w:noWrap/>
            <w:vAlign w:val="center"/>
          </w:tcPr>
          <w:p w14:paraId="3FAC00E6"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10,8</w:t>
            </w:r>
          </w:p>
        </w:tc>
        <w:tc>
          <w:tcPr>
            <w:tcW w:w="0" w:type="auto"/>
            <w:shd w:val="clear" w:color="auto" w:fill="auto"/>
            <w:noWrap/>
            <w:vAlign w:val="center"/>
          </w:tcPr>
          <w:p w14:paraId="44AB5B82"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24,6</w:t>
            </w:r>
          </w:p>
        </w:tc>
        <w:tc>
          <w:tcPr>
            <w:tcW w:w="0" w:type="auto"/>
            <w:shd w:val="clear" w:color="auto" w:fill="auto"/>
            <w:noWrap/>
            <w:vAlign w:val="center"/>
          </w:tcPr>
          <w:p w14:paraId="7CE26FE7"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10,8</w:t>
            </w:r>
          </w:p>
        </w:tc>
        <w:tc>
          <w:tcPr>
            <w:tcW w:w="0" w:type="auto"/>
            <w:shd w:val="clear" w:color="auto" w:fill="auto"/>
            <w:noWrap/>
            <w:vAlign w:val="center"/>
          </w:tcPr>
          <w:p w14:paraId="15EBDD6B"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11,6</w:t>
            </w:r>
          </w:p>
        </w:tc>
      </w:tr>
      <w:tr w:rsidR="00511458" w:rsidRPr="00BA0797" w14:paraId="05AF6A6E" w14:textId="77777777">
        <w:trPr>
          <w:cantSplit/>
        </w:trPr>
        <w:tc>
          <w:tcPr>
            <w:tcW w:w="0" w:type="auto"/>
            <w:shd w:val="clear" w:color="auto" w:fill="auto"/>
            <w:vAlign w:val="center"/>
          </w:tcPr>
          <w:p w14:paraId="73E2F7F7" w14:textId="77777777" w:rsidR="00833695" w:rsidRPr="00BA0797" w:rsidRDefault="00833695" w:rsidP="00425AB1">
            <w:pPr>
              <w:spacing w:after="0" w:line="240" w:lineRule="auto"/>
              <w:rPr>
                <w:rFonts w:ascii="Myriad Pro" w:hAnsi="Myriad Pro" w:cs="Arial CYR"/>
                <w:iCs/>
                <w:sz w:val="18"/>
                <w:szCs w:val="18"/>
              </w:rPr>
            </w:pPr>
            <w:r w:rsidRPr="00BA0797">
              <w:rPr>
                <w:rFonts w:ascii="Myriad Pro" w:hAnsi="Myriad Pro" w:cs="Arial CYR"/>
                <w:iCs/>
                <w:sz w:val="18"/>
                <w:szCs w:val="18"/>
              </w:rPr>
              <w:t>мероприятия по охране здоровья персонала</w:t>
            </w:r>
          </w:p>
        </w:tc>
        <w:tc>
          <w:tcPr>
            <w:tcW w:w="0" w:type="auto"/>
            <w:shd w:val="clear" w:color="auto" w:fill="auto"/>
            <w:noWrap/>
            <w:vAlign w:val="center"/>
          </w:tcPr>
          <w:p w14:paraId="654FC3E0"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21,1</w:t>
            </w:r>
          </w:p>
        </w:tc>
        <w:tc>
          <w:tcPr>
            <w:tcW w:w="0" w:type="auto"/>
            <w:shd w:val="clear" w:color="auto" w:fill="auto"/>
            <w:noWrap/>
            <w:vAlign w:val="center"/>
          </w:tcPr>
          <w:p w14:paraId="401A6009"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21,1</w:t>
            </w:r>
          </w:p>
        </w:tc>
        <w:tc>
          <w:tcPr>
            <w:tcW w:w="0" w:type="auto"/>
            <w:shd w:val="clear" w:color="auto" w:fill="auto"/>
            <w:noWrap/>
            <w:vAlign w:val="center"/>
          </w:tcPr>
          <w:p w14:paraId="4EE3162E"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21,0</w:t>
            </w:r>
          </w:p>
        </w:tc>
        <w:tc>
          <w:tcPr>
            <w:tcW w:w="0" w:type="auto"/>
            <w:shd w:val="clear" w:color="auto" w:fill="auto"/>
            <w:noWrap/>
            <w:vAlign w:val="center"/>
          </w:tcPr>
          <w:p w14:paraId="78D6C58A"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23,0</w:t>
            </w:r>
          </w:p>
        </w:tc>
        <w:tc>
          <w:tcPr>
            <w:tcW w:w="0" w:type="auto"/>
            <w:shd w:val="clear" w:color="auto" w:fill="auto"/>
            <w:noWrap/>
            <w:vAlign w:val="center"/>
          </w:tcPr>
          <w:p w14:paraId="62652F60"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21,1</w:t>
            </w:r>
          </w:p>
        </w:tc>
        <w:tc>
          <w:tcPr>
            <w:tcW w:w="0" w:type="auto"/>
            <w:shd w:val="clear" w:color="auto" w:fill="auto"/>
            <w:noWrap/>
            <w:vAlign w:val="center"/>
          </w:tcPr>
          <w:p w14:paraId="5ED7539C"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22,7</w:t>
            </w:r>
          </w:p>
        </w:tc>
      </w:tr>
      <w:tr w:rsidR="00511458" w:rsidRPr="00BA0797" w14:paraId="50C86E56" w14:textId="77777777">
        <w:trPr>
          <w:cantSplit/>
        </w:trPr>
        <w:tc>
          <w:tcPr>
            <w:tcW w:w="0" w:type="auto"/>
            <w:shd w:val="clear" w:color="auto" w:fill="auto"/>
            <w:vAlign w:val="center"/>
          </w:tcPr>
          <w:p w14:paraId="3592C0DF" w14:textId="77777777" w:rsidR="00833695" w:rsidRPr="00BA0797" w:rsidRDefault="00833695" w:rsidP="00425AB1">
            <w:pPr>
              <w:spacing w:after="0" w:line="240" w:lineRule="auto"/>
              <w:rPr>
                <w:rFonts w:ascii="Myriad Pro" w:hAnsi="Myriad Pro" w:cs="Arial CYR"/>
                <w:iCs/>
                <w:sz w:val="18"/>
                <w:szCs w:val="18"/>
              </w:rPr>
            </w:pPr>
            <w:r w:rsidRPr="00BA0797">
              <w:rPr>
                <w:rFonts w:ascii="Myriad Pro" w:hAnsi="Myriad Pro" w:cs="Arial CYR"/>
                <w:iCs/>
                <w:sz w:val="18"/>
                <w:szCs w:val="18"/>
              </w:rPr>
              <w:t>прочие расходы по охране труда</w:t>
            </w:r>
          </w:p>
        </w:tc>
        <w:tc>
          <w:tcPr>
            <w:tcW w:w="0" w:type="auto"/>
            <w:shd w:val="clear" w:color="auto" w:fill="auto"/>
            <w:noWrap/>
            <w:vAlign w:val="center"/>
          </w:tcPr>
          <w:p w14:paraId="59FE0CB8" w14:textId="77777777" w:rsidR="00833695"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1 1</w:t>
            </w:r>
            <w:r w:rsidR="00833695" w:rsidRPr="00BA0797">
              <w:rPr>
                <w:rFonts w:ascii="Myriad Pro" w:hAnsi="Myriad Pro" w:cs="Arial CYR"/>
                <w:iCs/>
                <w:sz w:val="18"/>
                <w:szCs w:val="18"/>
              </w:rPr>
              <w:t>78,3</w:t>
            </w:r>
          </w:p>
        </w:tc>
        <w:tc>
          <w:tcPr>
            <w:tcW w:w="0" w:type="auto"/>
            <w:shd w:val="clear" w:color="auto" w:fill="auto"/>
            <w:noWrap/>
            <w:vAlign w:val="center"/>
          </w:tcPr>
          <w:p w14:paraId="023AC34B" w14:textId="77777777" w:rsidR="00833695"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1 1</w:t>
            </w:r>
            <w:r w:rsidR="00833695" w:rsidRPr="00BA0797">
              <w:rPr>
                <w:rFonts w:ascii="Myriad Pro" w:hAnsi="Myriad Pro" w:cs="Arial CYR"/>
                <w:iCs/>
                <w:sz w:val="18"/>
                <w:szCs w:val="18"/>
              </w:rPr>
              <w:t>64,1</w:t>
            </w:r>
          </w:p>
        </w:tc>
        <w:tc>
          <w:tcPr>
            <w:tcW w:w="0" w:type="auto"/>
            <w:shd w:val="clear" w:color="auto" w:fill="auto"/>
            <w:noWrap/>
            <w:vAlign w:val="center"/>
          </w:tcPr>
          <w:p w14:paraId="2362BC8F" w14:textId="77777777" w:rsidR="00833695"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1 1</w:t>
            </w:r>
            <w:r w:rsidR="00833695" w:rsidRPr="00BA0797">
              <w:rPr>
                <w:rFonts w:ascii="Myriad Pro" w:hAnsi="Myriad Pro" w:cs="Arial CYR"/>
                <w:iCs/>
                <w:sz w:val="18"/>
                <w:szCs w:val="18"/>
              </w:rPr>
              <w:t>64,1</w:t>
            </w:r>
          </w:p>
        </w:tc>
        <w:tc>
          <w:tcPr>
            <w:tcW w:w="0" w:type="auto"/>
            <w:shd w:val="clear" w:color="auto" w:fill="auto"/>
            <w:noWrap/>
            <w:vAlign w:val="center"/>
          </w:tcPr>
          <w:p w14:paraId="1DE88927" w14:textId="77777777" w:rsidR="00833695"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1 2</w:t>
            </w:r>
            <w:r w:rsidR="00833695" w:rsidRPr="00BA0797">
              <w:rPr>
                <w:rFonts w:ascii="Myriad Pro" w:hAnsi="Myriad Pro" w:cs="Arial CYR"/>
                <w:iCs/>
                <w:sz w:val="18"/>
                <w:szCs w:val="18"/>
              </w:rPr>
              <w:t>36,9</w:t>
            </w:r>
          </w:p>
        </w:tc>
        <w:tc>
          <w:tcPr>
            <w:tcW w:w="0" w:type="auto"/>
            <w:shd w:val="clear" w:color="auto" w:fill="auto"/>
            <w:noWrap/>
            <w:vAlign w:val="center"/>
          </w:tcPr>
          <w:p w14:paraId="7CE2676B"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848,7</w:t>
            </w:r>
          </w:p>
        </w:tc>
        <w:tc>
          <w:tcPr>
            <w:tcW w:w="0" w:type="auto"/>
            <w:shd w:val="clear" w:color="auto" w:fill="auto"/>
            <w:noWrap/>
            <w:vAlign w:val="center"/>
          </w:tcPr>
          <w:p w14:paraId="14A6744D" w14:textId="77777777" w:rsidR="00833695" w:rsidRPr="00BA0797" w:rsidRDefault="00833695"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848,7</w:t>
            </w:r>
          </w:p>
        </w:tc>
      </w:tr>
    </w:tbl>
    <w:p w14:paraId="343DB435" w14:textId="77777777" w:rsidR="004E1BE9" w:rsidRPr="00BA0797" w:rsidRDefault="004E1BE9" w:rsidP="00BA0797">
      <w:pPr>
        <w:pStyle w:val="afffb"/>
        <w:tabs>
          <w:tab w:val="clear" w:pos="960"/>
          <w:tab w:val="num" w:pos="1134"/>
        </w:tabs>
        <w:spacing w:before="0"/>
      </w:pPr>
      <w:r w:rsidRPr="00BA0797">
        <w:t>Исполнителем исключены расходы сетевой организацией произведенные по статье</w:t>
      </w:r>
      <w:r w:rsidR="009C7B3E" w:rsidRPr="00BA0797">
        <w:t xml:space="preserve"> </w:t>
      </w:r>
      <w:r w:rsidRPr="00BA0797">
        <w:t xml:space="preserve">Затраты на обеспечение нормальных условий труда и мер по технике безопасности за 2016 году по авансовым платежам, без заключения договора (отсутствует отчет об использовании денежных средств, товарных накладных и </w:t>
      </w:r>
      <w:r w:rsidRPr="00BA0797">
        <w:lastRenderedPageBreak/>
        <w:t xml:space="preserve">т.п., подтверждающих обоснование отнесение расходов на регулируемый вид деятельности </w:t>
      </w:r>
      <w:r w:rsidR="00586D28" w:rsidRPr="00BA0797">
        <w:t>«</w:t>
      </w:r>
      <w:r w:rsidRPr="00BA0797">
        <w:t>Передача электрической энергии по сетям</w:t>
      </w:r>
      <w:r w:rsidR="00586D28" w:rsidRPr="00BA0797">
        <w:t>»</w:t>
      </w:r>
      <w:r w:rsidRPr="00BA0797">
        <w:t>)</w:t>
      </w:r>
    </w:p>
    <w:p w14:paraId="3E371C5C" w14:textId="77777777" w:rsidR="00560CBF" w:rsidRPr="00BA0797" w:rsidRDefault="00876730" w:rsidP="00BA0797">
      <w:pPr>
        <w:pStyle w:val="11"/>
        <w:tabs>
          <w:tab w:val="num"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Кроме того, по </w:t>
      </w:r>
      <w:r w:rsidR="00560CBF" w:rsidRPr="00BA0797">
        <w:rPr>
          <w:rFonts w:ascii="Myriad Pro" w:hAnsi="Myriad Pro"/>
          <w:sz w:val="26"/>
          <w:szCs w:val="26"/>
        </w:rPr>
        <w:t>результатам проведенного анализа представленных документов Исполнитель считает необходимым отметить следующее.</w:t>
      </w:r>
    </w:p>
    <w:p w14:paraId="6347DDB8" w14:textId="77777777" w:rsidR="00FB6E52" w:rsidRPr="00BA0797" w:rsidRDefault="00876730"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Для обоснования расходов на </w:t>
      </w:r>
      <w:r w:rsidR="00FB6E52" w:rsidRPr="00BA0797">
        <w:rPr>
          <w:rFonts w:ascii="Myriad Pro" w:hAnsi="Myriad Pro"/>
          <w:sz w:val="26"/>
          <w:szCs w:val="26"/>
        </w:rPr>
        <w:t xml:space="preserve">услуги по проведению специальной оценки условий труда </w:t>
      </w: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FB6E52" w:rsidRPr="00BA0797">
        <w:rPr>
          <w:rFonts w:ascii="Myriad Pro" w:hAnsi="Myriad Pro"/>
          <w:sz w:val="26"/>
          <w:szCs w:val="26"/>
        </w:rPr>
        <w:t xml:space="preserve"> на 2018 год</w:t>
      </w:r>
      <w:r w:rsidRPr="00BA0797">
        <w:rPr>
          <w:rFonts w:ascii="Myriad Pro" w:hAnsi="Myriad Pro"/>
          <w:sz w:val="26"/>
          <w:szCs w:val="26"/>
        </w:rPr>
        <w:t xml:space="preserve"> не были представлены обосновывающие материалы (пояснительная записка),</w:t>
      </w:r>
      <w:r w:rsidR="009C7B3E" w:rsidRPr="00BA0797">
        <w:rPr>
          <w:rFonts w:ascii="Myriad Pro" w:hAnsi="Myriad Pro"/>
          <w:sz w:val="26"/>
          <w:szCs w:val="26"/>
        </w:rPr>
        <w:t xml:space="preserve"> </w:t>
      </w:r>
      <w:r w:rsidRPr="00BA0797">
        <w:rPr>
          <w:rFonts w:ascii="Myriad Pro" w:hAnsi="Myriad Pro"/>
          <w:sz w:val="26"/>
          <w:szCs w:val="26"/>
        </w:rPr>
        <w:t xml:space="preserve">пояснения относительно </w:t>
      </w:r>
      <w:r w:rsidR="00FB6E52" w:rsidRPr="00BA0797">
        <w:rPr>
          <w:rFonts w:ascii="Myriad Pro" w:hAnsi="Myriad Pro"/>
          <w:sz w:val="26"/>
          <w:szCs w:val="26"/>
        </w:rPr>
        <w:t xml:space="preserve">необходимых объемов, стоимости проведения. В экспертном заключении также отсутствую пояснения о стоимости учтенных в составе подконтрольных расходов затрат </w:t>
      </w:r>
      <w:r w:rsidR="00D348D3" w:rsidRPr="00BA0797">
        <w:rPr>
          <w:rFonts w:ascii="Myriad Pro" w:hAnsi="Myriad Pro"/>
          <w:sz w:val="26"/>
          <w:szCs w:val="26"/>
        </w:rPr>
        <w:t>на проведение</w:t>
      </w:r>
      <w:r w:rsidR="00FB6E52" w:rsidRPr="00BA0797">
        <w:rPr>
          <w:rFonts w:ascii="Myriad Pro" w:hAnsi="Myriad Pro"/>
          <w:sz w:val="26"/>
          <w:szCs w:val="26"/>
        </w:rPr>
        <w:t xml:space="preserve"> специальной оценки условий труда. </w:t>
      </w:r>
    </w:p>
    <w:p w14:paraId="5711D60D" w14:textId="77777777" w:rsidR="00560CBF" w:rsidRDefault="00FB6E52"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Так как работы по проведению специальной оценки условий труда</w:t>
      </w:r>
      <w:r w:rsidR="00CD0979" w:rsidRPr="00BA0797">
        <w:rPr>
          <w:rFonts w:ascii="Myriad Pro" w:hAnsi="Myriad Pro"/>
          <w:sz w:val="26"/>
          <w:szCs w:val="26"/>
        </w:rPr>
        <w:t xml:space="preserve"> </w:t>
      </w:r>
      <w:r w:rsidRPr="00BA0797">
        <w:rPr>
          <w:rFonts w:ascii="Myriad Pro" w:hAnsi="Myriad Pro"/>
          <w:sz w:val="26"/>
          <w:szCs w:val="26"/>
        </w:rPr>
        <w:t xml:space="preserve">на рабочем месте </w:t>
      </w:r>
      <w:r w:rsidR="00CD0979" w:rsidRPr="00BA0797">
        <w:rPr>
          <w:rFonts w:ascii="Myriad Pro" w:hAnsi="Myriad Pro"/>
          <w:sz w:val="26"/>
          <w:szCs w:val="26"/>
        </w:rPr>
        <w:t xml:space="preserve">носят разовый (периодический) характер и должны </w:t>
      </w:r>
      <w:r w:rsidRPr="00BA0797">
        <w:rPr>
          <w:rFonts w:ascii="Myriad Pro" w:hAnsi="Myriad Pro"/>
          <w:sz w:val="26"/>
          <w:szCs w:val="26"/>
        </w:rPr>
        <w:t>проводится не реже чем один раз в пять лет</w:t>
      </w:r>
      <w:r w:rsidR="00CD0979" w:rsidRPr="00BA0797">
        <w:rPr>
          <w:rFonts w:ascii="Myriad Pro" w:hAnsi="Myriad Pro"/>
          <w:sz w:val="26"/>
          <w:szCs w:val="26"/>
        </w:rPr>
        <w:t>, Исполнитель</w:t>
      </w:r>
      <w:r w:rsidR="009C7B3E" w:rsidRPr="00BA0797">
        <w:rPr>
          <w:rFonts w:ascii="Myriad Pro" w:hAnsi="Myriad Pro"/>
          <w:sz w:val="26"/>
          <w:szCs w:val="26"/>
        </w:rPr>
        <w:t xml:space="preserve"> </w:t>
      </w:r>
      <w:r w:rsidR="00D348D3" w:rsidRPr="00BA0797">
        <w:rPr>
          <w:rFonts w:ascii="Myriad Pro" w:hAnsi="Myriad Pro"/>
          <w:sz w:val="26"/>
          <w:szCs w:val="26"/>
        </w:rPr>
        <w:t>в отсутствие</w:t>
      </w:r>
      <w:r w:rsidR="00560CBF" w:rsidRPr="00BA0797">
        <w:rPr>
          <w:rFonts w:ascii="Myriad Pro" w:hAnsi="Myriad Pro"/>
          <w:sz w:val="26"/>
          <w:szCs w:val="26"/>
        </w:rPr>
        <w:t xml:space="preserve"> должного обоснования и подтверждения заявленных расходов</w:t>
      </w:r>
      <w:r w:rsidR="009C7B3E" w:rsidRPr="00BA0797">
        <w:rPr>
          <w:rFonts w:ascii="Myriad Pro" w:hAnsi="Myriad Pro"/>
          <w:sz w:val="26"/>
          <w:szCs w:val="26"/>
        </w:rPr>
        <w:t xml:space="preserve"> </w:t>
      </w:r>
      <w:r w:rsidR="003805D7" w:rsidRPr="00BA0797">
        <w:rPr>
          <w:rFonts w:ascii="Myriad Pro" w:hAnsi="Myriad Pro"/>
          <w:sz w:val="26"/>
          <w:szCs w:val="26"/>
        </w:rPr>
        <w:t>считает, что в состав НВВ по передаче электрической энергии необходимо включить</w:t>
      </w:r>
      <w:r w:rsidR="009C7B3E" w:rsidRPr="00BA0797">
        <w:rPr>
          <w:rFonts w:ascii="Myriad Pro" w:hAnsi="Myriad Pro"/>
          <w:sz w:val="26"/>
          <w:szCs w:val="26"/>
        </w:rPr>
        <w:t xml:space="preserve"> </w:t>
      </w:r>
      <w:r w:rsidR="003805D7" w:rsidRPr="00BA0797">
        <w:rPr>
          <w:rFonts w:ascii="Myriad Pro" w:hAnsi="Myriad Pro"/>
          <w:sz w:val="26"/>
          <w:szCs w:val="26"/>
        </w:rPr>
        <w:t xml:space="preserve">расходы на данные работы </w:t>
      </w:r>
      <w:r w:rsidR="00D348D3" w:rsidRPr="00BA0797">
        <w:rPr>
          <w:rFonts w:ascii="Myriad Pro" w:hAnsi="Myriad Pro"/>
          <w:sz w:val="26"/>
          <w:szCs w:val="26"/>
        </w:rPr>
        <w:t>на уровне,</w:t>
      </w:r>
      <w:r w:rsidR="003805D7" w:rsidRPr="00BA0797">
        <w:rPr>
          <w:rFonts w:ascii="Myriad Pro" w:hAnsi="Myriad Pro"/>
          <w:sz w:val="26"/>
          <w:szCs w:val="26"/>
        </w:rPr>
        <w:t xml:space="preserve"> принятом Госкомитетом.</w:t>
      </w:r>
    </w:p>
    <w:p w14:paraId="624D9460" w14:textId="77777777" w:rsidR="002C0936" w:rsidRPr="00BA0797" w:rsidRDefault="002C0936" w:rsidP="00BA0797">
      <w:pPr>
        <w:tabs>
          <w:tab w:val="num" w:pos="1134"/>
        </w:tabs>
        <w:spacing w:after="0" w:line="360" w:lineRule="auto"/>
        <w:ind w:firstLine="567"/>
        <w:jc w:val="both"/>
        <w:rPr>
          <w:rFonts w:ascii="Myriad Pro" w:hAnsi="Myriad Pro"/>
          <w:sz w:val="26"/>
          <w:szCs w:val="26"/>
        </w:rPr>
      </w:pPr>
    </w:p>
    <w:p w14:paraId="5542170B" w14:textId="77777777" w:rsidR="00560CBF" w:rsidRPr="00BA0797" w:rsidRDefault="00560CBF" w:rsidP="00BA0797">
      <w:pPr>
        <w:tabs>
          <w:tab w:val="num" w:pos="1134"/>
        </w:tabs>
        <w:spacing w:after="0" w:line="360" w:lineRule="auto"/>
        <w:jc w:val="both"/>
        <w:rPr>
          <w:rFonts w:ascii="Myriad Pro" w:hAnsi="Myriad Pro"/>
          <w:b/>
          <w:i/>
          <w:sz w:val="26"/>
          <w:szCs w:val="26"/>
        </w:rPr>
      </w:pPr>
      <w:r w:rsidRPr="00BA0797">
        <w:rPr>
          <w:rFonts w:ascii="Myriad Pro" w:hAnsi="Myriad Pro"/>
          <w:b/>
          <w:i/>
          <w:sz w:val="26"/>
          <w:szCs w:val="26"/>
        </w:rPr>
        <w:t>Расходы на подготовку кадров</w:t>
      </w:r>
    </w:p>
    <w:p w14:paraId="637AD79D" w14:textId="77777777" w:rsidR="007824BA" w:rsidRPr="00BA0797" w:rsidRDefault="007824BA"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Повышение квалификации работников филиала является важнейшим звеном системы управления персоналом, носит непрерывный характер и складывается из различных форм профессионального образования.</w:t>
      </w:r>
    </w:p>
    <w:p w14:paraId="7AAE7AF9" w14:textId="77777777" w:rsidR="00560CBF" w:rsidRPr="00BA0797" w:rsidRDefault="008D1ABD"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Н</w:t>
      </w:r>
      <w:r w:rsidR="00560CBF" w:rsidRPr="00BA0797">
        <w:rPr>
          <w:rFonts w:ascii="Myriad Pro" w:hAnsi="Myriad Pro"/>
          <w:sz w:val="26"/>
          <w:szCs w:val="26"/>
        </w:rPr>
        <w:t>ормами права, регулирующими обязанность организации осуществлять расходы на обучение</w:t>
      </w:r>
      <w:r w:rsidR="00AC4E02" w:rsidRPr="00BA0797">
        <w:rPr>
          <w:rFonts w:ascii="Myriad Pro" w:hAnsi="Myriad Pro"/>
          <w:sz w:val="26"/>
          <w:szCs w:val="26"/>
        </w:rPr>
        <w:t>,</w:t>
      </w:r>
      <w:r w:rsidR="00560CBF" w:rsidRPr="00BA0797">
        <w:rPr>
          <w:rFonts w:ascii="Myriad Pro" w:hAnsi="Myriad Pro"/>
          <w:sz w:val="26"/>
          <w:szCs w:val="26"/>
        </w:rPr>
        <w:t xml:space="preserve"> являются:</w:t>
      </w:r>
    </w:p>
    <w:p w14:paraId="12B0939A" w14:textId="77777777" w:rsidR="00560CBF" w:rsidRPr="00BA0797" w:rsidRDefault="00560CBF" w:rsidP="00123FC5">
      <w:pPr>
        <w:numPr>
          <w:ilvl w:val="0"/>
          <w:numId w:val="69"/>
        </w:numPr>
        <w:spacing w:after="0" w:line="360" w:lineRule="auto"/>
        <w:ind w:left="1134" w:hanging="567"/>
        <w:jc w:val="both"/>
        <w:rPr>
          <w:rFonts w:ascii="Myriad Pro" w:hAnsi="Myriad Pro"/>
          <w:sz w:val="26"/>
          <w:szCs w:val="26"/>
        </w:rPr>
      </w:pPr>
      <w:bookmarkStart w:id="45" w:name="sub_9016"/>
      <w:r w:rsidRPr="00BA0797">
        <w:rPr>
          <w:rFonts w:ascii="Myriad Pro" w:hAnsi="Myriad Pro"/>
          <w:sz w:val="26"/>
          <w:szCs w:val="26"/>
        </w:rPr>
        <w:t xml:space="preserve">Приказ Министерства образования и науки РФ от 02.07.2013 № 513 </w:t>
      </w:r>
      <w:r w:rsidR="00586D28" w:rsidRPr="00BA0797">
        <w:rPr>
          <w:rFonts w:ascii="Myriad Pro" w:hAnsi="Myriad Pro"/>
          <w:sz w:val="26"/>
          <w:szCs w:val="26"/>
        </w:rPr>
        <w:t>«</w:t>
      </w:r>
      <w:r w:rsidRPr="00BA0797">
        <w:rPr>
          <w:rFonts w:ascii="Myriad Pro" w:hAnsi="Myriad Pro"/>
          <w:sz w:val="26"/>
          <w:szCs w:val="26"/>
        </w:rPr>
        <w:t>Об утверждении Перечня профессий рабочих, должностей служащих, по которым осуществляется профессиональное обучение</w:t>
      </w:r>
      <w:r w:rsidR="00586D28" w:rsidRPr="00BA0797">
        <w:rPr>
          <w:rFonts w:ascii="Myriad Pro" w:hAnsi="Myriad Pro"/>
          <w:sz w:val="26"/>
          <w:szCs w:val="26"/>
        </w:rPr>
        <w:t>»</w:t>
      </w:r>
      <w:r w:rsidRPr="00BA0797">
        <w:rPr>
          <w:rFonts w:ascii="Myriad Pro" w:hAnsi="Myriad Pro"/>
          <w:sz w:val="26"/>
          <w:szCs w:val="26"/>
        </w:rPr>
        <w:t>;</w:t>
      </w:r>
    </w:p>
    <w:p w14:paraId="1B1B3937" w14:textId="77777777" w:rsidR="00560CBF" w:rsidRPr="00BA0797" w:rsidRDefault="00560CBF"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Постановление Минтруда РФ и Минобразования РФ от 13.01.2003 № 1/29 </w:t>
      </w:r>
      <w:r w:rsidR="00586D28" w:rsidRPr="00BA0797">
        <w:rPr>
          <w:rFonts w:ascii="Myriad Pro" w:hAnsi="Myriad Pro"/>
          <w:sz w:val="26"/>
          <w:szCs w:val="26"/>
        </w:rPr>
        <w:t>«</w:t>
      </w:r>
      <w:r w:rsidRPr="00BA0797">
        <w:rPr>
          <w:rFonts w:ascii="Myriad Pro" w:hAnsi="Myriad Pro"/>
          <w:sz w:val="26"/>
          <w:szCs w:val="26"/>
        </w:rPr>
        <w:t>Об утверждении Порядка обучения по охране труда и проверки знаний требований охраны труда работников организаций</w:t>
      </w:r>
      <w:r w:rsidR="00586D28" w:rsidRPr="00BA0797">
        <w:rPr>
          <w:rFonts w:ascii="Myriad Pro" w:hAnsi="Myriad Pro"/>
          <w:sz w:val="26"/>
          <w:szCs w:val="26"/>
        </w:rPr>
        <w:t>»</w:t>
      </w:r>
      <w:r w:rsidRPr="00BA0797">
        <w:rPr>
          <w:rFonts w:ascii="Myriad Pro" w:hAnsi="Myriad Pro"/>
          <w:sz w:val="26"/>
          <w:szCs w:val="26"/>
        </w:rPr>
        <w:t>;</w:t>
      </w:r>
    </w:p>
    <w:p w14:paraId="7E6EA448" w14:textId="77777777" w:rsidR="00560CBF" w:rsidRPr="00BA0797" w:rsidRDefault="00560CBF"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Порядок обучения по охране труда и проверки знаний требований охраны труда работников организаций (приложение к постановлению Минтруда РФ и Минобразования РФ от 13.01.2003</w:t>
      </w:r>
      <w:r w:rsidR="002C0936">
        <w:rPr>
          <w:rFonts w:ascii="Myriad Pro" w:hAnsi="Myriad Pro"/>
          <w:sz w:val="26"/>
          <w:szCs w:val="26"/>
        </w:rPr>
        <w:t xml:space="preserve"> </w:t>
      </w:r>
      <w:r w:rsidRPr="00BA0797">
        <w:rPr>
          <w:rFonts w:ascii="Myriad Pro" w:hAnsi="Myriad Pro"/>
          <w:sz w:val="26"/>
          <w:szCs w:val="26"/>
        </w:rPr>
        <w:t>№ 1/29);</w:t>
      </w:r>
    </w:p>
    <w:bookmarkEnd w:id="45"/>
    <w:p w14:paraId="75A14BEC" w14:textId="77777777" w:rsidR="00560CBF" w:rsidRPr="00BA0797" w:rsidRDefault="00560CBF"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Правила работы с персоналом в организациях электроэнергетики РФ, утвержденные приказом Минтопэнерго РФ от 19.02.2000 № 49 </w:t>
      </w:r>
      <w:r w:rsidR="00586D28" w:rsidRPr="00BA0797">
        <w:rPr>
          <w:rFonts w:ascii="Myriad Pro" w:hAnsi="Myriad Pro"/>
          <w:sz w:val="26"/>
          <w:szCs w:val="26"/>
        </w:rPr>
        <w:t>«</w:t>
      </w:r>
      <w:r w:rsidRPr="00BA0797">
        <w:rPr>
          <w:rFonts w:ascii="Myriad Pro" w:hAnsi="Myriad Pro"/>
          <w:sz w:val="26"/>
          <w:szCs w:val="26"/>
        </w:rPr>
        <w:t>Об утверждении Правил работы с персоналом в организациях электроэнергетики РФ</w:t>
      </w:r>
      <w:r w:rsidR="00586D28" w:rsidRPr="00BA0797">
        <w:rPr>
          <w:rFonts w:ascii="Myriad Pro" w:hAnsi="Myriad Pro"/>
          <w:sz w:val="26"/>
          <w:szCs w:val="26"/>
        </w:rPr>
        <w:t>»</w:t>
      </w:r>
      <w:r w:rsidRPr="00BA0797">
        <w:rPr>
          <w:rFonts w:ascii="Myriad Pro" w:hAnsi="Myriad Pro"/>
          <w:sz w:val="26"/>
          <w:szCs w:val="26"/>
        </w:rPr>
        <w:t>;</w:t>
      </w:r>
    </w:p>
    <w:p w14:paraId="47EAA0FC" w14:textId="77777777" w:rsidR="00560CBF" w:rsidRPr="00BA0797" w:rsidRDefault="00560CBF"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статья 196, 197 Трудово</w:t>
      </w:r>
      <w:r w:rsidR="007824BA" w:rsidRPr="00BA0797">
        <w:rPr>
          <w:rFonts w:ascii="Myriad Pro" w:hAnsi="Myriad Pro"/>
          <w:sz w:val="26"/>
          <w:szCs w:val="26"/>
        </w:rPr>
        <w:t>го кодекса Российской Федерации;</w:t>
      </w:r>
    </w:p>
    <w:p w14:paraId="0F2EADF4" w14:textId="77777777" w:rsidR="007824BA" w:rsidRPr="00BA0797" w:rsidRDefault="007824BA"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Правил</w:t>
      </w:r>
      <w:r w:rsidR="00AC4E02" w:rsidRPr="00BA0797">
        <w:rPr>
          <w:rFonts w:ascii="Myriad Pro" w:hAnsi="Myriad Pro"/>
          <w:sz w:val="26"/>
          <w:szCs w:val="26"/>
        </w:rPr>
        <w:t>а</w:t>
      </w:r>
      <w:r w:rsidRPr="00BA0797">
        <w:rPr>
          <w:rFonts w:ascii="Myriad Pro" w:hAnsi="Myriad Pro"/>
          <w:sz w:val="26"/>
          <w:szCs w:val="26"/>
        </w:rPr>
        <w:t xml:space="preserve"> Технической эксплуатации электроустановок потребителей, утвержденных приказом Минэнерго от 13.01.2003 № 6 п. 1.4.7;</w:t>
      </w:r>
    </w:p>
    <w:p w14:paraId="0CD42B48" w14:textId="77777777" w:rsidR="007824BA" w:rsidRPr="00BA0797" w:rsidRDefault="007824BA"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Правил</w:t>
      </w:r>
      <w:r w:rsidR="00AC4E02" w:rsidRPr="00BA0797">
        <w:rPr>
          <w:rFonts w:ascii="Myriad Pro" w:hAnsi="Myriad Pro"/>
          <w:sz w:val="26"/>
          <w:szCs w:val="26"/>
        </w:rPr>
        <w:t>а</w:t>
      </w:r>
      <w:r w:rsidRPr="00BA0797">
        <w:rPr>
          <w:rFonts w:ascii="Myriad Pro" w:hAnsi="Myriad Pro"/>
          <w:sz w:val="26"/>
          <w:szCs w:val="26"/>
        </w:rPr>
        <w:t xml:space="preserve"> работы с персоналом в организациях электроэнергетики РФ, утвержденными приказом Министерства топлива и энергетики РФ № 49 от 19.02.2000 пункт 14.3;</w:t>
      </w:r>
    </w:p>
    <w:p w14:paraId="428D2121" w14:textId="77777777" w:rsidR="007824BA" w:rsidRPr="00BA0797" w:rsidRDefault="007824BA"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Коллективн</w:t>
      </w:r>
      <w:r w:rsidR="00AC4E02" w:rsidRPr="00BA0797">
        <w:rPr>
          <w:rFonts w:ascii="Myriad Pro" w:hAnsi="Myriad Pro"/>
          <w:sz w:val="26"/>
          <w:szCs w:val="26"/>
        </w:rPr>
        <w:t>ый</w:t>
      </w:r>
      <w:r w:rsidRPr="00BA0797">
        <w:rPr>
          <w:rFonts w:ascii="Myriad Pro" w:hAnsi="Myriad Pro"/>
          <w:sz w:val="26"/>
          <w:szCs w:val="26"/>
        </w:rPr>
        <w:t xml:space="preserve"> договор 2017 года, раздел 8 пункт 8.5.7.;</w:t>
      </w:r>
    </w:p>
    <w:p w14:paraId="3B3CBCC4" w14:textId="77777777" w:rsidR="007824BA" w:rsidRPr="00BA0797" w:rsidRDefault="007824BA"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Положени</w:t>
      </w:r>
      <w:r w:rsidR="00AC4E02" w:rsidRPr="00BA0797">
        <w:rPr>
          <w:rFonts w:ascii="Myriad Pro" w:hAnsi="Myriad Pro"/>
          <w:sz w:val="26"/>
          <w:szCs w:val="26"/>
        </w:rPr>
        <w:t>е</w:t>
      </w:r>
      <w:r w:rsidRPr="00BA0797">
        <w:rPr>
          <w:rFonts w:ascii="Myriad Pro" w:hAnsi="Myriad Pro"/>
          <w:sz w:val="26"/>
          <w:szCs w:val="26"/>
        </w:rPr>
        <w:t xml:space="preserve"> об организации непрерывного профессионального развития персонала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утвержденно</w:t>
      </w:r>
      <w:r w:rsidR="00AC4E02" w:rsidRPr="00BA0797">
        <w:rPr>
          <w:rFonts w:ascii="Myriad Pro" w:hAnsi="Myriad Pro"/>
          <w:sz w:val="26"/>
          <w:szCs w:val="26"/>
        </w:rPr>
        <w:t>е</w:t>
      </w:r>
      <w:r w:rsidRPr="00BA0797">
        <w:rPr>
          <w:rFonts w:ascii="Myriad Pro" w:hAnsi="Myriad Pro"/>
          <w:sz w:val="26"/>
          <w:szCs w:val="26"/>
        </w:rPr>
        <w:t xml:space="preserve"> приказом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 225 от 13.04.2017;</w:t>
      </w:r>
    </w:p>
    <w:p w14:paraId="24227383" w14:textId="77777777" w:rsidR="007824BA" w:rsidRPr="00BA0797" w:rsidRDefault="007824BA"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Поряд</w:t>
      </w:r>
      <w:r w:rsidR="00AC4E02" w:rsidRPr="00BA0797">
        <w:rPr>
          <w:rFonts w:ascii="Myriad Pro" w:hAnsi="Myriad Pro"/>
          <w:sz w:val="26"/>
          <w:szCs w:val="26"/>
        </w:rPr>
        <w:t>ок</w:t>
      </w:r>
      <w:r w:rsidRPr="00BA0797">
        <w:rPr>
          <w:rFonts w:ascii="Myriad Pro" w:hAnsi="Myriad Pro"/>
          <w:sz w:val="26"/>
          <w:szCs w:val="26"/>
        </w:rPr>
        <w:t xml:space="preserve"> проведения работы с персоналом, утвержденного приказом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 4 от 10.01.2017;</w:t>
      </w:r>
    </w:p>
    <w:p w14:paraId="58B626EE" w14:textId="77777777" w:rsidR="007824BA" w:rsidRPr="00BA0797" w:rsidRDefault="007824BA" w:rsidP="00123FC5">
      <w:pPr>
        <w:numPr>
          <w:ilvl w:val="0"/>
          <w:numId w:val="69"/>
        </w:numPr>
        <w:spacing w:after="0" w:line="360" w:lineRule="auto"/>
        <w:ind w:left="1134" w:hanging="567"/>
        <w:jc w:val="both"/>
        <w:rPr>
          <w:rFonts w:ascii="Myriad Pro" w:hAnsi="Myriad Pro"/>
          <w:sz w:val="26"/>
          <w:szCs w:val="26"/>
        </w:rPr>
      </w:pPr>
      <w:r w:rsidRPr="00BA0797">
        <w:rPr>
          <w:rFonts w:ascii="Myriad Pro" w:hAnsi="Myriad Pro"/>
          <w:sz w:val="26"/>
          <w:szCs w:val="26"/>
        </w:rPr>
        <w:t>Други</w:t>
      </w:r>
      <w:r w:rsidR="00AC4E02" w:rsidRPr="00BA0797">
        <w:rPr>
          <w:rFonts w:ascii="Myriad Pro" w:hAnsi="Myriad Pro"/>
          <w:sz w:val="26"/>
          <w:szCs w:val="26"/>
        </w:rPr>
        <w:t>е</w:t>
      </w:r>
      <w:r w:rsidRPr="00BA0797">
        <w:rPr>
          <w:rFonts w:ascii="Myriad Pro" w:hAnsi="Myriad Pro"/>
          <w:sz w:val="26"/>
          <w:szCs w:val="26"/>
        </w:rPr>
        <w:t xml:space="preserve"> нормативны</w:t>
      </w:r>
      <w:r w:rsidR="00AC4E02" w:rsidRPr="00BA0797">
        <w:rPr>
          <w:rFonts w:ascii="Myriad Pro" w:hAnsi="Myriad Pro"/>
          <w:sz w:val="26"/>
          <w:szCs w:val="26"/>
        </w:rPr>
        <w:t>е</w:t>
      </w:r>
      <w:r w:rsidRPr="00BA0797">
        <w:rPr>
          <w:rFonts w:ascii="Myriad Pro" w:hAnsi="Myriad Pro"/>
          <w:sz w:val="26"/>
          <w:szCs w:val="26"/>
        </w:rPr>
        <w:t xml:space="preserve"> документ</w:t>
      </w:r>
      <w:r w:rsidR="00AC4E02" w:rsidRPr="00BA0797">
        <w:rPr>
          <w:rFonts w:ascii="Myriad Pro" w:hAnsi="Myriad Pro"/>
          <w:sz w:val="26"/>
          <w:szCs w:val="26"/>
        </w:rPr>
        <w:t>ы</w:t>
      </w:r>
      <w:r w:rsidRPr="00BA0797">
        <w:rPr>
          <w:rFonts w:ascii="Myriad Pro" w:hAnsi="Myriad Pro"/>
          <w:sz w:val="26"/>
          <w:szCs w:val="26"/>
        </w:rPr>
        <w:t xml:space="preserve"> контрольных и надзорных органов.</w:t>
      </w:r>
    </w:p>
    <w:p w14:paraId="5F005718" w14:textId="77777777" w:rsidR="00450849" w:rsidRPr="00BA0797" w:rsidRDefault="00450849"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834137" w:rsidRPr="00BA0797">
        <w:rPr>
          <w:rFonts w:ascii="Myriad Pro" w:hAnsi="Myriad Pro"/>
          <w:sz w:val="26"/>
          <w:szCs w:val="26"/>
        </w:rPr>
        <w:t>5 3</w:t>
      </w:r>
      <w:r w:rsidR="009B438C" w:rsidRPr="00BA0797">
        <w:rPr>
          <w:rFonts w:ascii="Myriad Pro" w:hAnsi="Myriad Pro"/>
          <w:sz w:val="26"/>
          <w:szCs w:val="26"/>
        </w:rPr>
        <w:t>09,13</w:t>
      </w:r>
      <w:r w:rsidRPr="00BA0797">
        <w:rPr>
          <w:rFonts w:ascii="Myriad Pro" w:hAnsi="Myriad Pro"/>
          <w:sz w:val="26"/>
          <w:szCs w:val="26"/>
        </w:rPr>
        <w:t xml:space="preserve">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9B438C" w:rsidRPr="00BA0797">
        <w:rPr>
          <w:rFonts w:ascii="Myriad Pro" w:hAnsi="Myriad Pro"/>
          <w:sz w:val="26"/>
          <w:szCs w:val="26"/>
        </w:rPr>
        <w:t>1</w:t>
      </w:r>
      <w:r w:rsidR="00834137" w:rsidRPr="00BA0797">
        <w:rPr>
          <w:rFonts w:ascii="Myriad Pro" w:hAnsi="Myriad Pro"/>
          <w:sz w:val="26"/>
          <w:szCs w:val="26"/>
        </w:rPr>
        <w:t>6 4</w:t>
      </w:r>
      <w:r w:rsidR="009B438C" w:rsidRPr="00BA0797">
        <w:rPr>
          <w:rFonts w:ascii="Myriad Pro" w:hAnsi="Myriad Pro"/>
          <w:sz w:val="26"/>
          <w:szCs w:val="26"/>
        </w:rPr>
        <w:t xml:space="preserve">33,65 </w:t>
      </w:r>
      <w:r w:rsidRPr="00BA0797">
        <w:rPr>
          <w:rFonts w:ascii="Myriad Pro" w:hAnsi="Myriad Pro"/>
          <w:sz w:val="26"/>
          <w:szCs w:val="26"/>
        </w:rPr>
        <w:t>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834137" w:rsidRPr="00BA0797">
        <w:rPr>
          <w:rFonts w:ascii="Myriad Pro" w:hAnsi="Myriad Pro"/>
          <w:sz w:val="26"/>
          <w:szCs w:val="26"/>
        </w:rPr>
        <w:t>5 2</w:t>
      </w:r>
      <w:r w:rsidR="002D5D68" w:rsidRPr="00BA0797">
        <w:rPr>
          <w:rFonts w:ascii="Myriad Pro" w:hAnsi="Myriad Pro"/>
          <w:sz w:val="26"/>
          <w:szCs w:val="26"/>
        </w:rPr>
        <w:t>71,18</w:t>
      </w:r>
      <w:r w:rsidRPr="00BA0797">
        <w:rPr>
          <w:rFonts w:ascii="Myriad Pro" w:hAnsi="Myriad Pro"/>
          <w:sz w:val="26"/>
          <w:szCs w:val="26"/>
        </w:rPr>
        <w:t xml:space="preserve"> тыс. руб.</w:t>
      </w:r>
    </w:p>
    <w:p w14:paraId="2B1A1D5F" w14:textId="05EDF865" w:rsidR="00560CBF" w:rsidRPr="00BA0797" w:rsidRDefault="00560CBF"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Величина заявленных расходов на 201</w:t>
      </w:r>
      <w:r w:rsidR="008339AE" w:rsidRPr="00BA0797">
        <w:rPr>
          <w:rFonts w:ascii="Myriad Pro" w:hAnsi="Myriad Pro"/>
          <w:sz w:val="26"/>
          <w:szCs w:val="26"/>
        </w:rPr>
        <w:t>8</w:t>
      </w:r>
      <w:r w:rsidRPr="00BA0797">
        <w:rPr>
          <w:rFonts w:ascii="Myriad Pro" w:hAnsi="Myriad Pro"/>
          <w:sz w:val="26"/>
          <w:szCs w:val="26"/>
        </w:rPr>
        <w:t xml:space="preserve"> год </w:t>
      </w:r>
      <w:r w:rsidR="008339AE" w:rsidRPr="00BA0797">
        <w:rPr>
          <w:rFonts w:ascii="Myriad Pro" w:hAnsi="Myriad Pro"/>
          <w:sz w:val="26"/>
          <w:szCs w:val="26"/>
        </w:rPr>
        <w:t xml:space="preserve">филиалом ПАО </w:t>
      </w:r>
      <w:r w:rsidR="00586D28" w:rsidRPr="00BA0797">
        <w:rPr>
          <w:rFonts w:ascii="Myriad Pro" w:hAnsi="Myriad Pro"/>
          <w:sz w:val="26"/>
          <w:szCs w:val="26"/>
        </w:rPr>
        <w:t>«</w:t>
      </w:r>
      <w:r w:rsidR="008339AE" w:rsidRPr="00BA0797">
        <w:rPr>
          <w:rFonts w:ascii="Myriad Pro" w:hAnsi="Myriad Pro"/>
          <w:sz w:val="26"/>
          <w:szCs w:val="26"/>
        </w:rPr>
        <w:t>МРСК Северо-Запада</w:t>
      </w:r>
      <w:r w:rsidR="00586D28" w:rsidRPr="00BA0797">
        <w:rPr>
          <w:rFonts w:ascii="Myriad Pro" w:hAnsi="Myriad Pro"/>
          <w:sz w:val="26"/>
          <w:szCs w:val="26"/>
        </w:rPr>
        <w:t>»</w:t>
      </w:r>
      <w:r w:rsidR="008339AE" w:rsidRPr="00BA0797">
        <w:rPr>
          <w:rFonts w:ascii="Myriad Pro" w:hAnsi="Myriad Pro"/>
          <w:sz w:val="26"/>
          <w:szCs w:val="26"/>
        </w:rPr>
        <w:t xml:space="preserve"> </w:t>
      </w:r>
      <w:r w:rsidR="00586D28" w:rsidRPr="00BA0797">
        <w:rPr>
          <w:rFonts w:ascii="Myriad Pro" w:hAnsi="Myriad Pro"/>
          <w:sz w:val="26"/>
          <w:szCs w:val="26"/>
        </w:rPr>
        <w:t>«</w:t>
      </w:r>
      <w:r w:rsidR="008339AE" w:rsidRPr="00BA0797">
        <w:rPr>
          <w:rFonts w:ascii="Myriad Pro" w:hAnsi="Myriad Pro"/>
          <w:sz w:val="26"/>
          <w:szCs w:val="26"/>
        </w:rPr>
        <w:t>Псковэнерго</w:t>
      </w:r>
      <w:r w:rsidR="00586D28" w:rsidRPr="00BA0797">
        <w:rPr>
          <w:rFonts w:ascii="Myriad Pro" w:hAnsi="Myriad Pro"/>
          <w:sz w:val="26"/>
          <w:szCs w:val="26"/>
        </w:rPr>
        <w:t>»</w:t>
      </w:r>
      <w:r w:rsidR="008339AE" w:rsidRPr="00BA0797">
        <w:rPr>
          <w:rFonts w:ascii="Myriad Pro" w:hAnsi="Myriad Pro"/>
          <w:sz w:val="26"/>
          <w:szCs w:val="26"/>
        </w:rPr>
        <w:t xml:space="preserve"> </w:t>
      </w:r>
      <w:r w:rsidRPr="00BA0797">
        <w:rPr>
          <w:rFonts w:ascii="Myriad Pro" w:hAnsi="Myriad Pro"/>
          <w:sz w:val="26"/>
          <w:szCs w:val="26"/>
        </w:rPr>
        <w:t>превышает фактическое значение 201</w:t>
      </w:r>
      <w:r w:rsidR="008339AE" w:rsidRPr="00BA0797">
        <w:rPr>
          <w:rFonts w:ascii="Myriad Pro" w:hAnsi="Myriad Pro"/>
          <w:sz w:val="26"/>
          <w:szCs w:val="26"/>
        </w:rPr>
        <w:t>6</w:t>
      </w:r>
      <w:r w:rsidRPr="00BA0797">
        <w:rPr>
          <w:rFonts w:ascii="Myriad Pro" w:hAnsi="Myriad Pro"/>
          <w:sz w:val="26"/>
          <w:szCs w:val="26"/>
        </w:rPr>
        <w:t xml:space="preserve"> года практически в </w:t>
      </w:r>
      <w:r w:rsidR="007D6FF4" w:rsidRPr="00BA0797">
        <w:rPr>
          <w:rFonts w:ascii="Myriad Pro" w:hAnsi="Myriad Pro"/>
          <w:sz w:val="26"/>
          <w:szCs w:val="26"/>
        </w:rPr>
        <w:t>три</w:t>
      </w:r>
      <w:r w:rsidRPr="00BA0797">
        <w:rPr>
          <w:rFonts w:ascii="Myriad Pro" w:hAnsi="Myriad Pro"/>
          <w:sz w:val="26"/>
          <w:szCs w:val="26"/>
        </w:rPr>
        <w:t xml:space="preserve"> раза. В Пояснительной записке </w:t>
      </w:r>
      <w:r w:rsidR="00551079"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w:t>
      </w:r>
      <w:r w:rsidR="007D6FF4" w:rsidRPr="00BA0797">
        <w:rPr>
          <w:rFonts w:ascii="Myriad Pro" w:hAnsi="Myriad Pro"/>
          <w:sz w:val="26"/>
          <w:szCs w:val="26"/>
        </w:rPr>
        <w:t>е</w:t>
      </w:r>
      <w:r w:rsidRPr="00BA0797">
        <w:rPr>
          <w:rFonts w:ascii="Myriad Pro" w:hAnsi="Myriad Pro"/>
          <w:sz w:val="26"/>
          <w:szCs w:val="26"/>
        </w:rPr>
        <w:t>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7D6FF4" w:rsidRPr="00BA0797">
        <w:rPr>
          <w:rFonts w:ascii="Myriad Pro" w:hAnsi="Myriad Pro"/>
          <w:sz w:val="26"/>
          <w:szCs w:val="26"/>
        </w:rPr>
        <w:t>Псковэнерго</w:t>
      </w:r>
      <w:r w:rsidR="00586D28" w:rsidRPr="00BA0797">
        <w:rPr>
          <w:rFonts w:ascii="Myriad Pro" w:hAnsi="Myriad Pro"/>
          <w:sz w:val="26"/>
          <w:szCs w:val="26"/>
        </w:rPr>
        <w:t>»</w:t>
      </w:r>
      <w:r w:rsidR="007D6FF4" w:rsidRPr="00BA0797">
        <w:rPr>
          <w:rFonts w:ascii="Myriad Pro" w:hAnsi="Myriad Pro"/>
          <w:sz w:val="26"/>
          <w:szCs w:val="26"/>
        </w:rPr>
        <w:t xml:space="preserve"> не</w:t>
      </w:r>
      <w:r w:rsidRPr="00BA0797">
        <w:rPr>
          <w:rFonts w:ascii="Myriad Pro" w:hAnsi="Myriad Pro"/>
          <w:sz w:val="26"/>
          <w:szCs w:val="26"/>
        </w:rPr>
        <w:t xml:space="preserve"> да</w:t>
      </w:r>
      <w:r w:rsidR="00D47B95" w:rsidRPr="00BA0797">
        <w:rPr>
          <w:rFonts w:ascii="Myriad Pro" w:hAnsi="Myriad Pro"/>
          <w:sz w:val="26"/>
          <w:szCs w:val="26"/>
        </w:rPr>
        <w:t>е</w:t>
      </w:r>
      <w:r w:rsidRPr="00BA0797">
        <w:rPr>
          <w:rFonts w:ascii="Myriad Pro" w:hAnsi="Myriad Pro"/>
          <w:sz w:val="26"/>
          <w:szCs w:val="26"/>
        </w:rPr>
        <w:t xml:space="preserve">тся </w:t>
      </w:r>
      <w:r w:rsidR="00D47B95" w:rsidRPr="00BA0797">
        <w:rPr>
          <w:rFonts w:ascii="Myriad Pro" w:hAnsi="Myriad Pro"/>
          <w:sz w:val="26"/>
          <w:szCs w:val="26"/>
        </w:rPr>
        <w:t>обоснование</w:t>
      </w:r>
      <w:r w:rsidRPr="00BA0797">
        <w:rPr>
          <w:rFonts w:ascii="Myriad Pro" w:hAnsi="Myriad Pro"/>
          <w:sz w:val="26"/>
          <w:szCs w:val="26"/>
        </w:rPr>
        <w:t xml:space="preserve"> количества обучаемых, стоимости обучения на одного сотрудника и общей стоимости на обучение. </w:t>
      </w:r>
      <w:r w:rsidR="00D47B95" w:rsidRPr="00BA0797">
        <w:rPr>
          <w:rFonts w:ascii="Myriad Pro" w:hAnsi="Myriad Pro"/>
          <w:sz w:val="26"/>
          <w:szCs w:val="26"/>
        </w:rPr>
        <w:t>Для</w:t>
      </w:r>
      <w:r w:rsidR="007D6FF4" w:rsidRPr="00BA0797">
        <w:rPr>
          <w:rFonts w:ascii="Myriad Pro" w:hAnsi="Myriad Pro"/>
          <w:sz w:val="26"/>
          <w:szCs w:val="26"/>
        </w:rPr>
        <w:t xml:space="preserve"> обосновани</w:t>
      </w:r>
      <w:r w:rsidR="00511458" w:rsidRPr="00BA0797">
        <w:rPr>
          <w:rFonts w:ascii="Myriad Pro" w:hAnsi="Myriad Pro"/>
          <w:sz w:val="26"/>
          <w:szCs w:val="26"/>
        </w:rPr>
        <w:t>я</w:t>
      </w:r>
      <w:r w:rsidR="007D6FF4" w:rsidRPr="00BA0797">
        <w:rPr>
          <w:rFonts w:ascii="Myriad Pro" w:hAnsi="Myriad Pro"/>
          <w:sz w:val="26"/>
          <w:szCs w:val="26"/>
        </w:rPr>
        <w:t xml:space="preserve"> затрат не представлен</w:t>
      </w:r>
      <w:r w:rsidR="00D47B95" w:rsidRPr="00BA0797">
        <w:rPr>
          <w:rFonts w:ascii="Myriad Pro" w:hAnsi="Myriad Pro"/>
          <w:sz w:val="26"/>
          <w:szCs w:val="26"/>
        </w:rPr>
        <w:t>а программа Профессионального обучения и дополнительного профессионального образования</w:t>
      </w:r>
      <w:r w:rsidR="007D6FF4" w:rsidRPr="00BA0797">
        <w:rPr>
          <w:rFonts w:ascii="Myriad Pro" w:hAnsi="Myriad Pro"/>
          <w:sz w:val="26"/>
          <w:szCs w:val="26"/>
        </w:rPr>
        <w:t xml:space="preserve"> </w:t>
      </w:r>
      <w:r w:rsidR="00D47B95" w:rsidRPr="00BA0797">
        <w:rPr>
          <w:rFonts w:ascii="Myriad Pro" w:hAnsi="Myriad Pro"/>
          <w:sz w:val="26"/>
          <w:szCs w:val="26"/>
        </w:rPr>
        <w:t xml:space="preserve">на 2018 год, отсутствует </w:t>
      </w:r>
      <w:r w:rsidR="00D47B95" w:rsidRPr="00BA0797">
        <w:rPr>
          <w:rFonts w:ascii="Myriad Pro" w:hAnsi="Myriad Pro"/>
          <w:sz w:val="26"/>
          <w:szCs w:val="26"/>
        </w:rPr>
        <w:lastRenderedPageBreak/>
        <w:t>л</w:t>
      </w:r>
      <w:r w:rsidRPr="00BA0797">
        <w:rPr>
          <w:rFonts w:ascii="Myriad Pro" w:hAnsi="Myriad Pro"/>
          <w:sz w:val="26"/>
          <w:szCs w:val="26"/>
        </w:rPr>
        <w:t>окальный нормативный акт о порядке проведения обучения</w:t>
      </w:r>
      <w:r w:rsidR="009C7B3E" w:rsidRPr="00BA0797">
        <w:rPr>
          <w:rFonts w:ascii="Myriad Pro" w:hAnsi="Myriad Pro"/>
          <w:sz w:val="26"/>
          <w:szCs w:val="26"/>
        </w:rPr>
        <w:t xml:space="preserve"> </w:t>
      </w:r>
      <w:r w:rsidRPr="00BA0797">
        <w:rPr>
          <w:rFonts w:ascii="Myriad Pro" w:hAnsi="Myriad Pro"/>
          <w:sz w:val="26"/>
          <w:szCs w:val="26"/>
        </w:rPr>
        <w:t xml:space="preserve">в </w:t>
      </w:r>
      <w:r w:rsidR="00551079" w:rsidRPr="00BA0797">
        <w:rPr>
          <w:rFonts w:ascii="Myriad Pro" w:hAnsi="Myriad Pro"/>
          <w:sz w:val="26"/>
          <w:szCs w:val="26"/>
        </w:rPr>
        <w:t xml:space="preserve">филиале </w:t>
      </w:r>
      <w:r w:rsidRPr="00BA0797">
        <w:rPr>
          <w:rFonts w:ascii="Myriad Pro" w:hAnsi="Myriad Pro"/>
          <w:sz w:val="26"/>
          <w:szCs w:val="26"/>
        </w:rPr>
        <w:t>ПАО</w:t>
      </w:r>
      <w:r w:rsidR="00576D97">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w:t>
      </w:r>
      <w:r w:rsidR="00D47B95" w:rsidRPr="00BA0797">
        <w:rPr>
          <w:rFonts w:ascii="Myriad Pro" w:hAnsi="Myriad Pro"/>
          <w:sz w:val="26"/>
          <w:szCs w:val="26"/>
        </w:rPr>
        <w:t>е</w:t>
      </w:r>
      <w:r w:rsidRPr="00BA0797">
        <w:rPr>
          <w:rFonts w:ascii="Myriad Pro" w:hAnsi="Myriad Pro"/>
          <w:sz w:val="26"/>
          <w:szCs w:val="26"/>
        </w:rPr>
        <w:t>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D47B95" w:rsidRPr="00BA0797">
        <w:rPr>
          <w:rFonts w:ascii="Myriad Pro" w:hAnsi="Myriad Pro"/>
          <w:sz w:val="26"/>
          <w:szCs w:val="26"/>
        </w:rPr>
        <w:t>Псковэнерго</w:t>
      </w:r>
      <w:r w:rsidR="00586D28" w:rsidRPr="00BA0797">
        <w:rPr>
          <w:rFonts w:ascii="Myriad Pro" w:hAnsi="Myriad Pro"/>
          <w:sz w:val="26"/>
          <w:szCs w:val="26"/>
        </w:rPr>
        <w:t>»</w:t>
      </w:r>
      <w:r w:rsidR="00D47B95" w:rsidRPr="00BA0797">
        <w:rPr>
          <w:rFonts w:ascii="Myriad Pro" w:hAnsi="Myriad Pro"/>
          <w:sz w:val="26"/>
          <w:szCs w:val="26"/>
        </w:rPr>
        <w:t>, отсутствует расчет стоимости обучения по направлениям, специальностям, количеству сотрудников.</w:t>
      </w:r>
      <w:r w:rsidR="009C7B3E" w:rsidRPr="00BA0797">
        <w:rPr>
          <w:rFonts w:ascii="Myriad Pro" w:hAnsi="Myriad Pro"/>
          <w:sz w:val="26"/>
          <w:szCs w:val="26"/>
        </w:rPr>
        <w:t xml:space="preserve"> </w:t>
      </w:r>
    </w:p>
    <w:p w14:paraId="23E57D56" w14:textId="77777777" w:rsidR="00576E6A" w:rsidRPr="00BA0797" w:rsidRDefault="00560CBF"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Со стороны </w:t>
      </w:r>
      <w:r w:rsidR="00D47B95" w:rsidRPr="00BA0797">
        <w:rPr>
          <w:rFonts w:ascii="Myriad Pro" w:hAnsi="Myriad Pro"/>
          <w:sz w:val="26"/>
          <w:szCs w:val="26"/>
        </w:rPr>
        <w:t xml:space="preserve">Государственного комитета Псковской области по тарифам и энергетике </w:t>
      </w:r>
      <w:r w:rsidR="00576E6A" w:rsidRPr="00BA0797">
        <w:rPr>
          <w:rFonts w:ascii="Myriad Pro" w:hAnsi="Myriad Pro"/>
          <w:sz w:val="26"/>
          <w:szCs w:val="26"/>
        </w:rPr>
        <w:t>затраты на обучение</w:t>
      </w:r>
      <w:r w:rsidRPr="00BA0797">
        <w:rPr>
          <w:rFonts w:ascii="Myriad Pro" w:hAnsi="Myriad Pro"/>
          <w:sz w:val="26"/>
          <w:szCs w:val="26"/>
        </w:rPr>
        <w:t xml:space="preserve"> на</w:t>
      </w:r>
      <w:r w:rsidR="00D47B95" w:rsidRPr="00BA0797">
        <w:rPr>
          <w:rFonts w:ascii="Myriad Pro" w:hAnsi="Myriad Pro"/>
          <w:sz w:val="26"/>
          <w:szCs w:val="26"/>
        </w:rPr>
        <w:t xml:space="preserve"> очередной период регулирования (2018 год) определены исходя из общей величины расходов </w:t>
      </w:r>
      <w:r w:rsidR="00576E6A" w:rsidRPr="00BA0797">
        <w:rPr>
          <w:rFonts w:ascii="Myriad Pro" w:hAnsi="Myriad Pro"/>
          <w:sz w:val="26"/>
          <w:szCs w:val="26"/>
        </w:rPr>
        <w:t xml:space="preserve">за 2016 год (признаны экономически обоснованными) с учетом показателей </w:t>
      </w:r>
      <w:r w:rsidR="00FC6F47" w:rsidRPr="00BA0797">
        <w:rPr>
          <w:rFonts w:ascii="Myriad Pro" w:hAnsi="Myriad Pro"/>
          <w:sz w:val="26"/>
          <w:szCs w:val="26"/>
        </w:rPr>
        <w:t>Прогноза</w:t>
      </w:r>
      <w:r w:rsidR="00576E6A" w:rsidRPr="00BA0797">
        <w:rPr>
          <w:rFonts w:ascii="Myriad Pro" w:hAnsi="Myriad Pro"/>
          <w:sz w:val="26"/>
          <w:szCs w:val="26"/>
        </w:rPr>
        <w:t xml:space="preserve"> социально-экономического развития Российской Федерации на 2018 год и плановый период 2019-2020 год.</w:t>
      </w:r>
    </w:p>
    <w:p w14:paraId="36060C15" w14:textId="77777777" w:rsidR="00576E6A" w:rsidRPr="00BA0797" w:rsidRDefault="00576E6A" w:rsidP="00BA0797">
      <w:pPr>
        <w:tabs>
          <w:tab w:val="num"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Госкомитетом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w:t>
      </w:r>
    </w:p>
    <w:p w14:paraId="210A522E" w14:textId="77777777" w:rsidR="00576E6A" w:rsidRPr="00BA0797" w:rsidRDefault="00576E6A" w:rsidP="00BA0797">
      <w:pPr>
        <w:pStyle w:val="11"/>
        <w:tabs>
          <w:tab w:val="num" w:pos="1134"/>
        </w:tabs>
        <w:spacing w:after="0" w:line="360" w:lineRule="auto"/>
        <w:ind w:left="0" w:firstLine="567"/>
        <w:jc w:val="both"/>
        <w:rPr>
          <w:rFonts w:ascii="Myriad Pro" w:hAnsi="Myriad Pro"/>
          <w:sz w:val="26"/>
          <w:szCs w:val="26"/>
        </w:rPr>
      </w:pPr>
      <w:r w:rsidRPr="00BA0797">
        <w:rPr>
          <w:rFonts w:ascii="Myriad Pro" w:hAnsi="Myriad Pro"/>
          <w:sz w:val="26"/>
          <w:szCs w:val="26"/>
        </w:rPr>
        <w:t>Исполнитель отмечает, что экспертом при определении фактических расходов за 2016 год были</w:t>
      </w:r>
      <w:r w:rsidR="0005482B" w:rsidRPr="00BA0797">
        <w:rPr>
          <w:rFonts w:ascii="Myriad Pro" w:hAnsi="Myriad Pro"/>
          <w:sz w:val="26"/>
          <w:szCs w:val="26"/>
        </w:rPr>
        <w:t xml:space="preserve"> правомерно</w:t>
      </w:r>
      <w:r w:rsidRPr="00BA0797">
        <w:rPr>
          <w:rFonts w:ascii="Myriad Pro" w:hAnsi="Myriad Pro"/>
          <w:sz w:val="26"/>
          <w:szCs w:val="26"/>
        </w:rPr>
        <w:t xml:space="preserve"> исключены расходы, произведенны</w:t>
      </w:r>
      <w:r w:rsidR="0005482B" w:rsidRPr="00BA0797">
        <w:rPr>
          <w:rFonts w:ascii="Myriad Pro" w:hAnsi="Myriad Pro"/>
          <w:sz w:val="26"/>
          <w:szCs w:val="26"/>
        </w:rPr>
        <w:t xml:space="preserve">е на основании счетов на оплату. Исполнитель не согласен с исключением </w:t>
      </w:r>
      <w:r w:rsidRPr="00BA0797">
        <w:rPr>
          <w:rFonts w:ascii="Myriad Pro" w:hAnsi="Myriad Pro"/>
          <w:sz w:val="26"/>
          <w:szCs w:val="26"/>
        </w:rPr>
        <w:t>расход</w:t>
      </w:r>
      <w:r w:rsidR="0005482B" w:rsidRPr="00BA0797">
        <w:rPr>
          <w:rFonts w:ascii="Myriad Pro" w:hAnsi="Myriad Pro"/>
          <w:sz w:val="26"/>
          <w:szCs w:val="26"/>
        </w:rPr>
        <w:t>ов</w:t>
      </w:r>
      <w:r w:rsidRPr="00BA0797">
        <w:rPr>
          <w:rFonts w:ascii="Myriad Pro" w:hAnsi="Myriad Pro"/>
          <w:sz w:val="26"/>
          <w:szCs w:val="26"/>
        </w:rPr>
        <w:t xml:space="preserve"> по двум договорам в связи с отсутствием в обосновывающих материалах приложений к договорам, содержащим сведения о специализации, сроках обучения (по одному из договоров </w:t>
      </w:r>
      <w:r w:rsidR="00874884" w:rsidRPr="00BA0797">
        <w:rPr>
          <w:rFonts w:ascii="Myriad Pro" w:hAnsi="Myriad Pro"/>
          <w:sz w:val="26"/>
          <w:szCs w:val="26"/>
        </w:rPr>
        <w:t xml:space="preserve">имеется </w:t>
      </w:r>
      <w:r w:rsidRPr="00BA0797">
        <w:rPr>
          <w:rFonts w:ascii="Myriad Pro" w:hAnsi="Myriad Pro"/>
          <w:sz w:val="26"/>
          <w:szCs w:val="26"/>
        </w:rPr>
        <w:t>информация о плане и программе обучения специалистов</w:t>
      </w:r>
      <w:r w:rsidR="00874884" w:rsidRPr="00BA0797">
        <w:rPr>
          <w:rFonts w:ascii="Myriad Pro" w:hAnsi="Myriad Pro"/>
          <w:sz w:val="26"/>
          <w:szCs w:val="26"/>
        </w:rPr>
        <w:t>).</w:t>
      </w:r>
    </w:p>
    <w:p w14:paraId="23FF6C4E" w14:textId="77777777" w:rsidR="00511458" w:rsidRDefault="00560CBF" w:rsidP="00BA0797">
      <w:pPr>
        <w:pStyle w:val="afff8"/>
        <w:spacing w:after="0"/>
      </w:pPr>
      <w:r w:rsidRPr="00BA0797">
        <w:t>Принимая во внимание отсутствие ряда документов, обосновывающих плановые расходы на 201</w:t>
      </w:r>
      <w:r w:rsidR="00654D22" w:rsidRPr="00BA0797">
        <w:t>8</w:t>
      </w:r>
      <w:r w:rsidRPr="00BA0797">
        <w:t xml:space="preserve"> год,</w:t>
      </w:r>
      <w:r w:rsidR="009C7B3E" w:rsidRPr="00BA0797">
        <w:t xml:space="preserve"> </w:t>
      </w:r>
      <w:r w:rsidRPr="00BA0797">
        <w:t xml:space="preserve">Исполнитель считает </w:t>
      </w:r>
      <w:r w:rsidR="00654D22" w:rsidRPr="00BA0797">
        <w:t>обоснованным определять расходы на основании фактических данных за 2016 год (</w:t>
      </w:r>
      <w:r w:rsidR="0005482B" w:rsidRPr="00BA0797">
        <w:t>признанных</w:t>
      </w:r>
      <w:r w:rsidR="00AD43E4" w:rsidRPr="00BA0797">
        <w:t xml:space="preserve"> </w:t>
      </w:r>
      <w:r w:rsidR="0005482B" w:rsidRPr="00BA0797">
        <w:t>документально подтвержденными</w:t>
      </w:r>
      <w:r w:rsidR="00654D22" w:rsidRPr="00BA0797">
        <w:t>) с применением показателей Прогноза социально-экономического развития Российской Федерации на 2018 год и плановый 2019-2020 годов.</w:t>
      </w:r>
      <w:r w:rsidR="00AD43E4" w:rsidRPr="00BA0797">
        <w:t xml:space="preserve"> Исполнителем исключена часть расходов по статье Услуги по подготовке кадров</w:t>
      </w:r>
      <w:r w:rsidR="009C7B3E" w:rsidRPr="00BA0797">
        <w:t xml:space="preserve"> </w:t>
      </w:r>
      <w:r w:rsidR="00AD43E4" w:rsidRPr="00BA0797">
        <w:t xml:space="preserve">за 2016 году произведенных по счетам, без заключения договоров (отсутствует информация о затратах, подтверждающих обоснование отнесение расходов на регулируемый вид деятельности </w:t>
      </w:r>
      <w:r w:rsidR="00586D28" w:rsidRPr="00BA0797">
        <w:t>«</w:t>
      </w:r>
      <w:r w:rsidR="00AD43E4" w:rsidRPr="00BA0797">
        <w:t>Передача электрической энергии по сетям</w:t>
      </w:r>
      <w:r w:rsidR="00586D28" w:rsidRPr="00BA0797">
        <w:t>»</w:t>
      </w:r>
      <w:r w:rsidR="00AD43E4" w:rsidRPr="00BA0797">
        <w:t>).</w:t>
      </w:r>
    </w:p>
    <w:p w14:paraId="18EAABA7" w14:textId="77777777" w:rsidR="00AE20F3" w:rsidRDefault="00AE20F3" w:rsidP="00BA0797">
      <w:pPr>
        <w:pStyle w:val="afff8"/>
        <w:spacing w:after="0"/>
      </w:pPr>
    </w:p>
    <w:p w14:paraId="7DC7EBCC" w14:textId="77777777" w:rsidR="002C0936" w:rsidRPr="00BA0797" w:rsidRDefault="002C0936"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64"/>
        <w:gridCol w:w="1235"/>
        <w:gridCol w:w="1199"/>
        <w:gridCol w:w="1246"/>
        <w:gridCol w:w="1381"/>
        <w:gridCol w:w="1199"/>
        <w:gridCol w:w="1246"/>
      </w:tblGrid>
      <w:tr w:rsidR="00EA0198" w:rsidRPr="00BA0797" w14:paraId="48B53D8C" w14:textId="77777777">
        <w:trPr>
          <w:cantSplit/>
        </w:trPr>
        <w:tc>
          <w:tcPr>
            <w:tcW w:w="129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9ADF1E8" w14:textId="77777777" w:rsidR="00EA0198" w:rsidRPr="00BA0797" w:rsidRDefault="00EA0198" w:rsidP="00BA0797">
            <w:pPr>
              <w:spacing w:after="0" w:line="240" w:lineRule="auto"/>
              <w:jc w:val="center"/>
              <w:rPr>
                <w:rFonts w:ascii="Myriad Pro" w:eastAsia="Times New Roman" w:hAnsi="Myriad Pro" w:cs="Arial CYR"/>
                <w:b/>
                <w:bCs/>
                <w:color w:val="FFFFFF"/>
                <w:sz w:val="18"/>
                <w:szCs w:val="18"/>
                <w:lang w:eastAsia="ru-RU"/>
              </w:rPr>
            </w:pPr>
            <w:r w:rsidRPr="00BA0797">
              <w:rPr>
                <w:rFonts w:ascii="Myriad Pro" w:eastAsia="Times New Roman" w:hAnsi="Myriad Pro" w:cs="Arial CYR"/>
                <w:b/>
                <w:bCs/>
                <w:color w:val="FFFFFF"/>
                <w:sz w:val="18"/>
                <w:szCs w:val="18"/>
                <w:lang w:eastAsia="ru-RU"/>
              </w:rPr>
              <w:t>Наименование</w:t>
            </w:r>
          </w:p>
        </w:tc>
        <w:tc>
          <w:tcPr>
            <w:tcW w:w="190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1265AC7" w14:textId="77777777" w:rsidR="00EA0198" w:rsidRPr="00BA0797" w:rsidRDefault="00EA0198"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Факт за 2016, тыс. руб.</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77543C2" w14:textId="77777777" w:rsidR="00EA0198" w:rsidRPr="00BA0797" w:rsidRDefault="00EA0198"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2018, тыс. руб.</w:t>
            </w:r>
          </w:p>
        </w:tc>
      </w:tr>
      <w:tr w:rsidR="00E67CD8" w:rsidRPr="00BA0797" w14:paraId="7B0E53EE" w14:textId="77777777">
        <w:trPr>
          <w:cantSplit/>
        </w:trPr>
        <w:tc>
          <w:tcPr>
            <w:tcW w:w="129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C06F60E" w14:textId="77777777" w:rsidR="00E67CD8" w:rsidRPr="00BA0797" w:rsidRDefault="00E67CD8" w:rsidP="00BA0797">
            <w:pPr>
              <w:spacing w:after="0" w:line="240" w:lineRule="auto"/>
              <w:jc w:val="center"/>
              <w:rPr>
                <w:rFonts w:ascii="Myriad Pro" w:eastAsia="Times New Roman" w:hAnsi="Myriad Pro" w:cs="Arial CYR"/>
                <w:b/>
                <w:bCs/>
                <w:sz w:val="18"/>
                <w:szCs w:val="18"/>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1A5AE3" w14:textId="77777777" w:rsidR="00E67CD8" w:rsidRPr="00BA0797" w:rsidRDefault="00E67CD8"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81DB492" w14:textId="77777777" w:rsidR="00E67CD8" w:rsidRPr="00BA0797" w:rsidRDefault="00E67CD8"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6A5136B" w14:textId="77777777" w:rsidR="00E67CD8" w:rsidRPr="00BA0797" w:rsidRDefault="00E67CD8"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5E6A332" w14:textId="77777777" w:rsidR="00E67CD8" w:rsidRPr="00BA0797" w:rsidRDefault="00F70963" w:rsidP="00BA0797">
            <w:pPr>
              <w:spacing w:after="0" w:line="240" w:lineRule="auto"/>
              <w:jc w:val="center"/>
              <w:rPr>
                <w:rFonts w:ascii="Myriad Pro" w:hAnsi="Myriad Pro"/>
                <w:color w:val="FFFFFF"/>
                <w:sz w:val="18"/>
                <w:szCs w:val="18"/>
              </w:rPr>
            </w:pPr>
            <w:r w:rsidRPr="00BA0797">
              <w:rPr>
                <w:rFonts w:ascii="Myriad Pro" w:hAnsi="Myriad Pro"/>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C0F9F44" w14:textId="77777777" w:rsidR="00E67CD8" w:rsidRPr="00BA0797" w:rsidRDefault="00E67CD8" w:rsidP="00BA0797">
            <w:pPr>
              <w:spacing w:after="0" w:line="240" w:lineRule="auto"/>
              <w:jc w:val="center"/>
              <w:rPr>
                <w:rFonts w:ascii="Myriad Pro" w:hAnsi="Myriad Pro"/>
                <w:color w:val="FFFFFF"/>
                <w:sz w:val="18"/>
                <w:szCs w:val="18"/>
              </w:rPr>
            </w:pPr>
            <w:r w:rsidRPr="00BA0797">
              <w:rPr>
                <w:rFonts w:ascii="Myriad Pro" w:hAnsi="Myriad Pro"/>
                <w:color w:val="FFFFFF"/>
                <w:sz w:val="18"/>
                <w:szCs w:val="18"/>
              </w:rPr>
              <w:t>Приказ Госкомитета от 01.06.2018</w:t>
            </w:r>
            <w:r w:rsidRPr="00BA0797">
              <w:rPr>
                <w:rFonts w:ascii="Myriad Pro" w:hAnsi="Myriad Pro"/>
                <w:color w:val="FFFFFF"/>
                <w:sz w:val="18"/>
                <w:szCs w:val="18"/>
              </w:rPr>
              <w:br/>
              <w:t>№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4E5DAEF9" w14:textId="77777777" w:rsidR="00E67CD8" w:rsidRPr="00BA0797" w:rsidRDefault="00E67CD8" w:rsidP="00BA0797">
            <w:pPr>
              <w:spacing w:after="0" w:line="240" w:lineRule="auto"/>
              <w:jc w:val="center"/>
              <w:rPr>
                <w:rFonts w:ascii="Myriad Pro" w:hAnsi="Myriad Pro"/>
                <w:color w:val="FFFFFF"/>
                <w:sz w:val="18"/>
                <w:szCs w:val="18"/>
              </w:rPr>
            </w:pPr>
            <w:r w:rsidRPr="00BA0797">
              <w:rPr>
                <w:rFonts w:ascii="Myriad Pro" w:hAnsi="Myriad Pro"/>
                <w:color w:val="FFFFFF"/>
                <w:sz w:val="18"/>
                <w:szCs w:val="18"/>
              </w:rPr>
              <w:t>По расчету Исполнителя</w:t>
            </w:r>
          </w:p>
        </w:tc>
      </w:tr>
      <w:tr w:rsidR="00EA0198" w:rsidRPr="00BA0797" w14:paraId="315C5AA4" w14:textId="77777777">
        <w:trPr>
          <w:cantSplit/>
        </w:trPr>
        <w:tc>
          <w:tcPr>
            <w:tcW w:w="1293" w:type="pct"/>
            <w:tcBorders>
              <w:top w:val="single" w:sz="4" w:space="0" w:color="FFFFFF"/>
            </w:tcBorders>
            <w:shd w:val="clear" w:color="auto" w:fill="auto"/>
            <w:vAlign w:val="center"/>
          </w:tcPr>
          <w:p w14:paraId="6FB6CA9E" w14:textId="77777777" w:rsidR="00EA0198" w:rsidRPr="00BA0797" w:rsidRDefault="00EA0198" w:rsidP="00BA0797">
            <w:pPr>
              <w:spacing w:after="0" w:line="240" w:lineRule="auto"/>
              <w:rPr>
                <w:rFonts w:ascii="Myriad Pro" w:hAnsi="Myriad Pro" w:cs="Arial CYR"/>
                <w:b/>
                <w:sz w:val="20"/>
                <w:szCs w:val="20"/>
              </w:rPr>
            </w:pPr>
            <w:r w:rsidRPr="00BA0797">
              <w:rPr>
                <w:rFonts w:ascii="Myriad Pro" w:hAnsi="Myriad Pro" w:cs="Arial CYR"/>
                <w:b/>
                <w:sz w:val="20"/>
                <w:szCs w:val="20"/>
              </w:rPr>
              <w:t>Услуги по подготовке кадров</w:t>
            </w:r>
          </w:p>
        </w:tc>
        <w:tc>
          <w:tcPr>
            <w:tcW w:w="636" w:type="pct"/>
            <w:tcBorders>
              <w:top w:val="single" w:sz="4" w:space="0" w:color="FFFFFF"/>
            </w:tcBorders>
            <w:shd w:val="clear" w:color="auto" w:fill="auto"/>
            <w:noWrap/>
            <w:vAlign w:val="center"/>
          </w:tcPr>
          <w:p w14:paraId="528804A9" w14:textId="77777777" w:rsidR="00EA0198" w:rsidRPr="00BA0797" w:rsidRDefault="00834137"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5 3</w:t>
            </w:r>
            <w:r w:rsidR="00EA0198" w:rsidRPr="00BA0797">
              <w:rPr>
                <w:rFonts w:ascii="Myriad Pro" w:hAnsi="Myriad Pro" w:cs="Arial CYR"/>
                <w:b/>
                <w:sz w:val="20"/>
                <w:szCs w:val="20"/>
              </w:rPr>
              <w:t>09,1</w:t>
            </w:r>
          </w:p>
        </w:tc>
        <w:tc>
          <w:tcPr>
            <w:tcW w:w="0" w:type="auto"/>
            <w:tcBorders>
              <w:top w:val="single" w:sz="4" w:space="0" w:color="FFFFFF"/>
            </w:tcBorders>
            <w:shd w:val="clear" w:color="auto" w:fill="auto"/>
            <w:noWrap/>
            <w:vAlign w:val="center"/>
          </w:tcPr>
          <w:p w14:paraId="4727AB93" w14:textId="77777777" w:rsidR="00EA0198" w:rsidRPr="00BA0797" w:rsidRDefault="00834137"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4 9</w:t>
            </w:r>
            <w:r w:rsidR="00EA0198" w:rsidRPr="00BA0797">
              <w:rPr>
                <w:rFonts w:ascii="Myriad Pro" w:hAnsi="Myriad Pro" w:cs="Arial CYR"/>
                <w:b/>
                <w:sz w:val="20"/>
                <w:szCs w:val="20"/>
              </w:rPr>
              <w:t>06,5</w:t>
            </w:r>
          </w:p>
        </w:tc>
        <w:tc>
          <w:tcPr>
            <w:tcW w:w="0" w:type="auto"/>
            <w:tcBorders>
              <w:top w:val="single" w:sz="4" w:space="0" w:color="FFFFFF"/>
            </w:tcBorders>
            <w:shd w:val="clear" w:color="auto" w:fill="auto"/>
            <w:noWrap/>
            <w:vAlign w:val="center"/>
          </w:tcPr>
          <w:p w14:paraId="57EDFA9F" w14:textId="77777777" w:rsidR="00EA0198" w:rsidRPr="00BA0797" w:rsidRDefault="00834137"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5 0</w:t>
            </w:r>
            <w:r w:rsidR="00EA0198" w:rsidRPr="00BA0797">
              <w:rPr>
                <w:rFonts w:ascii="Myriad Pro" w:hAnsi="Myriad Pro" w:cs="Arial CYR"/>
                <w:b/>
                <w:sz w:val="20"/>
                <w:szCs w:val="20"/>
              </w:rPr>
              <w:t>55,2</w:t>
            </w:r>
          </w:p>
        </w:tc>
        <w:tc>
          <w:tcPr>
            <w:tcW w:w="0" w:type="auto"/>
            <w:tcBorders>
              <w:top w:val="single" w:sz="4" w:space="0" w:color="FFFFFF"/>
            </w:tcBorders>
            <w:shd w:val="clear" w:color="auto" w:fill="auto"/>
            <w:noWrap/>
            <w:vAlign w:val="center"/>
          </w:tcPr>
          <w:p w14:paraId="5FB485E5" w14:textId="77777777" w:rsidR="00EA0198" w:rsidRPr="00BA0797" w:rsidRDefault="00EA0198"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1</w:t>
            </w:r>
            <w:r w:rsidR="00834137" w:rsidRPr="00BA0797">
              <w:rPr>
                <w:rFonts w:ascii="Myriad Pro" w:hAnsi="Myriad Pro" w:cs="Arial CYR"/>
                <w:b/>
                <w:sz w:val="20"/>
                <w:szCs w:val="20"/>
              </w:rPr>
              <w:t>6 4</w:t>
            </w:r>
            <w:r w:rsidRPr="00BA0797">
              <w:rPr>
                <w:rFonts w:ascii="Myriad Pro" w:hAnsi="Myriad Pro" w:cs="Arial CYR"/>
                <w:b/>
                <w:sz w:val="20"/>
                <w:szCs w:val="20"/>
              </w:rPr>
              <w:t>33,6</w:t>
            </w:r>
          </w:p>
        </w:tc>
        <w:tc>
          <w:tcPr>
            <w:tcW w:w="0" w:type="auto"/>
            <w:tcBorders>
              <w:top w:val="single" w:sz="4" w:space="0" w:color="FFFFFF"/>
            </w:tcBorders>
            <w:shd w:val="clear" w:color="auto" w:fill="auto"/>
            <w:noWrap/>
            <w:vAlign w:val="center"/>
          </w:tcPr>
          <w:p w14:paraId="2B817DC1" w14:textId="77777777" w:rsidR="00EA0198" w:rsidRPr="00BA0797" w:rsidRDefault="00834137"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5 2</w:t>
            </w:r>
            <w:r w:rsidR="00EA0198" w:rsidRPr="00BA0797">
              <w:rPr>
                <w:rFonts w:ascii="Myriad Pro" w:hAnsi="Myriad Pro" w:cs="Arial CYR"/>
                <w:b/>
                <w:sz w:val="20"/>
                <w:szCs w:val="20"/>
              </w:rPr>
              <w:t>71,3</w:t>
            </w:r>
          </w:p>
        </w:tc>
        <w:tc>
          <w:tcPr>
            <w:tcW w:w="0" w:type="auto"/>
            <w:tcBorders>
              <w:top w:val="single" w:sz="4" w:space="0" w:color="FFFFFF"/>
            </w:tcBorders>
            <w:shd w:val="clear" w:color="auto" w:fill="auto"/>
            <w:noWrap/>
            <w:vAlign w:val="center"/>
          </w:tcPr>
          <w:p w14:paraId="21C22D9B" w14:textId="77777777" w:rsidR="00EA0198" w:rsidRPr="00BA0797" w:rsidRDefault="00834137"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5 4</w:t>
            </w:r>
            <w:r w:rsidR="00EA0198" w:rsidRPr="00BA0797">
              <w:rPr>
                <w:rFonts w:ascii="Myriad Pro" w:hAnsi="Myriad Pro" w:cs="Arial CYR"/>
                <w:b/>
                <w:sz w:val="20"/>
                <w:szCs w:val="20"/>
              </w:rPr>
              <w:t>46,7</w:t>
            </w:r>
          </w:p>
        </w:tc>
      </w:tr>
    </w:tbl>
    <w:p w14:paraId="3F0E1C6C" w14:textId="77777777" w:rsidR="001C0330" w:rsidRDefault="001C0330" w:rsidP="00BA0797">
      <w:pPr>
        <w:autoSpaceDE w:val="0"/>
        <w:autoSpaceDN w:val="0"/>
        <w:adjustRightInd w:val="0"/>
        <w:spacing w:after="0" w:line="360" w:lineRule="auto"/>
        <w:jc w:val="both"/>
        <w:rPr>
          <w:rFonts w:ascii="Myriad Pro" w:hAnsi="Myriad Pro"/>
          <w:b/>
          <w:i/>
          <w:sz w:val="26"/>
          <w:szCs w:val="26"/>
        </w:rPr>
      </w:pPr>
    </w:p>
    <w:p w14:paraId="1B6522B8" w14:textId="77777777" w:rsidR="00560CBF" w:rsidRPr="00BA0797" w:rsidRDefault="00560CBF"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Расходы на оформление земельно-правовых документов</w:t>
      </w:r>
    </w:p>
    <w:p w14:paraId="11F1AB43" w14:textId="77777777" w:rsidR="005D29B9" w:rsidRPr="00BA0797" w:rsidRDefault="005D29B9"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Фактические расходы за 2016 год составили 3</w:t>
      </w:r>
      <w:r w:rsidR="00834137" w:rsidRPr="00BA0797">
        <w:rPr>
          <w:rFonts w:ascii="Myriad Pro" w:hAnsi="Myriad Pro"/>
          <w:sz w:val="26"/>
          <w:szCs w:val="26"/>
        </w:rPr>
        <w:t>0 4</w:t>
      </w:r>
      <w:r w:rsidRPr="00BA0797">
        <w:rPr>
          <w:rFonts w:ascii="Myriad Pro" w:hAnsi="Myriad Pro"/>
          <w:sz w:val="26"/>
          <w:szCs w:val="26"/>
        </w:rPr>
        <w:t xml:space="preserve">29,56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- 2</w:t>
      </w:r>
      <w:r w:rsidR="009C7B3E" w:rsidRPr="00BA0797">
        <w:rPr>
          <w:rFonts w:ascii="Myriad Pro" w:hAnsi="Myriad Pro"/>
          <w:sz w:val="26"/>
          <w:szCs w:val="26"/>
        </w:rPr>
        <w:t>1 9</w:t>
      </w:r>
      <w:r w:rsidRPr="00BA0797">
        <w:rPr>
          <w:rFonts w:ascii="Myriad Pro" w:hAnsi="Myriad Pro"/>
          <w:sz w:val="26"/>
          <w:szCs w:val="26"/>
        </w:rPr>
        <w:t>94,04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- 2</w:t>
      </w:r>
      <w:r w:rsidR="009C7B3E" w:rsidRPr="00BA0797">
        <w:rPr>
          <w:rFonts w:ascii="Myriad Pro" w:hAnsi="Myriad Pro"/>
          <w:sz w:val="26"/>
          <w:szCs w:val="26"/>
        </w:rPr>
        <w:t>1 9</w:t>
      </w:r>
      <w:r w:rsidRPr="00BA0797">
        <w:rPr>
          <w:rFonts w:ascii="Myriad Pro" w:hAnsi="Myriad Pro"/>
          <w:sz w:val="26"/>
          <w:szCs w:val="26"/>
        </w:rPr>
        <w:t>94,04 тыс. руб.</w:t>
      </w:r>
    </w:p>
    <w:p w14:paraId="7F43E893"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Заявленные расходы на оформление земельно-правовых документов включают в себя расходы на оформление кадастровых (землеустроительных)</w:t>
      </w:r>
      <w:r w:rsidR="005D29B9" w:rsidRPr="00BA0797">
        <w:rPr>
          <w:rFonts w:ascii="Myriad Pro" w:hAnsi="Myriad Pro"/>
          <w:sz w:val="26"/>
          <w:szCs w:val="26"/>
        </w:rPr>
        <w:t xml:space="preserve"> </w:t>
      </w:r>
      <w:r w:rsidRPr="00BA0797">
        <w:rPr>
          <w:rFonts w:ascii="Myriad Pro" w:hAnsi="Myriad Pro"/>
          <w:sz w:val="26"/>
          <w:szCs w:val="26"/>
        </w:rPr>
        <w:t>дел и постановку земельных участков на кадастровый учет (в т.ч. установка охранных зон).</w:t>
      </w:r>
    </w:p>
    <w:p w14:paraId="6B3E5B4B"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Установление охранных зон под линиями электропередачи регулируется постановлением Правительства РФ от 24.02.2009 №160 и приказом Министерства природных ресурсов и экологии РФ от 24.05.2010 №179. Согласно постановлению Правительства от 24.02.2009 № 160 границы охранной зоны в отношении отдельного объекта электросетевого хозяйства</w:t>
      </w:r>
      <w:r w:rsidR="009C7B3E" w:rsidRPr="00BA0797">
        <w:rPr>
          <w:rFonts w:ascii="Myriad Pro" w:hAnsi="Myriad Pro"/>
          <w:sz w:val="26"/>
          <w:szCs w:val="26"/>
        </w:rPr>
        <w:t xml:space="preserve"> </w:t>
      </w:r>
      <w:r w:rsidRPr="00BA0797">
        <w:rPr>
          <w:rFonts w:ascii="Myriad Pro" w:hAnsi="Myriad Pro"/>
          <w:sz w:val="26"/>
          <w:szCs w:val="26"/>
        </w:rPr>
        <w:t>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исполнительной власти, осуществляющим технический контроль и надзор в электроэнергетике. После данного согласования сетевая организация обязана обратиться в орган исполнительной власти, осуществляющий кадастровый учет и ведение государственного кадастра недвижимости, с заявлением о внесении сведений о границах охранной зоны в документы кадастрового учета недвижимого имущества.</w:t>
      </w:r>
    </w:p>
    <w:p w14:paraId="52412AE1" w14:textId="77777777" w:rsidR="004714B5" w:rsidRPr="00BA0797" w:rsidRDefault="004714B5"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Во исполнение Постановления Правительства Российской Федерации от 24.02.2009 № 160 </w:t>
      </w:r>
      <w:r w:rsidR="00586D28" w:rsidRPr="00BA0797">
        <w:rPr>
          <w:rFonts w:ascii="Myriad Pro" w:hAnsi="Myriad Pro"/>
          <w:sz w:val="26"/>
          <w:szCs w:val="26"/>
        </w:rPr>
        <w:t>«</w:t>
      </w:r>
      <w:r w:rsidRPr="00BA0797">
        <w:rPr>
          <w:rFonts w:ascii="Myriad Pro" w:hAnsi="Myriad Pro"/>
          <w:sz w:val="26"/>
          <w:szCs w:val="26"/>
        </w:rPr>
        <w:t xml:space="preserve">О порядке установления охранных зон объектов </w:t>
      </w:r>
      <w:r w:rsidRPr="00BA0797">
        <w:rPr>
          <w:rFonts w:ascii="Myriad Pro" w:hAnsi="Myriad Pro"/>
          <w:sz w:val="26"/>
          <w:szCs w:val="26"/>
        </w:rPr>
        <w:lastRenderedPageBreak/>
        <w:t>электросетевого хозяйства и особых условий использования земельных участков в границах таких зон</w:t>
      </w:r>
      <w:r w:rsidR="00586D28" w:rsidRPr="00BA0797">
        <w:rPr>
          <w:rFonts w:ascii="Myriad Pro" w:hAnsi="Myriad Pro"/>
          <w:sz w:val="26"/>
          <w:szCs w:val="26"/>
        </w:rPr>
        <w:t>»</w:t>
      </w:r>
      <w:r w:rsidRPr="00BA0797">
        <w:rPr>
          <w:rFonts w:ascii="Myriad Pro" w:hAnsi="Myriad Pro"/>
          <w:sz w:val="26"/>
          <w:szCs w:val="26"/>
        </w:rPr>
        <w:t xml:space="preserve"> (в ред. от 26.08.2013 №736) и в соответствии с пунктом 2 статьи 3 Федерального закона от 25.10.2001 №137-ФЗ </w:t>
      </w:r>
      <w:r w:rsidR="00586D28" w:rsidRPr="00BA0797">
        <w:rPr>
          <w:rFonts w:ascii="Myriad Pro" w:hAnsi="Myriad Pro"/>
          <w:sz w:val="26"/>
          <w:szCs w:val="26"/>
        </w:rPr>
        <w:t>«</w:t>
      </w:r>
      <w:r w:rsidRPr="00BA0797">
        <w:rPr>
          <w:rFonts w:ascii="Myriad Pro" w:hAnsi="Myriad Pro"/>
          <w:sz w:val="26"/>
          <w:szCs w:val="26"/>
        </w:rPr>
        <w:t>О введение в действие Земельного кодекса Российской Федерации</w:t>
      </w:r>
      <w:r w:rsidR="00586D28" w:rsidRPr="00BA0797">
        <w:rPr>
          <w:rFonts w:ascii="Myriad Pro" w:hAnsi="Myriad Pro"/>
          <w:sz w:val="26"/>
          <w:szCs w:val="26"/>
        </w:rPr>
        <w:t>»</w:t>
      </w:r>
      <w:r w:rsidRPr="00BA0797">
        <w:rPr>
          <w:rFonts w:ascii="Myriad Pro" w:hAnsi="Myriad Pro"/>
          <w:sz w:val="26"/>
          <w:szCs w:val="26"/>
        </w:rPr>
        <w:t xml:space="preserve"> в филиале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2016 году были проведены работы по договорам № 424/1212/13 от 10.09.2013, № 415/1202/13 от 10.09.2013 (ФГУП </w:t>
      </w:r>
      <w:r w:rsidR="00586D28" w:rsidRPr="00BA0797">
        <w:rPr>
          <w:rFonts w:ascii="Myriad Pro" w:hAnsi="Myriad Pro"/>
          <w:sz w:val="26"/>
          <w:szCs w:val="26"/>
        </w:rPr>
        <w:t>«</w:t>
      </w:r>
      <w:proofErr w:type="spellStart"/>
      <w:r w:rsidRPr="00BA0797">
        <w:rPr>
          <w:rFonts w:ascii="Myriad Pro" w:hAnsi="Myriad Pro"/>
          <w:sz w:val="26"/>
          <w:szCs w:val="26"/>
        </w:rPr>
        <w:t>Ростехинвентаризация</w:t>
      </w:r>
      <w:proofErr w:type="spellEnd"/>
      <w:r w:rsidRPr="00BA0797">
        <w:rPr>
          <w:rFonts w:ascii="Myriad Pro" w:hAnsi="Myriad Pro"/>
          <w:sz w:val="26"/>
          <w:szCs w:val="26"/>
        </w:rPr>
        <w:t>-Федеральное БТИ</w:t>
      </w:r>
      <w:r w:rsidR="00586D28" w:rsidRPr="00BA0797">
        <w:rPr>
          <w:rFonts w:ascii="Myriad Pro" w:hAnsi="Myriad Pro"/>
          <w:sz w:val="26"/>
          <w:szCs w:val="26"/>
        </w:rPr>
        <w:t>»</w:t>
      </w:r>
      <w:r w:rsidRPr="00BA0797">
        <w:rPr>
          <w:rFonts w:ascii="Myriad Pro" w:hAnsi="Myriad Pro"/>
          <w:sz w:val="26"/>
          <w:szCs w:val="26"/>
        </w:rPr>
        <w:t xml:space="preserve">) и № 76/194/16 от 04.03.2016 (АО </w:t>
      </w:r>
      <w:r w:rsidR="00586D28" w:rsidRPr="00BA0797">
        <w:rPr>
          <w:rFonts w:ascii="Myriad Pro" w:hAnsi="Myriad Pro"/>
          <w:sz w:val="26"/>
          <w:szCs w:val="26"/>
        </w:rPr>
        <w:t>«</w:t>
      </w:r>
      <w:r w:rsidRPr="00BA0797">
        <w:rPr>
          <w:rFonts w:ascii="Myriad Pro" w:hAnsi="Myriad Pro"/>
          <w:sz w:val="26"/>
          <w:szCs w:val="26"/>
        </w:rPr>
        <w:t>ЛИМБ</w:t>
      </w:r>
      <w:r w:rsidR="00586D28" w:rsidRPr="00BA0797">
        <w:rPr>
          <w:rFonts w:ascii="Myriad Pro" w:hAnsi="Myriad Pro"/>
          <w:sz w:val="26"/>
          <w:szCs w:val="26"/>
        </w:rPr>
        <w:t>»</w:t>
      </w:r>
      <w:r w:rsidRPr="00BA0797">
        <w:rPr>
          <w:rFonts w:ascii="Myriad Pro" w:hAnsi="Myriad Pro"/>
          <w:sz w:val="26"/>
          <w:szCs w:val="26"/>
        </w:rPr>
        <w:t xml:space="preserve">). В 2017 году по договорам № 421/393/12 от 17.09.2012 года, № 424/1212/13 от 10.09.2013 (ФГУП </w:t>
      </w:r>
      <w:r w:rsidR="00586D28" w:rsidRPr="00BA0797">
        <w:rPr>
          <w:rFonts w:ascii="Myriad Pro" w:hAnsi="Myriad Pro"/>
          <w:sz w:val="26"/>
          <w:szCs w:val="26"/>
        </w:rPr>
        <w:t>«</w:t>
      </w:r>
      <w:proofErr w:type="spellStart"/>
      <w:r w:rsidRPr="00BA0797">
        <w:rPr>
          <w:rFonts w:ascii="Myriad Pro" w:hAnsi="Myriad Pro"/>
          <w:sz w:val="26"/>
          <w:szCs w:val="26"/>
        </w:rPr>
        <w:t>Ростехинвентаризация</w:t>
      </w:r>
      <w:proofErr w:type="spellEnd"/>
      <w:r w:rsidRPr="00BA0797">
        <w:rPr>
          <w:rFonts w:ascii="Myriad Pro" w:hAnsi="Myriad Pro"/>
          <w:sz w:val="26"/>
          <w:szCs w:val="26"/>
        </w:rPr>
        <w:t>-Федеральное БТИ</w:t>
      </w:r>
      <w:r w:rsidR="00586D28" w:rsidRPr="00BA0797">
        <w:rPr>
          <w:rFonts w:ascii="Myriad Pro" w:hAnsi="Myriad Pro"/>
          <w:sz w:val="26"/>
          <w:szCs w:val="26"/>
        </w:rPr>
        <w:t>»</w:t>
      </w:r>
      <w:r w:rsidRPr="00BA0797">
        <w:rPr>
          <w:rFonts w:ascii="Myriad Pro" w:hAnsi="Myriad Pro"/>
          <w:sz w:val="26"/>
          <w:szCs w:val="26"/>
        </w:rPr>
        <w:t xml:space="preserve">), № 76/194/16 от 04.03.2016 и № 264/528/16 от 25.07.2016 (АО </w:t>
      </w:r>
      <w:r w:rsidR="00586D28" w:rsidRPr="00BA0797">
        <w:rPr>
          <w:rFonts w:ascii="Myriad Pro" w:hAnsi="Myriad Pro"/>
          <w:sz w:val="26"/>
          <w:szCs w:val="26"/>
        </w:rPr>
        <w:t>«</w:t>
      </w:r>
      <w:r w:rsidRPr="00BA0797">
        <w:rPr>
          <w:rFonts w:ascii="Myriad Pro" w:hAnsi="Myriad Pro"/>
          <w:sz w:val="26"/>
          <w:szCs w:val="26"/>
        </w:rPr>
        <w:t>ЛИМБ</w:t>
      </w:r>
      <w:r w:rsidR="00586D28" w:rsidRPr="00BA0797">
        <w:rPr>
          <w:rFonts w:ascii="Myriad Pro" w:hAnsi="Myriad Pro"/>
          <w:sz w:val="26"/>
          <w:szCs w:val="26"/>
        </w:rPr>
        <w:t>»</w:t>
      </w:r>
      <w:r w:rsidRPr="00BA0797">
        <w:rPr>
          <w:rFonts w:ascii="Myriad Pro" w:hAnsi="Myriad Pro"/>
          <w:sz w:val="26"/>
          <w:szCs w:val="26"/>
        </w:rPr>
        <w:t>) намечены работы по установлению охранной зоны под</w:t>
      </w:r>
      <w:r w:rsidR="009C7B3E" w:rsidRPr="00BA0797">
        <w:rPr>
          <w:rFonts w:ascii="Myriad Pro" w:hAnsi="Myriad Pro"/>
          <w:sz w:val="26"/>
          <w:szCs w:val="26"/>
        </w:rPr>
        <w:t xml:space="preserve"> </w:t>
      </w:r>
      <w:r w:rsidRPr="00BA0797">
        <w:rPr>
          <w:rFonts w:ascii="Myriad Pro" w:hAnsi="Myriad Pro"/>
          <w:sz w:val="26"/>
          <w:szCs w:val="26"/>
        </w:rPr>
        <w:t xml:space="preserve">ВЛ 10 </w:t>
      </w:r>
      <w:proofErr w:type="spellStart"/>
      <w:r w:rsidRPr="00BA0797">
        <w:rPr>
          <w:rFonts w:ascii="Myriad Pro" w:hAnsi="Myriad Pro"/>
          <w:sz w:val="26"/>
          <w:szCs w:val="26"/>
        </w:rPr>
        <w:t>кВ</w:t>
      </w:r>
      <w:proofErr w:type="spellEnd"/>
      <w:r w:rsidRPr="00BA0797">
        <w:rPr>
          <w:rFonts w:ascii="Myriad Pro" w:hAnsi="Myriad Pro"/>
          <w:sz w:val="26"/>
          <w:szCs w:val="26"/>
        </w:rPr>
        <w:t xml:space="preserve"> протяженностью </w:t>
      </w:r>
      <w:smartTag w:uri="urn:schemas-microsoft-com:office:smarttags" w:element="metricconverter">
        <w:smartTagPr>
          <w:attr w:name="ProductID" w:val="1 640,9 км"/>
        </w:smartTagPr>
        <w:r w:rsidR="009C7B3E" w:rsidRPr="00BA0797">
          <w:rPr>
            <w:rFonts w:ascii="Myriad Pro" w:hAnsi="Myriad Pro"/>
            <w:sz w:val="26"/>
            <w:szCs w:val="26"/>
          </w:rPr>
          <w:t>1 6</w:t>
        </w:r>
        <w:r w:rsidRPr="00BA0797">
          <w:rPr>
            <w:rFonts w:ascii="Myriad Pro" w:hAnsi="Myriad Pro"/>
            <w:sz w:val="26"/>
            <w:szCs w:val="26"/>
          </w:rPr>
          <w:t>40,9 км</w:t>
        </w:r>
      </w:smartTag>
      <w:r w:rsidRPr="00BA0797">
        <w:rPr>
          <w:rFonts w:ascii="Myriad Pro" w:hAnsi="Myriad Pro"/>
          <w:sz w:val="26"/>
          <w:szCs w:val="26"/>
        </w:rPr>
        <w:t>. Расходы составят 2</w:t>
      </w:r>
      <w:r w:rsidR="009C7B3E" w:rsidRPr="00BA0797">
        <w:rPr>
          <w:rFonts w:ascii="Myriad Pro" w:hAnsi="Myriad Pro"/>
          <w:sz w:val="26"/>
          <w:szCs w:val="26"/>
        </w:rPr>
        <w:t>2 2</w:t>
      </w:r>
      <w:r w:rsidRPr="00BA0797">
        <w:rPr>
          <w:rFonts w:ascii="Myriad Pro" w:hAnsi="Myriad Pro"/>
          <w:sz w:val="26"/>
          <w:szCs w:val="26"/>
        </w:rPr>
        <w:t xml:space="preserve">49 тыс. руб. </w:t>
      </w:r>
    </w:p>
    <w:p w14:paraId="2916E377" w14:textId="77777777" w:rsidR="004714B5" w:rsidRPr="00BA0797" w:rsidRDefault="004714B5"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2018 году намечены работы по оформлению охранных зон под ВЛ 10-0,4 </w:t>
      </w:r>
      <w:proofErr w:type="spellStart"/>
      <w:r w:rsidRPr="00BA0797">
        <w:rPr>
          <w:rFonts w:ascii="Myriad Pro" w:hAnsi="Myriad Pro"/>
          <w:sz w:val="26"/>
          <w:szCs w:val="26"/>
        </w:rPr>
        <w:t>кВ</w:t>
      </w:r>
      <w:proofErr w:type="spellEnd"/>
      <w:r w:rsidRPr="00BA0797">
        <w:rPr>
          <w:rFonts w:ascii="Myriad Pro" w:hAnsi="Myriad Pro"/>
          <w:sz w:val="26"/>
          <w:szCs w:val="26"/>
        </w:rPr>
        <w:t xml:space="preserve"> протяженностью </w:t>
      </w:r>
      <w:smartTag w:uri="urn:schemas-microsoft-com:office:smarttags" w:element="metricconverter">
        <w:smartTagPr>
          <w:attr w:name="ProductID" w:val="2 108,7 км"/>
        </w:smartTagPr>
        <w:r w:rsidR="009C7B3E" w:rsidRPr="00BA0797">
          <w:rPr>
            <w:rFonts w:ascii="Myriad Pro" w:hAnsi="Myriad Pro"/>
            <w:sz w:val="26"/>
            <w:szCs w:val="26"/>
          </w:rPr>
          <w:t>2 1</w:t>
        </w:r>
        <w:r w:rsidRPr="00BA0797">
          <w:rPr>
            <w:rFonts w:ascii="Myriad Pro" w:hAnsi="Myriad Pro"/>
            <w:sz w:val="26"/>
            <w:szCs w:val="26"/>
          </w:rPr>
          <w:t>08,7</w:t>
        </w:r>
        <w:r w:rsidR="009C7B3E" w:rsidRPr="00BA0797">
          <w:rPr>
            <w:rFonts w:ascii="Myriad Pro" w:hAnsi="Myriad Pro"/>
            <w:sz w:val="26"/>
            <w:szCs w:val="26"/>
          </w:rPr>
          <w:t xml:space="preserve"> </w:t>
        </w:r>
        <w:r w:rsidRPr="00BA0797">
          <w:rPr>
            <w:rFonts w:ascii="Myriad Pro" w:hAnsi="Myriad Pro"/>
            <w:sz w:val="26"/>
            <w:szCs w:val="26"/>
          </w:rPr>
          <w:t>км</w:t>
        </w:r>
      </w:smartTag>
      <w:r w:rsidRPr="00BA0797">
        <w:rPr>
          <w:rFonts w:ascii="Myriad Pro" w:hAnsi="Myriad Pro"/>
          <w:sz w:val="26"/>
          <w:szCs w:val="26"/>
        </w:rPr>
        <w:t>.</w:t>
      </w:r>
    </w:p>
    <w:p w14:paraId="6E210B05" w14:textId="77777777" w:rsidR="004714B5" w:rsidRPr="00BA0797" w:rsidRDefault="004714B5"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Работы по</w:t>
      </w:r>
      <w:r w:rsidR="009C7B3E" w:rsidRPr="00BA0797">
        <w:rPr>
          <w:rFonts w:ascii="Myriad Pro" w:hAnsi="Myriad Pro"/>
          <w:sz w:val="26"/>
          <w:szCs w:val="26"/>
        </w:rPr>
        <w:t xml:space="preserve"> </w:t>
      </w:r>
      <w:r w:rsidRPr="00BA0797">
        <w:rPr>
          <w:rFonts w:ascii="Myriad Pro" w:hAnsi="Myriad Pro"/>
          <w:sz w:val="26"/>
          <w:szCs w:val="26"/>
        </w:rPr>
        <w:t xml:space="preserve">оформлению прав собственности на объекты недвижимого имущества, оформлению/переоформлению прав пользования на земельные участки в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производятся в соответствии с Программой по выполнению комплекса кадастровых и землеустроительных работ от 15.11.2011 года, утвержденной</w:t>
      </w:r>
      <w:r w:rsidR="009C7B3E" w:rsidRPr="00BA0797">
        <w:rPr>
          <w:rFonts w:ascii="Myriad Pro" w:hAnsi="Myriad Pro"/>
          <w:sz w:val="26"/>
          <w:szCs w:val="26"/>
        </w:rPr>
        <w:t xml:space="preserve"> </w:t>
      </w:r>
      <w:r w:rsidRPr="00BA0797">
        <w:rPr>
          <w:rFonts w:ascii="Myriad Pro" w:hAnsi="Myriad Pro"/>
          <w:sz w:val="26"/>
          <w:szCs w:val="26"/>
        </w:rPr>
        <w:t>на период с 2011 по 2014 годы и продленной до 2020 (выписка из протокола заседания Совета директоров №150/21 от 31.03.2014).</w:t>
      </w:r>
    </w:p>
    <w:p w14:paraId="04B0A0E7" w14:textId="77777777" w:rsidR="00F60A7B" w:rsidRPr="00BA0797" w:rsidRDefault="00F60A7B"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Исполнитель отмечает, что регулирующим органом при признании экономически обоснованных затрат за 2016 год,</w:t>
      </w:r>
      <w:r w:rsidR="00532B82" w:rsidRPr="00BA0797">
        <w:rPr>
          <w:rFonts w:ascii="Myriad Pro" w:hAnsi="Myriad Pro"/>
          <w:sz w:val="26"/>
          <w:szCs w:val="26"/>
        </w:rPr>
        <w:t xml:space="preserve"> необоснованно</w:t>
      </w:r>
      <w:r w:rsidRPr="00BA0797">
        <w:rPr>
          <w:rFonts w:ascii="Myriad Pro" w:hAnsi="Myriad Pro"/>
          <w:sz w:val="26"/>
          <w:szCs w:val="26"/>
        </w:rPr>
        <w:t xml:space="preserve"> </w:t>
      </w:r>
      <w:r w:rsidR="00CB015D" w:rsidRPr="00BA0797">
        <w:rPr>
          <w:rFonts w:ascii="Myriad Pro" w:hAnsi="Myriad Pro"/>
          <w:sz w:val="26"/>
          <w:szCs w:val="26"/>
        </w:rPr>
        <w:t xml:space="preserve">исключены </w:t>
      </w:r>
      <w:r w:rsidRPr="00BA0797">
        <w:rPr>
          <w:rFonts w:ascii="Myriad Pro" w:hAnsi="Myriad Pro"/>
          <w:sz w:val="26"/>
          <w:szCs w:val="26"/>
        </w:rPr>
        <w:t xml:space="preserve">расходы </w:t>
      </w:r>
      <w:r w:rsidR="00CB015D" w:rsidRPr="00BA0797">
        <w:rPr>
          <w:rFonts w:ascii="Myriad Pro" w:hAnsi="Myriad Pro"/>
          <w:sz w:val="26"/>
          <w:szCs w:val="26"/>
        </w:rPr>
        <w:t>на регистрацию прав на земельные участки</w:t>
      </w:r>
      <w:r w:rsidR="00532B82" w:rsidRPr="00BA0797">
        <w:rPr>
          <w:rFonts w:ascii="Myriad Pro" w:hAnsi="Myriad Pro"/>
          <w:sz w:val="26"/>
          <w:szCs w:val="26"/>
        </w:rPr>
        <w:t xml:space="preserve"> (данная услуга не требует заключать договор между организацией и Росреестром Федеральной службе государственной регистрации, кадастра и картографии). </w:t>
      </w:r>
      <w:r w:rsidRPr="00BA0797">
        <w:rPr>
          <w:rFonts w:ascii="Myriad Pro" w:hAnsi="Myriad Pro"/>
          <w:sz w:val="26"/>
          <w:szCs w:val="26"/>
        </w:rPr>
        <w:t>Кроме того</w:t>
      </w:r>
      <w:r w:rsidR="00F34578" w:rsidRPr="00BA0797">
        <w:rPr>
          <w:rFonts w:ascii="Myriad Pro" w:hAnsi="Myriad Pro"/>
          <w:sz w:val="26"/>
          <w:szCs w:val="26"/>
        </w:rPr>
        <w:t>,</w:t>
      </w:r>
      <w:r w:rsidRPr="00BA0797">
        <w:rPr>
          <w:rFonts w:ascii="Myriad Pro" w:hAnsi="Myriad Pro"/>
          <w:sz w:val="26"/>
          <w:szCs w:val="26"/>
        </w:rPr>
        <w:t xml:space="preserve"> </w:t>
      </w:r>
      <w:r w:rsidR="00532B82" w:rsidRPr="00BA0797">
        <w:rPr>
          <w:rFonts w:ascii="Myriad Pro" w:hAnsi="Myriad Pro"/>
          <w:sz w:val="26"/>
          <w:szCs w:val="26"/>
        </w:rPr>
        <w:t xml:space="preserve">Исполнитель не согласен с </w:t>
      </w:r>
      <w:r w:rsidRPr="00BA0797">
        <w:rPr>
          <w:rFonts w:ascii="Myriad Pro" w:hAnsi="Myriad Pro"/>
          <w:sz w:val="26"/>
          <w:szCs w:val="26"/>
        </w:rPr>
        <w:t xml:space="preserve">Госкомитетом </w:t>
      </w:r>
      <w:r w:rsidR="00532B82" w:rsidRPr="00BA0797">
        <w:rPr>
          <w:rFonts w:ascii="Myriad Pro" w:hAnsi="Myriad Pro"/>
          <w:sz w:val="26"/>
          <w:szCs w:val="26"/>
        </w:rPr>
        <w:t xml:space="preserve">в части исключения расходов по договору подряда от 10.09.2013 №415/1202/13 в связи с истечением сроков выполнения работ и отсутствием данных о пролонгации. Согласно пункту 8.1 </w:t>
      </w:r>
      <w:r w:rsidR="00970BDD" w:rsidRPr="00BA0797">
        <w:rPr>
          <w:rFonts w:ascii="Myriad Pro" w:hAnsi="Myriad Pro"/>
          <w:sz w:val="26"/>
          <w:szCs w:val="26"/>
        </w:rPr>
        <w:t>договор действует до полного исполнения сторонами взятых на себя обязательств.</w:t>
      </w:r>
    </w:p>
    <w:p w14:paraId="0719688E" w14:textId="155EEA93" w:rsidR="007E0ACE" w:rsidRDefault="002E7A55" w:rsidP="00BA0797">
      <w:pPr>
        <w:pStyle w:val="afff8"/>
        <w:spacing w:after="0"/>
      </w:pPr>
      <w:r w:rsidRPr="00BA0797">
        <w:lastRenderedPageBreak/>
        <w:t xml:space="preserve">Затраты на очередной период регулирования (2018 год) </w:t>
      </w:r>
      <w:r w:rsidR="00F64868" w:rsidRPr="00BA0797">
        <w:t>Исполнителем, учтены на уровне</w:t>
      </w:r>
      <w:r w:rsidRPr="00BA0797">
        <w:t xml:space="preserve"> предложения сетевой организации.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32"/>
        <w:gridCol w:w="1305"/>
        <w:gridCol w:w="1277"/>
        <w:gridCol w:w="1307"/>
        <w:gridCol w:w="1464"/>
        <w:gridCol w:w="1282"/>
        <w:gridCol w:w="1303"/>
      </w:tblGrid>
      <w:tr w:rsidR="00EA0198" w:rsidRPr="00BA0797" w14:paraId="71B91F8E" w14:textId="77777777" w:rsidTr="00AE20F3">
        <w:trPr>
          <w:cantSplit/>
        </w:trPr>
        <w:tc>
          <w:tcPr>
            <w:tcW w:w="85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4CCD09F" w14:textId="77777777" w:rsidR="00EA0198" w:rsidRPr="001C0330" w:rsidRDefault="00EA019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Наименование</w:t>
            </w:r>
          </w:p>
        </w:tc>
        <w:tc>
          <w:tcPr>
            <w:tcW w:w="203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06C5713" w14:textId="77777777" w:rsidR="00EA0198" w:rsidRPr="001C0330" w:rsidRDefault="00EA019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75562BA" w14:textId="77777777" w:rsidR="00EA0198" w:rsidRPr="001C0330" w:rsidRDefault="00EA019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 xml:space="preserve">2018, тыс. руб. </w:t>
            </w:r>
          </w:p>
        </w:tc>
      </w:tr>
      <w:tr w:rsidR="00E67CD8" w:rsidRPr="00BA0797" w14:paraId="2389058B" w14:textId="77777777" w:rsidTr="00AE20F3">
        <w:trPr>
          <w:cantSplit/>
        </w:trPr>
        <w:tc>
          <w:tcPr>
            <w:tcW w:w="85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5FC8E4F" w14:textId="77777777" w:rsidR="00E67CD8" w:rsidRPr="001C0330" w:rsidRDefault="00E67CD8" w:rsidP="00BA0797">
            <w:pPr>
              <w:spacing w:after="0" w:line="240" w:lineRule="auto"/>
              <w:rPr>
                <w:rFonts w:ascii="Myriad Pro" w:eastAsia="Times New Roman" w:hAnsi="Myriad Pro" w:cs="Arial CYR"/>
                <w:b/>
                <w:sz w:val="18"/>
                <w:szCs w:val="18"/>
                <w:lang w:eastAsia="ru-RU"/>
              </w:rPr>
            </w:pP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4EC5321"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93DD815"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4974EDB"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BB90E5C" w14:textId="77777777" w:rsidR="00E67CD8" w:rsidRPr="001C0330" w:rsidRDefault="00F70963"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568C15B" w14:textId="77777777" w:rsidR="00E67CD8"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ECE831F" w14:textId="77777777" w:rsidR="00E67CD8"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По расчету Исполнителя</w:t>
            </w:r>
          </w:p>
        </w:tc>
      </w:tr>
      <w:tr w:rsidR="00EA0198" w:rsidRPr="00BA0797" w14:paraId="3EBF3988" w14:textId="77777777" w:rsidTr="00AE20F3">
        <w:trPr>
          <w:cantSplit/>
        </w:trPr>
        <w:tc>
          <w:tcPr>
            <w:tcW w:w="853" w:type="pct"/>
            <w:tcBorders>
              <w:top w:val="single" w:sz="4" w:space="0" w:color="FFFFFF"/>
            </w:tcBorders>
            <w:shd w:val="clear" w:color="auto" w:fill="auto"/>
            <w:vAlign w:val="center"/>
          </w:tcPr>
          <w:p w14:paraId="5AA671B2" w14:textId="77777777" w:rsidR="00EA0198" w:rsidRPr="00BA0797" w:rsidRDefault="00EA0198" w:rsidP="00BA0797">
            <w:pPr>
              <w:spacing w:after="0" w:line="240" w:lineRule="auto"/>
              <w:rPr>
                <w:rFonts w:ascii="Myriad Pro" w:hAnsi="Myriad Pro" w:cs="Arial CYR"/>
                <w:b/>
                <w:sz w:val="18"/>
                <w:szCs w:val="18"/>
              </w:rPr>
            </w:pPr>
            <w:r w:rsidRPr="00BA0797">
              <w:rPr>
                <w:rFonts w:ascii="Myriad Pro" w:hAnsi="Myriad Pro" w:cs="Arial CYR"/>
                <w:b/>
                <w:sz w:val="18"/>
                <w:szCs w:val="18"/>
              </w:rPr>
              <w:t>Оформление земельно-правовых документов</w:t>
            </w:r>
          </w:p>
        </w:tc>
        <w:tc>
          <w:tcPr>
            <w:tcW w:w="682" w:type="pct"/>
            <w:tcBorders>
              <w:top w:val="single" w:sz="4" w:space="0" w:color="FFFFFF"/>
            </w:tcBorders>
            <w:shd w:val="clear" w:color="auto" w:fill="auto"/>
            <w:noWrap/>
            <w:vAlign w:val="center"/>
          </w:tcPr>
          <w:p w14:paraId="3E64AF74" w14:textId="77777777" w:rsidR="00EA0198" w:rsidRPr="00BA0797" w:rsidRDefault="00EA0198"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3</w:t>
            </w:r>
            <w:r w:rsidR="00834137" w:rsidRPr="00BA0797">
              <w:rPr>
                <w:rFonts w:ascii="Myriad Pro" w:hAnsi="Myriad Pro" w:cs="Arial CYR"/>
                <w:b/>
                <w:sz w:val="18"/>
                <w:szCs w:val="18"/>
              </w:rPr>
              <w:t>0 4</w:t>
            </w:r>
            <w:r w:rsidRPr="00BA0797">
              <w:rPr>
                <w:rFonts w:ascii="Myriad Pro" w:hAnsi="Myriad Pro" w:cs="Arial CYR"/>
                <w:b/>
                <w:sz w:val="18"/>
                <w:szCs w:val="18"/>
              </w:rPr>
              <w:t>29,6</w:t>
            </w:r>
          </w:p>
        </w:tc>
        <w:tc>
          <w:tcPr>
            <w:tcW w:w="0" w:type="auto"/>
            <w:tcBorders>
              <w:top w:val="single" w:sz="4" w:space="0" w:color="FFFFFF"/>
            </w:tcBorders>
            <w:shd w:val="clear" w:color="auto" w:fill="auto"/>
            <w:noWrap/>
            <w:vAlign w:val="center"/>
          </w:tcPr>
          <w:p w14:paraId="37ABBD4C" w14:textId="77777777" w:rsidR="00EA0198" w:rsidRPr="00BA0797" w:rsidRDefault="00EA0198"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834137" w:rsidRPr="00BA0797">
              <w:rPr>
                <w:rFonts w:ascii="Myriad Pro" w:hAnsi="Myriad Pro" w:cs="Arial CYR"/>
                <w:b/>
                <w:sz w:val="18"/>
                <w:szCs w:val="18"/>
              </w:rPr>
              <w:t>9 9</w:t>
            </w:r>
            <w:r w:rsidRPr="00BA0797">
              <w:rPr>
                <w:rFonts w:ascii="Myriad Pro" w:hAnsi="Myriad Pro" w:cs="Arial CYR"/>
                <w:b/>
                <w:sz w:val="18"/>
                <w:szCs w:val="18"/>
              </w:rPr>
              <w:t>31,8</w:t>
            </w:r>
          </w:p>
        </w:tc>
        <w:tc>
          <w:tcPr>
            <w:tcW w:w="0" w:type="auto"/>
            <w:tcBorders>
              <w:top w:val="single" w:sz="4" w:space="0" w:color="FFFFFF"/>
            </w:tcBorders>
            <w:shd w:val="clear" w:color="auto" w:fill="auto"/>
            <w:noWrap/>
            <w:vAlign w:val="center"/>
          </w:tcPr>
          <w:p w14:paraId="5289E360" w14:textId="77777777" w:rsidR="00EA0198" w:rsidRPr="00BA0797" w:rsidRDefault="00EA0198"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3</w:t>
            </w:r>
            <w:r w:rsidR="00834137" w:rsidRPr="00BA0797">
              <w:rPr>
                <w:rFonts w:ascii="Myriad Pro" w:hAnsi="Myriad Pro" w:cs="Arial CYR"/>
                <w:b/>
                <w:sz w:val="18"/>
                <w:szCs w:val="18"/>
              </w:rPr>
              <w:t>0 4</w:t>
            </w:r>
            <w:r w:rsidRPr="00BA0797">
              <w:rPr>
                <w:rFonts w:ascii="Myriad Pro" w:hAnsi="Myriad Pro" w:cs="Arial CYR"/>
                <w:b/>
                <w:sz w:val="18"/>
                <w:szCs w:val="18"/>
              </w:rPr>
              <w:t>29,6</w:t>
            </w:r>
          </w:p>
        </w:tc>
        <w:tc>
          <w:tcPr>
            <w:tcW w:w="0" w:type="auto"/>
            <w:tcBorders>
              <w:top w:val="single" w:sz="4" w:space="0" w:color="FFFFFF"/>
            </w:tcBorders>
            <w:shd w:val="clear" w:color="auto" w:fill="auto"/>
            <w:noWrap/>
            <w:vAlign w:val="center"/>
          </w:tcPr>
          <w:p w14:paraId="0EE4C0C1" w14:textId="77777777" w:rsidR="00EA0198" w:rsidRPr="00BA0797" w:rsidRDefault="00EA0198"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9C7B3E" w:rsidRPr="00BA0797">
              <w:rPr>
                <w:rFonts w:ascii="Myriad Pro" w:hAnsi="Myriad Pro" w:cs="Arial CYR"/>
                <w:b/>
                <w:sz w:val="18"/>
                <w:szCs w:val="18"/>
              </w:rPr>
              <w:t>1 9</w:t>
            </w:r>
            <w:r w:rsidRPr="00BA0797">
              <w:rPr>
                <w:rFonts w:ascii="Myriad Pro" w:hAnsi="Myriad Pro" w:cs="Arial CYR"/>
                <w:b/>
                <w:sz w:val="18"/>
                <w:szCs w:val="18"/>
              </w:rPr>
              <w:t>94,0</w:t>
            </w:r>
          </w:p>
        </w:tc>
        <w:tc>
          <w:tcPr>
            <w:tcW w:w="0" w:type="auto"/>
            <w:tcBorders>
              <w:top w:val="single" w:sz="4" w:space="0" w:color="FFFFFF"/>
            </w:tcBorders>
            <w:shd w:val="clear" w:color="auto" w:fill="auto"/>
            <w:noWrap/>
            <w:vAlign w:val="center"/>
          </w:tcPr>
          <w:p w14:paraId="78C36EA5" w14:textId="77777777" w:rsidR="00EA0198" w:rsidRPr="00BA0797" w:rsidRDefault="00EA0198"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9C7B3E" w:rsidRPr="00BA0797">
              <w:rPr>
                <w:rFonts w:ascii="Myriad Pro" w:hAnsi="Myriad Pro" w:cs="Arial CYR"/>
                <w:b/>
                <w:sz w:val="18"/>
                <w:szCs w:val="18"/>
              </w:rPr>
              <w:t>1 9</w:t>
            </w:r>
            <w:r w:rsidRPr="00BA0797">
              <w:rPr>
                <w:rFonts w:ascii="Myriad Pro" w:hAnsi="Myriad Pro" w:cs="Arial CYR"/>
                <w:b/>
                <w:sz w:val="18"/>
                <w:szCs w:val="18"/>
              </w:rPr>
              <w:t>94,0</w:t>
            </w:r>
          </w:p>
        </w:tc>
        <w:tc>
          <w:tcPr>
            <w:tcW w:w="0" w:type="auto"/>
            <w:tcBorders>
              <w:top w:val="single" w:sz="4" w:space="0" w:color="FFFFFF"/>
            </w:tcBorders>
            <w:shd w:val="clear" w:color="auto" w:fill="auto"/>
            <w:noWrap/>
            <w:vAlign w:val="center"/>
          </w:tcPr>
          <w:p w14:paraId="7C78BB88" w14:textId="77777777" w:rsidR="00EA0198" w:rsidRPr="00BA0797" w:rsidRDefault="00EA0198" w:rsidP="00BA0797">
            <w:pPr>
              <w:spacing w:after="0" w:line="240" w:lineRule="auto"/>
              <w:jc w:val="center"/>
              <w:rPr>
                <w:rFonts w:ascii="Myriad Pro" w:hAnsi="Myriad Pro" w:cs="Arial CYR"/>
                <w:b/>
                <w:sz w:val="18"/>
                <w:szCs w:val="18"/>
              </w:rPr>
            </w:pPr>
            <w:r w:rsidRPr="00BA0797">
              <w:rPr>
                <w:rFonts w:ascii="Myriad Pro" w:hAnsi="Myriad Pro" w:cs="Arial CYR"/>
                <w:b/>
                <w:sz w:val="18"/>
                <w:szCs w:val="18"/>
              </w:rPr>
              <w:t>2</w:t>
            </w:r>
            <w:r w:rsidR="009C7B3E" w:rsidRPr="00BA0797">
              <w:rPr>
                <w:rFonts w:ascii="Myriad Pro" w:hAnsi="Myriad Pro" w:cs="Arial CYR"/>
                <w:b/>
                <w:sz w:val="18"/>
                <w:szCs w:val="18"/>
              </w:rPr>
              <w:t>1 9</w:t>
            </w:r>
            <w:r w:rsidRPr="00BA0797">
              <w:rPr>
                <w:rFonts w:ascii="Myriad Pro" w:hAnsi="Myriad Pro" w:cs="Arial CYR"/>
                <w:b/>
                <w:sz w:val="18"/>
                <w:szCs w:val="18"/>
              </w:rPr>
              <w:t>94,0</w:t>
            </w:r>
          </w:p>
        </w:tc>
      </w:tr>
    </w:tbl>
    <w:p w14:paraId="490EEA40" w14:textId="77777777" w:rsidR="001C0330" w:rsidRDefault="001C0330" w:rsidP="00BA0797">
      <w:pPr>
        <w:autoSpaceDE w:val="0"/>
        <w:autoSpaceDN w:val="0"/>
        <w:adjustRightInd w:val="0"/>
        <w:spacing w:after="0" w:line="360" w:lineRule="auto"/>
        <w:jc w:val="both"/>
        <w:rPr>
          <w:rFonts w:ascii="Myriad Pro" w:hAnsi="Myriad Pro"/>
          <w:b/>
          <w:i/>
          <w:sz w:val="26"/>
          <w:szCs w:val="26"/>
        </w:rPr>
      </w:pPr>
      <w:bookmarkStart w:id="46" w:name="OLE_LINK2"/>
      <w:bookmarkStart w:id="47" w:name="OLE_LINK3"/>
    </w:p>
    <w:p w14:paraId="5C3D7CE7" w14:textId="77777777" w:rsidR="00560CBF" w:rsidRPr="00BA0797" w:rsidRDefault="00560CBF" w:rsidP="00BA0797">
      <w:pPr>
        <w:autoSpaceDE w:val="0"/>
        <w:autoSpaceDN w:val="0"/>
        <w:adjustRightInd w:val="0"/>
        <w:spacing w:after="0" w:line="360" w:lineRule="auto"/>
        <w:jc w:val="both"/>
        <w:rPr>
          <w:rFonts w:ascii="Myriad Pro" w:hAnsi="Myriad Pro"/>
          <w:b/>
          <w:i/>
          <w:sz w:val="26"/>
          <w:szCs w:val="26"/>
        </w:rPr>
      </w:pPr>
      <w:r w:rsidRPr="00BA0797">
        <w:rPr>
          <w:rFonts w:ascii="Myriad Pro" w:hAnsi="Myriad Pro"/>
          <w:b/>
          <w:i/>
          <w:sz w:val="26"/>
          <w:szCs w:val="26"/>
        </w:rPr>
        <w:t>Медицинские осмотры и обследования</w:t>
      </w:r>
    </w:p>
    <w:bookmarkEnd w:id="46"/>
    <w:bookmarkEnd w:id="47"/>
    <w:p w14:paraId="3DED9A16" w14:textId="77777777" w:rsidR="00560CBF" w:rsidRPr="00BA0797" w:rsidRDefault="00560CBF"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В соответствии со статьей 212 Трудового кодекса Российской Федерации от </w:t>
      </w:r>
      <w:r w:rsidR="001C0330">
        <w:rPr>
          <w:rFonts w:ascii="Myriad Pro" w:hAnsi="Myriad Pro"/>
          <w:sz w:val="26"/>
          <w:szCs w:val="26"/>
        </w:rPr>
        <w:t>30.12.2001</w:t>
      </w:r>
      <w:r w:rsidRPr="00BA0797">
        <w:rPr>
          <w:rFonts w:ascii="Myriad Pro" w:hAnsi="Myriad Pro"/>
          <w:sz w:val="26"/>
          <w:szCs w:val="26"/>
        </w:rPr>
        <w:t xml:space="preserve"> N 197-ФЗ</w:t>
      </w:r>
      <w:r w:rsidR="009C7B3E" w:rsidRPr="00BA0797">
        <w:rPr>
          <w:rFonts w:ascii="Myriad Pro" w:hAnsi="Myriad Pro"/>
          <w:sz w:val="26"/>
          <w:szCs w:val="26"/>
        </w:rPr>
        <w:t xml:space="preserve"> </w:t>
      </w:r>
      <w:r w:rsidRPr="00BA0797">
        <w:rPr>
          <w:rFonts w:ascii="Myriad Pro" w:hAnsi="Myriad Pro"/>
          <w:sz w:val="26"/>
          <w:szCs w:val="26"/>
        </w:rPr>
        <w:t>работодателю</w:t>
      </w:r>
      <w:r w:rsidR="009C7B3E" w:rsidRPr="00BA0797">
        <w:rPr>
          <w:rFonts w:ascii="Myriad Pro" w:hAnsi="Myriad Pro"/>
          <w:sz w:val="26"/>
          <w:szCs w:val="26"/>
        </w:rPr>
        <w:t xml:space="preserve"> </w:t>
      </w:r>
      <w:r w:rsidRPr="00BA0797">
        <w:rPr>
          <w:rFonts w:ascii="Myriad Pro" w:hAnsi="Myriad Pro"/>
          <w:sz w:val="26"/>
          <w:szCs w:val="26"/>
        </w:rPr>
        <w:t>за счет собственных средств необходимо организовывать проведение обязательных предварительных (при поступлении на работу) и периодических (в течение трудовой деятельности) медицинских осмотров, других обязательных медицинских осмотров, обязательных психиатрических освидетельствований работников, внеочередных медицинских осмотров, обязательных психиатрических освидетельствований работников и не допускать работников к исполнению ими трудовых обязанностей без прохождения обязательных медицинских осмотров, обязательных психиатрических освидетельствований, а также в случае медицинских противопоказаний с сохранением места работы и среднего заработка на время прохождения медицинского осмотра.</w:t>
      </w:r>
    </w:p>
    <w:p w14:paraId="5F3D149C" w14:textId="77777777" w:rsidR="00560CBF" w:rsidRPr="00BA0797" w:rsidRDefault="00560CBF"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Соответствующие обязанности работодателя предусматриваются и в п. 6 Отраслевого тарифного соглашения в электроэнергетике на 2013 – 2015 гг. (продление на 2016 -2018 гг.).</w:t>
      </w:r>
    </w:p>
    <w:p w14:paraId="454C7D9D" w14:textId="77777777" w:rsidR="0093652C" w:rsidRPr="00BA0797" w:rsidRDefault="0093652C"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Обеспечение медицинских осмотров (периодических, предварительных, предрейсовых и </w:t>
      </w:r>
      <w:proofErr w:type="spellStart"/>
      <w:r w:rsidRPr="00BA0797">
        <w:rPr>
          <w:rFonts w:ascii="Myriad Pro" w:hAnsi="Myriad Pro"/>
          <w:sz w:val="26"/>
          <w:szCs w:val="26"/>
        </w:rPr>
        <w:t>предсменных</w:t>
      </w:r>
      <w:proofErr w:type="spellEnd"/>
      <w:r w:rsidRPr="00BA0797">
        <w:rPr>
          <w:rFonts w:ascii="Myriad Pro" w:hAnsi="Myriad Pro"/>
          <w:sz w:val="26"/>
          <w:szCs w:val="26"/>
        </w:rPr>
        <w:t>), а также психиатрического освидетельствования</w:t>
      </w:r>
      <w:r w:rsidR="009C7B3E" w:rsidRPr="00BA0797">
        <w:rPr>
          <w:rFonts w:ascii="Myriad Pro" w:hAnsi="Myriad Pro"/>
          <w:sz w:val="26"/>
          <w:szCs w:val="26"/>
        </w:rPr>
        <w:t xml:space="preserve"> </w:t>
      </w:r>
      <w:r w:rsidRPr="00BA0797">
        <w:rPr>
          <w:rFonts w:ascii="Myriad Pro" w:hAnsi="Myriad Pro"/>
          <w:sz w:val="26"/>
          <w:szCs w:val="26"/>
        </w:rPr>
        <w:t xml:space="preserve">в филиале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осуществляется в соответствии с:</w:t>
      </w:r>
    </w:p>
    <w:p w14:paraId="227BBAD1" w14:textId="77777777" w:rsidR="0093652C" w:rsidRPr="00BA0797" w:rsidRDefault="0093652C" w:rsidP="001C0330">
      <w:pPr>
        <w:pStyle w:val="11"/>
        <w:numPr>
          <w:ilvl w:val="0"/>
          <w:numId w:val="3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Приказом Министерства здравоохранения и социального развития РФ №302н от 12.04.2011 года </w:t>
      </w:r>
      <w:r w:rsidR="00586D28" w:rsidRPr="00BA0797">
        <w:rPr>
          <w:rFonts w:ascii="Myriad Pro" w:hAnsi="Myriad Pro"/>
          <w:sz w:val="26"/>
          <w:szCs w:val="26"/>
        </w:rPr>
        <w:t>«</w:t>
      </w:r>
      <w:r w:rsidRPr="00BA0797">
        <w:rPr>
          <w:rFonts w:ascii="Myriad Pro" w:hAnsi="Myriad Pro"/>
          <w:sz w:val="26"/>
          <w:szCs w:val="26"/>
        </w:rPr>
        <w:t xml:space="preserve">Об утверждении перечней вредных и (или) </w:t>
      </w:r>
      <w:r w:rsidRPr="00BA0797">
        <w:rPr>
          <w:rFonts w:ascii="Myriad Pro" w:hAnsi="Myriad Pro"/>
          <w:sz w:val="26"/>
          <w:szCs w:val="26"/>
        </w:rPr>
        <w:lastRenderedPageBreak/>
        <w:t>опасных производственных факторов и работ, при выполнении которых проводятся обязательные предварительные и периодические медицинские осмотры (обследования), и порядка проведения обязательных предварительных и периодических медицинских осмотров (обследований) работников, занятых на тяжелых работах и на работах с вредными и (или) опасными условиями труда</w:t>
      </w:r>
      <w:r w:rsidR="00586D28" w:rsidRPr="00BA0797">
        <w:rPr>
          <w:rFonts w:ascii="Myriad Pro" w:hAnsi="Myriad Pro"/>
          <w:sz w:val="26"/>
          <w:szCs w:val="26"/>
        </w:rPr>
        <w:t>»</w:t>
      </w:r>
      <w:r w:rsidRPr="00BA0797">
        <w:rPr>
          <w:rFonts w:ascii="Myriad Pro" w:hAnsi="Myriad Pro"/>
          <w:sz w:val="26"/>
          <w:szCs w:val="26"/>
        </w:rPr>
        <w:t>;</w:t>
      </w:r>
    </w:p>
    <w:p w14:paraId="7FBAA20A" w14:textId="77777777" w:rsidR="0093652C" w:rsidRPr="00BA0797" w:rsidRDefault="0093652C" w:rsidP="001C0330">
      <w:pPr>
        <w:pStyle w:val="11"/>
        <w:numPr>
          <w:ilvl w:val="0"/>
          <w:numId w:val="3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Приказом Минздрава России от 15.12.2014 № 835н </w:t>
      </w:r>
      <w:r w:rsidR="00586D28" w:rsidRPr="00BA0797">
        <w:rPr>
          <w:rFonts w:ascii="Myriad Pro" w:hAnsi="Myriad Pro"/>
          <w:sz w:val="26"/>
          <w:szCs w:val="26"/>
        </w:rPr>
        <w:t>«</w:t>
      </w:r>
      <w:r w:rsidRPr="00BA0797">
        <w:rPr>
          <w:rFonts w:ascii="Myriad Pro" w:hAnsi="Myriad Pro"/>
          <w:sz w:val="26"/>
          <w:szCs w:val="26"/>
        </w:rPr>
        <w:t xml:space="preserve">Об утверждении Порядка проведения </w:t>
      </w:r>
      <w:proofErr w:type="spellStart"/>
      <w:r w:rsidRPr="00BA0797">
        <w:rPr>
          <w:rFonts w:ascii="Myriad Pro" w:hAnsi="Myriad Pro"/>
          <w:sz w:val="26"/>
          <w:szCs w:val="26"/>
        </w:rPr>
        <w:t>предсменных</w:t>
      </w:r>
      <w:proofErr w:type="spellEnd"/>
      <w:r w:rsidRPr="00BA0797">
        <w:rPr>
          <w:rFonts w:ascii="Myriad Pro" w:hAnsi="Myriad Pro"/>
          <w:sz w:val="26"/>
          <w:szCs w:val="26"/>
        </w:rPr>
        <w:t xml:space="preserve">, предрейсовых и </w:t>
      </w:r>
      <w:proofErr w:type="spellStart"/>
      <w:r w:rsidRPr="00BA0797">
        <w:rPr>
          <w:rFonts w:ascii="Myriad Pro" w:hAnsi="Myriad Pro"/>
          <w:sz w:val="26"/>
          <w:szCs w:val="26"/>
        </w:rPr>
        <w:t>послесменных</w:t>
      </w:r>
      <w:proofErr w:type="spellEnd"/>
      <w:r w:rsidRPr="00BA0797">
        <w:rPr>
          <w:rFonts w:ascii="Myriad Pro" w:hAnsi="Myriad Pro"/>
          <w:sz w:val="26"/>
          <w:szCs w:val="26"/>
        </w:rPr>
        <w:t>, послерейсовых медицинских осмотров</w:t>
      </w:r>
      <w:r w:rsidR="00586D28" w:rsidRPr="00BA0797">
        <w:rPr>
          <w:rFonts w:ascii="Myriad Pro" w:hAnsi="Myriad Pro"/>
          <w:sz w:val="26"/>
          <w:szCs w:val="26"/>
        </w:rPr>
        <w:t>»</w:t>
      </w:r>
      <w:r w:rsidRPr="00BA0797">
        <w:rPr>
          <w:rFonts w:ascii="Myriad Pro" w:hAnsi="Myriad Pro"/>
          <w:sz w:val="26"/>
          <w:szCs w:val="26"/>
        </w:rPr>
        <w:t>;</w:t>
      </w:r>
    </w:p>
    <w:p w14:paraId="35E749BA" w14:textId="77777777" w:rsidR="0093652C" w:rsidRPr="00BA0797" w:rsidRDefault="0093652C" w:rsidP="001C0330">
      <w:pPr>
        <w:pStyle w:val="11"/>
        <w:numPr>
          <w:ilvl w:val="0"/>
          <w:numId w:val="3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Методическими рекомендациями </w:t>
      </w:r>
      <w:r w:rsidR="00586D28" w:rsidRPr="00BA0797">
        <w:rPr>
          <w:rFonts w:ascii="Myriad Pro" w:hAnsi="Myriad Pro"/>
          <w:sz w:val="26"/>
          <w:szCs w:val="26"/>
        </w:rPr>
        <w:t>«</w:t>
      </w:r>
      <w:r w:rsidRPr="00BA0797">
        <w:rPr>
          <w:rFonts w:ascii="Myriad Pro" w:hAnsi="Myriad Pro"/>
          <w:sz w:val="26"/>
          <w:szCs w:val="26"/>
        </w:rPr>
        <w:t>Об организации проведения предрейсовых медицинских осмотров водителей транспортных средств</w:t>
      </w:r>
      <w:r w:rsidR="00586D28" w:rsidRPr="00BA0797">
        <w:rPr>
          <w:rFonts w:ascii="Myriad Pro" w:hAnsi="Myriad Pro"/>
          <w:sz w:val="26"/>
          <w:szCs w:val="26"/>
        </w:rPr>
        <w:t>»</w:t>
      </w:r>
      <w:r w:rsidRPr="00BA0797">
        <w:rPr>
          <w:rFonts w:ascii="Myriad Pro" w:hAnsi="Myriad Pro"/>
          <w:sz w:val="26"/>
          <w:szCs w:val="26"/>
        </w:rPr>
        <w:t>;</w:t>
      </w:r>
    </w:p>
    <w:p w14:paraId="05043439" w14:textId="77777777" w:rsidR="0093652C" w:rsidRPr="00BA0797" w:rsidRDefault="0093652C" w:rsidP="001C0330">
      <w:pPr>
        <w:pStyle w:val="11"/>
        <w:numPr>
          <w:ilvl w:val="0"/>
          <w:numId w:val="3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Постановлением Правительства Российской Федерации от 23.09.2002 № 695 </w:t>
      </w:r>
      <w:r w:rsidR="00586D28" w:rsidRPr="00BA0797">
        <w:rPr>
          <w:rFonts w:ascii="Myriad Pro" w:hAnsi="Myriad Pro"/>
          <w:sz w:val="26"/>
          <w:szCs w:val="26"/>
        </w:rPr>
        <w:t>«</w:t>
      </w:r>
      <w:r w:rsidRPr="00BA0797">
        <w:rPr>
          <w:rFonts w:ascii="Myriad Pro" w:hAnsi="Myriad Pro"/>
          <w:sz w:val="26"/>
          <w:szCs w:val="26"/>
        </w:rPr>
        <w:t>О прохождении обязательного психиатрического освидетельствования работниками, осуществляющими отдельные виды деятельности, в том числе деятельность, связанную с источниками повышенной опасности (с влиянием вредных веществ и неблагоприятных производственных факторов), а также работающими в условиях повышенной опасности</w:t>
      </w:r>
      <w:r w:rsidR="00586D28" w:rsidRPr="00BA0797">
        <w:rPr>
          <w:rFonts w:ascii="Myriad Pro" w:hAnsi="Myriad Pro"/>
          <w:sz w:val="26"/>
          <w:szCs w:val="26"/>
        </w:rPr>
        <w:t>»</w:t>
      </w:r>
      <w:r w:rsidRPr="00BA0797">
        <w:rPr>
          <w:rFonts w:ascii="Myriad Pro" w:hAnsi="Myriad Pro"/>
          <w:sz w:val="26"/>
          <w:szCs w:val="26"/>
        </w:rPr>
        <w:t>.</w:t>
      </w:r>
    </w:p>
    <w:p w14:paraId="0D542568" w14:textId="77777777" w:rsidR="00560CBF" w:rsidRPr="00BA0797" w:rsidRDefault="0093652C"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w:t>
      </w:r>
      <w:r w:rsidR="00834137" w:rsidRPr="00BA0797">
        <w:rPr>
          <w:rFonts w:ascii="Myriad Pro" w:hAnsi="Myriad Pro"/>
          <w:sz w:val="26"/>
          <w:szCs w:val="26"/>
        </w:rPr>
        <w:t>4 8</w:t>
      </w:r>
      <w:r w:rsidR="00865AF6" w:rsidRPr="00BA0797">
        <w:rPr>
          <w:rFonts w:ascii="Myriad Pro" w:hAnsi="Myriad Pro"/>
          <w:sz w:val="26"/>
          <w:szCs w:val="26"/>
        </w:rPr>
        <w:t xml:space="preserve">57,53 </w:t>
      </w:r>
      <w:r w:rsidRPr="00BA0797">
        <w:rPr>
          <w:rFonts w:ascii="Myriad Pro" w:hAnsi="Myriad Pro"/>
          <w:sz w:val="26"/>
          <w:szCs w:val="26"/>
        </w:rPr>
        <w:t xml:space="preserve">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w:t>
      </w:r>
      <w:r w:rsidR="00834137" w:rsidRPr="00BA0797">
        <w:rPr>
          <w:rFonts w:ascii="Myriad Pro" w:hAnsi="Myriad Pro"/>
          <w:sz w:val="26"/>
          <w:szCs w:val="26"/>
        </w:rPr>
        <w:t>5 4</w:t>
      </w:r>
      <w:r w:rsidR="002951B7" w:rsidRPr="00BA0797">
        <w:rPr>
          <w:rFonts w:ascii="Myriad Pro" w:hAnsi="Myriad Pro"/>
          <w:sz w:val="26"/>
          <w:szCs w:val="26"/>
        </w:rPr>
        <w:t xml:space="preserve">97,3 </w:t>
      </w:r>
      <w:r w:rsidRPr="00BA0797">
        <w:rPr>
          <w:rFonts w:ascii="Myriad Pro" w:hAnsi="Myriad Pro"/>
          <w:sz w:val="26"/>
          <w:szCs w:val="26"/>
        </w:rPr>
        <w:t>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834137" w:rsidRPr="00BA0797">
        <w:rPr>
          <w:rFonts w:ascii="Myriad Pro" w:hAnsi="Myriad Pro"/>
          <w:sz w:val="26"/>
          <w:szCs w:val="26"/>
        </w:rPr>
        <w:t>4 9</w:t>
      </w:r>
      <w:r w:rsidR="002951B7" w:rsidRPr="00BA0797">
        <w:rPr>
          <w:rFonts w:ascii="Myriad Pro" w:hAnsi="Myriad Pro"/>
          <w:sz w:val="26"/>
          <w:szCs w:val="26"/>
        </w:rPr>
        <w:t>24,7</w:t>
      </w:r>
      <w:r w:rsidRPr="00BA0797">
        <w:rPr>
          <w:rFonts w:ascii="Myriad Pro" w:hAnsi="Myriad Pro"/>
          <w:sz w:val="26"/>
          <w:szCs w:val="26"/>
        </w:rPr>
        <w:t xml:space="preserve"> тыс. руб.</w:t>
      </w:r>
    </w:p>
    <w:p w14:paraId="702BD12F"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Медицинские осмотры и обследования (предрейсовые осмотры водителей, </w:t>
      </w:r>
      <w:proofErr w:type="spellStart"/>
      <w:r w:rsidRPr="00BA0797">
        <w:rPr>
          <w:rFonts w:ascii="Myriad Pro" w:hAnsi="Myriad Pro"/>
          <w:sz w:val="26"/>
          <w:szCs w:val="26"/>
        </w:rPr>
        <w:t>предсменые</w:t>
      </w:r>
      <w:proofErr w:type="spellEnd"/>
      <w:r w:rsidRPr="00BA0797">
        <w:rPr>
          <w:rFonts w:ascii="Myriad Pro" w:hAnsi="Myriad Pro"/>
          <w:sz w:val="26"/>
          <w:szCs w:val="26"/>
        </w:rPr>
        <w:t xml:space="preserve"> осмотры ремонтного и оперативного персонала, периодические и углубленные осмотры, осмотр вновь принимаемого персонала и осмотры психиатра и нарколога) заявлены </w:t>
      </w:r>
      <w:r w:rsidR="00551079" w:rsidRPr="00BA0797">
        <w:rPr>
          <w:rFonts w:ascii="Myriad Pro" w:hAnsi="Myriad Pro"/>
          <w:sz w:val="26"/>
          <w:szCs w:val="26"/>
        </w:rPr>
        <w:t xml:space="preserve">филиалом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w:t>
      </w:r>
      <w:r w:rsidR="0018098A" w:rsidRPr="00BA0797">
        <w:rPr>
          <w:rFonts w:ascii="Myriad Pro" w:hAnsi="Myriad Pro"/>
          <w:sz w:val="26"/>
          <w:szCs w:val="26"/>
        </w:rPr>
        <w:t>е</w:t>
      </w:r>
      <w:r w:rsidRPr="00BA0797">
        <w:rPr>
          <w:rFonts w:ascii="Myriad Pro" w:hAnsi="Myriad Pro"/>
          <w:sz w:val="26"/>
          <w:szCs w:val="26"/>
        </w:rPr>
        <w:t>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18098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размере, превышающем фа</w:t>
      </w:r>
      <w:r w:rsidR="0018098A" w:rsidRPr="00BA0797">
        <w:rPr>
          <w:rFonts w:ascii="Myriad Pro" w:hAnsi="Myriad Pro"/>
          <w:sz w:val="26"/>
          <w:szCs w:val="26"/>
        </w:rPr>
        <w:t>ктические расходы более чем на 1</w:t>
      </w:r>
      <w:r w:rsidRPr="00BA0797">
        <w:rPr>
          <w:rFonts w:ascii="Myriad Pro" w:hAnsi="Myriad Pro"/>
          <w:sz w:val="26"/>
          <w:szCs w:val="26"/>
        </w:rPr>
        <w:t>0%.</w:t>
      </w:r>
    </w:p>
    <w:p w14:paraId="5C04E013" w14:textId="77777777" w:rsidR="00560CBF" w:rsidRPr="00BA0797" w:rsidRDefault="00560CBF" w:rsidP="00BA0797">
      <w:pPr>
        <w:pStyle w:val="11"/>
        <w:widowControl w:val="0"/>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В представленных документах отсутству</w:t>
      </w:r>
      <w:r w:rsidR="00DE54BA" w:rsidRPr="00BA0797">
        <w:rPr>
          <w:rFonts w:ascii="Myriad Pro" w:hAnsi="Myriad Pro"/>
          <w:sz w:val="26"/>
          <w:szCs w:val="26"/>
        </w:rPr>
        <w:t>ет обоснование</w:t>
      </w:r>
      <w:r w:rsidRPr="00BA0797">
        <w:rPr>
          <w:rFonts w:ascii="Myriad Pro" w:hAnsi="Myriad Pro"/>
          <w:sz w:val="26"/>
          <w:szCs w:val="26"/>
        </w:rPr>
        <w:t xml:space="preserve"> </w:t>
      </w:r>
      <w:r w:rsidR="00DE54BA" w:rsidRPr="00BA0797">
        <w:rPr>
          <w:rFonts w:ascii="Myriad Pro" w:hAnsi="Myriad Pro"/>
          <w:sz w:val="26"/>
          <w:szCs w:val="26"/>
        </w:rPr>
        <w:t xml:space="preserve">численности сотрудников организации для прохождения периодических медицинских </w:t>
      </w:r>
      <w:r w:rsidR="00F24585" w:rsidRPr="00BA0797">
        <w:rPr>
          <w:rFonts w:ascii="Myriad Pro" w:hAnsi="Myriad Pro"/>
          <w:sz w:val="26"/>
          <w:szCs w:val="26"/>
        </w:rPr>
        <w:t>осмотров</w:t>
      </w:r>
      <w:r w:rsidR="00DE54BA" w:rsidRPr="00BA0797">
        <w:rPr>
          <w:rFonts w:ascii="Myriad Pro" w:hAnsi="Myriad Pro"/>
          <w:sz w:val="26"/>
          <w:szCs w:val="26"/>
        </w:rPr>
        <w:t xml:space="preserve">. В связи с периодичностью проведения медицинских осмотров, списки </w:t>
      </w:r>
      <w:r w:rsidR="00DE54BA" w:rsidRPr="00BA0797">
        <w:rPr>
          <w:rFonts w:ascii="Myriad Pro" w:hAnsi="Myriad Pro"/>
          <w:sz w:val="26"/>
          <w:szCs w:val="26"/>
        </w:rPr>
        <w:lastRenderedPageBreak/>
        <w:t>сотрудников филиала</w:t>
      </w:r>
      <w:r w:rsidR="009C7B3E" w:rsidRPr="00BA0797">
        <w:rPr>
          <w:rFonts w:ascii="Myriad Pro" w:hAnsi="Myriad Pro"/>
          <w:sz w:val="26"/>
          <w:szCs w:val="26"/>
        </w:rPr>
        <w:t xml:space="preserve"> </w:t>
      </w:r>
      <w:r w:rsidR="00DE54BA" w:rsidRPr="00BA0797">
        <w:rPr>
          <w:rFonts w:ascii="Myriad Pro" w:hAnsi="Myriad Pro"/>
          <w:sz w:val="26"/>
          <w:szCs w:val="26"/>
        </w:rPr>
        <w:t xml:space="preserve">ПАО </w:t>
      </w:r>
      <w:r w:rsidR="00586D28" w:rsidRPr="00BA0797">
        <w:rPr>
          <w:rFonts w:ascii="Myriad Pro" w:hAnsi="Myriad Pro"/>
          <w:sz w:val="26"/>
          <w:szCs w:val="26"/>
        </w:rPr>
        <w:t>«</w:t>
      </w:r>
      <w:r w:rsidR="00DE54BA" w:rsidRPr="00BA0797">
        <w:rPr>
          <w:rFonts w:ascii="Myriad Pro" w:hAnsi="Myriad Pro"/>
          <w:sz w:val="26"/>
          <w:szCs w:val="26"/>
        </w:rPr>
        <w:t>МРСК Северо-Запада</w:t>
      </w:r>
      <w:r w:rsidR="00586D28" w:rsidRPr="00BA0797">
        <w:rPr>
          <w:rFonts w:ascii="Myriad Pro" w:hAnsi="Myriad Pro"/>
          <w:sz w:val="26"/>
          <w:szCs w:val="26"/>
        </w:rPr>
        <w:t>»</w:t>
      </w:r>
      <w:r w:rsidR="00DE54BA" w:rsidRPr="00BA0797">
        <w:rPr>
          <w:rFonts w:ascii="Myriad Pro" w:hAnsi="Myriad Pro"/>
          <w:sz w:val="26"/>
          <w:szCs w:val="26"/>
        </w:rPr>
        <w:t xml:space="preserve"> </w:t>
      </w:r>
      <w:r w:rsidR="00586D28" w:rsidRPr="00BA0797">
        <w:rPr>
          <w:rFonts w:ascii="Myriad Pro" w:hAnsi="Myriad Pro"/>
          <w:sz w:val="26"/>
          <w:szCs w:val="26"/>
        </w:rPr>
        <w:t>«</w:t>
      </w:r>
      <w:r w:rsidR="00DE54BA" w:rsidRPr="00BA0797">
        <w:rPr>
          <w:rFonts w:ascii="Myriad Pro" w:hAnsi="Myriad Pro"/>
          <w:sz w:val="26"/>
          <w:szCs w:val="26"/>
        </w:rPr>
        <w:t>Псковэнерго</w:t>
      </w:r>
      <w:r w:rsidR="00586D28" w:rsidRPr="00BA0797">
        <w:rPr>
          <w:rFonts w:ascii="Myriad Pro" w:hAnsi="Myriad Pro"/>
          <w:sz w:val="26"/>
          <w:szCs w:val="26"/>
        </w:rPr>
        <w:t>»</w:t>
      </w:r>
      <w:r w:rsidR="00DE54BA" w:rsidRPr="00BA0797">
        <w:rPr>
          <w:rFonts w:ascii="Myriad Pro" w:hAnsi="Myriad Pro"/>
          <w:sz w:val="26"/>
          <w:szCs w:val="26"/>
        </w:rPr>
        <w:t xml:space="preserve"> подлежащих периодическому мед</w:t>
      </w:r>
      <w:r w:rsidR="00330F71" w:rsidRPr="00BA0797">
        <w:rPr>
          <w:rFonts w:ascii="Myriad Pro" w:hAnsi="Myriad Pro"/>
          <w:sz w:val="26"/>
          <w:szCs w:val="26"/>
        </w:rPr>
        <w:t>ицинскому осмотру в 2017 году, И</w:t>
      </w:r>
      <w:r w:rsidR="00DE54BA" w:rsidRPr="00BA0797">
        <w:rPr>
          <w:rFonts w:ascii="Myriad Pro" w:hAnsi="Myriad Pro"/>
          <w:sz w:val="26"/>
          <w:szCs w:val="26"/>
        </w:rPr>
        <w:t xml:space="preserve">сполнителем не может быть принят в качестве </w:t>
      </w:r>
      <w:r w:rsidR="0052768B" w:rsidRPr="00BA0797">
        <w:rPr>
          <w:rFonts w:ascii="Myriad Pro" w:hAnsi="Myriad Pro"/>
          <w:sz w:val="26"/>
          <w:szCs w:val="26"/>
        </w:rPr>
        <w:t>документа</w:t>
      </w:r>
      <w:r w:rsidR="00AA6ABE" w:rsidRPr="00BA0797">
        <w:rPr>
          <w:rFonts w:ascii="Myriad Pro" w:hAnsi="Myriad Pro"/>
          <w:sz w:val="26"/>
          <w:szCs w:val="26"/>
        </w:rPr>
        <w:t>ль</w:t>
      </w:r>
      <w:r w:rsidR="0052768B" w:rsidRPr="00BA0797">
        <w:rPr>
          <w:rFonts w:ascii="Myriad Pro" w:hAnsi="Myriad Pro"/>
          <w:sz w:val="26"/>
          <w:szCs w:val="26"/>
        </w:rPr>
        <w:t>ного подтверждения</w:t>
      </w:r>
      <w:r w:rsidR="00DE54BA" w:rsidRPr="00BA0797">
        <w:rPr>
          <w:rFonts w:ascii="Myriad Pro" w:hAnsi="Myriad Pro"/>
          <w:sz w:val="26"/>
          <w:szCs w:val="26"/>
        </w:rPr>
        <w:t>.</w:t>
      </w:r>
    </w:p>
    <w:p w14:paraId="4215173D" w14:textId="77777777" w:rsidR="00DE54BA" w:rsidRPr="00BA0797" w:rsidRDefault="00DE54BA" w:rsidP="001C0330">
      <w:pPr>
        <w:pStyle w:val="11"/>
        <w:widowControl w:val="0"/>
        <w:numPr>
          <w:ilvl w:val="0"/>
          <w:numId w:val="1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Отсутствует обоснование численности сотрудников организации на проведение обязательного психиатрического освидетельствования;</w:t>
      </w:r>
    </w:p>
    <w:p w14:paraId="3E294CF0" w14:textId="77777777" w:rsidR="00560CBF" w:rsidRPr="00BA0797" w:rsidRDefault="00560CBF" w:rsidP="001C0330">
      <w:pPr>
        <w:pStyle w:val="11"/>
        <w:numPr>
          <w:ilvl w:val="0"/>
          <w:numId w:val="1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Отсутствует приказ руководителя филиала или согласованный план-график по направлению работников</w:t>
      </w:r>
      <w:r w:rsidR="009C7B3E" w:rsidRPr="00BA0797">
        <w:rPr>
          <w:rFonts w:ascii="Myriad Pro" w:hAnsi="Myriad Pro"/>
          <w:sz w:val="26"/>
          <w:szCs w:val="26"/>
        </w:rPr>
        <w:t xml:space="preserve"> </w:t>
      </w:r>
      <w:r w:rsidRPr="00BA0797">
        <w:rPr>
          <w:rFonts w:ascii="Myriad Pro" w:hAnsi="Myriad Pro"/>
          <w:sz w:val="26"/>
          <w:szCs w:val="26"/>
        </w:rPr>
        <w:t>организации на прохождение периодического профосмотра;</w:t>
      </w:r>
    </w:p>
    <w:p w14:paraId="51795B7E" w14:textId="77777777" w:rsidR="00560CBF" w:rsidRPr="00BA0797" w:rsidRDefault="00560CBF" w:rsidP="001C0330">
      <w:pPr>
        <w:pStyle w:val="11"/>
        <w:numPr>
          <w:ilvl w:val="0"/>
          <w:numId w:val="1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Отсутствуют статистические данные о вновь принимаемых сотрудниках в предшествующих периодах (три года), позволяющие сделать вывод о правильности планирования количества нового персонала, подлежащего направлению на осмотры.</w:t>
      </w:r>
    </w:p>
    <w:p w14:paraId="37B7D57A" w14:textId="77777777" w:rsidR="00560CBF" w:rsidRPr="00BA0797" w:rsidRDefault="00560CBF" w:rsidP="00BA0797">
      <w:pPr>
        <w:pStyle w:val="afff8"/>
        <w:spacing w:after="0"/>
      </w:pPr>
      <w:r w:rsidRPr="00BA0797">
        <w:t>Принимая во внимание, что филиа</w:t>
      </w:r>
      <w:r w:rsidR="0018098A" w:rsidRPr="00BA0797">
        <w:t xml:space="preserve">лом ПАО </w:t>
      </w:r>
      <w:r w:rsidR="00586D28" w:rsidRPr="00BA0797">
        <w:t>«</w:t>
      </w:r>
      <w:r w:rsidR="0018098A" w:rsidRPr="00BA0797">
        <w:t>МРСК Северо-Запада</w:t>
      </w:r>
      <w:r w:rsidR="00586D28" w:rsidRPr="00BA0797">
        <w:t>»</w:t>
      </w:r>
      <w:r w:rsidR="009C7B3E" w:rsidRPr="00BA0797">
        <w:t xml:space="preserve"> </w:t>
      </w:r>
      <w:r w:rsidR="00586D28" w:rsidRPr="00BA0797">
        <w:t>«</w:t>
      </w:r>
      <w:r w:rsidR="0018098A" w:rsidRPr="00BA0797">
        <w:t>Псковэнерго</w:t>
      </w:r>
      <w:r w:rsidR="00586D28" w:rsidRPr="00BA0797">
        <w:t>»</w:t>
      </w:r>
      <w:r w:rsidRPr="00BA0797">
        <w:t xml:space="preserve"> </w:t>
      </w:r>
      <w:r w:rsidR="0018098A" w:rsidRPr="00BA0797">
        <w:t>в полном объеме</w:t>
      </w:r>
      <w:r w:rsidRPr="00BA0797">
        <w:t xml:space="preserve"> не подтверждены заявленные плановые расходы на медицинские осмотры и обследования, Исполнитель считает позицию </w:t>
      </w:r>
      <w:r w:rsidR="00553615" w:rsidRPr="00BA0797">
        <w:t>Государственного комитета Псковской области</w:t>
      </w:r>
      <w:r w:rsidRPr="00BA0797">
        <w:t xml:space="preserve"> в части определения расходов на 201</w:t>
      </w:r>
      <w:r w:rsidR="0018098A" w:rsidRPr="00BA0797">
        <w:t>8</w:t>
      </w:r>
      <w:r w:rsidRPr="00BA0797">
        <w:t xml:space="preserve"> год исходя из фактических затрат 201</w:t>
      </w:r>
      <w:r w:rsidR="0018098A" w:rsidRPr="00BA0797">
        <w:t>6</w:t>
      </w:r>
      <w:r w:rsidRPr="00BA0797">
        <w:t xml:space="preserve"> года с применение индексов потребительских цен, обоснованной. </w:t>
      </w:r>
    </w:p>
    <w:tbl>
      <w:tblPr>
        <w:tblW w:w="51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21"/>
        <w:gridCol w:w="1274"/>
        <w:gridCol w:w="1244"/>
        <w:gridCol w:w="1285"/>
        <w:gridCol w:w="1427"/>
        <w:gridCol w:w="1423"/>
        <w:gridCol w:w="1285"/>
        <w:gridCol w:w="14"/>
      </w:tblGrid>
      <w:tr w:rsidR="00857441" w:rsidRPr="00BA0797" w14:paraId="2B1FE074" w14:textId="77777777" w:rsidTr="00576D97">
        <w:trPr>
          <w:cantSplit/>
        </w:trPr>
        <w:tc>
          <w:tcPr>
            <w:tcW w:w="93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28587F5" w14:textId="77777777" w:rsidR="00857441" w:rsidRPr="001C0330" w:rsidRDefault="00857441"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Наименование</w:t>
            </w:r>
          </w:p>
        </w:tc>
        <w:tc>
          <w:tcPr>
            <w:tcW w:w="194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7BD8549" w14:textId="77777777" w:rsidR="00857441" w:rsidRPr="001C0330" w:rsidRDefault="00857441"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 xml:space="preserve"> Факт за 2016, тыс. руб. </w:t>
            </w:r>
          </w:p>
        </w:tc>
        <w:tc>
          <w:tcPr>
            <w:tcW w:w="2124"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3CAF4611" w14:textId="77777777" w:rsidR="00857441" w:rsidRPr="001C0330" w:rsidRDefault="00857441"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 xml:space="preserve">2018, тыс. руб. </w:t>
            </w:r>
          </w:p>
        </w:tc>
      </w:tr>
      <w:tr w:rsidR="00E67CD8" w:rsidRPr="00BA0797" w14:paraId="62550C34" w14:textId="77777777" w:rsidTr="00576D97">
        <w:trPr>
          <w:gridAfter w:val="1"/>
          <w:wAfter w:w="8" w:type="pct"/>
          <w:cantSplit/>
        </w:trPr>
        <w:tc>
          <w:tcPr>
            <w:tcW w:w="93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0F299A9" w14:textId="77777777" w:rsidR="00E67CD8" w:rsidRPr="001C0330" w:rsidRDefault="00E67CD8" w:rsidP="00BA0797">
            <w:pPr>
              <w:spacing w:after="0" w:line="240" w:lineRule="auto"/>
              <w:rPr>
                <w:rFonts w:ascii="Myriad Pro" w:eastAsia="Times New Roman" w:hAnsi="Myriad Pro" w:cs="Arial CYR"/>
                <w:b/>
                <w:sz w:val="18"/>
                <w:szCs w:val="18"/>
                <w:lang w:eastAsia="ru-RU"/>
              </w:rPr>
            </w:pP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FDA1DD"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E378157"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269B4C1"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расчету Исполнителя</w:t>
            </w:r>
          </w:p>
        </w:tc>
        <w:tc>
          <w:tcPr>
            <w:tcW w:w="7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C483B43" w14:textId="77777777" w:rsidR="00E67CD8" w:rsidRPr="001C0330" w:rsidRDefault="00F70963"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Предложение  филиала «Псковэнерго»</w:t>
            </w:r>
          </w:p>
        </w:tc>
        <w:tc>
          <w:tcPr>
            <w:tcW w:w="7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A164970" w14:textId="77777777" w:rsidR="00E67CD8"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40C2E33" w14:textId="77777777" w:rsidR="00E67CD8"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По расчету Исполнителя</w:t>
            </w:r>
          </w:p>
        </w:tc>
      </w:tr>
      <w:tr w:rsidR="00857441" w:rsidRPr="001C0330" w14:paraId="10504A63" w14:textId="77777777" w:rsidTr="00576D97">
        <w:trPr>
          <w:gridAfter w:val="1"/>
          <w:wAfter w:w="8" w:type="pct"/>
          <w:cantSplit/>
        </w:trPr>
        <w:tc>
          <w:tcPr>
            <w:tcW w:w="933" w:type="pct"/>
            <w:tcBorders>
              <w:top w:val="single" w:sz="4" w:space="0" w:color="FFFFFF"/>
            </w:tcBorders>
            <w:shd w:val="clear" w:color="auto" w:fill="auto"/>
            <w:vAlign w:val="center"/>
          </w:tcPr>
          <w:p w14:paraId="73C21123" w14:textId="77777777" w:rsidR="00857441" w:rsidRPr="001C0330" w:rsidRDefault="00857441" w:rsidP="00BA0797">
            <w:pPr>
              <w:spacing w:after="0" w:line="240" w:lineRule="auto"/>
              <w:rPr>
                <w:rFonts w:ascii="Myriad Pro" w:hAnsi="Myriad Pro" w:cs="Arial CYR"/>
                <w:bCs/>
                <w:sz w:val="20"/>
                <w:szCs w:val="20"/>
              </w:rPr>
            </w:pPr>
            <w:r w:rsidRPr="001C0330">
              <w:rPr>
                <w:rFonts w:ascii="Myriad Pro" w:hAnsi="Myriad Pro" w:cs="Arial CYR"/>
                <w:bCs/>
                <w:sz w:val="20"/>
                <w:szCs w:val="20"/>
              </w:rPr>
              <w:t>Медицинские осмотры и обследования</w:t>
            </w:r>
          </w:p>
        </w:tc>
        <w:tc>
          <w:tcPr>
            <w:tcW w:w="652" w:type="pct"/>
            <w:tcBorders>
              <w:top w:val="single" w:sz="4" w:space="0" w:color="FFFFFF"/>
            </w:tcBorders>
            <w:shd w:val="clear" w:color="auto" w:fill="auto"/>
            <w:noWrap/>
            <w:vAlign w:val="center"/>
          </w:tcPr>
          <w:p w14:paraId="77185B48" w14:textId="77777777" w:rsidR="00857441" w:rsidRPr="001C0330" w:rsidRDefault="00834137"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4 8</w:t>
            </w:r>
            <w:r w:rsidR="00857441" w:rsidRPr="001C0330">
              <w:rPr>
                <w:rFonts w:ascii="Myriad Pro" w:hAnsi="Myriad Pro" w:cs="Arial CYR"/>
                <w:bCs/>
                <w:sz w:val="20"/>
                <w:szCs w:val="20"/>
              </w:rPr>
              <w:t>57,5</w:t>
            </w:r>
          </w:p>
        </w:tc>
        <w:tc>
          <w:tcPr>
            <w:tcW w:w="0" w:type="auto"/>
            <w:tcBorders>
              <w:top w:val="single" w:sz="4" w:space="0" w:color="FFFFFF"/>
            </w:tcBorders>
            <w:shd w:val="clear" w:color="auto" w:fill="auto"/>
            <w:noWrap/>
            <w:vAlign w:val="center"/>
          </w:tcPr>
          <w:p w14:paraId="7C72C4D3" w14:textId="77777777" w:rsidR="00857441" w:rsidRPr="001C0330" w:rsidRDefault="00834137"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4 5</w:t>
            </w:r>
            <w:r w:rsidR="00857441" w:rsidRPr="001C0330">
              <w:rPr>
                <w:rFonts w:ascii="Myriad Pro" w:hAnsi="Myriad Pro" w:cs="Arial CYR"/>
                <w:bCs/>
                <w:sz w:val="20"/>
                <w:szCs w:val="20"/>
              </w:rPr>
              <w:t>70,8</w:t>
            </w:r>
          </w:p>
        </w:tc>
        <w:tc>
          <w:tcPr>
            <w:tcW w:w="0" w:type="auto"/>
            <w:tcBorders>
              <w:top w:val="single" w:sz="4" w:space="0" w:color="FFFFFF"/>
            </w:tcBorders>
            <w:shd w:val="clear" w:color="auto" w:fill="auto"/>
            <w:noWrap/>
            <w:vAlign w:val="center"/>
          </w:tcPr>
          <w:p w14:paraId="59F5D39A" w14:textId="77777777" w:rsidR="00857441" w:rsidRPr="001C0330" w:rsidRDefault="00834137"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4 5</w:t>
            </w:r>
            <w:r w:rsidR="00857441" w:rsidRPr="001C0330">
              <w:rPr>
                <w:rFonts w:ascii="Myriad Pro" w:hAnsi="Myriad Pro" w:cs="Arial CYR"/>
                <w:bCs/>
                <w:sz w:val="20"/>
                <w:szCs w:val="20"/>
              </w:rPr>
              <w:t>70,8</w:t>
            </w:r>
          </w:p>
        </w:tc>
        <w:tc>
          <w:tcPr>
            <w:tcW w:w="730" w:type="pct"/>
            <w:tcBorders>
              <w:top w:val="single" w:sz="4" w:space="0" w:color="FFFFFF"/>
            </w:tcBorders>
            <w:shd w:val="clear" w:color="auto" w:fill="auto"/>
            <w:noWrap/>
            <w:vAlign w:val="center"/>
          </w:tcPr>
          <w:p w14:paraId="46C3AC03" w14:textId="77777777" w:rsidR="00857441" w:rsidRPr="001C0330" w:rsidRDefault="00834137"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5 4</w:t>
            </w:r>
            <w:r w:rsidR="00857441" w:rsidRPr="001C0330">
              <w:rPr>
                <w:rFonts w:ascii="Myriad Pro" w:hAnsi="Myriad Pro" w:cs="Arial CYR"/>
                <w:bCs/>
                <w:sz w:val="20"/>
                <w:szCs w:val="20"/>
              </w:rPr>
              <w:t>97,3</w:t>
            </w:r>
          </w:p>
        </w:tc>
        <w:tc>
          <w:tcPr>
            <w:tcW w:w="729" w:type="pct"/>
            <w:tcBorders>
              <w:top w:val="single" w:sz="4" w:space="0" w:color="FFFFFF"/>
            </w:tcBorders>
            <w:shd w:val="clear" w:color="auto" w:fill="auto"/>
            <w:noWrap/>
            <w:vAlign w:val="center"/>
          </w:tcPr>
          <w:p w14:paraId="5BAACC99" w14:textId="77777777" w:rsidR="00857441" w:rsidRPr="001C0330" w:rsidRDefault="00834137"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4 9</w:t>
            </w:r>
            <w:r w:rsidR="00857441" w:rsidRPr="001C0330">
              <w:rPr>
                <w:rFonts w:ascii="Myriad Pro" w:hAnsi="Myriad Pro" w:cs="Arial CYR"/>
                <w:bCs/>
                <w:sz w:val="20"/>
                <w:szCs w:val="20"/>
              </w:rPr>
              <w:t>24,8</w:t>
            </w:r>
          </w:p>
        </w:tc>
        <w:tc>
          <w:tcPr>
            <w:tcW w:w="0" w:type="auto"/>
            <w:tcBorders>
              <w:top w:val="single" w:sz="4" w:space="0" w:color="FFFFFF"/>
            </w:tcBorders>
            <w:shd w:val="clear" w:color="auto" w:fill="auto"/>
            <w:noWrap/>
            <w:vAlign w:val="center"/>
          </w:tcPr>
          <w:p w14:paraId="4277FDCC" w14:textId="77777777" w:rsidR="00857441" w:rsidRPr="001C0330" w:rsidRDefault="00834137"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4 9</w:t>
            </w:r>
            <w:r w:rsidR="00857441" w:rsidRPr="001C0330">
              <w:rPr>
                <w:rFonts w:ascii="Myriad Pro" w:hAnsi="Myriad Pro" w:cs="Arial CYR"/>
                <w:bCs/>
                <w:sz w:val="20"/>
                <w:szCs w:val="20"/>
              </w:rPr>
              <w:t>24,8</w:t>
            </w:r>
          </w:p>
        </w:tc>
      </w:tr>
    </w:tbl>
    <w:p w14:paraId="7342722E" w14:textId="77777777" w:rsidR="001C0330" w:rsidRDefault="001C0330" w:rsidP="00BA0797">
      <w:pPr>
        <w:spacing w:after="0" w:line="360" w:lineRule="auto"/>
        <w:jc w:val="both"/>
        <w:rPr>
          <w:rFonts w:ascii="Myriad Pro" w:hAnsi="Myriad Pro"/>
          <w:b/>
          <w:i/>
          <w:sz w:val="26"/>
          <w:szCs w:val="26"/>
        </w:rPr>
      </w:pPr>
    </w:p>
    <w:p w14:paraId="57235415" w14:textId="77777777" w:rsidR="00560CBF" w:rsidRPr="00BA0797" w:rsidRDefault="00560CBF" w:rsidP="00BA0797">
      <w:pPr>
        <w:spacing w:after="0" w:line="360" w:lineRule="auto"/>
        <w:jc w:val="both"/>
        <w:rPr>
          <w:rFonts w:ascii="Myriad Pro" w:hAnsi="Myriad Pro"/>
          <w:b/>
          <w:i/>
          <w:sz w:val="26"/>
          <w:szCs w:val="26"/>
        </w:rPr>
      </w:pPr>
      <w:r w:rsidRPr="00BA0797">
        <w:rPr>
          <w:rFonts w:ascii="Myriad Pro" w:hAnsi="Myriad Pro"/>
          <w:b/>
          <w:i/>
          <w:sz w:val="26"/>
          <w:szCs w:val="26"/>
        </w:rPr>
        <w:t>Техосмотр, регистрация и пропуски автотранспорта</w:t>
      </w:r>
    </w:p>
    <w:p w14:paraId="015D8FC3" w14:textId="77777777" w:rsidR="008570D6" w:rsidRPr="00BA0797" w:rsidRDefault="008570D6"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Технический осмотр транспортных средств осуществляется в соответствии с Федеральным законом от </w:t>
      </w:r>
      <w:r w:rsidR="001C0330">
        <w:rPr>
          <w:rFonts w:ascii="Myriad Pro" w:hAnsi="Myriad Pro"/>
          <w:sz w:val="26"/>
          <w:szCs w:val="26"/>
        </w:rPr>
        <w:t>0</w:t>
      </w:r>
      <w:r w:rsidRPr="00BA0797">
        <w:rPr>
          <w:rFonts w:ascii="Myriad Pro" w:hAnsi="Myriad Pro"/>
          <w:sz w:val="26"/>
          <w:szCs w:val="26"/>
        </w:rPr>
        <w:t>1</w:t>
      </w:r>
      <w:r w:rsidR="001C0330">
        <w:rPr>
          <w:rFonts w:ascii="Myriad Pro" w:hAnsi="Myriad Pro"/>
          <w:sz w:val="26"/>
          <w:szCs w:val="26"/>
        </w:rPr>
        <w:t>.07.</w:t>
      </w:r>
      <w:r w:rsidRPr="00BA0797">
        <w:rPr>
          <w:rFonts w:ascii="Myriad Pro" w:hAnsi="Myriad Pro"/>
          <w:sz w:val="26"/>
          <w:szCs w:val="26"/>
        </w:rPr>
        <w:t xml:space="preserve">2011 №170-ФЗ </w:t>
      </w:r>
      <w:r w:rsidR="00586D28" w:rsidRPr="00BA0797">
        <w:rPr>
          <w:rFonts w:ascii="Myriad Pro" w:hAnsi="Myriad Pro"/>
          <w:sz w:val="26"/>
          <w:szCs w:val="26"/>
        </w:rPr>
        <w:t>«</w:t>
      </w:r>
      <w:r w:rsidRPr="00BA0797">
        <w:rPr>
          <w:rFonts w:ascii="Myriad Pro" w:hAnsi="Myriad Pro"/>
          <w:sz w:val="26"/>
          <w:szCs w:val="26"/>
        </w:rPr>
        <w:t>О техническом осмотре транспортных средств и о внесении изменений в отдельные законодательные акты Российской Федерации</w:t>
      </w:r>
      <w:r w:rsidR="00586D28" w:rsidRPr="00BA0797">
        <w:rPr>
          <w:rFonts w:ascii="Myriad Pro" w:hAnsi="Myriad Pro"/>
          <w:sz w:val="26"/>
          <w:szCs w:val="26"/>
        </w:rPr>
        <w:t>»</w:t>
      </w:r>
      <w:r w:rsidRPr="00BA0797">
        <w:rPr>
          <w:rFonts w:ascii="Myriad Pro" w:hAnsi="Myriad Pro"/>
          <w:sz w:val="26"/>
          <w:szCs w:val="26"/>
        </w:rPr>
        <w:t>, статьей 149 Налогового кодекса РФ</w:t>
      </w:r>
      <w:r w:rsidR="009C7B3E" w:rsidRPr="00BA0797">
        <w:rPr>
          <w:rFonts w:ascii="Myriad Pro" w:hAnsi="Myriad Pro"/>
          <w:sz w:val="26"/>
          <w:szCs w:val="26"/>
        </w:rPr>
        <w:t xml:space="preserve"> </w:t>
      </w:r>
      <w:r w:rsidRPr="00BA0797">
        <w:rPr>
          <w:rFonts w:ascii="Myriad Pro" w:hAnsi="Myriad Pro"/>
          <w:sz w:val="26"/>
          <w:szCs w:val="26"/>
        </w:rPr>
        <w:t xml:space="preserve">и постановлением Правительства Российской Федерации от </w:t>
      </w:r>
      <w:r w:rsidR="001C0330">
        <w:rPr>
          <w:rFonts w:ascii="Myriad Pro" w:hAnsi="Myriad Pro"/>
          <w:sz w:val="26"/>
          <w:szCs w:val="26"/>
        </w:rPr>
        <w:t>0</w:t>
      </w:r>
      <w:r w:rsidRPr="00BA0797">
        <w:rPr>
          <w:rFonts w:ascii="Myriad Pro" w:hAnsi="Myriad Pro"/>
          <w:sz w:val="26"/>
          <w:szCs w:val="26"/>
        </w:rPr>
        <w:t>5</w:t>
      </w:r>
      <w:r w:rsidR="001C0330">
        <w:rPr>
          <w:rFonts w:ascii="Myriad Pro" w:hAnsi="Myriad Pro"/>
          <w:sz w:val="26"/>
          <w:szCs w:val="26"/>
        </w:rPr>
        <w:t>.12.</w:t>
      </w:r>
      <w:r w:rsidRPr="00BA0797">
        <w:rPr>
          <w:rFonts w:ascii="Myriad Pro" w:hAnsi="Myriad Pro"/>
          <w:sz w:val="26"/>
          <w:szCs w:val="26"/>
        </w:rPr>
        <w:t>2011 №1008</w:t>
      </w:r>
      <w:r w:rsidR="001C0330">
        <w:rPr>
          <w:rFonts w:ascii="Myriad Pro" w:hAnsi="Myriad Pro"/>
          <w:sz w:val="26"/>
          <w:szCs w:val="26"/>
        </w:rPr>
        <w:br/>
      </w:r>
      <w:r w:rsidR="00586D28" w:rsidRPr="00BA0797">
        <w:rPr>
          <w:rFonts w:ascii="Myriad Pro" w:hAnsi="Myriad Pro"/>
          <w:sz w:val="26"/>
          <w:szCs w:val="26"/>
        </w:rPr>
        <w:t>«</w:t>
      </w:r>
      <w:r w:rsidRPr="00BA0797">
        <w:rPr>
          <w:rFonts w:ascii="Myriad Pro" w:hAnsi="Myriad Pro"/>
          <w:sz w:val="26"/>
          <w:szCs w:val="26"/>
        </w:rPr>
        <w:t>О проведении технического осмотра транспортных средств</w:t>
      </w:r>
      <w:r w:rsidR="00586D28" w:rsidRPr="00BA0797">
        <w:rPr>
          <w:rFonts w:ascii="Myriad Pro" w:hAnsi="Myriad Pro"/>
          <w:sz w:val="26"/>
          <w:szCs w:val="26"/>
        </w:rPr>
        <w:t>»</w:t>
      </w:r>
      <w:r w:rsidRPr="00BA0797">
        <w:rPr>
          <w:rFonts w:ascii="Myriad Pro" w:hAnsi="Myriad Pro"/>
          <w:sz w:val="26"/>
          <w:szCs w:val="26"/>
        </w:rPr>
        <w:t>.</w:t>
      </w:r>
    </w:p>
    <w:p w14:paraId="7D60CF0D" w14:textId="77777777" w:rsidR="008570D6" w:rsidRPr="00BA0797" w:rsidRDefault="008570D6" w:rsidP="00BA0797">
      <w:pPr>
        <w:spacing w:after="0" w:line="360" w:lineRule="auto"/>
        <w:ind w:firstLine="567"/>
        <w:jc w:val="both"/>
        <w:rPr>
          <w:rFonts w:ascii="Myriad Pro" w:hAnsi="Myriad Pro"/>
          <w:sz w:val="26"/>
          <w:szCs w:val="26"/>
        </w:rPr>
      </w:pPr>
      <w:r w:rsidRPr="00BA0797">
        <w:rPr>
          <w:rFonts w:ascii="Myriad Pro" w:hAnsi="Myriad Pro"/>
          <w:sz w:val="26"/>
          <w:szCs w:val="26"/>
        </w:rPr>
        <w:lastRenderedPageBreak/>
        <w:t>В соответствии</w:t>
      </w:r>
      <w:r w:rsidR="009C7B3E" w:rsidRPr="00BA0797">
        <w:rPr>
          <w:rFonts w:ascii="Myriad Pro" w:hAnsi="Myriad Pro"/>
          <w:sz w:val="26"/>
          <w:szCs w:val="26"/>
        </w:rPr>
        <w:t xml:space="preserve"> </w:t>
      </w:r>
      <w:r w:rsidRPr="00BA0797">
        <w:rPr>
          <w:rFonts w:ascii="Myriad Pro" w:hAnsi="Myriad Pro"/>
          <w:sz w:val="26"/>
          <w:szCs w:val="26"/>
        </w:rPr>
        <w:t>с вышеуказанными законами и</w:t>
      </w:r>
      <w:r w:rsidR="009C7B3E" w:rsidRPr="00BA0797">
        <w:rPr>
          <w:rFonts w:ascii="Myriad Pro" w:hAnsi="Myriad Pro"/>
          <w:sz w:val="26"/>
          <w:szCs w:val="26"/>
        </w:rPr>
        <w:t xml:space="preserve"> </w:t>
      </w:r>
      <w:r w:rsidRPr="00BA0797">
        <w:rPr>
          <w:rFonts w:ascii="Myriad Pro" w:hAnsi="Myriad Pro"/>
          <w:sz w:val="26"/>
          <w:szCs w:val="26"/>
        </w:rPr>
        <w:t>Методикой расчета предельного размера платы за проведение технического осмотра,</w:t>
      </w:r>
      <w:r w:rsidR="009C7B3E" w:rsidRPr="00BA0797">
        <w:rPr>
          <w:rFonts w:ascii="Myriad Pro" w:hAnsi="Myriad Pro"/>
          <w:sz w:val="26"/>
          <w:szCs w:val="26"/>
        </w:rPr>
        <w:t xml:space="preserve"> </w:t>
      </w:r>
      <w:r w:rsidRPr="00BA0797">
        <w:rPr>
          <w:rFonts w:ascii="Myriad Pro" w:hAnsi="Myriad Pro"/>
          <w:sz w:val="26"/>
          <w:szCs w:val="26"/>
        </w:rPr>
        <w:t>утвержденной приказом Федеральной службы по тарифам от 18</w:t>
      </w:r>
      <w:r w:rsidR="001C0330">
        <w:rPr>
          <w:rFonts w:ascii="Myriad Pro" w:hAnsi="Myriad Pro"/>
          <w:sz w:val="26"/>
          <w:szCs w:val="26"/>
        </w:rPr>
        <w:t>.10.</w:t>
      </w:r>
      <w:r w:rsidRPr="00BA0797">
        <w:rPr>
          <w:rFonts w:ascii="Myriad Pro" w:hAnsi="Myriad Pro"/>
          <w:sz w:val="26"/>
          <w:szCs w:val="26"/>
        </w:rPr>
        <w:t>2011 № 642-а, Администрацией</w:t>
      </w:r>
      <w:r w:rsidR="009C7B3E" w:rsidRPr="00BA0797">
        <w:rPr>
          <w:rFonts w:ascii="Myriad Pro" w:hAnsi="Myriad Pro"/>
          <w:sz w:val="26"/>
          <w:szCs w:val="26"/>
        </w:rPr>
        <w:t xml:space="preserve"> </w:t>
      </w:r>
      <w:r w:rsidRPr="00BA0797">
        <w:rPr>
          <w:rFonts w:ascii="Myriad Pro" w:hAnsi="Myriad Pro"/>
          <w:sz w:val="26"/>
          <w:szCs w:val="26"/>
        </w:rPr>
        <w:t>Псковской области</w:t>
      </w:r>
      <w:r w:rsidR="009C7B3E" w:rsidRPr="00BA0797">
        <w:rPr>
          <w:rFonts w:ascii="Myriad Pro" w:hAnsi="Myriad Pro"/>
          <w:sz w:val="26"/>
          <w:szCs w:val="26"/>
        </w:rPr>
        <w:t xml:space="preserve"> </w:t>
      </w:r>
      <w:r w:rsidRPr="00BA0797">
        <w:rPr>
          <w:rFonts w:ascii="Myriad Pro" w:hAnsi="Myriad Pro"/>
          <w:sz w:val="26"/>
          <w:szCs w:val="26"/>
        </w:rPr>
        <w:t>(Постановление № 310 от 19.06.2012 года) утвержден предельный размер платы за проведение технического осмотра транспортных средств.</w:t>
      </w:r>
    </w:p>
    <w:p w14:paraId="05F4342B" w14:textId="77777777" w:rsidR="008570D6" w:rsidRPr="00BA0797" w:rsidRDefault="008570D6" w:rsidP="00BA0797">
      <w:pPr>
        <w:spacing w:after="0" w:line="360" w:lineRule="auto"/>
        <w:ind w:firstLine="567"/>
        <w:jc w:val="both"/>
        <w:rPr>
          <w:rFonts w:ascii="Myriad Pro" w:hAnsi="Myriad Pro"/>
          <w:sz w:val="26"/>
          <w:szCs w:val="26"/>
        </w:rPr>
      </w:pPr>
      <w:r w:rsidRPr="00BA0797">
        <w:rPr>
          <w:rFonts w:ascii="Myriad Pro" w:hAnsi="Myriad Pro"/>
          <w:sz w:val="26"/>
          <w:szCs w:val="26"/>
        </w:rPr>
        <w:t>Затраты на пропуски состоят из затрат на: пропуска в связи с</w:t>
      </w:r>
      <w:r w:rsidR="009C7B3E" w:rsidRPr="00BA0797">
        <w:rPr>
          <w:rFonts w:ascii="Myriad Pro" w:hAnsi="Myriad Pro"/>
          <w:sz w:val="26"/>
          <w:szCs w:val="26"/>
        </w:rPr>
        <w:t xml:space="preserve"> </w:t>
      </w:r>
      <w:r w:rsidRPr="00BA0797">
        <w:rPr>
          <w:rFonts w:ascii="Myriad Pro" w:hAnsi="Myriad Pro"/>
          <w:sz w:val="26"/>
          <w:szCs w:val="26"/>
        </w:rPr>
        <w:t>весенним бездорожьем и пропуска на перевозку тяжеловесных и крупногабаритных грузов.</w:t>
      </w:r>
    </w:p>
    <w:p w14:paraId="0481F9D1" w14:textId="77777777" w:rsidR="008570D6" w:rsidRPr="00BA0797" w:rsidRDefault="008570D6" w:rsidP="001C0330">
      <w:pPr>
        <w:spacing w:after="0" w:line="360" w:lineRule="auto"/>
        <w:ind w:firstLine="567"/>
        <w:jc w:val="both"/>
        <w:rPr>
          <w:rFonts w:ascii="Myriad Pro" w:hAnsi="Myriad Pro"/>
          <w:sz w:val="26"/>
          <w:szCs w:val="26"/>
        </w:rPr>
      </w:pPr>
      <w:r w:rsidRPr="00BA0797">
        <w:rPr>
          <w:rFonts w:ascii="Myriad Pro" w:hAnsi="Myriad Pro"/>
          <w:sz w:val="26"/>
          <w:szCs w:val="26"/>
        </w:rPr>
        <w:t>Временные ограничения движения транспортных средств по дорогам общего пользования федерального значения регулируются приказом Министерства транспорта Российской Федерации от 12</w:t>
      </w:r>
      <w:r w:rsidR="001C0330">
        <w:rPr>
          <w:rFonts w:ascii="Myriad Pro" w:hAnsi="Myriad Pro"/>
          <w:sz w:val="26"/>
          <w:szCs w:val="26"/>
        </w:rPr>
        <w:t>.08.</w:t>
      </w:r>
      <w:r w:rsidRPr="00BA0797">
        <w:rPr>
          <w:rFonts w:ascii="Myriad Pro" w:hAnsi="Myriad Pro"/>
          <w:sz w:val="26"/>
          <w:szCs w:val="26"/>
        </w:rPr>
        <w:t xml:space="preserve">2011 №211 </w:t>
      </w:r>
      <w:r w:rsidR="00586D28" w:rsidRPr="00BA0797">
        <w:rPr>
          <w:rFonts w:ascii="Myriad Pro" w:hAnsi="Myriad Pro"/>
          <w:sz w:val="26"/>
          <w:szCs w:val="26"/>
        </w:rPr>
        <w:t>«</w:t>
      </w:r>
      <w:r w:rsidRPr="00BA0797">
        <w:rPr>
          <w:rFonts w:ascii="Myriad Pro" w:hAnsi="Myriad Pro"/>
          <w:sz w:val="26"/>
          <w:szCs w:val="26"/>
        </w:rPr>
        <w:t>Об утверждении порядка осуществления временных ограничений или прекращения движения транспортных средств по автомобильным дорогам федерального значения и частным автомобильным дорогам</w:t>
      </w:r>
      <w:r w:rsidR="00586D28" w:rsidRPr="00BA0797">
        <w:rPr>
          <w:rFonts w:ascii="Myriad Pro" w:hAnsi="Myriad Pro"/>
          <w:sz w:val="26"/>
          <w:szCs w:val="26"/>
        </w:rPr>
        <w:t>»</w:t>
      </w:r>
      <w:r w:rsidRPr="00BA0797">
        <w:rPr>
          <w:rFonts w:ascii="Myriad Pro" w:hAnsi="Myriad Pro"/>
          <w:sz w:val="26"/>
          <w:szCs w:val="26"/>
        </w:rPr>
        <w:t>.</w:t>
      </w:r>
    </w:p>
    <w:p w14:paraId="09597024" w14:textId="77777777" w:rsidR="008570D6" w:rsidRPr="00BA0797" w:rsidRDefault="008570D6"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Временные ограничения движения транспортных средств по автомобильным дорогам общего пользования местного значения вводятся в целях обеспечения сохранности автомобильных дорог муниципальной дорожной сети города Пскова, Псковского района и прочих местных ведомств и регулируются ст.14 федерального закона от 10.12.1995 № 196-ФЗ </w:t>
      </w:r>
      <w:r w:rsidR="00586D28" w:rsidRPr="00BA0797">
        <w:rPr>
          <w:rFonts w:ascii="Myriad Pro" w:hAnsi="Myriad Pro"/>
          <w:sz w:val="26"/>
          <w:szCs w:val="26"/>
        </w:rPr>
        <w:t>«</w:t>
      </w:r>
      <w:r w:rsidRPr="00BA0797">
        <w:rPr>
          <w:rFonts w:ascii="Myriad Pro" w:hAnsi="Myriad Pro"/>
          <w:sz w:val="26"/>
          <w:szCs w:val="26"/>
        </w:rPr>
        <w:t>О безопасности дорожного движения</w:t>
      </w:r>
      <w:r w:rsidR="00586D28" w:rsidRPr="00BA0797">
        <w:rPr>
          <w:rFonts w:ascii="Myriad Pro" w:hAnsi="Myriad Pro"/>
          <w:sz w:val="26"/>
          <w:szCs w:val="26"/>
        </w:rPr>
        <w:t>»</w:t>
      </w:r>
      <w:r w:rsidRPr="00BA0797">
        <w:rPr>
          <w:rFonts w:ascii="Myriad Pro" w:hAnsi="Myriad Pro"/>
          <w:sz w:val="26"/>
          <w:szCs w:val="26"/>
        </w:rPr>
        <w:t xml:space="preserve">, а также Постановления Правительства Российской Федерации от 16.11.2009 № 934 </w:t>
      </w:r>
      <w:r w:rsidR="00586D28" w:rsidRPr="00BA0797">
        <w:rPr>
          <w:rFonts w:ascii="Myriad Pro" w:hAnsi="Myriad Pro"/>
          <w:sz w:val="26"/>
          <w:szCs w:val="26"/>
        </w:rPr>
        <w:t>«</w:t>
      </w:r>
      <w:r w:rsidRPr="00BA0797">
        <w:rPr>
          <w:rFonts w:ascii="Myriad Pro" w:hAnsi="Myriad Pro"/>
          <w:sz w:val="26"/>
          <w:szCs w:val="26"/>
        </w:rPr>
        <w:t>О возмещении вреда, причиняемого транспортными средствами, осуществляющими перевозки тяжеловесных грузов по автомобильным дорогам Российской Федерации</w:t>
      </w:r>
      <w:r w:rsidR="00586D28" w:rsidRPr="00BA0797">
        <w:rPr>
          <w:rFonts w:ascii="Myriad Pro" w:hAnsi="Myriad Pro"/>
          <w:sz w:val="26"/>
          <w:szCs w:val="26"/>
        </w:rPr>
        <w:t>»</w:t>
      </w:r>
      <w:r w:rsidRPr="00BA0797">
        <w:rPr>
          <w:rFonts w:ascii="Myriad Pro" w:hAnsi="Myriad Pro"/>
          <w:sz w:val="26"/>
          <w:szCs w:val="26"/>
        </w:rPr>
        <w:t>.</w:t>
      </w:r>
    </w:p>
    <w:p w14:paraId="472FC4CF" w14:textId="77777777" w:rsidR="008570D6" w:rsidRPr="00BA0797" w:rsidRDefault="008570D6"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Фактические расходы за 2016 год составили 402,77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- 438,57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- 402,77 тыс. руб.</w:t>
      </w:r>
    </w:p>
    <w:p w14:paraId="0E9E07BA" w14:textId="77777777" w:rsidR="008570D6" w:rsidRPr="00BA0797" w:rsidRDefault="008570D6"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При определении плановой величины расходов на очередной период регулирования (2018 год) Госкомитетом, расходы определены на уровне экономически обоснованных расходов за 2016 год. </w:t>
      </w:r>
    </w:p>
    <w:p w14:paraId="5F9B2BD5" w14:textId="77777777" w:rsidR="008570D6" w:rsidRPr="00BA0797" w:rsidRDefault="008570D6" w:rsidP="00BA0797">
      <w:pPr>
        <w:pStyle w:val="afff8"/>
        <w:spacing w:after="0"/>
      </w:pPr>
      <w:r w:rsidRPr="00BA0797">
        <w:lastRenderedPageBreak/>
        <w:t>Исполнитель считает обоснованным определение расходов на основании данных за 2016 год с применением показателей Прогноза социально-экономического развития Российской Федерации на 2018 год и плановый 2019-2020 годов.</w:t>
      </w:r>
    </w:p>
    <w:tbl>
      <w:tblPr>
        <w:tblW w:w="51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94"/>
        <w:gridCol w:w="1274"/>
        <w:gridCol w:w="1238"/>
        <w:gridCol w:w="1285"/>
        <w:gridCol w:w="1545"/>
        <w:gridCol w:w="1386"/>
        <w:gridCol w:w="1285"/>
      </w:tblGrid>
      <w:tr w:rsidR="006462C4" w:rsidRPr="00BA0797" w14:paraId="42297664" w14:textId="77777777" w:rsidTr="00576D97">
        <w:trPr>
          <w:cantSplit/>
        </w:trPr>
        <w:tc>
          <w:tcPr>
            <w:tcW w:w="9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EED6C3C" w14:textId="77777777" w:rsidR="006462C4" w:rsidRPr="001C0330" w:rsidRDefault="006462C4"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Наименование</w:t>
            </w:r>
          </w:p>
        </w:tc>
        <w:tc>
          <w:tcPr>
            <w:tcW w:w="191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55E1C2D" w14:textId="77777777" w:rsidR="006462C4" w:rsidRPr="001C0330" w:rsidRDefault="006462C4"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Факт за 2016, тыс. руб.</w:t>
            </w:r>
          </w:p>
        </w:tc>
        <w:tc>
          <w:tcPr>
            <w:tcW w:w="209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66BD725" w14:textId="77777777" w:rsidR="006462C4" w:rsidRPr="001C0330" w:rsidRDefault="006462C4"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2018, тыс. руб.</w:t>
            </w:r>
          </w:p>
        </w:tc>
      </w:tr>
      <w:tr w:rsidR="006462C4" w:rsidRPr="00BA0797" w14:paraId="52CF0498" w14:textId="77777777" w:rsidTr="00576D97">
        <w:trPr>
          <w:cantSplit/>
        </w:trPr>
        <w:tc>
          <w:tcPr>
            <w:tcW w:w="98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BAFACE6" w14:textId="77777777" w:rsidR="006462C4" w:rsidRPr="001C0330" w:rsidRDefault="006462C4" w:rsidP="00BA0797">
            <w:pPr>
              <w:spacing w:after="0" w:line="240" w:lineRule="auto"/>
              <w:jc w:val="center"/>
              <w:rPr>
                <w:rFonts w:ascii="Myriad Pro" w:eastAsia="Times New Roman" w:hAnsi="Myriad Pro" w:cs="Arial CYR"/>
                <w:b/>
                <w:sz w:val="18"/>
                <w:szCs w:val="18"/>
                <w:lang w:eastAsia="ru-RU"/>
              </w:rPr>
            </w:pPr>
          </w:p>
        </w:tc>
        <w:tc>
          <w:tcPr>
            <w:tcW w:w="64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88D3D7" w14:textId="77777777" w:rsidR="006462C4"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w:t>
            </w:r>
            <w:r w:rsidR="006462C4" w:rsidRPr="001C0330">
              <w:rPr>
                <w:rFonts w:ascii="Myriad Pro" w:eastAsia="Times New Roman" w:hAnsi="Myriad Pro" w:cs="Arial CYR"/>
                <w:b/>
                <w:color w:val="FFFFFF"/>
                <w:sz w:val="18"/>
                <w:szCs w:val="18"/>
                <w:lang w:eastAsia="ru-RU"/>
              </w:rPr>
              <w:t>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533A23D" w14:textId="77777777" w:rsidR="006462C4"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w:t>
            </w:r>
            <w:r w:rsidR="006462C4" w:rsidRPr="001C0330">
              <w:rPr>
                <w:rFonts w:ascii="Myriad Pro" w:eastAsia="Times New Roman" w:hAnsi="Myriad Pro" w:cs="Arial CYR"/>
                <w:b/>
                <w:color w:val="FFFFFF"/>
                <w:sz w:val="18"/>
                <w:szCs w:val="18"/>
                <w:lang w:eastAsia="ru-RU"/>
              </w:rPr>
              <w:t>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8E3F4C5" w14:textId="77777777" w:rsidR="006462C4"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w:t>
            </w:r>
            <w:r w:rsidR="006462C4" w:rsidRPr="001C0330">
              <w:rPr>
                <w:rFonts w:ascii="Myriad Pro" w:eastAsia="Times New Roman" w:hAnsi="Myriad Pro" w:cs="Arial CYR"/>
                <w:b/>
                <w:color w:val="FFFFFF"/>
                <w:sz w:val="18"/>
                <w:szCs w:val="18"/>
                <w:lang w:eastAsia="ru-RU"/>
              </w:rPr>
              <w:t>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C321816" w14:textId="77777777" w:rsidR="006462C4" w:rsidRPr="001C0330" w:rsidRDefault="00F70963"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Предложение  филиала «Псковэнерго»</w:t>
            </w:r>
          </w:p>
        </w:tc>
        <w:tc>
          <w:tcPr>
            <w:tcW w:w="72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D2DAC2" w14:textId="77777777" w:rsidR="006462C4" w:rsidRPr="001C0330" w:rsidRDefault="006462C4"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C1F2B5A" w14:textId="77777777" w:rsidR="006462C4"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w:t>
            </w:r>
            <w:r w:rsidR="006462C4" w:rsidRPr="001C0330">
              <w:rPr>
                <w:rFonts w:ascii="Myriad Pro" w:hAnsi="Myriad Pro"/>
                <w:b/>
                <w:color w:val="FFFFFF"/>
                <w:sz w:val="18"/>
                <w:szCs w:val="18"/>
              </w:rPr>
              <w:t>о расчету Исполнителя</w:t>
            </w:r>
          </w:p>
        </w:tc>
      </w:tr>
      <w:tr w:rsidR="006462C4" w:rsidRPr="001C0330" w14:paraId="4A2F330F" w14:textId="77777777" w:rsidTr="00576D97">
        <w:trPr>
          <w:cantSplit/>
        </w:trPr>
        <w:tc>
          <w:tcPr>
            <w:tcW w:w="982" w:type="pct"/>
            <w:tcBorders>
              <w:top w:val="single" w:sz="4" w:space="0" w:color="FFFFFF"/>
            </w:tcBorders>
            <w:shd w:val="clear" w:color="auto" w:fill="auto"/>
            <w:vAlign w:val="center"/>
          </w:tcPr>
          <w:p w14:paraId="6AF02072" w14:textId="77777777" w:rsidR="006462C4" w:rsidRPr="001C0330" w:rsidRDefault="006462C4" w:rsidP="00BA0797">
            <w:pPr>
              <w:spacing w:after="0" w:line="240" w:lineRule="auto"/>
              <w:rPr>
                <w:rFonts w:ascii="Myriad Pro" w:hAnsi="Myriad Pro" w:cs="Arial CYR"/>
                <w:bCs/>
                <w:sz w:val="20"/>
                <w:szCs w:val="20"/>
              </w:rPr>
            </w:pPr>
            <w:r w:rsidRPr="001C0330">
              <w:rPr>
                <w:rFonts w:ascii="Myriad Pro" w:hAnsi="Myriad Pro" w:cs="Arial CYR"/>
                <w:bCs/>
                <w:sz w:val="20"/>
                <w:szCs w:val="20"/>
              </w:rPr>
              <w:t>Техосмотр, регистрация и пропуски автотранспорта</w:t>
            </w:r>
          </w:p>
        </w:tc>
        <w:tc>
          <w:tcPr>
            <w:tcW w:w="643" w:type="pct"/>
            <w:tcBorders>
              <w:top w:val="single" w:sz="4" w:space="0" w:color="FFFFFF"/>
            </w:tcBorders>
            <w:shd w:val="clear" w:color="auto" w:fill="auto"/>
            <w:noWrap/>
            <w:vAlign w:val="center"/>
          </w:tcPr>
          <w:p w14:paraId="19199E77" w14:textId="77777777" w:rsidR="006462C4" w:rsidRPr="001C0330" w:rsidRDefault="006462C4"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402,8</w:t>
            </w:r>
          </w:p>
        </w:tc>
        <w:tc>
          <w:tcPr>
            <w:tcW w:w="0" w:type="auto"/>
            <w:tcBorders>
              <w:top w:val="single" w:sz="4" w:space="0" w:color="FFFFFF"/>
            </w:tcBorders>
            <w:shd w:val="clear" w:color="auto" w:fill="auto"/>
            <w:noWrap/>
            <w:vAlign w:val="center"/>
          </w:tcPr>
          <w:p w14:paraId="06E10830" w14:textId="77777777" w:rsidR="006462C4" w:rsidRPr="001C0330" w:rsidRDefault="006462C4"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402,8</w:t>
            </w:r>
          </w:p>
        </w:tc>
        <w:tc>
          <w:tcPr>
            <w:tcW w:w="0" w:type="auto"/>
            <w:tcBorders>
              <w:top w:val="single" w:sz="4" w:space="0" w:color="FFFFFF"/>
            </w:tcBorders>
            <w:shd w:val="clear" w:color="auto" w:fill="auto"/>
            <w:noWrap/>
            <w:vAlign w:val="center"/>
          </w:tcPr>
          <w:p w14:paraId="0203BB76" w14:textId="77777777" w:rsidR="006462C4" w:rsidRPr="001C0330" w:rsidRDefault="006462C4"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402,8</w:t>
            </w:r>
          </w:p>
        </w:tc>
        <w:tc>
          <w:tcPr>
            <w:tcW w:w="0" w:type="auto"/>
            <w:tcBorders>
              <w:top w:val="single" w:sz="4" w:space="0" w:color="FFFFFF"/>
            </w:tcBorders>
            <w:shd w:val="clear" w:color="auto" w:fill="auto"/>
            <w:noWrap/>
            <w:vAlign w:val="center"/>
          </w:tcPr>
          <w:p w14:paraId="643B3CD0" w14:textId="77777777" w:rsidR="006462C4" w:rsidRPr="001C0330" w:rsidRDefault="006462C4"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438,6</w:t>
            </w:r>
          </w:p>
        </w:tc>
        <w:tc>
          <w:tcPr>
            <w:tcW w:w="726" w:type="pct"/>
            <w:tcBorders>
              <w:top w:val="single" w:sz="4" w:space="0" w:color="FFFFFF"/>
            </w:tcBorders>
            <w:shd w:val="clear" w:color="auto" w:fill="auto"/>
            <w:noWrap/>
            <w:vAlign w:val="center"/>
          </w:tcPr>
          <w:p w14:paraId="4F98D214" w14:textId="77777777" w:rsidR="006462C4" w:rsidRPr="001C0330" w:rsidRDefault="006462C4"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402,8</w:t>
            </w:r>
          </w:p>
        </w:tc>
        <w:tc>
          <w:tcPr>
            <w:tcW w:w="0" w:type="auto"/>
            <w:tcBorders>
              <w:top w:val="single" w:sz="4" w:space="0" w:color="FFFFFF"/>
            </w:tcBorders>
            <w:shd w:val="clear" w:color="auto" w:fill="auto"/>
            <w:noWrap/>
            <w:vAlign w:val="center"/>
          </w:tcPr>
          <w:p w14:paraId="34C023EE" w14:textId="77777777" w:rsidR="006462C4" w:rsidRPr="001C0330" w:rsidRDefault="006462C4" w:rsidP="00BA0797">
            <w:pPr>
              <w:spacing w:after="0" w:line="240" w:lineRule="auto"/>
              <w:jc w:val="center"/>
              <w:rPr>
                <w:rFonts w:ascii="Myriad Pro" w:hAnsi="Myriad Pro" w:cs="Arial CYR"/>
                <w:bCs/>
                <w:sz w:val="20"/>
                <w:szCs w:val="20"/>
              </w:rPr>
            </w:pPr>
            <w:r w:rsidRPr="001C0330">
              <w:rPr>
                <w:rFonts w:ascii="Myriad Pro" w:hAnsi="Myriad Pro" w:cs="Arial CYR"/>
                <w:bCs/>
                <w:sz w:val="20"/>
                <w:szCs w:val="20"/>
              </w:rPr>
              <w:t>434,0</w:t>
            </w:r>
          </w:p>
        </w:tc>
      </w:tr>
    </w:tbl>
    <w:p w14:paraId="0FC698E0" w14:textId="77777777" w:rsidR="001C0330" w:rsidRDefault="001C0330" w:rsidP="00BA0797">
      <w:pPr>
        <w:pStyle w:val="11"/>
        <w:spacing w:after="0" w:line="360" w:lineRule="auto"/>
        <w:ind w:left="0"/>
        <w:contextualSpacing w:val="0"/>
        <w:jc w:val="both"/>
        <w:rPr>
          <w:rFonts w:ascii="Myriad Pro" w:hAnsi="Myriad Pro"/>
          <w:b/>
          <w:i/>
          <w:sz w:val="26"/>
          <w:szCs w:val="26"/>
        </w:rPr>
      </w:pPr>
    </w:p>
    <w:p w14:paraId="50E3755B" w14:textId="77777777" w:rsidR="009E3AAE" w:rsidRPr="00BA0797" w:rsidRDefault="009E3AAE" w:rsidP="00BA0797">
      <w:pPr>
        <w:pStyle w:val="11"/>
        <w:spacing w:after="0" w:line="360" w:lineRule="auto"/>
        <w:ind w:left="0"/>
        <w:contextualSpacing w:val="0"/>
        <w:jc w:val="both"/>
        <w:rPr>
          <w:rFonts w:ascii="Myriad Pro" w:hAnsi="Myriad Pro"/>
          <w:b/>
          <w:i/>
          <w:sz w:val="26"/>
          <w:szCs w:val="26"/>
        </w:rPr>
      </w:pPr>
      <w:r w:rsidRPr="00BA0797">
        <w:rPr>
          <w:rFonts w:ascii="Myriad Pro" w:hAnsi="Myriad Pro"/>
          <w:b/>
          <w:i/>
          <w:sz w:val="26"/>
          <w:szCs w:val="26"/>
        </w:rPr>
        <w:t>Расходы на мет</w:t>
      </w:r>
      <w:r w:rsidR="003A5C3E" w:rsidRPr="00BA0797">
        <w:rPr>
          <w:rFonts w:ascii="Myriad Pro" w:hAnsi="Myriad Pro"/>
          <w:b/>
          <w:i/>
          <w:sz w:val="26"/>
          <w:szCs w:val="26"/>
        </w:rPr>
        <w:t>е</w:t>
      </w:r>
      <w:r w:rsidR="00E25ECD" w:rsidRPr="00BA0797">
        <w:rPr>
          <w:rFonts w:ascii="Myriad Pro" w:hAnsi="Myriad Pro"/>
          <w:b/>
          <w:i/>
          <w:sz w:val="26"/>
          <w:szCs w:val="26"/>
        </w:rPr>
        <w:t>о</w:t>
      </w:r>
      <w:r w:rsidRPr="00BA0797">
        <w:rPr>
          <w:rFonts w:ascii="Myriad Pro" w:hAnsi="Myriad Pro"/>
          <w:b/>
          <w:i/>
          <w:sz w:val="26"/>
          <w:szCs w:val="26"/>
        </w:rPr>
        <w:t>рологию</w:t>
      </w:r>
      <w:r w:rsidR="00E25ECD" w:rsidRPr="00BA0797">
        <w:rPr>
          <w:rFonts w:ascii="Myriad Pro" w:hAnsi="Myriad Pro"/>
          <w:b/>
          <w:i/>
          <w:sz w:val="26"/>
          <w:szCs w:val="26"/>
        </w:rPr>
        <w:t xml:space="preserve"> (прогноз погоды, предупреждение о неблагоприятных метеорологических явлениях)</w:t>
      </w:r>
    </w:p>
    <w:p w14:paraId="411A15CD" w14:textId="77777777" w:rsidR="009E3AAE" w:rsidRPr="00BA0797" w:rsidRDefault="009E3AAE" w:rsidP="00BA0797">
      <w:pPr>
        <w:pStyle w:val="11"/>
        <w:spacing w:after="0" w:line="360" w:lineRule="auto"/>
        <w:ind w:left="0" w:firstLine="567"/>
        <w:jc w:val="both"/>
        <w:rPr>
          <w:rFonts w:ascii="Myriad Pro" w:hAnsi="Myriad Pro"/>
          <w:b/>
          <w:i/>
          <w:sz w:val="26"/>
          <w:szCs w:val="26"/>
        </w:rPr>
      </w:pPr>
      <w:r w:rsidRPr="00BA0797">
        <w:rPr>
          <w:rFonts w:ascii="Myriad Pro" w:hAnsi="Myriad Pro"/>
          <w:sz w:val="26"/>
          <w:szCs w:val="26"/>
        </w:rPr>
        <w:t xml:space="preserve">Фактические расходы за 2016 год составили 323,77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- 352,55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- 321,32 тыс. руб.</w:t>
      </w:r>
    </w:p>
    <w:p w14:paraId="20C328F9" w14:textId="77777777" w:rsidR="003A5C3E" w:rsidRPr="00BA0797" w:rsidRDefault="009E3AAE"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w:t>
      </w:r>
      <w:r w:rsidR="009652D6" w:rsidRPr="00BA0797">
        <w:rPr>
          <w:rFonts w:ascii="Myriad Pro" w:hAnsi="Myriad Pro"/>
          <w:sz w:val="26"/>
          <w:szCs w:val="26"/>
        </w:rPr>
        <w:t xml:space="preserve"> по сетевой организации в целом </w:t>
      </w:r>
      <w:r w:rsidR="003A5C3E" w:rsidRPr="00BA0797">
        <w:rPr>
          <w:rFonts w:ascii="Myriad Pro" w:hAnsi="Myriad Pro"/>
          <w:sz w:val="26"/>
          <w:szCs w:val="26"/>
        </w:rPr>
        <w:t xml:space="preserve">Госкомитетом </w:t>
      </w:r>
      <w:r w:rsidR="009652D6" w:rsidRPr="00BA0797">
        <w:rPr>
          <w:rFonts w:ascii="Myriad Pro" w:hAnsi="Myriad Pro"/>
          <w:sz w:val="26"/>
          <w:szCs w:val="26"/>
        </w:rPr>
        <w:t>ошибочно учтены затраты на мете</w:t>
      </w:r>
      <w:r w:rsidR="00E25ECD" w:rsidRPr="00BA0797">
        <w:rPr>
          <w:rFonts w:ascii="Myriad Pro" w:hAnsi="Myriad Pro"/>
          <w:sz w:val="26"/>
          <w:szCs w:val="26"/>
        </w:rPr>
        <w:t>о</w:t>
      </w:r>
      <w:r w:rsidR="009652D6" w:rsidRPr="00BA0797">
        <w:rPr>
          <w:rFonts w:ascii="Myriad Pro" w:hAnsi="Myriad Pro"/>
          <w:sz w:val="26"/>
          <w:szCs w:val="26"/>
        </w:rPr>
        <w:t>рологию в размере, отнесенном на услуги по передаче электроэнергии</w:t>
      </w:r>
      <w:r w:rsidR="0013443C" w:rsidRPr="00BA0797">
        <w:rPr>
          <w:rFonts w:ascii="Myriad Pro" w:hAnsi="Myriad Pro"/>
          <w:sz w:val="26"/>
          <w:szCs w:val="26"/>
        </w:rPr>
        <w:t>.</w:t>
      </w:r>
    </w:p>
    <w:p w14:paraId="7A07A794" w14:textId="77777777" w:rsidR="009E3AAE" w:rsidRPr="00BA0797" w:rsidRDefault="009E3AAE"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плановой величины расходов на 2018 год, </w:t>
      </w:r>
      <w:r w:rsidR="003A5C3E" w:rsidRPr="00BA0797">
        <w:rPr>
          <w:rFonts w:ascii="Myriad Pro" w:hAnsi="Myriad Pro"/>
          <w:sz w:val="26"/>
          <w:szCs w:val="26"/>
        </w:rPr>
        <w:t>Госкомитетом затраты на мете</w:t>
      </w:r>
      <w:r w:rsidR="00E25ECD" w:rsidRPr="00BA0797">
        <w:rPr>
          <w:rFonts w:ascii="Myriad Pro" w:hAnsi="Myriad Pro"/>
          <w:sz w:val="26"/>
          <w:szCs w:val="26"/>
        </w:rPr>
        <w:t>о</w:t>
      </w:r>
      <w:r w:rsidR="003A5C3E" w:rsidRPr="00BA0797">
        <w:rPr>
          <w:rFonts w:ascii="Myriad Pro" w:hAnsi="Myriad Pro"/>
          <w:sz w:val="26"/>
          <w:szCs w:val="26"/>
        </w:rPr>
        <w:t xml:space="preserve">рологию </w:t>
      </w:r>
      <w:r w:rsidRPr="00BA0797">
        <w:rPr>
          <w:rFonts w:ascii="Myriad Pro" w:hAnsi="Myriad Pro"/>
          <w:sz w:val="26"/>
          <w:szCs w:val="26"/>
        </w:rPr>
        <w:t>учтены на уровне экономически обоснованных расходов по регулируемому виду деятельности.</w:t>
      </w:r>
    </w:p>
    <w:p w14:paraId="12B4D1C7" w14:textId="77777777" w:rsidR="003A5C3E" w:rsidRPr="00BA0797" w:rsidRDefault="003A5C3E" w:rsidP="00BA0797">
      <w:pPr>
        <w:pStyle w:val="afff8"/>
        <w:spacing w:after="0"/>
      </w:pPr>
      <w:r w:rsidRPr="00BA0797">
        <w:t>Исполнитель считает обоснованным определение расходов на основании данных за 2016 год с применением показателей Прогноза социально-экономического развития Российской Федерации на 2018 год и плановый 2019-2020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23"/>
        <w:gridCol w:w="1274"/>
        <w:gridCol w:w="1238"/>
        <w:gridCol w:w="1285"/>
        <w:gridCol w:w="1427"/>
        <w:gridCol w:w="1238"/>
        <w:gridCol w:w="1285"/>
      </w:tblGrid>
      <w:tr w:rsidR="006462C4" w:rsidRPr="00BA0797" w14:paraId="0B40C5F3" w14:textId="77777777">
        <w:trPr>
          <w:cantSplit/>
        </w:trPr>
        <w:tc>
          <w:tcPr>
            <w:tcW w:w="128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DE08042" w14:textId="77777777" w:rsidR="006462C4" w:rsidRPr="001C0330" w:rsidRDefault="006462C4"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8A529F5" w14:textId="77777777" w:rsidR="006462C4" w:rsidRPr="001C0330" w:rsidRDefault="006462C4"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3478EDF" w14:textId="77777777" w:rsidR="006462C4" w:rsidRPr="001C0330" w:rsidRDefault="006462C4"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 xml:space="preserve">2018, тыс. руб. </w:t>
            </w:r>
          </w:p>
        </w:tc>
      </w:tr>
      <w:tr w:rsidR="00E67CD8" w:rsidRPr="00BA0797" w14:paraId="2907E5EF" w14:textId="77777777">
        <w:trPr>
          <w:cantSplit/>
        </w:trPr>
        <w:tc>
          <w:tcPr>
            <w:tcW w:w="128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EF6B2F3" w14:textId="77777777" w:rsidR="00E67CD8" w:rsidRPr="001C0330" w:rsidRDefault="00E67CD8" w:rsidP="00BA0797">
            <w:pPr>
              <w:spacing w:after="0" w:line="240" w:lineRule="auto"/>
              <w:rPr>
                <w:rFonts w:ascii="Myriad Pro" w:eastAsia="Times New Roman" w:hAnsi="Myriad Pro" w:cs="Arial CYR"/>
                <w:b/>
                <w:sz w:val="18"/>
                <w:szCs w:val="18"/>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3BEC8A"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AEE6949"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749F8B9" w14:textId="77777777" w:rsidR="00E67CD8" w:rsidRPr="001C0330" w:rsidRDefault="00E67CD8" w:rsidP="00BA0797">
            <w:pPr>
              <w:spacing w:after="0" w:line="240" w:lineRule="auto"/>
              <w:jc w:val="center"/>
              <w:rPr>
                <w:rFonts w:ascii="Myriad Pro" w:eastAsia="Times New Roman" w:hAnsi="Myriad Pro" w:cs="Arial CYR"/>
                <w:b/>
                <w:color w:val="FFFFFF"/>
                <w:sz w:val="18"/>
                <w:szCs w:val="18"/>
                <w:lang w:eastAsia="ru-RU"/>
              </w:rPr>
            </w:pPr>
            <w:r w:rsidRPr="001C0330">
              <w:rPr>
                <w:rFonts w:ascii="Myriad Pro" w:eastAsia="Times New Roman" w:hAnsi="Myriad Pro" w:cs="Arial CYR"/>
                <w:b/>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BD7BDEE" w14:textId="77777777" w:rsidR="00E67CD8" w:rsidRPr="001C0330" w:rsidRDefault="00F70963"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E9E1C71" w14:textId="77777777" w:rsidR="00E67CD8"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2B5F1BE" w14:textId="77777777" w:rsidR="00E67CD8" w:rsidRPr="001C0330" w:rsidRDefault="00E67CD8" w:rsidP="00BA0797">
            <w:pPr>
              <w:spacing w:after="0" w:line="240" w:lineRule="auto"/>
              <w:jc w:val="center"/>
              <w:rPr>
                <w:rFonts w:ascii="Myriad Pro" w:hAnsi="Myriad Pro"/>
                <w:b/>
                <w:color w:val="FFFFFF"/>
                <w:sz w:val="18"/>
                <w:szCs w:val="18"/>
              </w:rPr>
            </w:pPr>
            <w:r w:rsidRPr="001C0330">
              <w:rPr>
                <w:rFonts w:ascii="Myriad Pro" w:hAnsi="Myriad Pro"/>
                <w:b/>
                <w:color w:val="FFFFFF"/>
                <w:sz w:val="18"/>
                <w:szCs w:val="18"/>
              </w:rPr>
              <w:t>По расчету Исполнителя</w:t>
            </w:r>
          </w:p>
        </w:tc>
      </w:tr>
      <w:tr w:rsidR="006462C4" w:rsidRPr="00BA0797" w14:paraId="2D1ABC1D" w14:textId="77777777">
        <w:trPr>
          <w:cantSplit/>
        </w:trPr>
        <w:tc>
          <w:tcPr>
            <w:tcW w:w="1286" w:type="pct"/>
            <w:tcBorders>
              <w:top w:val="single" w:sz="4" w:space="0" w:color="FFFFFF"/>
            </w:tcBorders>
            <w:shd w:val="clear" w:color="auto" w:fill="auto"/>
            <w:vAlign w:val="center"/>
          </w:tcPr>
          <w:p w14:paraId="2F0CC87C" w14:textId="77777777" w:rsidR="006462C4" w:rsidRPr="00BA0797" w:rsidRDefault="006462C4" w:rsidP="00BA0797">
            <w:pPr>
              <w:spacing w:after="0" w:line="240" w:lineRule="auto"/>
              <w:rPr>
                <w:rFonts w:ascii="Myriad Pro" w:hAnsi="Myriad Pro" w:cs="Arial CYR"/>
                <w:b/>
                <w:sz w:val="20"/>
                <w:szCs w:val="20"/>
              </w:rPr>
            </w:pPr>
            <w:r w:rsidRPr="00BA0797">
              <w:rPr>
                <w:rFonts w:ascii="Myriad Pro" w:hAnsi="Myriad Pro" w:cs="Arial CYR"/>
                <w:b/>
                <w:sz w:val="20"/>
                <w:szCs w:val="20"/>
              </w:rPr>
              <w:t>Расходы на мете</w:t>
            </w:r>
            <w:r w:rsidR="00E25ECD" w:rsidRPr="00BA0797">
              <w:rPr>
                <w:rFonts w:ascii="Myriad Pro" w:hAnsi="Myriad Pro" w:cs="Arial CYR"/>
                <w:b/>
                <w:sz w:val="20"/>
                <w:szCs w:val="20"/>
              </w:rPr>
              <w:t>о</w:t>
            </w:r>
            <w:r w:rsidRPr="00BA0797">
              <w:rPr>
                <w:rFonts w:ascii="Myriad Pro" w:hAnsi="Myriad Pro" w:cs="Arial CYR"/>
                <w:b/>
                <w:sz w:val="20"/>
                <w:szCs w:val="20"/>
              </w:rPr>
              <w:t>рологию</w:t>
            </w:r>
          </w:p>
        </w:tc>
        <w:tc>
          <w:tcPr>
            <w:tcW w:w="636" w:type="pct"/>
            <w:tcBorders>
              <w:top w:val="single" w:sz="4" w:space="0" w:color="FFFFFF"/>
            </w:tcBorders>
            <w:shd w:val="clear" w:color="auto" w:fill="auto"/>
            <w:noWrap/>
            <w:vAlign w:val="center"/>
          </w:tcPr>
          <w:p w14:paraId="1873FB8A" w14:textId="77777777" w:rsidR="006462C4" w:rsidRPr="00BA0797" w:rsidRDefault="006462C4"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323,77</w:t>
            </w:r>
          </w:p>
        </w:tc>
        <w:tc>
          <w:tcPr>
            <w:tcW w:w="0" w:type="auto"/>
            <w:tcBorders>
              <w:top w:val="single" w:sz="4" w:space="0" w:color="FFFFFF"/>
            </w:tcBorders>
            <w:shd w:val="clear" w:color="auto" w:fill="auto"/>
            <w:noWrap/>
            <w:vAlign w:val="center"/>
          </w:tcPr>
          <w:p w14:paraId="3485A357" w14:textId="77777777" w:rsidR="006462C4" w:rsidRPr="00BA0797" w:rsidRDefault="006462C4"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321,32</w:t>
            </w:r>
          </w:p>
        </w:tc>
        <w:tc>
          <w:tcPr>
            <w:tcW w:w="0" w:type="auto"/>
            <w:tcBorders>
              <w:top w:val="single" w:sz="4" w:space="0" w:color="FFFFFF"/>
            </w:tcBorders>
            <w:shd w:val="clear" w:color="auto" w:fill="auto"/>
            <w:noWrap/>
            <w:vAlign w:val="center"/>
          </w:tcPr>
          <w:p w14:paraId="05D82204" w14:textId="77777777" w:rsidR="006462C4" w:rsidRPr="00BA0797" w:rsidRDefault="006462C4"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323,77</w:t>
            </w:r>
          </w:p>
        </w:tc>
        <w:tc>
          <w:tcPr>
            <w:tcW w:w="0" w:type="auto"/>
            <w:tcBorders>
              <w:top w:val="single" w:sz="4" w:space="0" w:color="FFFFFF"/>
            </w:tcBorders>
            <w:shd w:val="clear" w:color="auto" w:fill="auto"/>
            <w:noWrap/>
            <w:vAlign w:val="center"/>
          </w:tcPr>
          <w:p w14:paraId="4F9DAC06" w14:textId="77777777" w:rsidR="006462C4" w:rsidRPr="00BA0797" w:rsidRDefault="006462C4"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352,55</w:t>
            </w:r>
          </w:p>
        </w:tc>
        <w:tc>
          <w:tcPr>
            <w:tcW w:w="0" w:type="auto"/>
            <w:tcBorders>
              <w:top w:val="single" w:sz="4" w:space="0" w:color="FFFFFF"/>
            </w:tcBorders>
            <w:shd w:val="clear" w:color="auto" w:fill="auto"/>
            <w:noWrap/>
            <w:vAlign w:val="center"/>
          </w:tcPr>
          <w:p w14:paraId="6EDD4156" w14:textId="77777777" w:rsidR="006462C4" w:rsidRPr="00BA0797" w:rsidRDefault="006462C4"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321,32</w:t>
            </w:r>
          </w:p>
        </w:tc>
        <w:tc>
          <w:tcPr>
            <w:tcW w:w="0" w:type="auto"/>
            <w:tcBorders>
              <w:top w:val="single" w:sz="4" w:space="0" w:color="FFFFFF"/>
            </w:tcBorders>
            <w:shd w:val="clear" w:color="auto" w:fill="auto"/>
            <w:noWrap/>
            <w:vAlign w:val="center"/>
          </w:tcPr>
          <w:p w14:paraId="3920744F" w14:textId="77777777" w:rsidR="006462C4" w:rsidRPr="00BA0797" w:rsidRDefault="006462C4" w:rsidP="00BA0797">
            <w:pPr>
              <w:spacing w:after="0" w:line="240" w:lineRule="auto"/>
              <w:jc w:val="center"/>
              <w:rPr>
                <w:rFonts w:ascii="Myriad Pro" w:hAnsi="Myriad Pro" w:cs="Arial CYR"/>
                <w:b/>
                <w:sz w:val="20"/>
                <w:szCs w:val="20"/>
              </w:rPr>
            </w:pPr>
            <w:r w:rsidRPr="00BA0797">
              <w:rPr>
                <w:rFonts w:ascii="Myriad Pro" w:hAnsi="Myriad Pro" w:cs="Arial CYR"/>
                <w:b/>
                <w:sz w:val="20"/>
                <w:szCs w:val="20"/>
              </w:rPr>
              <w:t>348,85</w:t>
            </w:r>
          </w:p>
        </w:tc>
      </w:tr>
    </w:tbl>
    <w:p w14:paraId="661A76DE" w14:textId="77777777" w:rsidR="00560CBF" w:rsidRPr="00BA0797" w:rsidRDefault="00560CBF" w:rsidP="00BA0797">
      <w:pPr>
        <w:tabs>
          <w:tab w:val="left" w:pos="426"/>
        </w:tabs>
        <w:spacing w:after="0" w:line="360" w:lineRule="auto"/>
        <w:rPr>
          <w:rFonts w:ascii="Myriad Pro" w:hAnsi="Myriad Pro"/>
          <w:b/>
          <w:i/>
          <w:sz w:val="26"/>
          <w:szCs w:val="26"/>
        </w:rPr>
      </w:pPr>
      <w:r w:rsidRPr="00BA0797">
        <w:rPr>
          <w:rFonts w:ascii="Myriad Pro" w:hAnsi="Myriad Pro"/>
          <w:b/>
          <w:i/>
          <w:sz w:val="26"/>
          <w:szCs w:val="26"/>
        </w:rPr>
        <w:lastRenderedPageBreak/>
        <w:t xml:space="preserve">Расходы на </w:t>
      </w:r>
      <w:r w:rsidRPr="00BA0797">
        <w:rPr>
          <w:rFonts w:ascii="Myriad Pro" w:hAnsi="Myriad Pro"/>
          <w:b/>
          <w:i/>
          <w:sz w:val="26"/>
          <w:szCs w:val="26"/>
          <w:lang w:val="en-US"/>
        </w:rPr>
        <w:t>IT</w:t>
      </w:r>
      <w:r w:rsidRPr="00BA0797">
        <w:rPr>
          <w:rFonts w:ascii="Myriad Pro" w:hAnsi="Myriad Pro"/>
          <w:b/>
          <w:i/>
          <w:sz w:val="26"/>
          <w:szCs w:val="26"/>
        </w:rPr>
        <w:t>- услуги</w:t>
      </w:r>
    </w:p>
    <w:p w14:paraId="204F1045" w14:textId="77777777" w:rsidR="00A52B7F" w:rsidRPr="00BA0797" w:rsidRDefault="00A52B7F" w:rsidP="00BA0797">
      <w:pPr>
        <w:pStyle w:val="11"/>
        <w:spacing w:after="0" w:line="360" w:lineRule="auto"/>
        <w:ind w:left="0" w:firstLine="567"/>
        <w:jc w:val="both"/>
        <w:rPr>
          <w:rFonts w:ascii="Myriad Pro" w:hAnsi="Myriad Pro"/>
          <w:b/>
          <w:i/>
          <w:sz w:val="26"/>
          <w:szCs w:val="26"/>
        </w:rPr>
      </w:pPr>
      <w:r w:rsidRPr="00BA0797">
        <w:rPr>
          <w:rFonts w:ascii="Myriad Pro" w:hAnsi="Myriad Pro"/>
          <w:sz w:val="26"/>
          <w:szCs w:val="26"/>
        </w:rPr>
        <w:t>Фактические расходы за 2016 год составили 1</w:t>
      </w:r>
      <w:r w:rsidR="00834137" w:rsidRPr="00BA0797">
        <w:rPr>
          <w:rFonts w:ascii="Myriad Pro" w:hAnsi="Myriad Pro"/>
          <w:sz w:val="26"/>
          <w:szCs w:val="26"/>
        </w:rPr>
        <w:t>5 9</w:t>
      </w:r>
      <w:r w:rsidRPr="00BA0797">
        <w:rPr>
          <w:rFonts w:ascii="Myriad Pro" w:hAnsi="Myriad Pro"/>
          <w:sz w:val="26"/>
          <w:szCs w:val="26"/>
        </w:rPr>
        <w:t xml:space="preserve">34,25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- 2</w:t>
      </w:r>
      <w:r w:rsidR="00834137" w:rsidRPr="00BA0797">
        <w:rPr>
          <w:rFonts w:ascii="Myriad Pro" w:hAnsi="Myriad Pro"/>
          <w:sz w:val="26"/>
          <w:szCs w:val="26"/>
        </w:rPr>
        <w:t>5 6</w:t>
      </w:r>
      <w:r w:rsidRPr="00BA0797">
        <w:rPr>
          <w:rFonts w:ascii="Myriad Pro" w:hAnsi="Myriad Pro"/>
          <w:sz w:val="26"/>
          <w:szCs w:val="26"/>
        </w:rPr>
        <w:t>04,05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6F5AF0" w:rsidRPr="00BA0797">
        <w:rPr>
          <w:rFonts w:ascii="Myriad Pro" w:hAnsi="Myriad Pro"/>
          <w:sz w:val="26"/>
          <w:szCs w:val="26"/>
        </w:rPr>
        <w:t>1</w:t>
      </w:r>
      <w:r w:rsidR="00834137" w:rsidRPr="00BA0797">
        <w:rPr>
          <w:rFonts w:ascii="Myriad Pro" w:hAnsi="Myriad Pro"/>
          <w:sz w:val="26"/>
          <w:szCs w:val="26"/>
        </w:rPr>
        <w:t>5 8</w:t>
      </w:r>
      <w:r w:rsidR="006F5AF0" w:rsidRPr="00BA0797">
        <w:rPr>
          <w:rFonts w:ascii="Myriad Pro" w:hAnsi="Myriad Pro"/>
          <w:sz w:val="26"/>
          <w:szCs w:val="26"/>
        </w:rPr>
        <w:t>93,34</w:t>
      </w:r>
      <w:r w:rsidRPr="00BA0797">
        <w:rPr>
          <w:rFonts w:ascii="Myriad Pro" w:hAnsi="Myriad Pro"/>
          <w:sz w:val="26"/>
          <w:szCs w:val="26"/>
        </w:rPr>
        <w:t xml:space="preserve"> тыс. руб.</w:t>
      </w:r>
    </w:p>
    <w:p w14:paraId="142FF6F1"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составе расходов на </w:t>
      </w:r>
      <w:r w:rsidRPr="00BA0797">
        <w:rPr>
          <w:rFonts w:ascii="Myriad Pro" w:hAnsi="Myriad Pro"/>
          <w:sz w:val="26"/>
          <w:szCs w:val="26"/>
          <w:lang w:val="en-US"/>
        </w:rPr>
        <w:t>IT</w:t>
      </w:r>
      <w:r w:rsidRPr="00BA0797">
        <w:rPr>
          <w:rFonts w:ascii="Myriad Pro" w:hAnsi="Myriad Pro"/>
          <w:sz w:val="26"/>
          <w:szCs w:val="26"/>
        </w:rPr>
        <w:t xml:space="preserve">- услуги </w:t>
      </w:r>
      <w:r w:rsidR="00551079"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804569"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заявлены расходы на лицензирование и программное обеспечение, необходимого для осуществления деятельности предприятия, консультативная поддержка, содержание информационных систем в актуальном состоянии</w:t>
      </w:r>
      <w:r w:rsidR="00804569" w:rsidRPr="00BA0797">
        <w:rPr>
          <w:rFonts w:ascii="Myriad Pro" w:hAnsi="Myriad Pro"/>
          <w:sz w:val="26"/>
          <w:szCs w:val="26"/>
        </w:rPr>
        <w:t xml:space="preserve">. </w:t>
      </w:r>
      <w:r w:rsidRPr="00BA0797">
        <w:rPr>
          <w:rFonts w:ascii="Myriad Pro" w:hAnsi="Myriad Pro"/>
          <w:sz w:val="26"/>
          <w:szCs w:val="26"/>
        </w:rPr>
        <w:t>Расходы заявлены от фактического уровня 201</w:t>
      </w:r>
      <w:r w:rsidR="00804569" w:rsidRPr="00BA0797">
        <w:rPr>
          <w:rFonts w:ascii="Myriad Pro" w:hAnsi="Myriad Pro"/>
          <w:sz w:val="26"/>
          <w:szCs w:val="26"/>
        </w:rPr>
        <w:t>6</w:t>
      </w:r>
      <w:r w:rsidRPr="00BA0797">
        <w:rPr>
          <w:rFonts w:ascii="Myriad Pro" w:hAnsi="Myriad Pro"/>
          <w:sz w:val="26"/>
          <w:szCs w:val="26"/>
        </w:rPr>
        <w:t xml:space="preserve"> года с превышением на </w:t>
      </w:r>
      <w:r w:rsidR="00804569" w:rsidRPr="00BA0797">
        <w:rPr>
          <w:rFonts w:ascii="Myriad Pro" w:hAnsi="Myriad Pro"/>
          <w:sz w:val="26"/>
          <w:szCs w:val="26"/>
        </w:rPr>
        <w:t>6</w:t>
      </w:r>
      <w:r w:rsidRPr="00BA0797">
        <w:rPr>
          <w:rFonts w:ascii="Myriad Pro" w:hAnsi="Myriad Pro"/>
          <w:sz w:val="26"/>
          <w:szCs w:val="26"/>
        </w:rPr>
        <w:t xml:space="preserve">0%. </w:t>
      </w:r>
    </w:p>
    <w:p w14:paraId="0F214728" w14:textId="77777777" w:rsidR="00560CBF" w:rsidRPr="00BA0797" w:rsidRDefault="00560CBF" w:rsidP="001C0330">
      <w:pPr>
        <w:pStyle w:val="11"/>
        <w:numPr>
          <w:ilvl w:val="0"/>
          <w:numId w:val="17"/>
        </w:numPr>
        <w:spacing w:after="0" w:line="360" w:lineRule="auto"/>
        <w:ind w:left="1134" w:hanging="567"/>
        <w:jc w:val="both"/>
        <w:rPr>
          <w:rFonts w:ascii="Myriad Pro" w:hAnsi="Myriad Pro"/>
          <w:sz w:val="26"/>
          <w:szCs w:val="26"/>
        </w:rPr>
      </w:pPr>
      <w:r w:rsidRPr="00BA0797">
        <w:rPr>
          <w:rFonts w:ascii="Myriad Pro" w:hAnsi="Myriad Pro"/>
          <w:sz w:val="26"/>
          <w:szCs w:val="26"/>
        </w:rPr>
        <w:t>Представленные материалы не содержат подробного расчета расходов на услуги по разработке, внедрению и сопровождению информационных систем и ПО, а также расходов на информационные системы и программное обеспечение;</w:t>
      </w:r>
    </w:p>
    <w:p w14:paraId="0AB38793" w14:textId="77777777" w:rsidR="00560CBF" w:rsidRPr="00BA0797" w:rsidRDefault="00560CBF" w:rsidP="001C0330">
      <w:pPr>
        <w:pStyle w:val="11"/>
        <w:numPr>
          <w:ilvl w:val="0"/>
          <w:numId w:val="17"/>
        </w:numPr>
        <w:spacing w:after="0" w:line="360" w:lineRule="auto"/>
        <w:ind w:left="1134" w:hanging="567"/>
        <w:jc w:val="both"/>
        <w:rPr>
          <w:rFonts w:ascii="Myriad Pro" w:hAnsi="Myriad Pro"/>
          <w:sz w:val="26"/>
          <w:szCs w:val="26"/>
        </w:rPr>
      </w:pPr>
      <w:r w:rsidRPr="00BA0797">
        <w:rPr>
          <w:rFonts w:ascii="Myriad Pro" w:hAnsi="Myriad Pro"/>
          <w:sz w:val="26"/>
          <w:szCs w:val="26"/>
        </w:rPr>
        <w:t xml:space="preserve">Из представленных материалов не следует, сколько </w:t>
      </w:r>
      <w:r w:rsidR="00551079" w:rsidRPr="00BA0797">
        <w:rPr>
          <w:rFonts w:ascii="Myriad Pro" w:hAnsi="Myriad Pro"/>
          <w:sz w:val="26"/>
          <w:szCs w:val="26"/>
        </w:rPr>
        <w:t xml:space="preserve">филиал </w:t>
      </w:r>
      <w:r w:rsidR="00AC4E02"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804569"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планирует (и на основании каких данных) приобрести лицензий для используемого в производственной деятельности программного обеспечения</w:t>
      </w:r>
      <w:r w:rsidR="001C0330">
        <w:rPr>
          <w:rFonts w:ascii="Myriad Pro" w:hAnsi="Myriad Pro"/>
          <w:sz w:val="26"/>
          <w:szCs w:val="26"/>
        </w:rPr>
        <w:t>;</w:t>
      </w:r>
    </w:p>
    <w:p w14:paraId="2464D52A" w14:textId="77777777" w:rsidR="006F2317" w:rsidRPr="00BA0797" w:rsidRDefault="006F2317" w:rsidP="001C0330">
      <w:pPr>
        <w:pStyle w:val="11"/>
        <w:numPr>
          <w:ilvl w:val="0"/>
          <w:numId w:val="17"/>
        </w:numPr>
        <w:spacing w:after="0" w:line="360" w:lineRule="auto"/>
        <w:ind w:left="1134" w:hanging="567"/>
        <w:jc w:val="both"/>
        <w:rPr>
          <w:rFonts w:ascii="Myriad Pro" w:hAnsi="Myriad Pro"/>
          <w:sz w:val="26"/>
          <w:szCs w:val="26"/>
        </w:rPr>
      </w:pPr>
      <w:r w:rsidRPr="00BA0797">
        <w:rPr>
          <w:rFonts w:ascii="Myriad Pro" w:hAnsi="Myriad Pro"/>
          <w:sz w:val="26"/>
          <w:szCs w:val="26"/>
        </w:rPr>
        <w:t>Отсутствуют коммерческие предложения, мониторинг рыночной стоимости приобретения лицензий, программных продуктов, обновления программного обеспечения (откуда взялась стоимость непонятно)</w:t>
      </w:r>
      <w:r w:rsidR="001C0330">
        <w:rPr>
          <w:rFonts w:ascii="Myriad Pro" w:hAnsi="Myriad Pro"/>
          <w:sz w:val="26"/>
          <w:szCs w:val="26"/>
        </w:rPr>
        <w:t>;</w:t>
      </w:r>
    </w:p>
    <w:p w14:paraId="4B528007" w14:textId="77777777" w:rsidR="00560CBF" w:rsidRPr="00BA0797" w:rsidRDefault="00560CBF" w:rsidP="001C0330">
      <w:pPr>
        <w:pStyle w:val="11"/>
        <w:numPr>
          <w:ilvl w:val="0"/>
          <w:numId w:val="17"/>
        </w:numPr>
        <w:spacing w:after="0" w:line="360" w:lineRule="auto"/>
        <w:ind w:left="1134" w:hanging="567"/>
        <w:jc w:val="both"/>
        <w:rPr>
          <w:rFonts w:ascii="Myriad Pro" w:hAnsi="Myriad Pro"/>
          <w:sz w:val="26"/>
          <w:szCs w:val="26"/>
        </w:rPr>
      </w:pPr>
      <w:r w:rsidRPr="00BA0797">
        <w:rPr>
          <w:rFonts w:ascii="Myriad Pro" w:hAnsi="Myriad Pro"/>
          <w:sz w:val="26"/>
          <w:szCs w:val="26"/>
        </w:rPr>
        <w:t>С какой целью производится закупка нового программного обеспечения, результаты внедрения от данного программного обеспечения;</w:t>
      </w:r>
    </w:p>
    <w:p w14:paraId="3706693B" w14:textId="77777777" w:rsidR="006F2317" w:rsidRPr="00BA0797" w:rsidRDefault="006F2317" w:rsidP="001C0330">
      <w:pPr>
        <w:pStyle w:val="11"/>
        <w:numPr>
          <w:ilvl w:val="0"/>
          <w:numId w:val="17"/>
        </w:numPr>
        <w:spacing w:after="0" w:line="360" w:lineRule="auto"/>
        <w:ind w:left="1134" w:hanging="567"/>
        <w:jc w:val="both"/>
        <w:rPr>
          <w:rFonts w:ascii="Myriad Pro" w:hAnsi="Myriad Pro"/>
          <w:sz w:val="26"/>
          <w:szCs w:val="26"/>
        </w:rPr>
      </w:pPr>
      <w:r w:rsidRPr="00BA0797">
        <w:rPr>
          <w:rFonts w:ascii="Myriad Pro" w:hAnsi="Myriad Pro"/>
          <w:sz w:val="26"/>
          <w:szCs w:val="26"/>
        </w:rPr>
        <w:t>При определении затрат</w:t>
      </w:r>
      <w:r w:rsidR="00655BD0" w:rsidRPr="00BA0797">
        <w:rPr>
          <w:rFonts w:ascii="Myriad Pro" w:hAnsi="Myriad Pro"/>
          <w:sz w:val="26"/>
          <w:szCs w:val="26"/>
        </w:rPr>
        <w:t xml:space="preserve"> (новые договора)</w:t>
      </w:r>
      <w:r w:rsidRPr="00BA0797">
        <w:rPr>
          <w:rFonts w:ascii="Myriad Pro" w:hAnsi="Myriad Pro"/>
          <w:sz w:val="26"/>
          <w:szCs w:val="26"/>
        </w:rPr>
        <w:t xml:space="preserve"> на услуги ин</w:t>
      </w:r>
      <w:r w:rsidR="00655BD0" w:rsidRPr="00BA0797">
        <w:rPr>
          <w:rFonts w:ascii="Myriad Pro" w:hAnsi="Myriad Pro"/>
          <w:sz w:val="26"/>
          <w:szCs w:val="26"/>
        </w:rPr>
        <w:t>формационно-вычислительного обслуживания и приобретение программных продуктов не учтены нормы учетной политики сетевой организации о списании затрат в течени</w:t>
      </w:r>
      <w:r w:rsidR="005F0CCF" w:rsidRPr="00BA0797">
        <w:rPr>
          <w:rFonts w:ascii="Myriad Pro" w:hAnsi="Myriad Pro"/>
          <w:sz w:val="26"/>
          <w:szCs w:val="26"/>
        </w:rPr>
        <w:t>е</w:t>
      </w:r>
      <w:r w:rsidR="00655BD0" w:rsidRPr="00BA0797">
        <w:rPr>
          <w:rFonts w:ascii="Myriad Pro" w:hAnsi="Myriad Pro"/>
          <w:sz w:val="26"/>
          <w:szCs w:val="26"/>
        </w:rPr>
        <w:t xml:space="preserve"> ряда лет</w:t>
      </w:r>
    </w:p>
    <w:p w14:paraId="0BFFCA5D" w14:textId="77777777" w:rsidR="00560CBF" w:rsidRPr="00BA0797" w:rsidRDefault="00560CBF" w:rsidP="001C0330">
      <w:pPr>
        <w:pStyle w:val="11"/>
        <w:numPr>
          <w:ilvl w:val="0"/>
          <w:numId w:val="17"/>
        </w:numPr>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В подтверждение фактических затрат за 201</w:t>
      </w:r>
      <w:r w:rsidR="00655BD0" w:rsidRPr="00BA0797">
        <w:rPr>
          <w:rFonts w:ascii="Myriad Pro" w:hAnsi="Myriad Pro"/>
          <w:sz w:val="26"/>
          <w:szCs w:val="26"/>
        </w:rPr>
        <w:t>6</w:t>
      </w:r>
      <w:r w:rsidRPr="00BA0797">
        <w:rPr>
          <w:rFonts w:ascii="Myriad Pro" w:hAnsi="Myriad Pro"/>
          <w:sz w:val="26"/>
          <w:szCs w:val="26"/>
        </w:rPr>
        <w:t xml:space="preserve"> год представлены данные бухгалтерского учета </w:t>
      </w:r>
      <w:r w:rsidR="00655BD0" w:rsidRPr="00BA0797">
        <w:rPr>
          <w:rFonts w:ascii="Myriad Pro" w:hAnsi="Myriad Pro"/>
          <w:sz w:val="26"/>
          <w:szCs w:val="26"/>
        </w:rPr>
        <w:t>(</w:t>
      </w:r>
      <w:r w:rsidRPr="00BA0797">
        <w:rPr>
          <w:rFonts w:ascii="Myriad Pro" w:hAnsi="Myriad Pro"/>
          <w:sz w:val="26"/>
          <w:szCs w:val="26"/>
        </w:rPr>
        <w:t>обороты по счету 20</w:t>
      </w:r>
      <w:r w:rsidR="00655BD0" w:rsidRPr="00BA0797">
        <w:rPr>
          <w:rFonts w:ascii="Myriad Pro" w:hAnsi="Myriad Pro"/>
          <w:sz w:val="26"/>
          <w:szCs w:val="26"/>
        </w:rPr>
        <w:t>, отчеты по проводкам)</w:t>
      </w:r>
      <w:r w:rsidR="009C7B3E" w:rsidRPr="00BA0797">
        <w:rPr>
          <w:rFonts w:ascii="Myriad Pro" w:hAnsi="Myriad Pro"/>
          <w:sz w:val="26"/>
          <w:szCs w:val="26"/>
        </w:rPr>
        <w:t xml:space="preserve"> </w:t>
      </w:r>
      <w:r w:rsidRPr="00BA0797">
        <w:rPr>
          <w:rFonts w:ascii="Myriad Pro" w:hAnsi="Myriad Pro"/>
          <w:sz w:val="26"/>
          <w:szCs w:val="26"/>
        </w:rPr>
        <w:t xml:space="preserve">по виду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передаче электрической энергии</w:t>
      </w:r>
      <w:r w:rsidR="00586D28" w:rsidRPr="00BA0797">
        <w:rPr>
          <w:rFonts w:ascii="Myriad Pro" w:hAnsi="Myriad Pro"/>
          <w:sz w:val="26"/>
          <w:szCs w:val="26"/>
        </w:rPr>
        <w:t>»</w:t>
      </w:r>
    </w:p>
    <w:p w14:paraId="6F0301A9" w14:textId="77777777" w:rsidR="00FC6F47" w:rsidRPr="00BA0797" w:rsidRDefault="00655BD0" w:rsidP="00BA0797">
      <w:pPr>
        <w:spacing w:after="0" w:line="360" w:lineRule="auto"/>
        <w:ind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Госкомитетом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w:t>
      </w:r>
      <w:r w:rsidR="009C7B3E" w:rsidRPr="00BA0797">
        <w:rPr>
          <w:rFonts w:ascii="Myriad Pro" w:hAnsi="Myriad Pro"/>
          <w:sz w:val="26"/>
          <w:szCs w:val="26"/>
        </w:rPr>
        <w:t xml:space="preserve"> </w:t>
      </w:r>
      <w:r w:rsidRPr="00BA0797">
        <w:rPr>
          <w:rFonts w:ascii="Myriad Pro" w:hAnsi="Myriad Pro"/>
          <w:sz w:val="26"/>
          <w:szCs w:val="26"/>
        </w:rPr>
        <w:t xml:space="preserve">При этом </w:t>
      </w:r>
      <w:r w:rsidR="006F2317" w:rsidRPr="00BA0797">
        <w:rPr>
          <w:rFonts w:ascii="Myriad Pro" w:hAnsi="Myriad Pro"/>
          <w:sz w:val="26"/>
          <w:szCs w:val="26"/>
        </w:rPr>
        <w:t xml:space="preserve">Исполнитель отмечает, что Госкомитет </w:t>
      </w:r>
      <w:r w:rsidRPr="00BA0797">
        <w:rPr>
          <w:rFonts w:ascii="Myriad Pro" w:hAnsi="Myriad Pro"/>
          <w:sz w:val="26"/>
          <w:szCs w:val="26"/>
        </w:rPr>
        <w:t>учтены затрат</w:t>
      </w:r>
      <w:r w:rsidR="00FC6F47" w:rsidRPr="00BA0797">
        <w:rPr>
          <w:rFonts w:ascii="Myriad Pro" w:hAnsi="Myriad Pro"/>
          <w:sz w:val="26"/>
          <w:szCs w:val="26"/>
        </w:rPr>
        <w:t>ы</w:t>
      </w:r>
      <w:r w:rsidRPr="00BA0797">
        <w:rPr>
          <w:rFonts w:ascii="Myriad Pro" w:hAnsi="Myriad Pro"/>
          <w:sz w:val="26"/>
          <w:szCs w:val="26"/>
        </w:rPr>
        <w:t xml:space="preserve"> не по всем договорам. </w:t>
      </w:r>
      <w:r w:rsidR="00FC6F47" w:rsidRPr="00BA0797">
        <w:rPr>
          <w:rFonts w:ascii="Myriad Pro" w:hAnsi="Myriad Pro"/>
          <w:sz w:val="26"/>
          <w:szCs w:val="26"/>
        </w:rPr>
        <w:t>Обоснования принимаемых/исключаемых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00FC6F47" w:rsidRPr="00BA0797">
        <w:rPr>
          <w:rFonts w:ascii="Myriad Pro" w:hAnsi="Myriad Pro"/>
          <w:sz w:val="26"/>
          <w:szCs w:val="26"/>
        </w:rPr>
        <w:t xml:space="preserve">расходов отсутствуют. </w:t>
      </w:r>
    </w:p>
    <w:p w14:paraId="6163B338" w14:textId="77777777" w:rsidR="00655BD0" w:rsidRPr="00BA0797" w:rsidRDefault="00655BD0"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учтены на уровне экономически обоснованных расходов по регулируемому виду деятельности. Кроме того, при определении расходов на приобретение программных продуктов (лицензий) учтены нормы учетной политики сетевой организации о списании соответствующих затрат в течение ряда лет.</w:t>
      </w:r>
    </w:p>
    <w:p w14:paraId="48DF4AE1" w14:textId="77777777" w:rsidR="00FC6F47" w:rsidRDefault="00560CBF" w:rsidP="00BA0797">
      <w:pPr>
        <w:pStyle w:val="afff8"/>
        <w:spacing w:after="0"/>
      </w:pPr>
      <w:r w:rsidRPr="00BA0797">
        <w:t>Проанализировав представленные регулируемой организацией м</w:t>
      </w:r>
      <w:r w:rsidR="00FC6F47" w:rsidRPr="00BA0797">
        <w:t>атериалы, Исполнитель</w:t>
      </w:r>
      <w:r w:rsidRPr="00BA0797">
        <w:t xml:space="preserve"> в </w:t>
      </w:r>
      <w:r w:rsidR="00FC6F47" w:rsidRPr="00BA0797">
        <w:t>отсутстви</w:t>
      </w:r>
      <w:r w:rsidR="005E0CC4" w:rsidRPr="00BA0797">
        <w:t>е</w:t>
      </w:r>
      <w:r w:rsidR="00FC6F47" w:rsidRPr="00BA0797">
        <w:t xml:space="preserve"> должного обоснования и</w:t>
      </w:r>
      <w:r w:rsidR="009C7B3E" w:rsidRPr="00BA0797">
        <w:t xml:space="preserve"> </w:t>
      </w:r>
      <w:r w:rsidRPr="00BA0797">
        <w:t xml:space="preserve">недостаточностью документального подтверждения </w:t>
      </w:r>
      <w:r w:rsidR="00FC6F47" w:rsidRPr="00BA0797">
        <w:t>заявленных расходов</w:t>
      </w:r>
      <w:r w:rsidR="009C7B3E" w:rsidRPr="00BA0797">
        <w:t xml:space="preserve"> </w:t>
      </w:r>
      <w:r w:rsidRPr="00BA0797">
        <w:t>на</w:t>
      </w:r>
      <w:r w:rsidRPr="00BA0797">
        <w:rPr>
          <w:i/>
        </w:rPr>
        <w:t xml:space="preserve"> </w:t>
      </w:r>
      <w:r w:rsidRPr="00BA0797">
        <w:rPr>
          <w:lang w:val="en-US"/>
        </w:rPr>
        <w:t>IT</w:t>
      </w:r>
      <w:r w:rsidRPr="00BA0797">
        <w:t xml:space="preserve"> – услуги, </w:t>
      </w:r>
      <w:r w:rsidR="00FC6F47" w:rsidRPr="00BA0797">
        <w:t xml:space="preserve">считает, что в состав НВВ по передаче электрической энергии необходимо включить расходы </w:t>
      </w:r>
      <w:r w:rsidR="00F55BC7" w:rsidRPr="00BA0797">
        <w:t>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54"/>
        <w:gridCol w:w="1185"/>
        <w:gridCol w:w="1166"/>
        <w:gridCol w:w="1192"/>
        <w:gridCol w:w="1326"/>
        <w:gridCol w:w="1164"/>
        <w:gridCol w:w="1183"/>
      </w:tblGrid>
      <w:tr w:rsidR="00C045C8" w:rsidRPr="001C0330" w14:paraId="1091A31E" w14:textId="77777777">
        <w:trPr>
          <w:cantSplit/>
          <w:tblHeader/>
        </w:trPr>
        <w:tc>
          <w:tcPr>
            <w:tcW w:w="123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94863EB" w14:textId="77777777" w:rsidR="00C045C8" w:rsidRPr="001C0330" w:rsidRDefault="00C045C8" w:rsidP="00BA0797">
            <w:pPr>
              <w:spacing w:after="0" w:line="240" w:lineRule="auto"/>
              <w:jc w:val="center"/>
              <w:rPr>
                <w:rFonts w:ascii="Myriad Pro" w:eastAsia="Times New Roman" w:hAnsi="Myriad Pro" w:cs="Arial CYR"/>
                <w:b/>
                <w:color w:val="FFFFFF"/>
                <w:sz w:val="16"/>
                <w:szCs w:val="16"/>
                <w:lang w:eastAsia="ru-RU"/>
              </w:rPr>
            </w:pPr>
            <w:r w:rsidRPr="001C0330">
              <w:rPr>
                <w:rFonts w:ascii="Myriad Pro" w:eastAsia="Times New Roman" w:hAnsi="Myriad Pro" w:cs="Arial CYR"/>
                <w:b/>
                <w:color w:val="FFFFFF"/>
                <w:sz w:val="16"/>
                <w:szCs w:val="16"/>
                <w:lang w:eastAsia="ru-RU"/>
              </w:rPr>
              <w:t>Наименование</w:t>
            </w:r>
          </w:p>
        </w:tc>
        <w:tc>
          <w:tcPr>
            <w:tcW w:w="185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92E0178" w14:textId="77777777" w:rsidR="00C045C8" w:rsidRPr="001C0330" w:rsidRDefault="00C045C8" w:rsidP="00BA0797">
            <w:pPr>
              <w:spacing w:after="0" w:line="240" w:lineRule="auto"/>
              <w:jc w:val="center"/>
              <w:rPr>
                <w:rFonts w:ascii="Myriad Pro" w:eastAsia="Times New Roman" w:hAnsi="Myriad Pro" w:cs="Arial CYR"/>
                <w:b/>
                <w:color w:val="FFFFFF"/>
                <w:sz w:val="16"/>
                <w:szCs w:val="16"/>
                <w:lang w:eastAsia="ru-RU"/>
              </w:rPr>
            </w:pPr>
            <w:r w:rsidRPr="001C0330">
              <w:rPr>
                <w:rFonts w:ascii="Myriad Pro" w:eastAsia="Times New Roman" w:hAnsi="Myriad Pro" w:cs="Arial CYR"/>
                <w:b/>
                <w:color w:val="FFFFFF"/>
                <w:sz w:val="16"/>
                <w:szCs w:val="16"/>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4FB1CED" w14:textId="77777777" w:rsidR="00C045C8" w:rsidRPr="001C0330" w:rsidRDefault="00C045C8" w:rsidP="00BA0797">
            <w:pPr>
              <w:spacing w:after="0" w:line="240" w:lineRule="auto"/>
              <w:jc w:val="center"/>
              <w:rPr>
                <w:rFonts w:ascii="Myriad Pro" w:eastAsia="Times New Roman" w:hAnsi="Myriad Pro" w:cs="Arial CYR"/>
                <w:b/>
                <w:color w:val="FFFFFF"/>
                <w:sz w:val="16"/>
                <w:szCs w:val="16"/>
                <w:lang w:eastAsia="ru-RU"/>
              </w:rPr>
            </w:pPr>
            <w:r w:rsidRPr="001C0330">
              <w:rPr>
                <w:rFonts w:ascii="Myriad Pro" w:eastAsia="Times New Roman" w:hAnsi="Myriad Pro" w:cs="Arial CYR"/>
                <w:b/>
                <w:color w:val="FFFFFF"/>
                <w:sz w:val="16"/>
                <w:szCs w:val="16"/>
                <w:lang w:eastAsia="ru-RU"/>
              </w:rPr>
              <w:t xml:space="preserve">2018, тыс. руб. </w:t>
            </w:r>
          </w:p>
        </w:tc>
      </w:tr>
      <w:tr w:rsidR="00E67CD8" w:rsidRPr="001C0330" w14:paraId="2452A06F" w14:textId="77777777">
        <w:trPr>
          <w:cantSplit/>
          <w:tblHeader/>
        </w:trPr>
        <w:tc>
          <w:tcPr>
            <w:tcW w:w="123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E2B6268" w14:textId="77777777" w:rsidR="00E67CD8" w:rsidRPr="001C0330" w:rsidRDefault="00E67CD8" w:rsidP="00BA0797">
            <w:pPr>
              <w:spacing w:after="0" w:line="240" w:lineRule="auto"/>
              <w:rPr>
                <w:rFonts w:ascii="Myriad Pro" w:eastAsia="Times New Roman" w:hAnsi="Myriad Pro" w:cs="Arial CYR"/>
                <w:b/>
                <w:sz w:val="16"/>
                <w:szCs w:val="16"/>
                <w:lang w:eastAsia="ru-RU"/>
              </w:rPr>
            </w:pPr>
          </w:p>
        </w:tc>
        <w:tc>
          <w:tcPr>
            <w:tcW w:w="61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16B0594" w14:textId="77777777" w:rsidR="00E67CD8" w:rsidRPr="001C0330" w:rsidRDefault="00E67CD8" w:rsidP="00BA0797">
            <w:pPr>
              <w:spacing w:after="0" w:line="240" w:lineRule="auto"/>
              <w:jc w:val="center"/>
              <w:rPr>
                <w:rFonts w:ascii="Myriad Pro" w:eastAsia="Times New Roman" w:hAnsi="Myriad Pro" w:cs="Arial CYR"/>
                <w:b/>
                <w:color w:val="FFFFFF"/>
                <w:sz w:val="16"/>
                <w:szCs w:val="16"/>
                <w:lang w:eastAsia="ru-RU"/>
              </w:rPr>
            </w:pPr>
            <w:r w:rsidRPr="001C0330">
              <w:rPr>
                <w:rFonts w:ascii="Myriad Pro" w:eastAsia="Times New Roman" w:hAnsi="Myriad Pro" w:cs="Arial CYR"/>
                <w:b/>
                <w:color w:val="FFFFFF"/>
                <w:sz w:val="16"/>
                <w:szCs w:val="16"/>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1C1B16B" w14:textId="77777777" w:rsidR="00E67CD8" w:rsidRPr="001C0330" w:rsidRDefault="00E67CD8" w:rsidP="00BA0797">
            <w:pPr>
              <w:spacing w:after="0" w:line="240" w:lineRule="auto"/>
              <w:jc w:val="center"/>
              <w:rPr>
                <w:rFonts w:ascii="Myriad Pro" w:eastAsia="Times New Roman" w:hAnsi="Myriad Pro" w:cs="Arial CYR"/>
                <w:b/>
                <w:color w:val="FFFFFF"/>
                <w:sz w:val="16"/>
                <w:szCs w:val="16"/>
                <w:lang w:eastAsia="ru-RU"/>
              </w:rPr>
            </w:pPr>
            <w:r w:rsidRPr="001C0330">
              <w:rPr>
                <w:rFonts w:ascii="Myriad Pro" w:eastAsia="Times New Roman" w:hAnsi="Myriad Pro" w:cs="Arial CYR"/>
                <w:b/>
                <w:color w:val="FFFFFF"/>
                <w:sz w:val="16"/>
                <w:szCs w:val="16"/>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EC0279F" w14:textId="77777777" w:rsidR="00E67CD8" w:rsidRPr="001C0330" w:rsidRDefault="00E67CD8" w:rsidP="00BA0797">
            <w:pPr>
              <w:spacing w:after="0" w:line="240" w:lineRule="auto"/>
              <w:jc w:val="center"/>
              <w:rPr>
                <w:rFonts w:ascii="Myriad Pro" w:eastAsia="Times New Roman" w:hAnsi="Myriad Pro" w:cs="Arial CYR"/>
                <w:b/>
                <w:color w:val="FFFFFF"/>
                <w:sz w:val="16"/>
                <w:szCs w:val="16"/>
                <w:lang w:eastAsia="ru-RU"/>
              </w:rPr>
            </w:pPr>
            <w:r w:rsidRPr="001C0330">
              <w:rPr>
                <w:rFonts w:ascii="Myriad Pro" w:eastAsia="Times New Roman" w:hAnsi="Myriad Pro" w:cs="Arial CYR"/>
                <w:b/>
                <w:color w:val="FFFFFF"/>
                <w:sz w:val="16"/>
                <w:szCs w:val="16"/>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4CBCB8C1" w14:textId="77777777" w:rsidR="00E67CD8" w:rsidRPr="001C0330" w:rsidRDefault="00F70963" w:rsidP="00BA0797">
            <w:pPr>
              <w:spacing w:after="0" w:line="240" w:lineRule="auto"/>
              <w:jc w:val="center"/>
              <w:rPr>
                <w:rFonts w:ascii="Myriad Pro" w:hAnsi="Myriad Pro"/>
                <w:b/>
                <w:color w:val="FFFFFF"/>
                <w:sz w:val="16"/>
                <w:szCs w:val="16"/>
              </w:rPr>
            </w:pPr>
            <w:r w:rsidRPr="001C0330">
              <w:rPr>
                <w:rFonts w:ascii="Myriad Pro" w:hAnsi="Myriad Pro"/>
                <w:b/>
                <w:color w:val="FFFFFF"/>
                <w:sz w:val="16"/>
                <w:szCs w:val="16"/>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F08B494" w14:textId="77777777" w:rsidR="00E67CD8" w:rsidRPr="001C0330" w:rsidRDefault="00E67CD8" w:rsidP="00BA0797">
            <w:pPr>
              <w:spacing w:after="0" w:line="240" w:lineRule="auto"/>
              <w:jc w:val="center"/>
              <w:rPr>
                <w:rFonts w:ascii="Myriad Pro" w:hAnsi="Myriad Pro"/>
                <w:b/>
                <w:color w:val="FFFFFF"/>
                <w:sz w:val="16"/>
                <w:szCs w:val="16"/>
              </w:rPr>
            </w:pPr>
            <w:r w:rsidRPr="001C0330">
              <w:rPr>
                <w:rFonts w:ascii="Myriad Pro" w:hAnsi="Myriad Pro"/>
                <w:b/>
                <w:color w:val="FFFFFF"/>
                <w:sz w:val="16"/>
                <w:szCs w:val="16"/>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C048442" w14:textId="77777777" w:rsidR="00E67CD8" w:rsidRPr="001C0330" w:rsidRDefault="00E67CD8" w:rsidP="00BA0797">
            <w:pPr>
              <w:spacing w:after="0" w:line="240" w:lineRule="auto"/>
              <w:jc w:val="center"/>
              <w:rPr>
                <w:rFonts w:ascii="Myriad Pro" w:hAnsi="Myriad Pro"/>
                <w:b/>
                <w:color w:val="FFFFFF"/>
                <w:sz w:val="16"/>
                <w:szCs w:val="16"/>
              </w:rPr>
            </w:pPr>
            <w:r w:rsidRPr="001C0330">
              <w:rPr>
                <w:rFonts w:ascii="Myriad Pro" w:hAnsi="Myriad Pro"/>
                <w:b/>
                <w:color w:val="FFFFFF"/>
                <w:sz w:val="16"/>
                <w:szCs w:val="16"/>
              </w:rPr>
              <w:t>По расчету Исполнителя</w:t>
            </w:r>
          </w:p>
        </w:tc>
      </w:tr>
      <w:tr w:rsidR="00C045C8" w:rsidRPr="00425AB1" w14:paraId="188DAFC6" w14:textId="77777777">
        <w:trPr>
          <w:cantSplit/>
        </w:trPr>
        <w:tc>
          <w:tcPr>
            <w:tcW w:w="1230" w:type="pct"/>
            <w:tcBorders>
              <w:top w:val="single" w:sz="4" w:space="0" w:color="FFFFFF"/>
            </w:tcBorders>
            <w:shd w:val="clear" w:color="auto" w:fill="auto"/>
            <w:vAlign w:val="center"/>
          </w:tcPr>
          <w:p w14:paraId="10E18E9B" w14:textId="77777777" w:rsidR="00C045C8" w:rsidRPr="00425AB1" w:rsidRDefault="00C045C8" w:rsidP="00BA0797">
            <w:pPr>
              <w:spacing w:after="0" w:line="240" w:lineRule="auto"/>
              <w:rPr>
                <w:rFonts w:ascii="Myriad Pro" w:hAnsi="Myriad Pro" w:cs="Arial CYR"/>
                <w:b/>
                <w:sz w:val="18"/>
                <w:szCs w:val="18"/>
              </w:rPr>
            </w:pPr>
            <w:r w:rsidRPr="00425AB1">
              <w:rPr>
                <w:rFonts w:ascii="Myriad Pro" w:hAnsi="Myriad Pro" w:cs="Arial CYR"/>
                <w:b/>
                <w:sz w:val="18"/>
                <w:szCs w:val="18"/>
              </w:rPr>
              <w:t>Расходы на услуги информационно-вычислительного обслуживания и приобретение программных продуктов</w:t>
            </w:r>
          </w:p>
        </w:tc>
        <w:tc>
          <w:tcPr>
            <w:tcW w:w="619" w:type="pct"/>
            <w:tcBorders>
              <w:top w:val="single" w:sz="4" w:space="0" w:color="FFFFFF"/>
            </w:tcBorders>
            <w:shd w:val="clear" w:color="auto" w:fill="auto"/>
            <w:noWrap/>
            <w:vAlign w:val="center"/>
          </w:tcPr>
          <w:p w14:paraId="38288057" w14:textId="77777777" w:rsidR="00C045C8" w:rsidRPr="00425AB1" w:rsidRDefault="00C045C8" w:rsidP="00BA0797">
            <w:pPr>
              <w:spacing w:after="0" w:line="240" w:lineRule="auto"/>
              <w:jc w:val="center"/>
              <w:rPr>
                <w:rFonts w:ascii="Myriad Pro" w:hAnsi="Myriad Pro" w:cs="Arial CYR"/>
                <w:b/>
                <w:sz w:val="18"/>
                <w:szCs w:val="18"/>
              </w:rPr>
            </w:pPr>
            <w:r w:rsidRPr="00425AB1">
              <w:rPr>
                <w:rFonts w:ascii="Myriad Pro" w:hAnsi="Myriad Pro" w:cs="Arial CYR"/>
                <w:b/>
                <w:sz w:val="18"/>
                <w:szCs w:val="18"/>
              </w:rPr>
              <w:t>1</w:t>
            </w:r>
            <w:r w:rsidR="00834137" w:rsidRPr="00425AB1">
              <w:rPr>
                <w:rFonts w:ascii="Myriad Pro" w:hAnsi="Myriad Pro" w:cs="Arial CYR"/>
                <w:b/>
                <w:sz w:val="18"/>
                <w:szCs w:val="18"/>
              </w:rPr>
              <w:t>5 9</w:t>
            </w:r>
            <w:r w:rsidRPr="00425AB1">
              <w:rPr>
                <w:rFonts w:ascii="Myriad Pro" w:hAnsi="Myriad Pro" w:cs="Arial CYR"/>
                <w:b/>
                <w:sz w:val="18"/>
                <w:szCs w:val="18"/>
              </w:rPr>
              <w:t>34,2</w:t>
            </w:r>
          </w:p>
        </w:tc>
        <w:tc>
          <w:tcPr>
            <w:tcW w:w="0" w:type="auto"/>
            <w:tcBorders>
              <w:top w:val="single" w:sz="4" w:space="0" w:color="FFFFFF"/>
            </w:tcBorders>
            <w:shd w:val="clear" w:color="auto" w:fill="auto"/>
            <w:noWrap/>
            <w:vAlign w:val="center"/>
          </w:tcPr>
          <w:p w14:paraId="04D04DA5" w14:textId="77777777" w:rsidR="00C045C8" w:rsidRPr="00425AB1" w:rsidRDefault="00C045C8" w:rsidP="00BA0797">
            <w:pPr>
              <w:spacing w:after="0" w:line="240" w:lineRule="auto"/>
              <w:jc w:val="center"/>
              <w:rPr>
                <w:rFonts w:ascii="Myriad Pro" w:hAnsi="Myriad Pro" w:cs="Arial CYR"/>
                <w:b/>
                <w:sz w:val="18"/>
                <w:szCs w:val="18"/>
              </w:rPr>
            </w:pPr>
            <w:r w:rsidRPr="00425AB1">
              <w:rPr>
                <w:rFonts w:ascii="Myriad Pro" w:hAnsi="Myriad Pro" w:cs="Arial CYR"/>
                <w:b/>
                <w:sz w:val="18"/>
                <w:szCs w:val="18"/>
              </w:rPr>
              <w:t>1</w:t>
            </w:r>
            <w:r w:rsidR="00834137" w:rsidRPr="00425AB1">
              <w:rPr>
                <w:rFonts w:ascii="Myriad Pro" w:hAnsi="Myriad Pro" w:cs="Arial CYR"/>
                <w:b/>
                <w:sz w:val="18"/>
                <w:szCs w:val="18"/>
              </w:rPr>
              <w:t>5 8</w:t>
            </w:r>
            <w:r w:rsidRPr="00425AB1">
              <w:rPr>
                <w:rFonts w:ascii="Myriad Pro" w:hAnsi="Myriad Pro" w:cs="Arial CYR"/>
                <w:b/>
                <w:sz w:val="18"/>
                <w:szCs w:val="18"/>
              </w:rPr>
              <w:t>77,1</w:t>
            </w:r>
          </w:p>
        </w:tc>
        <w:tc>
          <w:tcPr>
            <w:tcW w:w="0" w:type="auto"/>
            <w:tcBorders>
              <w:top w:val="single" w:sz="4" w:space="0" w:color="FFFFFF"/>
            </w:tcBorders>
            <w:shd w:val="clear" w:color="auto" w:fill="auto"/>
            <w:noWrap/>
            <w:vAlign w:val="center"/>
          </w:tcPr>
          <w:p w14:paraId="463F63B8" w14:textId="77777777" w:rsidR="00C045C8" w:rsidRPr="00425AB1" w:rsidRDefault="00C045C8" w:rsidP="00BA0797">
            <w:pPr>
              <w:spacing w:after="0" w:line="240" w:lineRule="auto"/>
              <w:jc w:val="center"/>
              <w:rPr>
                <w:rFonts w:ascii="Myriad Pro" w:hAnsi="Myriad Pro" w:cs="Arial CYR"/>
                <w:b/>
                <w:sz w:val="18"/>
                <w:szCs w:val="18"/>
              </w:rPr>
            </w:pPr>
            <w:r w:rsidRPr="00425AB1">
              <w:rPr>
                <w:rFonts w:ascii="Myriad Pro" w:hAnsi="Myriad Pro" w:cs="Arial CYR"/>
                <w:b/>
                <w:sz w:val="18"/>
                <w:szCs w:val="18"/>
              </w:rPr>
              <w:t>1</w:t>
            </w:r>
            <w:r w:rsidR="00834137" w:rsidRPr="00425AB1">
              <w:rPr>
                <w:rFonts w:ascii="Myriad Pro" w:hAnsi="Myriad Pro" w:cs="Arial CYR"/>
                <w:b/>
                <w:sz w:val="18"/>
                <w:szCs w:val="18"/>
              </w:rPr>
              <w:t>5 9</w:t>
            </w:r>
            <w:r w:rsidRPr="00425AB1">
              <w:rPr>
                <w:rFonts w:ascii="Myriad Pro" w:hAnsi="Myriad Pro" w:cs="Arial CYR"/>
                <w:b/>
                <w:sz w:val="18"/>
                <w:szCs w:val="18"/>
              </w:rPr>
              <w:t>15,4</w:t>
            </w:r>
          </w:p>
        </w:tc>
        <w:tc>
          <w:tcPr>
            <w:tcW w:w="0" w:type="auto"/>
            <w:tcBorders>
              <w:top w:val="single" w:sz="4" w:space="0" w:color="FFFFFF"/>
            </w:tcBorders>
            <w:shd w:val="clear" w:color="auto" w:fill="auto"/>
            <w:noWrap/>
            <w:vAlign w:val="center"/>
          </w:tcPr>
          <w:p w14:paraId="08E16D34" w14:textId="77777777" w:rsidR="00C045C8" w:rsidRPr="00425AB1" w:rsidRDefault="00C045C8" w:rsidP="00BA0797">
            <w:pPr>
              <w:spacing w:after="0" w:line="240" w:lineRule="auto"/>
              <w:jc w:val="center"/>
              <w:rPr>
                <w:rFonts w:ascii="Myriad Pro" w:hAnsi="Myriad Pro" w:cs="Arial CYR"/>
                <w:b/>
                <w:sz w:val="18"/>
                <w:szCs w:val="18"/>
              </w:rPr>
            </w:pPr>
            <w:r w:rsidRPr="00425AB1">
              <w:rPr>
                <w:rFonts w:ascii="Myriad Pro" w:hAnsi="Myriad Pro" w:cs="Arial CYR"/>
                <w:b/>
                <w:sz w:val="18"/>
                <w:szCs w:val="18"/>
              </w:rPr>
              <w:t>2</w:t>
            </w:r>
            <w:r w:rsidR="00834137" w:rsidRPr="00425AB1">
              <w:rPr>
                <w:rFonts w:ascii="Myriad Pro" w:hAnsi="Myriad Pro" w:cs="Arial CYR"/>
                <w:b/>
                <w:sz w:val="18"/>
                <w:szCs w:val="18"/>
              </w:rPr>
              <w:t>5 6</w:t>
            </w:r>
            <w:r w:rsidRPr="00425AB1">
              <w:rPr>
                <w:rFonts w:ascii="Myriad Pro" w:hAnsi="Myriad Pro" w:cs="Arial CYR"/>
                <w:b/>
                <w:sz w:val="18"/>
                <w:szCs w:val="18"/>
              </w:rPr>
              <w:t>04,1</w:t>
            </w:r>
          </w:p>
        </w:tc>
        <w:tc>
          <w:tcPr>
            <w:tcW w:w="0" w:type="auto"/>
            <w:tcBorders>
              <w:top w:val="single" w:sz="4" w:space="0" w:color="FFFFFF"/>
            </w:tcBorders>
            <w:shd w:val="clear" w:color="auto" w:fill="auto"/>
            <w:noWrap/>
            <w:vAlign w:val="center"/>
          </w:tcPr>
          <w:p w14:paraId="4B2711D2" w14:textId="77777777" w:rsidR="00C045C8" w:rsidRPr="00425AB1" w:rsidRDefault="00C045C8" w:rsidP="00BA0797">
            <w:pPr>
              <w:spacing w:after="0" w:line="240" w:lineRule="auto"/>
              <w:jc w:val="center"/>
              <w:rPr>
                <w:rFonts w:ascii="Myriad Pro" w:hAnsi="Myriad Pro" w:cs="Arial CYR"/>
                <w:b/>
                <w:sz w:val="18"/>
                <w:szCs w:val="18"/>
              </w:rPr>
            </w:pPr>
            <w:r w:rsidRPr="00425AB1">
              <w:rPr>
                <w:rFonts w:ascii="Myriad Pro" w:hAnsi="Myriad Pro" w:cs="Arial CYR"/>
                <w:b/>
                <w:sz w:val="18"/>
                <w:szCs w:val="18"/>
              </w:rPr>
              <w:t>1</w:t>
            </w:r>
            <w:r w:rsidR="00834137" w:rsidRPr="00425AB1">
              <w:rPr>
                <w:rFonts w:ascii="Myriad Pro" w:hAnsi="Myriad Pro" w:cs="Arial CYR"/>
                <w:b/>
                <w:sz w:val="18"/>
                <w:szCs w:val="18"/>
              </w:rPr>
              <w:t>5 8</w:t>
            </w:r>
            <w:r w:rsidRPr="00425AB1">
              <w:rPr>
                <w:rFonts w:ascii="Myriad Pro" w:hAnsi="Myriad Pro" w:cs="Arial CYR"/>
                <w:b/>
                <w:sz w:val="18"/>
                <w:szCs w:val="18"/>
              </w:rPr>
              <w:t>93,3</w:t>
            </w:r>
          </w:p>
        </w:tc>
        <w:tc>
          <w:tcPr>
            <w:tcW w:w="0" w:type="auto"/>
            <w:tcBorders>
              <w:top w:val="single" w:sz="4" w:space="0" w:color="FFFFFF"/>
            </w:tcBorders>
            <w:shd w:val="clear" w:color="auto" w:fill="auto"/>
            <w:noWrap/>
            <w:vAlign w:val="center"/>
          </w:tcPr>
          <w:p w14:paraId="34E38C64" w14:textId="77777777" w:rsidR="00C045C8" w:rsidRPr="00425AB1" w:rsidRDefault="008460F9" w:rsidP="00BA0797">
            <w:pPr>
              <w:spacing w:after="0" w:line="240" w:lineRule="auto"/>
              <w:jc w:val="center"/>
              <w:rPr>
                <w:rFonts w:ascii="Myriad Pro" w:hAnsi="Myriad Pro" w:cs="Arial CYR"/>
                <w:b/>
                <w:sz w:val="18"/>
                <w:szCs w:val="18"/>
              </w:rPr>
            </w:pPr>
            <w:r w:rsidRPr="00425AB1">
              <w:rPr>
                <w:rFonts w:ascii="Myriad Pro" w:hAnsi="Myriad Pro" w:cs="Arial CYR"/>
                <w:b/>
                <w:sz w:val="18"/>
                <w:szCs w:val="18"/>
              </w:rPr>
              <w:t>1</w:t>
            </w:r>
            <w:r w:rsidR="00834137" w:rsidRPr="00425AB1">
              <w:rPr>
                <w:rFonts w:ascii="Myriad Pro" w:hAnsi="Myriad Pro" w:cs="Arial CYR"/>
                <w:b/>
                <w:sz w:val="18"/>
                <w:szCs w:val="18"/>
              </w:rPr>
              <w:t>7 1</w:t>
            </w:r>
            <w:r w:rsidRPr="00425AB1">
              <w:rPr>
                <w:rFonts w:ascii="Myriad Pro" w:hAnsi="Myriad Pro" w:cs="Arial CYR"/>
                <w:b/>
                <w:sz w:val="18"/>
                <w:szCs w:val="18"/>
              </w:rPr>
              <w:t>48,0</w:t>
            </w:r>
          </w:p>
        </w:tc>
      </w:tr>
    </w:tbl>
    <w:p w14:paraId="0E9CF16F" w14:textId="77777777" w:rsidR="001C0330" w:rsidRDefault="001C0330" w:rsidP="00BA0797">
      <w:pPr>
        <w:pStyle w:val="afffb"/>
        <w:spacing w:before="0"/>
        <w:ind w:firstLine="0"/>
        <w:rPr>
          <w:b/>
          <w:i/>
        </w:rPr>
      </w:pPr>
    </w:p>
    <w:p w14:paraId="35E6F323" w14:textId="77777777" w:rsidR="00D37804" w:rsidRPr="00BA0797" w:rsidRDefault="00D37804" w:rsidP="00BA0797">
      <w:pPr>
        <w:pStyle w:val="afffb"/>
        <w:spacing w:before="0"/>
        <w:ind w:firstLine="0"/>
        <w:rPr>
          <w:b/>
          <w:i/>
        </w:rPr>
      </w:pPr>
      <w:r w:rsidRPr="00BA0797">
        <w:rPr>
          <w:b/>
          <w:i/>
        </w:rPr>
        <w:lastRenderedPageBreak/>
        <w:t>Прочие транспортные услуги производственного характера</w:t>
      </w:r>
    </w:p>
    <w:p w14:paraId="780A47F3" w14:textId="77777777" w:rsidR="00D37804" w:rsidRDefault="001C0330" w:rsidP="00BA0797">
      <w:pPr>
        <w:pStyle w:val="11"/>
        <w:spacing w:after="0" w:line="360" w:lineRule="auto"/>
        <w:ind w:left="0" w:firstLine="567"/>
        <w:jc w:val="both"/>
        <w:rPr>
          <w:rFonts w:ascii="Myriad Pro" w:hAnsi="Myriad Pro"/>
          <w:sz w:val="26"/>
          <w:szCs w:val="26"/>
        </w:rPr>
      </w:pPr>
      <w:r>
        <w:rPr>
          <w:rFonts w:ascii="Myriad Pro" w:hAnsi="Myriad Pro"/>
          <w:sz w:val="26"/>
          <w:szCs w:val="26"/>
        </w:rPr>
        <w:t xml:space="preserve">Не </w:t>
      </w:r>
      <w:r w:rsidR="00086DE3">
        <w:rPr>
          <w:rFonts w:ascii="Myriad Pro" w:hAnsi="Myriad Pro"/>
          <w:sz w:val="26"/>
          <w:szCs w:val="26"/>
        </w:rPr>
        <w:t>учтены</w:t>
      </w:r>
      <w:r>
        <w:rPr>
          <w:rFonts w:ascii="Myriad Pro" w:hAnsi="Myriad Pro"/>
          <w:sz w:val="26"/>
          <w:szCs w:val="26"/>
        </w:rPr>
        <w:t xml:space="preserve"> в расчете </w:t>
      </w:r>
      <w:r w:rsidR="00193D2F">
        <w:rPr>
          <w:rFonts w:ascii="Myriad Pro" w:hAnsi="Myriad Pro"/>
          <w:sz w:val="26"/>
          <w:szCs w:val="26"/>
        </w:rPr>
        <w:t>И</w:t>
      </w:r>
      <w:r>
        <w:rPr>
          <w:rFonts w:ascii="Myriad Pro" w:hAnsi="Myriad Pro"/>
          <w:sz w:val="26"/>
          <w:szCs w:val="26"/>
        </w:rPr>
        <w:t>сполнителем</w:t>
      </w:r>
      <w:r w:rsidR="00D37804" w:rsidRPr="00BA0797">
        <w:rPr>
          <w:rFonts w:ascii="Myriad Pro" w:hAnsi="Myriad Pro"/>
          <w:sz w:val="26"/>
          <w:szCs w:val="26"/>
        </w:rPr>
        <w:t xml:space="preserve"> как документально неподтвержденные.</w:t>
      </w:r>
    </w:p>
    <w:p w14:paraId="3D7724FF" w14:textId="77777777" w:rsidR="00086DE3" w:rsidRPr="00BA0797" w:rsidRDefault="00086DE3" w:rsidP="00BA0797">
      <w:pPr>
        <w:pStyle w:val="11"/>
        <w:spacing w:after="0" w:line="360" w:lineRule="auto"/>
        <w:ind w:left="0" w:firstLine="567"/>
        <w:jc w:val="both"/>
        <w:rPr>
          <w:rFonts w:ascii="Myriad Pro" w:hAnsi="Myriad Pro"/>
          <w:sz w:val="26"/>
          <w:szCs w:val="26"/>
        </w:rPr>
      </w:pPr>
    </w:p>
    <w:p w14:paraId="1ED31DE2" w14:textId="77777777" w:rsidR="00D37804" w:rsidRPr="00BA0797" w:rsidRDefault="00D37804" w:rsidP="00BA0797">
      <w:pPr>
        <w:pStyle w:val="afffb"/>
        <w:spacing w:before="0"/>
        <w:ind w:firstLine="0"/>
        <w:rPr>
          <w:b/>
          <w:i/>
        </w:rPr>
      </w:pPr>
      <w:r w:rsidRPr="00BA0797">
        <w:rPr>
          <w:b/>
          <w:i/>
        </w:rPr>
        <w:t>Подписка на нормативную техническую литературу</w:t>
      </w:r>
    </w:p>
    <w:p w14:paraId="242E3960" w14:textId="77777777" w:rsidR="007D3536" w:rsidRPr="00BA0797" w:rsidRDefault="007D3536" w:rsidP="00BA0797">
      <w:pPr>
        <w:pStyle w:val="11"/>
        <w:spacing w:after="0" w:line="360" w:lineRule="auto"/>
        <w:ind w:left="0" w:firstLine="567"/>
        <w:jc w:val="both"/>
        <w:rPr>
          <w:rFonts w:ascii="Myriad Pro" w:hAnsi="Myriad Pro"/>
          <w:b/>
          <w:i/>
          <w:sz w:val="26"/>
          <w:szCs w:val="26"/>
        </w:rPr>
      </w:pPr>
      <w:r w:rsidRPr="00BA0797">
        <w:rPr>
          <w:rFonts w:ascii="Myriad Pro" w:hAnsi="Myriad Pro"/>
          <w:sz w:val="26"/>
          <w:szCs w:val="26"/>
        </w:rPr>
        <w:t xml:space="preserve">Фактические расходы за 2016 год составили 754,86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- 821,96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5722A4" w:rsidRPr="00BA0797">
        <w:rPr>
          <w:rFonts w:ascii="Myriad Pro" w:hAnsi="Myriad Pro"/>
          <w:sz w:val="26"/>
          <w:szCs w:val="26"/>
        </w:rPr>
        <w:t>660,22</w:t>
      </w:r>
      <w:r w:rsidRPr="00BA0797">
        <w:rPr>
          <w:rFonts w:ascii="Myriad Pro" w:hAnsi="Myriad Pro"/>
          <w:sz w:val="26"/>
          <w:szCs w:val="26"/>
        </w:rPr>
        <w:t xml:space="preserve"> тыс. руб.</w:t>
      </w:r>
    </w:p>
    <w:p w14:paraId="1C5BDC49" w14:textId="77777777" w:rsidR="002952E5" w:rsidRPr="00BA0797" w:rsidRDefault="000A263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Исполнитель отмечает, что регулирующим органом при признании экономически обоснованных затрат за 2016 год, расходы по нескольким договорам учтены не по данным бухгалтерского учета. При этом стоимость договора определяется каталогами, распространяемых периодических печатных изданий и должны учитываться по фактическому исполнению услуг.</w:t>
      </w:r>
    </w:p>
    <w:p w14:paraId="0B1EB025" w14:textId="77777777" w:rsidR="007D3536" w:rsidRPr="00BA0797" w:rsidRDefault="00917951"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Дополнительно к вышесказанному, Исполнитель считает необходимым обратить внимание на отсутствие дополнительных соглашений, писем (уведомлений) об изменении стоимости по договорам.</w:t>
      </w:r>
    </w:p>
    <w:p w14:paraId="335823D4" w14:textId="03EB1460" w:rsidR="00D37804" w:rsidRDefault="00D37804" w:rsidP="00BA0797">
      <w:pPr>
        <w:pStyle w:val="afff8"/>
        <w:spacing w:after="0"/>
      </w:pPr>
      <w:r w:rsidRPr="00BA0797">
        <w:t>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p w14:paraId="6C795FBE" w14:textId="77777777" w:rsidR="00576D97" w:rsidRDefault="00576D97"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19"/>
        <w:gridCol w:w="1274"/>
        <w:gridCol w:w="1242"/>
        <w:gridCol w:w="1285"/>
        <w:gridCol w:w="1427"/>
        <w:gridCol w:w="1238"/>
        <w:gridCol w:w="1285"/>
      </w:tblGrid>
      <w:tr w:rsidR="004D2476" w:rsidRPr="00086DE3" w14:paraId="51A68D54" w14:textId="77777777" w:rsidTr="00576D97">
        <w:trPr>
          <w:cantSplit/>
        </w:trPr>
        <w:tc>
          <w:tcPr>
            <w:tcW w:w="95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320602F" w14:textId="77777777" w:rsidR="004D2476" w:rsidRPr="00086DE3" w:rsidRDefault="004D2476"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Наименование</w:t>
            </w:r>
          </w:p>
        </w:tc>
        <w:tc>
          <w:tcPr>
            <w:tcW w:w="198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C16A6F2" w14:textId="77777777" w:rsidR="004D2476" w:rsidRPr="00086DE3" w:rsidRDefault="004D2476"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C0F4A69" w14:textId="77777777" w:rsidR="004D2476" w:rsidRPr="00086DE3" w:rsidRDefault="004D2476"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 xml:space="preserve">2018, тыс. руб. </w:t>
            </w:r>
          </w:p>
        </w:tc>
      </w:tr>
      <w:tr w:rsidR="00E67CD8" w:rsidRPr="00086DE3" w14:paraId="7BC961AE" w14:textId="77777777" w:rsidTr="00576D97">
        <w:trPr>
          <w:cantSplit/>
        </w:trPr>
        <w:tc>
          <w:tcPr>
            <w:tcW w:w="95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D88AF58" w14:textId="77777777" w:rsidR="00E67CD8" w:rsidRPr="00086DE3" w:rsidRDefault="00E67CD8" w:rsidP="00BA0797">
            <w:pPr>
              <w:spacing w:after="0" w:line="240" w:lineRule="auto"/>
              <w:rPr>
                <w:rFonts w:ascii="Myriad Pro" w:eastAsia="Times New Roman" w:hAnsi="Myriad Pro" w:cs="Arial CYR"/>
                <w:b/>
                <w:sz w:val="18"/>
                <w:szCs w:val="18"/>
                <w:lang w:eastAsia="ru-RU"/>
              </w:rPr>
            </w:pPr>
          </w:p>
        </w:tc>
        <w:tc>
          <w:tcPr>
            <w:tcW w:w="6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BBCF61" w14:textId="77777777" w:rsidR="00E67CD8" w:rsidRPr="00086DE3" w:rsidRDefault="00E67CD8"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30FCBB9" w14:textId="77777777" w:rsidR="00E67CD8" w:rsidRPr="00086DE3" w:rsidRDefault="00E67CD8"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007726A" w14:textId="77777777" w:rsidR="00E67CD8" w:rsidRPr="00086DE3" w:rsidRDefault="00E67CD8"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8BD3029" w14:textId="77777777" w:rsidR="00E67CD8" w:rsidRPr="00086DE3" w:rsidRDefault="00F70963" w:rsidP="00BA0797">
            <w:pPr>
              <w:spacing w:after="0" w:line="240" w:lineRule="auto"/>
              <w:jc w:val="center"/>
              <w:rPr>
                <w:rFonts w:ascii="Myriad Pro" w:hAnsi="Myriad Pro"/>
                <w:b/>
                <w:color w:val="FFFFFF"/>
                <w:sz w:val="18"/>
                <w:szCs w:val="18"/>
              </w:rPr>
            </w:pPr>
            <w:r w:rsidRPr="00086DE3">
              <w:rPr>
                <w:rFonts w:ascii="Myriad Pro" w:hAnsi="Myriad Pro"/>
                <w:b/>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CED8536" w14:textId="77777777" w:rsidR="00E67CD8" w:rsidRPr="00086DE3" w:rsidRDefault="00E67CD8" w:rsidP="00BA0797">
            <w:pPr>
              <w:spacing w:after="0" w:line="240" w:lineRule="auto"/>
              <w:jc w:val="center"/>
              <w:rPr>
                <w:rFonts w:ascii="Myriad Pro" w:hAnsi="Myriad Pro"/>
                <w:b/>
                <w:color w:val="FFFFFF"/>
                <w:sz w:val="18"/>
                <w:szCs w:val="18"/>
              </w:rPr>
            </w:pPr>
            <w:r w:rsidRPr="00086DE3">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F1C4D2B" w14:textId="77777777" w:rsidR="00E67CD8" w:rsidRPr="00086DE3" w:rsidRDefault="00E67CD8" w:rsidP="00BA0797">
            <w:pPr>
              <w:spacing w:after="0" w:line="240" w:lineRule="auto"/>
              <w:jc w:val="center"/>
              <w:rPr>
                <w:rFonts w:ascii="Myriad Pro" w:hAnsi="Myriad Pro"/>
                <w:b/>
                <w:color w:val="FFFFFF"/>
                <w:sz w:val="18"/>
                <w:szCs w:val="18"/>
              </w:rPr>
            </w:pPr>
            <w:r w:rsidRPr="00086DE3">
              <w:rPr>
                <w:rFonts w:ascii="Myriad Pro" w:hAnsi="Myriad Pro"/>
                <w:b/>
                <w:color w:val="FFFFFF"/>
                <w:sz w:val="18"/>
                <w:szCs w:val="18"/>
              </w:rPr>
              <w:t>По расчету Исполнителя</w:t>
            </w:r>
          </w:p>
        </w:tc>
      </w:tr>
      <w:tr w:rsidR="004D2476" w:rsidRPr="00086DE3" w14:paraId="6319FF24" w14:textId="77777777" w:rsidTr="00576D97">
        <w:trPr>
          <w:cantSplit/>
        </w:trPr>
        <w:tc>
          <w:tcPr>
            <w:tcW w:w="952" w:type="pct"/>
            <w:tcBorders>
              <w:top w:val="single" w:sz="4" w:space="0" w:color="FFFFFF"/>
            </w:tcBorders>
            <w:shd w:val="clear" w:color="auto" w:fill="auto"/>
            <w:vAlign w:val="center"/>
          </w:tcPr>
          <w:p w14:paraId="77B5422C" w14:textId="77777777" w:rsidR="004D2476" w:rsidRPr="00086DE3" w:rsidRDefault="004D2476" w:rsidP="00BA0797">
            <w:pPr>
              <w:spacing w:after="0" w:line="240" w:lineRule="auto"/>
              <w:rPr>
                <w:rFonts w:ascii="Myriad Pro" w:hAnsi="Myriad Pro" w:cs="Arial CYR"/>
                <w:bCs/>
                <w:sz w:val="18"/>
                <w:szCs w:val="18"/>
              </w:rPr>
            </w:pPr>
            <w:r w:rsidRPr="00086DE3">
              <w:rPr>
                <w:rFonts w:ascii="Myriad Pro" w:hAnsi="Myriad Pro" w:cs="Arial CYR"/>
                <w:bCs/>
                <w:sz w:val="18"/>
                <w:szCs w:val="18"/>
              </w:rPr>
              <w:t>Подписка на нормативно-техническую литературу</w:t>
            </w:r>
          </w:p>
        </w:tc>
        <w:tc>
          <w:tcPr>
            <w:tcW w:w="666" w:type="pct"/>
            <w:tcBorders>
              <w:top w:val="single" w:sz="4" w:space="0" w:color="FFFFFF"/>
            </w:tcBorders>
            <w:shd w:val="clear" w:color="auto" w:fill="auto"/>
            <w:noWrap/>
            <w:vAlign w:val="center"/>
          </w:tcPr>
          <w:p w14:paraId="7FB89CD3" w14:textId="77777777" w:rsidR="004D2476" w:rsidRPr="00086DE3" w:rsidRDefault="004D2476"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754,87</w:t>
            </w:r>
          </w:p>
        </w:tc>
        <w:tc>
          <w:tcPr>
            <w:tcW w:w="0" w:type="auto"/>
            <w:tcBorders>
              <w:top w:val="single" w:sz="4" w:space="0" w:color="FFFFFF"/>
            </w:tcBorders>
            <w:shd w:val="clear" w:color="auto" w:fill="auto"/>
            <w:noWrap/>
            <w:vAlign w:val="center"/>
          </w:tcPr>
          <w:p w14:paraId="68653AD1" w14:textId="77777777" w:rsidR="004D2476" w:rsidRPr="00086DE3" w:rsidRDefault="004D2476"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612,78</w:t>
            </w:r>
          </w:p>
        </w:tc>
        <w:tc>
          <w:tcPr>
            <w:tcW w:w="0" w:type="auto"/>
            <w:tcBorders>
              <w:top w:val="single" w:sz="4" w:space="0" w:color="FFFFFF"/>
            </w:tcBorders>
            <w:shd w:val="clear" w:color="auto" w:fill="auto"/>
            <w:noWrap/>
            <w:vAlign w:val="center"/>
          </w:tcPr>
          <w:p w14:paraId="0E8E60FC" w14:textId="77777777" w:rsidR="004D2476" w:rsidRPr="00086DE3" w:rsidRDefault="004D2476"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754,87</w:t>
            </w:r>
          </w:p>
        </w:tc>
        <w:tc>
          <w:tcPr>
            <w:tcW w:w="0" w:type="auto"/>
            <w:tcBorders>
              <w:top w:val="single" w:sz="4" w:space="0" w:color="FFFFFF"/>
            </w:tcBorders>
            <w:shd w:val="clear" w:color="auto" w:fill="auto"/>
            <w:noWrap/>
            <w:vAlign w:val="center"/>
          </w:tcPr>
          <w:p w14:paraId="072B5D18" w14:textId="77777777" w:rsidR="004D2476" w:rsidRPr="00086DE3" w:rsidRDefault="004D2476"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821,96</w:t>
            </w:r>
          </w:p>
        </w:tc>
        <w:tc>
          <w:tcPr>
            <w:tcW w:w="0" w:type="auto"/>
            <w:tcBorders>
              <w:top w:val="single" w:sz="4" w:space="0" w:color="FFFFFF"/>
            </w:tcBorders>
            <w:shd w:val="clear" w:color="auto" w:fill="auto"/>
            <w:noWrap/>
            <w:vAlign w:val="center"/>
          </w:tcPr>
          <w:p w14:paraId="259F2861" w14:textId="77777777" w:rsidR="004D2476" w:rsidRPr="00086DE3" w:rsidRDefault="004D2476"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660,24</w:t>
            </w:r>
          </w:p>
        </w:tc>
        <w:tc>
          <w:tcPr>
            <w:tcW w:w="0" w:type="auto"/>
            <w:tcBorders>
              <w:top w:val="single" w:sz="4" w:space="0" w:color="FFFFFF"/>
            </w:tcBorders>
            <w:shd w:val="clear" w:color="auto" w:fill="auto"/>
            <w:noWrap/>
            <w:vAlign w:val="center"/>
          </w:tcPr>
          <w:p w14:paraId="65DCCFBA" w14:textId="77777777" w:rsidR="004D2476" w:rsidRPr="00086DE3" w:rsidRDefault="004D2476"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813,33</w:t>
            </w:r>
          </w:p>
        </w:tc>
      </w:tr>
    </w:tbl>
    <w:p w14:paraId="775DE97B" w14:textId="77777777" w:rsidR="00086DE3" w:rsidRDefault="00086DE3" w:rsidP="00BA0797">
      <w:pPr>
        <w:pStyle w:val="afffb"/>
        <w:spacing w:before="0"/>
        <w:ind w:firstLine="0"/>
        <w:rPr>
          <w:b/>
          <w:i/>
        </w:rPr>
      </w:pPr>
    </w:p>
    <w:p w14:paraId="68D318FB" w14:textId="77777777" w:rsidR="00D37804" w:rsidRPr="00BA0797" w:rsidRDefault="00D37804" w:rsidP="00BA0797">
      <w:pPr>
        <w:pStyle w:val="afffb"/>
        <w:spacing w:before="0"/>
        <w:ind w:firstLine="0"/>
        <w:rPr>
          <w:b/>
          <w:i/>
        </w:rPr>
      </w:pPr>
      <w:r w:rsidRPr="00BA0797">
        <w:rPr>
          <w:b/>
          <w:i/>
        </w:rPr>
        <w:t xml:space="preserve">Прочие услуги сторонних организаций </w:t>
      </w:r>
    </w:p>
    <w:p w14:paraId="0572346C" w14:textId="77777777" w:rsidR="00363614" w:rsidRPr="00BA0797" w:rsidRDefault="00363614" w:rsidP="00BA0797">
      <w:pPr>
        <w:pStyle w:val="11"/>
        <w:spacing w:after="0" w:line="360" w:lineRule="auto"/>
        <w:ind w:left="0" w:firstLine="567"/>
        <w:jc w:val="both"/>
        <w:rPr>
          <w:rFonts w:ascii="Myriad Pro" w:hAnsi="Myriad Pro"/>
          <w:b/>
          <w:i/>
          <w:sz w:val="26"/>
          <w:szCs w:val="26"/>
        </w:rPr>
      </w:pPr>
      <w:r w:rsidRPr="00BA0797">
        <w:rPr>
          <w:rFonts w:ascii="Myriad Pro" w:hAnsi="Myriad Pro"/>
          <w:sz w:val="26"/>
          <w:szCs w:val="26"/>
        </w:rPr>
        <w:t xml:space="preserve">Фактические расходы за 2016 год </w:t>
      </w:r>
      <w:r w:rsidR="00D1610B" w:rsidRPr="00BA0797">
        <w:rPr>
          <w:rFonts w:ascii="Myriad Pro" w:hAnsi="Myriad Pro"/>
          <w:sz w:val="26"/>
          <w:szCs w:val="26"/>
        </w:rPr>
        <w:t xml:space="preserve">по данным сетевой организации </w:t>
      </w:r>
      <w:r w:rsidRPr="00BA0797">
        <w:rPr>
          <w:rFonts w:ascii="Myriad Pro" w:hAnsi="Myriad Pro"/>
          <w:sz w:val="26"/>
          <w:szCs w:val="26"/>
        </w:rPr>
        <w:t xml:space="preserve">составили 826,23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lastRenderedPageBreak/>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- 899,67 тыс. руб., принятые Государственным комитетом Псковской области по тарифам и энергетике</w:t>
      </w:r>
      <w:r w:rsidR="009C7B3E" w:rsidRPr="00BA0797">
        <w:rPr>
          <w:rFonts w:ascii="Myriad Pro" w:hAnsi="Myriad Pro"/>
          <w:sz w:val="26"/>
          <w:szCs w:val="26"/>
        </w:rPr>
        <w:t xml:space="preserve"> </w:t>
      </w:r>
      <w:r w:rsidRPr="00BA0797">
        <w:rPr>
          <w:rFonts w:ascii="Myriad Pro" w:hAnsi="Myriad Pro"/>
          <w:sz w:val="26"/>
          <w:szCs w:val="26"/>
        </w:rPr>
        <w:t xml:space="preserve">- </w:t>
      </w:r>
      <w:r w:rsidR="00D814FB" w:rsidRPr="00BA0797">
        <w:rPr>
          <w:rFonts w:ascii="Myriad Pro" w:hAnsi="Myriad Pro"/>
          <w:sz w:val="26"/>
          <w:szCs w:val="26"/>
        </w:rPr>
        <w:t>180,33</w:t>
      </w:r>
      <w:r w:rsidRPr="00BA0797">
        <w:rPr>
          <w:rFonts w:ascii="Myriad Pro" w:hAnsi="Myriad Pro"/>
          <w:sz w:val="26"/>
          <w:szCs w:val="26"/>
        </w:rPr>
        <w:t xml:space="preserve"> тыс. руб.</w:t>
      </w:r>
    </w:p>
    <w:p w14:paraId="0951C18B" w14:textId="77777777" w:rsidR="00967E9D" w:rsidRPr="00BA0797" w:rsidRDefault="00D37804"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экономически обоснованной величины расходов за 2016 год учтены условия исполнения соответс</w:t>
      </w:r>
      <w:r w:rsidR="00967E9D" w:rsidRPr="00BA0797">
        <w:rPr>
          <w:rFonts w:ascii="Myriad Pro" w:hAnsi="Myriad Pro"/>
          <w:sz w:val="26"/>
          <w:szCs w:val="26"/>
        </w:rPr>
        <w:t>твующих договорных обязательств. Регулирующи</w:t>
      </w:r>
      <w:r w:rsidR="007B3B1F" w:rsidRPr="00BA0797">
        <w:rPr>
          <w:rFonts w:ascii="Myriad Pro" w:hAnsi="Myriad Pro"/>
          <w:sz w:val="26"/>
          <w:szCs w:val="26"/>
        </w:rPr>
        <w:t>й</w:t>
      </w:r>
      <w:r w:rsidR="00967E9D" w:rsidRPr="00BA0797">
        <w:rPr>
          <w:rFonts w:ascii="Myriad Pro" w:hAnsi="Myriad Pro"/>
          <w:sz w:val="26"/>
          <w:szCs w:val="26"/>
        </w:rPr>
        <w:t xml:space="preserve"> орган</w:t>
      </w:r>
      <w:r w:rsidR="007B3B1F" w:rsidRPr="00BA0797">
        <w:rPr>
          <w:rFonts w:ascii="Myriad Pro" w:hAnsi="Myriad Pro"/>
          <w:sz w:val="26"/>
          <w:szCs w:val="26"/>
        </w:rPr>
        <w:t xml:space="preserve"> не учитывает в состав экономически обоснованных расходов затраты, проведенные по </w:t>
      </w:r>
      <w:r w:rsidR="00F23E39" w:rsidRPr="00BA0797">
        <w:rPr>
          <w:rFonts w:ascii="Myriad Pro" w:hAnsi="Myriad Pro"/>
          <w:sz w:val="26"/>
          <w:szCs w:val="26"/>
        </w:rPr>
        <w:t xml:space="preserve">счетам на оплату, </w:t>
      </w:r>
      <w:r w:rsidR="007B3B1F" w:rsidRPr="00BA0797">
        <w:rPr>
          <w:rFonts w:ascii="Myriad Pro" w:hAnsi="Myriad Pro"/>
          <w:sz w:val="26"/>
          <w:szCs w:val="26"/>
        </w:rPr>
        <w:t xml:space="preserve">авансовым </w:t>
      </w:r>
      <w:r w:rsidR="00D1610B" w:rsidRPr="00BA0797">
        <w:rPr>
          <w:rFonts w:ascii="Myriad Pro" w:hAnsi="Myriad Pro"/>
          <w:sz w:val="26"/>
          <w:szCs w:val="26"/>
        </w:rPr>
        <w:t>отчетам и</w:t>
      </w:r>
      <w:r w:rsidR="00F23E39" w:rsidRPr="00BA0797">
        <w:rPr>
          <w:rFonts w:ascii="Myriad Pro" w:hAnsi="Myriad Pro"/>
          <w:sz w:val="26"/>
          <w:szCs w:val="26"/>
        </w:rPr>
        <w:t xml:space="preserve"> актам выполненных работ</w:t>
      </w:r>
      <w:r w:rsidRPr="00BA0797">
        <w:rPr>
          <w:rFonts w:ascii="Myriad Pro" w:hAnsi="Myriad Pro"/>
          <w:sz w:val="26"/>
          <w:szCs w:val="26"/>
        </w:rPr>
        <w:t>.</w:t>
      </w:r>
    </w:p>
    <w:p w14:paraId="207AAEB7" w14:textId="77777777" w:rsidR="00967E9D" w:rsidRPr="00BA0797" w:rsidRDefault="000342C0"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w:t>
      </w:r>
      <w:r w:rsidR="00443C6D" w:rsidRPr="00BA0797">
        <w:rPr>
          <w:rFonts w:ascii="Myriad Pro" w:hAnsi="Myriad Pro"/>
          <w:sz w:val="26"/>
          <w:szCs w:val="26"/>
        </w:rPr>
        <w:t>в обоснование затрат по прочим услугам сторонних организаций представлены бухгалтерские регистры (обороты счета 20, отчеты по проводкам).</w:t>
      </w:r>
    </w:p>
    <w:p w14:paraId="1D8D6552" w14:textId="77777777" w:rsidR="00890222" w:rsidRPr="00BA0797" w:rsidRDefault="00814EA9"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Исполнитель считает позицию Государственного комитета Псковской области по тарифам и энергетике, в части не включения соответствующих затрат в состав подконтрольных расходов обоснованной</w:t>
      </w:r>
      <w:r w:rsidR="00890222" w:rsidRPr="00BA0797">
        <w:rPr>
          <w:rFonts w:ascii="Myriad Pro" w:hAnsi="Myriad Pro"/>
          <w:sz w:val="26"/>
          <w:szCs w:val="26"/>
        </w:rPr>
        <w:t>.</w:t>
      </w:r>
    </w:p>
    <w:p w14:paraId="5474AF2A" w14:textId="77777777" w:rsidR="00890222" w:rsidRPr="00BA0797" w:rsidRDefault="00890222"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анализом данных бухгалтерского учета, представленного в материалах тарифного дела, Исполнителем не могут быть приняты в качестве документального подтверждения расходы, произведенные на основании актов выполненных работ, счетов на оплату, авансовых отчетов и т.п., так как </w:t>
      </w:r>
      <w:r w:rsidR="009D04B4" w:rsidRPr="00BA0797">
        <w:rPr>
          <w:rFonts w:ascii="Myriad Pro" w:hAnsi="Myriad Pro"/>
          <w:sz w:val="26"/>
          <w:szCs w:val="26"/>
        </w:rPr>
        <w:t xml:space="preserve">данные документы не </w:t>
      </w:r>
      <w:r w:rsidRPr="00BA0797">
        <w:rPr>
          <w:rFonts w:ascii="Myriad Pro" w:hAnsi="Myriad Pro"/>
          <w:sz w:val="26"/>
          <w:szCs w:val="26"/>
        </w:rPr>
        <w:t>подтверждаю</w:t>
      </w:r>
      <w:r w:rsidR="009D04B4" w:rsidRPr="00BA0797">
        <w:rPr>
          <w:rFonts w:ascii="Myriad Pro" w:hAnsi="Myriad Pro"/>
          <w:sz w:val="26"/>
          <w:szCs w:val="26"/>
        </w:rPr>
        <w:t>т</w:t>
      </w:r>
      <w:r w:rsidRPr="00BA0797">
        <w:rPr>
          <w:rFonts w:ascii="Myriad Pro" w:hAnsi="Myriad Pro"/>
          <w:sz w:val="26"/>
          <w:szCs w:val="26"/>
        </w:rPr>
        <w:t xml:space="preserve"> обоснова</w:t>
      </w:r>
      <w:r w:rsidR="009D04B4" w:rsidRPr="00BA0797">
        <w:rPr>
          <w:rFonts w:ascii="Myriad Pro" w:hAnsi="Myriad Pro"/>
          <w:sz w:val="26"/>
          <w:szCs w:val="26"/>
        </w:rPr>
        <w:t>н</w:t>
      </w:r>
      <w:r w:rsidRPr="00BA0797">
        <w:rPr>
          <w:rFonts w:ascii="Myriad Pro" w:hAnsi="Myriad Pro"/>
          <w:sz w:val="26"/>
          <w:szCs w:val="26"/>
        </w:rPr>
        <w:t>н</w:t>
      </w:r>
      <w:r w:rsidR="009D04B4" w:rsidRPr="00BA0797">
        <w:rPr>
          <w:rFonts w:ascii="Myriad Pro" w:hAnsi="Myriad Pro"/>
          <w:sz w:val="26"/>
          <w:szCs w:val="26"/>
        </w:rPr>
        <w:t>ость</w:t>
      </w:r>
      <w:r w:rsidRPr="00BA0797">
        <w:rPr>
          <w:rFonts w:ascii="Myriad Pro" w:hAnsi="Myriad Pro"/>
          <w:sz w:val="26"/>
          <w:szCs w:val="26"/>
        </w:rPr>
        <w:t xml:space="preserve"> отнесение расходов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009D04B4" w:rsidRPr="00BA0797">
        <w:rPr>
          <w:rFonts w:ascii="Myriad Pro" w:hAnsi="Myriad Pro"/>
          <w:sz w:val="26"/>
          <w:szCs w:val="26"/>
        </w:rPr>
        <w:t>.</w:t>
      </w:r>
      <w:r w:rsidRPr="00BA0797">
        <w:rPr>
          <w:rFonts w:ascii="Myriad Pro" w:hAnsi="Myriad Pro"/>
          <w:sz w:val="26"/>
          <w:szCs w:val="26"/>
        </w:rPr>
        <w:t xml:space="preserve"> </w:t>
      </w:r>
    </w:p>
    <w:p w14:paraId="1B70B6D3" w14:textId="77777777" w:rsidR="00D37804" w:rsidRPr="00BA0797" w:rsidRDefault="00D37804" w:rsidP="00BA0797">
      <w:pPr>
        <w:pStyle w:val="afff8"/>
        <w:spacing w:after="0"/>
      </w:pPr>
      <w:r w:rsidRPr="00BA0797">
        <w:t>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823"/>
        <w:gridCol w:w="1274"/>
        <w:gridCol w:w="1238"/>
        <w:gridCol w:w="1285"/>
        <w:gridCol w:w="1427"/>
        <w:gridCol w:w="1238"/>
        <w:gridCol w:w="1285"/>
      </w:tblGrid>
      <w:tr w:rsidR="007E08B7" w:rsidRPr="00BA0797" w14:paraId="585E5CD5" w14:textId="77777777">
        <w:trPr>
          <w:cantSplit/>
        </w:trPr>
        <w:tc>
          <w:tcPr>
            <w:tcW w:w="129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E228AF4" w14:textId="77777777" w:rsidR="007E08B7" w:rsidRPr="00086DE3" w:rsidRDefault="007E08B7"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E39855D" w14:textId="77777777" w:rsidR="007E08B7" w:rsidRPr="00086DE3" w:rsidRDefault="007E08B7"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FBE08A5" w14:textId="77777777" w:rsidR="007E08B7" w:rsidRPr="00086DE3" w:rsidRDefault="007E08B7"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 xml:space="preserve">2018, тыс. руб. </w:t>
            </w:r>
          </w:p>
        </w:tc>
      </w:tr>
      <w:tr w:rsidR="00E67CD8" w:rsidRPr="00BA0797" w14:paraId="3329431C" w14:textId="77777777">
        <w:trPr>
          <w:cantSplit/>
        </w:trPr>
        <w:tc>
          <w:tcPr>
            <w:tcW w:w="129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71C4EBE" w14:textId="77777777" w:rsidR="00E67CD8" w:rsidRPr="00086DE3" w:rsidRDefault="00E67CD8" w:rsidP="00BA0797">
            <w:pPr>
              <w:spacing w:after="0" w:line="240" w:lineRule="auto"/>
              <w:rPr>
                <w:rFonts w:ascii="Myriad Pro" w:eastAsia="Times New Roman" w:hAnsi="Myriad Pro" w:cs="Arial CYR"/>
                <w:b/>
                <w:sz w:val="18"/>
                <w:szCs w:val="18"/>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05900F" w14:textId="77777777" w:rsidR="00E67CD8" w:rsidRPr="00086DE3" w:rsidRDefault="00E67CD8"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47482C3" w14:textId="77777777" w:rsidR="00E67CD8" w:rsidRPr="00086DE3" w:rsidRDefault="00E67CD8"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4C96196" w14:textId="77777777" w:rsidR="00E67CD8" w:rsidRPr="00086DE3" w:rsidRDefault="00E67CD8"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CB17CF4" w14:textId="77777777" w:rsidR="00E67CD8" w:rsidRPr="00086DE3" w:rsidRDefault="00F70963" w:rsidP="00BA0797">
            <w:pPr>
              <w:spacing w:after="0" w:line="240" w:lineRule="auto"/>
              <w:jc w:val="center"/>
              <w:rPr>
                <w:rFonts w:ascii="Myriad Pro" w:hAnsi="Myriad Pro"/>
                <w:b/>
                <w:color w:val="FFFFFF"/>
                <w:sz w:val="18"/>
                <w:szCs w:val="18"/>
              </w:rPr>
            </w:pPr>
            <w:r w:rsidRPr="00086DE3">
              <w:rPr>
                <w:rFonts w:ascii="Myriad Pro" w:hAnsi="Myriad Pro"/>
                <w:b/>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0135EBB" w14:textId="77777777" w:rsidR="00E67CD8" w:rsidRPr="00086DE3" w:rsidRDefault="00E67CD8" w:rsidP="00BA0797">
            <w:pPr>
              <w:spacing w:after="0" w:line="240" w:lineRule="auto"/>
              <w:jc w:val="center"/>
              <w:rPr>
                <w:rFonts w:ascii="Myriad Pro" w:hAnsi="Myriad Pro"/>
                <w:b/>
                <w:color w:val="FFFFFF"/>
                <w:sz w:val="18"/>
                <w:szCs w:val="18"/>
              </w:rPr>
            </w:pPr>
            <w:r w:rsidRPr="00086DE3">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225E759" w14:textId="77777777" w:rsidR="00E67CD8" w:rsidRPr="00086DE3" w:rsidRDefault="00E67CD8" w:rsidP="00BA0797">
            <w:pPr>
              <w:spacing w:after="0" w:line="240" w:lineRule="auto"/>
              <w:jc w:val="center"/>
              <w:rPr>
                <w:rFonts w:ascii="Myriad Pro" w:hAnsi="Myriad Pro"/>
                <w:b/>
                <w:color w:val="FFFFFF"/>
                <w:sz w:val="18"/>
                <w:szCs w:val="18"/>
              </w:rPr>
            </w:pPr>
            <w:r w:rsidRPr="00086DE3">
              <w:rPr>
                <w:rFonts w:ascii="Myriad Pro" w:hAnsi="Myriad Pro"/>
                <w:b/>
                <w:color w:val="FFFFFF"/>
                <w:sz w:val="18"/>
                <w:szCs w:val="18"/>
              </w:rPr>
              <w:t>По расчету Исполнителя</w:t>
            </w:r>
          </w:p>
        </w:tc>
      </w:tr>
      <w:tr w:rsidR="007E08B7" w:rsidRPr="00086DE3" w14:paraId="49886D57" w14:textId="77777777">
        <w:trPr>
          <w:cantSplit/>
        </w:trPr>
        <w:tc>
          <w:tcPr>
            <w:tcW w:w="1294" w:type="pct"/>
            <w:tcBorders>
              <w:top w:val="single" w:sz="4" w:space="0" w:color="FFFFFF"/>
            </w:tcBorders>
            <w:shd w:val="clear" w:color="auto" w:fill="auto"/>
            <w:vAlign w:val="center"/>
          </w:tcPr>
          <w:p w14:paraId="510053BA" w14:textId="77777777" w:rsidR="007E08B7" w:rsidRPr="00086DE3" w:rsidRDefault="007E08B7" w:rsidP="00BA0797">
            <w:pPr>
              <w:spacing w:after="0" w:line="240" w:lineRule="auto"/>
              <w:rPr>
                <w:rFonts w:ascii="Myriad Pro" w:hAnsi="Myriad Pro" w:cs="Arial CYR"/>
                <w:bCs/>
                <w:sz w:val="18"/>
                <w:szCs w:val="18"/>
              </w:rPr>
            </w:pPr>
            <w:r w:rsidRPr="00086DE3">
              <w:rPr>
                <w:rFonts w:ascii="Myriad Pro" w:hAnsi="Myriad Pro" w:cs="Arial CYR"/>
                <w:bCs/>
                <w:sz w:val="18"/>
                <w:szCs w:val="18"/>
              </w:rPr>
              <w:t>Прочие услуги сторонних организаций</w:t>
            </w:r>
          </w:p>
        </w:tc>
        <w:tc>
          <w:tcPr>
            <w:tcW w:w="636" w:type="pct"/>
            <w:tcBorders>
              <w:top w:val="single" w:sz="4" w:space="0" w:color="FFFFFF"/>
            </w:tcBorders>
            <w:shd w:val="clear" w:color="auto" w:fill="auto"/>
            <w:noWrap/>
            <w:vAlign w:val="center"/>
          </w:tcPr>
          <w:p w14:paraId="1498D626" w14:textId="77777777" w:rsidR="007E08B7" w:rsidRPr="00086DE3" w:rsidRDefault="007E08B7"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826,23</w:t>
            </w:r>
          </w:p>
        </w:tc>
        <w:tc>
          <w:tcPr>
            <w:tcW w:w="0" w:type="auto"/>
            <w:tcBorders>
              <w:top w:val="single" w:sz="4" w:space="0" w:color="FFFFFF"/>
            </w:tcBorders>
            <w:shd w:val="clear" w:color="auto" w:fill="auto"/>
            <w:noWrap/>
            <w:vAlign w:val="center"/>
          </w:tcPr>
          <w:p w14:paraId="465C1F89" w14:textId="77777777" w:rsidR="007E08B7" w:rsidRPr="00086DE3" w:rsidRDefault="007E08B7"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167,37</w:t>
            </w:r>
          </w:p>
        </w:tc>
        <w:tc>
          <w:tcPr>
            <w:tcW w:w="0" w:type="auto"/>
            <w:tcBorders>
              <w:top w:val="single" w:sz="4" w:space="0" w:color="FFFFFF"/>
            </w:tcBorders>
            <w:shd w:val="clear" w:color="auto" w:fill="auto"/>
            <w:noWrap/>
            <w:vAlign w:val="center"/>
          </w:tcPr>
          <w:p w14:paraId="5732994B" w14:textId="77777777" w:rsidR="007E08B7" w:rsidRPr="00086DE3" w:rsidRDefault="007E08B7"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167,37</w:t>
            </w:r>
          </w:p>
        </w:tc>
        <w:tc>
          <w:tcPr>
            <w:tcW w:w="0" w:type="auto"/>
            <w:tcBorders>
              <w:top w:val="single" w:sz="4" w:space="0" w:color="FFFFFF"/>
            </w:tcBorders>
            <w:shd w:val="clear" w:color="auto" w:fill="auto"/>
            <w:noWrap/>
            <w:vAlign w:val="center"/>
          </w:tcPr>
          <w:p w14:paraId="4B2FB9DF" w14:textId="77777777" w:rsidR="007E08B7" w:rsidRPr="00086DE3" w:rsidRDefault="007E08B7"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899,67</w:t>
            </w:r>
          </w:p>
        </w:tc>
        <w:tc>
          <w:tcPr>
            <w:tcW w:w="0" w:type="auto"/>
            <w:tcBorders>
              <w:top w:val="single" w:sz="4" w:space="0" w:color="FFFFFF"/>
            </w:tcBorders>
            <w:shd w:val="clear" w:color="auto" w:fill="auto"/>
            <w:noWrap/>
            <w:vAlign w:val="center"/>
          </w:tcPr>
          <w:p w14:paraId="00FA81DF" w14:textId="77777777" w:rsidR="007E08B7" w:rsidRPr="00086DE3" w:rsidRDefault="007E08B7"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180,33</w:t>
            </w:r>
          </w:p>
        </w:tc>
        <w:tc>
          <w:tcPr>
            <w:tcW w:w="0" w:type="auto"/>
            <w:tcBorders>
              <w:top w:val="single" w:sz="4" w:space="0" w:color="FFFFFF"/>
            </w:tcBorders>
            <w:shd w:val="clear" w:color="auto" w:fill="auto"/>
            <w:noWrap/>
            <w:vAlign w:val="center"/>
          </w:tcPr>
          <w:p w14:paraId="25550408" w14:textId="77777777" w:rsidR="007E08B7" w:rsidRPr="00086DE3" w:rsidRDefault="007E08B7" w:rsidP="00BA0797">
            <w:pPr>
              <w:spacing w:after="0" w:line="240" w:lineRule="auto"/>
              <w:jc w:val="center"/>
              <w:rPr>
                <w:rFonts w:ascii="Myriad Pro" w:hAnsi="Myriad Pro" w:cs="Arial CYR"/>
                <w:bCs/>
                <w:sz w:val="18"/>
                <w:szCs w:val="18"/>
              </w:rPr>
            </w:pPr>
            <w:r w:rsidRPr="00086DE3">
              <w:rPr>
                <w:rFonts w:ascii="Myriad Pro" w:hAnsi="Myriad Pro" w:cs="Arial CYR"/>
                <w:bCs/>
                <w:sz w:val="18"/>
                <w:szCs w:val="18"/>
              </w:rPr>
              <w:t>180,33</w:t>
            </w:r>
          </w:p>
        </w:tc>
      </w:tr>
    </w:tbl>
    <w:p w14:paraId="11D77E0F" w14:textId="77777777" w:rsidR="00086DE3" w:rsidRDefault="00086DE3" w:rsidP="00BA0797">
      <w:pPr>
        <w:pStyle w:val="11"/>
        <w:spacing w:after="0" w:line="360" w:lineRule="auto"/>
        <w:ind w:left="0" w:firstLine="709"/>
        <w:jc w:val="both"/>
        <w:rPr>
          <w:rFonts w:ascii="Myriad Pro" w:hAnsi="Myriad Pro"/>
          <w:sz w:val="26"/>
          <w:szCs w:val="26"/>
        </w:rPr>
      </w:pPr>
    </w:p>
    <w:p w14:paraId="130BC059" w14:textId="77777777" w:rsidR="00560CBF" w:rsidRDefault="00560CBF"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48" w:name="_Toc41256460"/>
      <w:r w:rsidRPr="0080531F">
        <w:rPr>
          <w:rFonts w:ascii="Myriad Pro" w:eastAsia="Times New Roman" w:hAnsi="Myriad Pro"/>
          <w:b/>
          <w:color w:val="4F6228"/>
          <w:sz w:val="28"/>
          <w:szCs w:val="28"/>
        </w:rPr>
        <w:lastRenderedPageBreak/>
        <w:t>Расходы на лицензирование, получение сертификатов, регистрационных свидетельств.</w:t>
      </w:r>
      <w:bookmarkEnd w:id="48"/>
    </w:p>
    <w:p w14:paraId="44DEC0F7" w14:textId="77777777" w:rsidR="00193D2F" w:rsidRPr="00193D2F" w:rsidRDefault="00193D2F" w:rsidP="00193D2F">
      <w:pPr>
        <w:pStyle w:val="afff6"/>
        <w:spacing w:after="0" w:line="360" w:lineRule="auto"/>
        <w:ind w:left="0" w:firstLine="567"/>
        <w:jc w:val="both"/>
        <w:rPr>
          <w:rFonts w:ascii="Myriad Pro" w:eastAsia="Calibri" w:hAnsi="Myriad Pro" w:cs="Times New Roman"/>
          <w:sz w:val="26"/>
          <w:szCs w:val="26"/>
          <w:lang w:eastAsia="en-US"/>
        </w:rPr>
      </w:pPr>
    </w:p>
    <w:p w14:paraId="309DAB22" w14:textId="77777777" w:rsidR="000F2DEC" w:rsidRPr="00BA0797" w:rsidRDefault="000F2DEC" w:rsidP="00BA0797">
      <w:pPr>
        <w:pStyle w:val="afff6"/>
        <w:spacing w:after="0" w:line="360" w:lineRule="auto"/>
        <w:ind w:left="0" w:firstLine="567"/>
        <w:jc w:val="both"/>
        <w:rPr>
          <w:rFonts w:ascii="Myriad Pro" w:eastAsia="Calibri" w:hAnsi="Myriad Pro" w:cs="Times New Roman"/>
          <w:sz w:val="26"/>
          <w:szCs w:val="26"/>
          <w:lang w:eastAsia="en-US"/>
        </w:rPr>
      </w:pPr>
      <w:r w:rsidRPr="00BA0797">
        <w:rPr>
          <w:rFonts w:ascii="Myriad Pro" w:eastAsia="Calibri" w:hAnsi="Myriad Pro" w:cs="Times New Roman"/>
          <w:sz w:val="26"/>
          <w:szCs w:val="26"/>
          <w:lang w:eastAsia="en-US"/>
        </w:rPr>
        <w:t>Требования по обязательной сертификации электрической энергии установлены:</w:t>
      </w:r>
    </w:p>
    <w:p w14:paraId="2BBB044E" w14:textId="77777777" w:rsidR="000F2DEC" w:rsidRPr="00086DE3" w:rsidRDefault="000F2DEC" w:rsidP="00123FC5">
      <w:pPr>
        <w:pStyle w:val="2f3"/>
        <w:numPr>
          <w:ilvl w:val="0"/>
          <w:numId w:val="76"/>
        </w:numPr>
        <w:spacing w:after="0" w:line="360" w:lineRule="auto"/>
        <w:ind w:left="1134" w:hanging="567"/>
        <w:jc w:val="both"/>
        <w:rPr>
          <w:rFonts w:ascii="Myriad Pro" w:hAnsi="Myriad Pro"/>
          <w:sz w:val="26"/>
          <w:szCs w:val="26"/>
        </w:rPr>
      </w:pPr>
      <w:r w:rsidRPr="00086DE3">
        <w:rPr>
          <w:rFonts w:ascii="Myriad Pro" w:hAnsi="Myriad Pro"/>
          <w:sz w:val="26"/>
          <w:szCs w:val="26"/>
        </w:rPr>
        <w:t xml:space="preserve">Постановлением Правительства Российской Федерации от 01.12.2009 № 982 </w:t>
      </w:r>
      <w:r w:rsidR="00586D28" w:rsidRPr="00086DE3">
        <w:rPr>
          <w:rFonts w:ascii="Myriad Pro" w:hAnsi="Myriad Pro"/>
          <w:sz w:val="26"/>
          <w:szCs w:val="26"/>
        </w:rPr>
        <w:t>«</w:t>
      </w:r>
      <w:r w:rsidRPr="00086DE3">
        <w:rPr>
          <w:rFonts w:ascii="Myriad Pro" w:hAnsi="Myriad Pro"/>
          <w:sz w:val="26"/>
          <w:szCs w:val="26"/>
        </w:rPr>
        <w:t>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w:t>
      </w:r>
      <w:r w:rsidR="00586D28" w:rsidRPr="00086DE3">
        <w:rPr>
          <w:rFonts w:ascii="Myriad Pro" w:hAnsi="Myriad Pro"/>
          <w:sz w:val="26"/>
          <w:szCs w:val="26"/>
        </w:rPr>
        <w:t>»</w:t>
      </w:r>
      <w:r w:rsidRPr="00086DE3">
        <w:rPr>
          <w:rFonts w:ascii="Myriad Pro" w:hAnsi="Myriad Pro"/>
          <w:sz w:val="26"/>
          <w:szCs w:val="26"/>
        </w:rPr>
        <w:t>;</w:t>
      </w:r>
    </w:p>
    <w:p w14:paraId="40A0ECB8" w14:textId="77777777" w:rsidR="000F2DEC" w:rsidRPr="00086DE3" w:rsidRDefault="000F2DEC" w:rsidP="00123FC5">
      <w:pPr>
        <w:pStyle w:val="2f3"/>
        <w:numPr>
          <w:ilvl w:val="0"/>
          <w:numId w:val="76"/>
        </w:numPr>
        <w:spacing w:after="0" w:line="360" w:lineRule="auto"/>
        <w:ind w:left="1134" w:hanging="567"/>
        <w:jc w:val="both"/>
        <w:rPr>
          <w:rFonts w:ascii="Myriad Pro" w:hAnsi="Myriad Pro"/>
          <w:sz w:val="26"/>
          <w:szCs w:val="26"/>
        </w:rPr>
      </w:pPr>
      <w:r w:rsidRPr="00086DE3">
        <w:rPr>
          <w:rFonts w:ascii="Myriad Pro" w:hAnsi="Myriad Pro"/>
          <w:sz w:val="26"/>
          <w:szCs w:val="26"/>
        </w:rPr>
        <w:t xml:space="preserve">Постановлением Госстандарта Российской Федерации от 16.06.1999 № 36 (с изменениями от 21.08.2002), утвердившим </w:t>
      </w:r>
      <w:r w:rsidR="00586D28" w:rsidRPr="00086DE3">
        <w:rPr>
          <w:rFonts w:ascii="Myriad Pro" w:hAnsi="Myriad Pro"/>
          <w:sz w:val="26"/>
          <w:szCs w:val="26"/>
        </w:rPr>
        <w:t>«</w:t>
      </w:r>
      <w:r w:rsidRPr="00086DE3">
        <w:rPr>
          <w:rFonts w:ascii="Myriad Pro" w:hAnsi="Myriad Pro"/>
          <w:sz w:val="26"/>
          <w:szCs w:val="26"/>
        </w:rPr>
        <w:t>Правила проведения сертификации электрооборудования и электрической энергии</w:t>
      </w:r>
      <w:r w:rsidR="00586D28" w:rsidRPr="00086DE3">
        <w:rPr>
          <w:rFonts w:ascii="Myriad Pro" w:hAnsi="Myriad Pro"/>
          <w:sz w:val="26"/>
          <w:szCs w:val="26"/>
        </w:rPr>
        <w:t>»</w:t>
      </w:r>
      <w:r w:rsidRPr="00086DE3">
        <w:rPr>
          <w:rFonts w:ascii="Myriad Pro" w:hAnsi="Myriad Pro"/>
          <w:sz w:val="26"/>
          <w:szCs w:val="26"/>
        </w:rPr>
        <w:t>.</w:t>
      </w:r>
    </w:p>
    <w:p w14:paraId="78A61426" w14:textId="77777777" w:rsidR="000F2DEC" w:rsidRPr="00BA0797" w:rsidRDefault="000F2DEC" w:rsidP="00BA0797">
      <w:pPr>
        <w:pStyle w:val="afff6"/>
        <w:spacing w:after="0" w:line="360" w:lineRule="auto"/>
        <w:ind w:left="0" w:firstLine="567"/>
        <w:jc w:val="both"/>
        <w:rPr>
          <w:rFonts w:ascii="Myriad Pro" w:eastAsia="Calibri" w:hAnsi="Myriad Pro" w:cs="Times New Roman"/>
          <w:sz w:val="26"/>
          <w:szCs w:val="26"/>
          <w:lang w:eastAsia="en-US"/>
        </w:rPr>
      </w:pPr>
      <w:r w:rsidRPr="00BA0797">
        <w:rPr>
          <w:rFonts w:ascii="Myriad Pro" w:eastAsia="Calibri" w:hAnsi="Myriad Pro" w:cs="Times New Roman"/>
          <w:sz w:val="26"/>
          <w:szCs w:val="26"/>
          <w:lang w:eastAsia="en-US"/>
        </w:rPr>
        <w:t xml:space="preserve">Согласно постановлению Правительства Российской Федерации от 01.12.2009 № 982 </w:t>
      </w:r>
      <w:r w:rsidR="00586D28" w:rsidRPr="00BA0797">
        <w:rPr>
          <w:rFonts w:ascii="Myriad Pro" w:eastAsia="Calibri" w:hAnsi="Myriad Pro" w:cs="Times New Roman"/>
          <w:sz w:val="26"/>
          <w:szCs w:val="26"/>
          <w:lang w:eastAsia="en-US"/>
        </w:rPr>
        <w:t>«</w:t>
      </w:r>
      <w:r w:rsidRPr="00BA0797">
        <w:rPr>
          <w:rFonts w:ascii="Myriad Pro" w:eastAsia="Calibri" w:hAnsi="Myriad Pro" w:cs="Times New Roman"/>
          <w:sz w:val="26"/>
          <w:szCs w:val="26"/>
          <w:lang w:eastAsia="en-US"/>
        </w:rPr>
        <w:t>Об утверждении единого перечня продукции, подлежащей обязательной сертификации, и единого перечня продукции, подтверждение соответствия которой осуществляется в форме принятия декларации о соответствии</w:t>
      </w:r>
      <w:r w:rsidR="003E5BCF" w:rsidRPr="00BA0797">
        <w:rPr>
          <w:rFonts w:ascii="Myriad Pro" w:eastAsia="Calibri" w:hAnsi="Myriad Pro" w:cs="Times New Roman"/>
          <w:sz w:val="26"/>
          <w:szCs w:val="26"/>
          <w:lang w:eastAsia="en-US"/>
        </w:rPr>
        <w:t>»,</w:t>
      </w:r>
      <w:r w:rsidRPr="00BA0797">
        <w:rPr>
          <w:rFonts w:ascii="Myriad Pro" w:eastAsia="Calibri" w:hAnsi="Myriad Pro" w:cs="Times New Roman"/>
          <w:sz w:val="26"/>
          <w:szCs w:val="26"/>
          <w:lang w:eastAsia="en-US"/>
        </w:rPr>
        <w:t xml:space="preserve"> обязательной сертификации подлежит электрическая энергия в электрических сетях общего назначения переменного трехфазного и однофазного тока частотой 50 Гц.</w:t>
      </w:r>
    </w:p>
    <w:p w14:paraId="165FF6AF" w14:textId="77777777" w:rsidR="000F2DEC" w:rsidRDefault="000F2DEC" w:rsidP="00BA0797">
      <w:pPr>
        <w:pStyle w:val="afff8"/>
        <w:spacing w:after="0"/>
      </w:pPr>
      <w:r w:rsidRPr="00BA0797">
        <w:t xml:space="preserve">Требования по показателям качества электрической энергии в точках передачи электрической энергии пользователям сетей низкого, среднего и высокого напряжения систем общего назначения переменного тока частотой 50 Гц, подлежащих обязательной сертификации, установлены в пунктах 4.2.1 и 4.2.2 ГОСТ 32144-2013 </w:t>
      </w:r>
      <w:r w:rsidR="00586D28" w:rsidRPr="00BA0797">
        <w:t>«</w:t>
      </w:r>
      <w:r w:rsidRPr="00BA0797">
        <w:t>Электрическая энергия. Совместимость технических средств электромагнитная. Нормы качества электрической энергии в системах энергоснабжения общего назначения</w:t>
      </w:r>
      <w:r w:rsidR="00586D28" w:rsidRPr="00BA0797">
        <w:t>»</w:t>
      </w:r>
      <w:r w:rsidRPr="00BA0797">
        <w:t>.</w:t>
      </w:r>
    </w:p>
    <w:p w14:paraId="7A875B3B" w14:textId="77777777" w:rsidR="00193D2F" w:rsidRDefault="00193D2F" w:rsidP="00BA0797">
      <w:pPr>
        <w:pStyle w:val="afff8"/>
        <w:spacing w:after="0"/>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151"/>
        <w:gridCol w:w="729"/>
        <w:gridCol w:w="1665"/>
        <w:gridCol w:w="1428"/>
        <w:gridCol w:w="1246"/>
        <w:gridCol w:w="1351"/>
      </w:tblGrid>
      <w:tr w:rsidR="00490B4E" w:rsidRPr="00BA0797" w14:paraId="5088BC9D" w14:textId="77777777" w:rsidTr="00193D2F">
        <w:trPr>
          <w:cantSplit/>
          <w:trHeight w:val="20"/>
          <w:tblHeader/>
        </w:trPr>
        <w:tc>
          <w:tcPr>
            <w:tcW w:w="164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C3E776"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lastRenderedPageBreak/>
              <w:t>Наименование</w:t>
            </w:r>
          </w:p>
        </w:tc>
        <w:tc>
          <w:tcPr>
            <w:tcW w:w="1251"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7936B9D"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Факт за 2016, тыс. руб.</w:t>
            </w:r>
          </w:p>
        </w:tc>
        <w:tc>
          <w:tcPr>
            <w:tcW w:w="74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D944665" w14:textId="77777777" w:rsidR="00F92CD1" w:rsidRPr="00086DE3" w:rsidRDefault="00F70963"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 xml:space="preserve">Предложение  филиала «Псковэнерго» </w:t>
            </w:r>
            <w:r w:rsidR="00F92CD1" w:rsidRPr="00086DE3">
              <w:rPr>
                <w:rFonts w:ascii="Myriad Pro" w:eastAsia="Times New Roman" w:hAnsi="Myriad Pro" w:cs="Arial CYR"/>
                <w:b/>
                <w:color w:val="FFFFFF"/>
                <w:sz w:val="18"/>
                <w:szCs w:val="18"/>
                <w:lang w:eastAsia="ru-RU"/>
              </w:rPr>
              <w:t xml:space="preserve"> на 2018</w:t>
            </w:r>
          </w:p>
          <w:p w14:paraId="2C5D5ACC"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тыс. руб.</w:t>
            </w:r>
          </w:p>
        </w:tc>
        <w:tc>
          <w:tcPr>
            <w:tcW w:w="135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471103D"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ТБР 2018, тыс. руб.</w:t>
            </w:r>
          </w:p>
        </w:tc>
      </w:tr>
      <w:tr w:rsidR="00490B4E" w:rsidRPr="00BA0797" w14:paraId="2BC1026A" w14:textId="77777777" w:rsidTr="00193D2F">
        <w:trPr>
          <w:cantSplit/>
          <w:trHeight w:val="223"/>
          <w:tblHeader/>
        </w:trPr>
        <w:tc>
          <w:tcPr>
            <w:tcW w:w="164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8B8C5AD" w14:textId="77777777" w:rsidR="00F92CD1" w:rsidRPr="00086DE3" w:rsidRDefault="00F92CD1" w:rsidP="00BA0797">
            <w:pPr>
              <w:spacing w:after="0" w:line="240" w:lineRule="auto"/>
              <w:jc w:val="center"/>
              <w:rPr>
                <w:rFonts w:ascii="Myriad Pro" w:eastAsia="Times New Roman" w:hAnsi="Myriad Pro" w:cs="Arial CYR"/>
                <w:b/>
                <w:sz w:val="18"/>
                <w:szCs w:val="18"/>
                <w:lang w:eastAsia="ru-RU"/>
              </w:rPr>
            </w:pPr>
          </w:p>
        </w:tc>
        <w:tc>
          <w:tcPr>
            <w:tcW w:w="1251"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384543D"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p>
        </w:tc>
        <w:tc>
          <w:tcPr>
            <w:tcW w:w="74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6A09290"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p>
        </w:tc>
        <w:tc>
          <w:tcPr>
            <w:tcW w:w="65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9234F18"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Приказ Госкомитета от 29.12.2017 № 217-э</w:t>
            </w:r>
          </w:p>
        </w:tc>
        <w:tc>
          <w:tcPr>
            <w:tcW w:w="7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A9E08B6" w14:textId="77777777" w:rsidR="00F92CD1" w:rsidRPr="00086DE3" w:rsidRDefault="00F92CD1" w:rsidP="00BA0797">
            <w:pPr>
              <w:spacing w:after="0" w:line="240" w:lineRule="auto"/>
              <w:jc w:val="center"/>
              <w:rPr>
                <w:rFonts w:ascii="Myriad Pro" w:eastAsia="Times New Roman" w:hAnsi="Myriad Pro" w:cs="Arial CYR"/>
                <w:b/>
                <w:color w:val="FFFFFF"/>
                <w:sz w:val="18"/>
                <w:szCs w:val="18"/>
                <w:lang w:eastAsia="ru-RU"/>
              </w:rPr>
            </w:pPr>
            <w:r w:rsidRPr="00086DE3">
              <w:rPr>
                <w:rFonts w:ascii="Myriad Pro" w:eastAsia="Times New Roman" w:hAnsi="Myriad Pro" w:cs="Arial CYR"/>
                <w:b/>
                <w:color w:val="FFFFFF"/>
                <w:sz w:val="18"/>
                <w:szCs w:val="18"/>
                <w:lang w:eastAsia="ru-RU"/>
              </w:rPr>
              <w:t>Приказ Госкомитета от 01.06.2018 № 23-э</w:t>
            </w:r>
          </w:p>
        </w:tc>
      </w:tr>
      <w:tr w:rsidR="00490B4E" w:rsidRPr="00BA0797" w14:paraId="07327333" w14:textId="77777777" w:rsidTr="00193D2F">
        <w:trPr>
          <w:cantSplit/>
          <w:trHeight w:val="20"/>
          <w:tblHeader/>
        </w:trPr>
        <w:tc>
          <w:tcPr>
            <w:tcW w:w="164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6865D3F" w14:textId="77777777" w:rsidR="00F92CD1" w:rsidRPr="00BA0797" w:rsidRDefault="00F92CD1" w:rsidP="00BA0797">
            <w:pPr>
              <w:spacing w:after="0" w:line="240" w:lineRule="auto"/>
              <w:rPr>
                <w:rFonts w:ascii="Myriad Pro" w:eastAsia="Times New Roman" w:hAnsi="Myriad Pro" w:cs="Arial CYR"/>
                <w:bCs/>
                <w:sz w:val="18"/>
                <w:szCs w:val="18"/>
                <w:lang w:eastAsia="ru-RU"/>
              </w:rPr>
            </w:pPr>
          </w:p>
        </w:tc>
        <w:tc>
          <w:tcPr>
            <w:tcW w:w="3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BB41155" w14:textId="77777777" w:rsidR="00F92CD1" w:rsidRPr="00BA0797" w:rsidRDefault="00F92CD1"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ВСЕГО</w:t>
            </w:r>
          </w:p>
        </w:tc>
        <w:tc>
          <w:tcPr>
            <w:tcW w:w="87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099C62" w14:textId="77777777" w:rsidR="00F92CD1" w:rsidRPr="00BA0797" w:rsidRDefault="00F92CD1"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в т.ч. отнесено на услуги по передаче электроэнергии</w:t>
            </w:r>
            <w:r w:rsidRPr="00BA0797">
              <w:rPr>
                <w:rFonts w:ascii="Myriad Pro" w:eastAsia="Times New Roman" w:hAnsi="Myriad Pro" w:cs="Arial CYR"/>
                <w:color w:val="FFFFFF"/>
                <w:sz w:val="18"/>
                <w:szCs w:val="18"/>
                <w:lang w:eastAsia="ru-RU"/>
              </w:rPr>
              <w:br/>
              <w:t xml:space="preserve">факт </w:t>
            </w:r>
          </w:p>
        </w:tc>
        <w:tc>
          <w:tcPr>
            <w:tcW w:w="74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9C11F6A" w14:textId="77777777" w:rsidR="00F92CD1" w:rsidRPr="00BA0797" w:rsidRDefault="00F92CD1" w:rsidP="00BA0797">
            <w:pPr>
              <w:spacing w:after="0" w:line="240" w:lineRule="auto"/>
              <w:jc w:val="center"/>
              <w:rPr>
                <w:rFonts w:ascii="Myriad Pro" w:eastAsia="Times New Roman" w:hAnsi="Myriad Pro" w:cs="Arial CYR"/>
                <w:color w:val="FFFFFF"/>
                <w:sz w:val="18"/>
                <w:szCs w:val="18"/>
                <w:lang w:eastAsia="ru-RU"/>
              </w:rPr>
            </w:pPr>
          </w:p>
        </w:tc>
        <w:tc>
          <w:tcPr>
            <w:tcW w:w="65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0DEE7BE" w14:textId="77777777" w:rsidR="00F92CD1" w:rsidRPr="00BA0797" w:rsidRDefault="00F92CD1" w:rsidP="00BA0797">
            <w:pPr>
              <w:spacing w:after="0" w:line="240" w:lineRule="auto"/>
              <w:jc w:val="center"/>
              <w:rPr>
                <w:rFonts w:ascii="Myriad Pro" w:eastAsia="Times New Roman" w:hAnsi="Myriad Pro" w:cs="Arial CYR"/>
                <w:color w:val="FFFFFF"/>
                <w:sz w:val="18"/>
                <w:szCs w:val="18"/>
                <w:lang w:eastAsia="ru-RU"/>
              </w:rPr>
            </w:pPr>
          </w:p>
        </w:tc>
        <w:tc>
          <w:tcPr>
            <w:tcW w:w="70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26D53BF" w14:textId="77777777" w:rsidR="00F92CD1" w:rsidRPr="00BA0797" w:rsidRDefault="00F92CD1" w:rsidP="00BA0797">
            <w:pPr>
              <w:spacing w:after="0" w:line="240" w:lineRule="auto"/>
              <w:jc w:val="center"/>
              <w:rPr>
                <w:rFonts w:ascii="Myriad Pro" w:eastAsia="Times New Roman" w:hAnsi="Myriad Pro" w:cs="Arial CYR"/>
                <w:color w:val="FFFFFF"/>
                <w:sz w:val="18"/>
                <w:szCs w:val="18"/>
                <w:lang w:eastAsia="ru-RU"/>
              </w:rPr>
            </w:pPr>
          </w:p>
        </w:tc>
      </w:tr>
      <w:tr w:rsidR="00490B4E" w:rsidRPr="00BA0797" w14:paraId="3FBC4161" w14:textId="77777777" w:rsidTr="00193D2F">
        <w:trPr>
          <w:cantSplit/>
          <w:trHeight w:val="20"/>
          <w:tblHeader/>
        </w:trPr>
        <w:tc>
          <w:tcPr>
            <w:tcW w:w="1646" w:type="pct"/>
            <w:tcBorders>
              <w:top w:val="single" w:sz="4" w:space="0" w:color="FFFFFF"/>
            </w:tcBorders>
            <w:shd w:val="clear" w:color="auto" w:fill="auto"/>
            <w:vAlign w:val="center"/>
          </w:tcPr>
          <w:p w14:paraId="357A1078" w14:textId="77777777" w:rsidR="00F92CD1" w:rsidRPr="00BA0797" w:rsidRDefault="00F92CD1"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Расходы на лицензирование, сертификацию, получение регистрационных свидетельств</w:t>
            </w:r>
          </w:p>
        </w:tc>
        <w:tc>
          <w:tcPr>
            <w:tcW w:w="381" w:type="pct"/>
            <w:tcBorders>
              <w:top w:val="single" w:sz="4" w:space="0" w:color="FFFFFF"/>
            </w:tcBorders>
            <w:shd w:val="clear" w:color="auto" w:fill="auto"/>
            <w:noWrap/>
            <w:vAlign w:val="center"/>
          </w:tcPr>
          <w:p w14:paraId="26D69420" w14:textId="77777777" w:rsidR="00F92CD1" w:rsidRPr="00BA0797" w:rsidRDefault="00F92CD1"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349,73</w:t>
            </w:r>
          </w:p>
        </w:tc>
        <w:tc>
          <w:tcPr>
            <w:tcW w:w="870" w:type="pct"/>
            <w:tcBorders>
              <w:top w:val="single" w:sz="4" w:space="0" w:color="FFFFFF"/>
            </w:tcBorders>
            <w:shd w:val="clear" w:color="auto" w:fill="auto"/>
            <w:noWrap/>
            <w:vAlign w:val="center"/>
          </w:tcPr>
          <w:p w14:paraId="10FD62E0" w14:textId="77777777" w:rsidR="00F92CD1" w:rsidRPr="00BA0797" w:rsidRDefault="00F92CD1"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347,08</w:t>
            </w:r>
          </w:p>
        </w:tc>
        <w:tc>
          <w:tcPr>
            <w:tcW w:w="746" w:type="pct"/>
            <w:tcBorders>
              <w:top w:val="single" w:sz="4" w:space="0" w:color="FFFFFF"/>
            </w:tcBorders>
            <w:shd w:val="clear" w:color="auto" w:fill="auto"/>
            <w:noWrap/>
            <w:vAlign w:val="center"/>
          </w:tcPr>
          <w:p w14:paraId="63C6D748" w14:textId="77777777" w:rsidR="00F92CD1" w:rsidRPr="00BA0797" w:rsidRDefault="00F92CD1"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571,54</w:t>
            </w:r>
          </w:p>
        </w:tc>
        <w:tc>
          <w:tcPr>
            <w:tcW w:w="651" w:type="pct"/>
            <w:tcBorders>
              <w:top w:val="single" w:sz="4" w:space="0" w:color="FFFFFF"/>
            </w:tcBorders>
            <w:shd w:val="clear" w:color="auto" w:fill="auto"/>
            <w:noWrap/>
            <w:vAlign w:val="center"/>
          </w:tcPr>
          <w:p w14:paraId="5E3DCFED" w14:textId="77777777" w:rsidR="00F92CD1" w:rsidRPr="00BA0797" w:rsidRDefault="00F92CD1"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480,35</w:t>
            </w:r>
          </w:p>
        </w:tc>
        <w:tc>
          <w:tcPr>
            <w:tcW w:w="706" w:type="pct"/>
            <w:tcBorders>
              <w:top w:val="single" w:sz="4" w:space="0" w:color="FFFFFF"/>
            </w:tcBorders>
            <w:shd w:val="clear" w:color="auto" w:fill="auto"/>
            <w:noWrap/>
            <w:vAlign w:val="center"/>
          </w:tcPr>
          <w:p w14:paraId="045EB116" w14:textId="77777777" w:rsidR="00F92CD1" w:rsidRPr="00BA0797" w:rsidRDefault="00F92CD1"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480,35</w:t>
            </w:r>
          </w:p>
        </w:tc>
      </w:tr>
    </w:tbl>
    <w:p w14:paraId="3424FC68" w14:textId="77777777" w:rsidR="00A0297E" w:rsidRPr="00BA0797" w:rsidRDefault="00A0297E" w:rsidP="00BA0797">
      <w:pPr>
        <w:pStyle w:val="afffb"/>
        <w:spacing w:before="0"/>
      </w:pPr>
      <w:r w:rsidRPr="00BA0797">
        <w:t>Дополнительными нормами права, предусматривающими сертификацию деятельности, являются федеральный закон № 184-ФЗ от 27.12.2002</w:t>
      </w:r>
      <w:r w:rsidR="00086DE3">
        <w:br/>
      </w:r>
      <w:r w:rsidR="00586D28" w:rsidRPr="00BA0797">
        <w:t>«</w:t>
      </w:r>
      <w:r w:rsidRPr="00BA0797">
        <w:t>О техническом регулировании</w:t>
      </w:r>
      <w:r w:rsidR="00586D28" w:rsidRPr="00BA0797">
        <w:t>»</w:t>
      </w:r>
      <w:r w:rsidRPr="00BA0797">
        <w:t>.</w:t>
      </w:r>
    </w:p>
    <w:p w14:paraId="09F3F747" w14:textId="77777777" w:rsidR="004844C4" w:rsidRPr="00BA0797" w:rsidRDefault="004844C4" w:rsidP="00BA0797">
      <w:pPr>
        <w:autoSpaceDE w:val="0"/>
        <w:autoSpaceDN w:val="0"/>
        <w:adjustRightInd w:val="0"/>
        <w:spacing w:after="0" w:line="360" w:lineRule="auto"/>
        <w:ind w:firstLine="567"/>
        <w:jc w:val="both"/>
        <w:rPr>
          <w:rFonts w:ascii="Myriad Pro" w:hAnsi="Myriad Pro"/>
          <w:b/>
          <w:bCs/>
          <w:sz w:val="26"/>
          <w:szCs w:val="26"/>
        </w:rPr>
      </w:pPr>
    </w:p>
    <w:p w14:paraId="6F621BEF" w14:textId="77777777" w:rsidR="000167BA" w:rsidRPr="00BA0797" w:rsidRDefault="000167BA"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21D6820F" w14:textId="77777777" w:rsidR="000E569C" w:rsidRPr="00BA0797" w:rsidRDefault="000E569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2018 год была заявлена сумма расходов в размере </w:t>
      </w:r>
      <w:r w:rsidR="00342612" w:rsidRPr="00BA0797">
        <w:rPr>
          <w:rFonts w:ascii="Myriad Pro" w:hAnsi="Myriad Pro"/>
          <w:sz w:val="26"/>
          <w:szCs w:val="26"/>
        </w:rPr>
        <w:t>571,54</w:t>
      </w:r>
      <w:r w:rsidR="009C7B3E" w:rsidRPr="00BA0797">
        <w:rPr>
          <w:rFonts w:ascii="Myriad Pro" w:hAnsi="Myriad Pro"/>
          <w:sz w:val="26"/>
          <w:szCs w:val="26"/>
        </w:rPr>
        <w:t xml:space="preserve"> </w:t>
      </w:r>
      <w:r w:rsidR="00342612" w:rsidRPr="00BA0797">
        <w:rPr>
          <w:rFonts w:ascii="Myriad Pro" w:hAnsi="Myriad Pro"/>
          <w:sz w:val="26"/>
          <w:szCs w:val="26"/>
        </w:rPr>
        <w:t>тыс. руб.</w:t>
      </w:r>
    </w:p>
    <w:p w14:paraId="3D483205" w14:textId="77777777" w:rsidR="000E569C" w:rsidRPr="00BA0797" w:rsidRDefault="000E569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15B3C8FA" w14:textId="77777777" w:rsidR="00EC7172" w:rsidRPr="00BA0797" w:rsidRDefault="00EC7172" w:rsidP="00086DE3">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лицензирование, получение сертификатов и регистрационных свидетельств</w:t>
      </w:r>
      <w:r w:rsidR="008A754B" w:rsidRPr="00BA0797">
        <w:rPr>
          <w:rFonts w:ascii="Myriad Pro" w:hAnsi="Myriad Pro"/>
          <w:sz w:val="26"/>
          <w:szCs w:val="26"/>
        </w:rPr>
        <w:t>;</w:t>
      </w:r>
    </w:p>
    <w:p w14:paraId="2D31EC86" w14:textId="77777777" w:rsidR="000E569C" w:rsidRPr="00BA0797" w:rsidRDefault="00EC7172" w:rsidP="00086DE3">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 по расходам на лицензирование, получение сертификатов, регистрационных свидетельств</w:t>
      </w:r>
      <w:r w:rsidR="000E569C" w:rsidRPr="00BA0797">
        <w:rPr>
          <w:rFonts w:ascii="Myriad Pro" w:hAnsi="Myriad Pro"/>
          <w:sz w:val="26"/>
          <w:szCs w:val="26"/>
        </w:rPr>
        <w:t>;</w:t>
      </w:r>
    </w:p>
    <w:p w14:paraId="6F4B9204" w14:textId="77777777" w:rsidR="00EC7172" w:rsidRPr="00BA0797" w:rsidRDefault="00EC7172" w:rsidP="00086DE3">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Документы по расходам на лицензирование, получение сертификатов, регистрационных свидетельств (договоры, акты, сертификаты)</w:t>
      </w:r>
      <w:r w:rsidR="00261E0E" w:rsidRPr="00BA0797">
        <w:rPr>
          <w:rFonts w:ascii="Myriad Pro" w:hAnsi="Myriad Pro"/>
          <w:sz w:val="26"/>
          <w:szCs w:val="26"/>
        </w:rPr>
        <w:t>;</w:t>
      </w:r>
    </w:p>
    <w:p w14:paraId="412D8C47" w14:textId="77777777" w:rsidR="00EC7172" w:rsidRPr="00BA0797" w:rsidRDefault="00EC7172" w:rsidP="00086DE3">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 по расходам на климатическое районирование;</w:t>
      </w:r>
    </w:p>
    <w:p w14:paraId="0B6B5E22" w14:textId="77777777" w:rsidR="000F2DEC" w:rsidRPr="00BA0797" w:rsidRDefault="00EC7172" w:rsidP="00086DE3">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Документы по расход</w:t>
      </w:r>
      <w:r w:rsidR="000F2DEC" w:rsidRPr="00BA0797">
        <w:rPr>
          <w:rFonts w:ascii="Myriad Pro" w:hAnsi="Myriad Pro"/>
          <w:sz w:val="26"/>
          <w:szCs w:val="26"/>
        </w:rPr>
        <w:t>ам на климатическое районирование (договоры, акты, план мероприятий, письмо ОДУ);</w:t>
      </w:r>
    </w:p>
    <w:p w14:paraId="3106E5C4" w14:textId="77777777" w:rsidR="000E569C" w:rsidRPr="00BA0797" w:rsidRDefault="00EC7172" w:rsidP="00086DE3">
      <w:pPr>
        <w:pStyle w:val="11"/>
        <w:numPr>
          <w:ilvl w:val="0"/>
          <w:numId w:val="2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Сертификаты системы менеджмента качества</w:t>
      </w:r>
      <w:r w:rsidR="000E569C" w:rsidRPr="00BA0797">
        <w:rPr>
          <w:rFonts w:ascii="Myriad Pro" w:hAnsi="Myriad Pro"/>
          <w:sz w:val="26"/>
          <w:szCs w:val="26"/>
        </w:rPr>
        <w:t>;</w:t>
      </w:r>
    </w:p>
    <w:p w14:paraId="70A95882" w14:textId="77777777" w:rsidR="000E569C" w:rsidRPr="00BA0797" w:rsidRDefault="000E569C" w:rsidP="00086DE3">
      <w:pPr>
        <w:pStyle w:val="11"/>
        <w:numPr>
          <w:ilvl w:val="0"/>
          <w:numId w:val="26"/>
        </w:numPr>
        <w:tabs>
          <w:tab w:val="left"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Данные бухгалтерского учета: Обороты по счету 20</w:t>
      </w:r>
      <w:r w:rsidR="00CB3183" w:rsidRPr="00BA0797">
        <w:rPr>
          <w:rFonts w:ascii="Myriad Pro" w:hAnsi="Myriad Pro"/>
          <w:sz w:val="26"/>
          <w:szCs w:val="26"/>
        </w:rPr>
        <w:t xml:space="preserve">, </w:t>
      </w:r>
      <w:r w:rsidR="00144C7D" w:rsidRPr="00BA0797">
        <w:rPr>
          <w:rFonts w:ascii="Myriad Pro" w:hAnsi="Myriad Pro"/>
          <w:sz w:val="26"/>
          <w:szCs w:val="26"/>
        </w:rPr>
        <w:t xml:space="preserve">отчет </w:t>
      </w:r>
      <w:r w:rsidR="00DE1DBE" w:rsidRPr="00BA0797">
        <w:rPr>
          <w:rFonts w:ascii="Myriad Pro" w:hAnsi="Myriad Pro"/>
          <w:sz w:val="26"/>
          <w:szCs w:val="26"/>
        </w:rPr>
        <w:t xml:space="preserve">по проводкам </w:t>
      </w:r>
      <w:r w:rsidR="00144C7D" w:rsidRPr="00BA0797">
        <w:rPr>
          <w:rFonts w:ascii="Myriad Pro" w:hAnsi="Myriad Pro"/>
          <w:sz w:val="26"/>
          <w:szCs w:val="26"/>
        </w:rPr>
        <w:t>п</w:t>
      </w:r>
      <w:r w:rsidRPr="00BA0797">
        <w:rPr>
          <w:rFonts w:ascii="Myriad Pro" w:hAnsi="Myriad Pro"/>
          <w:sz w:val="26"/>
          <w:szCs w:val="26"/>
        </w:rPr>
        <w:t xml:space="preserve">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w:t>
      </w:r>
      <w:r w:rsidR="00144C7D" w:rsidRPr="00BA0797">
        <w:rPr>
          <w:rFonts w:ascii="Myriad Pro" w:hAnsi="Myriad Pro"/>
          <w:sz w:val="26"/>
          <w:szCs w:val="26"/>
        </w:rPr>
        <w:t xml:space="preserve">иалу ПАО </w:t>
      </w:r>
      <w:r w:rsidR="00586D28" w:rsidRPr="00BA0797">
        <w:rPr>
          <w:rFonts w:ascii="Myriad Pro" w:hAnsi="Myriad Pro"/>
          <w:sz w:val="26"/>
          <w:szCs w:val="26"/>
        </w:rPr>
        <w:t>«</w:t>
      </w:r>
      <w:r w:rsidR="00144C7D" w:rsidRPr="00BA0797">
        <w:rPr>
          <w:rFonts w:ascii="Myriad Pro" w:hAnsi="Myriad Pro"/>
          <w:sz w:val="26"/>
          <w:szCs w:val="26"/>
        </w:rPr>
        <w:t>МРСК Северо-Запада</w:t>
      </w:r>
      <w:r w:rsidR="00551079" w:rsidRPr="00BA0797">
        <w:rPr>
          <w:rFonts w:ascii="Myriad Pro" w:hAnsi="Myriad Pro"/>
          <w:sz w:val="26"/>
          <w:szCs w:val="26"/>
        </w:rPr>
        <w:t>»</w:t>
      </w:r>
      <w:r w:rsidR="00144C7D" w:rsidRPr="00BA0797">
        <w:rPr>
          <w:rFonts w:ascii="Myriad Pro" w:hAnsi="Myriad Pro"/>
          <w:sz w:val="26"/>
          <w:szCs w:val="26"/>
        </w:rPr>
        <w:t xml:space="preserve"> </w:t>
      </w:r>
      <w:r w:rsidR="00586D28" w:rsidRPr="00BA0797">
        <w:rPr>
          <w:rFonts w:ascii="Myriad Pro" w:hAnsi="Myriad Pro"/>
          <w:sz w:val="26"/>
          <w:szCs w:val="26"/>
        </w:rPr>
        <w:t>«</w:t>
      </w:r>
      <w:r w:rsidR="00144C7D" w:rsidRPr="00BA0797">
        <w:rPr>
          <w:rFonts w:ascii="Myriad Pro" w:hAnsi="Myriad Pro"/>
          <w:sz w:val="26"/>
          <w:szCs w:val="26"/>
        </w:rPr>
        <w:t>Псковэнерго</w:t>
      </w:r>
      <w:r w:rsidR="00586D28" w:rsidRPr="00BA0797">
        <w:rPr>
          <w:rFonts w:ascii="Myriad Pro" w:hAnsi="Myriad Pro"/>
          <w:sz w:val="26"/>
          <w:szCs w:val="26"/>
        </w:rPr>
        <w:t>»</w:t>
      </w:r>
      <w:r w:rsidR="00144C7D" w:rsidRPr="00BA0797">
        <w:rPr>
          <w:rFonts w:ascii="Myriad Pro" w:hAnsi="Myriad Pro"/>
          <w:sz w:val="26"/>
          <w:szCs w:val="26"/>
        </w:rPr>
        <w:t>.</w:t>
      </w:r>
    </w:p>
    <w:p w14:paraId="2BB557EF" w14:textId="77777777" w:rsidR="006C2605" w:rsidRDefault="006C2605" w:rsidP="00BA0797">
      <w:pPr>
        <w:autoSpaceDE w:val="0"/>
        <w:autoSpaceDN w:val="0"/>
        <w:adjustRightInd w:val="0"/>
        <w:spacing w:after="0" w:line="360" w:lineRule="auto"/>
        <w:jc w:val="both"/>
        <w:rPr>
          <w:rFonts w:ascii="Myriad Pro" w:hAnsi="Myriad Pro"/>
          <w:b/>
          <w:sz w:val="26"/>
          <w:szCs w:val="26"/>
          <w:shd w:val="clear" w:color="auto" w:fill="FFFFFF"/>
        </w:rPr>
      </w:pPr>
    </w:p>
    <w:p w14:paraId="66FB2418" w14:textId="77777777" w:rsidR="00086DE3" w:rsidRDefault="00086DE3" w:rsidP="00BA0797">
      <w:pPr>
        <w:autoSpaceDE w:val="0"/>
        <w:autoSpaceDN w:val="0"/>
        <w:adjustRightInd w:val="0"/>
        <w:spacing w:after="0" w:line="360" w:lineRule="auto"/>
        <w:jc w:val="both"/>
        <w:rPr>
          <w:rFonts w:ascii="Myriad Pro" w:hAnsi="Myriad Pro"/>
          <w:b/>
          <w:sz w:val="26"/>
          <w:szCs w:val="26"/>
          <w:shd w:val="clear" w:color="auto" w:fill="FFFFFF"/>
        </w:rPr>
      </w:pPr>
    </w:p>
    <w:p w14:paraId="4BA4965E" w14:textId="77777777" w:rsidR="00086DE3" w:rsidRPr="00BA0797" w:rsidRDefault="00086DE3" w:rsidP="00BA0797">
      <w:pPr>
        <w:autoSpaceDE w:val="0"/>
        <w:autoSpaceDN w:val="0"/>
        <w:adjustRightInd w:val="0"/>
        <w:spacing w:after="0" w:line="360" w:lineRule="auto"/>
        <w:jc w:val="both"/>
        <w:rPr>
          <w:rFonts w:ascii="Myriad Pro" w:hAnsi="Myriad Pro"/>
          <w:b/>
          <w:sz w:val="26"/>
          <w:szCs w:val="26"/>
          <w:shd w:val="clear" w:color="auto" w:fill="FFFFFF"/>
        </w:rPr>
      </w:pPr>
    </w:p>
    <w:p w14:paraId="04297256" w14:textId="77777777" w:rsidR="000E569C" w:rsidRPr="00BA0797" w:rsidRDefault="000E569C"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lastRenderedPageBreak/>
        <w:t>ПОЗИЦИЯ ОРГАНА РЕГУЛИРОВАНИЯ</w:t>
      </w:r>
    </w:p>
    <w:p w14:paraId="45140D15" w14:textId="77777777" w:rsidR="000E569C" w:rsidRPr="00BA0797" w:rsidRDefault="000E569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учтены условия исполнения соответствующих договорных обязательств, данные аналитических регистров бухгалтерского учета и первичных учетных бухгалтерских документов за соответствующий период. </w:t>
      </w:r>
    </w:p>
    <w:p w14:paraId="2D46AF2E" w14:textId="77777777" w:rsidR="00E10E2B" w:rsidRPr="00BA0797" w:rsidRDefault="000E569C"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плановой величины расходов на 2018 год Госкомитетом затраты определены исходя из условий исполнения соответствующих договорных обязательств, в отсутствии фиксированной цены договора затраты учтены на уровне экономически обоснованных расходов по регулируемому виду деятельности.</w:t>
      </w:r>
      <w:r w:rsidR="00261E0E" w:rsidRPr="00BA0797">
        <w:rPr>
          <w:rFonts w:ascii="Myriad Pro" w:hAnsi="Myriad Pro"/>
          <w:sz w:val="26"/>
          <w:szCs w:val="26"/>
        </w:rPr>
        <w:t xml:space="preserve"> Кроме того, при определении расходов на сертификацию электроэнергии и проведение инспекционного контроля на очередной период регулирования (2018 год) учтены нормы учетной политики сетевой</w:t>
      </w:r>
      <w:r w:rsidR="00E10E2B" w:rsidRPr="00BA0797">
        <w:rPr>
          <w:rFonts w:ascii="Myriad Pro" w:hAnsi="Myriad Pro"/>
          <w:sz w:val="26"/>
          <w:szCs w:val="26"/>
        </w:rPr>
        <w:t xml:space="preserve"> организации о списании соответствующих затрат в течение ряда лет.</w:t>
      </w:r>
    </w:p>
    <w:p w14:paraId="0BBB354E" w14:textId="77777777" w:rsidR="00001E33" w:rsidRPr="00BA0797" w:rsidRDefault="00001E33" w:rsidP="00BA0797">
      <w:pPr>
        <w:spacing w:after="0" w:line="360" w:lineRule="auto"/>
        <w:contextualSpacing/>
        <w:jc w:val="both"/>
        <w:rPr>
          <w:rFonts w:ascii="Myriad Pro" w:hAnsi="Myriad Pro"/>
          <w:b/>
          <w:sz w:val="26"/>
          <w:szCs w:val="26"/>
        </w:rPr>
      </w:pPr>
    </w:p>
    <w:p w14:paraId="27F8B0A7" w14:textId="77777777" w:rsidR="000E569C" w:rsidRPr="00BA0797" w:rsidRDefault="000E569C"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0A9DBCCE"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пунктом 1 статьи 38 Федерального закона от 26.03.2003 </w:t>
      </w:r>
      <w:r w:rsidR="00425AB1">
        <w:rPr>
          <w:rFonts w:ascii="Myriad Pro" w:hAnsi="Myriad Pro"/>
          <w:sz w:val="26"/>
          <w:szCs w:val="26"/>
        </w:rPr>
        <w:br/>
      </w:r>
      <w:r w:rsidRPr="00BA0797">
        <w:rPr>
          <w:rFonts w:ascii="Myriad Pro" w:hAnsi="Myriad Pro"/>
          <w:sz w:val="26"/>
          <w:szCs w:val="26"/>
        </w:rPr>
        <w:t xml:space="preserve">№ 35-ФЗ </w:t>
      </w:r>
      <w:r w:rsidR="00586D28" w:rsidRPr="00BA0797">
        <w:rPr>
          <w:rFonts w:ascii="Myriad Pro" w:hAnsi="Myriad Pro"/>
          <w:sz w:val="26"/>
          <w:szCs w:val="26"/>
        </w:rPr>
        <w:t>«</w:t>
      </w:r>
      <w:r w:rsidRPr="00BA0797">
        <w:rPr>
          <w:rFonts w:ascii="Myriad Pro" w:hAnsi="Myriad Pro"/>
          <w:sz w:val="26"/>
          <w:szCs w:val="26"/>
        </w:rPr>
        <w:t>Об электроэнергетике</w:t>
      </w:r>
      <w:r w:rsidR="00586D28" w:rsidRPr="00BA0797">
        <w:rPr>
          <w:rFonts w:ascii="Myriad Pro" w:hAnsi="Myriad Pro"/>
          <w:sz w:val="26"/>
          <w:szCs w:val="26"/>
        </w:rPr>
        <w:t>»</w:t>
      </w:r>
      <w:r w:rsidRPr="00BA0797">
        <w:rPr>
          <w:rFonts w:ascii="Myriad Pro" w:hAnsi="Myriad Pro"/>
          <w:sz w:val="26"/>
          <w:szCs w:val="26"/>
        </w:rPr>
        <w:t xml:space="preserve"> субъекты электроэнергетики, обеспечивающие поставки электрической энергии потребителям электрической энергии, в том числе энергосбытовые организации, гарантирующие поставщики и территориальные сетевые организации (в пределах своей ответственности), отвечают перед потребителями электрической энергии за надежность обеспечения их электрической энергией и ее качество в соответствии с требованиями технических регламентов и иными обязательными требованиями.</w:t>
      </w:r>
    </w:p>
    <w:p w14:paraId="6060DEE9"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части 3 статьи 46 Федерального закона от 27.12.2002 № 184-ФЗ </w:t>
      </w:r>
      <w:r w:rsidR="00425AB1">
        <w:rPr>
          <w:rFonts w:ascii="Myriad Pro" w:hAnsi="Myriad Pro"/>
          <w:sz w:val="26"/>
          <w:szCs w:val="26"/>
        </w:rPr>
        <w:br/>
      </w:r>
      <w:r w:rsidR="00586D28" w:rsidRPr="00BA0797">
        <w:rPr>
          <w:rFonts w:ascii="Myriad Pro" w:hAnsi="Myriad Pro"/>
          <w:sz w:val="26"/>
          <w:szCs w:val="26"/>
        </w:rPr>
        <w:t>«</w:t>
      </w:r>
      <w:r w:rsidRPr="00BA0797">
        <w:rPr>
          <w:rFonts w:ascii="Myriad Pro" w:hAnsi="Myriad Pro"/>
          <w:sz w:val="26"/>
          <w:szCs w:val="26"/>
        </w:rPr>
        <w:t>О техническом регламенте</w:t>
      </w:r>
      <w:r w:rsidR="003E5BCF" w:rsidRPr="00BA0797">
        <w:rPr>
          <w:rFonts w:ascii="Myriad Pro" w:hAnsi="Myriad Pro"/>
          <w:sz w:val="26"/>
          <w:szCs w:val="26"/>
        </w:rPr>
        <w:t>»,</w:t>
      </w:r>
      <w:r w:rsidRPr="00BA0797">
        <w:rPr>
          <w:rFonts w:ascii="Myriad Pro" w:hAnsi="Myriad Pro"/>
          <w:sz w:val="26"/>
          <w:szCs w:val="26"/>
        </w:rPr>
        <w:t xml:space="preserve"> Правительством Российской Федерации до дня вступления в силу соответствующих технических регламентов утверждаются и ежегодно уточняются единый перечень продукции, подлежащей обязательной сертификации, и единый перечень продукции, подлежащей декларированию соответствия.</w:t>
      </w:r>
    </w:p>
    <w:p w14:paraId="7F5473B2"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разделе 0110 Единого перечня продукции, подлежащей обязательной сертификации, утвержденного постановлением Правительства Российской </w:t>
      </w:r>
      <w:r w:rsidRPr="00BA0797">
        <w:rPr>
          <w:rFonts w:ascii="Myriad Pro" w:hAnsi="Myriad Pro"/>
          <w:sz w:val="26"/>
          <w:szCs w:val="26"/>
        </w:rPr>
        <w:lastRenderedPageBreak/>
        <w:t>Федерации от 01.12.2009 № 982, установлено, что электрическая энергия в электрических сетях общего назначения переменного трехфазного и однофазного тока частотой 50 Гц является товаром, подлежащим обязательной сертификации.</w:t>
      </w:r>
    </w:p>
    <w:p w14:paraId="65E778CF"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Правила проведения сертификации электрооборудования и электрической энергии утверждены постановлением Государственного комитета Российской Федерации по стандартизации и метрологии от 16.07.1999 № 36 (далее - Правила № 36).</w:t>
      </w:r>
    </w:p>
    <w:p w14:paraId="7C1294DB"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пункту 7 Основных положений функционирования розничных рынков электрической энергии (утверждены постановлением Правительства Российской Федерации от 04.05.2012 № 442 (далее - Основные положения) субъекты электроэнергетики, обеспечивающие снабжение электрической энергией потребителей, в том числе гарантирующие поставщики, энергосбытовые (энергоснабжающие) организации, сетевые организации, системный оператор и субъекты оперативно-диспетчерского управления в технологически изолированных территориальных электроэнергетических системах, а также производители электрической энергии (мощности), в ходе исполнения своих обязательств по заключаемым ими на оптовом рынке и розничных рынках договорам совместными действиями обеспечивают на розничных рынках надежность снабжения потребителей и качество электрической энергии.</w:t>
      </w:r>
    </w:p>
    <w:p w14:paraId="6FE598D5"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В силу пункта 120 Основных положений порядок взаимодействия субъектов розничных рынков, участвующих в обороте электрической энергии, с сетевой организацией в целях оказания услуг по передаче электрической энергии определяется в соответствии с Правилами недискриминационного доступа к услугам по передаче электрической энергии и оказания этих услуг.</w:t>
      </w:r>
    </w:p>
    <w:p w14:paraId="56250635"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Как предусмотрено пунктом 4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№861 (далее - Правила № 861), потребителями услуг по передаче электрической энергии являются лица, владеющие на праве собственности или на ином </w:t>
      </w:r>
      <w:r w:rsidRPr="00BA0797">
        <w:rPr>
          <w:rFonts w:ascii="Myriad Pro" w:hAnsi="Myriad Pro"/>
          <w:sz w:val="26"/>
          <w:szCs w:val="26"/>
        </w:rPr>
        <w:lastRenderedPageBreak/>
        <w:t>законном основании энергопринимающими устройствами и (или) объектами электроэнергетики, технологически присоединенные в установленном порядке к электрической сети (в том числе опосредованно) субъекты оптового рынка электрической энергии, осуществляющие экспорт (импорт) электрической энергии, а также энергосбытовые организации и гарантирующие поставщики в интересах обслуживаемых ими потребителей электрической энергии. Услуги по передаче электрической энергии предоставляются сетевой организацией на основании договора о возмездном оказании услуг по передаче электрической энергии.</w:t>
      </w:r>
    </w:p>
    <w:p w14:paraId="656C0F92"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При исполнении договора сетевая организация обязана обеспечить передачу электрической энергии в точке присоединения энергопринимающих устройств потребителя услуг (потребителя электрической энергии, в интересах которого заключается договор) к электрической сети, качество и параметры которой должны соответствовать техническим регламентам с соблюдением величин аварийной и технологической брони (подпункт </w:t>
      </w:r>
      <w:r w:rsidR="00586D28" w:rsidRPr="00BA0797">
        <w:rPr>
          <w:rFonts w:ascii="Myriad Pro" w:hAnsi="Myriad Pro"/>
          <w:sz w:val="26"/>
          <w:szCs w:val="26"/>
        </w:rPr>
        <w:t>«</w:t>
      </w:r>
      <w:r w:rsidRPr="00BA0797">
        <w:rPr>
          <w:rFonts w:ascii="Myriad Pro" w:hAnsi="Myriad Pro"/>
          <w:sz w:val="26"/>
          <w:szCs w:val="26"/>
        </w:rPr>
        <w:t>а</w:t>
      </w:r>
      <w:r w:rsidR="00586D28" w:rsidRPr="00BA0797">
        <w:rPr>
          <w:rFonts w:ascii="Myriad Pro" w:hAnsi="Myriad Pro"/>
          <w:sz w:val="26"/>
          <w:szCs w:val="26"/>
        </w:rPr>
        <w:t>»</w:t>
      </w:r>
      <w:r w:rsidRPr="00BA0797">
        <w:rPr>
          <w:rFonts w:ascii="Myriad Pro" w:hAnsi="Myriad Pro"/>
          <w:sz w:val="26"/>
          <w:szCs w:val="26"/>
        </w:rPr>
        <w:t xml:space="preserve"> пункта 15 Правил № 861).</w:t>
      </w:r>
    </w:p>
    <w:p w14:paraId="7D9E3897"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Постановлении Верховного Суда Российской Федерации от 13.05.2016 </w:t>
      </w:r>
      <w:r w:rsidR="005E0CC4" w:rsidRPr="00BA0797">
        <w:rPr>
          <w:rFonts w:ascii="Myriad Pro" w:hAnsi="Myriad Pro"/>
          <w:sz w:val="26"/>
          <w:szCs w:val="26"/>
        </w:rPr>
        <w:br/>
      </w:r>
      <w:r w:rsidRPr="00BA0797">
        <w:rPr>
          <w:rFonts w:ascii="Myriad Pro" w:hAnsi="Myriad Pro"/>
          <w:sz w:val="26"/>
          <w:szCs w:val="26"/>
        </w:rPr>
        <w:t xml:space="preserve">№ 305-АД15-19783 также изложена правовая позиция, согласно которой тот факт, что объектом сертификации является электрическая энергия в распределительных сетях, не свидетельствует о том, что сетевая организация является субъектом, на которого законодательством возложена обязанность по подтверждению </w:t>
      </w:r>
      <w:r w:rsidR="003E5BCF" w:rsidRPr="00BA0797">
        <w:rPr>
          <w:rFonts w:ascii="Myriad Pro" w:hAnsi="Myriad Pro"/>
          <w:sz w:val="26"/>
          <w:szCs w:val="26"/>
        </w:rPr>
        <w:t>соответствия</w:t>
      </w:r>
      <w:r w:rsidRPr="00BA0797">
        <w:rPr>
          <w:rFonts w:ascii="Myriad Pro" w:hAnsi="Myriad Pro"/>
          <w:sz w:val="26"/>
          <w:szCs w:val="26"/>
        </w:rPr>
        <w:t xml:space="preserve"> продукции требованиям технических регламентов.</w:t>
      </w:r>
    </w:p>
    <w:p w14:paraId="39EDEFEB"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При этом из содержания пункта 8.5 Правил № 36 следует, что заявка на сертификацию электрической энергии в орган по сертификации направляется энергоснабжающей организацией.</w:t>
      </w:r>
    </w:p>
    <w:p w14:paraId="7819D5F8"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В силу пункта 8.10 Правил № 36 именно энергоснабжающая организация сообщает потребителю сведения о проведенной сертификации электрической энергии.</w:t>
      </w:r>
    </w:p>
    <w:p w14:paraId="123295DD"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связи с тем, что сетевая организация не осуществляет энергосбытовую деятельность, а лишь оказывает гарантирующему поставщику услуги по передаче продаваемой им электроэнергии до конечного энергопринимающего устройства, </w:t>
      </w:r>
      <w:r w:rsidRPr="00BA0797">
        <w:rPr>
          <w:rFonts w:ascii="Myriad Pro" w:hAnsi="Myriad Pro"/>
          <w:sz w:val="26"/>
          <w:szCs w:val="26"/>
        </w:rPr>
        <w:lastRenderedPageBreak/>
        <w:t>на нее не возлагается обязанность по проведению сертификации электрической энергии.</w:t>
      </w:r>
    </w:p>
    <w:p w14:paraId="39AC020C" w14:textId="77777777" w:rsidR="00C57934" w:rsidRPr="00BA0797"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Пунктом 16 Основ ценообразования №1178, установлено, что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6D75A22" w14:textId="77777777" w:rsidR="00C57934" w:rsidRPr="007E0ACE" w:rsidRDefault="00C5793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пункту 17 Основ ценообразования </w:t>
      </w:r>
      <w:r w:rsidR="005E0CC4" w:rsidRPr="00BA0797">
        <w:rPr>
          <w:rFonts w:ascii="Myriad Pro" w:hAnsi="Myriad Pro"/>
          <w:sz w:val="26"/>
          <w:szCs w:val="26"/>
        </w:rPr>
        <w:t xml:space="preserve">№ 1178 </w:t>
      </w:r>
      <w:r w:rsidRPr="00BA0797">
        <w:rPr>
          <w:rFonts w:ascii="Myriad Pro" w:hAnsi="Myriad Pro"/>
          <w:sz w:val="26"/>
          <w:szCs w:val="26"/>
        </w:rPr>
        <w:t xml:space="preserve">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w:t>
      </w:r>
      <w:r w:rsidRPr="007E0ACE">
        <w:rPr>
          <w:rFonts w:ascii="Myriad Pro" w:hAnsi="Myriad Pro"/>
          <w:sz w:val="26"/>
          <w:szCs w:val="26"/>
        </w:rPr>
        <w:t>налоговой базы налога на прибыль (относимые на прибыль после налогообложения).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68"/>
        <w:gridCol w:w="1200"/>
        <w:gridCol w:w="1168"/>
        <w:gridCol w:w="1210"/>
        <w:gridCol w:w="1381"/>
        <w:gridCol w:w="1233"/>
        <w:gridCol w:w="1210"/>
      </w:tblGrid>
      <w:tr w:rsidR="00020609" w:rsidRPr="00086DE3" w14:paraId="1AB44CCD" w14:textId="77777777">
        <w:trPr>
          <w:cantSplit/>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7BA3AC6" w14:textId="77777777" w:rsidR="00020609" w:rsidRPr="00086DE3" w:rsidRDefault="00020609" w:rsidP="00BA0797">
            <w:pPr>
              <w:spacing w:after="0" w:line="240" w:lineRule="auto"/>
              <w:jc w:val="center"/>
              <w:rPr>
                <w:rFonts w:ascii="Myriad Pro" w:eastAsia="Times New Roman" w:hAnsi="Myriad Pro" w:cs="Arial CYR"/>
                <w:b/>
                <w:bCs/>
                <w:color w:val="FFFFFF"/>
                <w:sz w:val="16"/>
                <w:szCs w:val="16"/>
                <w:lang w:eastAsia="ru-RU"/>
              </w:rPr>
            </w:pPr>
            <w:r w:rsidRPr="00086DE3">
              <w:rPr>
                <w:rFonts w:ascii="Myriad Pro" w:eastAsia="Times New Roman" w:hAnsi="Myriad Pro" w:cs="Arial CYR"/>
                <w:b/>
                <w:bCs/>
                <w:color w:val="FFFFFF"/>
                <w:sz w:val="16"/>
                <w:szCs w:val="16"/>
                <w:lang w:eastAsia="ru-RU"/>
              </w:rPr>
              <w:t>Наименование</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E6D942C" w14:textId="77777777" w:rsidR="00020609" w:rsidRPr="00086DE3" w:rsidRDefault="00020609" w:rsidP="00BA0797">
            <w:pPr>
              <w:spacing w:after="0" w:line="240" w:lineRule="auto"/>
              <w:jc w:val="center"/>
              <w:rPr>
                <w:rFonts w:ascii="Myriad Pro" w:eastAsia="Times New Roman" w:hAnsi="Myriad Pro" w:cs="Arial CYR"/>
                <w:b/>
                <w:bCs/>
                <w:color w:val="FFFFFF"/>
                <w:sz w:val="16"/>
                <w:szCs w:val="16"/>
                <w:lang w:eastAsia="ru-RU"/>
              </w:rPr>
            </w:pPr>
            <w:r w:rsidRPr="00086DE3">
              <w:rPr>
                <w:rFonts w:ascii="Myriad Pro" w:eastAsia="Times New Roman" w:hAnsi="Myriad Pro" w:cs="Arial CYR"/>
                <w:b/>
                <w:bCs/>
                <w:color w:val="FFFFFF"/>
                <w:sz w:val="16"/>
                <w:szCs w:val="16"/>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CDA3872" w14:textId="77777777" w:rsidR="00020609" w:rsidRPr="00086DE3" w:rsidRDefault="00020609" w:rsidP="00BA0797">
            <w:pPr>
              <w:spacing w:after="0" w:line="240" w:lineRule="auto"/>
              <w:jc w:val="center"/>
              <w:rPr>
                <w:rFonts w:ascii="Myriad Pro" w:eastAsia="Times New Roman" w:hAnsi="Myriad Pro" w:cs="Arial CYR"/>
                <w:b/>
                <w:bCs/>
                <w:color w:val="FFFFFF"/>
                <w:sz w:val="16"/>
                <w:szCs w:val="16"/>
                <w:lang w:eastAsia="ru-RU"/>
              </w:rPr>
            </w:pPr>
            <w:r w:rsidRPr="00086DE3">
              <w:rPr>
                <w:rFonts w:ascii="Myriad Pro" w:eastAsia="Times New Roman" w:hAnsi="Myriad Pro" w:cs="Arial CYR"/>
                <w:b/>
                <w:bCs/>
                <w:color w:val="FFFFFF"/>
                <w:sz w:val="16"/>
                <w:szCs w:val="16"/>
                <w:lang w:eastAsia="ru-RU"/>
              </w:rPr>
              <w:t xml:space="preserve">2018, тыс. руб. </w:t>
            </w:r>
          </w:p>
        </w:tc>
      </w:tr>
      <w:tr w:rsidR="00A006B5" w:rsidRPr="00086DE3" w14:paraId="0A01F5C3" w14:textId="77777777">
        <w:trPr>
          <w:cantSplit/>
        </w:trPr>
        <w:tc>
          <w:tcPr>
            <w:tcW w:w="0" w:type="auto"/>
            <w:vMerge/>
            <w:tcBorders>
              <w:top w:val="single" w:sz="4" w:space="0" w:color="FFFFFF"/>
              <w:left w:val="single" w:sz="4" w:space="0" w:color="FFFFFF"/>
              <w:bottom w:val="single" w:sz="4" w:space="0" w:color="FFFFFF"/>
              <w:right w:val="single" w:sz="4" w:space="0" w:color="FFFFFF"/>
            </w:tcBorders>
            <w:shd w:val="clear" w:color="auto" w:fill="auto"/>
            <w:vAlign w:val="center"/>
          </w:tcPr>
          <w:p w14:paraId="11F310B8" w14:textId="77777777" w:rsidR="00E67CD8" w:rsidRPr="00086DE3" w:rsidRDefault="00E67CD8" w:rsidP="00BA0797">
            <w:pPr>
              <w:spacing w:after="0" w:line="240" w:lineRule="auto"/>
              <w:rPr>
                <w:rFonts w:ascii="Myriad Pro" w:eastAsia="Times New Roman" w:hAnsi="Myriad Pro" w:cs="Arial CYR"/>
                <w:b/>
                <w:bCs/>
                <w:sz w:val="16"/>
                <w:szCs w:val="16"/>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4D517D2" w14:textId="77777777" w:rsidR="00E67CD8" w:rsidRPr="00086DE3" w:rsidRDefault="00E67CD8" w:rsidP="00BA0797">
            <w:pPr>
              <w:spacing w:after="0" w:line="240" w:lineRule="auto"/>
              <w:jc w:val="center"/>
              <w:rPr>
                <w:rFonts w:ascii="Myriad Pro" w:eastAsia="Times New Roman" w:hAnsi="Myriad Pro" w:cs="Arial CYR"/>
                <w:b/>
                <w:bCs/>
                <w:color w:val="FFFFFF"/>
                <w:sz w:val="16"/>
                <w:szCs w:val="16"/>
                <w:lang w:eastAsia="ru-RU"/>
              </w:rPr>
            </w:pPr>
            <w:r w:rsidRPr="00086DE3">
              <w:rPr>
                <w:rFonts w:ascii="Myriad Pro" w:eastAsia="Times New Roman" w:hAnsi="Myriad Pro" w:cs="Arial CYR"/>
                <w:b/>
                <w:bCs/>
                <w:color w:val="FFFFFF"/>
                <w:sz w:val="16"/>
                <w:szCs w:val="16"/>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DFF96DF" w14:textId="77777777" w:rsidR="00E67CD8" w:rsidRPr="00086DE3" w:rsidRDefault="00E67CD8" w:rsidP="00BA0797">
            <w:pPr>
              <w:spacing w:after="0" w:line="240" w:lineRule="auto"/>
              <w:jc w:val="center"/>
              <w:rPr>
                <w:rFonts w:ascii="Myriad Pro" w:eastAsia="Times New Roman" w:hAnsi="Myriad Pro" w:cs="Arial CYR"/>
                <w:b/>
                <w:bCs/>
                <w:color w:val="FFFFFF"/>
                <w:sz w:val="16"/>
                <w:szCs w:val="16"/>
                <w:lang w:eastAsia="ru-RU"/>
              </w:rPr>
            </w:pPr>
            <w:r w:rsidRPr="00086DE3">
              <w:rPr>
                <w:rFonts w:ascii="Myriad Pro" w:eastAsia="Times New Roman" w:hAnsi="Myriad Pro" w:cs="Arial CYR"/>
                <w:b/>
                <w:bCs/>
                <w:color w:val="FFFFFF"/>
                <w:sz w:val="16"/>
                <w:szCs w:val="16"/>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14BE313" w14:textId="77777777" w:rsidR="00E67CD8" w:rsidRPr="00086DE3" w:rsidRDefault="00E67CD8" w:rsidP="00BA0797">
            <w:pPr>
              <w:spacing w:after="0" w:line="240" w:lineRule="auto"/>
              <w:jc w:val="center"/>
              <w:rPr>
                <w:rFonts w:ascii="Myriad Pro" w:eastAsia="Times New Roman" w:hAnsi="Myriad Pro" w:cs="Arial CYR"/>
                <w:b/>
                <w:bCs/>
                <w:color w:val="FFFFFF"/>
                <w:sz w:val="16"/>
                <w:szCs w:val="16"/>
                <w:lang w:eastAsia="ru-RU"/>
              </w:rPr>
            </w:pPr>
            <w:r w:rsidRPr="00086DE3">
              <w:rPr>
                <w:rFonts w:ascii="Myriad Pro" w:eastAsia="Times New Roman" w:hAnsi="Myriad Pro" w:cs="Arial CYR"/>
                <w:b/>
                <w:bCs/>
                <w:color w:val="FFFFFF"/>
                <w:sz w:val="16"/>
                <w:szCs w:val="16"/>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752FF55" w14:textId="77777777" w:rsidR="00E67CD8" w:rsidRPr="00086DE3" w:rsidRDefault="00A006B5" w:rsidP="00BA0797">
            <w:pPr>
              <w:spacing w:after="0" w:line="240" w:lineRule="auto"/>
              <w:jc w:val="center"/>
              <w:rPr>
                <w:rFonts w:ascii="Myriad Pro" w:hAnsi="Myriad Pro"/>
                <w:b/>
                <w:bCs/>
                <w:color w:val="FFFFFF"/>
                <w:sz w:val="16"/>
                <w:szCs w:val="16"/>
              </w:rPr>
            </w:pPr>
            <w:r w:rsidRPr="00086DE3">
              <w:rPr>
                <w:rFonts w:ascii="Myriad Pro" w:hAnsi="Myriad Pro"/>
                <w:b/>
                <w:bCs/>
                <w:color w:val="FFFFFF"/>
                <w:sz w:val="16"/>
                <w:szCs w:val="16"/>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61A38E6" w14:textId="77777777" w:rsidR="00E67CD8" w:rsidRPr="00086DE3" w:rsidRDefault="00E67CD8" w:rsidP="00BA0797">
            <w:pPr>
              <w:spacing w:after="0" w:line="240" w:lineRule="auto"/>
              <w:jc w:val="center"/>
              <w:rPr>
                <w:rFonts w:ascii="Myriad Pro" w:hAnsi="Myriad Pro"/>
                <w:b/>
                <w:bCs/>
                <w:color w:val="FFFFFF"/>
                <w:sz w:val="16"/>
                <w:szCs w:val="16"/>
              </w:rPr>
            </w:pPr>
            <w:r w:rsidRPr="00086DE3">
              <w:rPr>
                <w:rFonts w:ascii="Myriad Pro" w:hAnsi="Myriad Pro"/>
                <w:b/>
                <w:bCs/>
                <w:color w:val="FFFFFF"/>
                <w:sz w:val="16"/>
                <w:szCs w:val="16"/>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7058667" w14:textId="77777777" w:rsidR="00E67CD8" w:rsidRPr="00086DE3" w:rsidRDefault="00E67CD8" w:rsidP="00BA0797">
            <w:pPr>
              <w:spacing w:after="0" w:line="240" w:lineRule="auto"/>
              <w:jc w:val="center"/>
              <w:rPr>
                <w:rFonts w:ascii="Myriad Pro" w:hAnsi="Myriad Pro"/>
                <w:b/>
                <w:bCs/>
                <w:color w:val="FFFFFF"/>
                <w:sz w:val="16"/>
                <w:szCs w:val="16"/>
              </w:rPr>
            </w:pPr>
            <w:r w:rsidRPr="00086DE3">
              <w:rPr>
                <w:rFonts w:ascii="Myriad Pro" w:hAnsi="Myriad Pro"/>
                <w:b/>
                <w:bCs/>
                <w:color w:val="FFFFFF"/>
                <w:sz w:val="16"/>
                <w:szCs w:val="16"/>
              </w:rPr>
              <w:t>По расчету Исполнителя</w:t>
            </w:r>
          </w:p>
        </w:tc>
      </w:tr>
      <w:tr w:rsidR="00A006B5" w:rsidRPr="00425AB1" w14:paraId="6E9700F9" w14:textId="77777777">
        <w:trPr>
          <w:cantSplit/>
        </w:trPr>
        <w:tc>
          <w:tcPr>
            <w:tcW w:w="0" w:type="auto"/>
            <w:tcBorders>
              <w:top w:val="single" w:sz="4" w:space="0" w:color="FFFFFF"/>
            </w:tcBorders>
            <w:shd w:val="clear" w:color="auto" w:fill="auto"/>
            <w:vAlign w:val="center"/>
          </w:tcPr>
          <w:p w14:paraId="083DF33D" w14:textId="77777777" w:rsidR="00020609" w:rsidRPr="00425AB1" w:rsidRDefault="00020609" w:rsidP="00BA0797">
            <w:pPr>
              <w:spacing w:after="0" w:line="240" w:lineRule="auto"/>
              <w:rPr>
                <w:rFonts w:ascii="Myriad Pro" w:hAnsi="Myriad Pro" w:cs="Arial CYR"/>
                <w:b/>
                <w:sz w:val="20"/>
                <w:szCs w:val="20"/>
              </w:rPr>
            </w:pPr>
            <w:r w:rsidRPr="00425AB1">
              <w:rPr>
                <w:rFonts w:ascii="Myriad Pro" w:hAnsi="Myriad Pro" w:cs="Arial CYR"/>
                <w:b/>
                <w:sz w:val="20"/>
                <w:szCs w:val="20"/>
              </w:rPr>
              <w:t>Расходы на лицензирование, сертификацию, получение регистрационных свидетельств</w:t>
            </w:r>
          </w:p>
        </w:tc>
        <w:tc>
          <w:tcPr>
            <w:tcW w:w="0" w:type="auto"/>
            <w:tcBorders>
              <w:top w:val="single" w:sz="4" w:space="0" w:color="FFFFFF"/>
            </w:tcBorders>
            <w:shd w:val="clear" w:color="auto" w:fill="auto"/>
            <w:noWrap/>
            <w:vAlign w:val="center"/>
          </w:tcPr>
          <w:p w14:paraId="4BA923E1" w14:textId="77777777" w:rsidR="00020609" w:rsidRPr="00425AB1" w:rsidRDefault="00020609" w:rsidP="00BA0797">
            <w:pPr>
              <w:spacing w:after="0" w:line="240" w:lineRule="auto"/>
              <w:jc w:val="center"/>
              <w:rPr>
                <w:rFonts w:ascii="Myriad Pro" w:hAnsi="Myriad Pro" w:cs="Arial CYR"/>
                <w:b/>
                <w:sz w:val="20"/>
                <w:szCs w:val="20"/>
              </w:rPr>
            </w:pPr>
            <w:r w:rsidRPr="00425AB1">
              <w:rPr>
                <w:rFonts w:ascii="Myriad Pro" w:hAnsi="Myriad Pro" w:cs="Arial CYR"/>
                <w:b/>
                <w:sz w:val="20"/>
                <w:szCs w:val="20"/>
              </w:rPr>
              <w:t>347,08</w:t>
            </w:r>
          </w:p>
        </w:tc>
        <w:tc>
          <w:tcPr>
            <w:tcW w:w="0" w:type="auto"/>
            <w:tcBorders>
              <w:top w:val="single" w:sz="4" w:space="0" w:color="FFFFFF"/>
            </w:tcBorders>
            <w:shd w:val="clear" w:color="auto" w:fill="auto"/>
            <w:noWrap/>
            <w:vAlign w:val="center"/>
          </w:tcPr>
          <w:p w14:paraId="32D25BD6" w14:textId="77777777" w:rsidR="00020609" w:rsidRPr="00425AB1" w:rsidRDefault="00020609" w:rsidP="00BA0797">
            <w:pPr>
              <w:spacing w:after="0" w:line="240" w:lineRule="auto"/>
              <w:jc w:val="center"/>
              <w:rPr>
                <w:rFonts w:ascii="Myriad Pro" w:hAnsi="Myriad Pro" w:cs="Arial CYR"/>
                <w:b/>
                <w:sz w:val="20"/>
                <w:szCs w:val="20"/>
              </w:rPr>
            </w:pPr>
            <w:r w:rsidRPr="00425AB1">
              <w:rPr>
                <w:rFonts w:ascii="Myriad Pro" w:hAnsi="Myriad Pro" w:cs="Arial CYR"/>
                <w:b/>
                <w:sz w:val="20"/>
                <w:szCs w:val="20"/>
              </w:rPr>
              <w:t>347,08</w:t>
            </w:r>
          </w:p>
        </w:tc>
        <w:tc>
          <w:tcPr>
            <w:tcW w:w="0" w:type="auto"/>
            <w:tcBorders>
              <w:top w:val="single" w:sz="4" w:space="0" w:color="FFFFFF"/>
            </w:tcBorders>
            <w:shd w:val="clear" w:color="auto" w:fill="auto"/>
            <w:noWrap/>
            <w:vAlign w:val="center"/>
          </w:tcPr>
          <w:p w14:paraId="4B19E633" w14:textId="77777777" w:rsidR="00020609" w:rsidRPr="00425AB1" w:rsidRDefault="00020609" w:rsidP="00BA0797">
            <w:pPr>
              <w:spacing w:after="0" w:line="240" w:lineRule="auto"/>
              <w:jc w:val="center"/>
              <w:rPr>
                <w:rFonts w:ascii="Myriad Pro" w:hAnsi="Myriad Pro" w:cs="Arial CYR"/>
                <w:b/>
                <w:sz w:val="20"/>
                <w:szCs w:val="20"/>
              </w:rPr>
            </w:pPr>
            <w:r w:rsidRPr="00425AB1">
              <w:rPr>
                <w:rFonts w:ascii="Myriad Pro" w:hAnsi="Myriad Pro" w:cs="Arial CYR"/>
                <w:b/>
                <w:sz w:val="20"/>
                <w:szCs w:val="20"/>
              </w:rPr>
              <w:t>347,08</w:t>
            </w:r>
          </w:p>
        </w:tc>
        <w:tc>
          <w:tcPr>
            <w:tcW w:w="0" w:type="auto"/>
            <w:tcBorders>
              <w:top w:val="single" w:sz="4" w:space="0" w:color="FFFFFF"/>
            </w:tcBorders>
            <w:shd w:val="clear" w:color="auto" w:fill="auto"/>
            <w:noWrap/>
            <w:vAlign w:val="center"/>
          </w:tcPr>
          <w:p w14:paraId="3BA11AFA" w14:textId="77777777" w:rsidR="00020609" w:rsidRPr="00425AB1" w:rsidRDefault="00020609" w:rsidP="00BA0797">
            <w:pPr>
              <w:spacing w:after="0" w:line="240" w:lineRule="auto"/>
              <w:jc w:val="center"/>
              <w:rPr>
                <w:rFonts w:ascii="Myriad Pro" w:hAnsi="Myriad Pro" w:cs="Arial CYR"/>
                <w:b/>
                <w:sz w:val="20"/>
                <w:szCs w:val="20"/>
              </w:rPr>
            </w:pPr>
            <w:r w:rsidRPr="00425AB1">
              <w:rPr>
                <w:rFonts w:ascii="Myriad Pro" w:hAnsi="Myriad Pro" w:cs="Arial CYR"/>
                <w:b/>
                <w:sz w:val="20"/>
                <w:szCs w:val="20"/>
              </w:rPr>
              <w:t>571,54</w:t>
            </w:r>
          </w:p>
        </w:tc>
        <w:tc>
          <w:tcPr>
            <w:tcW w:w="0" w:type="auto"/>
            <w:tcBorders>
              <w:top w:val="single" w:sz="4" w:space="0" w:color="FFFFFF"/>
            </w:tcBorders>
            <w:shd w:val="clear" w:color="auto" w:fill="auto"/>
            <w:noWrap/>
            <w:vAlign w:val="center"/>
          </w:tcPr>
          <w:p w14:paraId="2E94CA9A" w14:textId="77777777" w:rsidR="00020609" w:rsidRPr="00425AB1" w:rsidRDefault="00020609" w:rsidP="00BA0797">
            <w:pPr>
              <w:spacing w:after="0" w:line="240" w:lineRule="auto"/>
              <w:jc w:val="center"/>
              <w:rPr>
                <w:rFonts w:ascii="Myriad Pro" w:hAnsi="Myriad Pro" w:cs="Arial CYR"/>
                <w:b/>
                <w:sz w:val="20"/>
                <w:szCs w:val="20"/>
              </w:rPr>
            </w:pPr>
            <w:r w:rsidRPr="00425AB1">
              <w:rPr>
                <w:rFonts w:ascii="Myriad Pro" w:hAnsi="Myriad Pro" w:cs="Arial CYR"/>
                <w:b/>
                <w:sz w:val="20"/>
                <w:szCs w:val="20"/>
              </w:rPr>
              <w:t>480,35</w:t>
            </w:r>
          </w:p>
        </w:tc>
        <w:tc>
          <w:tcPr>
            <w:tcW w:w="0" w:type="auto"/>
            <w:tcBorders>
              <w:top w:val="single" w:sz="4" w:space="0" w:color="FFFFFF"/>
            </w:tcBorders>
            <w:shd w:val="clear" w:color="auto" w:fill="auto"/>
            <w:noWrap/>
            <w:vAlign w:val="center"/>
          </w:tcPr>
          <w:p w14:paraId="1D2D515C" w14:textId="77777777" w:rsidR="00020609" w:rsidRPr="00425AB1" w:rsidRDefault="00C57934" w:rsidP="00BA0797">
            <w:pPr>
              <w:spacing w:after="0" w:line="240" w:lineRule="auto"/>
              <w:jc w:val="center"/>
              <w:rPr>
                <w:rFonts w:ascii="Myriad Pro" w:hAnsi="Myriad Pro" w:cs="Arial CYR"/>
                <w:b/>
                <w:sz w:val="20"/>
                <w:szCs w:val="20"/>
              </w:rPr>
            </w:pPr>
            <w:r w:rsidRPr="00425AB1">
              <w:rPr>
                <w:rFonts w:ascii="Myriad Pro" w:hAnsi="Myriad Pro" w:cs="Arial CYR"/>
                <w:b/>
                <w:sz w:val="20"/>
                <w:szCs w:val="20"/>
              </w:rPr>
              <w:t>0</w:t>
            </w:r>
          </w:p>
        </w:tc>
      </w:tr>
    </w:tbl>
    <w:p w14:paraId="320D4665" w14:textId="77777777" w:rsidR="00086DE3" w:rsidRDefault="00086DE3" w:rsidP="00BA0797">
      <w:pPr>
        <w:spacing w:after="0" w:line="360" w:lineRule="auto"/>
        <w:ind w:firstLine="567"/>
        <w:jc w:val="both"/>
        <w:rPr>
          <w:rFonts w:ascii="Myriad Pro" w:hAnsi="Myriad Pro"/>
          <w:sz w:val="26"/>
          <w:szCs w:val="26"/>
        </w:rPr>
      </w:pPr>
    </w:p>
    <w:p w14:paraId="6E43BB49" w14:textId="77777777" w:rsidR="00560CBF" w:rsidRPr="0080531F" w:rsidRDefault="00560CBF"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49" w:name="_Toc41256461"/>
      <w:r w:rsidRPr="0080531F">
        <w:rPr>
          <w:rFonts w:ascii="Myriad Pro" w:eastAsia="Times New Roman" w:hAnsi="Myriad Pro"/>
          <w:b/>
          <w:color w:val="4F6228"/>
          <w:sz w:val="28"/>
          <w:szCs w:val="28"/>
        </w:rPr>
        <w:t>Расходы на страхование</w:t>
      </w:r>
      <w:bookmarkEnd w:id="49"/>
    </w:p>
    <w:p w14:paraId="3774BEE7"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14CC869A"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подпунктом 8 пункта 28 Основ ценообразования №1178 в состав прочих расходов, которые учитываются при определении необходимой валовой выручки, включаются расходы</w:t>
      </w:r>
      <w:r w:rsidR="009C7B3E" w:rsidRPr="00BA0797">
        <w:rPr>
          <w:rFonts w:ascii="Myriad Pro" w:hAnsi="Myriad Pro"/>
          <w:sz w:val="26"/>
          <w:szCs w:val="26"/>
        </w:rPr>
        <w:t xml:space="preserve"> </w:t>
      </w:r>
      <w:r w:rsidRPr="00BA0797">
        <w:rPr>
          <w:rFonts w:ascii="Myriad Pro" w:hAnsi="Myriad Pro"/>
          <w:sz w:val="26"/>
          <w:szCs w:val="26"/>
        </w:rPr>
        <w:t xml:space="preserve">на страхование основных производственных фондов, относящихся к регулируемому виду деятельности, а </w:t>
      </w:r>
      <w:r w:rsidRPr="00BA0797">
        <w:rPr>
          <w:rFonts w:ascii="Myriad Pro" w:hAnsi="Myriad Pro"/>
          <w:sz w:val="26"/>
          <w:szCs w:val="26"/>
        </w:rPr>
        <w:lastRenderedPageBreak/>
        <w:t>также основного промышленного персонала, занятого в осуществлении регулируемого вида деятельности.</w:t>
      </w:r>
    </w:p>
    <w:p w14:paraId="05547DE4" w14:textId="77777777" w:rsidR="00560CBF" w:rsidRPr="00BA0797" w:rsidRDefault="00560CBF"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Нормами права,</w:t>
      </w:r>
      <w:r w:rsidR="009C7B3E" w:rsidRPr="00BA0797">
        <w:rPr>
          <w:rFonts w:ascii="Myriad Pro" w:hAnsi="Myriad Pro"/>
          <w:sz w:val="26"/>
          <w:szCs w:val="26"/>
        </w:rPr>
        <w:t xml:space="preserve"> </w:t>
      </w:r>
      <w:r w:rsidRPr="00BA0797">
        <w:rPr>
          <w:rFonts w:ascii="Myriad Pro" w:hAnsi="Myriad Pro"/>
          <w:sz w:val="26"/>
          <w:szCs w:val="26"/>
        </w:rPr>
        <w:t>регулирующим обязанность организации осуществлять расходы на страхование опасных производственных объектов</w:t>
      </w:r>
      <w:r w:rsidR="009C7B3E" w:rsidRPr="00BA0797">
        <w:rPr>
          <w:rFonts w:ascii="Myriad Pro" w:hAnsi="Myriad Pro"/>
          <w:sz w:val="26"/>
          <w:szCs w:val="26"/>
        </w:rPr>
        <w:t xml:space="preserve"> </w:t>
      </w:r>
      <w:r w:rsidRPr="00BA0797">
        <w:rPr>
          <w:rFonts w:ascii="Myriad Pro" w:hAnsi="Myriad Pro"/>
          <w:sz w:val="26"/>
          <w:szCs w:val="26"/>
        </w:rPr>
        <w:t>являются Федеральные законы от 21</w:t>
      </w:r>
      <w:r w:rsidR="00086DE3">
        <w:rPr>
          <w:rFonts w:ascii="Myriad Pro" w:hAnsi="Myriad Pro"/>
          <w:sz w:val="26"/>
          <w:szCs w:val="26"/>
        </w:rPr>
        <w:t>.07.</w:t>
      </w:r>
      <w:r w:rsidRPr="00BA0797">
        <w:rPr>
          <w:rFonts w:ascii="Myriad Pro" w:hAnsi="Myriad Pro"/>
          <w:sz w:val="26"/>
          <w:szCs w:val="26"/>
        </w:rPr>
        <w:t xml:space="preserve">1997 №116-ФЗ </w:t>
      </w:r>
      <w:r w:rsidR="00586D28" w:rsidRPr="00BA0797">
        <w:rPr>
          <w:rFonts w:ascii="Myriad Pro" w:hAnsi="Myriad Pro"/>
          <w:sz w:val="26"/>
          <w:szCs w:val="26"/>
        </w:rPr>
        <w:t>«</w:t>
      </w:r>
      <w:r w:rsidRPr="00BA0797">
        <w:rPr>
          <w:rFonts w:ascii="Myriad Pro" w:hAnsi="Myriad Pro"/>
          <w:sz w:val="26"/>
          <w:szCs w:val="26"/>
        </w:rPr>
        <w:t>О промышленной безопасности опасных производственных объектов</w:t>
      </w:r>
      <w:r w:rsidR="00586D28" w:rsidRPr="00BA0797">
        <w:rPr>
          <w:rFonts w:ascii="Myriad Pro" w:hAnsi="Myriad Pro"/>
          <w:sz w:val="26"/>
          <w:szCs w:val="26"/>
        </w:rPr>
        <w:t>»</w:t>
      </w:r>
      <w:r w:rsidRPr="00BA0797">
        <w:rPr>
          <w:rFonts w:ascii="Myriad Pro" w:hAnsi="Myriad Pro"/>
          <w:sz w:val="26"/>
          <w:szCs w:val="26"/>
        </w:rPr>
        <w:t xml:space="preserve"> и №225-ФЗ от 27</w:t>
      </w:r>
      <w:r w:rsidR="00086DE3">
        <w:rPr>
          <w:rFonts w:ascii="Myriad Pro" w:hAnsi="Myriad Pro"/>
          <w:sz w:val="26"/>
          <w:szCs w:val="26"/>
        </w:rPr>
        <w:t>.07.</w:t>
      </w:r>
      <w:r w:rsidRPr="00BA0797">
        <w:rPr>
          <w:rFonts w:ascii="Myriad Pro" w:hAnsi="Myriad Pro"/>
          <w:sz w:val="26"/>
          <w:szCs w:val="26"/>
        </w:rPr>
        <w:t xml:space="preserve">2010 </w:t>
      </w:r>
      <w:r w:rsidR="00586D28" w:rsidRPr="00BA0797">
        <w:rPr>
          <w:rFonts w:ascii="Myriad Pro" w:hAnsi="Myriad Pro"/>
          <w:sz w:val="26"/>
          <w:szCs w:val="26"/>
        </w:rPr>
        <w:t>«</w:t>
      </w:r>
      <w:r w:rsidRPr="00BA0797">
        <w:rPr>
          <w:rFonts w:ascii="Myriad Pro" w:hAnsi="Myriad Pro"/>
          <w:sz w:val="26"/>
          <w:szCs w:val="26"/>
        </w:rPr>
        <w:t>Об обязательном страховании гражданской ответственности владельца опасного объекта за причинение вреда в результате аварии на опасном объекте</w:t>
      </w:r>
      <w:r w:rsidR="00586D28" w:rsidRPr="00BA0797">
        <w:rPr>
          <w:rFonts w:ascii="Myriad Pro" w:hAnsi="Myriad Pro"/>
          <w:sz w:val="26"/>
          <w:szCs w:val="26"/>
        </w:rPr>
        <w:t>»</w:t>
      </w:r>
      <w:r w:rsidRPr="00BA0797">
        <w:rPr>
          <w:rFonts w:ascii="Myriad Pro" w:hAnsi="Myriad Pro"/>
          <w:sz w:val="26"/>
          <w:szCs w:val="26"/>
        </w:rPr>
        <w:t>.</w:t>
      </w:r>
      <w:r w:rsidR="009C7B3E" w:rsidRPr="00BA0797">
        <w:rPr>
          <w:rFonts w:ascii="Myriad Pro" w:hAnsi="Myriad Pro"/>
          <w:sz w:val="26"/>
          <w:szCs w:val="26"/>
        </w:rPr>
        <w:t xml:space="preserve"> </w:t>
      </w:r>
    </w:p>
    <w:p w14:paraId="156E534C"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 Обязательное страхование гражданской ответственности в</w:t>
      </w:r>
      <w:r w:rsidR="005A1F6D" w:rsidRPr="00BA0797">
        <w:rPr>
          <w:rFonts w:ascii="Myriad Pro" w:hAnsi="Myriad Pro"/>
          <w:sz w:val="26"/>
          <w:szCs w:val="26"/>
        </w:rPr>
        <w:t>ладельцев транспортных средств регулируется</w:t>
      </w:r>
      <w:r w:rsidRPr="00BA0797">
        <w:rPr>
          <w:rFonts w:ascii="Myriad Pro" w:hAnsi="Myriad Pro"/>
          <w:sz w:val="26"/>
          <w:szCs w:val="26"/>
        </w:rPr>
        <w:t xml:space="preserve"> законом № 40-ФЗ от 25.04.2002 г.</w:t>
      </w:r>
    </w:p>
    <w:p w14:paraId="447E3851"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Дополнительное медицинское страхование работников электроэнергетики предусмотрено пунктом 6.1.5. Отраслевого тарифного соглашения в электроэнергетике РФ на 2013-2015 (продление на 2016-2018).</w:t>
      </w:r>
    </w:p>
    <w:p w14:paraId="39434D9F" w14:textId="77777777" w:rsidR="00560CBF" w:rsidRPr="00BA0797" w:rsidRDefault="00560CBF" w:rsidP="00BA0797">
      <w:pPr>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sz w:val="26"/>
          <w:szCs w:val="26"/>
        </w:rPr>
        <w:t xml:space="preserve">Согласно положениям статьи 929 </w:t>
      </w:r>
      <w:r w:rsidRPr="00BA0797">
        <w:rPr>
          <w:rFonts w:ascii="Myriad Pro" w:hAnsi="Myriad Pro" w:cs="Myriad Pro"/>
          <w:sz w:val="26"/>
          <w:szCs w:val="26"/>
        </w:rPr>
        <w:t xml:space="preserve">Гражданского кодекса Российской Федерации (далее - ГК РФ) по договору имущественного страхования одна сторона (страховщик) обязуется за обусловленную договором плату (страховую премию) при наступлении предусмотренного в договоре события (страхового случая) возместить другой стороне (страхователю) или иному лицу, в пользу которого заключен договор (выгодоприобретателю), причиненные вследствие этого события убытки в застрахованном имуществе либо убытки в связи с иными имущественными интересами страхователя (выплатить страховое возмещение) в пределах определенной договором суммы (страховой суммы) </w:t>
      </w:r>
      <w:hyperlink r:id="rId22" w:history="1">
        <w:r w:rsidRPr="00BA0797">
          <w:rPr>
            <w:rFonts w:ascii="Myriad Pro" w:hAnsi="Myriad Pro" w:cs="Myriad Pro"/>
            <w:sz w:val="26"/>
            <w:szCs w:val="26"/>
          </w:rPr>
          <w:t>(пункт 1)</w:t>
        </w:r>
      </w:hyperlink>
      <w:r w:rsidRPr="00BA0797">
        <w:rPr>
          <w:rFonts w:ascii="Myriad Pro" w:hAnsi="Myriad Pro" w:cs="Myriad Pro"/>
          <w:sz w:val="26"/>
          <w:szCs w:val="26"/>
        </w:rPr>
        <w:t>.</w:t>
      </w:r>
    </w:p>
    <w:p w14:paraId="6605B090" w14:textId="77777777" w:rsidR="00560CBF" w:rsidRPr="00BA0797" w:rsidRDefault="00560CBF" w:rsidP="00BA0797">
      <w:pPr>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 xml:space="preserve">По договору имущественного страхования могут быть застрахованы имущественные интересы, в частности, риск утраты (гибели), недостачи или повреждения определенного имущества </w:t>
      </w:r>
      <w:hyperlink r:id="rId23" w:history="1">
        <w:r w:rsidRPr="00BA0797">
          <w:rPr>
            <w:rFonts w:ascii="Myriad Pro" w:hAnsi="Myriad Pro" w:cs="Myriad Pro"/>
            <w:sz w:val="26"/>
            <w:szCs w:val="26"/>
          </w:rPr>
          <w:t>(подпункт 1 пункта 2)</w:t>
        </w:r>
      </w:hyperlink>
      <w:r w:rsidRPr="00BA0797">
        <w:rPr>
          <w:rFonts w:ascii="Myriad Pro" w:hAnsi="Myriad Pro" w:cs="Myriad Pro"/>
          <w:sz w:val="26"/>
          <w:szCs w:val="26"/>
        </w:rPr>
        <w:t xml:space="preserve">. </w:t>
      </w:r>
    </w:p>
    <w:p w14:paraId="0353826C" w14:textId="30EFB4E5" w:rsidR="00560CBF" w:rsidRDefault="00560CBF" w:rsidP="00BA0797">
      <w:pPr>
        <w:pStyle w:val="afff8"/>
        <w:spacing w:after="0"/>
      </w:pPr>
      <w:r w:rsidRPr="00BA0797">
        <w:t>Имущество может быть застраховано по договору страхования в пользу лица (страхователя или выгодоприобретателя), имеющего основанный на законе, ином правовом акте или договоре интерес в сохранении этого имущества (</w:t>
      </w:r>
      <w:hyperlink r:id="rId24" w:history="1">
        <w:r w:rsidRPr="00BA0797">
          <w:t>пункт 1 статьи 930</w:t>
        </w:r>
      </w:hyperlink>
      <w:r w:rsidRPr="00BA0797">
        <w:t xml:space="preserve"> ГК РФ).</w:t>
      </w:r>
    </w:p>
    <w:p w14:paraId="76FB8510" w14:textId="2A2CA8C8" w:rsidR="00576D97" w:rsidRDefault="00576D97" w:rsidP="00BA0797">
      <w:pPr>
        <w:pStyle w:val="afff8"/>
        <w:spacing w:after="0"/>
      </w:pPr>
    </w:p>
    <w:p w14:paraId="0E53BEC6" w14:textId="77777777" w:rsidR="00576D97" w:rsidRPr="00BA0797" w:rsidRDefault="00576D97"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58"/>
        <w:gridCol w:w="916"/>
        <w:gridCol w:w="1962"/>
        <w:gridCol w:w="1602"/>
        <w:gridCol w:w="1570"/>
        <w:gridCol w:w="1562"/>
      </w:tblGrid>
      <w:tr w:rsidR="00A006B5" w:rsidRPr="00680849" w14:paraId="0C2C349E" w14:textId="77777777">
        <w:trPr>
          <w:cantSplit/>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BF113F"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lastRenderedPageBreak/>
              <w:t>Наименование</w:t>
            </w:r>
          </w:p>
        </w:tc>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E057793"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Факт за 2016, тыс. руб.</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2C94381" w14:textId="77777777" w:rsidR="00774D3D" w:rsidRPr="00680849" w:rsidRDefault="00A006B5"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Предложение филиала</w:t>
            </w:r>
            <w:r w:rsidR="00774D3D" w:rsidRPr="00680849">
              <w:rPr>
                <w:rFonts w:ascii="Myriad Pro" w:eastAsia="Times New Roman" w:hAnsi="Myriad Pro" w:cs="Arial CYR"/>
                <w:b/>
                <w:color w:val="FFFFFF"/>
                <w:sz w:val="20"/>
                <w:szCs w:val="20"/>
                <w:lang w:eastAsia="ru-RU"/>
              </w:rPr>
              <w:t xml:space="preserve"> </w:t>
            </w:r>
            <w:r w:rsidRPr="00680849">
              <w:rPr>
                <w:rFonts w:ascii="Myriad Pro" w:eastAsia="Times New Roman" w:hAnsi="Myriad Pro" w:cs="Arial CYR"/>
                <w:b/>
                <w:color w:val="FFFFFF"/>
                <w:sz w:val="20"/>
                <w:szCs w:val="20"/>
                <w:lang w:eastAsia="ru-RU"/>
              </w:rPr>
              <w:t xml:space="preserve">на </w:t>
            </w:r>
            <w:r w:rsidR="00774D3D" w:rsidRPr="00680849">
              <w:rPr>
                <w:rFonts w:ascii="Myriad Pro" w:eastAsia="Times New Roman" w:hAnsi="Myriad Pro" w:cs="Arial CYR"/>
                <w:b/>
                <w:color w:val="FFFFFF"/>
                <w:sz w:val="20"/>
                <w:szCs w:val="20"/>
                <w:lang w:eastAsia="ru-RU"/>
              </w:rPr>
              <w:t>2018,</w:t>
            </w:r>
          </w:p>
          <w:p w14:paraId="6E2F8480"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тыс. руб.</w:t>
            </w:r>
          </w:p>
          <w:p w14:paraId="2FFB1E22" w14:textId="77777777" w:rsidR="00774D3D" w:rsidRPr="00680849" w:rsidRDefault="00774D3D" w:rsidP="00BA0797">
            <w:pPr>
              <w:spacing w:after="0"/>
              <w:jc w:val="center"/>
              <w:rPr>
                <w:rFonts w:ascii="Myriad Pro" w:eastAsia="Times New Roman" w:hAnsi="Myriad Pro" w:cs="Arial CYR"/>
                <w:b/>
                <w:color w:val="FFFFFF"/>
                <w:sz w:val="20"/>
                <w:szCs w:val="20"/>
                <w:lang w:eastAsia="ru-RU"/>
              </w:rPr>
            </w:pP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FBFCD1A"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ТБР 2018, тыс. руб.</w:t>
            </w:r>
          </w:p>
        </w:tc>
      </w:tr>
      <w:tr w:rsidR="00A006B5" w:rsidRPr="00680849" w14:paraId="24D40FCF" w14:textId="77777777">
        <w:trPr>
          <w:cantSplit/>
          <w:trHeight w:val="248"/>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6EB4088"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p>
        </w:tc>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A175E8C"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930317"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BEA6838"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Приказ Госкомитета от 29.12.2017 № 217-э</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AACDE2D"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Приказ Госкомитета от 01.06.2018 № 23-э</w:t>
            </w:r>
          </w:p>
        </w:tc>
      </w:tr>
      <w:tr w:rsidR="00A006B5" w:rsidRPr="00680849" w14:paraId="34E7868D" w14:textId="77777777">
        <w:trPr>
          <w:cantSplit/>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66F3929" w14:textId="77777777" w:rsidR="00774D3D" w:rsidRPr="00680849" w:rsidRDefault="00774D3D" w:rsidP="00BA0797">
            <w:pPr>
              <w:spacing w:after="0" w:line="240" w:lineRule="auto"/>
              <w:rPr>
                <w:rFonts w:ascii="Myriad Pro" w:eastAsia="Times New Roman" w:hAnsi="Myriad Pro" w:cs="Arial CYR"/>
                <w:b/>
                <w:color w:val="FFFFFF"/>
                <w:sz w:val="20"/>
                <w:szCs w:val="20"/>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3F0C63E"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ВСЕГО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6F2052C"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r w:rsidRPr="00680849">
              <w:rPr>
                <w:rFonts w:ascii="Myriad Pro" w:eastAsia="Times New Roman" w:hAnsi="Myriad Pro" w:cs="Arial CYR"/>
                <w:b/>
                <w:color w:val="FFFFFF"/>
                <w:sz w:val="20"/>
                <w:szCs w:val="20"/>
                <w:lang w:eastAsia="ru-RU"/>
              </w:rPr>
              <w:t>в т.ч. отнесено на услуги по передаче электроэнергии</w:t>
            </w:r>
            <w:r w:rsidRPr="00680849">
              <w:rPr>
                <w:rFonts w:ascii="Myriad Pro" w:eastAsia="Times New Roman" w:hAnsi="Myriad Pro" w:cs="Arial CYR"/>
                <w:b/>
                <w:color w:val="FFFFFF"/>
                <w:sz w:val="20"/>
                <w:szCs w:val="20"/>
                <w:lang w:eastAsia="ru-RU"/>
              </w:rPr>
              <w:br/>
              <w:t xml:space="preserve">факт </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DBD6237"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56DD424"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1701BCE" w14:textId="77777777" w:rsidR="00774D3D" w:rsidRPr="00680849" w:rsidRDefault="00774D3D" w:rsidP="00BA0797">
            <w:pPr>
              <w:spacing w:after="0" w:line="240" w:lineRule="auto"/>
              <w:jc w:val="center"/>
              <w:rPr>
                <w:rFonts w:ascii="Myriad Pro" w:eastAsia="Times New Roman" w:hAnsi="Myriad Pro" w:cs="Arial CYR"/>
                <w:b/>
                <w:color w:val="FFFFFF"/>
                <w:sz w:val="20"/>
                <w:szCs w:val="20"/>
                <w:lang w:eastAsia="ru-RU"/>
              </w:rPr>
            </w:pPr>
          </w:p>
        </w:tc>
      </w:tr>
      <w:tr w:rsidR="00A006B5" w:rsidRPr="00BA0797" w14:paraId="3AF449D8" w14:textId="77777777">
        <w:trPr>
          <w:cantSplit/>
        </w:trPr>
        <w:tc>
          <w:tcPr>
            <w:tcW w:w="0" w:type="auto"/>
            <w:tcBorders>
              <w:top w:val="single" w:sz="4" w:space="0" w:color="FFFFFF"/>
            </w:tcBorders>
            <w:shd w:val="clear" w:color="auto" w:fill="D6E3BC"/>
            <w:vAlign w:val="center"/>
          </w:tcPr>
          <w:p w14:paraId="3121AB76" w14:textId="77777777" w:rsidR="00774D3D" w:rsidRPr="00BA0797" w:rsidRDefault="00774D3D" w:rsidP="00BA0797">
            <w:pPr>
              <w:spacing w:after="0" w:line="240" w:lineRule="auto"/>
              <w:rPr>
                <w:rFonts w:ascii="Myriad Pro" w:eastAsia="Times New Roman" w:hAnsi="Myriad Pro" w:cs="Arial CYR"/>
                <w:sz w:val="20"/>
                <w:szCs w:val="20"/>
                <w:lang w:eastAsia="ru-RU"/>
              </w:rPr>
            </w:pPr>
            <w:r w:rsidRPr="00BA0797">
              <w:rPr>
                <w:rFonts w:ascii="Myriad Pro" w:eastAsia="Times New Roman" w:hAnsi="Myriad Pro" w:cs="Arial CYR"/>
                <w:sz w:val="20"/>
                <w:szCs w:val="20"/>
                <w:lang w:eastAsia="ru-RU"/>
              </w:rPr>
              <w:t>Расходы на страхование</w:t>
            </w:r>
          </w:p>
        </w:tc>
        <w:tc>
          <w:tcPr>
            <w:tcW w:w="0" w:type="auto"/>
            <w:tcBorders>
              <w:top w:val="single" w:sz="4" w:space="0" w:color="FFFFFF"/>
            </w:tcBorders>
            <w:shd w:val="clear" w:color="auto" w:fill="D6E3BC"/>
            <w:noWrap/>
            <w:vAlign w:val="center"/>
          </w:tcPr>
          <w:p w14:paraId="73BB9858" w14:textId="77777777" w:rsidR="00774D3D" w:rsidRPr="00BA0797" w:rsidRDefault="0083413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sz w:val="20"/>
                <w:szCs w:val="20"/>
                <w:lang w:eastAsia="ru-RU"/>
              </w:rPr>
              <w:t>8 2</w:t>
            </w:r>
            <w:r w:rsidR="00774D3D" w:rsidRPr="00BA0797">
              <w:rPr>
                <w:rFonts w:ascii="Myriad Pro" w:eastAsia="Times New Roman" w:hAnsi="Myriad Pro" w:cs="Arial CYR"/>
                <w:sz w:val="20"/>
                <w:szCs w:val="20"/>
                <w:lang w:eastAsia="ru-RU"/>
              </w:rPr>
              <w:t>16,82</w:t>
            </w:r>
          </w:p>
        </w:tc>
        <w:tc>
          <w:tcPr>
            <w:tcW w:w="0" w:type="auto"/>
            <w:tcBorders>
              <w:top w:val="single" w:sz="4" w:space="0" w:color="FFFFFF"/>
            </w:tcBorders>
            <w:shd w:val="clear" w:color="auto" w:fill="D6E3BC"/>
            <w:noWrap/>
            <w:vAlign w:val="center"/>
          </w:tcPr>
          <w:p w14:paraId="7ED056EF" w14:textId="77777777" w:rsidR="00774D3D" w:rsidRPr="00BA0797" w:rsidRDefault="0083413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sz w:val="20"/>
                <w:szCs w:val="20"/>
                <w:lang w:eastAsia="ru-RU"/>
              </w:rPr>
              <w:t>8 1</w:t>
            </w:r>
            <w:r w:rsidR="00774D3D" w:rsidRPr="00BA0797">
              <w:rPr>
                <w:rFonts w:ascii="Myriad Pro" w:eastAsia="Times New Roman" w:hAnsi="Myriad Pro" w:cs="Arial CYR"/>
                <w:sz w:val="20"/>
                <w:szCs w:val="20"/>
                <w:lang w:eastAsia="ru-RU"/>
              </w:rPr>
              <w:t>80,71</w:t>
            </w:r>
          </w:p>
        </w:tc>
        <w:tc>
          <w:tcPr>
            <w:tcW w:w="0" w:type="auto"/>
            <w:tcBorders>
              <w:top w:val="single" w:sz="4" w:space="0" w:color="FFFFFF"/>
            </w:tcBorders>
            <w:shd w:val="clear" w:color="auto" w:fill="D6E3BC"/>
            <w:noWrap/>
            <w:vAlign w:val="center"/>
          </w:tcPr>
          <w:p w14:paraId="19A40F7B" w14:textId="77777777" w:rsidR="00774D3D" w:rsidRPr="00BA0797" w:rsidRDefault="00774D3D"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sz w:val="20"/>
                <w:szCs w:val="20"/>
                <w:lang w:eastAsia="ru-RU"/>
              </w:rPr>
              <w:t>1</w:t>
            </w:r>
            <w:r w:rsidR="00834137" w:rsidRPr="00BA0797">
              <w:rPr>
                <w:rFonts w:ascii="Myriad Pro" w:eastAsia="Times New Roman" w:hAnsi="Myriad Pro" w:cs="Arial CYR"/>
                <w:sz w:val="20"/>
                <w:szCs w:val="20"/>
                <w:lang w:eastAsia="ru-RU"/>
              </w:rPr>
              <w:t>0 6</w:t>
            </w:r>
            <w:r w:rsidRPr="00BA0797">
              <w:rPr>
                <w:rFonts w:ascii="Myriad Pro" w:eastAsia="Times New Roman" w:hAnsi="Myriad Pro" w:cs="Arial CYR"/>
                <w:sz w:val="20"/>
                <w:szCs w:val="20"/>
                <w:lang w:eastAsia="ru-RU"/>
              </w:rPr>
              <w:t>86,02</w:t>
            </w:r>
          </w:p>
        </w:tc>
        <w:tc>
          <w:tcPr>
            <w:tcW w:w="0" w:type="auto"/>
            <w:tcBorders>
              <w:top w:val="single" w:sz="4" w:space="0" w:color="FFFFFF"/>
            </w:tcBorders>
            <w:shd w:val="clear" w:color="auto" w:fill="D6E3BC"/>
            <w:noWrap/>
            <w:vAlign w:val="center"/>
          </w:tcPr>
          <w:p w14:paraId="45F29084" w14:textId="77777777" w:rsidR="00774D3D" w:rsidRPr="00BA0797" w:rsidRDefault="0083413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sz w:val="20"/>
                <w:szCs w:val="20"/>
                <w:lang w:eastAsia="ru-RU"/>
              </w:rPr>
              <w:t>5 6</w:t>
            </w:r>
            <w:r w:rsidR="00774D3D" w:rsidRPr="00BA0797">
              <w:rPr>
                <w:rFonts w:ascii="Myriad Pro" w:eastAsia="Times New Roman" w:hAnsi="Myriad Pro" w:cs="Arial CYR"/>
                <w:sz w:val="20"/>
                <w:szCs w:val="20"/>
                <w:lang w:eastAsia="ru-RU"/>
              </w:rPr>
              <w:t>98,27</w:t>
            </w:r>
          </w:p>
        </w:tc>
        <w:tc>
          <w:tcPr>
            <w:tcW w:w="0" w:type="auto"/>
            <w:tcBorders>
              <w:top w:val="single" w:sz="4" w:space="0" w:color="FFFFFF"/>
            </w:tcBorders>
            <w:shd w:val="clear" w:color="auto" w:fill="D6E3BC"/>
            <w:noWrap/>
            <w:vAlign w:val="center"/>
          </w:tcPr>
          <w:p w14:paraId="059EDF97" w14:textId="77777777" w:rsidR="00774D3D" w:rsidRPr="00BA0797" w:rsidRDefault="009C7B3E"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sz w:val="20"/>
                <w:szCs w:val="20"/>
                <w:lang w:eastAsia="ru-RU"/>
              </w:rPr>
              <w:t>2 7</w:t>
            </w:r>
            <w:r w:rsidR="00774D3D" w:rsidRPr="00BA0797">
              <w:rPr>
                <w:rFonts w:ascii="Myriad Pro" w:eastAsia="Times New Roman" w:hAnsi="Myriad Pro" w:cs="Arial CYR"/>
                <w:sz w:val="20"/>
                <w:szCs w:val="20"/>
                <w:lang w:eastAsia="ru-RU"/>
              </w:rPr>
              <w:t>86,87</w:t>
            </w:r>
          </w:p>
        </w:tc>
      </w:tr>
      <w:tr w:rsidR="00A006B5" w:rsidRPr="00BA0797" w14:paraId="176EBBF7" w14:textId="77777777">
        <w:trPr>
          <w:cantSplit/>
        </w:trPr>
        <w:tc>
          <w:tcPr>
            <w:tcW w:w="0" w:type="auto"/>
            <w:shd w:val="clear" w:color="auto" w:fill="auto"/>
            <w:vAlign w:val="center"/>
          </w:tcPr>
          <w:p w14:paraId="48C1C0D4"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ОСАГО</w:t>
            </w:r>
          </w:p>
        </w:tc>
        <w:tc>
          <w:tcPr>
            <w:tcW w:w="0" w:type="auto"/>
            <w:shd w:val="clear" w:color="auto" w:fill="auto"/>
            <w:noWrap/>
            <w:vAlign w:val="center"/>
          </w:tcPr>
          <w:p w14:paraId="4C0F6B4B"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2 7</w:t>
            </w:r>
            <w:r w:rsidR="00774D3D" w:rsidRPr="00BA0797">
              <w:rPr>
                <w:rFonts w:ascii="Myriad Pro" w:eastAsia="Times New Roman" w:hAnsi="Myriad Pro" w:cs="Arial CYR"/>
                <w:iCs/>
                <w:sz w:val="20"/>
                <w:szCs w:val="20"/>
                <w:lang w:eastAsia="ru-RU"/>
              </w:rPr>
              <w:t>11,85</w:t>
            </w:r>
          </w:p>
        </w:tc>
        <w:tc>
          <w:tcPr>
            <w:tcW w:w="0" w:type="auto"/>
            <w:shd w:val="clear" w:color="auto" w:fill="auto"/>
            <w:noWrap/>
            <w:vAlign w:val="center"/>
          </w:tcPr>
          <w:p w14:paraId="0693F3C4"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2 7</w:t>
            </w:r>
            <w:r w:rsidR="00774D3D" w:rsidRPr="00BA0797">
              <w:rPr>
                <w:rFonts w:ascii="Myriad Pro" w:eastAsia="Times New Roman" w:hAnsi="Myriad Pro" w:cs="Arial CYR"/>
                <w:iCs/>
                <w:sz w:val="20"/>
                <w:szCs w:val="20"/>
                <w:lang w:eastAsia="ru-RU"/>
              </w:rPr>
              <w:t>11,85</w:t>
            </w:r>
          </w:p>
        </w:tc>
        <w:tc>
          <w:tcPr>
            <w:tcW w:w="0" w:type="auto"/>
            <w:shd w:val="clear" w:color="auto" w:fill="auto"/>
            <w:noWrap/>
            <w:vAlign w:val="center"/>
          </w:tcPr>
          <w:p w14:paraId="74FB5FAC"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2 8</w:t>
            </w:r>
            <w:r w:rsidR="00774D3D" w:rsidRPr="00BA0797">
              <w:rPr>
                <w:rFonts w:ascii="Myriad Pro" w:eastAsia="Times New Roman" w:hAnsi="Myriad Pro" w:cs="Arial CYR"/>
                <w:iCs/>
                <w:sz w:val="20"/>
                <w:szCs w:val="20"/>
                <w:lang w:eastAsia="ru-RU"/>
              </w:rPr>
              <w:t>11,38</w:t>
            </w:r>
          </w:p>
        </w:tc>
        <w:tc>
          <w:tcPr>
            <w:tcW w:w="0" w:type="auto"/>
            <w:shd w:val="clear" w:color="auto" w:fill="auto"/>
            <w:noWrap/>
            <w:vAlign w:val="center"/>
          </w:tcPr>
          <w:p w14:paraId="6A922F89"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2 6</w:t>
            </w:r>
            <w:r w:rsidR="00774D3D" w:rsidRPr="00BA0797">
              <w:rPr>
                <w:rFonts w:ascii="Myriad Pro" w:eastAsia="Times New Roman" w:hAnsi="Myriad Pro" w:cs="Arial CYR"/>
                <w:iCs/>
                <w:sz w:val="20"/>
                <w:szCs w:val="20"/>
                <w:lang w:eastAsia="ru-RU"/>
              </w:rPr>
              <w:t>97,09</w:t>
            </w:r>
          </w:p>
        </w:tc>
        <w:tc>
          <w:tcPr>
            <w:tcW w:w="0" w:type="auto"/>
            <w:shd w:val="clear" w:color="auto" w:fill="auto"/>
            <w:noWrap/>
            <w:vAlign w:val="center"/>
          </w:tcPr>
          <w:p w14:paraId="053683E6"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2 6</w:t>
            </w:r>
            <w:r w:rsidR="00774D3D" w:rsidRPr="00BA0797">
              <w:rPr>
                <w:rFonts w:ascii="Myriad Pro" w:eastAsia="Times New Roman" w:hAnsi="Myriad Pro" w:cs="Arial CYR"/>
                <w:iCs/>
                <w:sz w:val="20"/>
                <w:szCs w:val="20"/>
                <w:lang w:eastAsia="ru-RU"/>
              </w:rPr>
              <w:t>97,09</w:t>
            </w:r>
          </w:p>
        </w:tc>
      </w:tr>
      <w:tr w:rsidR="00A006B5" w:rsidRPr="00BA0797" w14:paraId="7FF0D94A" w14:textId="77777777">
        <w:trPr>
          <w:cantSplit/>
        </w:trPr>
        <w:tc>
          <w:tcPr>
            <w:tcW w:w="0" w:type="auto"/>
            <w:shd w:val="clear" w:color="auto" w:fill="auto"/>
            <w:vAlign w:val="center"/>
          </w:tcPr>
          <w:p w14:paraId="0E2DA90F"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КАСКО</w:t>
            </w:r>
          </w:p>
        </w:tc>
        <w:tc>
          <w:tcPr>
            <w:tcW w:w="0" w:type="auto"/>
            <w:shd w:val="clear" w:color="auto" w:fill="auto"/>
            <w:noWrap/>
            <w:vAlign w:val="center"/>
          </w:tcPr>
          <w:p w14:paraId="08BB4C04"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695,36</w:t>
            </w:r>
          </w:p>
        </w:tc>
        <w:tc>
          <w:tcPr>
            <w:tcW w:w="0" w:type="auto"/>
            <w:shd w:val="clear" w:color="auto" w:fill="auto"/>
            <w:noWrap/>
            <w:vAlign w:val="center"/>
          </w:tcPr>
          <w:p w14:paraId="145FE556"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695,36</w:t>
            </w:r>
          </w:p>
        </w:tc>
        <w:tc>
          <w:tcPr>
            <w:tcW w:w="0" w:type="auto"/>
            <w:shd w:val="clear" w:color="auto" w:fill="auto"/>
            <w:noWrap/>
            <w:vAlign w:val="center"/>
          </w:tcPr>
          <w:p w14:paraId="3DEDCA57"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648,21</w:t>
            </w:r>
          </w:p>
        </w:tc>
        <w:tc>
          <w:tcPr>
            <w:tcW w:w="0" w:type="auto"/>
            <w:shd w:val="clear" w:color="auto" w:fill="auto"/>
            <w:noWrap/>
            <w:vAlign w:val="center"/>
          </w:tcPr>
          <w:p w14:paraId="66784AFD"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527,56</w:t>
            </w:r>
          </w:p>
        </w:tc>
        <w:tc>
          <w:tcPr>
            <w:tcW w:w="0" w:type="auto"/>
            <w:shd w:val="clear" w:color="auto" w:fill="auto"/>
            <w:noWrap/>
            <w:vAlign w:val="center"/>
          </w:tcPr>
          <w:p w14:paraId="2FE1AE84"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0,00</w:t>
            </w:r>
          </w:p>
        </w:tc>
      </w:tr>
      <w:tr w:rsidR="00A006B5" w:rsidRPr="00BA0797" w14:paraId="01CF8E56" w14:textId="77777777">
        <w:trPr>
          <w:cantSplit/>
        </w:trPr>
        <w:tc>
          <w:tcPr>
            <w:tcW w:w="0" w:type="auto"/>
            <w:shd w:val="clear" w:color="auto" w:fill="auto"/>
            <w:vAlign w:val="center"/>
          </w:tcPr>
          <w:p w14:paraId="55CCD5D5"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ДМС</w:t>
            </w:r>
          </w:p>
        </w:tc>
        <w:tc>
          <w:tcPr>
            <w:tcW w:w="0" w:type="auto"/>
            <w:shd w:val="clear" w:color="auto" w:fill="auto"/>
            <w:noWrap/>
            <w:vAlign w:val="center"/>
          </w:tcPr>
          <w:p w14:paraId="2E34203A"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2 1</w:t>
            </w:r>
            <w:r w:rsidR="00774D3D" w:rsidRPr="00BA0797">
              <w:rPr>
                <w:rFonts w:ascii="Myriad Pro" w:eastAsia="Times New Roman" w:hAnsi="Myriad Pro" w:cs="Arial CYR"/>
                <w:iCs/>
                <w:sz w:val="20"/>
                <w:szCs w:val="20"/>
                <w:lang w:eastAsia="ru-RU"/>
              </w:rPr>
              <w:t>83,06</w:t>
            </w:r>
          </w:p>
        </w:tc>
        <w:tc>
          <w:tcPr>
            <w:tcW w:w="0" w:type="auto"/>
            <w:shd w:val="clear" w:color="auto" w:fill="auto"/>
            <w:noWrap/>
            <w:vAlign w:val="center"/>
          </w:tcPr>
          <w:p w14:paraId="20C50E5D"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2 1</w:t>
            </w:r>
            <w:r w:rsidR="00774D3D" w:rsidRPr="00BA0797">
              <w:rPr>
                <w:rFonts w:ascii="Myriad Pro" w:eastAsia="Times New Roman" w:hAnsi="Myriad Pro" w:cs="Arial CYR"/>
                <w:iCs/>
                <w:sz w:val="20"/>
                <w:szCs w:val="20"/>
                <w:lang w:eastAsia="ru-RU"/>
              </w:rPr>
              <w:t>67,71</w:t>
            </w:r>
          </w:p>
        </w:tc>
        <w:tc>
          <w:tcPr>
            <w:tcW w:w="0" w:type="auto"/>
            <w:shd w:val="clear" w:color="auto" w:fill="auto"/>
            <w:noWrap/>
            <w:vAlign w:val="center"/>
          </w:tcPr>
          <w:p w14:paraId="42C4CF97" w14:textId="77777777" w:rsidR="00774D3D" w:rsidRPr="00BA0797" w:rsidRDefault="00834137"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4 5</w:t>
            </w:r>
            <w:r w:rsidR="00774D3D" w:rsidRPr="00BA0797">
              <w:rPr>
                <w:rFonts w:ascii="Myriad Pro" w:eastAsia="Times New Roman" w:hAnsi="Myriad Pro" w:cs="Arial CYR"/>
                <w:iCs/>
                <w:sz w:val="20"/>
                <w:szCs w:val="20"/>
                <w:lang w:eastAsia="ru-RU"/>
              </w:rPr>
              <w:t>43,96</w:t>
            </w:r>
          </w:p>
        </w:tc>
        <w:tc>
          <w:tcPr>
            <w:tcW w:w="0" w:type="auto"/>
            <w:shd w:val="clear" w:color="auto" w:fill="auto"/>
            <w:noWrap/>
            <w:vAlign w:val="center"/>
          </w:tcPr>
          <w:p w14:paraId="135CAA7A"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0,00</w:t>
            </w:r>
          </w:p>
        </w:tc>
        <w:tc>
          <w:tcPr>
            <w:tcW w:w="0" w:type="auto"/>
            <w:shd w:val="clear" w:color="auto" w:fill="auto"/>
            <w:noWrap/>
            <w:vAlign w:val="center"/>
          </w:tcPr>
          <w:p w14:paraId="6504BCE5"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0,00</w:t>
            </w:r>
          </w:p>
        </w:tc>
      </w:tr>
      <w:tr w:rsidR="00A006B5" w:rsidRPr="00BA0797" w14:paraId="62E42C51" w14:textId="77777777">
        <w:trPr>
          <w:cantSplit/>
        </w:trPr>
        <w:tc>
          <w:tcPr>
            <w:tcW w:w="0" w:type="auto"/>
            <w:shd w:val="clear" w:color="auto" w:fill="auto"/>
            <w:vAlign w:val="center"/>
          </w:tcPr>
          <w:p w14:paraId="1294375C"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СНС</w:t>
            </w:r>
          </w:p>
        </w:tc>
        <w:tc>
          <w:tcPr>
            <w:tcW w:w="0" w:type="auto"/>
            <w:shd w:val="clear" w:color="auto" w:fill="auto"/>
            <w:noWrap/>
            <w:vAlign w:val="center"/>
          </w:tcPr>
          <w:p w14:paraId="5B1C8E27"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120,12</w:t>
            </w:r>
          </w:p>
        </w:tc>
        <w:tc>
          <w:tcPr>
            <w:tcW w:w="0" w:type="auto"/>
            <w:shd w:val="clear" w:color="auto" w:fill="auto"/>
            <w:noWrap/>
            <w:vAlign w:val="center"/>
          </w:tcPr>
          <w:p w14:paraId="718654D1"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119,22</w:t>
            </w:r>
          </w:p>
        </w:tc>
        <w:tc>
          <w:tcPr>
            <w:tcW w:w="0" w:type="auto"/>
            <w:shd w:val="clear" w:color="auto" w:fill="auto"/>
            <w:noWrap/>
            <w:vAlign w:val="center"/>
          </w:tcPr>
          <w:p w14:paraId="4970D049"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126,85</w:t>
            </w:r>
          </w:p>
        </w:tc>
        <w:tc>
          <w:tcPr>
            <w:tcW w:w="0" w:type="auto"/>
            <w:shd w:val="clear" w:color="auto" w:fill="auto"/>
            <w:noWrap/>
            <w:vAlign w:val="center"/>
          </w:tcPr>
          <w:p w14:paraId="07F34BD4"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0,00</w:t>
            </w:r>
          </w:p>
        </w:tc>
        <w:tc>
          <w:tcPr>
            <w:tcW w:w="0" w:type="auto"/>
            <w:shd w:val="clear" w:color="auto" w:fill="auto"/>
            <w:noWrap/>
            <w:vAlign w:val="center"/>
          </w:tcPr>
          <w:p w14:paraId="1BB0A62F"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0,00</w:t>
            </w:r>
          </w:p>
        </w:tc>
      </w:tr>
      <w:tr w:rsidR="00A006B5" w:rsidRPr="00BA0797" w14:paraId="03FB1F5F" w14:textId="77777777">
        <w:trPr>
          <w:cantSplit/>
        </w:trPr>
        <w:tc>
          <w:tcPr>
            <w:tcW w:w="0" w:type="auto"/>
            <w:shd w:val="clear" w:color="auto" w:fill="auto"/>
            <w:vAlign w:val="center"/>
          </w:tcPr>
          <w:p w14:paraId="6685180F"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Страхование имущества</w:t>
            </w:r>
          </w:p>
        </w:tc>
        <w:tc>
          <w:tcPr>
            <w:tcW w:w="0" w:type="auto"/>
            <w:shd w:val="clear" w:color="auto" w:fill="auto"/>
            <w:noWrap/>
            <w:vAlign w:val="center"/>
          </w:tcPr>
          <w:p w14:paraId="1AF8E23A"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2 3</w:t>
            </w:r>
            <w:r w:rsidR="00774D3D" w:rsidRPr="00BA0797">
              <w:rPr>
                <w:rFonts w:ascii="Myriad Pro" w:eastAsia="Times New Roman" w:hAnsi="Myriad Pro" w:cs="Arial CYR"/>
                <w:iCs/>
                <w:sz w:val="20"/>
                <w:szCs w:val="20"/>
                <w:lang w:eastAsia="ru-RU"/>
              </w:rPr>
              <w:t>94,36</w:t>
            </w:r>
          </w:p>
        </w:tc>
        <w:tc>
          <w:tcPr>
            <w:tcW w:w="0" w:type="auto"/>
            <w:shd w:val="clear" w:color="auto" w:fill="auto"/>
            <w:noWrap/>
            <w:vAlign w:val="center"/>
          </w:tcPr>
          <w:p w14:paraId="590B7853"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2 3</w:t>
            </w:r>
            <w:r w:rsidR="00774D3D" w:rsidRPr="00BA0797">
              <w:rPr>
                <w:rFonts w:ascii="Myriad Pro" w:eastAsia="Times New Roman" w:hAnsi="Myriad Pro" w:cs="Arial CYR"/>
                <w:iCs/>
                <w:sz w:val="20"/>
                <w:szCs w:val="20"/>
                <w:lang w:eastAsia="ru-RU"/>
              </w:rPr>
              <w:t>75,33</w:t>
            </w:r>
          </w:p>
        </w:tc>
        <w:tc>
          <w:tcPr>
            <w:tcW w:w="0" w:type="auto"/>
            <w:shd w:val="clear" w:color="auto" w:fill="auto"/>
            <w:noWrap/>
            <w:vAlign w:val="center"/>
          </w:tcPr>
          <w:p w14:paraId="2813FD44"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2 4</w:t>
            </w:r>
            <w:r w:rsidR="00774D3D" w:rsidRPr="00BA0797">
              <w:rPr>
                <w:rFonts w:ascii="Myriad Pro" w:eastAsia="Times New Roman" w:hAnsi="Myriad Pro" w:cs="Arial CYR"/>
                <w:iCs/>
                <w:sz w:val="20"/>
                <w:szCs w:val="20"/>
                <w:lang w:eastAsia="ru-RU"/>
              </w:rPr>
              <w:t>63,59</w:t>
            </w:r>
          </w:p>
        </w:tc>
        <w:tc>
          <w:tcPr>
            <w:tcW w:w="0" w:type="auto"/>
            <w:shd w:val="clear" w:color="auto" w:fill="auto"/>
            <w:noWrap/>
            <w:vAlign w:val="center"/>
          </w:tcPr>
          <w:p w14:paraId="21E7EFDF" w14:textId="77777777" w:rsidR="00774D3D" w:rsidRPr="00BA0797" w:rsidRDefault="009C7B3E"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2 3</w:t>
            </w:r>
            <w:r w:rsidR="00774D3D" w:rsidRPr="00BA0797">
              <w:rPr>
                <w:rFonts w:ascii="Myriad Pro" w:eastAsia="Times New Roman" w:hAnsi="Myriad Pro" w:cs="Arial CYR"/>
                <w:iCs/>
                <w:sz w:val="20"/>
                <w:szCs w:val="20"/>
                <w:lang w:eastAsia="ru-RU"/>
              </w:rPr>
              <w:t>83,84</w:t>
            </w:r>
          </w:p>
        </w:tc>
        <w:tc>
          <w:tcPr>
            <w:tcW w:w="0" w:type="auto"/>
            <w:shd w:val="clear" w:color="auto" w:fill="auto"/>
            <w:noWrap/>
            <w:vAlign w:val="center"/>
          </w:tcPr>
          <w:p w14:paraId="59EA1381"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0,00</w:t>
            </w:r>
          </w:p>
        </w:tc>
      </w:tr>
      <w:tr w:rsidR="00A006B5" w:rsidRPr="00BA0797" w14:paraId="2A21A441" w14:textId="77777777">
        <w:trPr>
          <w:cantSplit/>
        </w:trPr>
        <w:tc>
          <w:tcPr>
            <w:tcW w:w="0" w:type="auto"/>
            <w:shd w:val="clear" w:color="auto" w:fill="auto"/>
            <w:vAlign w:val="center"/>
          </w:tcPr>
          <w:p w14:paraId="53EF3B61"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Страхование гражданской ответственности перевозчика</w:t>
            </w:r>
          </w:p>
        </w:tc>
        <w:tc>
          <w:tcPr>
            <w:tcW w:w="0" w:type="auto"/>
            <w:shd w:val="clear" w:color="auto" w:fill="auto"/>
            <w:noWrap/>
            <w:vAlign w:val="center"/>
          </w:tcPr>
          <w:p w14:paraId="1BC5D71A"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5,93</w:t>
            </w:r>
          </w:p>
        </w:tc>
        <w:tc>
          <w:tcPr>
            <w:tcW w:w="0" w:type="auto"/>
            <w:shd w:val="clear" w:color="auto" w:fill="auto"/>
            <w:noWrap/>
            <w:vAlign w:val="center"/>
          </w:tcPr>
          <w:p w14:paraId="0FD9B247"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5,89</w:t>
            </w:r>
          </w:p>
        </w:tc>
        <w:tc>
          <w:tcPr>
            <w:tcW w:w="0" w:type="auto"/>
            <w:shd w:val="clear" w:color="auto" w:fill="auto"/>
            <w:noWrap/>
            <w:vAlign w:val="center"/>
          </w:tcPr>
          <w:p w14:paraId="2D98F941"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5,20</w:t>
            </w:r>
          </w:p>
        </w:tc>
        <w:tc>
          <w:tcPr>
            <w:tcW w:w="0" w:type="auto"/>
            <w:shd w:val="clear" w:color="auto" w:fill="auto"/>
            <w:noWrap/>
            <w:vAlign w:val="center"/>
          </w:tcPr>
          <w:p w14:paraId="609EF393"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5,91</w:t>
            </w:r>
          </w:p>
        </w:tc>
        <w:tc>
          <w:tcPr>
            <w:tcW w:w="0" w:type="auto"/>
            <w:shd w:val="clear" w:color="auto" w:fill="auto"/>
            <w:noWrap/>
            <w:vAlign w:val="center"/>
          </w:tcPr>
          <w:p w14:paraId="4CF33AC0"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5,91</w:t>
            </w:r>
          </w:p>
        </w:tc>
      </w:tr>
      <w:tr w:rsidR="00A006B5" w:rsidRPr="00BA0797" w14:paraId="7E1B1B7A" w14:textId="77777777">
        <w:trPr>
          <w:cantSplit/>
        </w:trPr>
        <w:tc>
          <w:tcPr>
            <w:tcW w:w="0" w:type="auto"/>
            <w:shd w:val="clear" w:color="auto" w:fill="auto"/>
            <w:vAlign w:val="center"/>
          </w:tcPr>
          <w:p w14:paraId="67A7168C"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 xml:space="preserve">Страхование ОПО </w:t>
            </w:r>
          </w:p>
        </w:tc>
        <w:tc>
          <w:tcPr>
            <w:tcW w:w="0" w:type="auto"/>
            <w:shd w:val="clear" w:color="auto" w:fill="auto"/>
            <w:noWrap/>
            <w:vAlign w:val="center"/>
          </w:tcPr>
          <w:p w14:paraId="1018D6E6"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89,29</w:t>
            </w:r>
          </w:p>
        </w:tc>
        <w:tc>
          <w:tcPr>
            <w:tcW w:w="0" w:type="auto"/>
            <w:shd w:val="clear" w:color="auto" w:fill="auto"/>
            <w:noWrap/>
            <w:vAlign w:val="center"/>
          </w:tcPr>
          <w:p w14:paraId="23F8E775"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88,66</w:t>
            </w:r>
          </w:p>
        </w:tc>
        <w:tc>
          <w:tcPr>
            <w:tcW w:w="0" w:type="auto"/>
            <w:shd w:val="clear" w:color="auto" w:fill="auto"/>
            <w:noWrap/>
            <w:vAlign w:val="center"/>
          </w:tcPr>
          <w:p w14:paraId="1ED44C4C"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68,94</w:t>
            </w:r>
          </w:p>
        </w:tc>
        <w:tc>
          <w:tcPr>
            <w:tcW w:w="0" w:type="auto"/>
            <w:shd w:val="clear" w:color="auto" w:fill="auto"/>
            <w:noWrap/>
            <w:vAlign w:val="center"/>
          </w:tcPr>
          <w:p w14:paraId="517FBC73"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67,15</w:t>
            </w:r>
          </w:p>
        </w:tc>
        <w:tc>
          <w:tcPr>
            <w:tcW w:w="0" w:type="auto"/>
            <w:shd w:val="clear" w:color="auto" w:fill="auto"/>
            <w:noWrap/>
            <w:vAlign w:val="center"/>
          </w:tcPr>
          <w:p w14:paraId="2C6D7480"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67,15</w:t>
            </w:r>
          </w:p>
        </w:tc>
      </w:tr>
      <w:tr w:rsidR="00A006B5" w:rsidRPr="00BA0797" w14:paraId="059CA7FF" w14:textId="77777777">
        <w:trPr>
          <w:cantSplit/>
        </w:trPr>
        <w:tc>
          <w:tcPr>
            <w:tcW w:w="0" w:type="auto"/>
            <w:shd w:val="clear" w:color="auto" w:fill="auto"/>
            <w:vAlign w:val="center"/>
          </w:tcPr>
          <w:p w14:paraId="70FA145F" w14:textId="77777777" w:rsidR="00774D3D" w:rsidRPr="00BA0797" w:rsidRDefault="00774D3D" w:rsidP="00425AB1">
            <w:pPr>
              <w:spacing w:after="0" w:line="240" w:lineRule="auto"/>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Страхование маломерных судов</w:t>
            </w:r>
          </w:p>
        </w:tc>
        <w:tc>
          <w:tcPr>
            <w:tcW w:w="0" w:type="auto"/>
            <w:shd w:val="clear" w:color="auto" w:fill="auto"/>
            <w:noWrap/>
            <w:vAlign w:val="center"/>
          </w:tcPr>
          <w:p w14:paraId="44EC86DC"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16,83</w:t>
            </w:r>
          </w:p>
        </w:tc>
        <w:tc>
          <w:tcPr>
            <w:tcW w:w="0" w:type="auto"/>
            <w:shd w:val="clear" w:color="auto" w:fill="auto"/>
            <w:noWrap/>
            <w:vAlign w:val="center"/>
          </w:tcPr>
          <w:p w14:paraId="40FE739F"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16,70</w:t>
            </w:r>
          </w:p>
        </w:tc>
        <w:tc>
          <w:tcPr>
            <w:tcW w:w="0" w:type="auto"/>
            <w:shd w:val="clear" w:color="auto" w:fill="auto"/>
            <w:noWrap/>
            <w:vAlign w:val="center"/>
          </w:tcPr>
          <w:p w14:paraId="7CA68276"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17,89</w:t>
            </w:r>
          </w:p>
        </w:tc>
        <w:tc>
          <w:tcPr>
            <w:tcW w:w="0" w:type="auto"/>
            <w:shd w:val="clear" w:color="auto" w:fill="auto"/>
            <w:noWrap/>
            <w:vAlign w:val="center"/>
          </w:tcPr>
          <w:p w14:paraId="1AE7D1B2"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16,73</w:t>
            </w:r>
          </w:p>
        </w:tc>
        <w:tc>
          <w:tcPr>
            <w:tcW w:w="0" w:type="auto"/>
            <w:shd w:val="clear" w:color="auto" w:fill="auto"/>
            <w:noWrap/>
            <w:vAlign w:val="center"/>
          </w:tcPr>
          <w:p w14:paraId="4A6451A3" w14:textId="77777777" w:rsidR="00774D3D" w:rsidRPr="00BA0797" w:rsidRDefault="00774D3D" w:rsidP="00BA0797">
            <w:pPr>
              <w:spacing w:after="0" w:line="240" w:lineRule="auto"/>
              <w:jc w:val="center"/>
              <w:rPr>
                <w:rFonts w:ascii="Myriad Pro" w:eastAsia="Times New Roman" w:hAnsi="Myriad Pro" w:cs="Arial CYR"/>
                <w:iCs/>
                <w:sz w:val="20"/>
                <w:szCs w:val="20"/>
                <w:lang w:eastAsia="ru-RU"/>
              </w:rPr>
            </w:pPr>
            <w:r w:rsidRPr="00BA0797">
              <w:rPr>
                <w:rFonts w:ascii="Myriad Pro" w:eastAsia="Times New Roman" w:hAnsi="Myriad Pro" w:cs="Arial CYR"/>
                <w:iCs/>
                <w:sz w:val="20"/>
                <w:szCs w:val="20"/>
                <w:lang w:eastAsia="ru-RU"/>
              </w:rPr>
              <w:t>16,73</w:t>
            </w:r>
          </w:p>
        </w:tc>
      </w:tr>
    </w:tbl>
    <w:p w14:paraId="65E58394" w14:textId="77777777" w:rsidR="00774D3D" w:rsidRPr="00BA0797" w:rsidRDefault="00774D3D" w:rsidP="00BA0797">
      <w:pPr>
        <w:autoSpaceDE w:val="0"/>
        <w:autoSpaceDN w:val="0"/>
        <w:adjustRightInd w:val="0"/>
        <w:spacing w:after="0" w:line="360" w:lineRule="auto"/>
        <w:ind w:firstLine="567"/>
        <w:jc w:val="both"/>
        <w:rPr>
          <w:rFonts w:ascii="Myriad Pro" w:hAnsi="Myriad Pro"/>
          <w:b/>
          <w:bCs/>
          <w:sz w:val="26"/>
          <w:szCs w:val="26"/>
        </w:rPr>
      </w:pPr>
    </w:p>
    <w:p w14:paraId="30F5A978" w14:textId="77777777" w:rsidR="00C074FD" w:rsidRPr="00BA0797" w:rsidRDefault="00C074FD"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5B733F3A" w14:textId="77777777" w:rsidR="005A1F6D" w:rsidRPr="00BA0797" w:rsidRDefault="005A1F6D" w:rsidP="00BA0797">
      <w:pPr>
        <w:autoSpaceDE w:val="0"/>
        <w:autoSpaceDN w:val="0"/>
        <w:adjustRightInd w:val="0"/>
        <w:spacing w:after="0" w:line="360" w:lineRule="auto"/>
        <w:ind w:firstLine="567"/>
        <w:jc w:val="both"/>
        <w:rPr>
          <w:rFonts w:ascii="Myriad Pro" w:hAnsi="Myriad Pro" w:cs="Myriad Pro"/>
          <w:sz w:val="26"/>
          <w:szCs w:val="26"/>
        </w:rPr>
      </w:pPr>
      <w:r w:rsidRPr="00BA0797">
        <w:rPr>
          <w:rFonts w:ascii="Myriad Pro" w:hAnsi="Myriad Pro" w:cs="Myriad Pro"/>
          <w:sz w:val="26"/>
          <w:szCs w:val="26"/>
        </w:rPr>
        <w:t>В настоящей статье расходов регулируемой организацией заявлены расходы на обязательное страхование ОПО, добровольное страхование имущества, добровольное медицинское страхование, дополнительное страхование от несчастных случаев на производстве, обязательное и добровольное страхование гражданской ответственности владельцев транспортных средств.</w:t>
      </w:r>
    </w:p>
    <w:p w14:paraId="6F4D7DB7" w14:textId="77777777" w:rsidR="005A1F6D" w:rsidRPr="00BA0797" w:rsidRDefault="005A1F6D"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1A2095" w:rsidRPr="00BA0797">
        <w:rPr>
          <w:rFonts w:ascii="Myriad Pro" w:hAnsi="Myriad Pro"/>
          <w:sz w:val="26"/>
          <w:szCs w:val="26"/>
        </w:rPr>
        <w:t>Псковэнерго</w:t>
      </w:r>
      <w:r w:rsidR="00586D28" w:rsidRPr="00BA0797">
        <w:rPr>
          <w:rFonts w:ascii="Myriad Pro" w:hAnsi="Myriad Pro"/>
          <w:sz w:val="26"/>
          <w:szCs w:val="26"/>
        </w:rPr>
        <w:t>»</w:t>
      </w:r>
      <w:r w:rsidR="001A2095" w:rsidRPr="00BA0797">
        <w:rPr>
          <w:rFonts w:ascii="Myriad Pro" w:hAnsi="Myriad Pro"/>
          <w:sz w:val="26"/>
          <w:szCs w:val="26"/>
        </w:rPr>
        <w:t xml:space="preserve"> по статье на 2018</w:t>
      </w:r>
      <w:r w:rsidRPr="00BA0797">
        <w:rPr>
          <w:rFonts w:ascii="Myriad Pro" w:hAnsi="Myriad Pro"/>
          <w:sz w:val="26"/>
          <w:szCs w:val="26"/>
        </w:rPr>
        <w:t xml:space="preserve"> год была заявлена сумма расходов в размере </w:t>
      </w:r>
      <w:r w:rsidR="001A2095" w:rsidRPr="00BA0797">
        <w:rPr>
          <w:rFonts w:ascii="Myriad Pro" w:hAnsi="Myriad Pro"/>
          <w:sz w:val="26"/>
          <w:szCs w:val="26"/>
        </w:rPr>
        <w:t>1</w:t>
      </w:r>
      <w:r w:rsidR="00834137" w:rsidRPr="00BA0797">
        <w:rPr>
          <w:rFonts w:ascii="Myriad Pro" w:hAnsi="Myriad Pro"/>
          <w:sz w:val="26"/>
          <w:szCs w:val="26"/>
        </w:rPr>
        <w:t>0 6</w:t>
      </w:r>
      <w:r w:rsidR="001A2095" w:rsidRPr="00BA0797">
        <w:rPr>
          <w:rFonts w:ascii="Myriad Pro" w:hAnsi="Myriad Pro"/>
          <w:sz w:val="26"/>
          <w:szCs w:val="26"/>
        </w:rPr>
        <w:t xml:space="preserve">86,02 </w:t>
      </w:r>
      <w:r w:rsidRPr="00BA0797">
        <w:rPr>
          <w:rFonts w:ascii="Myriad Pro" w:hAnsi="Myriad Pro"/>
          <w:sz w:val="26"/>
          <w:szCs w:val="26"/>
        </w:rPr>
        <w:t>тыс. руб.</w:t>
      </w:r>
    </w:p>
    <w:p w14:paraId="0ADCDA08" w14:textId="77777777" w:rsidR="005A1F6D" w:rsidRPr="00BA0797" w:rsidRDefault="005A1F6D"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1A2095"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55A524D2" w14:textId="77777777" w:rsidR="005A1F6D" w:rsidRPr="00BA0797" w:rsidRDefault="005A1F6D"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w:t>
      </w:r>
      <w:r w:rsidR="008C1065" w:rsidRPr="00BA0797">
        <w:rPr>
          <w:rFonts w:ascii="Myriad Pro" w:hAnsi="Myriad Pro"/>
          <w:sz w:val="26"/>
          <w:szCs w:val="26"/>
        </w:rPr>
        <w:t xml:space="preserve"> по расходам на страхование</w:t>
      </w:r>
      <w:r w:rsidRPr="00BA0797">
        <w:rPr>
          <w:rFonts w:ascii="Myriad Pro" w:hAnsi="Myriad Pro"/>
          <w:sz w:val="26"/>
          <w:szCs w:val="26"/>
        </w:rPr>
        <w:t>;</w:t>
      </w:r>
    </w:p>
    <w:p w14:paraId="3B8263CE" w14:textId="77777777" w:rsidR="005A1F6D" w:rsidRPr="00BA0797" w:rsidRDefault="005A1F6D"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Расчет средств на страхование </w:t>
      </w:r>
      <w:r w:rsidR="008C1065" w:rsidRPr="00BA0797">
        <w:rPr>
          <w:rFonts w:ascii="Myriad Pro" w:hAnsi="Myriad Pro"/>
          <w:sz w:val="26"/>
          <w:szCs w:val="26"/>
        </w:rPr>
        <w:t>на 2018 год</w:t>
      </w:r>
      <w:r w:rsidRPr="00BA0797">
        <w:rPr>
          <w:rFonts w:ascii="Myriad Pro" w:hAnsi="Myriad Pro"/>
          <w:sz w:val="26"/>
          <w:szCs w:val="26"/>
        </w:rPr>
        <w:t>;</w:t>
      </w:r>
    </w:p>
    <w:p w14:paraId="143BB5AC" w14:textId="77777777" w:rsidR="008C1065" w:rsidRPr="00BA0797" w:rsidRDefault="008C1065"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Положение об обеспечении страховой защиты ПАО </w:t>
      </w:r>
      <w:r w:rsidR="00586D28" w:rsidRPr="00BA0797">
        <w:rPr>
          <w:rFonts w:ascii="Myriad Pro" w:hAnsi="Myriad Pro"/>
          <w:sz w:val="26"/>
          <w:szCs w:val="26"/>
        </w:rPr>
        <w:t>«</w:t>
      </w:r>
      <w:r w:rsidRPr="00BA0797">
        <w:rPr>
          <w:rFonts w:ascii="Myriad Pro" w:hAnsi="Myriad Pro"/>
          <w:sz w:val="26"/>
          <w:szCs w:val="26"/>
        </w:rPr>
        <w:t xml:space="preserve">МРСК </w:t>
      </w:r>
      <w:r w:rsidR="00586D28" w:rsidRPr="00BA0797">
        <w:rPr>
          <w:rFonts w:ascii="Myriad Pro" w:hAnsi="Myriad Pro"/>
          <w:sz w:val="26"/>
          <w:szCs w:val="26"/>
        </w:rPr>
        <w:t>«</w:t>
      </w:r>
      <w:r w:rsidRPr="00BA0797">
        <w:rPr>
          <w:rFonts w:ascii="Myriad Pro" w:hAnsi="Myriad Pro"/>
          <w:sz w:val="26"/>
          <w:szCs w:val="26"/>
        </w:rPr>
        <w:t>Северо-Запада</w:t>
      </w:r>
      <w:r w:rsidR="00586D28" w:rsidRPr="00BA0797">
        <w:rPr>
          <w:rFonts w:ascii="Myriad Pro" w:hAnsi="Myriad Pro"/>
          <w:sz w:val="26"/>
          <w:szCs w:val="26"/>
        </w:rPr>
        <w:t>»</w:t>
      </w:r>
    </w:p>
    <w:p w14:paraId="51B5472C" w14:textId="77777777" w:rsidR="008C1065" w:rsidRPr="00BA0797" w:rsidRDefault="008C1065"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 xml:space="preserve">Прейскурант платных медицинских услуг ФГБУ </w:t>
      </w:r>
      <w:r w:rsidR="00586D28" w:rsidRPr="00BA0797">
        <w:rPr>
          <w:rFonts w:ascii="Myriad Pro" w:hAnsi="Myriad Pro"/>
          <w:sz w:val="26"/>
          <w:szCs w:val="26"/>
        </w:rPr>
        <w:t>«</w:t>
      </w:r>
      <w:r w:rsidRPr="00BA0797">
        <w:rPr>
          <w:rFonts w:ascii="Myriad Pro" w:hAnsi="Myriad Pro"/>
          <w:sz w:val="26"/>
          <w:szCs w:val="26"/>
        </w:rPr>
        <w:t>НИИ онкологии им. Н.Н.</w:t>
      </w:r>
      <w:r w:rsidR="00680849">
        <w:rPr>
          <w:rFonts w:ascii="Myriad Pro" w:hAnsi="Myriad Pro"/>
          <w:sz w:val="26"/>
          <w:szCs w:val="26"/>
        </w:rPr>
        <w:t> </w:t>
      </w:r>
      <w:r w:rsidRPr="00BA0797">
        <w:rPr>
          <w:rFonts w:ascii="Myriad Pro" w:hAnsi="Myriad Pro"/>
          <w:sz w:val="26"/>
          <w:szCs w:val="26"/>
        </w:rPr>
        <w:t>Петрова</w:t>
      </w:r>
      <w:r w:rsidR="00586D28" w:rsidRPr="00BA0797">
        <w:rPr>
          <w:rFonts w:ascii="Myriad Pro" w:hAnsi="Myriad Pro"/>
          <w:sz w:val="26"/>
          <w:szCs w:val="26"/>
        </w:rPr>
        <w:t>»</w:t>
      </w:r>
      <w:r w:rsidRPr="00BA0797">
        <w:rPr>
          <w:rFonts w:ascii="Myriad Pro" w:hAnsi="Myriad Pro"/>
          <w:sz w:val="26"/>
          <w:szCs w:val="26"/>
        </w:rPr>
        <w:t>;</w:t>
      </w:r>
    </w:p>
    <w:p w14:paraId="32784BF6" w14:textId="77777777" w:rsidR="008C1065" w:rsidRPr="00BA0797" w:rsidRDefault="008C1065"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Статистические данные смертей работников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причине онкологических заболеваний с 2002 по 2016 годы;</w:t>
      </w:r>
    </w:p>
    <w:p w14:paraId="4C06E233" w14:textId="77777777" w:rsidR="005A1F6D" w:rsidRPr="00BA0797" w:rsidRDefault="005A1F6D"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 договоров на страхование;</w:t>
      </w:r>
    </w:p>
    <w:p w14:paraId="3F20A375" w14:textId="77777777" w:rsidR="005A1F6D" w:rsidRPr="00BA0797" w:rsidRDefault="005A1F6D" w:rsidP="00680849">
      <w:pPr>
        <w:pStyle w:val="11"/>
        <w:numPr>
          <w:ilvl w:val="0"/>
          <w:numId w:val="19"/>
        </w:numPr>
        <w:tabs>
          <w:tab w:val="clear" w:pos="720"/>
          <w:tab w:val="num"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Данные бухгалтерского учета: Обороты по счету 20 за 201</w:t>
      </w:r>
      <w:r w:rsidR="008C1065" w:rsidRPr="00BA0797">
        <w:rPr>
          <w:rFonts w:ascii="Myriad Pro" w:hAnsi="Myriad Pro"/>
          <w:sz w:val="26"/>
          <w:szCs w:val="26"/>
        </w:rPr>
        <w:t>6</w:t>
      </w:r>
      <w:r w:rsidRPr="00BA0797">
        <w:rPr>
          <w:rFonts w:ascii="Myriad Pro" w:hAnsi="Myriad Pro"/>
          <w:sz w:val="26"/>
          <w:szCs w:val="26"/>
        </w:rPr>
        <w:t xml:space="preserve">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w:t>
      </w:r>
      <w:r w:rsidR="005E0CC4"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 xml:space="preserve">МРСК </w:t>
      </w:r>
      <w:r w:rsidR="008C1065"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8C1065" w:rsidRPr="00BA0797">
        <w:rPr>
          <w:rFonts w:ascii="Myriad Pro" w:hAnsi="Myriad Pro"/>
          <w:sz w:val="26"/>
          <w:szCs w:val="26"/>
        </w:rPr>
        <w:t>Псковэнерго</w:t>
      </w:r>
      <w:r w:rsidR="00586D28" w:rsidRPr="00BA0797">
        <w:rPr>
          <w:rFonts w:ascii="Myriad Pro" w:hAnsi="Myriad Pro"/>
          <w:sz w:val="26"/>
          <w:szCs w:val="26"/>
        </w:rPr>
        <w:t>»</w:t>
      </w:r>
      <w:r w:rsidR="006C2605" w:rsidRPr="00BA0797">
        <w:rPr>
          <w:rFonts w:ascii="Myriad Pro" w:hAnsi="Myriad Pro"/>
          <w:sz w:val="26"/>
          <w:szCs w:val="26"/>
        </w:rPr>
        <w:t>.</w:t>
      </w:r>
    </w:p>
    <w:p w14:paraId="622B8CAE" w14:textId="77777777" w:rsidR="006C2605" w:rsidRPr="00BA0797" w:rsidRDefault="006C2605" w:rsidP="00BA0797">
      <w:pPr>
        <w:autoSpaceDE w:val="0"/>
        <w:autoSpaceDN w:val="0"/>
        <w:adjustRightInd w:val="0"/>
        <w:spacing w:after="0" w:line="360" w:lineRule="auto"/>
        <w:jc w:val="both"/>
        <w:rPr>
          <w:rFonts w:ascii="Myriad Pro" w:hAnsi="Myriad Pro"/>
          <w:b/>
          <w:sz w:val="26"/>
          <w:szCs w:val="26"/>
          <w:shd w:val="clear" w:color="auto" w:fill="FFFFFF"/>
        </w:rPr>
      </w:pPr>
    </w:p>
    <w:p w14:paraId="3BC0CC7F" w14:textId="77777777" w:rsidR="005A1F6D" w:rsidRPr="00BA0797" w:rsidRDefault="005A1F6D"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6E720371" w14:textId="77777777" w:rsidR="00C074FD" w:rsidRPr="00BA0797" w:rsidRDefault="00C074F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экономически обоснованной величины расходов за 2016 год </w:t>
      </w:r>
      <w:r w:rsidR="00D2317A" w:rsidRPr="00BA0797">
        <w:rPr>
          <w:rFonts w:ascii="Myriad Pro" w:hAnsi="Myriad Pro"/>
          <w:sz w:val="26"/>
          <w:szCs w:val="26"/>
        </w:rPr>
        <w:t xml:space="preserve">Госкомитетом </w:t>
      </w:r>
      <w:r w:rsidRPr="00BA0797">
        <w:rPr>
          <w:rFonts w:ascii="Myriad Pro" w:hAnsi="Myriad Pro"/>
          <w:sz w:val="26"/>
          <w:szCs w:val="26"/>
        </w:rPr>
        <w:t>учтены условия исполнения соответствующих договорных обязательств, в том числе величина соответствующих страховых премий и данные аналитических регистров бухгалтерского учета и первичных учетных бухгалтерских документов за соответствующий период.</w:t>
      </w:r>
    </w:p>
    <w:p w14:paraId="26FB080E" w14:textId="77777777" w:rsidR="00C074FD" w:rsidRPr="00BA0797" w:rsidRDefault="00C074F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плановой величины расходов на </w:t>
      </w:r>
      <w:r w:rsidRPr="00BA0797">
        <w:rPr>
          <w:rFonts w:ascii="Myriad Pro" w:hAnsi="Myriad Pro"/>
          <w:sz w:val="26"/>
          <w:szCs w:val="26"/>
          <w:u w:val="single"/>
        </w:rPr>
        <w:t>обязательное страхование гражданской ответственности владельцев транспортных средств</w:t>
      </w:r>
      <w:r w:rsidRPr="00BA0797">
        <w:rPr>
          <w:rFonts w:ascii="Myriad Pro" w:hAnsi="Myriad Pro"/>
          <w:sz w:val="26"/>
          <w:szCs w:val="26"/>
        </w:rPr>
        <w:t xml:space="preserve"> на 2018 год, в отсутствии фиксированной цены договора, затраты учтены на уровне экономически обоснованных расходов по регулируемому виду деятельности.</w:t>
      </w:r>
    </w:p>
    <w:p w14:paraId="0770BA43" w14:textId="77777777" w:rsidR="00C074FD" w:rsidRPr="00BA0797" w:rsidRDefault="00C074F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Исключены из расчета расходы на </w:t>
      </w:r>
      <w:r w:rsidRPr="00BA0797">
        <w:rPr>
          <w:rFonts w:ascii="Myriad Pro" w:hAnsi="Myriad Pro"/>
          <w:sz w:val="26"/>
          <w:szCs w:val="26"/>
          <w:u w:val="single"/>
        </w:rPr>
        <w:t>добровольное страхование автотранспортных средств</w:t>
      </w:r>
      <w:r w:rsidRPr="00BA0797">
        <w:rPr>
          <w:rFonts w:ascii="Myriad Pro" w:hAnsi="Myriad Pro"/>
          <w:sz w:val="26"/>
          <w:szCs w:val="26"/>
        </w:rPr>
        <w:t xml:space="preserve"> (КАСКО), признанные в соответствии с приказом </w:t>
      </w:r>
      <w:r w:rsidR="005E0CC4" w:rsidRPr="00BA0797">
        <w:rPr>
          <w:rFonts w:ascii="Myriad Pro" w:hAnsi="Myriad Pro"/>
          <w:sz w:val="26"/>
          <w:szCs w:val="26"/>
        </w:rPr>
        <w:br/>
      </w:r>
      <w:r w:rsidRPr="00BA0797">
        <w:rPr>
          <w:rFonts w:ascii="Myriad Pro" w:hAnsi="Myriad Pro"/>
          <w:sz w:val="26"/>
          <w:szCs w:val="26"/>
        </w:rPr>
        <w:t xml:space="preserve">ФАС России от 20.4.2018 №527/18 экономически необоснованными и не предусмотренными перечнем, утвержденным Методическими указаниями. </w:t>
      </w:r>
    </w:p>
    <w:p w14:paraId="0AA64029" w14:textId="77777777" w:rsidR="00C074FD" w:rsidRPr="00BA0797" w:rsidRDefault="00C074F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Расходы на добровольное </w:t>
      </w:r>
      <w:r w:rsidRPr="00BA0797">
        <w:rPr>
          <w:rFonts w:ascii="Myriad Pro" w:hAnsi="Myriad Pro"/>
          <w:sz w:val="26"/>
          <w:szCs w:val="26"/>
          <w:u w:val="single"/>
        </w:rPr>
        <w:t>страхование от несчастных случаев</w:t>
      </w:r>
      <w:r w:rsidRPr="00BA0797">
        <w:rPr>
          <w:rFonts w:ascii="Myriad Pro" w:hAnsi="Myriad Pro"/>
          <w:sz w:val="26"/>
          <w:szCs w:val="26"/>
        </w:rPr>
        <w:t xml:space="preserve"> и болезней и </w:t>
      </w:r>
      <w:r w:rsidRPr="00BA0797">
        <w:rPr>
          <w:rFonts w:ascii="Myriad Pro" w:hAnsi="Myriad Pro"/>
          <w:sz w:val="26"/>
          <w:szCs w:val="26"/>
          <w:u w:val="single"/>
        </w:rPr>
        <w:t>добровольное медицинское страхование</w:t>
      </w:r>
      <w:r w:rsidRPr="00BA0797">
        <w:rPr>
          <w:rFonts w:ascii="Myriad Pro" w:hAnsi="Myriad Pro"/>
          <w:sz w:val="26"/>
          <w:szCs w:val="26"/>
        </w:rPr>
        <w:t xml:space="preserve"> исключены из расчета как экономически необоснованные и документально неподтвержденные. Кроме того</w:t>
      </w:r>
      <w:r w:rsidR="00013D8E" w:rsidRPr="00BA0797">
        <w:rPr>
          <w:rFonts w:ascii="Myriad Pro" w:hAnsi="Myriad Pro"/>
          <w:sz w:val="26"/>
          <w:szCs w:val="26"/>
        </w:rPr>
        <w:t>,</w:t>
      </w:r>
      <w:r w:rsidRPr="00BA0797">
        <w:rPr>
          <w:rFonts w:ascii="Myriad Pro" w:hAnsi="Myriad Pro"/>
          <w:sz w:val="26"/>
          <w:szCs w:val="26"/>
        </w:rPr>
        <w:t xml:space="preserve"> в соответствии с пунктом 26 Основ ценообразования нормы отраслевых тарифных соглашений учитываются при определении расходов на оплату труда, включаемых в НВВ организаций, осуществляющих регулируемые виды деятельности в электроэнергетике. Указанные виды страхования к расходам на оплату труда не относятся.</w:t>
      </w:r>
    </w:p>
    <w:p w14:paraId="26F811A1" w14:textId="77777777" w:rsidR="00C074FD" w:rsidRPr="00BA0797" w:rsidRDefault="00C074F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lastRenderedPageBreak/>
        <w:t xml:space="preserve">Расходы на </w:t>
      </w:r>
      <w:r w:rsidRPr="00BA0797">
        <w:rPr>
          <w:rFonts w:ascii="Myriad Pro" w:hAnsi="Myriad Pro"/>
          <w:sz w:val="26"/>
          <w:szCs w:val="26"/>
          <w:u w:val="single"/>
        </w:rPr>
        <w:t>страхование имущества</w:t>
      </w:r>
      <w:r w:rsidRPr="00BA0797">
        <w:rPr>
          <w:rFonts w:ascii="Myriad Pro" w:hAnsi="Myriad Pro"/>
          <w:sz w:val="26"/>
          <w:szCs w:val="26"/>
        </w:rPr>
        <w:t xml:space="preserve"> исключены из расчета как экономически необоснованные и не предусмотренными перечнем, утвержденным Методическими указаниями (приказ ФАС России от 20.4.2018 №527/18).</w:t>
      </w:r>
    </w:p>
    <w:p w14:paraId="15C911D3" w14:textId="77777777" w:rsidR="00C074FD" w:rsidRPr="00BA0797" w:rsidRDefault="00C074FD"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Расходы на обязательное страхование гражданской ответственности перевозчика за причинение вреда жизни, здоровью, имуществу, пассажиров учтены на уровне экономически обоснованных расходов по регулируемому виду деятельности.</w:t>
      </w:r>
    </w:p>
    <w:p w14:paraId="5DBD984D" w14:textId="77777777" w:rsidR="00C074FD" w:rsidRPr="00BA0797" w:rsidRDefault="00C074FD"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Расходы на обязательное страхование гражданской ответственности владельца опасного объекта за причинение вреда в результате аварии на опасном объекте и страхование маломерных судов учтены на уровне экономически обоснованных расходов по регулируемому виду деятельности.</w:t>
      </w:r>
    </w:p>
    <w:p w14:paraId="4D88BB35" w14:textId="77777777" w:rsidR="00013D8E" w:rsidRPr="00BA0797" w:rsidRDefault="00013D8E" w:rsidP="00BA0797">
      <w:pPr>
        <w:spacing w:after="0" w:line="360" w:lineRule="auto"/>
        <w:contextualSpacing/>
        <w:jc w:val="both"/>
        <w:rPr>
          <w:rFonts w:ascii="Myriad Pro" w:hAnsi="Myriad Pro"/>
          <w:b/>
          <w:sz w:val="26"/>
          <w:szCs w:val="26"/>
        </w:rPr>
      </w:pPr>
    </w:p>
    <w:p w14:paraId="1182B60D" w14:textId="77777777" w:rsidR="00F61CEB" w:rsidRPr="00BA0797" w:rsidRDefault="00F61CEB"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5E8EC35F"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cs="Myriad Pro"/>
          <w:sz w:val="26"/>
          <w:szCs w:val="26"/>
        </w:rPr>
        <w:t>По мнению Исполнителя</w:t>
      </w:r>
      <w:r w:rsidR="00D2317A" w:rsidRPr="00BA0797">
        <w:rPr>
          <w:rFonts w:ascii="Myriad Pro" w:hAnsi="Myriad Pro" w:cs="Myriad Pro"/>
          <w:sz w:val="26"/>
          <w:szCs w:val="26"/>
        </w:rPr>
        <w:t>,</w:t>
      </w:r>
      <w:r w:rsidRPr="00BA0797">
        <w:rPr>
          <w:rFonts w:ascii="Myriad Pro" w:hAnsi="Myriad Pro" w:cs="Myriad Pro"/>
          <w:sz w:val="26"/>
          <w:szCs w:val="26"/>
        </w:rPr>
        <w:t xml:space="preserve"> доводы органа регулирования о том, что дополнительное медицинское страхование и дополнительное страхование от несчастных случаев на производстве не является обязательным видом страхования, сами по себе не могут являться основанием для исключения указанных расходов, поскольку в силу </w:t>
      </w:r>
      <w:hyperlink r:id="rId25" w:history="1">
        <w:r w:rsidRPr="00BA0797">
          <w:rPr>
            <w:rFonts w:ascii="Myriad Pro" w:hAnsi="Myriad Pro" w:cs="Myriad Pro"/>
            <w:sz w:val="26"/>
            <w:szCs w:val="26"/>
          </w:rPr>
          <w:t>подпункта 8 пункта 28</w:t>
        </w:r>
      </w:hyperlink>
      <w:r w:rsidRPr="00BA0797">
        <w:rPr>
          <w:rFonts w:ascii="Myriad Pro" w:hAnsi="Myriad Pro" w:cs="Myriad Pro"/>
          <w:sz w:val="26"/>
          <w:szCs w:val="26"/>
        </w:rPr>
        <w:t xml:space="preserve"> Основ ценообразования</w:t>
      </w:r>
      <w:r w:rsidR="005E0CC4" w:rsidRPr="00BA0797">
        <w:rPr>
          <w:rFonts w:ascii="Myriad Pro" w:hAnsi="Myriad Pro" w:cs="Myriad Pro"/>
          <w:sz w:val="26"/>
          <w:szCs w:val="26"/>
        </w:rPr>
        <w:t xml:space="preserve"> № 1178</w:t>
      </w:r>
      <w:r w:rsidRPr="00BA0797">
        <w:rPr>
          <w:rFonts w:ascii="Myriad Pro" w:hAnsi="Myriad Pro" w:cs="Myriad Pro"/>
          <w:sz w:val="26"/>
          <w:szCs w:val="26"/>
        </w:rPr>
        <w:t xml:space="preserve"> в состав прочих расходов, которые учитываются при определении необходимой валовой выручки, включаются расходы на страхование без указания на обязательный либо добровольный характер страхования (позиция подтверждена Апелляционным определением Судебной коллегии по административным делам Верховного Суда РФ от 19.06.2019 № 81-АПА19-12). Вместе с тем условиями данного подпункта предусмотрено, что включению подлежит расходы </w:t>
      </w:r>
      <w:r w:rsidRPr="00BA0797">
        <w:rPr>
          <w:rFonts w:ascii="Myriad Pro" w:hAnsi="Myriad Pro"/>
          <w:sz w:val="26"/>
          <w:szCs w:val="26"/>
        </w:rPr>
        <w:t>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25EA0BA0"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По результатам анализа документов, представленных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D2317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Исполнитель отмечает следующее:</w:t>
      </w:r>
    </w:p>
    <w:p w14:paraId="1ECCB31F" w14:textId="77777777" w:rsidR="00560CBF" w:rsidRPr="00BA0797" w:rsidRDefault="00560CBF" w:rsidP="00680849">
      <w:pPr>
        <w:pStyle w:val="11"/>
        <w:numPr>
          <w:ilvl w:val="0"/>
          <w:numId w:val="19"/>
        </w:numPr>
        <w:tabs>
          <w:tab w:val="clear" w:pos="72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 xml:space="preserve">Общая численность </w:t>
      </w:r>
      <w:r w:rsidR="005E0CC4" w:rsidRPr="00BA0797">
        <w:rPr>
          <w:rFonts w:ascii="Myriad Pro" w:hAnsi="Myriad Pro"/>
          <w:sz w:val="26"/>
          <w:szCs w:val="26"/>
        </w:rPr>
        <w:t>з</w:t>
      </w:r>
      <w:r w:rsidRPr="00BA0797">
        <w:rPr>
          <w:rFonts w:ascii="Myriad Pro" w:hAnsi="Myriad Pro"/>
          <w:sz w:val="26"/>
          <w:szCs w:val="26"/>
        </w:rPr>
        <w:t>астрахованных</w:t>
      </w:r>
      <w:r w:rsidR="009C7B3E" w:rsidRPr="00BA0797">
        <w:rPr>
          <w:rFonts w:ascii="Myriad Pro" w:hAnsi="Myriad Pro"/>
          <w:sz w:val="26"/>
          <w:szCs w:val="26"/>
        </w:rPr>
        <w:t xml:space="preserve"> </w:t>
      </w:r>
      <w:r w:rsidRPr="00BA0797">
        <w:rPr>
          <w:rFonts w:ascii="Myriad Pro" w:hAnsi="Myriad Pro"/>
          <w:sz w:val="26"/>
          <w:szCs w:val="26"/>
        </w:rPr>
        <w:t>по договору добровольного медицинского страхования № 16180</w:t>
      </w:r>
      <w:r w:rsidRPr="00BA0797">
        <w:rPr>
          <w:rFonts w:ascii="Myriad Pro" w:hAnsi="Myriad Pro"/>
          <w:sz w:val="26"/>
          <w:szCs w:val="26"/>
          <w:lang w:val="en-US"/>
        </w:rPr>
        <w:t>G</w:t>
      </w:r>
      <w:r w:rsidRPr="00BA0797">
        <w:rPr>
          <w:rFonts w:ascii="Myriad Pro" w:hAnsi="Myriad Pro"/>
          <w:sz w:val="26"/>
          <w:szCs w:val="26"/>
        </w:rPr>
        <w:t xml:space="preserve">1174107 от 31.12.2016 и договору на дополнительное страхование от несчастных случаев № </w:t>
      </w:r>
      <w:r w:rsidR="000069D2" w:rsidRPr="00BA0797">
        <w:rPr>
          <w:rFonts w:ascii="Myriad Pro" w:hAnsi="Myriad Pro"/>
          <w:sz w:val="26"/>
          <w:szCs w:val="26"/>
        </w:rPr>
        <w:t>16180830W6094 от 29</w:t>
      </w:r>
      <w:r w:rsidRPr="00BA0797">
        <w:rPr>
          <w:rFonts w:ascii="Myriad Pro" w:hAnsi="Myriad Pro"/>
          <w:sz w:val="26"/>
          <w:szCs w:val="26"/>
        </w:rPr>
        <w:t>.12.2016</w:t>
      </w:r>
      <w:r w:rsidR="009C7B3E" w:rsidRPr="00BA0797">
        <w:rPr>
          <w:rFonts w:ascii="Myriad Pro" w:hAnsi="Myriad Pro"/>
          <w:sz w:val="26"/>
          <w:szCs w:val="26"/>
        </w:rPr>
        <w:t xml:space="preserve"> </w:t>
      </w:r>
      <w:r w:rsidRPr="00BA0797">
        <w:rPr>
          <w:rFonts w:ascii="Myriad Pro" w:hAnsi="Myriad Pro"/>
          <w:sz w:val="26"/>
          <w:szCs w:val="26"/>
        </w:rPr>
        <w:t>не соответствует фактической численности персонала за 201</w:t>
      </w:r>
      <w:r w:rsidR="004D13DD" w:rsidRPr="00BA0797">
        <w:rPr>
          <w:rFonts w:ascii="Myriad Pro" w:hAnsi="Myriad Pro"/>
          <w:sz w:val="26"/>
          <w:szCs w:val="26"/>
        </w:rPr>
        <w:t>6</w:t>
      </w:r>
      <w:r w:rsidRPr="00BA0797">
        <w:rPr>
          <w:rFonts w:ascii="Myriad Pro" w:hAnsi="Myriad Pro"/>
          <w:sz w:val="26"/>
          <w:szCs w:val="26"/>
        </w:rPr>
        <w:t xml:space="preserve"> год (фактическая численность </w:t>
      </w:r>
      <w:r w:rsidR="009C7B3E" w:rsidRPr="00BA0797">
        <w:rPr>
          <w:rFonts w:ascii="Myriad Pro" w:hAnsi="Myriad Pro"/>
          <w:sz w:val="26"/>
          <w:szCs w:val="26"/>
        </w:rPr>
        <w:t>2 2</w:t>
      </w:r>
      <w:r w:rsidRPr="00BA0797">
        <w:rPr>
          <w:rFonts w:ascii="Myriad Pro" w:hAnsi="Myriad Pro"/>
          <w:sz w:val="26"/>
          <w:szCs w:val="26"/>
        </w:rPr>
        <w:t>0</w:t>
      </w:r>
      <w:r w:rsidR="004D13DD" w:rsidRPr="00BA0797">
        <w:rPr>
          <w:rFonts w:ascii="Myriad Pro" w:hAnsi="Myriad Pro"/>
          <w:sz w:val="26"/>
          <w:szCs w:val="26"/>
        </w:rPr>
        <w:t>1</w:t>
      </w:r>
      <w:r w:rsidRPr="00BA0797">
        <w:rPr>
          <w:rFonts w:ascii="Myriad Pro" w:hAnsi="Myriad Pro"/>
          <w:sz w:val="26"/>
          <w:szCs w:val="26"/>
        </w:rPr>
        <w:t xml:space="preserve"> </w:t>
      </w:r>
      <w:r w:rsidR="00DF2174" w:rsidRPr="00BA0797">
        <w:rPr>
          <w:rFonts w:ascii="Myriad Pro" w:hAnsi="Myriad Pro"/>
          <w:sz w:val="26"/>
          <w:szCs w:val="26"/>
        </w:rPr>
        <w:t>чел.</w:t>
      </w:r>
      <w:r w:rsidRPr="00BA0797">
        <w:rPr>
          <w:rFonts w:ascii="Myriad Pro" w:hAnsi="Myriad Pro"/>
          <w:sz w:val="26"/>
          <w:szCs w:val="26"/>
        </w:rPr>
        <w:t xml:space="preserve">, количество застрахованных </w:t>
      </w:r>
      <w:r w:rsidR="009C7B3E" w:rsidRPr="00BA0797">
        <w:rPr>
          <w:rFonts w:ascii="Myriad Pro" w:hAnsi="Myriad Pro"/>
          <w:sz w:val="26"/>
          <w:szCs w:val="26"/>
        </w:rPr>
        <w:t>2 3</w:t>
      </w:r>
      <w:r w:rsidR="004D13DD" w:rsidRPr="00BA0797">
        <w:rPr>
          <w:rFonts w:ascii="Myriad Pro" w:hAnsi="Myriad Pro"/>
          <w:sz w:val="26"/>
          <w:szCs w:val="26"/>
        </w:rPr>
        <w:t>36</w:t>
      </w:r>
      <w:r w:rsidRPr="00BA0797">
        <w:rPr>
          <w:rFonts w:ascii="Myriad Pro" w:hAnsi="Myriad Pro"/>
          <w:sz w:val="26"/>
          <w:szCs w:val="26"/>
        </w:rPr>
        <w:t xml:space="preserve"> чел.</w:t>
      </w:r>
      <w:r w:rsidR="000069D2" w:rsidRPr="00BA0797">
        <w:rPr>
          <w:rFonts w:ascii="Myriad Pro" w:hAnsi="Myriad Pro"/>
          <w:sz w:val="26"/>
          <w:szCs w:val="26"/>
        </w:rPr>
        <w:t xml:space="preserve"> и </w:t>
      </w:r>
      <w:r w:rsidR="009C7B3E" w:rsidRPr="00BA0797">
        <w:rPr>
          <w:rFonts w:ascii="Myriad Pro" w:hAnsi="Myriad Pro"/>
          <w:sz w:val="26"/>
          <w:szCs w:val="26"/>
        </w:rPr>
        <w:t>2 3</w:t>
      </w:r>
      <w:r w:rsidR="000069D2" w:rsidRPr="00BA0797">
        <w:rPr>
          <w:rFonts w:ascii="Myriad Pro" w:hAnsi="Myriad Pro"/>
          <w:sz w:val="26"/>
          <w:szCs w:val="26"/>
        </w:rPr>
        <w:t>09 чел. соответственно</w:t>
      </w:r>
      <w:r w:rsidRPr="00BA0797">
        <w:rPr>
          <w:rFonts w:ascii="Myriad Pro" w:hAnsi="Myriad Pro"/>
          <w:sz w:val="26"/>
          <w:szCs w:val="26"/>
        </w:rPr>
        <w:t xml:space="preserve">). </w:t>
      </w:r>
    </w:p>
    <w:p w14:paraId="2E00765E" w14:textId="77777777" w:rsidR="00560CBF" w:rsidRPr="00BA0797" w:rsidRDefault="00560CBF" w:rsidP="00680849">
      <w:pPr>
        <w:pStyle w:val="11"/>
        <w:numPr>
          <w:ilvl w:val="0"/>
          <w:numId w:val="19"/>
        </w:numPr>
        <w:tabs>
          <w:tab w:val="clear" w:pos="720"/>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размера Страховой премии по договору на добровольное медицинское страхование № 16180</w:t>
      </w:r>
      <w:r w:rsidRPr="00BA0797">
        <w:rPr>
          <w:rFonts w:ascii="Myriad Pro" w:hAnsi="Myriad Pro"/>
          <w:sz w:val="26"/>
          <w:szCs w:val="26"/>
          <w:lang w:val="en-US"/>
        </w:rPr>
        <w:t>G</w:t>
      </w:r>
      <w:r w:rsidRPr="00BA0797">
        <w:rPr>
          <w:rFonts w:ascii="Myriad Pro" w:hAnsi="Myriad Pro"/>
          <w:sz w:val="26"/>
          <w:szCs w:val="26"/>
        </w:rPr>
        <w:t>1174107 от 31.12.2016 и расчет размера Страховой премии по договору на дополнительное страхование от несчастных случае и болезней № 1618830</w:t>
      </w:r>
      <w:r w:rsidRPr="00BA0797">
        <w:rPr>
          <w:rFonts w:ascii="Myriad Pro" w:hAnsi="Myriad Pro"/>
          <w:sz w:val="26"/>
          <w:szCs w:val="26"/>
          <w:lang w:val="en-US"/>
        </w:rPr>
        <w:t>W</w:t>
      </w:r>
      <w:r w:rsidRPr="00BA0797">
        <w:rPr>
          <w:rFonts w:ascii="Myriad Pro" w:hAnsi="Myriad Pro"/>
          <w:sz w:val="26"/>
          <w:szCs w:val="26"/>
        </w:rPr>
        <w:t xml:space="preserve">6094 от 29.12.2016 </w:t>
      </w:r>
      <w:r w:rsidR="002B7A9B" w:rsidRPr="00BA0797">
        <w:rPr>
          <w:rFonts w:ascii="Myriad Pro" w:hAnsi="Myriad Pro"/>
          <w:sz w:val="26"/>
          <w:szCs w:val="26"/>
        </w:rPr>
        <w:t xml:space="preserve">в материалах тарифной заявки </w:t>
      </w:r>
      <w:r w:rsidRPr="00BA0797">
        <w:rPr>
          <w:rFonts w:ascii="Myriad Pro" w:hAnsi="Myriad Pro"/>
          <w:sz w:val="26"/>
          <w:szCs w:val="26"/>
        </w:rPr>
        <w:t>не представлен. Сделать вывод о величине соответствующих расход</w:t>
      </w:r>
      <w:r w:rsidR="003D2EE1" w:rsidRPr="00BA0797">
        <w:rPr>
          <w:rFonts w:ascii="Myriad Pro" w:hAnsi="Myriad Pro"/>
          <w:sz w:val="26"/>
          <w:szCs w:val="26"/>
        </w:rPr>
        <w:t>ов</w:t>
      </w:r>
      <w:r w:rsidRPr="00BA0797">
        <w:rPr>
          <w:rFonts w:ascii="Myriad Pro" w:hAnsi="Myriad Pro"/>
          <w:sz w:val="26"/>
          <w:szCs w:val="26"/>
        </w:rPr>
        <w:t>, приходящиеся только на основной промышленный персонал,</w:t>
      </w:r>
      <w:r w:rsidR="009C7B3E" w:rsidRPr="00BA0797">
        <w:rPr>
          <w:rFonts w:ascii="Myriad Pro" w:hAnsi="Myriad Pro"/>
          <w:sz w:val="26"/>
          <w:szCs w:val="26"/>
        </w:rPr>
        <w:t xml:space="preserve"> </w:t>
      </w:r>
      <w:r w:rsidRPr="00BA0797">
        <w:rPr>
          <w:rFonts w:ascii="Myriad Pro" w:hAnsi="Myriad Pro"/>
          <w:sz w:val="26"/>
          <w:szCs w:val="26"/>
        </w:rPr>
        <w:t>занятый в осуществлении регулируемого вида деятельности (в силу требований пп.8 пункта 28 Основ ценообразования № 1178), не представляется возможным;</w:t>
      </w:r>
    </w:p>
    <w:p w14:paraId="62C9C046" w14:textId="77777777" w:rsidR="00A35BF7" w:rsidRPr="00BA0797" w:rsidRDefault="00A35BF7"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Принимая во внимание, что заявленные расходы на добровольное страхование персонала не имеют документального подтверждения, Исполнитель считает позицию Госкомитета области в части исключения данных расходов обоснованной.</w:t>
      </w:r>
    </w:p>
    <w:p w14:paraId="70E22C3F" w14:textId="77777777" w:rsidR="00A35BF7" w:rsidRPr="00BA0797" w:rsidRDefault="00A35BF7"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Расходы на добровольное страхование имущества юридических лиц от всех рисков и добровольное страхование автотранспортных средств (КАСКО), приказом ФАС России от 20.4.2018 №527/18 исключены из расчета как экономически необоснованные и не предусмотренными перечнем, утвержденным Методическими указаниями.</w:t>
      </w:r>
    </w:p>
    <w:p w14:paraId="2FC85F87" w14:textId="3DCA7BA9" w:rsidR="00013D8E" w:rsidRDefault="00FF1D12" w:rsidP="00BA0797">
      <w:pPr>
        <w:pStyle w:val="afff8"/>
        <w:spacing w:after="0"/>
      </w:pPr>
      <w:r w:rsidRPr="00BA0797">
        <w:t>Проанализировав представленные документы Исполнитель, затраты на очередной период регулирования определяет исходя из общей величины расходов по указанной статье за 2016 год (признанных экономически обоснованными) с учетом показателей Прогноза социально-экономического развития Российской Федерации на 2018 год и плановый период 2019-2020 годов.</w:t>
      </w:r>
    </w:p>
    <w:p w14:paraId="1BF6D20C" w14:textId="77777777" w:rsidR="00576D97" w:rsidRPr="00BA0797" w:rsidRDefault="00576D97"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01"/>
        <w:gridCol w:w="1296"/>
        <w:gridCol w:w="1293"/>
        <w:gridCol w:w="1307"/>
        <w:gridCol w:w="1473"/>
        <w:gridCol w:w="1293"/>
        <w:gridCol w:w="1307"/>
      </w:tblGrid>
      <w:tr w:rsidR="00C4684A" w:rsidRPr="00183AA5" w14:paraId="7419FA17" w14:textId="77777777">
        <w:trPr>
          <w:cantSplit/>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059496" w14:textId="77777777" w:rsidR="00C4684A" w:rsidRPr="00183AA5" w:rsidRDefault="00013D8E" w:rsidP="00BA0797">
            <w:pPr>
              <w:spacing w:after="0" w:line="240" w:lineRule="auto"/>
              <w:jc w:val="center"/>
              <w:rPr>
                <w:rFonts w:ascii="Myriad Pro" w:eastAsia="Times New Roman" w:hAnsi="Myriad Pro" w:cs="Arial CYR"/>
                <w:b/>
                <w:color w:val="FFFFFF"/>
                <w:sz w:val="18"/>
                <w:szCs w:val="18"/>
                <w:lang w:eastAsia="ru-RU"/>
              </w:rPr>
            </w:pPr>
            <w:r w:rsidRPr="00183AA5">
              <w:rPr>
                <w:rFonts w:ascii="Myriad Pro" w:eastAsia="Times New Roman" w:hAnsi="Myriad Pro" w:cs="Arial CYR"/>
                <w:b/>
                <w:color w:val="FFFFFF"/>
                <w:sz w:val="18"/>
                <w:szCs w:val="18"/>
                <w:lang w:eastAsia="ru-RU"/>
              </w:rPr>
              <w:lastRenderedPageBreak/>
              <w:t>Н</w:t>
            </w:r>
            <w:r w:rsidR="00C4684A" w:rsidRPr="00183AA5">
              <w:rPr>
                <w:rFonts w:ascii="Myriad Pro" w:eastAsia="Times New Roman" w:hAnsi="Myriad Pro" w:cs="Arial CYR"/>
                <w:b/>
                <w:color w:val="FFFFFF"/>
                <w:sz w:val="18"/>
                <w:szCs w:val="18"/>
                <w:lang w:eastAsia="ru-RU"/>
              </w:rPr>
              <w:t>аименование</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2221077" w14:textId="77777777" w:rsidR="00C4684A" w:rsidRPr="00183AA5" w:rsidRDefault="00C4684A" w:rsidP="00BA0797">
            <w:pPr>
              <w:spacing w:after="0" w:line="240" w:lineRule="auto"/>
              <w:jc w:val="center"/>
              <w:rPr>
                <w:rFonts w:ascii="Myriad Pro" w:eastAsia="Times New Roman" w:hAnsi="Myriad Pro" w:cs="Arial CYR"/>
                <w:b/>
                <w:color w:val="FFFFFF"/>
                <w:sz w:val="18"/>
                <w:szCs w:val="18"/>
                <w:lang w:eastAsia="ru-RU"/>
              </w:rPr>
            </w:pPr>
            <w:r w:rsidRPr="00183AA5">
              <w:rPr>
                <w:rFonts w:ascii="Myriad Pro" w:eastAsia="Times New Roman" w:hAnsi="Myriad Pro" w:cs="Arial CYR"/>
                <w:b/>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FDE7421" w14:textId="77777777" w:rsidR="00C4684A" w:rsidRPr="00183AA5" w:rsidRDefault="00C4684A" w:rsidP="00BA0797">
            <w:pPr>
              <w:spacing w:after="0" w:line="240" w:lineRule="auto"/>
              <w:jc w:val="center"/>
              <w:rPr>
                <w:rFonts w:ascii="Myriad Pro" w:eastAsia="Times New Roman" w:hAnsi="Myriad Pro" w:cs="Arial CYR"/>
                <w:b/>
                <w:color w:val="FFFFFF"/>
                <w:sz w:val="18"/>
                <w:szCs w:val="18"/>
                <w:lang w:eastAsia="ru-RU"/>
              </w:rPr>
            </w:pPr>
            <w:r w:rsidRPr="00183AA5">
              <w:rPr>
                <w:rFonts w:ascii="Myriad Pro" w:eastAsia="Times New Roman" w:hAnsi="Myriad Pro" w:cs="Arial CYR"/>
                <w:b/>
                <w:color w:val="FFFFFF"/>
                <w:sz w:val="18"/>
                <w:szCs w:val="18"/>
                <w:lang w:eastAsia="ru-RU"/>
              </w:rPr>
              <w:t xml:space="preserve">2018, тыс. руб. </w:t>
            </w:r>
          </w:p>
        </w:tc>
      </w:tr>
      <w:tr w:rsidR="00C4684A" w:rsidRPr="00183AA5" w14:paraId="66381315" w14:textId="77777777">
        <w:trPr>
          <w:cantSplit/>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39C37F9" w14:textId="77777777" w:rsidR="00C4684A" w:rsidRPr="00183AA5" w:rsidRDefault="00C4684A" w:rsidP="00BA0797">
            <w:pPr>
              <w:spacing w:after="0" w:line="240" w:lineRule="auto"/>
              <w:rPr>
                <w:rFonts w:ascii="Myriad Pro" w:eastAsia="Times New Roman" w:hAnsi="Myriad Pro" w:cs="Arial CYR"/>
                <w:b/>
                <w:color w:val="FFFFFF"/>
                <w:sz w:val="18"/>
                <w:szCs w:val="18"/>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B1C096C" w14:textId="77777777" w:rsidR="00C4684A" w:rsidRPr="00183AA5" w:rsidRDefault="00E67CD8" w:rsidP="00BA0797">
            <w:pPr>
              <w:spacing w:after="0" w:line="240" w:lineRule="auto"/>
              <w:jc w:val="center"/>
              <w:rPr>
                <w:rFonts w:ascii="Myriad Pro" w:eastAsia="Times New Roman" w:hAnsi="Myriad Pro" w:cs="Arial CYR"/>
                <w:b/>
                <w:color w:val="FFFFFF"/>
                <w:sz w:val="18"/>
                <w:szCs w:val="18"/>
                <w:lang w:eastAsia="ru-RU"/>
              </w:rPr>
            </w:pPr>
            <w:r w:rsidRPr="00183AA5">
              <w:rPr>
                <w:rFonts w:ascii="Myriad Pro" w:eastAsia="Times New Roman" w:hAnsi="Myriad Pro" w:cs="Arial CYR"/>
                <w:b/>
                <w:color w:val="FFFFFF"/>
                <w:sz w:val="18"/>
                <w:szCs w:val="18"/>
                <w:lang w:eastAsia="ru-RU"/>
              </w:rPr>
              <w:t>П</w:t>
            </w:r>
            <w:r w:rsidR="00C4684A" w:rsidRPr="00183AA5">
              <w:rPr>
                <w:rFonts w:ascii="Myriad Pro" w:eastAsia="Times New Roman" w:hAnsi="Myriad Pro" w:cs="Arial CYR"/>
                <w:b/>
                <w:color w:val="FFFFFF"/>
                <w:sz w:val="18"/>
                <w:szCs w:val="18"/>
                <w:lang w:eastAsia="ru-RU"/>
              </w:rPr>
              <w:t>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DA25664" w14:textId="77777777" w:rsidR="00C4684A" w:rsidRPr="00183AA5" w:rsidRDefault="00C4684A" w:rsidP="00BA0797">
            <w:pPr>
              <w:spacing w:after="0" w:line="240" w:lineRule="auto"/>
              <w:jc w:val="center"/>
              <w:rPr>
                <w:rFonts w:ascii="Myriad Pro" w:eastAsia="Times New Roman" w:hAnsi="Myriad Pro" w:cs="Arial CYR"/>
                <w:b/>
                <w:color w:val="FFFFFF"/>
                <w:sz w:val="18"/>
                <w:szCs w:val="18"/>
                <w:lang w:eastAsia="ru-RU"/>
              </w:rPr>
            </w:pPr>
            <w:r w:rsidRPr="00183AA5">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7D91239" w14:textId="77777777" w:rsidR="00C4684A" w:rsidRPr="00183AA5" w:rsidRDefault="00E67CD8" w:rsidP="00BA0797">
            <w:pPr>
              <w:spacing w:after="0" w:line="240" w:lineRule="auto"/>
              <w:jc w:val="center"/>
              <w:rPr>
                <w:rFonts w:ascii="Myriad Pro" w:eastAsia="Times New Roman" w:hAnsi="Myriad Pro" w:cs="Arial CYR"/>
                <w:b/>
                <w:color w:val="FFFFFF"/>
                <w:sz w:val="18"/>
                <w:szCs w:val="18"/>
                <w:lang w:eastAsia="ru-RU"/>
              </w:rPr>
            </w:pPr>
            <w:r w:rsidRPr="00183AA5">
              <w:rPr>
                <w:rFonts w:ascii="Myriad Pro" w:eastAsia="Times New Roman" w:hAnsi="Myriad Pro" w:cs="Arial CYR"/>
                <w:b/>
                <w:color w:val="FFFFFF"/>
                <w:sz w:val="18"/>
                <w:szCs w:val="18"/>
                <w:lang w:eastAsia="ru-RU"/>
              </w:rPr>
              <w:t>П</w:t>
            </w:r>
            <w:r w:rsidR="00C4684A" w:rsidRPr="00183AA5">
              <w:rPr>
                <w:rFonts w:ascii="Myriad Pro" w:eastAsia="Times New Roman" w:hAnsi="Myriad Pro" w:cs="Arial CYR"/>
                <w:b/>
                <w:color w:val="FFFFFF"/>
                <w:sz w:val="18"/>
                <w:szCs w:val="18"/>
                <w:lang w:eastAsia="ru-RU"/>
              </w:rPr>
              <w:t>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D9CCAA7" w14:textId="77777777" w:rsidR="00C4684A" w:rsidRPr="00183AA5" w:rsidRDefault="00F70963" w:rsidP="00BA0797">
            <w:pPr>
              <w:spacing w:after="0" w:line="240" w:lineRule="auto"/>
              <w:jc w:val="center"/>
              <w:rPr>
                <w:rFonts w:ascii="Myriad Pro" w:hAnsi="Myriad Pro"/>
                <w:b/>
                <w:color w:val="FFFFFF"/>
                <w:sz w:val="18"/>
                <w:szCs w:val="18"/>
              </w:rPr>
            </w:pPr>
            <w:r w:rsidRPr="00183AA5">
              <w:rPr>
                <w:rFonts w:ascii="Myriad Pro" w:hAnsi="Myriad Pro"/>
                <w:b/>
                <w:color w:val="FFFFFF"/>
                <w:sz w:val="18"/>
                <w:szCs w:val="18"/>
              </w:rPr>
              <w:t>Предложение  филиала «Псковэнерго»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317607B" w14:textId="77777777" w:rsidR="00C4684A" w:rsidRPr="00183AA5" w:rsidRDefault="00C4684A" w:rsidP="00BA0797">
            <w:pPr>
              <w:spacing w:after="0" w:line="240" w:lineRule="auto"/>
              <w:jc w:val="center"/>
              <w:rPr>
                <w:rFonts w:ascii="Myriad Pro" w:hAnsi="Myriad Pro"/>
                <w:b/>
                <w:color w:val="FFFFFF"/>
                <w:sz w:val="18"/>
                <w:szCs w:val="18"/>
              </w:rPr>
            </w:pPr>
            <w:r w:rsidRPr="00183AA5">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2DD133E" w14:textId="77777777" w:rsidR="00C4684A" w:rsidRPr="00183AA5" w:rsidRDefault="00E67CD8" w:rsidP="00BA0797">
            <w:pPr>
              <w:spacing w:after="0" w:line="240" w:lineRule="auto"/>
              <w:jc w:val="center"/>
              <w:rPr>
                <w:rFonts w:ascii="Myriad Pro" w:hAnsi="Myriad Pro"/>
                <w:b/>
                <w:color w:val="FFFFFF"/>
                <w:sz w:val="18"/>
                <w:szCs w:val="18"/>
              </w:rPr>
            </w:pPr>
            <w:r w:rsidRPr="00183AA5">
              <w:rPr>
                <w:rFonts w:ascii="Myriad Pro" w:hAnsi="Myriad Pro"/>
                <w:b/>
                <w:color w:val="FFFFFF"/>
                <w:sz w:val="18"/>
                <w:szCs w:val="18"/>
              </w:rPr>
              <w:t>П</w:t>
            </w:r>
            <w:r w:rsidR="00C4684A" w:rsidRPr="00183AA5">
              <w:rPr>
                <w:rFonts w:ascii="Myriad Pro" w:hAnsi="Myriad Pro"/>
                <w:b/>
                <w:color w:val="FFFFFF"/>
                <w:sz w:val="18"/>
                <w:szCs w:val="18"/>
              </w:rPr>
              <w:t>о расчету Исполнителя</w:t>
            </w:r>
          </w:p>
        </w:tc>
      </w:tr>
      <w:tr w:rsidR="00C4684A" w:rsidRPr="00183AA5" w14:paraId="0862367C" w14:textId="77777777">
        <w:trPr>
          <w:cantSplit/>
        </w:trPr>
        <w:tc>
          <w:tcPr>
            <w:tcW w:w="0" w:type="auto"/>
            <w:tcBorders>
              <w:top w:val="single" w:sz="4" w:space="0" w:color="FFFFFF"/>
            </w:tcBorders>
            <w:shd w:val="clear" w:color="auto" w:fill="D6E3BC"/>
            <w:vAlign w:val="center"/>
          </w:tcPr>
          <w:p w14:paraId="1040EA25" w14:textId="77777777" w:rsidR="00C4684A" w:rsidRPr="00183AA5" w:rsidRDefault="00C4684A" w:rsidP="00BA0797">
            <w:pPr>
              <w:spacing w:after="0" w:line="240" w:lineRule="auto"/>
              <w:rPr>
                <w:rFonts w:ascii="Myriad Pro" w:hAnsi="Myriad Pro" w:cs="Arial CYR"/>
                <w:b/>
                <w:sz w:val="18"/>
                <w:szCs w:val="18"/>
              </w:rPr>
            </w:pPr>
            <w:r w:rsidRPr="00183AA5">
              <w:rPr>
                <w:rFonts w:ascii="Myriad Pro" w:hAnsi="Myriad Pro" w:cs="Arial CYR"/>
                <w:b/>
                <w:sz w:val="18"/>
                <w:szCs w:val="18"/>
              </w:rPr>
              <w:t>Расходы на страхование</w:t>
            </w:r>
          </w:p>
        </w:tc>
        <w:tc>
          <w:tcPr>
            <w:tcW w:w="0" w:type="auto"/>
            <w:tcBorders>
              <w:top w:val="single" w:sz="4" w:space="0" w:color="FFFFFF"/>
            </w:tcBorders>
            <w:shd w:val="clear" w:color="auto" w:fill="D6E3BC"/>
            <w:noWrap/>
            <w:vAlign w:val="center"/>
          </w:tcPr>
          <w:p w14:paraId="256334EE" w14:textId="77777777" w:rsidR="00C4684A" w:rsidRPr="00183AA5" w:rsidRDefault="00834137" w:rsidP="00BA0797">
            <w:pPr>
              <w:spacing w:after="0" w:line="240" w:lineRule="auto"/>
              <w:jc w:val="center"/>
              <w:rPr>
                <w:rFonts w:ascii="Myriad Pro" w:hAnsi="Myriad Pro" w:cs="Arial CYR"/>
                <w:b/>
                <w:sz w:val="18"/>
                <w:szCs w:val="18"/>
              </w:rPr>
            </w:pPr>
            <w:r w:rsidRPr="00183AA5">
              <w:rPr>
                <w:rFonts w:ascii="Myriad Pro" w:hAnsi="Myriad Pro" w:cs="Arial CYR"/>
                <w:b/>
                <w:sz w:val="18"/>
                <w:szCs w:val="18"/>
              </w:rPr>
              <w:t>8 1</w:t>
            </w:r>
            <w:r w:rsidR="00C4684A" w:rsidRPr="00183AA5">
              <w:rPr>
                <w:rFonts w:ascii="Myriad Pro" w:hAnsi="Myriad Pro" w:cs="Arial CYR"/>
                <w:b/>
                <w:sz w:val="18"/>
                <w:szCs w:val="18"/>
              </w:rPr>
              <w:t>80,71</w:t>
            </w:r>
          </w:p>
        </w:tc>
        <w:tc>
          <w:tcPr>
            <w:tcW w:w="0" w:type="auto"/>
            <w:tcBorders>
              <w:top w:val="single" w:sz="4" w:space="0" w:color="FFFFFF"/>
            </w:tcBorders>
            <w:shd w:val="clear" w:color="auto" w:fill="D6E3BC"/>
            <w:noWrap/>
            <w:vAlign w:val="center"/>
          </w:tcPr>
          <w:p w14:paraId="69F25DBC" w14:textId="77777777" w:rsidR="00C4684A" w:rsidRPr="00183AA5" w:rsidRDefault="009C7B3E" w:rsidP="00BA0797">
            <w:pPr>
              <w:spacing w:after="0" w:line="240" w:lineRule="auto"/>
              <w:jc w:val="center"/>
              <w:rPr>
                <w:rFonts w:ascii="Myriad Pro" w:hAnsi="Myriad Pro" w:cs="Arial CYR"/>
                <w:b/>
                <w:sz w:val="18"/>
                <w:szCs w:val="18"/>
              </w:rPr>
            </w:pPr>
            <w:r w:rsidRPr="00183AA5">
              <w:rPr>
                <w:rFonts w:ascii="Myriad Pro" w:hAnsi="Myriad Pro" w:cs="Arial CYR"/>
                <w:b/>
                <w:sz w:val="18"/>
                <w:szCs w:val="18"/>
              </w:rPr>
              <w:t>2 8</w:t>
            </w:r>
            <w:r w:rsidR="00C4684A" w:rsidRPr="00183AA5">
              <w:rPr>
                <w:rFonts w:ascii="Myriad Pro" w:hAnsi="Myriad Pro" w:cs="Arial CYR"/>
                <w:b/>
                <w:sz w:val="18"/>
                <w:szCs w:val="18"/>
              </w:rPr>
              <w:t>08,67</w:t>
            </w:r>
          </w:p>
        </w:tc>
        <w:tc>
          <w:tcPr>
            <w:tcW w:w="0" w:type="auto"/>
            <w:tcBorders>
              <w:top w:val="single" w:sz="4" w:space="0" w:color="FFFFFF"/>
            </w:tcBorders>
            <w:shd w:val="clear" w:color="auto" w:fill="D6E3BC"/>
            <w:noWrap/>
            <w:vAlign w:val="center"/>
          </w:tcPr>
          <w:p w14:paraId="1202D5E2" w14:textId="77777777" w:rsidR="00C4684A" w:rsidRPr="00183AA5" w:rsidRDefault="009C7B3E" w:rsidP="00BA0797">
            <w:pPr>
              <w:spacing w:after="0" w:line="240" w:lineRule="auto"/>
              <w:jc w:val="center"/>
              <w:rPr>
                <w:rFonts w:ascii="Myriad Pro" w:hAnsi="Myriad Pro" w:cs="Arial CYR"/>
                <w:b/>
                <w:sz w:val="18"/>
                <w:szCs w:val="18"/>
              </w:rPr>
            </w:pPr>
            <w:r w:rsidRPr="00183AA5">
              <w:rPr>
                <w:rFonts w:ascii="Myriad Pro" w:hAnsi="Myriad Pro" w:cs="Arial CYR"/>
                <w:b/>
                <w:sz w:val="18"/>
                <w:szCs w:val="18"/>
              </w:rPr>
              <w:t>2 8</w:t>
            </w:r>
            <w:r w:rsidR="00C4684A" w:rsidRPr="00183AA5">
              <w:rPr>
                <w:rFonts w:ascii="Myriad Pro" w:hAnsi="Myriad Pro" w:cs="Arial CYR"/>
                <w:b/>
                <w:sz w:val="18"/>
                <w:szCs w:val="18"/>
              </w:rPr>
              <w:t>08,67</w:t>
            </w:r>
          </w:p>
        </w:tc>
        <w:tc>
          <w:tcPr>
            <w:tcW w:w="0" w:type="auto"/>
            <w:tcBorders>
              <w:top w:val="single" w:sz="4" w:space="0" w:color="FFFFFF"/>
            </w:tcBorders>
            <w:shd w:val="clear" w:color="auto" w:fill="D6E3BC"/>
            <w:noWrap/>
            <w:vAlign w:val="center"/>
          </w:tcPr>
          <w:p w14:paraId="11D3F7C0" w14:textId="77777777" w:rsidR="00C4684A" w:rsidRPr="00183AA5" w:rsidRDefault="00C4684A" w:rsidP="00BA0797">
            <w:pPr>
              <w:spacing w:after="0" w:line="240" w:lineRule="auto"/>
              <w:jc w:val="center"/>
              <w:rPr>
                <w:rFonts w:ascii="Myriad Pro" w:hAnsi="Myriad Pro" w:cs="Arial CYR"/>
                <w:b/>
                <w:sz w:val="18"/>
                <w:szCs w:val="18"/>
              </w:rPr>
            </w:pPr>
            <w:r w:rsidRPr="00183AA5">
              <w:rPr>
                <w:rFonts w:ascii="Myriad Pro" w:hAnsi="Myriad Pro" w:cs="Arial CYR"/>
                <w:b/>
                <w:sz w:val="18"/>
                <w:szCs w:val="18"/>
              </w:rPr>
              <w:t>1</w:t>
            </w:r>
            <w:r w:rsidR="00834137" w:rsidRPr="00183AA5">
              <w:rPr>
                <w:rFonts w:ascii="Myriad Pro" w:hAnsi="Myriad Pro" w:cs="Arial CYR"/>
                <w:b/>
                <w:sz w:val="18"/>
                <w:szCs w:val="18"/>
              </w:rPr>
              <w:t>0 6</w:t>
            </w:r>
            <w:r w:rsidRPr="00183AA5">
              <w:rPr>
                <w:rFonts w:ascii="Myriad Pro" w:hAnsi="Myriad Pro" w:cs="Arial CYR"/>
                <w:b/>
                <w:sz w:val="18"/>
                <w:szCs w:val="18"/>
              </w:rPr>
              <w:t>86,02</w:t>
            </w:r>
          </w:p>
        </w:tc>
        <w:tc>
          <w:tcPr>
            <w:tcW w:w="0" w:type="auto"/>
            <w:tcBorders>
              <w:top w:val="single" w:sz="4" w:space="0" w:color="FFFFFF"/>
            </w:tcBorders>
            <w:shd w:val="clear" w:color="auto" w:fill="D6E3BC"/>
            <w:noWrap/>
            <w:vAlign w:val="center"/>
          </w:tcPr>
          <w:p w14:paraId="0BD44084" w14:textId="77777777" w:rsidR="00C4684A" w:rsidRPr="00183AA5" w:rsidRDefault="009C7B3E" w:rsidP="00BA0797">
            <w:pPr>
              <w:spacing w:after="0" w:line="240" w:lineRule="auto"/>
              <w:jc w:val="center"/>
              <w:rPr>
                <w:rFonts w:ascii="Myriad Pro" w:hAnsi="Myriad Pro" w:cs="Arial CYR"/>
                <w:b/>
                <w:sz w:val="18"/>
                <w:szCs w:val="18"/>
              </w:rPr>
            </w:pPr>
            <w:r w:rsidRPr="00183AA5">
              <w:rPr>
                <w:rFonts w:ascii="Myriad Pro" w:hAnsi="Myriad Pro" w:cs="Arial CYR"/>
                <w:b/>
                <w:sz w:val="18"/>
                <w:szCs w:val="18"/>
              </w:rPr>
              <w:t>2 7</w:t>
            </w:r>
            <w:r w:rsidR="00C4684A" w:rsidRPr="00183AA5">
              <w:rPr>
                <w:rFonts w:ascii="Myriad Pro" w:hAnsi="Myriad Pro" w:cs="Arial CYR"/>
                <w:b/>
                <w:sz w:val="18"/>
                <w:szCs w:val="18"/>
              </w:rPr>
              <w:t>86,87</w:t>
            </w:r>
          </w:p>
        </w:tc>
        <w:tc>
          <w:tcPr>
            <w:tcW w:w="0" w:type="auto"/>
            <w:tcBorders>
              <w:top w:val="single" w:sz="4" w:space="0" w:color="FFFFFF"/>
            </w:tcBorders>
            <w:shd w:val="clear" w:color="auto" w:fill="D6E3BC"/>
            <w:noWrap/>
            <w:vAlign w:val="center"/>
          </w:tcPr>
          <w:p w14:paraId="68BBD188" w14:textId="77777777" w:rsidR="00C4684A" w:rsidRPr="00183AA5" w:rsidRDefault="009C7B3E" w:rsidP="00BA0797">
            <w:pPr>
              <w:spacing w:after="0" w:line="240" w:lineRule="auto"/>
              <w:jc w:val="center"/>
              <w:rPr>
                <w:rFonts w:ascii="Myriad Pro" w:hAnsi="Myriad Pro" w:cs="Arial CYR"/>
                <w:b/>
                <w:sz w:val="18"/>
                <w:szCs w:val="18"/>
              </w:rPr>
            </w:pPr>
            <w:r w:rsidRPr="00183AA5">
              <w:rPr>
                <w:rFonts w:ascii="Myriad Pro" w:hAnsi="Myriad Pro" w:cs="Arial CYR"/>
                <w:b/>
                <w:sz w:val="18"/>
                <w:szCs w:val="18"/>
              </w:rPr>
              <w:t>2 9</w:t>
            </w:r>
            <w:r w:rsidR="00C4684A" w:rsidRPr="00183AA5">
              <w:rPr>
                <w:rFonts w:ascii="Myriad Pro" w:hAnsi="Myriad Pro" w:cs="Arial CYR"/>
                <w:b/>
                <w:sz w:val="18"/>
                <w:szCs w:val="18"/>
              </w:rPr>
              <w:t>30,40</w:t>
            </w:r>
          </w:p>
        </w:tc>
      </w:tr>
      <w:tr w:rsidR="00C4684A" w:rsidRPr="00183AA5" w14:paraId="23634C27" w14:textId="77777777">
        <w:trPr>
          <w:cantSplit/>
        </w:trPr>
        <w:tc>
          <w:tcPr>
            <w:tcW w:w="0" w:type="auto"/>
            <w:shd w:val="clear" w:color="auto" w:fill="auto"/>
            <w:vAlign w:val="center"/>
          </w:tcPr>
          <w:p w14:paraId="3AD0F1FD"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ОСАГО</w:t>
            </w:r>
          </w:p>
        </w:tc>
        <w:tc>
          <w:tcPr>
            <w:tcW w:w="0" w:type="auto"/>
            <w:shd w:val="clear" w:color="auto" w:fill="auto"/>
            <w:noWrap/>
            <w:vAlign w:val="center"/>
          </w:tcPr>
          <w:p w14:paraId="7CE04090"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2 7</w:t>
            </w:r>
            <w:r w:rsidR="00C4684A" w:rsidRPr="00183AA5">
              <w:rPr>
                <w:rFonts w:ascii="Myriad Pro" w:hAnsi="Myriad Pro" w:cs="Arial CYR"/>
                <w:iCs/>
                <w:sz w:val="18"/>
                <w:szCs w:val="18"/>
              </w:rPr>
              <w:t>11,85</w:t>
            </w:r>
          </w:p>
        </w:tc>
        <w:tc>
          <w:tcPr>
            <w:tcW w:w="0" w:type="auto"/>
            <w:shd w:val="clear" w:color="auto" w:fill="auto"/>
            <w:noWrap/>
            <w:vAlign w:val="center"/>
          </w:tcPr>
          <w:p w14:paraId="4219C35B"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2 6</w:t>
            </w:r>
            <w:r w:rsidR="00C4684A" w:rsidRPr="00183AA5">
              <w:rPr>
                <w:rFonts w:ascii="Myriad Pro" w:hAnsi="Myriad Pro" w:cs="Arial CYR"/>
                <w:iCs/>
                <w:sz w:val="18"/>
                <w:szCs w:val="18"/>
              </w:rPr>
              <w:t>97,09</w:t>
            </w:r>
          </w:p>
        </w:tc>
        <w:tc>
          <w:tcPr>
            <w:tcW w:w="0" w:type="auto"/>
            <w:shd w:val="clear" w:color="auto" w:fill="auto"/>
            <w:noWrap/>
            <w:vAlign w:val="center"/>
          </w:tcPr>
          <w:p w14:paraId="71685B63"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2 6</w:t>
            </w:r>
            <w:r w:rsidR="00C4684A" w:rsidRPr="00183AA5">
              <w:rPr>
                <w:rFonts w:ascii="Myriad Pro" w:hAnsi="Myriad Pro" w:cs="Arial CYR"/>
                <w:iCs/>
                <w:sz w:val="18"/>
                <w:szCs w:val="18"/>
              </w:rPr>
              <w:t>97,09</w:t>
            </w:r>
          </w:p>
        </w:tc>
        <w:tc>
          <w:tcPr>
            <w:tcW w:w="0" w:type="auto"/>
            <w:shd w:val="clear" w:color="auto" w:fill="auto"/>
            <w:noWrap/>
            <w:vAlign w:val="center"/>
          </w:tcPr>
          <w:p w14:paraId="4B86E34B"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2 8</w:t>
            </w:r>
            <w:r w:rsidR="00C4684A" w:rsidRPr="00183AA5">
              <w:rPr>
                <w:rFonts w:ascii="Myriad Pro" w:hAnsi="Myriad Pro" w:cs="Arial CYR"/>
                <w:iCs/>
                <w:sz w:val="18"/>
                <w:szCs w:val="18"/>
              </w:rPr>
              <w:t>11,38</w:t>
            </w:r>
          </w:p>
        </w:tc>
        <w:tc>
          <w:tcPr>
            <w:tcW w:w="0" w:type="auto"/>
            <w:shd w:val="clear" w:color="auto" w:fill="auto"/>
            <w:noWrap/>
            <w:vAlign w:val="center"/>
          </w:tcPr>
          <w:p w14:paraId="10CA97AE"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2 6</w:t>
            </w:r>
            <w:r w:rsidR="00C4684A" w:rsidRPr="00183AA5">
              <w:rPr>
                <w:rFonts w:ascii="Myriad Pro" w:hAnsi="Myriad Pro" w:cs="Arial CYR"/>
                <w:iCs/>
                <w:sz w:val="18"/>
                <w:szCs w:val="18"/>
              </w:rPr>
              <w:t>97,09</w:t>
            </w:r>
          </w:p>
        </w:tc>
        <w:tc>
          <w:tcPr>
            <w:tcW w:w="0" w:type="auto"/>
            <w:shd w:val="clear" w:color="auto" w:fill="auto"/>
            <w:noWrap/>
            <w:vAlign w:val="center"/>
          </w:tcPr>
          <w:p w14:paraId="4729A31C"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2 9</w:t>
            </w:r>
            <w:r w:rsidR="00C4684A" w:rsidRPr="00183AA5">
              <w:rPr>
                <w:rFonts w:ascii="Myriad Pro" w:hAnsi="Myriad Pro" w:cs="Arial CYR"/>
                <w:iCs/>
                <w:sz w:val="18"/>
                <w:szCs w:val="18"/>
              </w:rPr>
              <w:t>05,96</w:t>
            </w:r>
          </w:p>
        </w:tc>
      </w:tr>
      <w:tr w:rsidR="00C4684A" w:rsidRPr="00183AA5" w14:paraId="3013312A" w14:textId="77777777">
        <w:trPr>
          <w:cantSplit/>
        </w:trPr>
        <w:tc>
          <w:tcPr>
            <w:tcW w:w="0" w:type="auto"/>
            <w:shd w:val="clear" w:color="auto" w:fill="auto"/>
            <w:vAlign w:val="center"/>
          </w:tcPr>
          <w:p w14:paraId="336D4BFC"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КАСКО</w:t>
            </w:r>
          </w:p>
        </w:tc>
        <w:tc>
          <w:tcPr>
            <w:tcW w:w="0" w:type="auto"/>
            <w:shd w:val="clear" w:color="auto" w:fill="auto"/>
            <w:noWrap/>
            <w:vAlign w:val="center"/>
          </w:tcPr>
          <w:p w14:paraId="0308D7E5"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695,36</w:t>
            </w:r>
          </w:p>
        </w:tc>
        <w:tc>
          <w:tcPr>
            <w:tcW w:w="0" w:type="auto"/>
            <w:shd w:val="clear" w:color="auto" w:fill="auto"/>
            <w:noWrap/>
            <w:vAlign w:val="center"/>
          </w:tcPr>
          <w:p w14:paraId="054F1B66"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46DADC2B"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553D2C5C"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648,21</w:t>
            </w:r>
          </w:p>
        </w:tc>
        <w:tc>
          <w:tcPr>
            <w:tcW w:w="0" w:type="auto"/>
            <w:shd w:val="clear" w:color="auto" w:fill="auto"/>
            <w:noWrap/>
            <w:vAlign w:val="center"/>
          </w:tcPr>
          <w:p w14:paraId="26DBB2AB"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55621D84"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r>
      <w:tr w:rsidR="00C4684A" w:rsidRPr="00183AA5" w14:paraId="736BC8B8" w14:textId="77777777">
        <w:trPr>
          <w:cantSplit/>
        </w:trPr>
        <w:tc>
          <w:tcPr>
            <w:tcW w:w="0" w:type="auto"/>
            <w:shd w:val="clear" w:color="auto" w:fill="auto"/>
            <w:vAlign w:val="center"/>
          </w:tcPr>
          <w:p w14:paraId="6B51D46C"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ДМС</w:t>
            </w:r>
          </w:p>
        </w:tc>
        <w:tc>
          <w:tcPr>
            <w:tcW w:w="0" w:type="auto"/>
            <w:shd w:val="clear" w:color="auto" w:fill="auto"/>
            <w:noWrap/>
            <w:vAlign w:val="center"/>
          </w:tcPr>
          <w:p w14:paraId="3D4F2DF8"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2 1</w:t>
            </w:r>
            <w:r w:rsidR="00C4684A" w:rsidRPr="00183AA5">
              <w:rPr>
                <w:rFonts w:ascii="Myriad Pro" w:hAnsi="Myriad Pro" w:cs="Arial CYR"/>
                <w:iCs/>
                <w:sz w:val="18"/>
                <w:szCs w:val="18"/>
              </w:rPr>
              <w:t>67,71</w:t>
            </w:r>
          </w:p>
        </w:tc>
        <w:tc>
          <w:tcPr>
            <w:tcW w:w="0" w:type="auto"/>
            <w:shd w:val="clear" w:color="auto" w:fill="auto"/>
            <w:noWrap/>
            <w:vAlign w:val="center"/>
          </w:tcPr>
          <w:p w14:paraId="21A34AF4"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107F2D8A"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7A02B1C4" w14:textId="77777777" w:rsidR="00C4684A" w:rsidRPr="00183AA5" w:rsidRDefault="00834137"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4 5</w:t>
            </w:r>
            <w:r w:rsidR="00C4684A" w:rsidRPr="00183AA5">
              <w:rPr>
                <w:rFonts w:ascii="Myriad Pro" w:hAnsi="Myriad Pro" w:cs="Arial CYR"/>
                <w:iCs/>
                <w:sz w:val="18"/>
                <w:szCs w:val="18"/>
              </w:rPr>
              <w:t>43,96</w:t>
            </w:r>
          </w:p>
        </w:tc>
        <w:tc>
          <w:tcPr>
            <w:tcW w:w="0" w:type="auto"/>
            <w:shd w:val="clear" w:color="auto" w:fill="auto"/>
            <w:noWrap/>
            <w:vAlign w:val="center"/>
          </w:tcPr>
          <w:p w14:paraId="546A939A"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17AD6E43"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r>
      <w:tr w:rsidR="00C4684A" w:rsidRPr="00183AA5" w14:paraId="3F7B649D" w14:textId="77777777">
        <w:trPr>
          <w:cantSplit/>
        </w:trPr>
        <w:tc>
          <w:tcPr>
            <w:tcW w:w="0" w:type="auto"/>
            <w:shd w:val="clear" w:color="auto" w:fill="auto"/>
            <w:vAlign w:val="center"/>
          </w:tcPr>
          <w:p w14:paraId="09002685"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СНС</w:t>
            </w:r>
          </w:p>
        </w:tc>
        <w:tc>
          <w:tcPr>
            <w:tcW w:w="0" w:type="auto"/>
            <w:shd w:val="clear" w:color="auto" w:fill="auto"/>
            <w:noWrap/>
            <w:vAlign w:val="center"/>
          </w:tcPr>
          <w:p w14:paraId="65D2708A"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119,22</w:t>
            </w:r>
          </w:p>
        </w:tc>
        <w:tc>
          <w:tcPr>
            <w:tcW w:w="0" w:type="auto"/>
            <w:shd w:val="clear" w:color="auto" w:fill="auto"/>
            <w:noWrap/>
            <w:vAlign w:val="center"/>
          </w:tcPr>
          <w:p w14:paraId="55344F20"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52CC552B"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03EC2499"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126,85</w:t>
            </w:r>
          </w:p>
        </w:tc>
        <w:tc>
          <w:tcPr>
            <w:tcW w:w="0" w:type="auto"/>
            <w:shd w:val="clear" w:color="auto" w:fill="auto"/>
            <w:noWrap/>
            <w:vAlign w:val="center"/>
          </w:tcPr>
          <w:p w14:paraId="1544AA1F"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063F2502"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r>
      <w:tr w:rsidR="00C4684A" w:rsidRPr="00183AA5" w14:paraId="7B55225D" w14:textId="77777777">
        <w:trPr>
          <w:cantSplit/>
        </w:trPr>
        <w:tc>
          <w:tcPr>
            <w:tcW w:w="0" w:type="auto"/>
            <w:shd w:val="clear" w:color="auto" w:fill="auto"/>
            <w:vAlign w:val="center"/>
          </w:tcPr>
          <w:p w14:paraId="7BCFBF49"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Страхование имущества</w:t>
            </w:r>
          </w:p>
        </w:tc>
        <w:tc>
          <w:tcPr>
            <w:tcW w:w="0" w:type="auto"/>
            <w:shd w:val="clear" w:color="auto" w:fill="auto"/>
            <w:noWrap/>
            <w:vAlign w:val="center"/>
          </w:tcPr>
          <w:p w14:paraId="6BEA5511"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2 3</w:t>
            </w:r>
            <w:r w:rsidR="00C4684A" w:rsidRPr="00183AA5">
              <w:rPr>
                <w:rFonts w:ascii="Myriad Pro" w:hAnsi="Myriad Pro" w:cs="Arial CYR"/>
                <w:iCs/>
                <w:sz w:val="18"/>
                <w:szCs w:val="18"/>
              </w:rPr>
              <w:t>75,33</w:t>
            </w:r>
          </w:p>
        </w:tc>
        <w:tc>
          <w:tcPr>
            <w:tcW w:w="0" w:type="auto"/>
            <w:shd w:val="clear" w:color="auto" w:fill="auto"/>
            <w:noWrap/>
            <w:vAlign w:val="center"/>
          </w:tcPr>
          <w:p w14:paraId="17CE6FA1"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659D301A"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5A4B53A0" w14:textId="77777777" w:rsidR="00C4684A" w:rsidRPr="00183AA5" w:rsidRDefault="009C7B3E"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2 4</w:t>
            </w:r>
            <w:r w:rsidR="00C4684A" w:rsidRPr="00183AA5">
              <w:rPr>
                <w:rFonts w:ascii="Myriad Pro" w:hAnsi="Myriad Pro" w:cs="Arial CYR"/>
                <w:iCs/>
                <w:sz w:val="18"/>
                <w:szCs w:val="18"/>
              </w:rPr>
              <w:t>63,59</w:t>
            </w:r>
          </w:p>
        </w:tc>
        <w:tc>
          <w:tcPr>
            <w:tcW w:w="0" w:type="auto"/>
            <w:shd w:val="clear" w:color="auto" w:fill="auto"/>
            <w:noWrap/>
            <w:vAlign w:val="center"/>
          </w:tcPr>
          <w:p w14:paraId="16D3F679"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c>
          <w:tcPr>
            <w:tcW w:w="0" w:type="auto"/>
            <w:shd w:val="clear" w:color="auto" w:fill="auto"/>
            <w:noWrap/>
            <w:vAlign w:val="center"/>
          </w:tcPr>
          <w:p w14:paraId="5CA32F29"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0,00</w:t>
            </w:r>
          </w:p>
        </w:tc>
      </w:tr>
      <w:tr w:rsidR="00C4684A" w:rsidRPr="00183AA5" w14:paraId="37376AEB" w14:textId="77777777">
        <w:trPr>
          <w:cantSplit/>
        </w:trPr>
        <w:tc>
          <w:tcPr>
            <w:tcW w:w="0" w:type="auto"/>
            <w:shd w:val="clear" w:color="auto" w:fill="auto"/>
            <w:vAlign w:val="center"/>
          </w:tcPr>
          <w:p w14:paraId="0C144E43"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Страхование гражданской ответственности перевозчика</w:t>
            </w:r>
          </w:p>
        </w:tc>
        <w:tc>
          <w:tcPr>
            <w:tcW w:w="0" w:type="auto"/>
            <w:shd w:val="clear" w:color="auto" w:fill="auto"/>
            <w:noWrap/>
            <w:vAlign w:val="center"/>
          </w:tcPr>
          <w:p w14:paraId="020B1937"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5,89</w:t>
            </w:r>
          </w:p>
        </w:tc>
        <w:tc>
          <w:tcPr>
            <w:tcW w:w="0" w:type="auto"/>
            <w:shd w:val="clear" w:color="auto" w:fill="auto"/>
            <w:noWrap/>
            <w:vAlign w:val="center"/>
          </w:tcPr>
          <w:p w14:paraId="7ED30148"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5,91</w:t>
            </w:r>
          </w:p>
        </w:tc>
        <w:tc>
          <w:tcPr>
            <w:tcW w:w="0" w:type="auto"/>
            <w:shd w:val="clear" w:color="auto" w:fill="auto"/>
            <w:noWrap/>
            <w:vAlign w:val="center"/>
          </w:tcPr>
          <w:p w14:paraId="7FE53119"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5,91</w:t>
            </w:r>
          </w:p>
        </w:tc>
        <w:tc>
          <w:tcPr>
            <w:tcW w:w="0" w:type="auto"/>
            <w:shd w:val="clear" w:color="auto" w:fill="auto"/>
            <w:noWrap/>
            <w:vAlign w:val="center"/>
          </w:tcPr>
          <w:p w14:paraId="16998C4A"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5,20</w:t>
            </w:r>
          </w:p>
        </w:tc>
        <w:tc>
          <w:tcPr>
            <w:tcW w:w="0" w:type="auto"/>
            <w:shd w:val="clear" w:color="auto" w:fill="auto"/>
            <w:noWrap/>
            <w:vAlign w:val="center"/>
          </w:tcPr>
          <w:p w14:paraId="1BA79E45"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5,91</w:t>
            </w:r>
          </w:p>
        </w:tc>
        <w:tc>
          <w:tcPr>
            <w:tcW w:w="0" w:type="auto"/>
            <w:shd w:val="clear" w:color="auto" w:fill="auto"/>
            <w:noWrap/>
            <w:vAlign w:val="center"/>
          </w:tcPr>
          <w:p w14:paraId="086F7711"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6,37</w:t>
            </w:r>
          </w:p>
        </w:tc>
      </w:tr>
      <w:tr w:rsidR="00C4684A" w:rsidRPr="00183AA5" w14:paraId="68D44CD9" w14:textId="77777777">
        <w:trPr>
          <w:cantSplit/>
        </w:trPr>
        <w:tc>
          <w:tcPr>
            <w:tcW w:w="0" w:type="auto"/>
            <w:shd w:val="clear" w:color="auto" w:fill="auto"/>
            <w:vAlign w:val="center"/>
          </w:tcPr>
          <w:p w14:paraId="640D857F"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 xml:space="preserve">Страхование ОПО </w:t>
            </w:r>
          </w:p>
        </w:tc>
        <w:tc>
          <w:tcPr>
            <w:tcW w:w="0" w:type="auto"/>
            <w:shd w:val="clear" w:color="auto" w:fill="auto"/>
            <w:noWrap/>
            <w:vAlign w:val="center"/>
          </w:tcPr>
          <w:p w14:paraId="75C747F4"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88,66</w:t>
            </w:r>
          </w:p>
        </w:tc>
        <w:tc>
          <w:tcPr>
            <w:tcW w:w="0" w:type="auto"/>
            <w:shd w:val="clear" w:color="auto" w:fill="auto"/>
            <w:noWrap/>
            <w:vAlign w:val="center"/>
          </w:tcPr>
          <w:p w14:paraId="79204E47"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88,90</w:t>
            </w:r>
          </w:p>
        </w:tc>
        <w:tc>
          <w:tcPr>
            <w:tcW w:w="0" w:type="auto"/>
            <w:shd w:val="clear" w:color="auto" w:fill="auto"/>
            <w:noWrap/>
            <w:vAlign w:val="center"/>
          </w:tcPr>
          <w:p w14:paraId="6767F6B2"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88,90</w:t>
            </w:r>
          </w:p>
        </w:tc>
        <w:tc>
          <w:tcPr>
            <w:tcW w:w="0" w:type="auto"/>
            <w:shd w:val="clear" w:color="auto" w:fill="auto"/>
            <w:noWrap/>
            <w:vAlign w:val="center"/>
          </w:tcPr>
          <w:p w14:paraId="1A700314"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68,94</w:t>
            </w:r>
          </w:p>
        </w:tc>
        <w:tc>
          <w:tcPr>
            <w:tcW w:w="0" w:type="auto"/>
            <w:shd w:val="clear" w:color="auto" w:fill="auto"/>
            <w:noWrap/>
            <w:vAlign w:val="center"/>
          </w:tcPr>
          <w:p w14:paraId="5632C5C5"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67,15</w:t>
            </w:r>
          </w:p>
        </w:tc>
        <w:tc>
          <w:tcPr>
            <w:tcW w:w="0" w:type="auto"/>
            <w:shd w:val="clear" w:color="auto" w:fill="auto"/>
            <w:noWrap/>
            <w:vAlign w:val="center"/>
          </w:tcPr>
          <w:p w14:paraId="74D9F68C"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95,79</w:t>
            </w:r>
          </w:p>
        </w:tc>
      </w:tr>
      <w:tr w:rsidR="00C4684A" w:rsidRPr="00183AA5" w14:paraId="70C6CDCF" w14:textId="77777777">
        <w:trPr>
          <w:cantSplit/>
        </w:trPr>
        <w:tc>
          <w:tcPr>
            <w:tcW w:w="0" w:type="auto"/>
            <w:shd w:val="clear" w:color="auto" w:fill="auto"/>
            <w:vAlign w:val="center"/>
          </w:tcPr>
          <w:p w14:paraId="33950191" w14:textId="77777777" w:rsidR="00C4684A" w:rsidRPr="00183AA5" w:rsidRDefault="00C4684A" w:rsidP="00183AA5">
            <w:pPr>
              <w:spacing w:after="0" w:line="240" w:lineRule="auto"/>
              <w:rPr>
                <w:rFonts w:ascii="Myriad Pro" w:hAnsi="Myriad Pro" w:cs="Arial CYR"/>
                <w:iCs/>
                <w:sz w:val="18"/>
                <w:szCs w:val="18"/>
              </w:rPr>
            </w:pPr>
            <w:r w:rsidRPr="00183AA5">
              <w:rPr>
                <w:rFonts w:ascii="Myriad Pro" w:hAnsi="Myriad Pro" w:cs="Arial CYR"/>
                <w:iCs/>
                <w:sz w:val="18"/>
                <w:szCs w:val="18"/>
              </w:rPr>
              <w:t>Страхование маломерных судов</w:t>
            </w:r>
          </w:p>
        </w:tc>
        <w:tc>
          <w:tcPr>
            <w:tcW w:w="0" w:type="auto"/>
            <w:shd w:val="clear" w:color="auto" w:fill="auto"/>
            <w:noWrap/>
            <w:vAlign w:val="center"/>
          </w:tcPr>
          <w:p w14:paraId="7669DE41"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16,70</w:t>
            </w:r>
          </w:p>
        </w:tc>
        <w:tc>
          <w:tcPr>
            <w:tcW w:w="0" w:type="auto"/>
            <w:shd w:val="clear" w:color="auto" w:fill="auto"/>
            <w:noWrap/>
            <w:vAlign w:val="center"/>
          </w:tcPr>
          <w:p w14:paraId="568067DC"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16,78</w:t>
            </w:r>
          </w:p>
        </w:tc>
        <w:tc>
          <w:tcPr>
            <w:tcW w:w="0" w:type="auto"/>
            <w:shd w:val="clear" w:color="auto" w:fill="auto"/>
            <w:noWrap/>
            <w:vAlign w:val="center"/>
          </w:tcPr>
          <w:p w14:paraId="171D53B1"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16,78</w:t>
            </w:r>
          </w:p>
        </w:tc>
        <w:tc>
          <w:tcPr>
            <w:tcW w:w="0" w:type="auto"/>
            <w:shd w:val="clear" w:color="auto" w:fill="auto"/>
            <w:noWrap/>
            <w:vAlign w:val="center"/>
          </w:tcPr>
          <w:p w14:paraId="5B206EF0"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17,89</w:t>
            </w:r>
          </w:p>
        </w:tc>
        <w:tc>
          <w:tcPr>
            <w:tcW w:w="0" w:type="auto"/>
            <w:shd w:val="clear" w:color="auto" w:fill="auto"/>
            <w:noWrap/>
            <w:vAlign w:val="center"/>
          </w:tcPr>
          <w:p w14:paraId="064CCB87"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16,73</w:t>
            </w:r>
          </w:p>
        </w:tc>
        <w:tc>
          <w:tcPr>
            <w:tcW w:w="0" w:type="auto"/>
            <w:shd w:val="clear" w:color="auto" w:fill="auto"/>
            <w:noWrap/>
            <w:vAlign w:val="center"/>
          </w:tcPr>
          <w:p w14:paraId="4B28A174" w14:textId="77777777" w:rsidR="00C4684A" w:rsidRPr="00183AA5" w:rsidRDefault="00C4684A" w:rsidP="00BA0797">
            <w:pPr>
              <w:spacing w:after="0" w:line="240" w:lineRule="auto"/>
              <w:jc w:val="center"/>
              <w:rPr>
                <w:rFonts w:ascii="Myriad Pro" w:hAnsi="Myriad Pro" w:cs="Arial CYR"/>
                <w:iCs/>
                <w:sz w:val="18"/>
                <w:szCs w:val="18"/>
              </w:rPr>
            </w:pPr>
            <w:r w:rsidRPr="00183AA5">
              <w:rPr>
                <w:rFonts w:ascii="Myriad Pro" w:hAnsi="Myriad Pro" w:cs="Arial CYR"/>
                <w:iCs/>
                <w:sz w:val="18"/>
                <w:szCs w:val="18"/>
              </w:rPr>
              <w:t>18,07</w:t>
            </w:r>
          </w:p>
        </w:tc>
      </w:tr>
    </w:tbl>
    <w:p w14:paraId="15D262E8" w14:textId="77777777" w:rsidR="00680849" w:rsidRDefault="00680849" w:rsidP="00BA0797">
      <w:pPr>
        <w:pStyle w:val="11"/>
        <w:spacing w:after="0" w:line="360" w:lineRule="auto"/>
        <w:ind w:left="0" w:firstLine="720"/>
        <w:jc w:val="both"/>
        <w:rPr>
          <w:rFonts w:ascii="Myriad Pro" w:hAnsi="Myriad Pro"/>
          <w:sz w:val="26"/>
          <w:szCs w:val="26"/>
        </w:rPr>
      </w:pPr>
    </w:p>
    <w:p w14:paraId="1A5308E0" w14:textId="77777777" w:rsidR="00560CBF" w:rsidRPr="0080531F" w:rsidRDefault="00560CBF"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50" w:name="_Toc41256462"/>
      <w:r w:rsidRPr="0080531F">
        <w:rPr>
          <w:rFonts w:ascii="Myriad Pro" w:eastAsia="Times New Roman" w:hAnsi="Myriad Pro"/>
          <w:b/>
          <w:color w:val="4F6228"/>
          <w:sz w:val="28"/>
          <w:szCs w:val="28"/>
        </w:rPr>
        <w:t>Командировочные расходы</w:t>
      </w:r>
      <w:bookmarkEnd w:id="50"/>
    </w:p>
    <w:p w14:paraId="7E883131"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49D4315E" w14:textId="77777777" w:rsidR="00560CBF" w:rsidRPr="00BA0797" w:rsidRDefault="00560CBF" w:rsidP="00BA0797">
      <w:pPr>
        <w:pStyle w:val="afff8"/>
        <w:spacing w:after="0"/>
        <w:rPr>
          <w:rFonts w:cs="Myriad Pro"/>
        </w:rPr>
      </w:pPr>
      <w:r w:rsidRPr="00BA0797">
        <w:t>В соответствии с подпунктом 6 пункта 28 Основ ценообразования №1178 в состав прочих расходов, которые учитываются при определении необходимой валовой выручки, включаются расходы</w:t>
      </w:r>
      <w:r w:rsidR="009C7B3E" w:rsidRPr="00BA0797">
        <w:t xml:space="preserve"> </w:t>
      </w:r>
      <w:r w:rsidRPr="00BA0797">
        <w:rPr>
          <w:rFonts w:cs="Myriad Pro"/>
        </w:rPr>
        <w:t>на служебные командировки, включая оформление виз и уплату сборов.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021"/>
        <w:gridCol w:w="971"/>
        <w:gridCol w:w="1841"/>
        <w:gridCol w:w="1833"/>
        <w:gridCol w:w="1452"/>
        <w:gridCol w:w="1452"/>
      </w:tblGrid>
      <w:tr w:rsidR="00AF4A93" w:rsidRPr="00BA0797" w14:paraId="7012E646" w14:textId="77777777">
        <w:trPr>
          <w:cantSplit/>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C76B3B2"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Наименование</w:t>
            </w:r>
          </w:p>
        </w:tc>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0D8979F"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 xml:space="preserve"> Факт за 2016, тыс. руб.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03D6E3A" w14:textId="77777777" w:rsidR="00AF4A93" w:rsidRPr="00680849" w:rsidRDefault="00F7096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 xml:space="preserve">Предложение  филиала «Псковэнерго» </w:t>
            </w:r>
            <w:r w:rsidR="00AF4A93" w:rsidRPr="00680849">
              <w:rPr>
                <w:rFonts w:ascii="Myriad Pro" w:eastAsia="Times New Roman" w:hAnsi="Myriad Pro" w:cs="Arial CYR"/>
                <w:b/>
                <w:color w:val="FFFFFF"/>
                <w:sz w:val="18"/>
                <w:szCs w:val="18"/>
                <w:lang w:eastAsia="ru-RU"/>
              </w:rPr>
              <w:t xml:space="preserve">на 2018, тыс. руб. </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FBA7B24"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 xml:space="preserve"> ТБР 2018, тыс. руб. </w:t>
            </w:r>
          </w:p>
        </w:tc>
      </w:tr>
      <w:tr w:rsidR="00AF4A93" w:rsidRPr="00BA0797" w14:paraId="305A7839" w14:textId="77777777">
        <w:trPr>
          <w:cantSplit/>
          <w:trHeight w:val="223"/>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018EF3D" w14:textId="77777777" w:rsidR="00AF4A93" w:rsidRPr="00680849" w:rsidRDefault="00AF4A93" w:rsidP="00BA0797">
            <w:pPr>
              <w:spacing w:after="0" w:line="240" w:lineRule="auto"/>
              <w:rPr>
                <w:rFonts w:ascii="Myriad Pro" w:eastAsia="Times New Roman" w:hAnsi="Myriad Pro" w:cs="Arial CYR"/>
                <w:b/>
                <w:color w:val="FFFFFF"/>
                <w:sz w:val="18"/>
                <w:szCs w:val="18"/>
                <w:lang w:eastAsia="ru-RU"/>
              </w:rPr>
            </w:pPr>
          </w:p>
        </w:tc>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79EA889"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CB48483"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44C4911"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 xml:space="preserve"> Приказ Госкомитета от 29.12.2017</w:t>
            </w:r>
            <w:r w:rsidR="00F52ADA" w:rsidRPr="00680849">
              <w:rPr>
                <w:rFonts w:ascii="Myriad Pro" w:eastAsia="Times New Roman" w:hAnsi="Myriad Pro" w:cs="Arial CYR"/>
                <w:b/>
                <w:color w:val="FFFFFF"/>
                <w:sz w:val="18"/>
                <w:szCs w:val="18"/>
                <w:lang w:eastAsia="ru-RU"/>
              </w:rPr>
              <w:br/>
            </w:r>
            <w:r w:rsidRPr="00680849">
              <w:rPr>
                <w:rFonts w:ascii="Myriad Pro" w:eastAsia="Times New Roman" w:hAnsi="Myriad Pro" w:cs="Arial CYR"/>
                <w:b/>
                <w:color w:val="FFFFFF"/>
                <w:sz w:val="18"/>
                <w:szCs w:val="18"/>
                <w:lang w:eastAsia="ru-RU"/>
              </w:rPr>
              <w:t xml:space="preserve">№ 217-э </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D9BE2DA" w14:textId="77777777" w:rsidR="00AF4A93" w:rsidRPr="00680849" w:rsidRDefault="00AF4A9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 xml:space="preserve"> Приказ Госкомитета от 01.06.2018</w:t>
            </w:r>
            <w:r w:rsidR="00F52ADA" w:rsidRPr="00680849">
              <w:rPr>
                <w:rFonts w:ascii="Myriad Pro" w:eastAsia="Times New Roman" w:hAnsi="Myriad Pro" w:cs="Arial CYR"/>
                <w:b/>
                <w:color w:val="FFFFFF"/>
                <w:sz w:val="18"/>
                <w:szCs w:val="18"/>
                <w:lang w:eastAsia="ru-RU"/>
              </w:rPr>
              <w:br/>
            </w:r>
            <w:r w:rsidRPr="00680849">
              <w:rPr>
                <w:rFonts w:ascii="Myriad Pro" w:eastAsia="Times New Roman" w:hAnsi="Myriad Pro" w:cs="Arial CYR"/>
                <w:b/>
                <w:color w:val="FFFFFF"/>
                <w:sz w:val="18"/>
                <w:szCs w:val="18"/>
                <w:lang w:eastAsia="ru-RU"/>
              </w:rPr>
              <w:t xml:space="preserve">№ 23-э </w:t>
            </w:r>
          </w:p>
        </w:tc>
      </w:tr>
      <w:tr w:rsidR="00363782" w:rsidRPr="00BA0797" w14:paraId="5C3B19FA" w14:textId="77777777">
        <w:trPr>
          <w:cantSplit/>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9C2F0EF" w14:textId="77777777" w:rsidR="00AF4A93" w:rsidRPr="00BA0797" w:rsidRDefault="00AF4A93" w:rsidP="00BA0797">
            <w:pPr>
              <w:spacing w:after="0" w:line="240" w:lineRule="auto"/>
              <w:rPr>
                <w:rFonts w:ascii="Myriad Pro" w:eastAsia="Times New Roman" w:hAnsi="Myriad Pro" w:cs="Arial CYR"/>
                <w:bCs/>
                <w:color w:val="FFFFFF"/>
                <w:sz w:val="18"/>
                <w:szCs w:val="18"/>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6A1CC93" w14:textId="77777777" w:rsidR="00AF4A93" w:rsidRPr="00BA0797" w:rsidRDefault="00AF4A93"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ВСЕГО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83215BE" w14:textId="77777777" w:rsidR="00AF4A93" w:rsidRPr="00BA0797" w:rsidRDefault="00AF4A93"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в т.ч. отнесено на услуги по передаче электроэнергии</w:t>
            </w:r>
            <w:r w:rsidRPr="00BA0797">
              <w:rPr>
                <w:rFonts w:ascii="Myriad Pro" w:eastAsia="Times New Roman" w:hAnsi="Myriad Pro" w:cs="Arial CYR"/>
                <w:color w:val="FFFFFF"/>
                <w:sz w:val="18"/>
                <w:szCs w:val="18"/>
                <w:lang w:eastAsia="ru-RU"/>
              </w:rPr>
              <w:br/>
              <w:t xml:space="preserve">факт </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478FAE7" w14:textId="77777777" w:rsidR="00AF4A93" w:rsidRPr="00BA0797" w:rsidRDefault="00AF4A93" w:rsidP="00BA0797">
            <w:pPr>
              <w:spacing w:after="0" w:line="240" w:lineRule="auto"/>
              <w:jc w:val="center"/>
              <w:rPr>
                <w:rFonts w:ascii="Myriad Pro" w:eastAsia="Times New Roman" w:hAnsi="Myriad Pro" w:cs="Arial CYR"/>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03E6ACE" w14:textId="77777777" w:rsidR="00AF4A93" w:rsidRPr="00BA0797" w:rsidRDefault="00AF4A93" w:rsidP="00BA0797">
            <w:pPr>
              <w:spacing w:after="0" w:line="240" w:lineRule="auto"/>
              <w:jc w:val="center"/>
              <w:rPr>
                <w:rFonts w:ascii="Myriad Pro" w:eastAsia="Times New Roman" w:hAnsi="Myriad Pro" w:cs="Arial CYR"/>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594101E" w14:textId="77777777" w:rsidR="00AF4A93" w:rsidRPr="00BA0797" w:rsidRDefault="00AF4A93" w:rsidP="00BA0797">
            <w:pPr>
              <w:spacing w:after="0" w:line="240" w:lineRule="auto"/>
              <w:jc w:val="center"/>
              <w:rPr>
                <w:rFonts w:ascii="Myriad Pro" w:eastAsia="Times New Roman" w:hAnsi="Myriad Pro" w:cs="Arial CYR"/>
                <w:color w:val="FFFFFF"/>
                <w:sz w:val="18"/>
                <w:szCs w:val="18"/>
                <w:lang w:eastAsia="ru-RU"/>
              </w:rPr>
            </w:pPr>
          </w:p>
        </w:tc>
      </w:tr>
      <w:tr w:rsidR="00AF4A93" w:rsidRPr="00BA0797" w14:paraId="0CCCC610" w14:textId="77777777">
        <w:trPr>
          <w:cantSplit/>
        </w:trPr>
        <w:tc>
          <w:tcPr>
            <w:tcW w:w="0" w:type="auto"/>
            <w:tcBorders>
              <w:top w:val="single" w:sz="4" w:space="0" w:color="FFFFFF"/>
            </w:tcBorders>
            <w:shd w:val="clear" w:color="auto" w:fill="auto"/>
            <w:vAlign w:val="center"/>
          </w:tcPr>
          <w:p w14:paraId="626065CF" w14:textId="77777777" w:rsidR="00AF4A93" w:rsidRPr="00BA0797" w:rsidRDefault="00AF4A93" w:rsidP="00BA0797">
            <w:pPr>
              <w:spacing w:after="0" w:line="240" w:lineRule="auto"/>
              <w:jc w:val="both"/>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Командировочные расходы</w:t>
            </w:r>
          </w:p>
        </w:tc>
        <w:tc>
          <w:tcPr>
            <w:tcW w:w="0" w:type="auto"/>
            <w:tcBorders>
              <w:top w:val="single" w:sz="4" w:space="0" w:color="FFFFFF"/>
            </w:tcBorders>
            <w:shd w:val="clear" w:color="auto" w:fill="auto"/>
            <w:noWrap/>
            <w:vAlign w:val="center"/>
          </w:tcPr>
          <w:p w14:paraId="272E95CF" w14:textId="77777777" w:rsidR="00AF4A93" w:rsidRPr="00BA0797" w:rsidRDefault="00AF4A93"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1</w:t>
            </w:r>
            <w:r w:rsidR="00834137" w:rsidRPr="00BA0797">
              <w:rPr>
                <w:rFonts w:ascii="Myriad Pro" w:eastAsia="Times New Roman" w:hAnsi="Myriad Pro" w:cs="Arial CYR"/>
                <w:b/>
                <w:sz w:val="18"/>
                <w:szCs w:val="18"/>
                <w:lang w:eastAsia="ru-RU"/>
              </w:rPr>
              <w:t>5 4</w:t>
            </w:r>
            <w:r w:rsidRPr="00BA0797">
              <w:rPr>
                <w:rFonts w:ascii="Myriad Pro" w:eastAsia="Times New Roman" w:hAnsi="Myriad Pro" w:cs="Arial CYR"/>
                <w:b/>
                <w:sz w:val="18"/>
                <w:szCs w:val="18"/>
                <w:lang w:eastAsia="ru-RU"/>
              </w:rPr>
              <w:t>06,82</w:t>
            </w:r>
          </w:p>
        </w:tc>
        <w:tc>
          <w:tcPr>
            <w:tcW w:w="0" w:type="auto"/>
            <w:tcBorders>
              <w:top w:val="single" w:sz="4" w:space="0" w:color="FFFFFF"/>
            </w:tcBorders>
            <w:shd w:val="clear" w:color="auto" w:fill="auto"/>
            <w:noWrap/>
            <w:vAlign w:val="center"/>
          </w:tcPr>
          <w:p w14:paraId="4135F759" w14:textId="77777777" w:rsidR="00AF4A93" w:rsidRPr="00BA0797" w:rsidRDefault="00AF4A93"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1</w:t>
            </w:r>
            <w:r w:rsidR="009C7B3E" w:rsidRPr="00BA0797">
              <w:rPr>
                <w:rFonts w:ascii="Myriad Pro" w:eastAsia="Times New Roman" w:hAnsi="Myriad Pro" w:cs="Arial CYR"/>
                <w:b/>
                <w:sz w:val="18"/>
                <w:szCs w:val="18"/>
                <w:lang w:eastAsia="ru-RU"/>
              </w:rPr>
              <w:t>2 3</w:t>
            </w:r>
            <w:r w:rsidRPr="00BA0797">
              <w:rPr>
                <w:rFonts w:ascii="Myriad Pro" w:eastAsia="Times New Roman" w:hAnsi="Myriad Pro" w:cs="Arial CYR"/>
                <w:b/>
                <w:sz w:val="18"/>
                <w:szCs w:val="18"/>
                <w:lang w:eastAsia="ru-RU"/>
              </w:rPr>
              <w:t>42,61</w:t>
            </w:r>
          </w:p>
        </w:tc>
        <w:tc>
          <w:tcPr>
            <w:tcW w:w="0" w:type="auto"/>
            <w:tcBorders>
              <w:top w:val="single" w:sz="4" w:space="0" w:color="FFFFFF"/>
            </w:tcBorders>
            <w:shd w:val="clear" w:color="auto" w:fill="auto"/>
            <w:noWrap/>
            <w:vAlign w:val="center"/>
          </w:tcPr>
          <w:p w14:paraId="4E5EE04E" w14:textId="77777777" w:rsidR="00AF4A93" w:rsidRPr="00BA0797" w:rsidRDefault="00AF4A93"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1</w:t>
            </w:r>
            <w:r w:rsidR="009C7B3E" w:rsidRPr="00BA0797">
              <w:rPr>
                <w:rFonts w:ascii="Myriad Pro" w:eastAsia="Times New Roman" w:hAnsi="Myriad Pro" w:cs="Arial CYR"/>
                <w:b/>
                <w:sz w:val="18"/>
                <w:szCs w:val="18"/>
                <w:lang w:eastAsia="ru-RU"/>
              </w:rPr>
              <w:t>3 4</w:t>
            </w:r>
            <w:r w:rsidRPr="00BA0797">
              <w:rPr>
                <w:rFonts w:ascii="Myriad Pro" w:eastAsia="Times New Roman" w:hAnsi="Myriad Pro" w:cs="Arial CYR"/>
                <w:b/>
                <w:sz w:val="18"/>
                <w:szCs w:val="18"/>
                <w:lang w:eastAsia="ru-RU"/>
              </w:rPr>
              <w:t>39,62</w:t>
            </w:r>
          </w:p>
        </w:tc>
        <w:tc>
          <w:tcPr>
            <w:tcW w:w="0" w:type="auto"/>
            <w:tcBorders>
              <w:top w:val="single" w:sz="4" w:space="0" w:color="FFFFFF"/>
            </w:tcBorders>
            <w:shd w:val="clear" w:color="auto" w:fill="auto"/>
            <w:noWrap/>
            <w:vAlign w:val="center"/>
          </w:tcPr>
          <w:p w14:paraId="28CFFB69" w14:textId="77777777" w:rsidR="00AF4A93" w:rsidRPr="00BA0797" w:rsidRDefault="00AF4A93"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1</w:t>
            </w:r>
            <w:r w:rsidR="009C7B3E" w:rsidRPr="00BA0797">
              <w:rPr>
                <w:rFonts w:ascii="Myriad Pro" w:eastAsia="Times New Roman" w:hAnsi="Myriad Pro" w:cs="Arial CYR"/>
                <w:b/>
                <w:sz w:val="18"/>
                <w:szCs w:val="18"/>
                <w:lang w:eastAsia="ru-RU"/>
              </w:rPr>
              <w:t>2 3</w:t>
            </w:r>
            <w:r w:rsidRPr="00BA0797">
              <w:rPr>
                <w:rFonts w:ascii="Myriad Pro" w:eastAsia="Times New Roman" w:hAnsi="Myriad Pro" w:cs="Arial CYR"/>
                <w:b/>
                <w:sz w:val="18"/>
                <w:szCs w:val="18"/>
                <w:lang w:eastAsia="ru-RU"/>
              </w:rPr>
              <w:t>51,23</w:t>
            </w:r>
          </w:p>
        </w:tc>
        <w:tc>
          <w:tcPr>
            <w:tcW w:w="0" w:type="auto"/>
            <w:tcBorders>
              <w:top w:val="single" w:sz="4" w:space="0" w:color="FFFFFF"/>
            </w:tcBorders>
            <w:shd w:val="clear" w:color="auto" w:fill="auto"/>
            <w:noWrap/>
            <w:vAlign w:val="center"/>
          </w:tcPr>
          <w:p w14:paraId="4DECB446" w14:textId="77777777" w:rsidR="00AF4A93" w:rsidRPr="00BA0797" w:rsidRDefault="00AF4A93"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1</w:t>
            </w:r>
            <w:r w:rsidR="009C7B3E" w:rsidRPr="00BA0797">
              <w:rPr>
                <w:rFonts w:ascii="Myriad Pro" w:eastAsia="Times New Roman" w:hAnsi="Myriad Pro" w:cs="Arial CYR"/>
                <w:b/>
                <w:sz w:val="18"/>
                <w:szCs w:val="18"/>
                <w:lang w:eastAsia="ru-RU"/>
              </w:rPr>
              <w:t>2 3</w:t>
            </w:r>
            <w:r w:rsidRPr="00BA0797">
              <w:rPr>
                <w:rFonts w:ascii="Myriad Pro" w:eastAsia="Times New Roman" w:hAnsi="Myriad Pro" w:cs="Arial CYR"/>
                <w:b/>
                <w:sz w:val="18"/>
                <w:szCs w:val="18"/>
                <w:lang w:eastAsia="ru-RU"/>
              </w:rPr>
              <w:t>51,25</w:t>
            </w:r>
          </w:p>
        </w:tc>
      </w:tr>
      <w:tr w:rsidR="00AF4A93" w:rsidRPr="00BA0797" w14:paraId="6B1D83E2" w14:textId="77777777">
        <w:trPr>
          <w:cantSplit/>
        </w:trPr>
        <w:tc>
          <w:tcPr>
            <w:tcW w:w="0" w:type="auto"/>
            <w:shd w:val="clear" w:color="auto" w:fill="auto"/>
            <w:vAlign w:val="center"/>
          </w:tcPr>
          <w:p w14:paraId="26D7051E" w14:textId="77777777" w:rsidR="00AF4A93" w:rsidRPr="00BA0797" w:rsidRDefault="00AF4A93" w:rsidP="00183AA5">
            <w:pPr>
              <w:spacing w:after="0" w:line="240" w:lineRule="auto"/>
              <w:ind w:left="25"/>
              <w:rPr>
                <w:rFonts w:ascii="Myriad Pro" w:hAnsi="Myriad Pro" w:cs="Arial CYR"/>
                <w:iCs/>
                <w:sz w:val="18"/>
                <w:szCs w:val="18"/>
              </w:rPr>
            </w:pPr>
            <w:r w:rsidRPr="00BA0797">
              <w:rPr>
                <w:rFonts w:ascii="Myriad Pro" w:hAnsi="Myriad Pro" w:cs="Arial CYR"/>
                <w:iCs/>
                <w:sz w:val="18"/>
                <w:szCs w:val="18"/>
              </w:rPr>
              <w:t>проезд автомобильным и водным транспортом</w:t>
            </w:r>
          </w:p>
        </w:tc>
        <w:tc>
          <w:tcPr>
            <w:tcW w:w="0" w:type="auto"/>
            <w:shd w:val="clear" w:color="auto" w:fill="auto"/>
            <w:noWrap/>
            <w:vAlign w:val="center"/>
          </w:tcPr>
          <w:p w14:paraId="21EC174F"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238,41</w:t>
            </w:r>
          </w:p>
        </w:tc>
        <w:tc>
          <w:tcPr>
            <w:tcW w:w="0" w:type="auto"/>
            <w:shd w:val="clear" w:color="auto" w:fill="auto"/>
            <w:noWrap/>
            <w:vAlign w:val="center"/>
          </w:tcPr>
          <w:p w14:paraId="7946E925"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235,94</w:t>
            </w:r>
          </w:p>
        </w:tc>
        <w:tc>
          <w:tcPr>
            <w:tcW w:w="0" w:type="auto"/>
            <w:shd w:val="clear" w:color="auto" w:fill="auto"/>
            <w:noWrap/>
            <w:vAlign w:val="center"/>
          </w:tcPr>
          <w:p w14:paraId="306B1A2B"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256,91</w:t>
            </w:r>
          </w:p>
        </w:tc>
        <w:tc>
          <w:tcPr>
            <w:tcW w:w="0" w:type="auto"/>
            <w:shd w:val="clear" w:color="auto" w:fill="auto"/>
            <w:noWrap/>
            <w:vAlign w:val="center"/>
          </w:tcPr>
          <w:p w14:paraId="17D7A27D"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252,82</w:t>
            </w:r>
          </w:p>
        </w:tc>
        <w:tc>
          <w:tcPr>
            <w:tcW w:w="0" w:type="auto"/>
            <w:shd w:val="clear" w:color="auto" w:fill="auto"/>
            <w:noWrap/>
            <w:vAlign w:val="center"/>
          </w:tcPr>
          <w:p w14:paraId="46815819"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252,82</w:t>
            </w:r>
          </w:p>
        </w:tc>
      </w:tr>
      <w:tr w:rsidR="00AF4A93" w:rsidRPr="00BA0797" w14:paraId="006E5C39" w14:textId="77777777">
        <w:trPr>
          <w:cantSplit/>
        </w:trPr>
        <w:tc>
          <w:tcPr>
            <w:tcW w:w="0" w:type="auto"/>
            <w:shd w:val="clear" w:color="auto" w:fill="auto"/>
            <w:vAlign w:val="center"/>
          </w:tcPr>
          <w:p w14:paraId="665955E8" w14:textId="77777777" w:rsidR="00AF4A93" w:rsidRPr="00BA0797" w:rsidRDefault="00AF4A93" w:rsidP="00183AA5">
            <w:pPr>
              <w:spacing w:after="0" w:line="240" w:lineRule="auto"/>
              <w:ind w:left="25"/>
              <w:rPr>
                <w:rFonts w:ascii="Myriad Pro" w:hAnsi="Myriad Pro" w:cs="Arial CYR"/>
                <w:iCs/>
                <w:sz w:val="18"/>
                <w:szCs w:val="18"/>
              </w:rPr>
            </w:pPr>
            <w:r w:rsidRPr="00BA0797">
              <w:rPr>
                <w:rFonts w:ascii="Myriad Pro" w:hAnsi="Myriad Pro" w:cs="Arial CYR"/>
                <w:iCs/>
                <w:sz w:val="18"/>
                <w:szCs w:val="18"/>
              </w:rPr>
              <w:lastRenderedPageBreak/>
              <w:t>проезд воздушным транспортом</w:t>
            </w:r>
          </w:p>
        </w:tc>
        <w:tc>
          <w:tcPr>
            <w:tcW w:w="0" w:type="auto"/>
            <w:shd w:val="clear" w:color="auto" w:fill="auto"/>
            <w:noWrap/>
            <w:vAlign w:val="center"/>
          </w:tcPr>
          <w:p w14:paraId="0C419933"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185,30</w:t>
            </w:r>
          </w:p>
        </w:tc>
        <w:tc>
          <w:tcPr>
            <w:tcW w:w="0" w:type="auto"/>
            <w:shd w:val="clear" w:color="auto" w:fill="auto"/>
            <w:noWrap/>
            <w:vAlign w:val="center"/>
          </w:tcPr>
          <w:p w14:paraId="4B9EECEE"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170,79</w:t>
            </w:r>
          </w:p>
        </w:tc>
        <w:tc>
          <w:tcPr>
            <w:tcW w:w="0" w:type="auto"/>
            <w:shd w:val="clear" w:color="auto" w:fill="auto"/>
            <w:noWrap/>
            <w:vAlign w:val="center"/>
          </w:tcPr>
          <w:p w14:paraId="2AF4312B"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185,96</w:t>
            </w:r>
          </w:p>
        </w:tc>
        <w:tc>
          <w:tcPr>
            <w:tcW w:w="0" w:type="auto"/>
            <w:shd w:val="clear" w:color="auto" w:fill="auto"/>
            <w:noWrap/>
            <w:vAlign w:val="center"/>
          </w:tcPr>
          <w:p w14:paraId="750EF5C4"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179,99</w:t>
            </w:r>
          </w:p>
        </w:tc>
        <w:tc>
          <w:tcPr>
            <w:tcW w:w="0" w:type="auto"/>
            <w:shd w:val="clear" w:color="auto" w:fill="auto"/>
            <w:noWrap/>
            <w:vAlign w:val="center"/>
          </w:tcPr>
          <w:p w14:paraId="59F7546A"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179,99</w:t>
            </w:r>
          </w:p>
        </w:tc>
      </w:tr>
      <w:tr w:rsidR="00AF4A93" w:rsidRPr="00BA0797" w14:paraId="07F8F515" w14:textId="77777777">
        <w:trPr>
          <w:cantSplit/>
        </w:trPr>
        <w:tc>
          <w:tcPr>
            <w:tcW w:w="0" w:type="auto"/>
            <w:shd w:val="clear" w:color="auto" w:fill="auto"/>
            <w:vAlign w:val="center"/>
          </w:tcPr>
          <w:p w14:paraId="24D4B7E6" w14:textId="77777777" w:rsidR="00AF4A93" w:rsidRPr="00BA0797" w:rsidRDefault="00AF4A93" w:rsidP="00183AA5">
            <w:pPr>
              <w:spacing w:after="0" w:line="240" w:lineRule="auto"/>
              <w:ind w:left="25"/>
              <w:rPr>
                <w:rFonts w:ascii="Myriad Pro" w:hAnsi="Myriad Pro" w:cs="Arial CYR"/>
                <w:iCs/>
                <w:sz w:val="18"/>
                <w:szCs w:val="18"/>
              </w:rPr>
            </w:pPr>
            <w:r w:rsidRPr="00BA0797">
              <w:rPr>
                <w:rFonts w:ascii="Myriad Pro" w:hAnsi="Myriad Pro" w:cs="Arial CYR"/>
                <w:iCs/>
                <w:sz w:val="18"/>
                <w:szCs w:val="18"/>
              </w:rPr>
              <w:t>проезд железнодорожным транспортом</w:t>
            </w:r>
          </w:p>
        </w:tc>
        <w:tc>
          <w:tcPr>
            <w:tcW w:w="0" w:type="auto"/>
            <w:shd w:val="clear" w:color="auto" w:fill="auto"/>
            <w:noWrap/>
            <w:vAlign w:val="center"/>
          </w:tcPr>
          <w:p w14:paraId="0F9FA715"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363,51</w:t>
            </w:r>
          </w:p>
        </w:tc>
        <w:tc>
          <w:tcPr>
            <w:tcW w:w="0" w:type="auto"/>
            <w:shd w:val="clear" w:color="auto" w:fill="auto"/>
            <w:noWrap/>
            <w:vAlign w:val="center"/>
          </w:tcPr>
          <w:p w14:paraId="7AD99C44"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337,57</w:t>
            </w:r>
          </w:p>
        </w:tc>
        <w:tc>
          <w:tcPr>
            <w:tcW w:w="0" w:type="auto"/>
            <w:shd w:val="clear" w:color="auto" w:fill="auto"/>
            <w:noWrap/>
            <w:vAlign w:val="center"/>
          </w:tcPr>
          <w:p w14:paraId="094CD7C7"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367,57</w:t>
            </w:r>
          </w:p>
        </w:tc>
        <w:tc>
          <w:tcPr>
            <w:tcW w:w="0" w:type="auto"/>
            <w:shd w:val="clear" w:color="auto" w:fill="auto"/>
            <w:noWrap/>
            <w:vAlign w:val="center"/>
          </w:tcPr>
          <w:p w14:paraId="63FE9AEC"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363,71</w:t>
            </w:r>
          </w:p>
        </w:tc>
        <w:tc>
          <w:tcPr>
            <w:tcW w:w="0" w:type="auto"/>
            <w:shd w:val="clear" w:color="auto" w:fill="auto"/>
            <w:noWrap/>
            <w:vAlign w:val="center"/>
          </w:tcPr>
          <w:p w14:paraId="398A4154"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363,71</w:t>
            </w:r>
          </w:p>
        </w:tc>
      </w:tr>
      <w:tr w:rsidR="00AF4A93" w:rsidRPr="00BA0797" w14:paraId="23C75728" w14:textId="77777777">
        <w:trPr>
          <w:cantSplit/>
        </w:trPr>
        <w:tc>
          <w:tcPr>
            <w:tcW w:w="0" w:type="auto"/>
            <w:shd w:val="clear" w:color="auto" w:fill="auto"/>
            <w:vAlign w:val="center"/>
          </w:tcPr>
          <w:p w14:paraId="74DED7A1" w14:textId="77777777" w:rsidR="00AF4A93" w:rsidRPr="00BA0797" w:rsidRDefault="00AF4A93" w:rsidP="00183AA5">
            <w:pPr>
              <w:spacing w:after="0" w:line="240" w:lineRule="auto"/>
              <w:ind w:left="25"/>
              <w:rPr>
                <w:rFonts w:ascii="Myriad Pro" w:hAnsi="Myriad Pro" w:cs="Arial CYR"/>
                <w:iCs/>
                <w:sz w:val="18"/>
                <w:szCs w:val="18"/>
              </w:rPr>
            </w:pPr>
            <w:r w:rsidRPr="00BA0797">
              <w:rPr>
                <w:rFonts w:ascii="Myriad Pro" w:hAnsi="Myriad Pro" w:cs="Arial CYR"/>
                <w:iCs/>
                <w:sz w:val="18"/>
                <w:szCs w:val="18"/>
              </w:rPr>
              <w:t>прочие командировочные расходы</w:t>
            </w:r>
          </w:p>
        </w:tc>
        <w:tc>
          <w:tcPr>
            <w:tcW w:w="0" w:type="auto"/>
            <w:shd w:val="clear" w:color="auto" w:fill="auto"/>
            <w:noWrap/>
            <w:vAlign w:val="center"/>
          </w:tcPr>
          <w:p w14:paraId="240333C0"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47,32</w:t>
            </w:r>
          </w:p>
        </w:tc>
        <w:tc>
          <w:tcPr>
            <w:tcW w:w="0" w:type="auto"/>
            <w:shd w:val="clear" w:color="auto" w:fill="auto"/>
            <w:noWrap/>
            <w:vAlign w:val="center"/>
          </w:tcPr>
          <w:p w14:paraId="29E514C2"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40,20</w:t>
            </w:r>
          </w:p>
        </w:tc>
        <w:tc>
          <w:tcPr>
            <w:tcW w:w="0" w:type="auto"/>
            <w:shd w:val="clear" w:color="auto" w:fill="auto"/>
            <w:noWrap/>
            <w:vAlign w:val="center"/>
          </w:tcPr>
          <w:p w14:paraId="545A1F4E"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43,78</w:t>
            </w:r>
          </w:p>
        </w:tc>
        <w:tc>
          <w:tcPr>
            <w:tcW w:w="0" w:type="auto"/>
            <w:shd w:val="clear" w:color="auto" w:fill="auto"/>
            <w:noWrap/>
            <w:vAlign w:val="center"/>
          </w:tcPr>
          <w:p w14:paraId="206FE275"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0,00</w:t>
            </w:r>
          </w:p>
        </w:tc>
        <w:tc>
          <w:tcPr>
            <w:tcW w:w="0" w:type="auto"/>
            <w:shd w:val="clear" w:color="auto" w:fill="auto"/>
            <w:noWrap/>
            <w:vAlign w:val="center"/>
          </w:tcPr>
          <w:p w14:paraId="7F4F644A"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0,00</w:t>
            </w:r>
          </w:p>
        </w:tc>
      </w:tr>
      <w:tr w:rsidR="00AF4A93" w:rsidRPr="00BA0797" w14:paraId="6122D2D1" w14:textId="77777777">
        <w:trPr>
          <w:cantSplit/>
        </w:trPr>
        <w:tc>
          <w:tcPr>
            <w:tcW w:w="0" w:type="auto"/>
            <w:shd w:val="clear" w:color="auto" w:fill="auto"/>
            <w:vAlign w:val="center"/>
          </w:tcPr>
          <w:p w14:paraId="31675F24" w14:textId="77777777" w:rsidR="00AF4A93" w:rsidRPr="00BA0797" w:rsidRDefault="00AF4A93" w:rsidP="00183AA5">
            <w:pPr>
              <w:spacing w:after="0" w:line="240" w:lineRule="auto"/>
              <w:ind w:left="25"/>
              <w:rPr>
                <w:rFonts w:ascii="Myriad Pro" w:hAnsi="Myriad Pro" w:cs="Arial CYR"/>
                <w:iCs/>
                <w:sz w:val="18"/>
                <w:szCs w:val="18"/>
              </w:rPr>
            </w:pPr>
            <w:r w:rsidRPr="00BA0797">
              <w:rPr>
                <w:rFonts w:ascii="Myriad Pro" w:hAnsi="Myriad Pro" w:cs="Arial CYR"/>
                <w:iCs/>
                <w:sz w:val="18"/>
                <w:szCs w:val="18"/>
              </w:rPr>
              <w:t>расходы по найму жилого помещения</w:t>
            </w:r>
          </w:p>
        </w:tc>
        <w:tc>
          <w:tcPr>
            <w:tcW w:w="0" w:type="auto"/>
            <w:shd w:val="clear" w:color="auto" w:fill="auto"/>
            <w:noWrap/>
            <w:vAlign w:val="center"/>
          </w:tcPr>
          <w:p w14:paraId="65B9B819" w14:textId="77777777" w:rsidR="00AF4A93" w:rsidRPr="00BA0797" w:rsidRDefault="00AF4A93"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1</w:t>
            </w:r>
            <w:r w:rsidR="00834137" w:rsidRPr="00BA0797">
              <w:rPr>
                <w:rFonts w:ascii="Myriad Pro" w:hAnsi="Myriad Pro" w:cs="Arial CYR"/>
                <w:iCs/>
                <w:sz w:val="18"/>
                <w:szCs w:val="18"/>
              </w:rPr>
              <w:t>0 4</w:t>
            </w:r>
            <w:r w:rsidRPr="00BA0797">
              <w:rPr>
                <w:rFonts w:ascii="Myriad Pro" w:hAnsi="Myriad Pro" w:cs="Arial CYR"/>
                <w:iCs/>
                <w:sz w:val="18"/>
                <w:szCs w:val="18"/>
              </w:rPr>
              <w:t>78,30</w:t>
            </w:r>
          </w:p>
        </w:tc>
        <w:tc>
          <w:tcPr>
            <w:tcW w:w="0" w:type="auto"/>
            <w:shd w:val="clear" w:color="auto" w:fill="auto"/>
            <w:noWrap/>
            <w:vAlign w:val="center"/>
          </w:tcPr>
          <w:p w14:paraId="20D896FD" w14:textId="77777777" w:rsidR="00AF4A93" w:rsidRPr="00BA0797" w:rsidRDefault="00834137"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8 2</w:t>
            </w:r>
            <w:r w:rsidR="00AF4A93" w:rsidRPr="00BA0797">
              <w:rPr>
                <w:rFonts w:ascii="Myriad Pro" w:hAnsi="Myriad Pro" w:cs="Arial CYR"/>
                <w:iCs/>
                <w:sz w:val="18"/>
                <w:szCs w:val="18"/>
              </w:rPr>
              <w:t>11,83</w:t>
            </w:r>
          </w:p>
        </w:tc>
        <w:tc>
          <w:tcPr>
            <w:tcW w:w="0" w:type="auto"/>
            <w:shd w:val="clear" w:color="auto" w:fill="auto"/>
            <w:noWrap/>
            <w:vAlign w:val="center"/>
          </w:tcPr>
          <w:p w14:paraId="30251DB6" w14:textId="77777777" w:rsidR="00AF4A93" w:rsidRPr="00BA0797" w:rsidRDefault="00834137"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8 9</w:t>
            </w:r>
            <w:r w:rsidR="00AF4A93" w:rsidRPr="00BA0797">
              <w:rPr>
                <w:rFonts w:ascii="Myriad Pro" w:hAnsi="Myriad Pro" w:cs="Arial CYR"/>
                <w:iCs/>
                <w:sz w:val="18"/>
                <w:szCs w:val="18"/>
              </w:rPr>
              <w:t>41,69</w:t>
            </w:r>
          </w:p>
        </w:tc>
        <w:tc>
          <w:tcPr>
            <w:tcW w:w="0" w:type="auto"/>
            <w:shd w:val="clear" w:color="auto" w:fill="auto"/>
            <w:noWrap/>
            <w:vAlign w:val="center"/>
          </w:tcPr>
          <w:p w14:paraId="1AF192A1" w14:textId="77777777" w:rsidR="00AF4A93" w:rsidRPr="00BA0797" w:rsidRDefault="00834137"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8 2</w:t>
            </w:r>
            <w:r w:rsidR="00AF4A93" w:rsidRPr="00BA0797">
              <w:rPr>
                <w:rFonts w:ascii="Myriad Pro" w:hAnsi="Myriad Pro" w:cs="Arial CYR"/>
                <w:iCs/>
                <w:sz w:val="18"/>
                <w:szCs w:val="18"/>
              </w:rPr>
              <w:t>11,83</w:t>
            </w:r>
          </w:p>
        </w:tc>
        <w:tc>
          <w:tcPr>
            <w:tcW w:w="0" w:type="auto"/>
            <w:shd w:val="clear" w:color="auto" w:fill="auto"/>
            <w:noWrap/>
            <w:vAlign w:val="center"/>
          </w:tcPr>
          <w:p w14:paraId="4092F737" w14:textId="77777777" w:rsidR="00AF4A93" w:rsidRPr="00BA0797" w:rsidRDefault="00834137"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8 2</w:t>
            </w:r>
            <w:r w:rsidR="00AF4A93" w:rsidRPr="00BA0797">
              <w:rPr>
                <w:rFonts w:ascii="Myriad Pro" w:hAnsi="Myriad Pro" w:cs="Arial CYR"/>
                <w:iCs/>
                <w:sz w:val="18"/>
                <w:szCs w:val="18"/>
              </w:rPr>
              <w:t>11,83</w:t>
            </w:r>
          </w:p>
        </w:tc>
      </w:tr>
      <w:tr w:rsidR="00AF4A93" w:rsidRPr="00BA0797" w14:paraId="1BDA46B6" w14:textId="77777777">
        <w:trPr>
          <w:cantSplit/>
        </w:trPr>
        <w:tc>
          <w:tcPr>
            <w:tcW w:w="0" w:type="auto"/>
            <w:shd w:val="clear" w:color="auto" w:fill="auto"/>
            <w:vAlign w:val="center"/>
          </w:tcPr>
          <w:p w14:paraId="0FFE93F7" w14:textId="77777777" w:rsidR="00AF4A93" w:rsidRPr="00BA0797" w:rsidRDefault="00AF4A93" w:rsidP="00183AA5">
            <w:pPr>
              <w:spacing w:after="0" w:line="240" w:lineRule="auto"/>
              <w:ind w:left="25"/>
              <w:rPr>
                <w:rFonts w:ascii="Myriad Pro" w:hAnsi="Myriad Pro" w:cs="Arial CYR"/>
                <w:iCs/>
                <w:sz w:val="18"/>
                <w:szCs w:val="18"/>
              </w:rPr>
            </w:pPr>
            <w:r w:rsidRPr="00BA0797">
              <w:rPr>
                <w:rFonts w:ascii="Myriad Pro" w:hAnsi="Myriad Pro" w:cs="Arial CYR"/>
                <w:iCs/>
                <w:sz w:val="18"/>
                <w:szCs w:val="18"/>
              </w:rPr>
              <w:t>суточное довольствие</w:t>
            </w:r>
          </w:p>
        </w:tc>
        <w:tc>
          <w:tcPr>
            <w:tcW w:w="0" w:type="auto"/>
            <w:shd w:val="clear" w:color="auto" w:fill="auto"/>
            <w:noWrap/>
            <w:vAlign w:val="center"/>
          </w:tcPr>
          <w:p w14:paraId="347F1DC2" w14:textId="77777777" w:rsidR="00AF4A93" w:rsidRPr="00BA0797" w:rsidRDefault="00834137"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4 0</w:t>
            </w:r>
            <w:r w:rsidR="00AF4A93" w:rsidRPr="00BA0797">
              <w:rPr>
                <w:rFonts w:ascii="Myriad Pro" w:hAnsi="Myriad Pro" w:cs="Arial CYR"/>
                <w:iCs/>
                <w:sz w:val="18"/>
                <w:szCs w:val="18"/>
              </w:rPr>
              <w:t>93,99</w:t>
            </w:r>
          </w:p>
        </w:tc>
        <w:tc>
          <w:tcPr>
            <w:tcW w:w="0" w:type="auto"/>
            <w:shd w:val="clear" w:color="auto" w:fill="auto"/>
            <w:noWrap/>
            <w:vAlign w:val="center"/>
          </w:tcPr>
          <w:p w14:paraId="0BA569B5" w14:textId="77777777" w:rsidR="00AF4A93"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3 3</w:t>
            </w:r>
            <w:r w:rsidR="00AF4A93" w:rsidRPr="00BA0797">
              <w:rPr>
                <w:rFonts w:ascii="Myriad Pro" w:hAnsi="Myriad Pro" w:cs="Arial CYR"/>
                <w:iCs/>
                <w:sz w:val="18"/>
                <w:szCs w:val="18"/>
              </w:rPr>
              <w:t>46,28</w:t>
            </w:r>
          </w:p>
        </w:tc>
        <w:tc>
          <w:tcPr>
            <w:tcW w:w="0" w:type="auto"/>
            <w:shd w:val="clear" w:color="auto" w:fill="auto"/>
            <w:noWrap/>
            <w:vAlign w:val="center"/>
          </w:tcPr>
          <w:p w14:paraId="63D4EA24" w14:textId="77777777" w:rsidR="00AF4A93"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3 6</w:t>
            </w:r>
            <w:r w:rsidR="00AF4A93" w:rsidRPr="00BA0797">
              <w:rPr>
                <w:rFonts w:ascii="Myriad Pro" w:hAnsi="Myriad Pro" w:cs="Arial CYR"/>
                <w:iCs/>
                <w:sz w:val="18"/>
                <w:szCs w:val="18"/>
              </w:rPr>
              <w:t>43,70</w:t>
            </w:r>
          </w:p>
        </w:tc>
        <w:tc>
          <w:tcPr>
            <w:tcW w:w="0" w:type="auto"/>
            <w:shd w:val="clear" w:color="auto" w:fill="auto"/>
            <w:noWrap/>
            <w:vAlign w:val="center"/>
          </w:tcPr>
          <w:p w14:paraId="7A27596A" w14:textId="77777777" w:rsidR="00AF4A93"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3 3</w:t>
            </w:r>
            <w:r w:rsidR="00AF4A93" w:rsidRPr="00BA0797">
              <w:rPr>
                <w:rFonts w:ascii="Myriad Pro" w:hAnsi="Myriad Pro" w:cs="Arial CYR"/>
                <w:iCs/>
                <w:sz w:val="18"/>
                <w:szCs w:val="18"/>
              </w:rPr>
              <w:t>42,89</w:t>
            </w:r>
          </w:p>
        </w:tc>
        <w:tc>
          <w:tcPr>
            <w:tcW w:w="0" w:type="auto"/>
            <w:shd w:val="clear" w:color="auto" w:fill="auto"/>
            <w:noWrap/>
            <w:vAlign w:val="center"/>
          </w:tcPr>
          <w:p w14:paraId="529E3EC1" w14:textId="77777777" w:rsidR="00AF4A93" w:rsidRPr="00BA0797" w:rsidRDefault="009C7B3E" w:rsidP="00BA0797">
            <w:pPr>
              <w:spacing w:after="0" w:line="240" w:lineRule="auto"/>
              <w:jc w:val="center"/>
              <w:rPr>
                <w:rFonts w:ascii="Myriad Pro" w:hAnsi="Myriad Pro" w:cs="Arial CYR"/>
                <w:iCs/>
                <w:sz w:val="18"/>
                <w:szCs w:val="18"/>
              </w:rPr>
            </w:pPr>
            <w:r w:rsidRPr="00BA0797">
              <w:rPr>
                <w:rFonts w:ascii="Myriad Pro" w:hAnsi="Myriad Pro" w:cs="Arial CYR"/>
                <w:iCs/>
                <w:sz w:val="18"/>
                <w:szCs w:val="18"/>
              </w:rPr>
              <w:t>3 3</w:t>
            </w:r>
            <w:r w:rsidR="00AF4A93" w:rsidRPr="00BA0797">
              <w:rPr>
                <w:rFonts w:ascii="Myriad Pro" w:hAnsi="Myriad Pro" w:cs="Arial CYR"/>
                <w:iCs/>
                <w:sz w:val="18"/>
                <w:szCs w:val="18"/>
              </w:rPr>
              <w:t>42,89</w:t>
            </w:r>
          </w:p>
        </w:tc>
      </w:tr>
    </w:tbl>
    <w:p w14:paraId="1FD76A5E" w14:textId="77777777" w:rsidR="00AF4A93" w:rsidRPr="00BA0797" w:rsidRDefault="00AF4A93" w:rsidP="00BA0797">
      <w:pPr>
        <w:autoSpaceDE w:val="0"/>
        <w:autoSpaceDN w:val="0"/>
        <w:adjustRightInd w:val="0"/>
        <w:spacing w:after="0" w:line="360" w:lineRule="auto"/>
        <w:ind w:firstLine="567"/>
        <w:jc w:val="both"/>
        <w:rPr>
          <w:rFonts w:ascii="Myriad Pro" w:hAnsi="Myriad Pro" w:cs="Myriad Pro"/>
          <w:sz w:val="26"/>
          <w:szCs w:val="26"/>
        </w:rPr>
      </w:pPr>
    </w:p>
    <w:p w14:paraId="26185F1C" w14:textId="77777777" w:rsidR="00C074FD" w:rsidRPr="00BA0797" w:rsidRDefault="00C074FD"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1005692D" w14:textId="77777777" w:rsidR="004B7DD3" w:rsidRPr="00BA0797" w:rsidRDefault="004B7DD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2018 год была заявлена сумма расходов в размере 4</w:t>
      </w:r>
      <w:r w:rsidR="00834137" w:rsidRPr="00BA0797">
        <w:rPr>
          <w:rFonts w:ascii="Myriad Pro" w:hAnsi="Myriad Pro"/>
          <w:sz w:val="26"/>
          <w:szCs w:val="26"/>
        </w:rPr>
        <w:t>1 0</w:t>
      </w:r>
      <w:r w:rsidRPr="00BA0797">
        <w:rPr>
          <w:rFonts w:ascii="Myriad Pro" w:hAnsi="Myriad Pro"/>
          <w:sz w:val="26"/>
          <w:szCs w:val="26"/>
        </w:rPr>
        <w:t>03 тыс. руб.</w:t>
      </w:r>
    </w:p>
    <w:p w14:paraId="3AA09912" w14:textId="77777777" w:rsidR="004B7DD3" w:rsidRPr="00BA0797" w:rsidRDefault="004B7DD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91304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3E1D2A72" w14:textId="77777777" w:rsidR="004B7DD3" w:rsidRPr="00BA0797" w:rsidRDefault="0091304A"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командировочные расходы</w:t>
      </w:r>
      <w:r w:rsidR="004B7DD3" w:rsidRPr="00BA0797">
        <w:rPr>
          <w:rFonts w:ascii="Myriad Pro" w:hAnsi="Myriad Pro"/>
          <w:sz w:val="26"/>
          <w:szCs w:val="26"/>
        </w:rPr>
        <w:t>;</w:t>
      </w:r>
    </w:p>
    <w:p w14:paraId="7FF22842" w14:textId="77777777" w:rsidR="0091304A" w:rsidRPr="00BA0797" w:rsidRDefault="0091304A"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Приказ об утверждении Порядка организации и оформления служебных командировок работников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w:t>
      </w:r>
    </w:p>
    <w:p w14:paraId="07FF6BCF" w14:textId="77777777" w:rsidR="004B7DD3" w:rsidRPr="00BA0797" w:rsidRDefault="0091304A" w:rsidP="00680849">
      <w:pPr>
        <w:pStyle w:val="11"/>
        <w:numPr>
          <w:ilvl w:val="0"/>
          <w:numId w:val="19"/>
        </w:numPr>
        <w:tabs>
          <w:tab w:val="clear" w:pos="720"/>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Приказ о нормах суточных расходов для работников филиалов </w:t>
      </w:r>
      <w:r w:rsidR="005E0CC4" w:rsidRPr="00BA0797">
        <w:rPr>
          <w:rFonts w:ascii="Myriad Pro" w:hAnsi="Myriad Pro"/>
          <w:sz w:val="26"/>
          <w:szCs w:val="26"/>
        </w:rPr>
        <w:br/>
      </w:r>
      <w:r w:rsidR="00551079" w:rsidRPr="00BA0797">
        <w:rPr>
          <w:rFonts w:ascii="Myriad Pro" w:hAnsi="Myriad Pro"/>
          <w:sz w:val="26"/>
          <w:szCs w:val="26"/>
        </w:rPr>
        <w:t>П</w:t>
      </w:r>
      <w:r w:rsidRPr="00BA0797">
        <w:rPr>
          <w:rFonts w:ascii="Myriad Pro" w:hAnsi="Myriad Pro"/>
          <w:sz w:val="26"/>
          <w:szCs w:val="26"/>
        </w:rPr>
        <w:t xml:space="preserve">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 602 от 30.12.2011</w:t>
      </w:r>
      <w:r w:rsidR="004B7DD3" w:rsidRPr="00BA0797">
        <w:rPr>
          <w:rFonts w:ascii="Myriad Pro" w:hAnsi="Myriad Pro"/>
          <w:sz w:val="26"/>
          <w:szCs w:val="26"/>
        </w:rPr>
        <w:t>;</w:t>
      </w:r>
    </w:p>
    <w:p w14:paraId="6CD7932D" w14:textId="77777777" w:rsidR="004B7DD3" w:rsidRPr="00BA0797" w:rsidRDefault="004B7DD3" w:rsidP="00680849">
      <w:pPr>
        <w:pStyle w:val="11"/>
        <w:numPr>
          <w:ilvl w:val="0"/>
          <w:numId w:val="19"/>
        </w:numPr>
        <w:tabs>
          <w:tab w:val="clear" w:pos="720"/>
          <w:tab w:val="num"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Бухгалтерская отчетно</w:t>
      </w:r>
      <w:r w:rsidR="0091304A" w:rsidRPr="00BA0797">
        <w:rPr>
          <w:rFonts w:ascii="Myriad Pro" w:hAnsi="Myriad Pro"/>
          <w:sz w:val="26"/>
          <w:szCs w:val="26"/>
        </w:rPr>
        <w:t>сть: Обороты по счету 20 за 2016</w:t>
      </w:r>
      <w:r w:rsidRPr="00BA0797">
        <w:rPr>
          <w:rFonts w:ascii="Myriad Pro" w:hAnsi="Myriad Pro"/>
          <w:sz w:val="26"/>
          <w:szCs w:val="26"/>
        </w:rPr>
        <w:t xml:space="preserve">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w:t>
      </w:r>
      <w:r w:rsidR="005E0CC4"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 xml:space="preserve">МРСК </w:t>
      </w:r>
      <w:r w:rsidR="0091304A"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91304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25362148" w14:textId="77777777" w:rsidR="006C2605" w:rsidRPr="00BA0797" w:rsidRDefault="006C2605" w:rsidP="00BA0797">
      <w:pPr>
        <w:autoSpaceDE w:val="0"/>
        <w:autoSpaceDN w:val="0"/>
        <w:adjustRightInd w:val="0"/>
        <w:spacing w:after="0" w:line="360" w:lineRule="auto"/>
        <w:jc w:val="both"/>
        <w:rPr>
          <w:rFonts w:ascii="Myriad Pro" w:hAnsi="Myriad Pro"/>
          <w:b/>
          <w:sz w:val="26"/>
          <w:szCs w:val="26"/>
          <w:shd w:val="clear" w:color="auto" w:fill="FFFFFF"/>
        </w:rPr>
      </w:pPr>
    </w:p>
    <w:p w14:paraId="28A78B6B" w14:textId="77777777" w:rsidR="005A1F6D" w:rsidRPr="00BA0797" w:rsidRDefault="005A1F6D"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3E9C4D8E" w14:textId="77777777" w:rsidR="00F61CEB" w:rsidRPr="00BA0797" w:rsidRDefault="00F61CEB"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 определении размера экономически обоснованной величины расходов учтены данные регистров бухгалтерского учета сетевой организации, первичных учетных бухгалтерских документов (авансовых отчетов) за соответствующий период. При определении плановой величины расходов на проезд работника к месту командировки и обратно к месту постоянной работы на очередной период </w:t>
      </w:r>
      <w:r w:rsidRPr="00BA0797">
        <w:rPr>
          <w:rFonts w:ascii="Myriad Pro" w:hAnsi="Myriad Pro"/>
          <w:sz w:val="26"/>
          <w:szCs w:val="26"/>
        </w:rPr>
        <w:lastRenderedPageBreak/>
        <w:t>регулирования применены показатели Прогноза социально-экономического развития Российской Федерации на 2018 год и плановый период 2019-2020 годов. Расходы на наем жилого помещения, и суточное довольствие включены в расчет операционных расходов на уровне экономически обоснованных расходов по регулируемому виду деятельности.</w:t>
      </w:r>
    </w:p>
    <w:p w14:paraId="0D581795" w14:textId="77777777" w:rsidR="00F52ADA" w:rsidRPr="00BA0797" w:rsidRDefault="00F52ADA" w:rsidP="00BA0797">
      <w:pPr>
        <w:spacing w:after="0" w:line="360" w:lineRule="auto"/>
        <w:contextualSpacing/>
        <w:jc w:val="both"/>
        <w:rPr>
          <w:rFonts w:ascii="Myriad Pro" w:hAnsi="Myriad Pro"/>
          <w:b/>
          <w:sz w:val="26"/>
          <w:szCs w:val="26"/>
        </w:rPr>
      </w:pPr>
    </w:p>
    <w:p w14:paraId="078D5E30" w14:textId="77777777" w:rsidR="00F61CEB" w:rsidRPr="00BA0797" w:rsidRDefault="00F61CEB"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55630D9C" w14:textId="77777777" w:rsidR="00560CBF" w:rsidRPr="00BA0797" w:rsidRDefault="00560CBF"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Проанализировав представленные материалы, Исполнитель отмечает отсутствие в составе обосновывающих материалов следующих документов:</w:t>
      </w:r>
    </w:p>
    <w:p w14:paraId="540E0006" w14:textId="77777777" w:rsidR="00560CBF" w:rsidRPr="00BA0797" w:rsidRDefault="00560CBF" w:rsidP="00680849">
      <w:pPr>
        <w:pStyle w:val="11"/>
        <w:numPr>
          <w:ilvl w:val="0"/>
          <w:numId w:val="19"/>
        </w:numPr>
        <w:tabs>
          <w:tab w:val="clear" w:pos="720"/>
          <w:tab w:val="num" w:pos="1134"/>
          <w:tab w:val="left" w:pos="1276"/>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Локального нормативного акта, действующего в </w:t>
      </w:r>
      <w:r w:rsidR="00551079" w:rsidRPr="00BA0797">
        <w:rPr>
          <w:rFonts w:ascii="Myriad Pro" w:hAnsi="Myriad Pro"/>
          <w:sz w:val="26"/>
          <w:szCs w:val="26"/>
        </w:rPr>
        <w:t xml:space="preserve">филиале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8126D3"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регламентирующего порядок направления сотрудников филиала в командировки и устанавливающего, лимиты </w:t>
      </w:r>
      <w:r w:rsidR="00DF2174" w:rsidRPr="00BA0797">
        <w:rPr>
          <w:rFonts w:ascii="Myriad Pro" w:hAnsi="Myriad Pro"/>
          <w:sz w:val="26"/>
          <w:szCs w:val="26"/>
        </w:rPr>
        <w:t>принимаемых к учету расходов,</w:t>
      </w:r>
      <w:r w:rsidRPr="00BA0797">
        <w:rPr>
          <w:rFonts w:ascii="Myriad Pro" w:hAnsi="Myriad Pro"/>
          <w:sz w:val="26"/>
          <w:szCs w:val="26"/>
        </w:rPr>
        <w:t xml:space="preserve"> связанных с командировками персонала (стоимость проживания, стоимость проезда и др.);</w:t>
      </w:r>
    </w:p>
    <w:p w14:paraId="3823C4AA" w14:textId="77777777" w:rsidR="008126D3" w:rsidRPr="00BA0797" w:rsidRDefault="008126D3" w:rsidP="00680849">
      <w:pPr>
        <w:pStyle w:val="11"/>
        <w:numPr>
          <w:ilvl w:val="0"/>
          <w:numId w:val="19"/>
        </w:numPr>
        <w:tabs>
          <w:tab w:val="clear" w:pos="720"/>
          <w:tab w:val="num" w:pos="1134"/>
          <w:tab w:val="left" w:pos="1276"/>
        </w:tabs>
        <w:spacing w:after="0" w:line="360" w:lineRule="auto"/>
        <w:ind w:left="1134" w:hanging="567"/>
        <w:jc w:val="both"/>
        <w:rPr>
          <w:rFonts w:ascii="Myriad Pro" w:hAnsi="Myriad Pro"/>
          <w:sz w:val="26"/>
          <w:szCs w:val="26"/>
        </w:rPr>
      </w:pPr>
      <w:r w:rsidRPr="00BA0797">
        <w:rPr>
          <w:rFonts w:ascii="Myriad Pro" w:hAnsi="Myriad Pro"/>
          <w:sz w:val="26"/>
          <w:szCs w:val="26"/>
        </w:rPr>
        <w:t>Реестра приказов и копий приказов о направлении работников в командировку за 2016 год;</w:t>
      </w:r>
    </w:p>
    <w:p w14:paraId="4F3C8978" w14:textId="77777777" w:rsidR="008126D3" w:rsidRPr="00BA0797" w:rsidRDefault="008126D3" w:rsidP="00680849">
      <w:pPr>
        <w:pStyle w:val="11"/>
        <w:numPr>
          <w:ilvl w:val="0"/>
          <w:numId w:val="19"/>
        </w:numPr>
        <w:tabs>
          <w:tab w:val="clear" w:pos="720"/>
          <w:tab w:val="num" w:pos="1134"/>
          <w:tab w:val="left" w:pos="1276"/>
        </w:tabs>
        <w:spacing w:after="0" w:line="360" w:lineRule="auto"/>
        <w:ind w:left="1134" w:hanging="567"/>
        <w:jc w:val="both"/>
        <w:rPr>
          <w:rFonts w:ascii="Myriad Pro" w:hAnsi="Myriad Pro"/>
          <w:sz w:val="26"/>
          <w:szCs w:val="26"/>
        </w:rPr>
      </w:pPr>
      <w:r w:rsidRPr="00BA0797">
        <w:rPr>
          <w:rFonts w:ascii="Myriad Pro" w:hAnsi="Myriad Pro"/>
          <w:sz w:val="26"/>
          <w:szCs w:val="26"/>
        </w:rPr>
        <w:t>Копий договоров на оказание услуг, актов, счета или иных документов, обосновывающих расходы на командировки;</w:t>
      </w:r>
    </w:p>
    <w:p w14:paraId="6072A705" w14:textId="77777777" w:rsidR="008126D3" w:rsidRPr="00BA0797" w:rsidRDefault="008126D3" w:rsidP="00680849">
      <w:pPr>
        <w:pStyle w:val="11"/>
        <w:numPr>
          <w:ilvl w:val="0"/>
          <w:numId w:val="19"/>
        </w:numPr>
        <w:tabs>
          <w:tab w:val="clear" w:pos="720"/>
          <w:tab w:val="num" w:pos="1134"/>
          <w:tab w:val="left" w:pos="1276"/>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Расшифровки командировочных расходов за истекший год, предшествующий первому (базовому) году долгосрочного периода регулирования со стороны </w:t>
      </w:r>
      <w:r w:rsidR="00551079"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не представлены.</w:t>
      </w:r>
    </w:p>
    <w:p w14:paraId="297E5045" w14:textId="77777777" w:rsidR="008126D3" w:rsidRPr="00BA0797" w:rsidRDefault="008126D3" w:rsidP="00BA0797">
      <w:pPr>
        <w:pStyle w:val="11"/>
        <w:tabs>
          <w:tab w:val="left" w:pos="1276"/>
        </w:tabs>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размера экономически обоснованной величины расходов за 2016 год</w:t>
      </w:r>
      <w:r w:rsidR="009C7B3E" w:rsidRPr="00BA0797">
        <w:rPr>
          <w:rFonts w:ascii="Myriad Pro" w:hAnsi="Myriad Pro"/>
          <w:sz w:val="26"/>
          <w:szCs w:val="26"/>
        </w:rPr>
        <w:t xml:space="preserve"> </w:t>
      </w:r>
      <w:r w:rsidRPr="00BA0797">
        <w:rPr>
          <w:rFonts w:ascii="Myriad Pro" w:hAnsi="Myriad Pro"/>
          <w:sz w:val="26"/>
          <w:szCs w:val="26"/>
        </w:rPr>
        <w:t>Исполнителем учтены данные регистров бухгалтерского учета сетевой организации, первичных учетных бухгалтерских документов. Расходы</w:t>
      </w:r>
      <w:r w:rsidR="003B3EC1" w:rsidRPr="00BA0797">
        <w:rPr>
          <w:rFonts w:ascii="Myriad Pro" w:hAnsi="Myriad Pro"/>
          <w:sz w:val="26"/>
          <w:szCs w:val="26"/>
        </w:rPr>
        <w:t xml:space="preserve"> по авансовым отчетам</w:t>
      </w:r>
      <w:r w:rsidRPr="00BA0797">
        <w:rPr>
          <w:rFonts w:ascii="Myriad Pro" w:hAnsi="Myriad Pro"/>
          <w:sz w:val="26"/>
          <w:szCs w:val="26"/>
        </w:rPr>
        <w:t>,</w:t>
      </w:r>
      <w:r w:rsidR="003B3EC1" w:rsidRPr="00BA0797">
        <w:rPr>
          <w:rFonts w:ascii="Myriad Pro" w:hAnsi="Myriad Pro"/>
          <w:sz w:val="26"/>
          <w:szCs w:val="26"/>
        </w:rPr>
        <w:t xml:space="preserve"> не имеющие расшифровки произведённых затрат, Исполнителем исключены как экономически необоснованные</w:t>
      </w:r>
      <w:r w:rsidR="00634933" w:rsidRPr="00BA0797">
        <w:rPr>
          <w:rFonts w:ascii="Myriad Pro" w:hAnsi="Myriad Pro"/>
          <w:sz w:val="26"/>
          <w:szCs w:val="26"/>
        </w:rPr>
        <w:t xml:space="preserve"> и документально неподтвержденные.</w:t>
      </w:r>
      <w:r w:rsidR="003B3EC1" w:rsidRPr="00BA0797">
        <w:rPr>
          <w:rFonts w:ascii="Myriad Pro" w:hAnsi="Myriad Pro"/>
          <w:sz w:val="26"/>
          <w:szCs w:val="26"/>
        </w:rPr>
        <w:t xml:space="preserve"> </w:t>
      </w:r>
      <w:r w:rsidR="00F23D5E" w:rsidRPr="00BA0797">
        <w:rPr>
          <w:rFonts w:ascii="Myriad Pro" w:hAnsi="Myriad Pro"/>
          <w:sz w:val="26"/>
          <w:szCs w:val="26"/>
        </w:rPr>
        <w:t xml:space="preserve">В виду отсутствия информации </w:t>
      </w:r>
      <w:r w:rsidR="00557071" w:rsidRPr="00BA0797">
        <w:rPr>
          <w:rFonts w:ascii="Myriad Pro" w:hAnsi="Myriad Pro"/>
          <w:sz w:val="26"/>
          <w:szCs w:val="26"/>
        </w:rPr>
        <w:t>(</w:t>
      </w:r>
      <w:r w:rsidR="00F23D5E" w:rsidRPr="00BA0797">
        <w:rPr>
          <w:rFonts w:ascii="Myriad Pro" w:hAnsi="Myriad Pro"/>
          <w:sz w:val="26"/>
          <w:szCs w:val="26"/>
        </w:rPr>
        <w:t>расшифровки</w:t>
      </w:r>
      <w:r w:rsidR="00557071" w:rsidRPr="00BA0797">
        <w:rPr>
          <w:rFonts w:ascii="Myriad Pro" w:hAnsi="Myriad Pro"/>
          <w:sz w:val="26"/>
          <w:szCs w:val="26"/>
        </w:rPr>
        <w:t xml:space="preserve">, пояснений) </w:t>
      </w:r>
      <w:r w:rsidR="00F23D5E" w:rsidRPr="00BA0797">
        <w:rPr>
          <w:rFonts w:ascii="Myriad Pro" w:hAnsi="Myriad Pro"/>
          <w:sz w:val="26"/>
          <w:szCs w:val="26"/>
        </w:rPr>
        <w:t xml:space="preserve">по прочим командировочным расходам </w:t>
      </w:r>
      <w:r w:rsidR="00557071" w:rsidRPr="00BA0797">
        <w:rPr>
          <w:rFonts w:ascii="Myriad Pro" w:hAnsi="Myriad Pro"/>
          <w:sz w:val="26"/>
          <w:szCs w:val="26"/>
        </w:rPr>
        <w:t>Исполнителем т</w:t>
      </w:r>
      <w:r w:rsidR="00F23D5E" w:rsidRPr="00BA0797">
        <w:rPr>
          <w:rFonts w:ascii="Myriad Pro" w:hAnsi="Myriad Pro"/>
          <w:sz w:val="26"/>
          <w:szCs w:val="26"/>
        </w:rPr>
        <w:t>ак же н</w:t>
      </w:r>
      <w:r w:rsidR="00557071" w:rsidRPr="00BA0797">
        <w:rPr>
          <w:rFonts w:ascii="Myriad Pro" w:hAnsi="Myriad Pro"/>
          <w:sz w:val="26"/>
          <w:szCs w:val="26"/>
        </w:rPr>
        <w:t>е</w:t>
      </w:r>
      <w:r w:rsidR="00F23D5E" w:rsidRPr="00BA0797">
        <w:rPr>
          <w:rFonts w:ascii="Myriad Pro" w:hAnsi="Myriad Pro"/>
          <w:sz w:val="26"/>
          <w:szCs w:val="26"/>
        </w:rPr>
        <w:t xml:space="preserve"> учтены</w:t>
      </w:r>
      <w:r w:rsidR="00557071" w:rsidRPr="00BA0797">
        <w:rPr>
          <w:rFonts w:ascii="Myriad Pro" w:hAnsi="Myriad Pro"/>
          <w:sz w:val="26"/>
          <w:szCs w:val="26"/>
        </w:rPr>
        <w:t xml:space="preserve"> данные затраты</w:t>
      </w:r>
      <w:r w:rsidR="00F23D5E" w:rsidRPr="00BA0797">
        <w:rPr>
          <w:rFonts w:ascii="Myriad Pro" w:hAnsi="Myriad Pro"/>
          <w:sz w:val="26"/>
          <w:szCs w:val="26"/>
        </w:rPr>
        <w:t xml:space="preserve"> в составе экономически обоснованной величины расходов за 2016 год</w:t>
      </w:r>
      <w:r w:rsidR="00557071" w:rsidRPr="00BA0797">
        <w:rPr>
          <w:rFonts w:ascii="Myriad Pro" w:hAnsi="Myriad Pro"/>
          <w:sz w:val="26"/>
          <w:szCs w:val="26"/>
        </w:rPr>
        <w:t>.</w:t>
      </w:r>
      <w:r w:rsidR="00F23D5E" w:rsidRPr="00BA0797">
        <w:rPr>
          <w:rFonts w:ascii="Myriad Pro" w:hAnsi="Myriad Pro"/>
          <w:sz w:val="26"/>
          <w:szCs w:val="26"/>
        </w:rPr>
        <w:t xml:space="preserve"> </w:t>
      </w:r>
    </w:p>
    <w:p w14:paraId="6DDA3EA8" w14:textId="77777777" w:rsidR="00560CBF" w:rsidRPr="00BA0797" w:rsidRDefault="008126D3" w:rsidP="00BA0797">
      <w:pPr>
        <w:pStyle w:val="afff8"/>
        <w:spacing w:after="0"/>
      </w:pPr>
      <w:r w:rsidRPr="00BA0797">
        <w:lastRenderedPageBreak/>
        <w:t>Затраты на очередной период регулирования определены исходя из общей величины расходов по указанной статье за 2016 год с учетом показателей Прогноза социально-экономического развития Российской Федерации на 2018 год и плановый период 2019-2020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57"/>
        <w:gridCol w:w="1185"/>
        <w:gridCol w:w="1162"/>
        <w:gridCol w:w="1196"/>
        <w:gridCol w:w="1324"/>
        <w:gridCol w:w="1152"/>
        <w:gridCol w:w="1194"/>
      </w:tblGrid>
      <w:tr w:rsidR="004A530C" w:rsidRPr="00680849" w14:paraId="29C76709" w14:textId="77777777">
        <w:trPr>
          <w:cantSplit/>
          <w:tblHeader/>
        </w:trPr>
        <w:tc>
          <w:tcPr>
            <w:tcW w:w="123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8A299D5" w14:textId="77777777" w:rsidR="004A530C" w:rsidRPr="00680849" w:rsidRDefault="004A530C" w:rsidP="00BA0797">
            <w:pPr>
              <w:spacing w:after="0" w:line="240" w:lineRule="auto"/>
              <w:jc w:val="center"/>
              <w:rPr>
                <w:rFonts w:ascii="Myriad Pro" w:eastAsia="Times New Roman" w:hAnsi="Myriad Pro" w:cs="Arial CYR"/>
                <w:b/>
                <w:color w:val="FFFFFF"/>
                <w:sz w:val="16"/>
                <w:szCs w:val="16"/>
                <w:lang w:eastAsia="ru-RU"/>
              </w:rPr>
            </w:pPr>
            <w:r w:rsidRPr="00680849">
              <w:rPr>
                <w:rFonts w:ascii="Myriad Pro" w:eastAsia="Times New Roman" w:hAnsi="Myriad Pro" w:cs="Arial CYR"/>
                <w:b/>
                <w:color w:val="FFFFFF"/>
                <w:sz w:val="16"/>
                <w:szCs w:val="16"/>
                <w:lang w:eastAsia="ru-RU"/>
              </w:rPr>
              <w:t>Наименование</w:t>
            </w:r>
          </w:p>
        </w:tc>
        <w:tc>
          <w:tcPr>
            <w:tcW w:w="1851"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0F4624F" w14:textId="77777777" w:rsidR="004A530C" w:rsidRPr="00680849" w:rsidRDefault="004A530C" w:rsidP="00BA0797">
            <w:pPr>
              <w:spacing w:after="0" w:line="240" w:lineRule="auto"/>
              <w:jc w:val="center"/>
              <w:rPr>
                <w:rFonts w:ascii="Myriad Pro" w:eastAsia="Times New Roman" w:hAnsi="Myriad Pro" w:cs="Arial CYR"/>
                <w:b/>
                <w:color w:val="FFFFFF"/>
                <w:sz w:val="16"/>
                <w:szCs w:val="16"/>
                <w:lang w:eastAsia="ru-RU"/>
              </w:rPr>
            </w:pPr>
            <w:r w:rsidRPr="00680849">
              <w:rPr>
                <w:rFonts w:ascii="Myriad Pro" w:eastAsia="Times New Roman" w:hAnsi="Myriad Pro" w:cs="Arial CYR"/>
                <w:b/>
                <w:color w:val="FFFFFF"/>
                <w:sz w:val="16"/>
                <w:szCs w:val="16"/>
                <w:lang w:eastAsia="ru-RU"/>
              </w:rPr>
              <w:t xml:space="preserve"> Факт за 2016, тыс. руб. </w:t>
            </w:r>
          </w:p>
        </w:tc>
        <w:tc>
          <w:tcPr>
            <w:tcW w:w="191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A6C5A0C" w14:textId="77777777" w:rsidR="004A530C" w:rsidRPr="00680849" w:rsidRDefault="004A530C" w:rsidP="00BA0797">
            <w:pPr>
              <w:spacing w:after="0" w:line="240" w:lineRule="auto"/>
              <w:jc w:val="center"/>
              <w:rPr>
                <w:rFonts w:ascii="Myriad Pro" w:eastAsia="Times New Roman" w:hAnsi="Myriad Pro" w:cs="Arial CYR"/>
                <w:b/>
                <w:color w:val="FFFFFF"/>
                <w:sz w:val="16"/>
                <w:szCs w:val="16"/>
                <w:lang w:eastAsia="ru-RU"/>
              </w:rPr>
            </w:pPr>
            <w:r w:rsidRPr="00680849">
              <w:rPr>
                <w:rFonts w:ascii="Myriad Pro" w:eastAsia="Times New Roman" w:hAnsi="Myriad Pro" w:cs="Arial CYR"/>
                <w:b/>
                <w:color w:val="FFFFFF"/>
                <w:sz w:val="16"/>
                <w:szCs w:val="16"/>
                <w:lang w:eastAsia="ru-RU"/>
              </w:rPr>
              <w:t xml:space="preserve">2018, тыс. руб. </w:t>
            </w:r>
          </w:p>
        </w:tc>
      </w:tr>
      <w:tr w:rsidR="00E67CD8" w:rsidRPr="00680849" w14:paraId="5557B7B0" w14:textId="77777777">
        <w:trPr>
          <w:cantSplit/>
          <w:tblHeader/>
        </w:trPr>
        <w:tc>
          <w:tcPr>
            <w:tcW w:w="123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1C894AA" w14:textId="77777777" w:rsidR="00E67CD8" w:rsidRPr="00680849" w:rsidRDefault="00E67CD8" w:rsidP="00BA0797">
            <w:pPr>
              <w:spacing w:after="0" w:line="240" w:lineRule="auto"/>
              <w:rPr>
                <w:rFonts w:ascii="Myriad Pro" w:eastAsia="Times New Roman" w:hAnsi="Myriad Pro" w:cs="Arial CYR"/>
                <w:b/>
                <w:color w:val="FFFFFF"/>
                <w:sz w:val="16"/>
                <w:szCs w:val="16"/>
                <w:lang w:eastAsia="ru-RU"/>
              </w:rPr>
            </w:pPr>
          </w:p>
        </w:tc>
        <w:tc>
          <w:tcPr>
            <w:tcW w:w="61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FC3A23" w14:textId="77777777" w:rsidR="00E67CD8" w:rsidRPr="00680849" w:rsidRDefault="00E67CD8" w:rsidP="00BA0797">
            <w:pPr>
              <w:spacing w:after="0" w:line="240" w:lineRule="auto"/>
              <w:jc w:val="center"/>
              <w:rPr>
                <w:rFonts w:ascii="Myriad Pro" w:eastAsia="Times New Roman" w:hAnsi="Myriad Pro" w:cs="Arial CYR"/>
                <w:b/>
                <w:color w:val="FFFFFF"/>
                <w:sz w:val="16"/>
                <w:szCs w:val="16"/>
                <w:lang w:eastAsia="ru-RU"/>
              </w:rPr>
            </w:pPr>
            <w:r w:rsidRPr="00680849">
              <w:rPr>
                <w:rFonts w:ascii="Myriad Pro" w:eastAsia="Times New Roman" w:hAnsi="Myriad Pro" w:cs="Arial CYR"/>
                <w:b/>
                <w:color w:val="FFFFFF"/>
                <w:sz w:val="16"/>
                <w:szCs w:val="16"/>
                <w:lang w:eastAsia="ru-RU"/>
              </w:rPr>
              <w:t>По данным организации</w:t>
            </w:r>
          </w:p>
        </w:tc>
        <w:tc>
          <w:tcPr>
            <w:tcW w:w="6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4F3EA2" w14:textId="77777777" w:rsidR="00E67CD8" w:rsidRPr="00680849" w:rsidRDefault="00E67CD8" w:rsidP="00BA0797">
            <w:pPr>
              <w:spacing w:after="0" w:line="240" w:lineRule="auto"/>
              <w:jc w:val="center"/>
              <w:rPr>
                <w:rFonts w:ascii="Myriad Pro" w:eastAsia="Times New Roman" w:hAnsi="Myriad Pro" w:cs="Arial CYR"/>
                <w:b/>
                <w:color w:val="FFFFFF"/>
                <w:sz w:val="16"/>
                <w:szCs w:val="16"/>
                <w:lang w:eastAsia="ru-RU"/>
              </w:rPr>
            </w:pPr>
            <w:r w:rsidRPr="00680849">
              <w:rPr>
                <w:rFonts w:ascii="Myriad Pro" w:eastAsia="Times New Roman" w:hAnsi="Myriad Pro" w:cs="Arial CYR"/>
                <w:b/>
                <w:color w:val="FFFFFF"/>
                <w:sz w:val="16"/>
                <w:szCs w:val="16"/>
                <w:lang w:eastAsia="ru-RU"/>
              </w:rPr>
              <w:t>По данным Госкомитета</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C22B898" w14:textId="77777777" w:rsidR="00E67CD8" w:rsidRPr="00680849" w:rsidRDefault="00E67CD8" w:rsidP="00BA0797">
            <w:pPr>
              <w:spacing w:after="0" w:line="240" w:lineRule="auto"/>
              <w:jc w:val="center"/>
              <w:rPr>
                <w:rFonts w:ascii="Myriad Pro" w:eastAsia="Times New Roman" w:hAnsi="Myriad Pro" w:cs="Arial CYR"/>
                <w:b/>
                <w:color w:val="FFFFFF"/>
                <w:sz w:val="16"/>
                <w:szCs w:val="16"/>
                <w:lang w:eastAsia="ru-RU"/>
              </w:rPr>
            </w:pPr>
            <w:r w:rsidRPr="00680849">
              <w:rPr>
                <w:rFonts w:ascii="Myriad Pro" w:eastAsia="Times New Roman" w:hAnsi="Myriad Pro" w:cs="Arial CYR"/>
                <w:b/>
                <w:color w:val="FFFFFF"/>
                <w:sz w:val="16"/>
                <w:szCs w:val="16"/>
                <w:lang w:eastAsia="ru-RU"/>
              </w:rPr>
              <w:t>По расчету Исполнителя</w:t>
            </w:r>
          </w:p>
        </w:tc>
        <w:tc>
          <w:tcPr>
            <w:tcW w:w="69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B10A736" w14:textId="77777777" w:rsidR="00E67CD8" w:rsidRPr="00680849" w:rsidRDefault="00F70963" w:rsidP="00BA0797">
            <w:pPr>
              <w:spacing w:after="0" w:line="240" w:lineRule="auto"/>
              <w:jc w:val="center"/>
              <w:rPr>
                <w:rFonts w:ascii="Myriad Pro" w:hAnsi="Myriad Pro"/>
                <w:b/>
                <w:color w:val="FFFFFF"/>
                <w:sz w:val="16"/>
                <w:szCs w:val="16"/>
              </w:rPr>
            </w:pPr>
            <w:r w:rsidRPr="00680849">
              <w:rPr>
                <w:rFonts w:ascii="Myriad Pro" w:hAnsi="Myriad Pro"/>
                <w:b/>
                <w:color w:val="FFFFFF"/>
                <w:sz w:val="16"/>
                <w:szCs w:val="16"/>
              </w:rPr>
              <w:t>Предложение</w:t>
            </w:r>
            <w:r w:rsidR="00A006B5" w:rsidRPr="00680849">
              <w:rPr>
                <w:rFonts w:ascii="Myriad Pro" w:hAnsi="Myriad Pro"/>
                <w:b/>
                <w:color w:val="FFFFFF"/>
                <w:sz w:val="16"/>
                <w:szCs w:val="16"/>
              </w:rPr>
              <w:t xml:space="preserve"> филиала</w:t>
            </w:r>
            <w:r w:rsidRPr="00680849">
              <w:rPr>
                <w:rFonts w:ascii="Myriad Pro" w:hAnsi="Myriad Pro"/>
                <w:b/>
                <w:color w:val="FFFFFF"/>
                <w:sz w:val="16"/>
                <w:szCs w:val="16"/>
              </w:rPr>
              <w:t xml:space="preserve">  «Псковэнерго»</w:t>
            </w:r>
          </w:p>
        </w:tc>
        <w:tc>
          <w:tcPr>
            <w:tcW w:w="6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EBB688" w14:textId="77777777" w:rsidR="00E67CD8" w:rsidRPr="00680849" w:rsidRDefault="00E67CD8" w:rsidP="00BA0797">
            <w:pPr>
              <w:spacing w:after="0" w:line="240" w:lineRule="auto"/>
              <w:jc w:val="center"/>
              <w:rPr>
                <w:rFonts w:ascii="Myriad Pro" w:hAnsi="Myriad Pro"/>
                <w:b/>
                <w:color w:val="FFFFFF"/>
                <w:sz w:val="16"/>
                <w:szCs w:val="16"/>
              </w:rPr>
            </w:pPr>
            <w:r w:rsidRPr="00680849">
              <w:rPr>
                <w:rFonts w:ascii="Myriad Pro" w:hAnsi="Myriad Pro"/>
                <w:b/>
                <w:color w:val="FFFFFF"/>
                <w:sz w:val="16"/>
                <w:szCs w:val="16"/>
              </w:rPr>
              <w:t>Приказ Госкомитета от 01.06.2018 № 23-э</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C6592B" w14:textId="77777777" w:rsidR="00E67CD8" w:rsidRPr="00680849" w:rsidRDefault="00E67CD8" w:rsidP="00BA0797">
            <w:pPr>
              <w:spacing w:after="0" w:line="240" w:lineRule="auto"/>
              <w:jc w:val="center"/>
              <w:rPr>
                <w:rFonts w:ascii="Myriad Pro" w:hAnsi="Myriad Pro"/>
                <w:b/>
                <w:color w:val="FFFFFF"/>
                <w:sz w:val="16"/>
                <w:szCs w:val="16"/>
              </w:rPr>
            </w:pPr>
            <w:r w:rsidRPr="00680849">
              <w:rPr>
                <w:rFonts w:ascii="Myriad Pro" w:hAnsi="Myriad Pro"/>
                <w:b/>
                <w:color w:val="FFFFFF"/>
                <w:sz w:val="16"/>
                <w:szCs w:val="16"/>
              </w:rPr>
              <w:t>По расчету Исполнителя</w:t>
            </w:r>
          </w:p>
        </w:tc>
      </w:tr>
      <w:tr w:rsidR="004A530C" w:rsidRPr="00680849" w14:paraId="56677AB8" w14:textId="77777777">
        <w:trPr>
          <w:cantSplit/>
        </w:trPr>
        <w:tc>
          <w:tcPr>
            <w:tcW w:w="1231" w:type="pct"/>
            <w:tcBorders>
              <w:top w:val="single" w:sz="4" w:space="0" w:color="FFFFFF"/>
            </w:tcBorders>
            <w:shd w:val="clear" w:color="auto" w:fill="auto"/>
            <w:vAlign w:val="center"/>
          </w:tcPr>
          <w:p w14:paraId="212EB886" w14:textId="77777777" w:rsidR="004A530C" w:rsidRPr="00680849" w:rsidRDefault="004A530C" w:rsidP="00BA0797">
            <w:pPr>
              <w:spacing w:after="0" w:line="240" w:lineRule="auto"/>
              <w:rPr>
                <w:rFonts w:ascii="Myriad Pro" w:hAnsi="Myriad Pro" w:cs="Arial CYR"/>
                <w:b/>
                <w:sz w:val="16"/>
                <w:szCs w:val="16"/>
              </w:rPr>
            </w:pPr>
            <w:r w:rsidRPr="00680849">
              <w:rPr>
                <w:rFonts w:ascii="Myriad Pro" w:hAnsi="Myriad Pro" w:cs="Arial CYR"/>
                <w:b/>
                <w:sz w:val="16"/>
                <w:szCs w:val="16"/>
              </w:rPr>
              <w:t>Командировочные расходы</w:t>
            </w:r>
          </w:p>
        </w:tc>
        <w:tc>
          <w:tcPr>
            <w:tcW w:w="619" w:type="pct"/>
            <w:tcBorders>
              <w:top w:val="single" w:sz="4" w:space="0" w:color="FFFFFF"/>
            </w:tcBorders>
            <w:shd w:val="clear" w:color="auto" w:fill="auto"/>
            <w:noWrap/>
            <w:vAlign w:val="center"/>
          </w:tcPr>
          <w:p w14:paraId="1869C180" w14:textId="77777777" w:rsidR="004A530C" w:rsidRPr="00680849" w:rsidRDefault="004A530C" w:rsidP="00BA0797">
            <w:pPr>
              <w:spacing w:after="0" w:line="240" w:lineRule="auto"/>
              <w:jc w:val="center"/>
              <w:rPr>
                <w:rFonts w:ascii="Myriad Pro" w:hAnsi="Myriad Pro" w:cs="Arial CYR"/>
                <w:b/>
                <w:sz w:val="16"/>
                <w:szCs w:val="16"/>
              </w:rPr>
            </w:pPr>
            <w:r w:rsidRPr="00680849">
              <w:rPr>
                <w:rFonts w:ascii="Myriad Pro" w:hAnsi="Myriad Pro" w:cs="Arial CYR"/>
                <w:b/>
                <w:sz w:val="16"/>
                <w:szCs w:val="16"/>
              </w:rPr>
              <w:t>1</w:t>
            </w:r>
            <w:r w:rsidR="009C7B3E" w:rsidRPr="00680849">
              <w:rPr>
                <w:rFonts w:ascii="Myriad Pro" w:hAnsi="Myriad Pro" w:cs="Arial CYR"/>
                <w:b/>
                <w:sz w:val="16"/>
                <w:szCs w:val="16"/>
              </w:rPr>
              <w:t>2 3</w:t>
            </w:r>
            <w:r w:rsidRPr="00680849">
              <w:rPr>
                <w:rFonts w:ascii="Myriad Pro" w:hAnsi="Myriad Pro" w:cs="Arial CYR"/>
                <w:b/>
                <w:sz w:val="16"/>
                <w:szCs w:val="16"/>
              </w:rPr>
              <w:t>42,6</w:t>
            </w:r>
          </w:p>
        </w:tc>
        <w:tc>
          <w:tcPr>
            <w:tcW w:w="607" w:type="pct"/>
            <w:tcBorders>
              <w:top w:val="single" w:sz="4" w:space="0" w:color="FFFFFF"/>
            </w:tcBorders>
            <w:shd w:val="clear" w:color="auto" w:fill="auto"/>
            <w:noWrap/>
            <w:vAlign w:val="center"/>
          </w:tcPr>
          <w:p w14:paraId="2C3116A8" w14:textId="77777777" w:rsidR="004A530C" w:rsidRPr="00680849" w:rsidRDefault="004A530C" w:rsidP="00BA0797">
            <w:pPr>
              <w:spacing w:after="0" w:line="240" w:lineRule="auto"/>
              <w:jc w:val="center"/>
              <w:rPr>
                <w:rFonts w:ascii="Myriad Pro" w:hAnsi="Myriad Pro" w:cs="Arial CYR"/>
                <w:b/>
                <w:sz w:val="16"/>
                <w:szCs w:val="16"/>
              </w:rPr>
            </w:pPr>
            <w:r w:rsidRPr="00680849">
              <w:rPr>
                <w:rFonts w:ascii="Myriad Pro" w:hAnsi="Myriad Pro" w:cs="Arial CYR"/>
                <w:b/>
                <w:sz w:val="16"/>
                <w:szCs w:val="16"/>
              </w:rPr>
              <w:t>1</w:t>
            </w:r>
            <w:r w:rsidR="009C7B3E" w:rsidRPr="00680849">
              <w:rPr>
                <w:rFonts w:ascii="Myriad Pro" w:hAnsi="Myriad Pro" w:cs="Arial CYR"/>
                <w:b/>
                <w:sz w:val="16"/>
                <w:szCs w:val="16"/>
              </w:rPr>
              <w:t>2 2</w:t>
            </w:r>
            <w:r w:rsidRPr="00680849">
              <w:rPr>
                <w:rFonts w:ascii="Myriad Pro" w:hAnsi="Myriad Pro" w:cs="Arial CYR"/>
                <w:b/>
                <w:sz w:val="16"/>
                <w:szCs w:val="16"/>
              </w:rPr>
              <w:t>94,0</w:t>
            </w:r>
          </w:p>
        </w:tc>
        <w:tc>
          <w:tcPr>
            <w:tcW w:w="624" w:type="pct"/>
            <w:tcBorders>
              <w:top w:val="single" w:sz="4" w:space="0" w:color="FFFFFF"/>
            </w:tcBorders>
            <w:shd w:val="clear" w:color="auto" w:fill="auto"/>
            <w:noWrap/>
            <w:vAlign w:val="center"/>
          </w:tcPr>
          <w:p w14:paraId="723EE59F" w14:textId="77777777" w:rsidR="004A530C" w:rsidRPr="00680849" w:rsidRDefault="004A530C" w:rsidP="00BA0797">
            <w:pPr>
              <w:spacing w:after="0" w:line="240" w:lineRule="auto"/>
              <w:jc w:val="center"/>
              <w:rPr>
                <w:rFonts w:ascii="Myriad Pro" w:hAnsi="Myriad Pro" w:cs="Arial CYR"/>
                <w:b/>
                <w:sz w:val="16"/>
                <w:szCs w:val="16"/>
              </w:rPr>
            </w:pPr>
            <w:r w:rsidRPr="00680849">
              <w:rPr>
                <w:rFonts w:ascii="Myriad Pro" w:hAnsi="Myriad Pro" w:cs="Arial CYR"/>
                <w:b/>
                <w:sz w:val="16"/>
                <w:szCs w:val="16"/>
              </w:rPr>
              <w:t>1</w:t>
            </w:r>
            <w:r w:rsidR="009C7B3E" w:rsidRPr="00680849">
              <w:rPr>
                <w:rFonts w:ascii="Myriad Pro" w:hAnsi="Myriad Pro" w:cs="Arial CYR"/>
                <w:b/>
                <w:sz w:val="16"/>
                <w:szCs w:val="16"/>
              </w:rPr>
              <w:t>2 2</w:t>
            </w:r>
            <w:r w:rsidRPr="00680849">
              <w:rPr>
                <w:rFonts w:ascii="Myriad Pro" w:hAnsi="Myriad Pro" w:cs="Arial CYR"/>
                <w:b/>
                <w:sz w:val="16"/>
                <w:szCs w:val="16"/>
              </w:rPr>
              <w:t>94,0</w:t>
            </w:r>
          </w:p>
        </w:tc>
        <w:tc>
          <w:tcPr>
            <w:tcW w:w="692" w:type="pct"/>
            <w:tcBorders>
              <w:top w:val="single" w:sz="4" w:space="0" w:color="FFFFFF"/>
            </w:tcBorders>
            <w:shd w:val="clear" w:color="auto" w:fill="auto"/>
            <w:noWrap/>
            <w:vAlign w:val="center"/>
          </w:tcPr>
          <w:p w14:paraId="71FC069C" w14:textId="77777777" w:rsidR="004A530C" w:rsidRPr="00680849" w:rsidRDefault="004A530C" w:rsidP="00BA0797">
            <w:pPr>
              <w:spacing w:after="0" w:line="240" w:lineRule="auto"/>
              <w:jc w:val="center"/>
              <w:rPr>
                <w:rFonts w:ascii="Myriad Pro" w:hAnsi="Myriad Pro" w:cs="Arial CYR"/>
                <w:b/>
                <w:sz w:val="16"/>
                <w:szCs w:val="16"/>
              </w:rPr>
            </w:pPr>
            <w:r w:rsidRPr="00680849">
              <w:rPr>
                <w:rFonts w:ascii="Myriad Pro" w:hAnsi="Myriad Pro" w:cs="Arial CYR"/>
                <w:b/>
                <w:sz w:val="16"/>
                <w:szCs w:val="16"/>
              </w:rPr>
              <w:t>1</w:t>
            </w:r>
            <w:r w:rsidR="009C7B3E" w:rsidRPr="00680849">
              <w:rPr>
                <w:rFonts w:ascii="Myriad Pro" w:hAnsi="Myriad Pro" w:cs="Arial CYR"/>
                <w:b/>
                <w:sz w:val="16"/>
                <w:szCs w:val="16"/>
              </w:rPr>
              <w:t>3 4</w:t>
            </w:r>
            <w:r w:rsidRPr="00680849">
              <w:rPr>
                <w:rFonts w:ascii="Myriad Pro" w:hAnsi="Myriad Pro" w:cs="Arial CYR"/>
                <w:b/>
                <w:sz w:val="16"/>
                <w:szCs w:val="16"/>
              </w:rPr>
              <w:t>39,6</w:t>
            </w:r>
          </w:p>
        </w:tc>
        <w:tc>
          <w:tcPr>
            <w:tcW w:w="602" w:type="pct"/>
            <w:tcBorders>
              <w:top w:val="single" w:sz="4" w:space="0" w:color="FFFFFF"/>
            </w:tcBorders>
            <w:shd w:val="clear" w:color="auto" w:fill="auto"/>
            <w:noWrap/>
            <w:vAlign w:val="center"/>
          </w:tcPr>
          <w:p w14:paraId="6C9686A1" w14:textId="77777777" w:rsidR="004A530C" w:rsidRPr="00680849" w:rsidRDefault="004A530C" w:rsidP="00BA0797">
            <w:pPr>
              <w:spacing w:after="0" w:line="240" w:lineRule="auto"/>
              <w:jc w:val="center"/>
              <w:rPr>
                <w:rFonts w:ascii="Myriad Pro" w:hAnsi="Myriad Pro" w:cs="Arial CYR"/>
                <w:b/>
                <w:sz w:val="16"/>
                <w:szCs w:val="16"/>
              </w:rPr>
            </w:pPr>
            <w:r w:rsidRPr="00680849">
              <w:rPr>
                <w:rFonts w:ascii="Myriad Pro" w:hAnsi="Myriad Pro" w:cs="Arial CYR"/>
                <w:b/>
                <w:sz w:val="16"/>
                <w:szCs w:val="16"/>
              </w:rPr>
              <w:t>1</w:t>
            </w:r>
            <w:r w:rsidR="009C7B3E" w:rsidRPr="00680849">
              <w:rPr>
                <w:rFonts w:ascii="Myriad Pro" w:hAnsi="Myriad Pro" w:cs="Arial CYR"/>
                <w:b/>
                <w:sz w:val="16"/>
                <w:szCs w:val="16"/>
              </w:rPr>
              <w:t>2 3</w:t>
            </w:r>
            <w:r w:rsidRPr="00680849">
              <w:rPr>
                <w:rFonts w:ascii="Myriad Pro" w:hAnsi="Myriad Pro" w:cs="Arial CYR"/>
                <w:b/>
                <w:sz w:val="16"/>
                <w:szCs w:val="16"/>
              </w:rPr>
              <w:t>51,2</w:t>
            </w:r>
          </w:p>
        </w:tc>
        <w:tc>
          <w:tcPr>
            <w:tcW w:w="624" w:type="pct"/>
            <w:tcBorders>
              <w:top w:val="single" w:sz="4" w:space="0" w:color="FFFFFF"/>
            </w:tcBorders>
            <w:shd w:val="clear" w:color="auto" w:fill="auto"/>
            <w:noWrap/>
            <w:vAlign w:val="center"/>
          </w:tcPr>
          <w:p w14:paraId="65B7C758" w14:textId="77777777" w:rsidR="004A530C" w:rsidRPr="00680849" w:rsidRDefault="004A530C" w:rsidP="00BA0797">
            <w:pPr>
              <w:spacing w:after="0" w:line="240" w:lineRule="auto"/>
              <w:jc w:val="center"/>
              <w:rPr>
                <w:rFonts w:ascii="Myriad Pro" w:hAnsi="Myriad Pro" w:cs="Arial CYR"/>
                <w:b/>
                <w:sz w:val="16"/>
                <w:szCs w:val="16"/>
              </w:rPr>
            </w:pPr>
            <w:r w:rsidRPr="00680849">
              <w:rPr>
                <w:rFonts w:ascii="Myriad Pro" w:hAnsi="Myriad Pro" w:cs="Arial CYR"/>
                <w:b/>
                <w:sz w:val="16"/>
                <w:szCs w:val="16"/>
              </w:rPr>
              <w:t>1</w:t>
            </w:r>
            <w:r w:rsidR="009C7B3E" w:rsidRPr="00680849">
              <w:rPr>
                <w:rFonts w:ascii="Myriad Pro" w:hAnsi="Myriad Pro" w:cs="Arial CYR"/>
                <w:b/>
                <w:sz w:val="16"/>
                <w:szCs w:val="16"/>
              </w:rPr>
              <w:t>3 2</w:t>
            </w:r>
            <w:r w:rsidRPr="00680849">
              <w:rPr>
                <w:rFonts w:ascii="Myriad Pro" w:hAnsi="Myriad Pro" w:cs="Arial CYR"/>
                <w:b/>
                <w:sz w:val="16"/>
                <w:szCs w:val="16"/>
              </w:rPr>
              <w:t>46,1</w:t>
            </w:r>
          </w:p>
        </w:tc>
      </w:tr>
      <w:tr w:rsidR="004A530C" w:rsidRPr="00680849" w14:paraId="292AF850" w14:textId="77777777">
        <w:trPr>
          <w:cantSplit/>
        </w:trPr>
        <w:tc>
          <w:tcPr>
            <w:tcW w:w="1231" w:type="pct"/>
            <w:shd w:val="clear" w:color="auto" w:fill="auto"/>
            <w:vAlign w:val="center"/>
          </w:tcPr>
          <w:p w14:paraId="5ADBD96E" w14:textId="77777777" w:rsidR="004A530C" w:rsidRPr="00680849" w:rsidRDefault="004A530C" w:rsidP="00BA0797">
            <w:pPr>
              <w:spacing w:after="0" w:line="240" w:lineRule="auto"/>
              <w:ind w:left="284"/>
              <w:rPr>
                <w:rFonts w:ascii="Myriad Pro" w:hAnsi="Myriad Pro" w:cs="Arial CYR"/>
                <w:iCs/>
                <w:sz w:val="16"/>
                <w:szCs w:val="16"/>
              </w:rPr>
            </w:pPr>
            <w:r w:rsidRPr="00680849">
              <w:rPr>
                <w:rFonts w:ascii="Myriad Pro" w:hAnsi="Myriad Pro" w:cs="Arial CYR"/>
                <w:iCs/>
                <w:sz w:val="16"/>
                <w:szCs w:val="16"/>
              </w:rPr>
              <w:t>проезд автомобильным и водным транспортом</w:t>
            </w:r>
          </w:p>
        </w:tc>
        <w:tc>
          <w:tcPr>
            <w:tcW w:w="619" w:type="pct"/>
            <w:shd w:val="clear" w:color="auto" w:fill="auto"/>
            <w:noWrap/>
            <w:vAlign w:val="center"/>
          </w:tcPr>
          <w:p w14:paraId="3F314314"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235,9</w:t>
            </w:r>
          </w:p>
        </w:tc>
        <w:tc>
          <w:tcPr>
            <w:tcW w:w="607" w:type="pct"/>
            <w:shd w:val="clear" w:color="auto" w:fill="auto"/>
            <w:noWrap/>
            <w:vAlign w:val="center"/>
          </w:tcPr>
          <w:p w14:paraId="5FE7223E"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234,7</w:t>
            </w:r>
          </w:p>
        </w:tc>
        <w:tc>
          <w:tcPr>
            <w:tcW w:w="624" w:type="pct"/>
            <w:shd w:val="clear" w:color="auto" w:fill="auto"/>
            <w:noWrap/>
            <w:vAlign w:val="center"/>
          </w:tcPr>
          <w:p w14:paraId="41198568"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234,7</w:t>
            </w:r>
          </w:p>
        </w:tc>
        <w:tc>
          <w:tcPr>
            <w:tcW w:w="692" w:type="pct"/>
            <w:shd w:val="clear" w:color="auto" w:fill="auto"/>
            <w:noWrap/>
            <w:vAlign w:val="center"/>
          </w:tcPr>
          <w:p w14:paraId="0B1FBB4E"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256,9</w:t>
            </w:r>
          </w:p>
        </w:tc>
        <w:tc>
          <w:tcPr>
            <w:tcW w:w="602" w:type="pct"/>
            <w:shd w:val="clear" w:color="auto" w:fill="auto"/>
            <w:noWrap/>
            <w:vAlign w:val="center"/>
          </w:tcPr>
          <w:p w14:paraId="5B614E9D"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252,8</w:t>
            </w:r>
          </w:p>
        </w:tc>
        <w:tc>
          <w:tcPr>
            <w:tcW w:w="624" w:type="pct"/>
            <w:shd w:val="clear" w:color="auto" w:fill="auto"/>
            <w:noWrap/>
            <w:vAlign w:val="center"/>
          </w:tcPr>
          <w:p w14:paraId="3F11CE7A"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252,8</w:t>
            </w:r>
          </w:p>
        </w:tc>
      </w:tr>
      <w:tr w:rsidR="004A530C" w:rsidRPr="00680849" w14:paraId="49D47CB6" w14:textId="77777777">
        <w:trPr>
          <w:cantSplit/>
        </w:trPr>
        <w:tc>
          <w:tcPr>
            <w:tcW w:w="1231" w:type="pct"/>
            <w:shd w:val="clear" w:color="auto" w:fill="auto"/>
            <w:vAlign w:val="center"/>
          </w:tcPr>
          <w:p w14:paraId="7084CE4E" w14:textId="77777777" w:rsidR="004A530C" w:rsidRPr="00680849" w:rsidRDefault="004A530C" w:rsidP="00BA0797">
            <w:pPr>
              <w:spacing w:after="0" w:line="240" w:lineRule="auto"/>
              <w:ind w:left="284"/>
              <w:rPr>
                <w:rFonts w:ascii="Myriad Pro" w:hAnsi="Myriad Pro" w:cs="Arial CYR"/>
                <w:iCs/>
                <w:sz w:val="16"/>
                <w:szCs w:val="16"/>
              </w:rPr>
            </w:pPr>
            <w:r w:rsidRPr="00680849">
              <w:rPr>
                <w:rFonts w:ascii="Myriad Pro" w:hAnsi="Myriad Pro" w:cs="Arial CYR"/>
                <w:iCs/>
                <w:sz w:val="16"/>
                <w:szCs w:val="16"/>
              </w:rPr>
              <w:t>проезд воздушным транспортом</w:t>
            </w:r>
          </w:p>
        </w:tc>
        <w:tc>
          <w:tcPr>
            <w:tcW w:w="619" w:type="pct"/>
            <w:shd w:val="clear" w:color="auto" w:fill="auto"/>
            <w:noWrap/>
            <w:vAlign w:val="center"/>
          </w:tcPr>
          <w:p w14:paraId="31EB7DD9"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170,8</w:t>
            </w:r>
          </w:p>
        </w:tc>
        <w:tc>
          <w:tcPr>
            <w:tcW w:w="607" w:type="pct"/>
            <w:shd w:val="clear" w:color="auto" w:fill="auto"/>
            <w:noWrap/>
            <w:vAlign w:val="center"/>
          </w:tcPr>
          <w:p w14:paraId="3247BCE2"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167,1</w:t>
            </w:r>
          </w:p>
        </w:tc>
        <w:tc>
          <w:tcPr>
            <w:tcW w:w="624" w:type="pct"/>
            <w:shd w:val="clear" w:color="auto" w:fill="auto"/>
            <w:noWrap/>
            <w:vAlign w:val="center"/>
          </w:tcPr>
          <w:p w14:paraId="0525F5C8"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167,1</w:t>
            </w:r>
          </w:p>
        </w:tc>
        <w:tc>
          <w:tcPr>
            <w:tcW w:w="692" w:type="pct"/>
            <w:shd w:val="clear" w:color="auto" w:fill="auto"/>
            <w:noWrap/>
            <w:vAlign w:val="center"/>
          </w:tcPr>
          <w:p w14:paraId="1C52BEAB"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186,0</w:t>
            </w:r>
          </w:p>
        </w:tc>
        <w:tc>
          <w:tcPr>
            <w:tcW w:w="602" w:type="pct"/>
            <w:shd w:val="clear" w:color="auto" w:fill="auto"/>
            <w:noWrap/>
            <w:vAlign w:val="center"/>
          </w:tcPr>
          <w:p w14:paraId="2D6964C3"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180,0</w:t>
            </w:r>
          </w:p>
        </w:tc>
        <w:tc>
          <w:tcPr>
            <w:tcW w:w="624" w:type="pct"/>
            <w:shd w:val="clear" w:color="auto" w:fill="auto"/>
            <w:noWrap/>
            <w:vAlign w:val="center"/>
          </w:tcPr>
          <w:p w14:paraId="3F4B60FC"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180,0</w:t>
            </w:r>
          </w:p>
        </w:tc>
      </w:tr>
      <w:tr w:rsidR="004A530C" w:rsidRPr="00680849" w14:paraId="5FA01381" w14:textId="77777777">
        <w:trPr>
          <w:cantSplit/>
        </w:trPr>
        <w:tc>
          <w:tcPr>
            <w:tcW w:w="1231" w:type="pct"/>
            <w:shd w:val="clear" w:color="auto" w:fill="auto"/>
            <w:vAlign w:val="center"/>
          </w:tcPr>
          <w:p w14:paraId="77C131CC" w14:textId="77777777" w:rsidR="004A530C" w:rsidRPr="00680849" w:rsidRDefault="004A530C" w:rsidP="00BA0797">
            <w:pPr>
              <w:spacing w:after="0" w:line="240" w:lineRule="auto"/>
              <w:ind w:left="284"/>
              <w:rPr>
                <w:rFonts w:ascii="Myriad Pro" w:hAnsi="Myriad Pro" w:cs="Arial CYR"/>
                <w:iCs/>
                <w:sz w:val="16"/>
                <w:szCs w:val="16"/>
              </w:rPr>
            </w:pPr>
            <w:r w:rsidRPr="00680849">
              <w:rPr>
                <w:rFonts w:ascii="Myriad Pro" w:hAnsi="Myriad Pro" w:cs="Arial CYR"/>
                <w:iCs/>
                <w:sz w:val="16"/>
                <w:szCs w:val="16"/>
              </w:rPr>
              <w:t>проезд железнодорожным транспортом</w:t>
            </w:r>
          </w:p>
        </w:tc>
        <w:tc>
          <w:tcPr>
            <w:tcW w:w="619" w:type="pct"/>
            <w:shd w:val="clear" w:color="auto" w:fill="auto"/>
            <w:noWrap/>
            <w:vAlign w:val="center"/>
          </w:tcPr>
          <w:p w14:paraId="49A05D97"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337,6</w:t>
            </w:r>
          </w:p>
        </w:tc>
        <w:tc>
          <w:tcPr>
            <w:tcW w:w="607" w:type="pct"/>
            <w:shd w:val="clear" w:color="auto" w:fill="auto"/>
            <w:noWrap/>
            <w:vAlign w:val="center"/>
          </w:tcPr>
          <w:p w14:paraId="283334B6"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337,6</w:t>
            </w:r>
          </w:p>
        </w:tc>
        <w:tc>
          <w:tcPr>
            <w:tcW w:w="624" w:type="pct"/>
            <w:shd w:val="clear" w:color="auto" w:fill="auto"/>
            <w:noWrap/>
            <w:vAlign w:val="center"/>
          </w:tcPr>
          <w:p w14:paraId="4F79EF33"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337,6</w:t>
            </w:r>
          </w:p>
        </w:tc>
        <w:tc>
          <w:tcPr>
            <w:tcW w:w="692" w:type="pct"/>
            <w:shd w:val="clear" w:color="auto" w:fill="auto"/>
            <w:noWrap/>
            <w:vAlign w:val="center"/>
          </w:tcPr>
          <w:p w14:paraId="13DA6381"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367,6</w:t>
            </w:r>
          </w:p>
        </w:tc>
        <w:tc>
          <w:tcPr>
            <w:tcW w:w="602" w:type="pct"/>
            <w:shd w:val="clear" w:color="auto" w:fill="auto"/>
            <w:noWrap/>
            <w:vAlign w:val="center"/>
          </w:tcPr>
          <w:p w14:paraId="3C27F586"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363,7</w:t>
            </w:r>
          </w:p>
        </w:tc>
        <w:tc>
          <w:tcPr>
            <w:tcW w:w="624" w:type="pct"/>
            <w:shd w:val="clear" w:color="auto" w:fill="auto"/>
            <w:noWrap/>
            <w:vAlign w:val="center"/>
          </w:tcPr>
          <w:p w14:paraId="6402EF38"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363,7</w:t>
            </w:r>
          </w:p>
        </w:tc>
      </w:tr>
      <w:tr w:rsidR="004A530C" w:rsidRPr="00680849" w14:paraId="3DCC0EB7" w14:textId="77777777">
        <w:trPr>
          <w:cantSplit/>
        </w:trPr>
        <w:tc>
          <w:tcPr>
            <w:tcW w:w="1231" w:type="pct"/>
            <w:shd w:val="clear" w:color="auto" w:fill="auto"/>
            <w:vAlign w:val="center"/>
          </w:tcPr>
          <w:p w14:paraId="1B1925BD" w14:textId="77777777" w:rsidR="004A530C" w:rsidRPr="00680849" w:rsidRDefault="004A530C" w:rsidP="00BA0797">
            <w:pPr>
              <w:spacing w:after="0" w:line="240" w:lineRule="auto"/>
              <w:ind w:left="284"/>
              <w:rPr>
                <w:rFonts w:ascii="Myriad Pro" w:hAnsi="Myriad Pro" w:cs="Arial CYR"/>
                <w:iCs/>
                <w:sz w:val="16"/>
                <w:szCs w:val="16"/>
              </w:rPr>
            </w:pPr>
            <w:r w:rsidRPr="00680849">
              <w:rPr>
                <w:rFonts w:ascii="Myriad Pro" w:hAnsi="Myriad Pro" w:cs="Arial CYR"/>
                <w:iCs/>
                <w:sz w:val="16"/>
                <w:szCs w:val="16"/>
              </w:rPr>
              <w:t>прочие командировочные расходы</w:t>
            </w:r>
          </w:p>
        </w:tc>
        <w:tc>
          <w:tcPr>
            <w:tcW w:w="619" w:type="pct"/>
            <w:shd w:val="clear" w:color="auto" w:fill="auto"/>
            <w:noWrap/>
            <w:vAlign w:val="center"/>
          </w:tcPr>
          <w:p w14:paraId="2EC99063"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40,2</w:t>
            </w:r>
          </w:p>
        </w:tc>
        <w:tc>
          <w:tcPr>
            <w:tcW w:w="607" w:type="pct"/>
            <w:shd w:val="clear" w:color="auto" w:fill="auto"/>
            <w:noWrap/>
            <w:vAlign w:val="center"/>
          </w:tcPr>
          <w:p w14:paraId="05B4FFCF"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0,0</w:t>
            </w:r>
          </w:p>
        </w:tc>
        <w:tc>
          <w:tcPr>
            <w:tcW w:w="624" w:type="pct"/>
            <w:shd w:val="clear" w:color="auto" w:fill="auto"/>
            <w:noWrap/>
            <w:vAlign w:val="center"/>
          </w:tcPr>
          <w:p w14:paraId="0BC65383"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0,0</w:t>
            </w:r>
          </w:p>
        </w:tc>
        <w:tc>
          <w:tcPr>
            <w:tcW w:w="692" w:type="pct"/>
            <w:shd w:val="clear" w:color="auto" w:fill="auto"/>
            <w:noWrap/>
            <w:vAlign w:val="center"/>
          </w:tcPr>
          <w:p w14:paraId="527E7B9D"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43,8</w:t>
            </w:r>
          </w:p>
        </w:tc>
        <w:tc>
          <w:tcPr>
            <w:tcW w:w="602" w:type="pct"/>
            <w:shd w:val="clear" w:color="auto" w:fill="auto"/>
            <w:noWrap/>
            <w:vAlign w:val="center"/>
          </w:tcPr>
          <w:p w14:paraId="59592A9F"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0,0</w:t>
            </w:r>
          </w:p>
        </w:tc>
        <w:tc>
          <w:tcPr>
            <w:tcW w:w="624" w:type="pct"/>
            <w:shd w:val="clear" w:color="auto" w:fill="auto"/>
            <w:noWrap/>
            <w:vAlign w:val="center"/>
          </w:tcPr>
          <w:p w14:paraId="4CC507E1" w14:textId="77777777" w:rsidR="004A530C" w:rsidRPr="00680849" w:rsidRDefault="004A530C"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0,0</w:t>
            </w:r>
          </w:p>
        </w:tc>
      </w:tr>
      <w:tr w:rsidR="004A530C" w:rsidRPr="00680849" w14:paraId="43D78CE7" w14:textId="77777777">
        <w:trPr>
          <w:cantSplit/>
        </w:trPr>
        <w:tc>
          <w:tcPr>
            <w:tcW w:w="1231" w:type="pct"/>
            <w:shd w:val="clear" w:color="auto" w:fill="auto"/>
            <w:vAlign w:val="center"/>
          </w:tcPr>
          <w:p w14:paraId="585D635D" w14:textId="77777777" w:rsidR="004A530C" w:rsidRPr="00680849" w:rsidRDefault="004A530C" w:rsidP="00BA0797">
            <w:pPr>
              <w:spacing w:after="0" w:line="240" w:lineRule="auto"/>
              <w:ind w:left="284"/>
              <w:rPr>
                <w:rFonts w:ascii="Myriad Pro" w:hAnsi="Myriad Pro" w:cs="Arial CYR"/>
                <w:iCs/>
                <w:sz w:val="16"/>
                <w:szCs w:val="16"/>
              </w:rPr>
            </w:pPr>
            <w:r w:rsidRPr="00680849">
              <w:rPr>
                <w:rFonts w:ascii="Myriad Pro" w:hAnsi="Myriad Pro" w:cs="Arial CYR"/>
                <w:iCs/>
                <w:sz w:val="16"/>
                <w:szCs w:val="16"/>
              </w:rPr>
              <w:t>расходы по найму жилого помещения</w:t>
            </w:r>
          </w:p>
        </w:tc>
        <w:tc>
          <w:tcPr>
            <w:tcW w:w="619" w:type="pct"/>
            <w:shd w:val="clear" w:color="auto" w:fill="auto"/>
            <w:noWrap/>
            <w:vAlign w:val="center"/>
          </w:tcPr>
          <w:p w14:paraId="11B9BB4F" w14:textId="77777777" w:rsidR="004A530C" w:rsidRPr="00680849" w:rsidRDefault="00834137"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8 2</w:t>
            </w:r>
            <w:r w:rsidR="004A530C" w:rsidRPr="00680849">
              <w:rPr>
                <w:rFonts w:ascii="Myriad Pro" w:hAnsi="Myriad Pro" w:cs="Arial CYR"/>
                <w:iCs/>
                <w:sz w:val="16"/>
                <w:szCs w:val="16"/>
              </w:rPr>
              <w:t>11,8</w:t>
            </w:r>
          </w:p>
        </w:tc>
        <w:tc>
          <w:tcPr>
            <w:tcW w:w="607" w:type="pct"/>
            <w:shd w:val="clear" w:color="auto" w:fill="auto"/>
            <w:noWrap/>
            <w:vAlign w:val="center"/>
          </w:tcPr>
          <w:p w14:paraId="1D5374FB" w14:textId="77777777" w:rsidR="004A530C" w:rsidRPr="00680849" w:rsidRDefault="00834137"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8 2</w:t>
            </w:r>
            <w:r w:rsidR="004A530C" w:rsidRPr="00680849">
              <w:rPr>
                <w:rFonts w:ascii="Myriad Pro" w:hAnsi="Myriad Pro" w:cs="Arial CYR"/>
                <w:iCs/>
                <w:sz w:val="16"/>
                <w:szCs w:val="16"/>
              </w:rPr>
              <w:t>11,8</w:t>
            </w:r>
          </w:p>
        </w:tc>
        <w:tc>
          <w:tcPr>
            <w:tcW w:w="624" w:type="pct"/>
            <w:shd w:val="clear" w:color="auto" w:fill="auto"/>
            <w:noWrap/>
            <w:vAlign w:val="center"/>
          </w:tcPr>
          <w:p w14:paraId="25BB8C44" w14:textId="77777777" w:rsidR="004A530C" w:rsidRPr="00680849" w:rsidRDefault="00834137"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8 2</w:t>
            </w:r>
            <w:r w:rsidR="004A530C" w:rsidRPr="00680849">
              <w:rPr>
                <w:rFonts w:ascii="Myriad Pro" w:hAnsi="Myriad Pro" w:cs="Arial CYR"/>
                <w:iCs/>
                <w:sz w:val="16"/>
                <w:szCs w:val="16"/>
              </w:rPr>
              <w:t>11,8</w:t>
            </w:r>
          </w:p>
        </w:tc>
        <w:tc>
          <w:tcPr>
            <w:tcW w:w="692" w:type="pct"/>
            <w:shd w:val="clear" w:color="auto" w:fill="auto"/>
            <w:noWrap/>
            <w:vAlign w:val="center"/>
          </w:tcPr>
          <w:p w14:paraId="2700C055" w14:textId="77777777" w:rsidR="004A530C" w:rsidRPr="00680849" w:rsidRDefault="00834137"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8 9</w:t>
            </w:r>
            <w:r w:rsidR="004A530C" w:rsidRPr="00680849">
              <w:rPr>
                <w:rFonts w:ascii="Myriad Pro" w:hAnsi="Myriad Pro" w:cs="Arial CYR"/>
                <w:iCs/>
                <w:sz w:val="16"/>
                <w:szCs w:val="16"/>
              </w:rPr>
              <w:t>41,7</w:t>
            </w:r>
          </w:p>
        </w:tc>
        <w:tc>
          <w:tcPr>
            <w:tcW w:w="602" w:type="pct"/>
            <w:shd w:val="clear" w:color="auto" w:fill="auto"/>
            <w:noWrap/>
            <w:vAlign w:val="center"/>
          </w:tcPr>
          <w:p w14:paraId="62DF361F" w14:textId="77777777" w:rsidR="004A530C" w:rsidRPr="00680849" w:rsidRDefault="00834137"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8 2</w:t>
            </w:r>
            <w:r w:rsidR="004A530C" w:rsidRPr="00680849">
              <w:rPr>
                <w:rFonts w:ascii="Myriad Pro" w:hAnsi="Myriad Pro" w:cs="Arial CYR"/>
                <w:iCs/>
                <w:sz w:val="16"/>
                <w:szCs w:val="16"/>
              </w:rPr>
              <w:t>11,8</w:t>
            </w:r>
          </w:p>
        </w:tc>
        <w:tc>
          <w:tcPr>
            <w:tcW w:w="624" w:type="pct"/>
            <w:shd w:val="clear" w:color="auto" w:fill="auto"/>
            <w:noWrap/>
            <w:vAlign w:val="center"/>
          </w:tcPr>
          <w:p w14:paraId="282C3AC6" w14:textId="77777777" w:rsidR="004A530C" w:rsidRPr="00680849" w:rsidRDefault="00834137"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8 8</w:t>
            </w:r>
            <w:r w:rsidR="004A530C" w:rsidRPr="00680849">
              <w:rPr>
                <w:rFonts w:ascii="Myriad Pro" w:hAnsi="Myriad Pro" w:cs="Arial CYR"/>
                <w:iCs/>
                <w:sz w:val="16"/>
                <w:szCs w:val="16"/>
              </w:rPr>
              <w:t>47,8</w:t>
            </w:r>
          </w:p>
        </w:tc>
      </w:tr>
      <w:tr w:rsidR="004A530C" w:rsidRPr="00680849" w14:paraId="528E46A2" w14:textId="77777777">
        <w:trPr>
          <w:cantSplit/>
        </w:trPr>
        <w:tc>
          <w:tcPr>
            <w:tcW w:w="1231" w:type="pct"/>
            <w:shd w:val="clear" w:color="auto" w:fill="auto"/>
            <w:vAlign w:val="center"/>
          </w:tcPr>
          <w:p w14:paraId="3F4564FE" w14:textId="77777777" w:rsidR="004A530C" w:rsidRPr="00680849" w:rsidRDefault="004A530C" w:rsidP="00BA0797">
            <w:pPr>
              <w:spacing w:after="0" w:line="240" w:lineRule="auto"/>
              <w:ind w:left="284"/>
              <w:rPr>
                <w:rFonts w:ascii="Myriad Pro" w:hAnsi="Myriad Pro" w:cs="Arial CYR"/>
                <w:iCs/>
                <w:sz w:val="16"/>
                <w:szCs w:val="16"/>
              </w:rPr>
            </w:pPr>
            <w:r w:rsidRPr="00680849">
              <w:rPr>
                <w:rFonts w:ascii="Myriad Pro" w:hAnsi="Myriad Pro" w:cs="Arial CYR"/>
                <w:iCs/>
                <w:sz w:val="16"/>
                <w:szCs w:val="16"/>
              </w:rPr>
              <w:t>суточное довольствие</w:t>
            </w:r>
          </w:p>
        </w:tc>
        <w:tc>
          <w:tcPr>
            <w:tcW w:w="619" w:type="pct"/>
            <w:shd w:val="clear" w:color="auto" w:fill="auto"/>
            <w:noWrap/>
            <w:vAlign w:val="center"/>
          </w:tcPr>
          <w:p w14:paraId="64402D67" w14:textId="77777777" w:rsidR="004A530C" w:rsidRPr="00680849" w:rsidRDefault="009C7B3E"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3 3</w:t>
            </w:r>
            <w:r w:rsidR="004A530C" w:rsidRPr="00680849">
              <w:rPr>
                <w:rFonts w:ascii="Myriad Pro" w:hAnsi="Myriad Pro" w:cs="Arial CYR"/>
                <w:iCs/>
                <w:sz w:val="16"/>
                <w:szCs w:val="16"/>
              </w:rPr>
              <w:t>46,3</w:t>
            </w:r>
          </w:p>
        </w:tc>
        <w:tc>
          <w:tcPr>
            <w:tcW w:w="607" w:type="pct"/>
            <w:shd w:val="clear" w:color="auto" w:fill="auto"/>
            <w:noWrap/>
            <w:vAlign w:val="center"/>
          </w:tcPr>
          <w:p w14:paraId="0D1AAD0D" w14:textId="77777777" w:rsidR="004A530C" w:rsidRPr="00680849" w:rsidRDefault="009C7B3E"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3 3</w:t>
            </w:r>
            <w:r w:rsidR="004A530C" w:rsidRPr="00680849">
              <w:rPr>
                <w:rFonts w:ascii="Myriad Pro" w:hAnsi="Myriad Pro" w:cs="Arial CYR"/>
                <w:iCs/>
                <w:sz w:val="16"/>
                <w:szCs w:val="16"/>
              </w:rPr>
              <w:t>42,9</w:t>
            </w:r>
          </w:p>
        </w:tc>
        <w:tc>
          <w:tcPr>
            <w:tcW w:w="624" w:type="pct"/>
            <w:shd w:val="clear" w:color="auto" w:fill="auto"/>
            <w:noWrap/>
            <w:vAlign w:val="center"/>
          </w:tcPr>
          <w:p w14:paraId="536D7D06" w14:textId="77777777" w:rsidR="004A530C" w:rsidRPr="00680849" w:rsidRDefault="009C7B3E"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3 3</w:t>
            </w:r>
            <w:r w:rsidR="004A530C" w:rsidRPr="00680849">
              <w:rPr>
                <w:rFonts w:ascii="Myriad Pro" w:hAnsi="Myriad Pro" w:cs="Arial CYR"/>
                <w:iCs/>
                <w:sz w:val="16"/>
                <w:szCs w:val="16"/>
              </w:rPr>
              <w:t>42,9</w:t>
            </w:r>
          </w:p>
        </w:tc>
        <w:tc>
          <w:tcPr>
            <w:tcW w:w="692" w:type="pct"/>
            <w:shd w:val="clear" w:color="auto" w:fill="auto"/>
            <w:noWrap/>
            <w:vAlign w:val="center"/>
          </w:tcPr>
          <w:p w14:paraId="2A623CF4" w14:textId="77777777" w:rsidR="004A530C" w:rsidRPr="00680849" w:rsidRDefault="009C7B3E"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3 6</w:t>
            </w:r>
            <w:r w:rsidR="004A530C" w:rsidRPr="00680849">
              <w:rPr>
                <w:rFonts w:ascii="Myriad Pro" w:hAnsi="Myriad Pro" w:cs="Arial CYR"/>
                <w:iCs/>
                <w:sz w:val="16"/>
                <w:szCs w:val="16"/>
              </w:rPr>
              <w:t>43,7</w:t>
            </w:r>
          </w:p>
        </w:tc>
        <w:tc>
          <w:tcPr>
            <w:tcW w:w="602" w:type="pct"/>
            <w:shd w:val="clear" w:color="auto" w:fill="auto"/>
            <w:noWrap/>
            <w:vAlign w:val="center"/>
          </w:tcPr>
          <w:p w14:paraId="15C91417" w14:textId="77777777" w:rsidR="004A530C" w:rsidRPr="00680849" w:rsidRDefault="009C7B3E"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3 3</w:t>
            </w:r>
            <w:r w:rsidR="004A530C" w:rsidRPr="00680849">
              <w:rPr>
                <w:rFonts w:ascii="Myriad Pro" w:hAnsi="Myriad Pro" w:cs="Arial CYR"/>
                <w:iCs/>
                <w:sz w:val="16"/>
                <w:szCs w:val="16"/>
              </w:rPr>
              <w:t>42,9</w:t>
            </w:r>
          </w:p>
        </w:tc>
        <w:tc>
          <w:tcPr>
            <w:tcW w:w="624" w:type="pct"/>
            <w:shd w:val="clear" w:color="auto" w:fill="auto"/>
            <w:noWrap/>
            <w:vAlign w:val="center"/>
          </w:tcPr>
          <w:p w14:paraId="5E1479B7" w14:textId="77777777" w:rsidR="004A530C" w:rsidRPr="00680849" w:rsidRDefault="009C7B3E" w:rsidP="00BA0797">
            <w:pPr>
              <w:spacing w:after="0" w:line="240" w:lineRule="auto"/>
              <w:jc w:val="center"/>
              <w:rPr>
                <w:rFonts w:ascii="Myriad Pro" w:hAnsi="Myriad Pro" w:cs="Arial CYR"/>
                <w:iCs/>
                <w:sz w:val="16"/>
                <w:szCs w:val="16"/>
              </w:rPr>
            </w:pPr>
            <w:r w:rsidRPr="00680849">
              <w:rPr>
                <w:rFonts w:ascii="Myriad Pro" w:hAnsi="Myriad Pro" w:cs="Arial CYR"/>
                <w:iCs/>
                <w:sz w:val="16"/>
                <w:szCs w:val="16"/>
              </w:rPr>
              <w:t>3 6</w:t>
            </w:r>
            <w:r w:rsidR="004A530C" w:rsidRPr="00680849">
              <w:rPr>
                <w:rFonts w:ascii="Myriad Pro" w:hAnsi="Myriad Pro" w:cs="Arial CYR"/>
                <w:iCs/>
                <w:sz w:val="16"/>
                <w:szCs w:val="16"/>
              </w:rPr>
              <w:t>01,8</w:t>
            </w:r>
          </w:p>
        </w:tc>
      </w:tr>
    </w:tbl>
    <w:p w14:paraId="373896EF" w14:textId="77777777" w:rsidR="00680849" w:rsidRDefault="00680849" w:rsidP="00BA0797">
      <w:pPr>
        <w:spacing w:after="0" w:line="360" w:lineRule="auto"/>
        <w:jc w:val="both"/>
        <w:rPr>
          <w:rFonts w:ascii="Myriad Pro" w:hAnsi="Myriad Pro"/>
          <w:b/>
          <w:i/>
          <w:sz w:val="26"/>
          <w:szCs w:val="26"/>
        </w:rPr>
      </w:pPr>
    </w:p>
    <w:p w14:paraId="3FE5C2D2" w14:textId="77777777" w:rsidR="00560CBF" w:rsidRPr="00BA0797" w:rsidRDefault="00560CBF" w:rsidP="00BA0797">
      <w:pPr>
        <w:spacing w:after="0" w:line="360" w:lineRule="auto"/>
        <w:jc w:val="both"/>
        <w:rPr>
          <w:rFonts w:ascii="Myriad Pro" w:hAnsi="Myriad Pro"/>
          <w:b/>
          <w:i/>
          <w:sz w:val="26"/>
          <w:szCs w:val="26"/>
        </w:rPr>
      </w:pPr>
      <w:r w:rsidRPr="00BA0797">
        <w:rPr>
          <w:rFonts w:ascii="Myriad Pro" w:hAnsi="Myriad Pro"/>
          <w:b/>
          <w:i/>
          <w:sz w:val="26"/>
          <w:szCs w:val="26"/>
        </w:rPr>
        <w:t>Представительские расходы</w:t>
      </w:r>
    </w:p>
    <w:p w14:paraId="6C6FC35C"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16A68ECB"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26" w:history="1">
        <w:r w:rsidRPr="00BA0797">
          <w:rPr>
            <w:rFonts w:ascii="Myriad Pro" w:hAnsi="Myriad Pro"/>
            <w:sz w:val="26"/>
            <w:szCs w:val="26"/>
          </w:rPr>
          <w:t>кодексом</w:t>
        </w:r>
      </w:hyperlink>
      <w:r w:rsidRPr="00BA0797">
        <w:rPr>
          <w:rFonts w:ascii="Myriad Pro" w:hAnsi="Myriad Pro"/>
          <w:sz w:val="26"/>
          <w:szCs w:val="26"/>
        </w:rPr>
        <w:t xml:space="preserve"> Российской Федерации.</w:t>
      </w:r>
    </w:p>
    <w:p w14:paraId="0EC0CAA8" w14:textId="77777777" w:rsidR="00CA763B" w:rsidRPr="00BA0797" w:rsidRDefault="00CA763B" w:rsidP="00BA0797">
      <w:pPr>
        <w:autoSpaceDE w:val="0"/>
        <w:autoSpaceDN w:val="0"/>
        <w:adjustRightInd w:val="0"/>
        <w:spacing w:after="0" w:line="360" w:lineRule="auto"/>
        <w:ind w:firstLine="567"/>
        <w:jc w:val="both"/>
        <w:rPr>
          <w:rFonts w:ascii="Myriad Pro" w:hAnsi="Myriad Pro"/>
          <w:b/>
          <w:bCs/>
          <w:sz w:val="26"/>
          <w:szCs w:val="26"/>
        </w:rPr>
      </w:pPr>
    </w:p>
    <w:p w14:paraId="152B3865" w14:textId="77777777" w:rsidR="00C074FD" w:rsidRPr="00BA0797" w:rsidRDefault="00C074FD"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361F385C" w14:textId="77777777" w:rsidR="00C80B01" w:rsidRPr="00BA0797" w:rsidRDefault="00C80B0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49.2 статьи 264 Налогового кодекса РФ представительские расходы классифицируются как другие расходы, связанные с производством и </w:t>
      </w:r>
      <w:r w:rsidRPr="00BA0797">
        <w:rPr>
          <w:rFonts w:ascii="Myriad Pro" w:hAnsi="Myriad Pro"/>
          <w:sz w:val="26"/>
          <w:szCs w:val="26"/>
        </w:rPr>
        <w:lastRenderedPageBreak/>
        <w:t xml:space="preserve">(или) реализацией продукции и являются расходами, уменьшающими налогооблагаемую базу для расчета налога на прибыль. </w:t>
      </w:r>
    </w:p>
    <w:p w14:paraId="66C1E7B4" w14:textId="77777777" w:rsidR="00C80B01" w:rsidRPr="00BA0797" w:rsidRDefault="00C80B0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Предельный размер представительских расходов, уменьшающих налогооблагаемую базу, установленный Налоговым кодексом РФ, составляет 4 процента от расходов налогоплательщика на оплату труда за этот отчетный (налоговый) период.</w:t>
      </w:r>
    </w:p>
    <w:p w14:paraId="37E2CCC4" w14:textId="77777777" w:rsidR="00C80B01" w:rsidRPr="00BA0797" w:rsidRDefault="00C80B0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Представительские расходы </w:t>
      </w:r>
      <w:r w:rsidR="00551079" w:rsidRPr="00BA0797">
        <w:rPr>
          <w:rFonts w:ascii="Myriad Pro" w:hAnsi="Myriad Pro"/>
          <w:sz w:val="26"/>
          <w:szCs w:val="26"/>
        </w:rPr>
        <w:t>ф</w:t>
      </w:r>
      <w:r w:rsidRPr="00BA0797">
        <w:rPr>
          <w:rFonts w:ascii="Myriad Pro" w:hAnsi="Myriad Pro"/>
          <w:sz w:val="26"/>
          <w:szCs w:val="26"/>
        </w:rPr>
        <w:t xml:space="preserve">илиала </w:t>
      </w:r>
      <w:r w:rsidR="00551079" w:rsidRPr="00BA0797">
        <w:rPr>
          <w:rFonts w:ascii="Myriad Pro" w:hAnsi="Myriad Pro"/>
          <w:sz w:val="26"/>
          <w:szCs w:val="26"/>
        </w:rPr>
        <w:t>П</w:t>
      </w:r>
      <w:r w:rsidRPr="00BA0797">
        <w:rPr>
          <w:rFonts w:ascii="Myriad Pro" w:hAnsi="Myriad Pro"/>
          <w:sz w:val="26"/>
          <w:szCs w:val="26"/>
        </w:rPr>
        <w:t xml:space="preserve">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2016 году составили 651,16 тыс. рублей – 0,08% расходов на оплату труда в составе подконтрольных расходов, что значительно меньше предельного значения, установленного Налоговым кодексом РФ. </w:t>
      </w:r>
    </w:p>
    <w:p w14:paraId="12D65605" w14:textId="77777777" w:rsidR="007F7AD1" w:rsidRPr="00BA0797" w:rsidRDefault="00C80B01"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Представительские расходы на 2018 год планируются с учетом уровня инфляции, предусмотренного социально-экономическим прогнозом Минэкономразвития на 2017 и 2018 годы, и сокращается в процентном отношении к планируемому уровню оплаты труда до 0,06%.</w:t>
      </w:r>
    </w:p>
    <w:p w14:paraId="43AEB6FD" w14:textId="77777777" w:rsidR="00F86B5E" w:rsidRDefault="00F86B5E" w:rsidP="00BA0797">
      <w:pPr>
        <w:autoSpaceDE w:val="0"/>
        <w:autoSpaceDN w:val="0"/>
        <w:adjustRightInd w:val="0"/>
        <w:spacing w:after="0" w:line="360" w:lineRule="auto"/>
        <w:jc w:val="both"/>
        <w:rPr>
          <w:rFonts w:ascii="Myriad Pro" w:hAnsi="Myriad Pro"/>
          <w:b/>
          <w:sz w:val="26"/>
          <w:szCs w:val="26"/>
          <w:shd w:val="clear" w:color="auto" w:fill="FFFFFF"/>
        </w:rPr>
      </w:pPr>
    </w:p>
    <w:p w14:paraId="6DBE8F73" w14:textId="77777777" w:rsidR="005A1F6D" w:rsidRPr="00BA0797" w:rsidRDefault="005A1F6D"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4292197A" w14:textId="77777777" w:rsidR="00F970D6" w:rsidRPr="00BA0797" w:rsidRDefault="00F970D6" w:rsidP="00BA0797">
      <w:pPr>
        <w:autoSpaceDE w:val="0"/>
        <w:autoSpaceDN w:val="0"/>
        <w:adjustRightInd w:val="0"/>
        <w:spacing w:after="0" w:line="360" w:lineRule="auto"/>
        <w:ind w:firstLine="540"/>
        <w:jc w:val="both"/>
        <w:rPr>
          <w:rFonts w:ascii="Myriad Pro" w:hAnsi="Myriad Pro"/>
          <w:sz w:val="26"/>
          <w:szCs w:val="26"/>
        </w:rPr>
      </w:pPr>
      <w:r w:rsidRPr="00BA0797">
        <w:rPr>
          <w:rFonts w:ascii="Myriad Pro" w:hAnsi="Myriad Pro"/>
          <w:sz w:val="26"/>
          <w:szCs w:val="26"/>
        </w:rPr>
        <w:t>Исключены из расчета как экономически необоснованные и документально неподтвержденные.</w:t>
      </w:r>
    </w:p>
    <w:p w14:paraId="79E829F8" w14:textId="77777777" w:rsidR="00CA763B" w:rsidRPr="00BA0797" w:rsidRDefault="00CA763B" w:rsidP="00BA0797">
      <w:pPr>
        <w:autoSpaceDE w:val="0"/>
        <w:autoSpaceDN w:val="0"/>
        <w:adjustRightInd w:val="0"/>
        <w:spacing w:after="0" w:line="360" w:lineRule="auto"/>
        <w:ind w:firstLine="540"/>
        <w:jc w:val="both"/>
        <w:rPr>
          <w:rFonts w:ascii="Myriad Pro" w:hAnsi="Myriad Pro"/>
          <w:b/>
          <w:sz w:val="26"/>
          <w:szCs w:val="26"/>
          <w:shd w:val="clear" w:color="auto" w:fill="FFFFFF"/>
        </w:rPr>
      </w:pPr>
    </w:p>
    <w:p w14:paraId="5A9F0854" w14:textId="77777777" w:rsidR="00F61CEB" w:rsidRPr="00BA0797" w:rsidRDefault="00F61CEB"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220F5476" w14:textId="77777777" w:rsidR="00721FBC" w:rsidRPr="00BA0797" w:rsidRDefault="00721FB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2018 год была заявлена сумма расходов в размере </w:t>
      </w:r>
      <w:r w:rsidR="00504B16" w:rsidRPr="00BA0797">
        <w:rPr>
          <w:rFonts w:ascii="Myriad Pro" w:hAnsi="Myriad Pro"/>
          <w:sz w:val="26"/>
          <w:szCs w:val="26"/>
        </w:rPr>
        <w:t>709,04</w:t>
      </w:r>
      <w:r w:rsidRPr="00BA0797">
        <w:rPr>
          <w:rFonts w:ascii="Myriad Pro" w:hAnsi="Myriad Pro"/>
          <w:sz w:val="26"/>
          <w:szCs w:val="26"/>
        </w:rPr>
        <w:t xml:space="preserve"> тыс. руб.</w:t>
      </w:r>
    </w:p>
    <w:p w14:paraId="4127F375" w14:textId="77777777" w:rsidR="00721FBC" w:rsidRPr="00BA0797" w:rsidRDefault="00721FB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34B39902" w14:textId="77777777" w:rsidR="00504B16" w:rsidRPr="00BA0797" w:rsidRDefault="00504B16" w:rsidP="00BA0797">
      <w:pPr>
        <w:numPr>
          <w:ilvl w:val="0"/>
          <w:numId w:val="39"/>
        </w:numPr>
        <w:tabs>
          <w:tab w:val="left" w:pos="1134"/>
        </w:tabs>
        <w:spacing w:after="0" w:line="360" w:lineRule="auto"/>
        <w:ind w:left="0" w:firstLine="567"/>
        <w:contextualSpacing/>
        <w:jc w:val="both"/>
        <w:rPr>
          <w:rFonts w:ascii="Myriad Pro" w:hAnsi="Myriad Pro"/>
          <w:sz w:val="26"/>
          <w:szCs w:val="26"/>
        </w:rPr>
      </w:pPr>
      <w:r w:rsidRPr="00BA0797">
        <w:rPr>
          <w:rFonts w:ascii="Myriad Pro" w:hAnsi="Myriad Pro"/>
          <w:sz w:val="26"/>
          <w:szCs w:val="26"/>
        </w:rPr>
        <w:t>Пояснительная записка по расходам на представительские расходы;</w:t>
      </w:r>
    </w:p>
    <w:p w14:paraId="6901C2D5" w14:textId="77777777" w:rsidR="00504B16" w:rsidRPr="00BA0797" w:rsidRDefault="00504B16" w:rsidP="00BA0797">
      <w:pPr>
        <w:numPr>
          <w:ilvl w:val="0"/>
          <w:numId w:val="38"/>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Расчет расходов на представительские расходы;</w:t>
      </w:r>
    </w:p>
    <w:p w14:paraId="039C4ECF" w14:textId="77777777" w:rsidR="00327A2C" w:rsidRPr="00BA0797" w:rsidRDefault="00504B16" w:rsidP="00BA0797">
      <w:pPr>
        <w:numPr>
          <w:ilvl w:val="0"/>
          <w:numId w:val="37"/>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Бухгалтерская отчетность: Обороты по счету 20 за 2016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w:t>
      </w:r>
      <w:r w:rsidR="005E0CC4"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p>
    <w:p w14:paraId="1E87FE1E" w14:textId="77777777" w:rsidR="00C80683" w:rsidRPr="00BA0797" w:rsidRDefault="00EC0E23"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Сетевой организацией не представлены копии авансовых отчетов об использовании денежных средств, товарных накладных и т.п. По данным </w:t>
      </w:r>
      <w:r w:rsidRPr="00BA0797">
        <w:rPr>
          <w:rFonts w:ascii="Myriad Pro" w:hAnsi="Myriad Pro"/>
          <w:sz w:val="26"/>
          <w:szCs w:val="26"/>
        </w:rPr>
        <w:lastRenderedPageBreak/>
        <w:t xml:space="preserve">бухгалтерского учета не представляется возможным оценить расходы и подтвердить обоснованность отнесение этих расходов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622C9119"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 В соответствии с пунктом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62C761DE" w14:textId="77777777" w:rsidR="00560CBF" w:rsidRPr="00BA0797" w:rsidRDefault="00560CBF"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Принимая во внимание, что экономическая обоснованность данных расходов со стороны</w:t>
      </w:r>
      <w:r w:rsidR="009C7B3E" w:rsidRPr="00BA0797">
        <w:rPr>
          <w:rFonts w:ascii="Myriad Pro" w:hAnsi="Myriad Pro"/>
          <w:sz w:val="26"/>
          <w:szCs w:val="26"/>
        </w:rPr>
        <w:t xml:space="preserve"> </w:t>
      </w:r>
      <w:r w:rsidR="00551079"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721FBC" w:rsidRPr="00BA0797">
        <w:rPr>
          <w:rFonts w:ascii="Myriad Pro" w:hAnsi="Myriad Pro"/>
          <w:sz w:val="26"/>
          <w:szCs w:val="26"/>
        </w:rPr>
        <w:t xml:space="preserve"> </w:t>
      </w:r>
      <w:r w:rsidR="00586D28" w:rsidRPr="00BA0797">
        <w:rPr>
          <w:rFonts w:ascii="Myriad Pro" w:hAnsi="Myriad Pro"/>
          <w:sz w:val="26"/>
          <w:szCs w:val="26"/>
        </w:rPr>
        <w:t>«</w:t>
      </w:r>
      <w:r w:rsidR="00721FBC"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не доказана, Исполнитель считает позицию </w:t>
      </w:r>
      <w:r w:rsidR="00721FBC" w:rsidRPr="00BA0797">
        <w:rPr>
          <w:rFonts w:ascii="Myriad Pro" w:hAnsi="Myriad Pro"/>
          <w:sz w:val="26"/>
          <w:szCs w:val="26"/>
        </w:rPr>
        <w:t xml:space="preserve">Государственного комитета Псковской области по тарифам и энергетике </w:t>
      </w:r>
      <w:r w:rsidRPr="00BA0797">
        <w:rPr>
          <w:rFonts w:ascii="Myriad Pro" w:hAnsi="Myriad Pro"/>
          <w:sz w:val="26"/>
          <w:szCs w:val="26"/>
        </w:rPr>
        <w:t xml:space="preserve">обоснованной. </w:t>
      </w:r>
    </w:p>
    <w:p w14:paraId="1602702C" w14:textId="0787D581" w:rsidR="00680849" w:rsidRDefault="00680849">
      <w:pPr>
        <w:spacing w:after="0" w:line="240" w:lineRule="auto"/>
        <w:rPr>
          <w:rFonts w:ascii="Myriad Pro" w:hAnsi="Myriad Pro"/>
          <w:sz w:val="26"/>
          <w:szCs w:val="26"/>
        </w:rPr>
      </w:pPr>
    </w:p>
    <w:p w14:paraId="7695F863" w14:textId="77777777" w:rsidR="00812AA7" w:rsidRPr="0080531F" w:rsidRDefault="00560CBF"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51" w:name="_Toc41256463"/>
      <w:r w:rsidRPr="0080531F">
        <w:rPr>
          <w:rFonts w:ascii="Myriad Pro" w:eastAsia="Times New Roman" w:hAnsi="Myriad Pro"/>
          <w:b/>
          <w:color w:val="4F6228"/>
          <w:sz w:val="28"/>
          <w:szCs w:val="28"/>
        </w:rPr>
        <w:t>Управленческие расходы</w:t>
      </w:r>
      <w:bookmarkEnd w:id="51"/>
    </w:p>
    <w:p w14:paraId="7266D4D7"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6E002514"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1 ст. 48 Гражданского кодекса Российской Федерации (далее - ГК РФ)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169B5C8A"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6139DFBD"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04494C0D"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lastRenderedPageBreak/>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0AF741E7"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4AA7F0B7"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9 Положения по бухгалтерскому учету </w:t>
      </w:r>
      <w:r w:rsidR="00586D28" w:rsidRPr="00BA0797">
        <w:rPr>
          <w:rFonts w:ascii="Myriad Pro" w:hAnsi="Myriad Pro"/>
          <w:sz w:val="26"/>
          <w:szCs w:val="26"/>
        </w:rPr>
        <w:t>«</w:t>
      </w:r>
      <w:r w:rsidRPr="00BA0797">
        <w:rPr>
          <w:rFonts w:ascii="Myriad Pro" w:hAnsi="Myriad Pro"/>
          <w:sz w:val="26"/>
          <w:szCs w:val="26"/>
        </w:rPr>
        <w:t>Учетная политика организации</w:t>
      </w:r>
      <w:r w:rsidR="00586D28" w:rsidRPr="00BA0797">
        <w:rPr>
          <w:rFonts w:ascii="Myriad Pro" w:hAnsi="Myriad Pro"/>
          <w:sz w:val="26"/>
          <w:szCs w:val="26"/>
        </w:rPr>
        <w:t>»</w:t>
      </w:r>
      <w:r w:rsidRPr="00BA0797">
        <w:rPr>
          <w:rFonts w:ascii="Myriad Pro" w:hAnsi="Myriad Pro"/>
          <w:sz w:val="26"/>
          <w:szCs w:val="26"/>
        </w:rPr>
        <w:t xml:space="preserve"> (ПБУ 1/2008), утвержденного приказом Минфина России от 06.10.2008 №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27CA865B" w14:textId="77777777" w:rsidR="00812AA7" w:rsidRPr="00BA0797" w:rsidRDefault="00812AA7"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 20- э/2, распределение расходов также может осуществляться в соответствии с учетной политикой, принятой в организации.</w:t>
      </w:r>
    </w:p>
    <w:p w14:paraId="1F911DCA" w14:textId="77777777" w:rsidR="008733C7" w:rsidRPr="00BA0797" w:rsidRDefault="00812AA7" w:rsidP="00BA0797">
      <w:pPr>
        <w:pStyle w:val="afff8"/>
        <w:spacing w:after="0"/>
      </w:pPr>
      <w:r w:rsidRPr="00BA0797">
        <w:t>Принимая во внимание позицию Верховного суда, изложенную в определении от 21.07.2016</w:t>
      </w:r>
      <w:r w:rsidR="009C7B3E" w:rsidRPr="00BA0797">
        <w:t xml:space="preserve"> </w:t>
      </w:r>
      <w:r w:rsidRPr="00BA0797">
        <w:t xml:space="preserve">№ 55-АПГ16-4, ОАО </w:t>
      </w:r>
      <w:r w:rsidR="00586D28" w:rsidRPr="00BA0797">
        <w:t>«</w:t>
      </w:r>
      <w:r w:rsidRPr="00BA0797">
        <w:t>МРСК Сибири</w:t>
      </w:r>
      <w:r w:rsidR="00586D28" w:rsidRPr="00BA0797">
        <w:t>»</w:t>
      </w:r>
      <w:r w:rsidRPr="00BA0797">
        <w:t xml:space="preserve">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подтверждения в материалах тарифного дела. </w:t>
      </w:r>
      <w:r w:rsidRPr="00332B3B">
        <w:t>Следовательно, данные расходы могут быть включены в состав необходимой валовой выручки при должном их обосновании и подтверждении.</w:t>
      </w:r>
    </w:p>
    <w:tbl>
      <w:tblPr>
        <w:tblW w:w="51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76"/>
        <w:gridCol w:w="810"/>
        <w:gridCol w:w="2082"/>
        <w:gridCol w:w="1732"/>
        <w:gridCol w:w="1441"/>
        <w:gridCol w:w="1510"/>
      </w:tblGrid>
      <w:tr w:rsidR="00F70963" w:rsidRPr="00680849" w14:paraId="2229BDAE" w14:textId="77777777" w:rsidTr="005B370D">
        <w:trPr>
          <w:cantSplit/>
        </w:trPr>
        <w:tc>
          <w:tcPr>
            <w:tcW w:w="119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D3081DC"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lastRenderedPageBreak/>
              <w:t>Наименование</w:t>
            </w:r>
          </w:p>
        </w:tc>
        <w:tc>
          <w:tcPr>
            <w:tcW w:w="1453"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8F2A697"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Факт за 2016, тыс. руб.</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FEDEE9C" w14:textId="77777777" w:rsidR="00885ACC" w:rsidRPr="00680849" w:rsidRDefault="00F70963"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Предложение  филиала «Псковэнерго»</w:t>
            </w:r>
            <w:r w:rsidR="00885ACC" w:rsidRPr="00680849">
              <w:rPr>
                <w:rFonts w:ascii="Myriad Pro" w:eastAsia="Times New Roman" w:hAnsi="Myriad Pro" w:cs="Arial CYR"/>
                <w:b/>
                <w:color w:val="FFFFFF"/>
                <w:sz w:val="18"/>
                <w:szCs w:val="18"/>
                <w:lang w:eastAsia="ru-RU"/>
              </w:rPr>
              <w:t xml:space="preserve"> на 2018</w:t>
            </w:r>
          </w:p>
          <w:p w14:paraId="25E7A4E6"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тыс. руб.</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2ADD74F"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ТБР 2018, тыс. руб.</w:t>
            </w:r>
          </w:p>
        </w:tc>
      </w:tr>
      <w:tr w:rsidR="00F70963" w:rsidRPr="00680849" w14:paraId="3BFB37A6" w14:textId="77777777" w:rsidTr="005B370D">
        <w:trPr>
          <w:cantSplit/>
          <w:trHeight w:val="216"/>
        </w:trPr>
        <w:tc>
          <w:tcPr>
            <w:tcW w:w="119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65E76BB" w14:textId="77777777" w:rsidR="00885ACC" w:rsidRPr="00680849" w:rsidRDefault="00885ACC" w:rsidP="00BA0797">
            <w:pPr>
              <w:spacing w:after="0" w:line="240" w:lineRule="auto"/>
              <w:jc w:val="center"/>
              <w:rPr>
                <w:rFonts w:ascii="Myriad Pro" w:eastAsia="Times New Roman" w:hAnsi="Myriad Pro" w:cs="Arial CYR"/>
                <w:b/>
                <w:sz w:val="18"/>
                <w:szCs w:val="18"/>
                <w:lang w:eastAsia="ru-RU"/>
              </w:rPr>
            </w:pPr>
          </w:p>
        </w:tc>
        <w:tc>
          <w:tcPr>
            <w:tcW w:w="1453"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0FDB873"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09A0FCA"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15C5D19"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 xml:space="preserve">Приказ Госкомитета от 29.12.2017 </w:t>
            </w:r>
            <w:r w:rsidR="008733C7" w:rsidRPr="00680849">
              <w:rPr>
                <w:rFonts w:ascii="Myriad Pro" w:eastAsia="Times New Roman" w:hAnsi="Myriad Pro" w:cs="Arial CYR"/>
                <w:b/>
                <w:color w:val="FFFFFF"/>
                <w:sz w:val="18"/>
                <w:szCs w:val="18"/>
                <w:lang w:eastAsia="ru-RU"/>
              </w:rPr>
              <w:br/>
            </w:r>
            <w:r w:rsidRPr="00680849">
              <w:rPr>
                <w:rFonts w:ascii="Myriad Pro" w:eastAsia="Times New Roman" w:hAnsi="Myriad Pro" w:cs="Arial CYR"/>
                <w:b/>
                <w:color w:val="FFFFFF"/>
                <w:sz w:val="18"/>
                <w:szCs w:val="18"/>
                <w:lang w:eastAsia="ru-RU"/>
              </w:rPr>
              <w:t>№ 217-э</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F6C6213"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Приказ Госкомитета от 01.06.2018 № 23-э</w:t>
            </w:r>
          </w:p>
        </w:tc>
      </w:tr>
      <w:tr w:rsidR="00F70963" w:rsidRPr="00680849" w14:paraId="17FAD4CE" w14:textId="77777777" w:rsidTr="005B370D">
        <w:trPr>
          <w:cantSplit/>
        </w:trPr>
        <w:tc>
          <w:tcPr>
            <w:tcW w:w="119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F92BB10" w14:textId="77777777" w:rsidR="00885ACC" w:rsidRPr="00680849" w:rsidRDefault="00885ACC" w:rsidP="00BA0797">
            <w:pPr>
              <w:spacing w:after="0" w:line="240" w:lineRule="auto"/>
              <w:jc w:val="center"/>
              <w:rPr>
                <w:rFonts w:ascii="Myriad Pro" w:eastAsia="Times New Roman" w:hAnsi="Myriad Pro" w:cs="Arial CYR"/>
                <w:b/>
                <w:sz w:val="18"/>
                <w:szCs w:val="18"/>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B1F33E6"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ВСЕГО</w:t>
            </w:r>
          </w:p>
        </w:tc>
        <w:tc>
          <w:tcPr>
            <w:tcW w:w="10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716C549"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r w:rsidRPr="00680849">
              <w:rPr>
                <w:rFonts w:ascii="Myriad Pro" w:eastAsia="Times New Roman" w:hAnsi="Myriad Pro" w:cs="Arial CYR"/>
                <w:b/>
                <w:color w:val="FFFFFF"/>
                <w:sz w:val="18"/>
                <w:szCs w:val="18"/>
                <w:lang w:eastAsia="ru-RU"/>
              </w:rPr>
              <w:t>в т.ч. отнесено на услуги по передаче электроэнергии</w:t>
            </w:r>
            <w:r w:rsidRPr="00680849">
              <w:rPr>
                <w:rFonts w:ascii="Myriad Pro" w:eastAsia="Times New Roman" w:hAnsi="Myriad Pro" w:cs="Arial CYR"/>
                <w:b/>
                <w:color w:val="FFFFFF"/>
                <w:sz w:val="18"/>
                <w:szCs w:val="18"/>
                <w:lang w:eastAsia="ru-RU"/>
              </w:rPr>
              <w:br/>
              <w:t>факт</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F9B6D57"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8BE8B0E"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0E97A05" w14:textId="77777777" w:rsidR="00885ACC" w:rsidRPr="00680849" w:rsidRDefault="00885ACC" w:rsidP="00BA0797">
            <w:pPr>
              <w:spacing w:after="0" w:line="240" w:lineRule="auto"/>
              <w:jc w:val="center"/>
              <w:rPr>
                <w:rFonts w:ascii="Myriad Pro" w:eastAsia="Times New Roman" w:hAnsi="Myriad Pro" w:cs="Arial CYR"/>
                <w:b/>
                <w:color w:val="FFFFFF"/>
                <w:sz w:val="18"/>
                <w:szCs w:val="18"/>
                <w:lang w:eastAsia="ru-RU"/>
              </w:rPr>
            </w:pPr>
          </w:p>
        </w:tc>
      </w:tr>
      <w:tr w:rsidR="00F70963" w:rsidRPr="00BA0797" w14:paraId="77E6C295" w14:textId="77777777" w:rsidTr="005B370D">
        <w:trPr>
          <w:cantSplit/>
        </w:trPr>
        <w:tc>
          <w:tcPr>
            <w:tcW w:w="1194" w:type="pct"/>
            <w:tcBorders>
              <w:top w:val="single" w:sz="4" w:space="0" w:color="FFFFFF"/>
            </w:tcBorders>
            <w:shd w:val="clear" w:color="auto" w:fill="auto"/>
            <w:vAlign w:val="center"/>
          </w:tcPr>
          <w:p w14:paraId="0CC2A527" w14:textId="77777777" w:rsidR="00885ACC" w:rsidRPr="00BA0797" w:rsidRDefault="00885ACC" w:rsidP="00BA0797">
            <w:pPr>
              <w:spacing w:after="0" w:line="240" w:lineRule="auto"/>
              <w:rPr>
                <w:rFonts w:ascii="Myriad Pro" w:hAnsi="Myriad Pro" w:cs="Arial CYR"/>
                <w:sz w:val="18"/>
                <w:szCs w:val="18"/>
              </w:rPr>
            </w:pPr>
            <w:r w:rsidRPr="00BA0797">
              <w:rPr>
                <w:rFonts w:ascii="Myriad Pro" w:hAnsi="Myriad Pro" w:cs="Arial CYR"/>
                <w:sz w:val="18"/>
                <w:szCs w:val="18"/>
              </w:rPr>
              <w:t>Расходы по управлению организацией и ее структурными подразделениями</w:t>
            </w:r>
          </w:p>
        </w:tc>
        <w:tc>
          <w:tcPr>
            <w:tcW w:w="0" w:type="auto"/>
            <w:tcBorders>
              <w:top w:val="single" w:sz="4" w:space="0" w:color="FFFFFF"/>
            </w:tcBorders>
            <w:shd w:val="clear" w:color="auto" w:fill="auto"/>
            <w:noWrap/>
            <w:vAlign w:val="center"/>
          </w:tcPr>
          <w:p w14:paraId="22467EA2" w14:textId="77777777" w:rsidR="00885ACC" w:rsidRPr="00BA0797" w:rsidRDefault="00885ACC"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11</w:t>
            </w:r>
            <w:r w:rsidR="00834137" w:rsidRPr="00BA0797">
              <w:rPr>
                <w:rFonts w:ascii="Myriad Pro" w:hAnsi="Myriad Pro" w:cs="Arial CYR"/>
                <w:sz w:val="18"/>
                <w:szCs w:val="18"/>
              </w:rPr>
              <w:t>8 4</w:t>
            </w:r>
            <w:r w:rsidRPr="00BA0797">
              <w:rPr>
                <w:rFonts w:ascii="Myriad Pro" w:hAnsi="Myriad Pro" w:cs="Arial CYR"/>
                <w:sz w:val="18"/>
                <w:szCs w:val="18"/>
              </w:rPr>
              <w:t>38</w:t>
            </w:r>
          </w:p>
        </w:tc>
        <w:tc>
          <w:tcPr>
            <w:tcW w:w="1046" w:type="pct"/>
            <w:tcBorders>
              <w:top w:val="single" w:sz="4" w:space="0" w:color="FFFFFF"/>
            </w:tcBorders>
            <w:shd w:val="clear" w:color="auto" w:fill="auto"/>
            <w:noWrap/>
            <w:vAlign w:val="center"/>
          </w:tcPr>
          <w:p w14:paraId="0574C431" w14:textId="77777777" w:rsidR="00885ACC" w:rsidRPr="00BA0797" w:rsidRDefault="00885ACC"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11</w:t>
            </w:r>
            <w:r w:rsidR="00834137" w:rsidRPr="00BA0797">
              <w:rPr>
                <w:rFonts w:ascii="Myriad Pro" w:hAnsi="Myriad Pro" w:cs="Arial CYR"/>
                <w:sz w:val="18"/>
                <w:szCs w:val="18"/>
              </w:rPr>
              <w:t>7 5</w:t>
            </w:r>
            <w:r w:rsidRPr="00BA0797">
              <w:rPr>
                <w:rFonts w:ascii="Myriad Pro" w:hAnsi="Myriad Pro" w:cs="Arial CYR"/>
                <w:sz w:val="18"/>
                <w:szCs w:val="18"/>
              </w:rPr>
              <w:t>52</w:t>
            </w:r>
          </w:p>
        </w:tc>
        <w:tc>
          <w:tcPr>
            <w:tcW w:w="0" w:type="auto"/>
            <w:tcBorders>
              <w:top w:val="single" w:sz="4" w:space="0" w:color="FFFFFF"/>
            </w:tcBorders>
            <w:shd w:val="clear" w:color="auto" w:fill="auto"/>
            <w:noWrap/>
            <w:vAlign w:val="center"/>
          </w:tcPr>
          <w:p w14:paraId="6B973186" w14:textId="77777777" w:rsidR="00885ACC" w:rsidRPr="00BA0797" w:rsidRDefault="00885ACC"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11</w:t>
            </w:r>
            <w:r w:rsidR="00834137" w:rsidRPr="00BA0797">
              <w:rPr>
                <w:rFonts w:ascii="Myriad Pro" w:hAnsi="Myriad Pro" w:cs="Arial CYR"/>
                <w:sz w:val="18"/>
                <w:szCs w:val="18"/>
              </w:rPr>
              <w:t>9 3</w:t>
            </w:r>
            <w:r w:rsidRPr="00BA0797">
              <w:rPr>
                <w:rFonts w:ascii="Myriad Pro" w:hAnsi="Myriad Pro" w:cs="Arial CYR"/>
                <w:sz w:val="18"/>
                <w:szCs w:val="18"/>
              </w:rPr>
              <w:t>11</w:t>
            </w:r>
          </w:p>
        </w:tc>
        <w:tc>
          <w:tcPr>
            <w:tcW w:w="0" w:type="auto"/>
            <w:tcBorders>
              <w:top w:val="single" w:sz="4" w:space="0" w:color="FFFFFF"/>
            </w:tcBorders>
            <w:shd w:val="clear" w:color="auto" w:fill="auto"/>
            <w:noWrap/>
            <w:vAlign w:val="center"/>
          </w:tcPr>
          <w:p w14:paraId="2253E033" w14:textId="77777777" w:rsidR="00885ACC" w:rsidRPr="00BA0797" w:rsidRDefault="00885ACC"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4</w:t>
            </w:r>
            <w:r w:rsidR="00834137" w:rsidRPr="00BA0797">
              <w:rPr>
                <w:rFonts w:ascii="Myriad Pro" w:hAnsi="Myriad Pro" w:cs="Arial CYR"/>
                <w:sz w:val="18"/>
                <w:szCs w:val="18"/>
              </w:rPr>
              <w:t>7 8</w:t>
            </w:r>
            <w:r w:rsidRPr="00BA0797">
              <w:rPr>
                <w:rFonts w:ascii="Myriad Pro" w:hAnsi="Myriad Pro" w:cs="Arial CYR"/>
                <w:sz w:val="18"/>
                <w:szCs w:val="18"/>
              </w:rPr>
              <w:t>93</w:t>
            </w:r>
          </w:p>
        </w:tc>
        <w:tc>
          <w:tcPr>
            <w:tcW w:w="0" w:type="auto"/>
            <w:tcBorders>
              <w:top w:val="single" w:sz="4" w:space="0" w:color="FFFFFF"/>
            </w:tcBorders>
            <w:shd w:val="clear" w:color="auto" w:fill="auto"/>
            <w:noWrap/>
            <w:vAlign w:val="center"/>
          </w:tcPr>
          <w:p w14:paraId="06CCBFCD" w14:textId="77777777" w:rsidR="00885ACC" w:rsidRPr="00BA0797" w:rsidRDefault="00885ACC"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2</w:t>
            </w:r>
            <w:r w:rsidR="009C7B3E" w:rsidRPr="00BA0797">
              <w:rPr>
                <w:rFonts w:ascii="Myriad Pro" w:hAnsi="Myriad Pro" w:cs="Arial CYR"/>
                <w:sz w:val="18"/>
                <w:szCs w:val="18"/>
              </w:rPr>
              <w:t>3 2</w:t>
            </w:r>
            <w:r w:rsidRPr="00BA0797">
              <w:rPr>
                <w:rFonts w:ascii="Myriad Pro" w:hAnsi="Myriad Pro" w:cs="Arial CYR"/>
                <w:sz w:val="18"/>
                <w:szCs w:val="18"/>
              </w:rPr>
              <w:t>59</w:t>
            </w:r>
          </w:p>
        </w:tc>
      </w:tr>
    </w:tbl>
    <w:p w14:paraId="6AC3C749" w14:textId="77777777" w:rsidR="00885ACC" w:rsidRPr="00BA0797" w:rsidRDefault="00885ACC" w:rsidP="00BA0797">
      <w:pPr>
        <w:pStyle w:val="11"/>
        <w:spacing w:after="0" w:line="360" w:lineRule="auto"/>
        <w:ind w:left="0" w:firstLine="567"/>
        <w:jc w:val="both"/>
        <w:rPr>
          <w:rFonts w:ascii="Myriad Pro" w:hAnsi="Myriad Pro"/>
          <w:sz w:val="26"/>
          <w:szCs w:val="26"/>
        </w:rPr>
      </w:pPr>
    </w:p>
    <w:p w14:paraId="73C130C8" w14:textId="77777777" w:rsidR="00721FBC" w:rsidRPr="00BA0797" w:rsidRDefault="00721FBC"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55794CC2" w14:textId="77777777" w:rsidR="00885ACC" w:rsidRPr="00BA0797" w:rsidRDefault="00885AC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является обособленным подразделением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w:t>
      </w:r>
    </w:p>
    <w:p w14:paraId="2982A218" w14:textId="77777777" w:rsidR="00885ACC" w:rsidRPr="00BA0797" w:rsidRDefault="00885AC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Исполнительным аппаратом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(далее – ИА) осуществляется управление деятельностью филиалов Общества, контроль, методологическую и организационную поддержку.</w:t>
      </w:r>
    </w:p>
    <w:p w14:paraId="1391309D" w14:textId="77777777" w:rsidR="00EC34A8" w:rsidRPr="00BA0797" w:rsidRDefault="00EC34A8"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Общая сумма затрат ИА за 2016 год составила </w:t>
      </w:r>
      <w:r w:rsidR="009C7B3E" w:rsidRPr="00BA0797">
        <w:rPr>
          <w:rFonts w:ascii="Myriad Pro" w:hAnsi="Myriad Pro"/>
          <w:sz w:val="26"/>
          <w:szCs w:val="26"/>
        </w:rPr>
        <w:t>1 1</w:t>
      </w:r>
      <w:r w:rsidRPr="00BA0797">
        <w:rPr>
          <w:rFonts w:ascii="Myriad Pro" w:hAnsi="Myriad Pro"/>
          <w:sz w:val="26"/>
          <w:szCs w:val="26"/>
        </w:rPr>
        <w:t>0</w:t>
      </w:r>
      <w:r w:rsidR="00834137" w:rsidRPr="00BA0797">
        <w:rPr>
          <w:rFonts w:ascii="Myriad Pro" w:hAnsi="Myriad Pro"/>
          <w:sz w:val="26"/>
          <w:szCs w:val="26"/>
        </w:rPr>
        <w:t>9 9</w:t>
      </w:r>
      <w:r w:rsidRPr="00BA0797">
        <w:rPr>
          <w:rFonts w:ascii="Myriad Pro" w:hAnsi="Myriad Pro"/>
          <w:sz w:val="26"/>
          <w:szCs w:val="26"/>
        </w:rPr>
        <w:t xml:space="preserve">43 тыс. руб., в том числе по филиалу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- 11</w:t>
      </w:r>
      <w:r w:rsidR="00834137" w:rsidRPr="00BA0797">
        <w:rPr>
          <w:rFonts w:ascii="Myriad Pro" w:hAnsi="Myriad Pro"/>
          <w:sz w:val="26"/>
          <w:szCs w:val="26"/>
        </w:rPr>
        <w:t>8 4</w:t>
      </w:r>
      <w:r w:rsidRPr="00BA0797">
        <w:rPr>
          <w:rFonts w:ascii="Myriad Pro" w:hAnsi="Myriad Pro"/>
          <w:sz w:val="26"/>
          <w:szCs w:val="26"/>
        </w:rPr>
        <w:t xml:space="preserve">38 </w:t>
      </w:r>
      <w:proofErr w:type="spellStart"/>
      <w:r w:rsidRPr="00BA0797">
        <w:rPr>
          <w:rFonts w:ascii="Myriad Pro" w:hAnsi="Myriad Pro"/>
          <w:sz w:val="26"/>
          <w:szCs w:val="26"/>
        </w:rPr>
        <w:t>тыс.руб</w:t>
      </w:r>
      <w:proofErr w:type="spellEnd"/>
      <w:r w:rsidRPr="00BA0797">
        <w:rPr>
          <w:rFonts w:ascii="Myriad Pro" w:hAnsi="Myriad Pro"/>
          <w:sz w:val="26"/>
          <w:szCs w:val="26"/>
        </w:rPr>
        <w:t>. в соответствии с Методикой распределения управленческих затрат ИА.</w:t>
      </w:r>
    </w:p>
    <w:p w14:paraId="4402ABDC" w14:textId="77777777" w:rsidR="00EC34A8" w:rsidRPr="00BA0797" w:rsidRDefault="00EC34A8"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bCs/>
          <w:sz w:val="26"/>
          <w:szCs w:val="26"/>
        </w:rPr>
        <w:t>Величина</w:t>
      </w:r>
      <w:r w:rsidR="009C7B3E" w:rsidRPr="00BA0797">
        <w:rPr>
          <w:rFonts w:ascii="Myriad Pro" w:hAnsi="Myriad Pro"/>
          <w:bCs/>
          <w:sz w:val="26"/>
          <w:szCs w:val="26"/>
        </w:rPr>
        <w:t xml:space="preserve"> </w:t>
      </w:r>
      <w:r w:rsidRPr="00BA0797">
        <w:rPr>
          <w:rFonts w:ascii="Myriad Pro" w:hAnsi="Myriad Pro"/>
          <w:bCs/>
          <w:sz w:val="26"/>
          <w:szCs w:val="26"/>
        </w:rPr>
        <w:t>расходов, заявленная филиалом на 2018 год, составила – 11</w:t>
      </w:r>
      <w:r w:rsidR="00834137" w:rsidRPr="00BA0797">
        <w:rPr>
          <w:rFonts w:ascii="Myriad Pro" w:hAnsi="Myriad Pro"/>
          <w:bCs/>
          <w:sz w:val="26"/>
          <w:szCs w:val="26"/>
        </w:rPr>
        <w:t>9 3</w:t>
      </w:r>
      <w:r w:rsidRPr="00BA0797">
        <w:rPr>
          <w:rFonts w:ascii="Myriad Pro" w:hAnsi="Myriad Pro"/>
          <w:bCs/>
          <w:sz w:val="26"/>
          <w:szCs w:val="26"/>
        </w:rPr>
        <w:t xml:space="preserve">10,62 тыс. руб. </w:t>
      </w:r>
      <w:r w:rsidRPr="00BA0797">
        <w:rPr>
          <w:rFonts w:ascii="Myriad Pro" w:hAnsi="Myriad Pro"/>
          <w:sz w:val="26"/>
          <w:szCs w:val="26"/>
        </w:rPr>
        <w:t>Величина расходов ИА на 2018 год определена на основании фактических экономически обоснованных затрат за 2016 год с учетом Прогноза социально-экономического развития Российской Федерации на 2017-2019 годы Минэкономразвития России от ноября 2016 года</w:t>
      </w:r>
    </w:p>
    <w:p w14:paraId="3587F2EF" w14:textId="77777777" w:rsidR="00D72A1A" w:rsidRPr="00BA0797" w:rsidRDefault="00D72A1A" w:rsidP="00BA0797">
      <w:pPr>
        <w:tabs>
          <w:tab w:val="left" w:pos="1134"/>
        </w:tabs>
        <w:autoSpaceDE w:val="0"/>
        <w:autoSpaceDN w:val="0"/>
        <w:adjustRightInd w:val="0"/>
        <w:spacing w:after="0" w:line="360" w:lineRule="auto"/>
        <w:ind w:firstLine="567"/>
        <w:jc w:val="both"/>
        <w:rPr>
          <w:rFonts w:ascii="Myriad Pro" w:hAnsi="Myriad Pro"/>
          <w:bCs/>
          <w:sz w:val="26"/>
          <w:szCs w:val="26"/>
        </w:rPr>
      </w:pPr>
      <w:r w:rsidRPr="00BA0797">
        <w:rPr>
          <w:rFonts w:ascii="Myriad Pro" w:hAnsi="Myriad Pro"/>
          <w:bCs/>
          <w:sz w:val="26"/>
          <w:szCs w:val="26"/>
        </w:rPr>
        <w:t>В качестве обосновывающих материалов представлены:</w:t>
      </w:r>
    </w:p>
    <w:p w14:paraId="3B7F96C3"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Управленческие расходы Исполнительного аппарата ПАО </w:t>
      </w:r>
      <w:r w:rsidR="00586D28" w:rsidRPr="00BA0797">
        <w:rPr>
          <w:rFonts w:ascii="Myriad Pro" w:hAnsi="Myriad Pro"/>
          <w:sz w:val="26"/>
          <w:szCs w:val="26"/>
        </w:rPr>
        <w:t>«</w:t>
      </w:r>
      <w:r w:rsidRPr="00BA0797">
        <w:rPr>
          <w:rFonts w:ascii="Myriad Pro" w:hAnsi="Myriad Pro"/>
          <w:sz w:val="26"/>
          <w:szCs w:val="26"/>
        </w:rPr>
        <w:t>МРСК Северо-</w:t>
      </w:r>
      <w:r w:rsidR="00551079" w:rsidRPr="00BA0797">
        <w:rPr>
          <w:rFonts w:ascii="Myriad Pro" w:hAnsi="Myriad Pro"/>
          <w:sz w:val="26"/>
          <w:szCs w:val="26"/>
        </w:rPr>
        <w:t>З</w:t>
      </w:r>
      <w:r w:rsidRPr="00BA0797">
        <w:rPr>
          <w:rFonts w:ascii="Myriad Pro" w:hAnsi="Myriad Pro"/>
          <w:sz w:val="26"/>
          <w:szCs w:val="26"/>
        </w:rPr>
        <w:t>апада</w:t>
      </w:r>
      <w:r w:rsidR="00586D28" w:rsidRPr="00BA0797">
        <w:rPr>
          <w:rFonts w:ascii="Myriad Pro" w:hAnsi="Myriad Pro"/>
          <w:sz w:val="26"/>
          <w:szCs w:val="26"/>
        </w:rPr>
        <w:t>»</w:t>
      </w:r>
      <w:r w:rsidRPr="00BA0797">
        <w:rPr>
          <w:rFonts w:ascii="Myriad Pro" w:hAnsi="Myriad Pro"/>
          <w:sz w:val="26"/>
          <w:szCs w:val="26"/>
        </w:rPr>
        <w:t xml:space="preserve"> по филиалам – с распределением по видам деятельности в целом по ИА и по каждому филиалу;</w:t>
      </w:r>
    </w:p>
    <w:p w14:paraId="28C78BCF"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Расшифровка затрат за 2016 год представлена </w:t>
      </w:r>
      <w:r w:rsidR="00586D28" w:rsidRPr="00BA0797">
        <w:rPr>
          <w:rFonts w:ascii="Myriad Pro" w:hAnsi="Myriad Pro"/>
          <w:sz w:val="26"/>
          <w:szCs w:val="26"/>
        </w:rPr>
        <w:t>«</w:t>
      </w:r>
      <w:r w:rsidRPr="00BA0797">
        <w:rPr>
          <w:rFonts w:ascii="Myriad Pro" w:hAnsi="Myriad Pro"/>
          <w:sz w:val="26"/>
          <w:szCs w:val="26"/>
        </w:rPr>
        <w:t xml:space="preserve">Оборотно-сальдовой ведомостью по счету 26 </w:t>
      </w:r>
      <w:r w:rsidR="00586D28" w:rsidRPr="00BA0797">
        <w:rPr>
          <w:rFonts w:ascii="Myriad Pro" w:hAnsi="Myriad Pro"/>
          <w:sz w:val="26"/>
          <w:szCs w:val="26"/>
        </w:rPr>
        <w:t>«</w:t>
      </w:r>
      <w:r w:rsidRPr="00BA0797">
        <w:rPr>
          <w:rFonts w:ascii="Myriad Pro" w:hAnsi="Myriad Pro"/>
          <w:sz w:val="26"/>
          <w:szCs w:val="26"/>
        </w:rPr>
        <w:t>Общехозяйственные расходы</w:t>
      </w:r>
      <w:r w:rsidR="00586D28" w:rsidRPr="00BA0797">
        <w:rPr>
          <w:rFonts w:ascii="Myriad Pro" w:hAnsi="Myriad Pro"/>
          <w:sz w:val="26"/>
          <w:szCs w:val="26"/>
        </w:rPr>
        <w:t>»</w:t>
      </w:r>
      <w:r w:rsidRPr="00BA0797">
        <w:rPr>
          <w:rFonts w:ascii="Myriad Pro" w:hAnsi="Myriad Pro"/>
          <w:sz w:val="26"/>
          <w:szCs w:val="26"/>
        </w:rPr>
        <w:t>, карточками счета по элементам затрат, управленческой отчетностью с разбивкой по статьям затрат, договорами и иными документами, подтверждающими обоснованность произведенных расходов;</w:t>
      </w:r>
    </w:p>
    <w:p w14:paraId="0A4B5D4B"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lastRenderedPageBreak/>
        <w:t>Отраслевое тарифное соглашение в электроэнергетике Российской Федерации на 2013-2015 год</w:t>
      </w:r>
      <w:r w:rsidR="00680849">
        <w:rPr>
          <w:rFonts w:ascii="Myriad Pro" w:hAnsi="Myriad Pro"/>
          <w:sz w:val="26"/>
          <w:szCs w:val="26"/>
        </w:rPr>
        <w:t>ы</w:t>
      </w:r>
      <w:r w:rsidRPr="00BA0797">
        <w:rPr>
          <w:rFonts w:ascii="Myriad Pro" w:hAnsi="Myriad Pro"/>
          <w:sz w:val="26"/>
          <w:szCs w:val="26"/>
        </w:rPr>
        <w:t>;</w:t>
      </w:r>
    </w:p>
    <w:p w14:paraId="0846B89A"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Соглашение о порядке, условиях и продлении ОТС на 2016-2018 годы</w:t>
      </w:r>
    </w:p>
    <w:p w14:paraId="1C24A1D2"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Сведения о численности и заработной плате работников ИА за 2016 год по форме П4;</w:t>
      </w:r>
    </w:p>
    <w:p w14:paraId="4460BFC5"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Штатное расписание ИА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w:t>
      </w:r>
    </w:p>
    <w:p w14:paraId="4EA9B12C"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Положение об оплате труда, материальном стимулировании, льготах, компенсациях и гарантиях для работников ИА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w:t>
      </w:r>
    </w:p>
    <w:p w14:paraId="5EFEBF32"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Расчет расходов по оплате труда ИА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на 2018 год;</w:t>
      </w:r>
    </w:p>
    <w:p w14:paraId="6DF9D5AD"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Коллективный договор на 2015 и 2017 годы;</w:t>
      </w:r>
    </w:p>
    <w:p w14:paraId="248738FF" w14:textId="77777777" w:rsidR="00B15E9C" w:rsidRPr="00BA0797" w:rsidRDefault="00B15E9C" w:rsidP="00680849">
      <w:pPr>
        <w:numPr>
          <w:ilvl w:val="0"/>
          <w:numId w:val="42"/>
        </w:numPr>
        <w:tabs>
          <w:tab w:val="clear" w:pos="1287"/>
          <w:tab w:val="num" w:pos="36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Положения о структурных подразделениях ИА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w:t>
      </w:r>
    </w:p>
    <w:p w14:paraId="52053519" w14:textId="77777777" w:rsidR="00576D97" w:rsidRDefault="00576D97" w:rsidP="005B370D">
      <w:pPr>
        <w:autoSpaceDE w:val="0"/>
        <w:autoSpaceDN w:val="0"/>
        <w:adjustRightInd w:val="0"/>
        <w:spacing w:after="0" w:line="360" w:lineRule="auto"/>
        <w:jc w:val="both"/>
        <w:rPr>
          <w:rFonts w:ascii="Myriad Pro" w:hAnsi="Myriad Pro"/>
          <w:b/>
          <w:sz w:val="26"/>
          <w:szCs w:val="26"/>
          <w:shd w:val="clear" w:color="auto" w:fill="FFFFFF"/>
        </w:rPr>
      </w:pPr>
    </w:p>
    <w:p w14:paraId="72A25EE2" w14:textId="01165D48" w:rsidR="00F970D6" w:rsidRPr="00BA0797" w:rsidRDefault="00F970D6"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5A1EF28B" w14:textId="77777777" w:rsidR="00B15E9C" w:rsidRPr="00BA0797" w:rsidRDefault="00DF310C" w:rsidP="00BA0797">
      <w:pPr>
        <w:widowControl w:val="0"/>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Величина расходов по управлению организацией и отдельными ее структурными подразделениями, признанная регулирующим органом экономическими обоснованными на 2018 год по Приказам Госкомитета от 29.12.2017 № 217-э, от 01.06.2018 № 23-э составила 4</w:t>
      </w:r>
      <w:r w:rsidR="00834137" w:rsidRPr="00BA0797">
        <w:rPr>
          <w:rFonts w:ascii="Myriad Pro" w:hAnsi="Myriad Pro"/>
          <w:sz w:val="26"/>
          <w:szCs w:val="26"/>
        </w:rPr>
        <w:t>7 8</w:t>
      </w:r>
      <w:r w:rsidRPr="00BA0797">
        <w:rPr>
          <w:rFonts w:ascii="Myriad Pro" w:hAnsi="Myriad Pro"/>
          <w:sz w:val="26"/>
          <w:szCs w:val="26"/>
        </w:rPr>
        <w:t>93,31 тыс. руб. и 2</w:t>
      </w:r>
      <w:r w:rsidR="009C7B3E" w:rsidRPr="00BA0797">
        <w:rPr>
          <w:rFonts w:ascii="Myriad Pro" w:hAnsi="Myriad Pro"/>
          <w:sz w:val="26"/>
          <w:szCs w:val="26"/>
        </w:rPr>
        <w:t>3 2</w:t>
      </w:r>
      <w:r w:rsidRPr="00BA0797">
        <w:rPr>
          <w:rFonts w:ascii="Myriad Pro" w:hAnsi="Myriad Pro"/>
          <w:sz w:val="26"/>
          <w:szCs w:val="26"/>
        </w:rPr>
        <w:t>58,70 тыс. руб. соответственно.</w:t>
      </w:r>
    </w:p>
    <w:p w14:paraId="704BB4CE" w14:textId="77777777" w:rsidR="00D72499" w:rsidRPr="00BA0797" w:rsidRDefault="00D72499"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Государственным комитетом Псковской области по тарифам и энергетике при определении размера экономически обоснованной величины расходов учтены соответствующие условия исполнения договорных обязательств, в том числе стоимость работ (услуг), и данные первичных учетных бухгалтерских документов.</w:t>
      </w:r>
      <w:r w:rsidR="009C7B3E" w:rsidRPr="00BA0797">
        <w:rPr>
          <w:rFonts w:ascii="Myriad Pro" w:hAnsi="Myriad Pro"/>
          <w:sz w:val="26"/>
          <w:szCs w:val="26"/>
        </w:rPr>
        <w:t xml:space="preserve"> </w:t>
      </w:r>
    </w:p>
    <w:p w14:paraId="23643BC6" w14:textId="77777777" w:rsidR="00DF310C" w:rsidRPr="00BA0797" w:rsidRDefault="00DF310C" w:rsidP="00BA0797">
      <w:pPr>
        <w:spacing w:after="0" w:line="360" w:lineRule="auto"/>
        <w:ind w:firstLine="567"/>
        <w:jc w:val="both"/>
        <w:rPr>
          <w:rFonts w:ascii="Myriad Pro" w:hAnsi="Myriad Pro"/>
          <w:b/>
          <w:sz w:val="26"/>
          <w:szCs w:val="26"/>
          <w:shd w:val="clear" w:color="auto" w:fill="FFFFFF"/>
        </w:rPr>
      </w:pPr>
      <w:r w:rsidRPr="00BA0797">
        <w:rPr>
          <w:rFonts w:ascii="Myriad Pro" w:hAnsi="Myriad Pro"/>
          <w:sz w:val="26"/>
          <w:szCs w:val="26"/>
        </w:rPr>
        <w:t>В экспертном заключении по делу об установлении тарифов на услуги по передаче электрической энергии потребителям услуг (кроме сетевых организаций), расположенным на территории Псковской области на 2018 год от 29.12.2017</w:t>
      </w:r>
      <w:r w:rsidR="00D72499" w:rsidRPr="00BA0797">
        <w:rPr>
          <w:rFonts w:ascii="Myriad Pro" w:hAnsi="Myriad Pro"/>
          <w:sz w:val="26"/>
          <w:szCs w:val="26"/>
        </w:rPr>
        <w:t xml:space="preserve"> расходы на оплату труда ИА ПАО </w:t>
      </w:r>
      <w:r w:rsidR="00586D28" w:rsidRPr="00BA0797">
        <w:rPr>
          <w:rFonts w:ascii="Myriad Pro" w:hAnsi="Myriad Pro"/>
          <w:sz w:val="26"/>
          <w:szCs w:val="26"/>
        </w:rPr>
        <w:t>«</w:t>
      </w:r>
      <w:r w:rsidR="00D72499" w:rsidRPr="00BA0797">
        <w:rPr>
          <w:rFonts w:ascii="Myriad Pro" w:hAnsi="Myriad Pro"/>
          <w:sz w:val="26"/>
          <w:szCs w:val="26"/>
        </w:rPr>
        <w:t>МРСК Северо-Запада</w:t>
      </w:r>
      <w:r w:rsidR="00586D28" w:rsidRPr="00BA0797">
        <w:rPr>
          <w:rFonts w:ascii="Myriad Pro" w:hAnsi="Myriad Pro"/>
          <w:sz w:val="26"/>
          <w:szCs w:val="26"/>
        </w:rPr>
        <w:t>»</w:t>
      </w:r>
      <w:r w:rsidR="00D72499" w:rsidRPr="00BA0797">
        <w:rPr>
          <w:rFonts w:ascii="Myriad Pro" w:hAnsi="Myriad Pro"/>
          <w:sz w:val="26"/>
          <w:szCs w:val="26"/>
        </w:rPr>
        <w:t xml:space="preserve"> определены в размере 27</w:t>
      </w:r>
      <w:r w:rsidR="00834137" w:rsidRPr="00BA0797">
        <w:rPr>
          <w:rFonts w:ascii="Myriad Pro" w:hAnsi="Myriad Pro"/>
          <w:sz w:val="26"/>
          <w:szCs w:val="26"/>
        </w:rPr>
        <w:t>8 8</w:t>
      </w:r>
      <w:r w:rsidR="00D72499" w:rsidRPr="00BA0797">
        <w:rPr>
          <w:rFonts w:ascii="Myriad Pro" w:hAnsi="Myriad Pro"/>
          <w:sz w:val="26"/>
          <w:szCs w:val="26"/>
        </w:rPr>
        <w:t>45 тыс.</w:t>
      </w:r>
      <w:r w:rsidR="00B17619" w:rsidRPr="00BA0797">
        <w:rPr>
          <w:rFonts w:ascii="Myriad Pro" w:hAnsi="Myriad Pro"/>
          <w:sz w:val="26"/>
          <w:szCs w:val="26"/>
        </w:rPr>
        <w:t xml:space="preserve"> </w:t>
      </w:r>
      <w:r w:rsidR="00D72499" w:rsidRPr="00BA0797">
        <w:rPr>
          <w:rFonts w:ascii="Myriad Pro" w:hAnsi="Myriad Pro"/>
          <w:sz w:val="26"/>
          <w:szCs w:val="26"/>
        </w:rPr>
        <w:t xml:space="preserve">руб., затраты, относимые на филиал </w:t>
      </w:r>
      <w:r w:rsidR="00586D28" w:rsidRPr="00BA0797">
        <w:rPr>
          <w:rFonts w:ascii="Myriad Pro" w:hAnsi="Myriad Pro"/>
          <w:sz w:val="26"/>
          <w:szCs w:val="26"/>
        </w:rPr>
        <w:t>«</w:t>
      </w:r>
      <w:r w:rsidR="00D72499" w:rsidRPr="00BA0797">
        <w:rPr>
          <w:rFonts w:ascii="Myriad Pro" w:hAnsi="Myriad Pro"/>
          <w:sz w:val="26"/>
          <w:szCs w:val="26"/>
        </w:rPr>
        <w:t>Псковэнерго</w:t>
      </w:r>
      <w:r w:rsidR="00586D28" w:rsidRPr="00BA0797">
        <w:rPr>
          <w:rFonts w:ascii="Myriad Pro" w:hAnsi="Myriad Pro"/>
          <w:sz w:val="26"/>
          <w:szCs w:val="26"/>
        </w:rPr>
        <w:t>»</w:t>
      </w:r>
      <w:r w:rsidR="00D72499" w:rsidRPr="00BA0797">
        <w:rPr>
          <w:rFonts w:ascii="Myriad Pro" w:hAnsi="Myriad Pro"/>
          <w:sz w:val="26"/>
          <w:szCs w:val="26"/>
        </w:rPr>
        <w:t xml:space="preserve"> - </w:t>
      </w:r>
      <w:r w:rsidR="00CE66B3" w:rsidRPr="00BA0797">
        <w:rPr>
          <w:rFonts w:ascii="Myriad Pro" w:hAnsi="Myriad Pro"/>
          <w:sz w:val="26"/>
          <w:szCs w:val="26"/>
        </w:rPr>
        <w:lastRenderedPageBreak/>
        <w:t>2</w:t>
      </w:r>
      <w:r w:rsidR="00834137" w:rsidRPr="00BA0797">
        <w:rPr>
          <w:rFonts w:ascii="Myriad Pro" w:hAnsi="Myriad Pro"/>
          <w:sz w:val="26"/>
          <w:szCs w:val="26"/>
        </w:rPr>
        <w:t>9 6</w:t>
      </w:r>
      <w:r w:rsidR="00CE66B3" w:rsidRPr="00BA0797">
        <w:rPr>
          <w:rFonts w:ascii="Myriad Pro" w:hAnsi="Myriad Pro"/>
          <w:sz w:val="26"/>
          <w:szCs w:val="26"/>
        </w:rPr>
        <w:t xml:space="preserve">27,87 </w:t>
      </w:r>
      <w:r w:rsidR="00D72499" w:rsidRPr="00BA0797">
        <w:rPr>
          <w:rFonts w:ascii="Myriad Pro" w:hAnsi="Myriad Pro"/>
          <w:sz w:val="26"/>
          <w:szCs w:val="26"/>
        </w:rPr>
        <w:t>тыс.</w:t>
      </w:r>
      <w:r w:rsidR="001C45B5" w:rsidRPr="00BA0797">
        <w:rPr>
          <w:rFonts w:ascii="Myriad Pro" w:hAnsi="Myriad Pro"/>
          <w:sz w:val="26"/>
          <w:szCs w:val="26"/>
        </w:rPr>
        <w:t xml:space="preserve"> </w:t>
      </w:r>
      <w:r w:rsidR="00D72499" w:rsidRPr="00BA0797">
        <w:rPr>
          <w:rFonts w:ascii="Myriad Pro" w:hAnsi="Myriad Pro"/>
          <w:sz w:val="26"/>
          <w:szCs w:val="26"/>
        </w:rPr>
        <w:t xml:space="preserve">руб. </w:t>
      </w:r>
      <w:r w:rsidR="00CE66B3" w:rsidRPr="00BA0797">
        <w:rPr>
          <w:rFonts w:ascii="Myriad Pro" w:hAnsi="Myriad Pro"/>
          <w:sz w:val="26"/>
          <w:szCs w:val="26"/>
        </w:rPr>
        <w:t>Расшифров</w:t>
      </w:r>
      <w:r w:rsidR="001C45B5" w:rsidRPr="00BA0797">
        <w:rPr>
          <w:rFonts w:ascii="Myriad Pro" w:hAnsi="Myriad Pro"/>
          <w:sz w:val="26"/>
          <w:szCs w:val="26"/>
        </w:rPr>
        <w:t>о</w:t>
      </w:r>
      <w:r w:rsidR="00CE66B3" w:rsidRPr="00BA0797">
        <w:rPr>
          <w:rFonts w:ascii="Myriad Pro" w:hAnsi="Myriad Pro"/>
          <w:sz w:val="26"/>
          <w:szCs w:val="26"/>
        </w:rPr>
        <w:t>к других расходов в экспертном заключении не представлено.</w:t>
      </w:r>
    </w:p>
    <w:p w14:paraId="5755D4FF" w14:textId="77777777" w:rsidR="00F970D6" w:rsidRPr="00BA0797" w:rsidRDefault="00CE66B3"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Приказом ФАС России от 20.4.2018 №527/18 р</w:t>
      </w:r>
      <w:r w:rsidR="00F970D6" w:rsidRPr="00BA0797">
        <w:rPr>
          <w:rFonts w:ascii="Myriad Pro" w:hAnsi="Myriad Pro"/>
          <w:sz w:val="26"/>
          <w:szCs w:val="26"/>
        </w:rPr>
        <w:t>асходы по управлению организацией и ее структурными подразделениями признаны экономически необоснованными и не предусмотренными перечнем, утвержденным Методическими указаниями.</w:t>
      </w:r>
    </w:p>
    <w:p w14:paraId="12D93213" w14:textId="77777777" w:rsidR="00F970D6" w:rsidRPr="00BA0797" w:rsidRDefault="00F970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Госкомитет </w:t>
      </w:r>
      <w:r w:rsidR="00CE66B3" w:rsidRPr="00BA0797">
        <w:rPr>
          <w:rFonts w:ascii="Myriad Pro" w:hAnsi="Myriad Pro"/>
          <w:sz w:val="26"/>
          <w:szCs w:val="26"/>
        </w:rPr>
        <w:t xml:space="preserve">в экспертном заключении по вопросу установления единых (котловых) тарифов на услуги по передаче электрической энергии по сетям на 2018 год от 01.06.2018 </w:t>
      </w:r>
      <w:r w:rsidRPr="00BA0797">
        <w:rPr>
          <w:rFonts w:ascii="Myriad Pro" w:hAnsi="Myriad Pro"/>
          <w:sz w:val="26"/>
          <w:szCs w:val="26"/>
        </w:rPr>
        <w:t>исключил расходы по управлению организацией и отдельными ее подразделениями из состава операционных расходов за исключением расходов на оплату труда</w:t>
      </w:r>
      <w:r w:rsidR="00CE66B3" w:rsidRPr="00BA0797">
        <w:rPr>
          <w:rFonts w:ascii="Myriad Pro" w:hAnsi="Myriad Pro"/>
          <w:sz w:val="26"/>
          <w:szCs w:val="26"/>
        </w:rPr>
        <w:t xml:space="preserve"> </w:t>
      </w:r>
      <w:r w:rsidRPr="00BA0797">
        <w:rPr>
          <w:rFonts w:ascii="Myriad Pro" w:hAnsi="Myriad Pro"/>
          <w:sz w:val="26"/>
          <w:szCs w:val="26"/>
        </w:rPr>
        <w:t xml:space="preserve">административно-управленческого персонала ПАО </w:t>
      </w:r>
      <w:r w:rsidR="00586D28" w:rsidRPr="00BA0797">
        <w:rPr>
          <w:rFonts w:ascii="Myriad Pro" w:hAnsi="Myriad Pro"/>
          <w:sz w:val="26"/>
          <w:szCs w:val="26"/>
        </w:rPr>
        <w:t>«</w:t>
      </w:r>
      <w:r w:rsidRPr="00BA0797">
        <w:rPr>
          <w:rFonts w:ascii="Myriad Pro" w:hAnsi="Myriad Pro"/>
          <w:sz w:val="26"/>
          <w:szCs w:val="26"/>
        </w:rPr>
        <w:t xml:space="preserve">МРСК </w:t>
      </w:r>
      <w:r w:rsidR="00586D28" w:rsidRPr="00BA0797">
        <w:rPr>
          <w:rFonts w:ascii="Myriad Pro" w:hAnsi="Myriad Pro"/>
          <w:sz w:val="26"/>
          <w:szCs w:val="26"/>
        </w:rPr>
        <w:t>«</w:t>
      </w:r>
      <w:r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так как соответствующий функционал не осуществляется собственным персоналом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3162CAE9" w14:textId="77777777" w:rsidR="00F970D6" w:rsidRPr="00BA0797" w:rsidRDefault="00F970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Расчет расходов на оплату труда произведен исходя из фактической численности персонала и средней номинальной заработной платы одного работника, начисленной за февраль 2018 год по виду деятельности </w:t>
      </w:r>
      <w:r w:rsidR="00586D28" w:rsidRPr="00BA0797">
        <w:rPr>
          <w:rFonts w:ascii="Myriad Pro" w:hAnsi="Myriad Pro"/>
          <w:sz w:val="26"/>
          <w:szCs w:val="26"/>
        </w:rPr>
        <w:t>«</w:t>
      </w:r>
      <w:r w:rsidRPr="00BA0797">
        <w:rPr>
          <w:rFonts w:ascii="Myriad Pro" w:hAnsi="Myriad Pro"/>
          <w:sz w:val="26"/>
          <w:szCs w:val="26"/>
        </w:rPr>
        <w:t>обеспечение электрической энергией, газом и паром; кондиционирование воздуха</w:t>
      </w:r>
      <w:r w:rsidR="00586D28" w:rsidRPr="00BA0797">
        <w:rPr>
          <w:rFonts w:ascii="Myriad Pro" w:hAnsi="Myriad Pro"/>
          <w:sz w:val="26"/>
          <w:szCs w:val="26"/>
        </w:rPr>
        <w:t>»</w:t>
      </w:r>
      <w:r w:rsidRPr="00BA0797">
        <w:rPr>
          <w:rFonts w:ascii="Myriad Pro" w:hAnsi="Myriad Pro"/>
          <w:sz w:val="26"/>
          <w:szCs w:val="26"/>
        </w:rPr>
        <w:t xml:space="preserve">. Данные о численности административно-управленческого персонала ПАО </w:t>
      </w:r>
      <w:r w:rsidR="00586D28" w:rsidRPr="00BA0797">
        <w:rPr>
          <w:rFonts w:ascii="Myriad Pro" w:hAnsi="Myriad Pro"/>
          <w:sz w:val="26"/>
          <w:szCs w:val="26"/>
        </w:rPr>
        <w:t>«</w:t>
      </w:r>
      <w:r w:rsidRPr="00BA0797">
        <w:rPr>
          <w:rFonts w:ascii="Myriad Pro" w:hAnsi="Myriad Pro"/>
          <w:sz w:val="26"/>
          <w:szCs w:val="26"/>
        </w:rPr>
        <w:t xml:space="preserve">МРСК </w:t>
      </w:r>
      <w:r w:rsidR="00586D28" w:rsidRPr="00BA0797">
        <w:rPr>
          <w:rFonts w:ascii="Myriad Pro" w:hAnsi="Myriad Pro"/>
          <w:sz w:val="26"/>
          <w:szCs w:val="26"/>
        </w:rPr>
        <w:t>«</w:t>
      </w:r>
      <w:r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приняты в расчет расходов на оплату труда с учетом данных формы № П-4 </w:t>
      </w:r>
      <w:r w:rsidR="00586D28" w:rsidRPr="00BA0797">
        <w:rPr>
          <w:rFonts w:ascii="Myriad Pro" w:hAnsi="Myriad Pro"/>
          <w:sz w:val="26"/>
          <w:szCs w:val="26"/>
        </w:rPr>
        <w:t>«</w:t>
      </w:r>
      <w:r w:rsidRPr="00BA0797">
        <w:rPr>
          <w:rFonts w:ascii="Myriad Pro" w:hAnsi="Myriad Pro"/>
          <w:sz w:val="26"/>
          <w:szCs w:val="26"/>
        </w:rPr>
        <w:t>Сведения о численности и заработной плате работников</w:t>
      </w:r>
      <w:r w:rsidR="00586D28" w:rsidRPr="00BA0797">
        <w:rPr>
          <w:rFonts w:ascii="Myriad Pro" w:hAnsi="Myriad Pro"/>
          <w:sz w:val="26"/>
          <w:szCs w:val="26"/>
        </w:rPr>
        <w:t>»</w:t>
      </w:r>
      <w:r w:rsidRPr="00BA0797">
        <w:rPr>
          <w:rFonts w:ascii="Myriad Pro" w:hAnsi="Myriad Pro"/>
          <w:sz w:val="26"/>
          <w:szCs w:val="26"/>
        </w:rPr>
        <w:t xml:space="preserve"> за декабрь 2017 года.</w:t>
      </w:r>
    </w:p>
    <w:p w14:paraId="360F157A" w14:textId="77777777" w:rsidR="00CF7CBC" w:rsidRPr="00BA0797" w:rsidRDefault="00CF7CBC" w:rsidP="00BA0797">
      <w:pPr>
        <w:pStyle w:val="11"/>
        <w:spacing w:after="0" w:line="360" w:lineRule="auto"/>
        <w:ind w:left="0" w:firstLine="709"/>
        <w:jc w:val="both"/>
        <w:rPr>
          <w:rFonts w:ascii="Myriad Pro" w:hAnsi="Myriad Pro"/>
          <w:sz w:val="26"/>
          <w:szCs w:val="26"/>
        </w:rPr>
      </w:pPr>
    </w:p>
    <w:p w14:paraId="7BB7B213" w14:textId="77777777" w:rsidR="005358A5" w:rsidRPr="00BA0797" w:rsidRDefault="005358A5"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51376B0D" w14:textId="77777777" w:rsidR="002075F5" w:rsidRPr="00BA0797" w:rsidRDefault="00C137AE"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r w:rsidR="002075F5" w:rsidRPr="00BA0797">
        <w:rPr>
          <w:rFonts w:ascii="Myriad Pro" w:hAnsi="Myriad Pro"/>
          <w:sz w:val="26"/>
          <w:szCs w:val="26"/>
        </w:rPr>
        <w:t xml:space="preserve"> </w:t>
      </w:r>
      <w:r w:rsidR="00057782" w:rsidRPr="00BA0797">
        <w:rPr>
          <w:rFonts w:ascii="Myriad Pro" w:hAnsi="Myriad Pro"/>
          <w:sz w:val="26"/>
          <w:szCs w:val="26"/>
        </w:rPr>
        <w:t>(</w:t>
      </w:r>
      <w:r w:rsidR="002075F5" w:rsidRPr="000C00B7">
        <w:rPr>
          <w:rFonts w:ascii="Myriad Pro" w:hAnsi="Myriad Pro"/>
          <w:sz w:val="26"/>
          <w:szCs w:val="26"/>
        </w:rPr>
        <w:t>Согласно Протоколу заседания Коллегии от 01.06.2018 №16, такой же</w:t>
      </w:r>
      <w:r w:rsidR="009C7B3E" w:rsidRPr="000C00B7">
        <w:rPr>
          <w:rFonts w:ascii="Myriad Pro" w:hAnsi="Myriad Pro"/>
          <w:sz w:val="26"/>
          <w:szCs w:val="26"/>
        </w:rPr>
        <w:t xml:space="preserve"> </w:t>
      </w:r>
      <w:r w:rsidR="002075F5" w:rsidRPr="000C00B7">
        <w:rPr>
          <w:rFonts w:ascii="Myriad Pro" w:hAnsi="Myriad Pro"/>
          <w:sz w:val="26"/>
          <w:szCs w:val="26"/>
        </w:rPr>
        <w:t>позиции придерживается Государственный комитет Псковской области по тарифам и энергетики</w:t>
      </w:r>
      <w:r w:rsidR="00057782" w:rsidRPr="00BA0797">
        <w:rPr>
          <w:rFonts w:ascii="Myriad Pro" w:hAnsi="Myriad Pro"/>
          <w:sz w:val="26"/>
          <w:szCs w:val="26"/>
        </w:rPr>
        <w:t>)</w:t>
      </w:r>
      <w:r w:rsidR="002075F5" w:rsidRPr="00BA0797">
        <w:rPr>
          <w:rFonts w:ascii="Myriad Pro" w:hAnsi="Myriad Pro"/>
          <w:sz w:val="26"/>
          <w:szCs w:val="26"/>
        </w:rPr>
        <w:t>.</w:t>
      </w:r>
    </w:p>
    <w:p w14:paraId="5612BE25" w14:textId="77777777" w:rsidR="00C137AE" w:rsidRPr="00BA0797" w:rsidRDefault="00C137AE" w:rsidP="00BA0797">
      <w:pPr>
        <w:spacing w:after="0" w:line="360" w:lineRule="auto"/>
        <w:ind w:firstLine="567"/>
        <w:jc w:val="both"/>
        <w:rPr>
          <w:rFonts w:ascii="Myriad Pro" w:hAnsi="Myriad Pro"/>
          <w:sz w:val="26"/>
          <w:szCs w:val="26"/>
        </w:rPr>
      </w:pPr>
      <w:r w:rsidRPr="00BA0797">
        <w:rPr>
          <w:rFonts w:ascii="Myriad Pro" w:hAnsi="Myriad Pro"/>
          <w:sz w:val="26"/>
          <w:szCs w:val="26"/>
        </w:rPr>
        <w:lastRenderedPageBreak/>
        <w:t>Затраты</w:t>
      </w:r>
      <w:r w:rsidR="009C7B3E" w:rsidRPr="00BA0797">
        <w:rPr>
          <w:rFonts w:ascii="Myriad Pro" w:hAnsi="Myriad Pro"/>
          <w:sz w:val="26"/>
          <w:szCs w:val="26"/>
        </w:rPr>
        <w:t xml:space="preserve"> </w:t>
      </w:r>
      <w:r w:rsidRPr="00BA0797">
        <w:rPr>
          <w:rFonts w:ascii="Myriad Pro" w:hAnsi="Myriad Pro"/>
          <w:sz w:val="26"/>
          <w:szCs w:val="26"/>
        </w:rPr>
        <w:t xml:space="preserve">исполнительного аппарата ПАО </w:t>
      </w:r>
      <w:r w:rsidR="00586D28" w:rsidRPr="00BA0797">
        <w:rPr>
          <w:rFonts w:ascii="Myriad Pro" w:hAnsi="Myriad Pro"/>
          <w:sz w:val="26"/>
          <w:szCs w:val="26"/>
        </w:rPr>
        <w:t>«</w:t>
      </w:r>
      <w:r w:rsidRPr="00BA0797">
        <w:rPr>
          <w:rFonts w:ascii="Myriad Pro" w:hAnsi="Myriad Pro"/>
          <w:sz w:val="26"/>
          <w:szCs w:val="26"/>
        </w:rPr>
        <w:t>МРКС Северо-Запада</w:t>
      </w:r>
      <w:r w:rsidR="00586D28" w:rsidRPr="00BA0797">
        <w:rPr>
          <w:rFonts w:ascii="Myriad Pro" w:hAnsi="Myriad Pro"/>
          <w:sz w:val="26"/>
          <w:szCs w:val="26"/>
        </w:rPr>
        <w:t>»</w:t>
      </w:r>
      <w:r w:rsidRPr="00BA0797">
        <w:rPr>
          <w:rFonts w:ascii="Myriad Pro" w:hAnsi="Myriad Pro"/>
          <w:sz w:val="26"/>
          <w:szCs w:val="26"/>
        </w:rPr>
        <w:t xml:space="preserve"> распределяются между филиалами на основании </w:t>
      </w:r>
      <w:r w:rsidR="00586D28" w:rsidRPr="00BA0797">
        <w:rPr>
          <w:rFonts w:ascii="Myriad Pro" w:hAnsi="Myriad Pro"/>
          <w:sz w:val="26"/>
          <w:szCs w:val="26"/>
        </w:rPr>
        <w:t>«</w:t>
      </w:r>
      <w:r w:rsidRPr="00BA0797">
        <w:rPr>
          <w:rFonts w:ascii="Myriad Pro" w:hAnsi="Myriad Pro"/>
          <w:sz w:val="26"/>
          <w:szCs w:val="26"/>
        </w:rPr>
        <w:t xml:space="preserve">Методики распределения доходов и расходов исполнительного аппарата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(далее Методика), утвержденной приказом от 28.02.2016 № 836.</w:t>
      </w:r>
    </w:p>
    <w:p w14:paraId="281564EA" w14:textId="77777777" w:rsidR="00C137AE" w:rsidRPr="00BA0797" w:rsidRDefault="00C137AE" w:rsidP="00BA0797">
      <w:pPr>
        <w:spacing w:after="0" w:line="360" w:lineRule="auto"/>
        <w:ind w:firstLine="567"/>
        <w:jc w:val="both"/>
        <w:rPr>
          <w:rFonts w:ascii="Myriad Pro" w:hAnsi="Myriad Pro"/>
          <w:sz w:val="26"/>
          <w:szCs w:val="26"/>
        </w:rPr>
      </w:pPr>
      <w:r w:rsidRPr="00BA0797">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РФ и нормативными правовыми актами, регулирующими отношения в сфере бухгалтерского учета. Методика регламентирует распределение</w:t>
      </w:r>
      <w:r w:rsidR="009C7B3E" w:rsidRPr="00BA0797">
        <w:rPr>
          <w:rFonts w:ascii="Myriad Pro" w:hAnsi="Myriad Pro"/>
          <w:sz w:val="26"/>
          <w:szCs w:val="26"/>
        </w:rPr>
        <w:t xml:space="preserve"> </w:t>
      </w:r>
      <w:r w:rsidRPr="00BA0797">
        <w:rPr>
          <w:rFonts w:ascii="Myriad Pro" w:hAnsi="Myriad Pro"/>
          <w:sz w:val="26"/>
          <w:szCs w:val="26"/>
        </w:rPr>
        <w:t xml:space="preserve">доходов и расходов исполнительного аппарата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между филиалами в целях формирования тарифов по регулируемым видам деятельности.</w:t>
      </w:r>
    </w:p>
    <w:p w14:paraId="57CD25D2" w14:textId="77777777" w:rsidR="00C137AE" w:rsidRPr="00BA0797" w:rsidRDefault="00C137AE" w:rsidP="00BA0797">
      <w:pPr>
        <w:spacing w:after="0" w:line="360" w:lineRule="auto"/>
        <w:ind w:firstLine="567"/>
        <w:jc w:val="both"/>
        <w:rPr>
          <w:rFonts w:ascii="Myriad Pro" w:hAnsi="Myriad Pro"/>
          <w:sz w:val="26"/>
          <w:szCs w:val="26"/>
        </w:rPr>
      </w:pPr>
      <w:r w:rsidRPr="00BA0797">
        <w:rPr>
          <w:rFonts w:ascii="Myriad Pro" w:hAnsi="Myriad Pro"/>
          <w:sz w:val="26"/>
          <w:szCs w:val="26"/>
        </w:rPr>
        <w:t>Доходы и расходы исполнительного аппарата распределяются между филиалами (</w:t>
      </w:r>
      <w:r w:rsidR="00586D28" w:rsidRPr="00BA0797">
        <w:rPr>
          <w:rFonts w:ascii="Myriad Pro" w:hAnsi="Myriad Pro"/>
          <w:sz w:val="26"/>
          <w:szCs w:val="26"/>
        </w:rPr>
        <w:t>«</w:t>
      </w:r>
      <w:r w:rsidRPr="00BA0797">
        <w:rPr>
          <w:rFonts w:ascii="Myriad Pro" w:hAnsi="Myriad Pro"/>
          <w:sz w:val="26"/>
          <w:szCs w:val="26"/>
        </w:rPr>
        <w:t>Архэнерго</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Вологдаэнерго</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Карелэнерго</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Колэнерго</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Комиэнерго</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Новгородэнерго</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пропорционально утвержденной региональными регулирующими органами на текущий год</w:t>
      </w:r>
      <w:r w:rsidR="009C7B3E" w:rsidRPr="00BA0797">
        <w:rPr>
          <w:rFonts w:ascii="Myriad Pro" w:hAnsi="Myriad Pro"/>
          <w:sz w:val="26"/>
          <w:szCs w:val="26"/>
        </w:rPr>
        <w:t xml:space="preserve"> </w:t>
      </w:r>
      <w:r w:rsidRPr="00BA0797">
        <w:rPr>
          <w:rFonts w:ascii="Myriad Pro" w:hAnsi="Myriad Pro"/>
          <w:sz w:val="26"/>
          <w:szCs w:val="26"/>
        </w:rPr>
        <w:t>себестоимости услуг по передаче электрической энергии за исключением покупной электрической энергии на</w:t>
      </w:r>
      <w:r w:rsidR="009C7B3E" w:rsidRPr="00BA0797">
        <w:rPr>
          <w:rFonts w:ascii="Myriad Pro" w:hAnsi="Myriad Pro"/>
          <w:sz w:val="26"/>
          <w:szCs w:val="26"/>
        </w:rPr>
        <w:t xml:space="preserve"> </w:t>
      </w:r>
      <w:r w:rsidRPr="00BA0797">
        <w:rPr>
          <w:rFonts w:ascii="Myriad Pro" w:hAnsi="Myriad Pro"/>
          <w:sz w:val="26"/>
          <w:szCs w:val="26"/>
        </w:rPr>
        <w:t>компенсацию потерь и расходов на оплату услуг территориальных сетевых организаций.</w:t>
      </w:r>
    </w:p>
    <w:p w14:paraId="7430C7B2" w14:textId="77777777" w:rsidR="00C137AE" w:rsidRPr="00BA0797" w:rsidRDefault="00C137AE"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Для подтверждения управленческих расходов регулируемой организацией была представлена бухгалтерская отчетность исполнительного аппарата за 2016 год с аудиторским заключением и пояснительной запиской, карточки счета 26, копии договоров. Выполнен расчет расходов на оплату труда, расчет амортизационных отчислений основных средств и нематериальных активов. </w:t>
      </w:r>
    </w:p>
    <w:p w14:paraId="0E69F2C6" w14:textId="77777777" w:rsidR="00730DBF" w:rsidRPr="00BA0797" w:rsidRDefault="00017353"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не согласен с позицией Госкомитета, о включении в составе операционных расходов расходы по управлению организацией и отдельными ее подразделениями, только в части расходов на оплату труда административно-управленческого персонала ПАО </w:t>
      </w:r>
      <w:r w:rsidR="00586D28" w:rsidRPr="00BA0797">
        <w:rPr>
          <w:rFonts w:ascii="Myriad Pro" w:hAnsi="Myriad Pro"/>
          <w:sz w:val="26"/>
          <w:szCs w:val="26"/>
        </w:rPr>
        <w:t>«</w:t>
      </w:r>
      <w:r w:rsidRPr="00BA0797">
        <w:rPr>
          <w:rFonts w:ascii="Myriad Pro" w:hAnsi="Myriad Pro"/>
          <w:sz w:val="26"/>
          <w:szCs w:val="26"/>
        </w:rPr>
        <w:t xml:space="preserve">МРСК </w:t>
      </w:r>
      <w:r w:rsidR="00586D28" w:rsidRPr="00BA0797">
        <w:rPr>
          <w:rFonts w:ascii="Myriad Pro" w:hAnsi="Myriad Pro"/>
          <w:sz w:val="26"/>
          <w:szCs w:val="26"/>
        </w:rPr>
        <w:t>«</w:t>
      </w:r>
      <w:r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w:t>
      </w:r>
      <w:r w:rsidR="009C7B3E" w:rsidRPr="00BA0797">
        <w:rPr>
          <w:rFonts w:ascii="Myriad Pro" w:hAnsi="Myriad Pro"/>
          <w:sz w:val="26"/>
          <w:szCs w:val="26"/>
        </w:rPr>
        <w:t xml:space="preserve"> </w:t>
      </w:r>
      <w:r w:rsidR="00093FC6" w:rsidRPr="00BA0797">
        <w:rPr>
          <w:rFonts w:ascii="Myriad Pro" w:hAnsi="Myriad Pro"/>
          <w:sz w:val="26"/>
          <w:szCs w:val="26"/>
        </w:rPr>
        <w:t>Исполнительный аппарат не может работать и функционировать, неся расходы только по оплате заработанной платы</w:t>
      </w:r>
      <w:r w:rsidR="009C7B3E" w:rsidRPr="00BA0797">
        <w:rPr>
          <w:rFonts w:ascii="Myriad Pro" w:hAnsi="Myriad Pro"/>
          <w:sz w:val="26"/>
          <w:szCs w:val="26"/>
        </w:rPr>
        <w:t xml:space="preserve"> </w:t>
      </w:r>
      <w:r w:rsidR="00093FC6" w:rsidRPr="00BA0797">
        <w:rPr>
          <w:rFonts w:ascii="Myriad Pro" w:hAnsi="Myriad Pro"/>
          <w:sz w:val="26"/>
          <w:szCs w:val="26"/>
        </w:rPr>
        <w:t>работникам, необходимо организовать</w:t>
      </w:r>
      <w:r w:rsidR="00B64C16" w:rsidRPr="00BA0797">
        <w:rPr>
          <w:rFonts w:ascii="Myriad Pro" w:hAnsi="Myriad Pro"/>
          <w:sz w:val="26"/>
          <w:szCs w:val="26"/>
        </w:rPr>
        <w:t xml:space="preserve"> и укомплектовать рабочие места и</w:t>
      </w:r>
      <w:r w:rsidR="00093FC6" w:rsidRPr="00BA0797">
        <w:rPr>
          <w:rFonts w:ascii="Myriad Pro" w:hAnsi="Myriad Pro"/>
          <w:sz w:val="26"/>
          <w:szCs w:val="26"/>
        </w:rPr>
        <w:t xml:space="preserve"> осуществлять прочие расходы.</w:t>
      </w:r>
    </w:p>
    <w:p w14:paraId="11935A31" w14:textId="77777777" w:rsidR="00F4176E" w:rsidRPr="00BA0797" w:rsidRDefault="003C5089" w:rsidP="00BA0797">
      <w:pPr>
        <w:spacing w:after="0" w:line="360" w:lineRule="auto"/>
        <w:ind w:firstLine="567"/>
        <w:jc w:val="both"/>
        <w:rPr>
          <w:rFonts w:ascii="Myriad Pro" w:hAnsi="Myriad Pro"/>
          <w:sz w:val="26"/>
          <w:szCs w:val="26"/>
        </w:rPr>
      </w:pPr>
      <w:r w:rsidRPr="00BA0797">
        <w:rPr>
          <w:rFonts w:ascii="Myriad Pro" w:hAnsi="Myriad Pro"/>
          <w:sz w:val="26"/>
          <w:szCs w:val="26"/>
        </w:rPr>
        <w:t>Исходя из</w:t>
      </w:r>
      <w:r w:rsidR="00F4176E" w:rsidRPr="00BA0797">
        <w:rPr>
          <w:rFonts w:ascii="Myriad Pro" w:hAnsi="Myriad Pro"/>
          <w:sz w:val="26"/>
          <w:szCs w:val="26"/>
        </w:rPr>
        <w:t xml:space="preserve"> позици</w:t>
      </w:r>
      <w:r w:rsidRPr="00BA0797">
        <w:rPr>
          <w:rFonts w:ascii="Myriad Pro" w:hAnsi="Myriad Pro"/>
          <w:sz w:val="26"/>
          <w:szCs w:val="26"/>
        </w:rPr>
        <w:t>и</w:t>
      </w:r>
      <w:r w:rsidR="00F4176E" w:rsidRPr="00BA0797">
        <w:rPr>
          <w:rFonts w:ascii="Myriad Pro" w:hAnsi="Myriad Pro"/>
          <w:sz w:val="26"/>
          <w:szCs w:val="26"/>
        </w:rPr>
        <w:t xml:space="preserve"> </w:t>
      </w:r>
      <w:r w:rsidR="00FD2214" w:rsidRPr="00BA0797">
        <w:rPr>
          <w:rFonts w:ascii="Myriad Pro" w:hAnsi="Myriad Pro"/>
          <w:sz w:val="26"/>
          <w:szCs w:val="26"/>
        </w:rPr>
        <w:t>О</w:t>
      </w:r>
      <w:r w:rsidR="00F4176E" w:rsidRPr="00BA0797">
        <w:rPr>
          <w:rFonts w:ascii="Myriad Pro" w:hAnsi="Myriad Pro"/>
          <w:sz w:val="26"/>
          <w:szCs w:val="26"/>
        </w:rPr>
        <w:t>мского областного суда, изложенн</w:t>
      </w:r>
      <w:r w:rsidRPr="00BA0797">
        <w:rPr>
          <w:rFonts w:ascii="Myriad Pro" w:hAnsi="Myriad Pro"/>
          <w:sz w:val="26"/>
          <w:szCs w:val="26"/>
        </w:rPr>
        <w:t>ой</w:t>
      </w:r>
      <w:r w:rsidR="00F4176E" w:rsidRPr="00BA0797">
        <w:rPr>
          <w:rFonts w:ascii="Myriad Pro" w:hAnsi="Myriad Pro"/>
          <w:sz w:val="26"/>
          <w:szCs w:val="26"/>
        </w:rPr>
        <w:t xml:space="preserve"> в Решении от 20.02.2017</w:t>
      </w:r>
      <w:r w:rsidR="009C7B3E" w:rsidRPr="00BA0797">
        <w:rPr>
          <w:rFonts w:ascii="Myriad Pro" w:hAnsi="Myriad Pro"/>
          <w:sz w:val="26"/>
          <w:szCs w:val="26"/>
        </w:rPr>
        <w:t xml:space="preserve"> </w:t>
      </w:r>
      <w:r w:rsidR="00F4176E" w:rsidRPr="00BA0797">
        <w:rPr>
          <w:rFonts w:ascii="Myriad Pro" w:hAnsi="Myriad Pro"/>
          <w:sz w:val="26"/>
          <w:szCs w:val="26"/>
        </w:rPr>
        <w:t>Дело № 3а-1/2017</w:t>
      </w:r>
      <w:r w:rsidR="002C4BE7" w:rsidRPr="00BA0797">
        <w:rPr>
          <w:rFonts w:ascii="Myriad Pro" w:hAnsi="Myriad Pro"/>
          <w:sz w:val="26"/>
          <w:szCs w:val="26"/>
        </w:rPr>
        <w:t xml:space="preserve">, </w:t>
      </w:r>
      <w:r w:rsidR="002C4BE7" w:rsidRPr="00BA0797">
        <w:rPr>
          <w:rFonts w:ascii="Myriad Pro" w:hAnsi="Myriad Pro"/>
          <w:sz w:val="26"/>
          <w:szCs w:val="26"/>
          <w:u w:val="single"/>
        </w:rPr>
        <w:t>экономически обоснованные затраты</w:t>
      </w:r>
      <w:r w:rsidR="002C4BE7" w:rsidRPr="00BA0797">
        <w:rPr>
          <w:rFonts w:ascii="Myriad Pro" w:hAnsi="Myriad Pro"/>
          <w:sz w:val="26"/>
          <w:szCs w:val="26"/>
        </w:rPr>
        <w:t xml:space="preserve"> расходов на </w:t>
      </w:r>
      <w:r w:rsidR="002C4BE7" w:rsidRPr="00BA0797">
        <w:rPr>
          <w:rFonts w:ascii="Myriad Pro" w:hAnsi="Myriad Pro"/>
          <w:sz w:val="26"/>
          <w:szCs w:val="26"/>
        </w:rPr>
        <w:lastRenderedPageBreak/>
        <w:t>содержание аппарата управления в доле филиала подлежат включению в состав необходимой валовой выручки.</w:t>
      </w:r>
    </w:p>
    <w:p w14:paraId="5CF7CF7C" w14:textId="77777777" w:rsidR="00F4176E" w:rsidRPr="00BA0797" w:rsidRDefault="003C5089"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Принимая во внимание наличие </w:t>
      </w:r>
      <w:r w:rsidR="00F4176E" w:rsidRPr="00BA0797">
        <w:rPr>
          <w:rFonts w:ascii="Myriad Pro" w:hAnsi="Myriad Pro"/>
          <w:sz w:val="26"/>
          <w:szCs w:val="26"/>
        </w:rPr>
        <w:t>обоснования и документального подтверждения</w:t>
      </w:r>
      <w:r w:rsidR="009C7B3E" w:rsidRPr="00BA0797">
        <w:rPr>
          <w:rFonts w:ascii="Myriad Pro" w:hAnsi="Myriad Pro"/>
          <w:sz w:val="26"/>
          <w:szCs w:val="26"/>
        </w:rPr>
        <w:t xml:space="preserve"> </w:t>
      </w:r>
      <w:r w:rsidRPr="00BA0797">
        <w:rPr>
          <w:rFonts w:ascii="Myriad Pro" w:hAnsi="Myriad Pro"/>
          <w:sz w:val="26"/>
          <w:szCs w:val="26"/>
        </w:rPr>
        <w:t>расходов в материалах тарифного дела,</w:t>
      </w:r>
      <w:r w:rsidR="008231DA" w:rsidRPr="00BA0797">
        <w:rPr>
          <w:rFonts w:ascii="Myriad Pro" w:hAnsi="Myriad Pro"/>
          <w:sz w:val="26"/>
          <w:szCs w:val="26"/>
        </w:rPr>
        <w:t xml:space="preserve"> Исполнитель, проводит анализ экономической обоснованности данных затрат</w:t>
      </w:r>
      <w:r w:rsidR="00F4176E" w:rsidRPr="00BA0797">
        <w:rPr>
          <w:rFonts w:ascii="Myriad Pro" w:hAnsi="Myriad Pro"/>
          <w:sz w:val="26"/>
          <w:szCs w:val="26"/>
        </w:rPr>
        <w:t xml:space="preserve">. </w:t>
      </w:r>
    </w:p>
    <w:p w14:paraId="29DF9F0A" w14:textId="77777777" w:rsidR="00B17619" w:rsidRPr="00BA0797" w:rsidRDefault="00730DBF" w:rsidP="00BA0797">
      <w:pPr>
        <w:spacing w:after="0" w:line="360" w:lineRule="auto"/>
        <w:ind w:firstLine="567"/>
        <w:jc w:val="both"/>
        <w:rPr>
          <w:rFonts w:ascii="Myriad Pro" w:hAnsi="Myriad Pro"/>
          <w:sz w:val="26"/>
          <w:szCs w:val="26"/>
        </w:rPr>
      </w:pPr>
      <w:r w:rsidRPr="00BA0797">
        <w:rPr>
          <w:rFonts w:ascii="Myriad Pro" w:hAnsi="Myriad Pro"/>
          <w:sz w:val="26"/>
          <w:szCs w:val="26"/>
        </w:rPr>
        <w:t>И</w:t>
      </w:r>
      <w:r w:rsidR="00B17619" w:rsidRPr="00BA0797">
        <w:rPr>
          <w:rFonts w:ascii="Myriad Pro" w:hAnsi="Myriad Pro"/>
          <w:sz w:val="26"/>
          <w:szCs w:val="26"/>
        </w:rPr>
        <w:t xml:space="preserve">сполнитель исключает из базы для расчета плановых расходов на </w:t>
      </w:r>
      <w:smartTag w:uri="urn:schemas-microsoft-com:office:smarttags" w:element="metricconverter">
        <w:smartTagPr>
          <w:attr w:name="ProductID" w:val="2018 г"/>
        </w:smartTagPr>
        <w:r w:rsidR="00B17619" w:rsidRPr="00BA0797">
          <w:rPr>
            <w:rFonts w:ascii="Myriad Pro" w:hAnsi="Myriad Pro"/>
            <w:sz w:val="26"/>
            <w:szCs w:val="26"/>
          </w:rPr>
          <w:t>2018 г</w:t>
        </w:r>
      </w:smartTag>
      <w:r w:rsidR="00B17619" w:rsidRPr="00BA0797">
        <w:rPr>
          <w:rFonts w:ascii="Myriad Pro" w:hAnsi="Myriad Pro"/>
          <w:sz w:val="26"/>
          <w:szCs w:val="26"/>
        </w:rPr>
        <w:t xml:space="preserve">. </w:t>
      </w:r>
      <w:r w:rsidR="002B369B" w:rsidRPr="00BA0797">
        <w:rPr>
          <w:rFonts w:ascii="Myriad Pro" w:hAnsi="Myriad Pro"/>
          <w:sz w:val="26"/>
          <w:szCs w:val="26"/>
        </w:rPr>
        <w:t>следующие виды расходов</w:t>
      </w:r>
      <w:r w:rsidR="00B17619" w:rsidRPr="00BA0797">
        <w:rPr>
          <w:rFonts w:ascii="Myriad Pro" w:hAnsi="Myriad Pro"/>
          <w:sz w:val="26"/>
          <w:szCs w:val="26"/>
        </w:rPr>
        <w:t xml:space="preserve"> по ИА за </w:t>
      </w:r>
      <w:smartTag w:uri="urn:schemas-microsoft-com:office:smarttags" w:element="metricconverter">
        <w:smartTagPr>
          <w:attr w:name="ProductID" w:val="2016 г"/>
        </w:smartTagPr>
        <w:r w:rsidR="00B17619" w:rsidRPr="00BA0797">
          <w:rPr>
            <w:rFonts w:ascii="Myriad Pro" w:hAnsi="Myriad Pro"/>
            <w:sz w:val="26"/>
            <w:szCs w:val="26"/>
          </w:rPr>
          <w:t>2016 г</w:t>
        </w:r>
      </w:smartTag>
      <w:r w:rsidR="00B17619" w:rsidRPr="00BA0797">
        <w:rPr>
          <w:rFonts w:ascii="Myriad Pro" w:hAnsi="Myriad Pro"/>
          <w:sz w:val="26"/>
          <w:szCs w:val="26"/>
        </w:rPr>
        <w:t>.:</w:t>
      </w:r>
    </w:p>
    <w:p w14:paraId="02E5180E" w14:textId="77777777" w:rsidR="00B17619" w:rsidRPr="00BA0797" w:rsidRDefault="00B17619" w:rsidP="005B370D">
      <w:pPr>
        <w:widowControl w:val="0"/>
        <w:numPr>
          <w:ilvl w:val="0"/>
          <w:numId w:val="43"/>
        </w:numPr>
        <w:tabs>
          <w:tab w:val="clear" w:pos="1428"/>
          <w:tab w:val="num" w:pos="360"/>
          <w:tab w:val="left" w:pos="851"/>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Расходы, не являющиеся обязательными в соответствии с нормативными актами РФ, аналогично расходам Филиала, указанным в разделе </w:t>
      </w:r>
      <w:r w:rsidR="00586D28" w:rsidRPr="00BA0797">
        <w:rPr>
          <w:rFonts w:ascii="Myriad Pro" w:hAnsi="Myriad Pro"/>
          <w:sz w:val="26"/>
          <w:szCs w:val="26"/>
        </w:rPr>
        <w:t>«</w:t>
      </w:r>
      <w:r w:rsidRPr="00BA0797">
        <w:rPr>
          <w:rFonts w:ascii="Myriad Pro" w:hAnsi="Myriad Pro"/>
          <w:sz w:val="26"/>
          <w:szCs w:val="26"/>
        </w:rPr>
        <w:t>Работы и услуги непроизводственного характера</w:t>
      </w:r>
      <w:r w:rsidR="00586D28" w:rsidRPr="00BA0797">
        <w:rPr>
          <w:rFonts w:ascii="Myriad Pro" w:hAnsi="Myriad Pro"/>
          <w:sz w:val="26"/>
          <w:szCs w:val="26"/>
        </w:rPr>
        <w:t>»</w:t>
      </w:r>
      <w:r w:rsidRPr="00BA0797">
        <w:rPr>
          <w:rFonts w:ascii="Myriad Pro" w:hAnsi="Myriad Pro"/>
          <w:sz w:val="26"/>
          <w:szCs w:val="26"/>
        </w:rPr>
        <w:t>:</w:t>
      </w:r>
    </w:p>
    <w:p w14:paraId="29D88743" w14:textId="77777777" w:rsidR="00B17619" w:rsidRPr="00BA0797" w:rsidRDefault="00B17619" w:rsidP="005B370D">
      <w:pPr>
        <w:widowControl w:val="0"/>
        <w:numPr>
          <w:ilvl w:val="0"/>
          <w:numId w:val="77"/>
        </w:numPr>
        <w:tabs>
          <w:tab w:val="clear" w:pos="1428"/>
        </w:tabs>
        <w:spacing w:after="0" w:line="360" w:lineRule="auto"/>
        <w:ind w:left="1134" w:hanging="283"/>
        <w:jc w:val="both"/>
        <w:rPr>
          <w:rFonts w:ascii="Myriad Pro" w:hAnsi="Myriad Pro"/>
          <w:sz w:val="26"/>
          <w:szCs w:val="26"/>
        </w:rPr>
      </w:pPr>
      <w:r w:rsidRPr="00BA0797">
        <w:rPr>
          <w:rFonts w:ascii="Myriad Pro" w:hAnsi="Myriad Pro"/>
          <w:sz w:val="26"/>
          <w:szCs w:val="26"/>
        </w:rPr>
        <w:t>Добровольное медицинское страхование работников Общества</w:t>
      </w:r>
    </w:p>
    <w:p w14:paraId="72C9D554" w14:textId="77777777" w:rsidR="00B17619" w:rsidRPr="00BA0797" w:rsidRDefault="00B17619" w:rsidP="005B370D">
      <w:pPr>
        <w:widowControl w:val="0"/>
        <w:numPr>
          <w:ilvl w:val="0"/>
          <w:numId w:val="77"/>
        </w:numPr>
        <w:tabs>
          <w:tab w:val="clear" w:pos="1428"/>
        </w:tabs>
        <w:spacing w:after="0" w:line="360" w:lineRule="auto"/>
        <w:ind w:left="1134" w:hanging="283"/>
        <w:jc w:val="both"/>
        <w:rPr>
          <w:rFonts w:ascii="Myriad Pro" w:hAnsi="Myriad Pro"/>
          <w:sz w:val="26"/>
          <w:szCs w:val="26"/>
        </w:rPr>
      </w:pPr>
      <w:r w:rsidRPr="00BA0797">
        <w:rPr>
          <w:rFonts w:ascii="Myriad Pro" w:hAnsi="Myriad Pro"/>
          <w:sz w:val="26"/>
          <w:szCs w:val="26"/>
        </w:rPr>
        <w:t>Добровольное медицинское страхование от несчастных случаев и болезней</w:t>
      </w:r>
    </w:p>
    <w:p w14:paraId="4409ED01" w14:textId="77777777" w:rsidR="00B17619" w:rsidRPr="00BA0797" w:rsidRDefault="00B17619" w:rsidP="005B370D">
      <w:pPr>
        <w:numPr>
          <w:ilvl w:val="0"/>
          <w:numId w:val="77"/>
        </w:numPr>
        <w:tabs>
          <w:tab w:val="clear" w:pos="1428"/>
        </w:tabs>
        <w:spacing w:after="0" w:line="360" w:lineRule="auto"/>
        <w:ind w:left="1134" w:hanging="283"/>
        <w:jc w:val="both"/>
        <w:rPr>
          <w:rFonts w:ascii="Myriad Pro" w:hAnsi="Myriad Pro"/>
          <w:sz w:val="26"/>
          <w:szCs w:val="26"/>
        </w:rPr>
      </w:pPr>
      <w:r w:rsidRPr="00BA0797">
        <w:rPr>
          <w:rFonts w:ascii="Myriad Pro" w:hAnsi="Myriad Pro"/>
          <w:sz w:val="26"/>
          <w:szCs w:val="26"/>
        </w:rPr>
        <w:t>Добровольное страхование имущества</w:t>
      </w:r>
    </w:p>
    <w:p w14:paraId="4BD61202" w14:textId="77777777" w:rsidR="00B17619" w:rsidRPr="00BA0797" w:rsidRDefault="00B17619" w:rsidP="005B370D">
      <w:pPr>
        <w:numPr>
          <w:ilvl w:val="0"/>
          <w:numId w:val="77"/>
        </w:numPr>
        <w:tabs>
          <w:tab w:val="clear" w:pos="1428"/>
        </w:tabs>
        <w:spacing w:after="0" w:line="360" w:lineRule="auto"/>
        <w:ind w:left="1134" w:hanging="283"/>
        <w:jc w:val="both"/>
        <w:rPr>
          <w:rFonts w:ascii="Myriad Pro" w:hAnsi="Myriad Pro"/>
          <w:sz w:val="26"/>
          <w:szCs w:val="26"/>
        </w:rPr>
      </w:pPr>
      <w:r w:rsidRPr="00BA0797">
        <w:rPr>
          <w:rFonts w:ascii="Myriad Pro" w:hAnsi="Myriad Pro"/>
          <w:sz w:val="26"/>
          <w:szCs w:val="26"/>
        </w:rPr>
        <w:t>КАСКО</w:t>
      </w:r>
    </w:p>
    <w:p w14:paraId="6E7DBDFA" w14:textId="77777777" w:rsidR="00B17619" w:rsidRPr="00BA0797" w:rsidRDefault="00B17619" w:rsidP="005B370D">
      <w:pPr>
        <w:numPr>
          <w:ilvl w:val="0"/>
          <w:numId w:val="77"/>
        </w:numPr>
        <w:tabs>
          <w:tab w:val="clear" w:pos="1428"/>
        </w:tabs>
        <w:spacing w:after="0" w:line="360" w:lineRule="auto"/>
        <w:ind w:left="1134" w:hanging="283"/>
        <w:jc w:val="both"/>
        <w:rPr>
          <w:rFonts w:ascii="Myriad Pro" w:hAnsi="Myriad Pro"/>
          <w:sz w:val="26"/>
          <w:szCs w:val="26"/>
        </w:rPr>
      </w:pPr>
      <w:r w:rsidRPr="00BA0797">
        <w:rPr>
          <w:rFonts w:ascii="Myriad Pro" w:hAnsi="Myriad Pro"/>
          <w:sz w:val="26"/>
          <w:szCs w:val="26"/>
        </w:rPr>
        <w:t>Отчисления на НПО</w:t>
      </w:r>
    </w:p>
    <w:p w14:paraId="68EE0532" w14:textId="77777777" w:rsidR="00B17619" w:rsidRPr="00BA0797" w:rsidRDefault="00B17619" w:rsidP="005B370D">
      <w:pPr>
        <w:numPr>
          <w:ilvl w:val="0"/>
          <w:numId w:val="77"/>
        </w:numPr>
        <w:tabs>
          <w:tab w:val="clear" w:pos="1428"/>
        </w:tabs>
        <w:spacing w:after="0" w:line="360" w:lineRule="auto"/>
        <w:ind w:left="1134" w:hanging="283"/>
        <w:jc w:val="both"/>
        <w:rPr>
          <w:rFonts w:ascii="Myriad Pro" w:hAnsi="Myriad Pro"/>
          <w:sz w:val="26"/>
          <w:szCs w:val="26"/>
        </w:rPr>
      </w:pPr>
      <w:r w:rsidRPr="00BA0797">
        <w:rPr>
          <w:rFonts w:ascii="Myriad Pro" w:hAnsi="Myriad Pro"/>
          <w:sz w:val="26"/>
          <w:szCs w:val="26"/>
        </w:rPr>
        <w:t>Представительские расходы</w:t>
      </w:r>
    </w:p>
    <w:p w14:paraId="0E4A463A" w14:textId="77777777" w:rsidR="00B17619" w:rsidRPr="00BA0797" w:rsidRDefault="00B17619" w:rsidP="005B370D">
      <w:pPr>
        <w:numPr>
          <w:ilvl w:val="0"/>
          <w:numId w:val="43"/>
        </w:numPr>
        <w:tabs>
          <w:tab w:val="clear" w:pos="1428"/>
          <w:tab w:val="num" w:pos="360"/>
          <w:tab w:val="left" w:pos="567"/>
          <w:tab w:val="left" w:pos="709"/>
          <w:tab w:val="left" w:pos="851"/>
        </w:tabs>
        <w:spacing w:after="0" w:line="360" w:lineRule="auto"/>
        <w:ind w:left="0" w:firstLine="567"/>
        <w:jc w:val="both"/>
        <w:rPr>
          <w:rFonts w:ascii="Myriad Pro" w:hAnsi="Myriad Pro"/>
          <w:sz w:val="26"/>
          <w:szCs w:val="26"/>
        </w:rPr>
      </w:pPr>
      <w:r w:rsidRPr="00BA0797">
        <w:rPr>
          <w:rFonts w:ascii="Myriad Pro" w:hAnsi="Myriad Pro"/>
          <w:sz w:val="26"/>
          <w:szCs w:val="26"/>
        </w:rPr>
        <w:t>Расходы, не принимаемые для целей налогообложения: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13"/>
        <w:gridCol w:w="1416"/>
        <w:gridCol w:w="1968"/>
        <w:gridCol w:w="2073"/>
      </w:tblGrid>
      <w:tr w:rsidR="00B17619" w:rsidRPr="000C00B7" w14:paraId="79989484" w14:textId="77777777">
        <w:trPr>
          <w:cantSplit/>
          <w:tblHeader/>
        </w:trPr>
        <w:tc>
          <w:tcPr>
            <w:tcW w:w="214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274EA99" w14:textId="77777777" w:rsidR="00B17619" w:rsidRPr="000C00B7" w:rsidRDefault="00FD2214" w:rsidP="005B370D">
            <w:pPr>
              <w:spacing w:after="0" w:line="240" w:lineRule="auto"/>
              <w:jc w:val="center"/>
              <w:rPr>
                <w:rFonts w:ascii="Myriad Pro" w:hAnsi="Myriad Pro"/>
                <w:b/>
                <w:bCs/>
                <w:color w:val="FFFFFF"/>
                <w:sz w:val="20"/>
                <w:szCs w:val="20"/>
              </w:rPr>
            </w:pPr>
            <w:r w:rsidRPr="000C00B7">
              <w:rPr>
                <w:rFonts w:ascii="Myriad Pro" w:hAnsi="Myriad Pro"/>
                <w:b/>
                <w:bCs/>
                <w:color w:val="FFFFFF"/>
                <w:sz w:val="20"/>
                <w:szCs w:val="20"/>
              </w:rPr>
              <w:t>Наименование статьи</w:t>
            </w:r>
          </w:p>
        </w:tc>
        <w:tc>
          <w:tcPr>
            <w:tcW w:w="74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A58CD04" w14:textId="77777777" w:rsidR="00B17619" w:rsidRPr="000C00B7" w:rsidRDefault="00B17619" w:rsidP="005B370D">
            <w:pPr>
              <w:spacing w:after="0" w:line="240" w:lineRule="auto"/>
              <w:jc w:val="center"/>
              <w:rPr>
                <w:rFonts w:ascii="Myriad Pro" w:hAnsi="Myriad Pro"/>
                <w:b/>
                <w:bCs/>
                <w:color w:val="FFFFFF"/>
                <w:sz w:val="20"/>
                <w:szCs w:val="20"/>
              </w:rPr>
            </w:pPr>
            <w:r w:rsidRPr="000C00B7">
              <w:rPr>
                <w:rFonts w:ascii="Myriad Pro" w:hAnsi="Myriad Pro"/>
                <w:b/>
                <w:bCs/>
                <w:color w:val="FFFFFF"/>
                <w:sz w:val="20"/>
                <w:szCs w:val="20"/>
              </w:rPr>
              <w:t>всего по ИА</w:t>
            </w:r>
          </w:p>
        </w:tc>
        <w:tc>
          <w:tcPr>
            <w:tcW w:w="102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BBDFFB2" w14:textId="77777777" w:rsidR="00B17619" w:rsidRPr="000C00B7" w:rsidRDefault="00B17619" w:rsidP="005B370D">
            <w:pPr>
              <w:spacing w:after="0" w:line="240" w:lineRule="auto"/>
              <w:jc w:val="center"/>
              <w:rPr>
                <w:rFonts w:ascii="Myriad Pro" w:hAnsi="Myriad Pro"/>
                <w:b/>
                <w:bCs/>
                <w:color w:val="FFFFFF"/>
                <w:sz w:val="20"/>
                <w:szCs w:val="20"/>
              </w:rPr>
            </w:pPr>
            <w:r w:rsidRPr="000C00B7">
              <w:rPr>
                <w:rFonts w:ascii="Myriad Pro" w:hAnsi="Myriad Pro"/>
                <w:b/>
                <w:bCs/>
                <w:color w:val="FFFFFF"/>
                <w:sz w:val="20"/>
                <w:szCs w:val="20"/>
              </w:rPr>
              <w:t>в т.ч. на передачу</w:t>
            </w:r>
          </w:p>
        </w:tc>
        <w:tc>
          <w:tcPr>
            <w:tcW w:w="108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307496B" w14:textId="77777777" w:rsidR="00B17619" w:rsidRPr="000C00B7" w:rsidRDefault="00B17619" w:rsidP="005B370D">
            <w:pPr>
              <w:spacing w:after="0" w:line="240" w:lineRule="auto"/>
              <w:jc w:val="center"/>
              <w:rPr>
                <w:rFonts w:ascii="Myriad Pro" w:hAnsi="Myriad Pro"/>
                <w:b/>
                <w:bCs/>
                <w:color w:val="FFFFFF"/>
                <w:sz w:val="20"/>
                <w:szCs w:val="20"/>
              </w:rPr>
            </w:pPr>
            <w:r w:rsidRPr="000C00B7">
              <w:rPr>
                <w:rFonts w:ascii="Myriad Pro" w:hAnsi="Myriad Pro"/>
                <w:b/>
                <w:bCs/>
                <w:color w:val="FFFFFF"/>
                <w:sz w:val="20"/>
                <w:szCs w:val="20"/>
              </w:rPr>
              <w:t>из них по Филиалу</w:t>
            </w:r>
          </w:p>
        </w:tc>
      </w:tr>
      <w:tr w:rsidR="009458CA" w:rsidRPr="00BA0797" w14:paraId="26657C03" w14:textId="77777777">
        <w:trPr>
          <w:cantSplit/>
        </w:trPr>
        <w:tc>
          <w:tcPr>
            <w:tcW w:w="2149" w:type="pct"/>
            <w:tcBorders>
              <w:top w:val="single" w:sz="4" w:space="0" w:color="FFFFFF"/>
            </w:tcBorders>
            <w:shd w:val="clear" w:color="auto" w:fill="auto"/>
            <w:noWrap/>
            <w:vAlign w:val="center"/>
          </w:tcPr>
          <w:p w14:paraId="6D867586"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Материалы</w:t>
            </w:r>
          </w:p>
        </w:tc>
        <w:tc>
          <w:tcPr>
            <w:tcW w:w="740" w:type="pct"/>
            <w:tcBorders>
              <w:top w:val="single" w:sz="4" w:space="0" w:color="FFFFFF"/>
            </w:tcBorders>
            <w:shd w:val="clear" w:color="auto" w:fill="auto"/>
            <w:noWrap/>
            <w:vAlign w:val="center"/>
          </w:tcPr>
          <w:p w14:paraId="5A579355"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113,66</w:t>
            </w:r>
          </w:p>
        </w:tc>
        <w:tc>
          <w:tcPr>
            <w:tcW w:w="1028" w:type="pct"/>
            <w:tcBorders>
              <w:top w:val="single" w:sz="4" w:space="0" w:color="FFFFFF"/>
            </w:tcBorders>
            <w:shd w:val="clear" w:color="auto" w:fill="auto"/>
            <w:noWrap/>
            <w:vAlign w:val="center"/>
          </w:tcPr>
          <w:p w14:paraId="6CBC153E"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112,31</w:t>
            </w:r>
          </w:p>
        </w:tc>
        <w:tc>
          <w:tcPr>
            <w:tcW w:w="1083" w:type="pct"/>
            <w:tcBorders>
              <w:top w:val="single" w:sz="4" w:space="0" w:color="FFFFFF"/>
            </w:tcBorders>
            <w:shd w:val="clear" w:color="auto" w:fill="auto"/>
            <w:noWrap/>
            <w:vAlign w:val="center"/>
          </w:tcPr>
          <w:p w14:paraId="0687E4E9"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12,10</w:t>
            </w:r>
          </w:p>
        </w:tc>
      </w:tr>
      <w:tr w:rsidR="009458CA" w:rsidRPr="00BA0797" w14:paraId="2DE1DF5B" w14:textId="77777777">
        <w:trPr>
          <w:cantSplit/>
        </w:trPr>
        <w:tc>
          <w:tcPr>
            <w:tcW w:w="2149" w:type="pct"/>
            <w:shd w:val="clear" w:color="auto" w:fill="auto"/>
            <w:noWrap/>
            <w:vAlign w:val="center"/>
          </w:tcPr>
          <w:p w14:paraId="1E534FDD"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Транспортные услуги</w:t>
            </w:r>
          </w:p>
        </w:tc>
        <w:tc>
          <w:tcPr>
            <w:tcW w:w="740" w:type="pct"/>
            <w:shd w:val="clear" w:color="auto" w:fill="auto"/>
            <w:noWrap/>
            <w:vAlign w:val="center"/>
          </w:tcPr>
          <w:p w14:paraId="7D2BA3C7"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88,47</w:t>
            </w:r>
          </w:p>
        </w:tc>
        <w:tc>
          <w:tcPr>
            <w:tcW w:w="1028" w:type="pct"/>
            <w:shd w:val="clear" w:color="auto" w:fill="auto"/>
            <w:noWrap/>
            <w:vAlign w:val="center"/>
          </w:tcPr>
          <w:p w14:paraId="0E3708F9"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87,42</w:t>
            </w:r>
          </w:p>
        </w:tc>
        <w:tc>
          <w:tcPr>
            <w:tcW w:w="1083" w:type="pct"/>
            <w:shd w:val="clear" w:color="auto" w:fill="auto"/>
            <w:noWrap/>
            <w:vAlign w:val="center"/>
          </w:tcPr>
          <w:p w14:paraId="705FFFB6"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9,42</w:t>
            </w:r>
          </w:p>
        </w:tc>
      </w:tr>
      <w:tr w:rsidR="009458CA" w:rsidRPr="00BA0797" w14:paraId="16B61A1A" w14:textId="77777777">
        <w:trPr>
          <w:cantSplit/>
        </w:trPr>
        <w:tc>
          <w:tcPr>
            <w:tcW w:w="2149" w:type="pct"/>
            <w:shd w:val="clear" w:color="auto" w:fill="auto"/>
            <w:noWrap/>
            <w:vAlign w:val="center"/>
          </w:tcPr>
          <w:p w14:paraId="4D4271D0"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Амортизация</w:t>
            </w:r>
          </w:p>
        </w:tc>
        <w:tc>
          <w:tcPr>
            <w:tcW w:w="740" w:type="pct"/>
            <w:shd w:val="clear" w:color="auto" w:fill="auto"/>
            <w:noWrap/>
            <w:vAlign w:val="center"/>
          </w:tcPr>
          <w:p w14:paraId="0915048B"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2,26</w:t>
            </w:r>
          </w:p>
        </w:tc>
        <w:tc>
          <w:tcPr>
            <w:tcW w:w="1028" w:type="pct"/>
            <w:shd w:val="clear" w:color="auto" w:fill="auto"/>
            <w:noWrap/>
            <w:vAlign w:val="center"/>
          </w:tcPr>
          <w:p w14:paraId="065C0305"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2,24</w:t>
            </w:r>
          </w:p>
        </w:tc>
        <w:tc>
          <w:tcPr>
            <w:tcW w:w="1083" w:type="pct"/>
            <w:shd w:val="clear" w:color="auto" w:fill="auto"/>
            <w:noWrap/>
            <w:vAlign w:val="center"/>
          </w:tcPr>
          <w:p w14:paraId="12EC84FA"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0,24</w:t>
            </w:r>
          </w:p>
        </w:tc>
      </w:tr>
      <w:tr w:rsidR="009458CA" w:rsidRPr="00BA0797" w14:paraId="2F7F2E9B" w14:textId="77777777">
        <w:trPr>
          <w:cantSplit/>
        </w:trPr>
        <w:tc>
          <w:tcPr>
            <w:tcW w:w="2149" w:type="pct"/>
            <w:shd w:val="clear" w:color="auto" w:fill="auto"/>
            <w:noWrap/>
            <w:vAlign w:val="center"/>
          </w:tcPr>
          <w:p w14:paraId="63142286"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Расходы на рекламу и PR</w:t>
            </w:r>
          </w:p>
        </w:tc>
        <w:tc>
          <w:tcPr>
            <w:tcW w:w="740" w:type="pct"/>
            <w:shd w:val="clear" w:color="auto" w:fill="auto"/>
            <w:noWrap/>
            <w:vAlign w:val="center"/>
          </w:tcPr>
          <w:p w14:paraId="167D48AC"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2</w:t>
            </w:r>
            <w:r w:rsidR="00834137" w:rsidRPr="00BA0797">
              <w:rPr>
                <w:rFonts w:ascii="Myriad Pro" w:hAnsi="Myriad Pro"/>
                <w:sz w:val="20"/>
                <w:szCs w:val="20"/>
              </w:rPr>
              <w:t>0 8</w:t>
            </w:r>
            <w:r w:rsidRPr="00BA0797">
              <w:rPr>
                <w:rFonts w:ascii="Myriad Pro" w:hAnsi="Myriad Pro"/>
                <w:sz w:val="20"/>
                <w:szCs w:val="20"/>
              </w:rPr>
              <w:t>22,02</w:t>
            </w:r>
          </w:p>
        </w:tc>
        <w:tc>
          <w:tcPr>
            <w:tcW w:w="1028" w:type="pct"/>
            <w:shd w:val="clear" w:color="auto" w:fill="auto"/>
            <w:noWrap/>
            <w:vAlign w:val="center"/>
          </w:tcPr>
          <w:p w14:paraId="5F59A7BA"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2</w:t>
            </w:r>
            <w:r w:rsidR="00834137" w:rsidRPr="00BA0797">
              <w:rPr>
                <w:rFonts w:ascii="Myriad Pro" w:hAnsi="Myriad Pro"/>
                <w:sz w:val="20"/>
                <w:szCs w:val="20"/>
              </w:rPr>
              <w:t>0 5</w:t>
            </w:r>
            <w:r w:rsidRPr="00BA0797">
              <w:rPr>
                <w:rFonts w:ascii="Myriad Pro" w:hAnsi="Myriad Pro"/>
                <w:sz w:val="20"/>
                <w:szCs w:val="20"/>
              </w:rPr>
              <w:t>74,92</w:t>
            </w:r>
          </w:p>
        </w:tc>
        <w:tc>
          <w:tcPr>
            <w:tcW w:w="1083" w:type="pct"/>
            <w:shd w:val="clear" w:color="auto" w:fill="auto"/>
            <w:noWrap/>
            <w:vAlign w:val="center"/>
          </w:tcPr>
          <w:p w14:paraId="0D848216" w14:textId="77777777" w:rsidR="009458CA" w:rsidRPr="00BA0797" w:rsidRDefault="009C7B3E" w:rsidP="005B370D">
            <w:pPr>
              <w:spacing w:after="0" w:line="240" w:lineRule="auto"/>
              <w:jc w:val="center"/>
              <w:rPr>
                <w:rFonts w:ascii="Myriad Pro" w:hAnsi="Myriad Pro"/>
                <w:sz w:val="20"/>
                <w:szCs w:val="20"/>
              </w:rPr>
            </w:pPr>
            <w:r w:rsidRPr="00BA0797">
              <w:rPr>
                <w:rFonts w:ascii="Myriad Pro" w:hAnsi="Myriad Pro"/>
                <w:sz w:val="20"/>
                <w:szCs w:val="20"/>
              </w:rPr>
              <w:t>2 2</w:t>
            </w:r>
            <w:r w:rsidR="009458CA" w:rsidRPr="00BA0797">
              <w:rPr>
                <w:rFonts w:ascii="Myriad Pro" w:hAnsi="Myriad Pro"/>
                <w:sz w:val="20"/>
                <w:szCs w:val="20"/>
              </w:rPr>
              <w:t>17,20</w:t>
            </w:r>
          </w:p>
        </w:tc>
      </w:tr>
      <w:tr w:rsidR="009458CA" w:rsidRPr="00BA0797" w14:paraId="49FC63AA" w14:textId="77777777">
        <w:trPr>
          <w:cantSplit/>
        </w:trPr>
        <w:tc>
          <w:tcPr>
            <w:tcW w:w="2149" w:type="pct"/>
            <w:shd w:val="clear" w:color="auto" w:fill="auto"/>
            <w:noWrap/>
            <w:vAlign w:val="center"/>
          </w:tcPr>
          <w:p w14:paraId="3D2BB505"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Подготовка кадров</w:t>
            </w:r>
          </w:p>
        </w:tc>
        <w:tc>
          <w:tcPr>
            <w:tcW w:w="740" w:type="pct"/>
            <w:shd w:val="clear" w:color="auto" w:fill="auto"/>
            <w:noWrap/>
            <w:vAlign w:val="center"/>
          </w:tcPr>
          <w:p w14:paraId="50CC49F2"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542,11</w:t>
            </w:r>
          </w:p>
        </w:tc>
        <w:tc>
          <w:tcPr>
            <w:tcW w:w="1028" w:type="pct"/>
            <w:shd w:val="clear" w:color="auto" w:fill="auto"/>
            <w:noWrap/>
            <w:vAlign w:val="center"/>
          </w:tcPr>
          <w:p w14:paraId="483DAD8B"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535,67</w:t>
            </w:r>
          </w:p>
        </w:tc>
        <w:tc>
          <w:tcPr>
            <w:tcW w:w="1083" w:type="pct"/>
            <w:shd w:val="clear" w:color="auto" w:fill="auto"/>
            <w:noWrap/>
            <w:vAlign w:val="center"/>
          </w:tcPr>
          <w:p w14:paraId="0137852B"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57,73</w:t>
            </w:r>
          </w:p>
        </w:tc>
      </w:tr>
      <w:tr w:rsidR="009458CA" w:rsidRPr="00BA0797" w14:paraId="47282A0F" w14:textId="77777777">
        <w:trPr>
          <w:cantSplit/>
        </w:trPr>
        <w:tc>
          <w:tcPr>
            <w:tcW w:w="2149" w:type="pct"/>
            <w:shd w:val="clear" w:color="auto" w:fill="auto"/>
            <w:noWrap/>
            <w:vAlign w:val="center"/>
          </w:tcPr>
          <w:p w14:paraId="72884E91"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Прочие услуги сторонних организаций</w:t>
            </w:r>
          </w:p>
        </w:tc>
        <w:tc>
          <w:tcPr>
            <w:tcW w:w="740" w:type="pct"/>
            <w:shd w:val="clear" w:color="auto" w:fill="auto"/>
            <w:noWrap/>
            <w:vAlign w:val="center"/>
          </w:tcPr>
          <w:p w14:paraId="723B05DC" w14:textId="77777777" w:rsidR="009458CA" w:rsidRPr="00BA0797" w:rsidRDefault="009C7B3E" w:rsidP="005B370D">
            <w:pPr>
              <w:spacing w:after="0" w:line="240" w:lineRule="auto"/>
              <w:jc w:val="center"/>
              <w:rPr>
                <w:rFonts w:ascii="Myriad Pro" w:hAnsi="Myriad Pro"/>
                <w:sz w:val="20"/>
                <w:szCs w:val="20"/>
              </w:rPr>
            </w:pPr>
            <w:r w:rsidRPr="00BA0797">
              <w:rPr>
                <w:rFonts w:ascii="Myriad Pro" w:hAnsi="Myriad Pro"/>
                <w:sz w:val="20"/>
                <w:szCs w:val="20"/>
              </w:rPr>
              <w:t>1 4</w:t>
            </w:r>
            <w:r w:rsidR="009458CA" w:rsidRPr="00BA0797">
              <w:rPr>
                <w:rFonts w:ascii="Myriad Pro" w:hAnsi="Myriad Pro"/>
                <w:sz w:val="20"/>
                <w:szCs w:val="20"/>
              </w:rPr>
              <w:t>22,22</w:t>
            </w:r>
          </w:p>
        </w:tc>
        <w:tc>
          <w:tcPr>
            <w:tcW w:w="1028" w:type="pct"/>
            <w:shd w:val="clear" w:color="auto" w:fill="auto"/>
            <w:noWrap/>
            <w:vAlign w:val="center"/>
          </w:tcPr>
          <w:p w14:paraId="5D5CCC6B" w14:textId="77777777" w:rsidR="009458CA" w:rsidRPr="00BA0797" w:rsidRDefault="009C7B3E" w:rsidP="005B370D">
            <w:pPr>
              <w:spacing w:after="0" w:line="240" w:lineRule="auto"/>
              <w:jc w:val="center"/>
              <w:rPr>
                <w:rFonts w:ascii="Myriad Pro" w:hAnsi="Myriad Pro"/>
                <w:sz w:val="20"/>
                <w:szCs w:val="20"/>
              </w:rPr>
            </w:pPr>
            <w:r w:rsidRPr="00BA0797">
              <w:rPr>
                <w:rFonts w:ascii="Myriad Pro" w:hAnsi="Myriad Pro"/>
                <w:sz w:val="20"/>
                <w:szCs w:val="20"/>
              </w:rPr>
              <w:t>1 4</w:t>
            </w:r>
            <w:r w:rsidR="009458CA" w:rsidRPr="00BA0797">
              <w:rPr>
                <w:rFonts w:ascii="Myriad Pro" w:hAnsi="Myriad Pro"/>
                <w:sz w:val="20"/>
                <w:szCs w:val="20"/>
              </w:rPr>
              <w:t>05,35</w:t>
            </w:r>
          </w:p>
        </w:tc>
        <w:tc>
          <w:tcPr>
            <w:tcW w:w="1083" w:type="pct"/>
            <w:shd w:val="clear" w:color="auto" w:fill="auto"/>
            <w:noWrap/>
            <w:vAlign w:val="center"/>
          </w:tcPr>
          <w:p w14:paraId="4C1B1CAE"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151,44</w:t>
            </w:r>
          </w:p>
        </w:tc>
      </w:tr>
      <w:tr w:rsidR="009458CA" w:rsidRPr="00BA0797" w14:paraId="366405CE" w14:textId="77777777">
        <w:trPr>
          <w:cantSplit/>
        </w:trPr>
        <w:tc>
          <w:tcPr>
            <w:tcW w:w="2149" w:type="pct"/>
            <w:shd w:val="clear" w:color="auto" w:fill="auto"/>
            <w:noWrap/>
            <w:vAlign w:val="center"/>
          </w:tcPr>
          <w:p w14:paraId="6AE25C09"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Командировочные</w:t>
            </w:r>
          </w:p>
        </w:tc>
        <w:tc>
          <w:tcPr>
            <w:tcW w:w="740" w:type="pct"/>
            <w:shd w:val="clear" w:color="auto" w:fill="auto"/>
            <w:noWrap/>
            <w:vAlign w:val="center"/>
          </w:tcPr>
          <w:p w14:paraId="08F1B644"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162,27</w:t>
            </w:r>
          </w:p>
        </w:tc>
        <w:tc>
          <w:tcPr>
            <w:tcW w:w="1028" w:type="pct"/>
            <w:shd w:val="clear" w:color="auto" w:fill="auto"/>
            <w:noWrap/>
            <w:vAlign w:val="center"/>
          </w:tcPr>
          <w:p w14:paraId="3BE9FEE2"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160,34</w:t>
            </w:r>
          </w:p>
        </w:tc>
        <w:tc>
          <w:tcPr>
            <w:tcW w:w="1083" w:type="pct"/>
            <w:shd w:val="clear" w:color="auto" w:fill="auto"/>
            <w:noWrap/>
            <w:vAlign w:val="center"/>
          </w:tcPr>
          <w:p w14:paraId="1AE3F613"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17,28</w:t>
            </w:r>
          </w:p>
        </w:tc>
      </w:tr>
      <w:tr w:rsidR="009458CA" w:rsidRPr="00BA0797" w14:paraId="091CD491" w14:textId="77777777">
        <w:trPr>
          <w:cantSplit/>
        </w:trPr>
        <w:tc>
          <w:tcPr>
            <w:tcW w:w="2149" w:type="pct"/>
            <w:shd w:val="clear" w:color="auto" w:fill="auto"/>
            <w:noWrap/>
            <w:vAlign w:val="center"/>
          </w:tcPr>
          <w:p w14:paraId="363F6D94" w14:textId="77777777" w:rsidR="009458CA" w:rsidRPr="00BA0797" w:rsidRDefault="009458CA" w:rsidP="005B370D">
            <w:pPr>
              <w:spacing w:after="0" w:line="240" w:lineRule="auto"/>
              <w:rPr>
                <w:rFonts w:ascii="Myriad Pro" w:hAnsi="Myriad Pro"/>
                <w:sz w:val="20"/>
                <w:szCs w:val="20"/>
              </w:rPr>
            </w:pPr>
            <w:r w:rsidRPr="00BA0797">
              <w:rPr>
                <w:rFonts w:ascii="Myriad Pro" w:hAnsi="Myriad Pro"/>
                <w:sz w:val="20"/>
                <w:szCs w:val="20"/>
              </w:rPr>
              <w:t>Прочие затраты</w:t>
            </w:r>
          </w:p>
        </w:tc>
        <w:tc>
          <w:tcPr>
            <w:tcW w:w="740" w:type="pct"/>
            <w:shd w:val="clear" w:color="auto" w:fill="auto"/>
            <w:noWrap/>
            <w:vAlign w:val="center"/>
          </w:tcPr>
          <w:p w14:paraId="3A5B9404"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292,17</w:t>
            </w:r>
          </w:p>
        </w:tc>
        <w:tc>
          <w:tcPr>
            <w:tcW w:w="1028" w:type="pct"/>
            <w:shd w:val="clear" w:color="auto" w:fill="auto"/>
            <w:noWrap/>
            <w:vAlign w:val="center"/>
          </w:tcPr>
          <w:p w14:paraId="664A41B5"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288,71</w:t>
            </w:r>
          </w:p>
        </w:tc>
        <w:tc>
          <w:tcPr>
            <w:tcW w:w="1083" w:type="pct"/>
            <w:shd w:val="clear" w:color="auto" w:fill="auto"/>
            <w:noWrap/>
            <w:vAlign w:val="center"/>
          </w:tcPr>
          <w:p w14:paraId="49C797F1" w14:textId="77777777" w:rsidR="009458CA" w:rsidRPr="00BA0797" w:rsidRDefault="009458CA" w:rsidP="005B370D">
            <w:pPr>
              <w:spacing w:after="0" w:line="240" w:lineRule="auto"/>
              <w:jc w:val="center"/>
              <w:rPr>
                <w:rFonts w:ascii="Myriad Pro" w:hAnsi="Myriad Pro"/>
                <w:sz w:val="20"/>
                <w:szCs w:val="20"/>
              </w:rPr>
            </w:pPr>
            <w:r w:rsidRPr="00BA0797">
              <w:rPr>
                <w:rFonts w:ascii="Myriad Pro" w:hAnsi="Myriad Pro"/>
                <w:sz w:val="20"/>
                <w:szCs w:val="20"/>
              </w:rPr>
              <w:t>31,11</w:t>
            </w:r>
          </w:p>
        </w:tc>
      </w:tr>
      <w:tr w:rsidR="009458CA" w:rsidRPr="00BA0797" w14:paraId="0F19BFE0" w14:textId="77777777">
        <w:trPr>
          <w:cantSplit/>
        </w:trPr>
        <w:tc>
          <w:tcPr>
            <w:tcW w:w="2149" w:type="pct"/>
            <w:shd w:val="clear" w:color="auto" w:fill="D6E3BC"/>
            <w:noWrap/>
            <w:vAlign w:val="center"/>
          </w:tcPr>
          <w:p w14:paraId="32137440" w14:textId="77777777" w:rsidR="009458CA" w:rsidRPr="00BA0797" w:rsidRDefault="009458CA" w:rsidP="005B370D">
            <w:pPr>
              <w:spacing w:after="0" w:line="240" w:lineRule="auto"/>
              <w:rPr>
                <w:rFonts w:ascii="Myriad Pro" w:hAnsi="Myriad Pro"/>
                <w:b/>
                <w:sz w:val="20"/>
                <w:szCs w:val="20"/>
              </w:rPr>
            </w:pPr>
            <w:r w:rsidRPr="00BA0797">
              <w:rPr>
                <w:rFonts w:ascii="Myriad Pro" w:hAnsi="Myriad Pro"/>
                <w:b/>
                <w:sz w:val="20"/>
                <w:szCs w:val="20"/>
              </w:rPr>
              <w:t>ИТОГО</w:t>
            </w:r>
          </w:p>
        </w:tc>
        <w:tc>
          <w:tcPr>
            <w:tcW w:w="740" w:type="pct"/>
            <w:shd w:val="clear" w:color="auto" w:fill="D6E3BC"/>
            <w:noWrap/>
            <w:vAlign w:val="center"/>
          </w:tcPr>
          <w:p w14:paraId="2F5F9038" w14:textId="77777777" w:rsidR="009458CA" w:rsidRPr="00BA0797" w:rsidRDefault="009458CA" w:rsidP="005B370D">
            <w:pPr>
              <w:spacing w:after="0" w:line="240" w:lineRule="auto"/>
              <w:jc w:val="center"/>
              <w:rPr>
                <w:rFonts w:ascii="Myriad Pro" w:hAnsi="Myriad Pro"/>
                <w:b/>
                <w:bCs/>
                <w:sz w:val="20"/>
                <w:szCs w:val="20"/>
              </w:rPr>
            </w:pPr>
            <w:r w:rsidRPr="00BA0797">
              <w:rPr>
                <w:rFonts w:ascii="Myriad Pro" w:hAnsi="Myriad Pro"/>
                <w:b/>
                <w:bCs/>
                <w:sz w:val="20"/>
                <w:szCs w:val="20"/>
              </w:rPr>
              <w:t>2</w:t>
            </w:r>
            <w:r w:rsidR="009C7B3E" w:rsidRPr="00BA0797">
              <w:rPr>
                <w:rFonts w:ascii="Myriad Pro" w:hAnsi="Myriad Pro"/>
                <w:b/>
                <w:bCs/>
                <w:sz w:val="20"/>
                <w:szCs w:val="20"/>
              </w:rPr>
              <w:t>3 4</w:t>
            </w:r>
            <w:r w:rsidRPr="00BA0797">
              <w:rPr>
                <w:rFonts w:ascii="Myriad Pro" w:hAnsi="Myriad Pro"/>
                <w:b/>
                <w:bCs/>
                <w:sz w:val="20"/>
                <w:szCs w:val="20"/>
              </w:rPr>
              <w:t>45,19</w:t>
            </w:r>
          </w:p>
        </w:tc>
        <w:tc>
          <w:tcPr>
            <w:tcW w:w="1028" w:type="pct"/>
            <w:shd w:val="clear" w:color="auto" w:fill="D6E3BC"/>
            <w:noWrap/>
            <w:vAlign w:val="center"/>
          </w:tcPr>
          <w:p w14:paraId="002C8D70" w14:textId="77777777" w:rsidR="009458CA" w:rsidRPr="00BA0797" w:rsidRDefault="009458CA" w:rsidP="005B370D">
            <w:pPr>
              <w:spacing w:after="0" w:line="240" w:lineRule="auto"/>
              <w:jc w:val="center"/>
              <w:rPr>
                <w:rFonts w:ascii="Myriad Pro" w:hAnsi="Myriad Pro"/>
                <w:b/>
                <w:bCs/>
                <w:sz w:val="20"/>
                <w:szCs w:val="20"/>
              </w:rPr>
            </w:pPr>
            <w:r w:rsidRPr="00BA0797">
              <w:rPr>
                <w:rFonts w:ascii="Myriad Pro" w:hAnsi="Myriad Pro"/>
                <w:b/>
                <w:bCs/>
                <w:sz w:val="20"/>
                <w:szCs w:val="20"/>
              </w:rPr>
              <w:t>2</w:t>
            </w:r>
            <w:r w:rsidR="009C7B3E" w:rsidRPr="00BA0797">
              <w:rPr>
                <w:rFonts w:ascii="Myriad Pro" w:hAnsi="Myriad Pro"/>
                <w:b/>
                <w:bCs/>
                <w:sz w:val="20"/>
                <w:szCs w:val="20"/>
              </w:rPr>
              <w:t>3 1</w:t>
            </w:r>
            <w:r w:rsidRPr="00BA0797">
              <w:rPr>
                <w:rFonts w:ascii="Myriad Pro" w:hAnsi="Myriad Pro"/>
                <w:b/>
                <w:bCs/>
                <w:sz w:val="20"/>
                <w:szCs w:val="20"/>
              </w:rPr>
              <w:t>66,96</w:t>
            </w:r>
          </w:p>
        </w:tc>
        <w:tc>
          <w:tcPr>
            <w:tcW w:w="1083" w:type="pct"/>
            <w:shd w:val="clear" w:color="auto" w:fill="D6E3BC"/>
            <w:noWrap/>
            <w:vAlign w:val="center"/>
          </w:tcPr>
          <w:p w14:paraId="483AB40A" w14:textId="77777777" w:rsidR="009458CA" w:rsidRPr="00BA0797" w:rsidRDefault="009C7B3E" w:rsidP="005B370D">
            <w:pPr>
              <w:spacing w:after="0" w:line="240" w:lineRule="auto"/>
              <w:jc w:val="center"/>
              <w:rPr>
                <w:rFonts w:ascii="Myriad Pro" w:hAnsi="Myriad Pro"/>
                <w:b/>
                <w:bCs/>
                <w:sz w:val="20"/>
                <w:szCs w:val="20"/>
              </w:rPr>
            </w:pPr>
            <w:r w:rsidRPr="00BA0797">
              <w:rPr>
                <w:rFonts w:ascii="Myriad Pro" w:hAnsi="Myriad Pro"/>
                <w:b/>
                <w:bCs/>
                <w:sz w:val="20"/>
                <w:szCs w:val="20"/>
              </w:rPr>
              <w:t>2 4</w:t>
            </w:r>
            <w:r w:rsidR="009458CA" w:rsidRPr="00BA0797">
              <w:rPr>
                <w:rFonts w:ascii="Myriad Pro" w:hAnsi="Myriad Pro"/>
                <w:b/>
                <w:bCs/>
                <w:sz w:val="20"/>
                <w:szCs w:val="20"/>
              </w:rPr>
              <w:t>96,53</w:t>
            </w:r>
          </w:p>
        </w:tc>
      </w:tr>
    </w:tbl>
    <w:p w14:paraId="319FDD1F" w14:textId="77777777" w:rsidR="00576D97" w:rsidRDefault="00576D97" w:rsidP="00BA0797">
      <w:pPr>
        <w:pStyle w:val="afff8"/>
        <w:spacing w:after="0"/>
      </w:pPr>
    </w:p>
    <w:p w14:paraId="69E2A6E0" w14:textId="2CD2E4CA" w:rsidR="00B17619" w:rsidRPr="00BA0797" w:rsidRDefault="00B17619" w:rsidP="00BA0797">
      <w:pPr>
        <w:pStyle w:val="afff8"/>
        <w:spacing w:after="0"/>
      </w:pPr>
      <w:r w:rsidRPr="00BA0797">
        <w:t>Расходы, являющиеся документально не подтвержденными на 2018 г</w:t>
      </w:r>
      <w:r w:rsidR="000C00B7">
        <w:t>од:</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51"/>
        <w:gridCol w:w="1259"/>
        <w:gridCol w:w="1399"/>
        <w:gridCol w:w="4997"/>
      </w:tblGrid>
      <w:tr w:rsidR="00B17619" w:rsidRPr="00BA0797" w14:paraId="0288704B" w14:textId="77777777" w:rsidTr="005B370D">
        <w:trPr>
          <w:cantSplit/>
          <w:tblHeader/>
        </w:trPr>
        <w:tc>
          <w:tcPr>
            <w:tcW w:w="195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728C98D" w14:textId="77777777" w:rsidR="00B17619" w:rsidRPr="000C00B7" w:rsidRDefault="00FD2214" w:rsidP="00BA0797">
            <w:pPr>
              <w:spacing w:after="0" w:line="240" w:lineRule="auto"/>
              <w:jc w:val="center"/>
              <w:rPr>
                <w:rFonts w:ascii="Myriad Pro" w:hAnsi="Myriad Pro"/>
                <w:b/>
                <w:bCs/>
                <w:color w:val="FFFFFF"/>
                <w:sz w:val="18"/>
                <w:szCs w:val="18"/>
              </w:rPr>
            </w:pPr>
            <w:r w:rsidRPr="000C00B7">
              <w:rPr>
                <w:rFonts w:ascii="Myriad Pro" w:hAnsi="Myriad Pro"/>
                <w:b/>
                <w:bCs/>
                <w:color w:val="FFFFFF"/>
                <w:sz w:val="18"/>
                <w:szCs w:val="18"/>
              </w:rPr>
              <w:t>Наименование статьи</w:t>
            </w:r>
          </w:p>
        </w:tc>
        <w:tc>
          <w:tcPr>
            <w:tcW w:w="1259"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2C8E876" w14:textId="77777777" w:rsidR="00B17619" w:rsidRPr="000C00B7" w:rsidRDefault="00B17619" w:rsidP="00BA0797">
            <w:pPr>
              <w:spacing w:after="0" w:line="240" w:lineRule="auto"/>
              <w:jc w:val="center"/>
              <w:rPr>
                <w:rFonts w:ascii="Myriad Pro" w:hAnsi="Myriad Pro"/>
                <w:b/>
                <w:bCs/>
                <w:color w:val="FFFFFF"/>
                <w:sz w:val="18"/>
                <w:szCs w:val="18"/>
              </w:rPr>
            </w:pPr>
            <w:r w:rsidRPr="000C00B7">
              <w:rPr>
                <w:rFonts w:ascii="Myriad Pro" w:hAnsi="Myriad Pro"/>
                <w:b/>
                <w:bCs/>
                <w:color w:val="FFFFFF"/>
                <w:sz w:val="18"/>
                <w:szCs w:val="18"/>
              </w:rPr>
              <w:t>Сумма по ИА,</w:t>
            </w:r>
          </w:p>
          <w:p w14:paraId="608AC038" w14:textId="77777777" w:rsidR="00B17619" w:rsidRPr="000C00B7" w:rsidRDefault="00B17619" w:rsidP="00BA0797">
            <w:pPr>
              <w:spacing w:after="0" w:line="240" w:lineRule="auto"/>
              <w:jc w:val="center"/>
              <w:rPr>
                <w:rFonts w:ascii="Myriad Pro" w:hAnsi="Myriad Pro"/>
                <w:b/>
                <w:bCs/>
                <w:color w:val="FFFFFF"/>
                <w:sz w:val="18"/>
                <w:szCs w:val="18"/>
              </w:rPr>
            </w:pPr>
            <w:r w:rsidRPr="000C00B7">
              <w:rPr>
                <w:rFonts w:ascii="Myriad Pro" w:hAnsi="Myriad Pro"/>
                <w:b/>
                <w:bCs/>
                <w:color w:val="FFFFFF"/>
                <w:sz w:val="18"/>
                <w:szCs w:val="18"/>
              </w:rPr>
              <w:t xml:space="preserve"> тыс. руб.</w:t>
            </w:r>
          </w:p>
        </w:tc>
        <w:tc>
          <w:tcPr>
            <w:tcW w:w="139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5FD1DE1" w14:textId="77777777" w:rsidR="00B17619" w:rsidRPr="000C00B7" w:rsidRDefault="00B17619" w:rsidP="00BA0797">
            <w:pPr>
              <w:spacing w:after="0" w:line="240" w:lineRule="auto"/>
              <w:jc w:val="center"/>
              <w:rPr>
                <w:rFonts w:ascii="Myriad Pro" w:hAnsi="Myriad Pro"/>
                <w:b/>
                <w:bCs/>
                <w:color w:val="FFFFFF"/>
                <w:sz w:val="18"/>
                <w:szCs w:val="18"/>
              </w:rPr>
            </w:pPr>
            <w:r w:rsidRPr="000C00B7">
              <w:rPr>
                <w:rFonts w:ascii="Myriad Pro" w:hAnsi="Myriad Pro"/>
                <w:b/>
                <w:bCs/>
                <w:color w:val="FFFFFF"/>
                <w:sz w:val="18"/>
                <w:szCs w:val="18"/>
              </w:rPr>
              <w:t>Сумма по Филиалу,</w:t>
            </w:r>
          </w:p>
          <w:p w14:paraId="1A700C0B" w14:textId="77777777" w:rsidR="00B17619" w:rsidRPr="000C00B7" w:rsidRDefault="00B17619" w:rsidP="00BA0797">
            <w:pPr>
              <w:spacing w:after="0" w:line="240" w:lineRule="auto"/>
              <w:jc w:val="center"/>
              <w:rPr>
                <w:rFonts w:ascii="Myriad Pro" w:hAnsi="Myriad Pro"/>
                <w:b/>
                <w:bCs/>
                <w:color w:val="FFFFFF"/>
                <w:sz w:val="18"/>
                <w:szCs w:val="18"/>
              </w:rPr>
            </w:pPr>
            <w:r w:rsidRPr="000C00B7">
              <w:rPr>
                <w:rFonts w:ascii="Myriad Pro" w:hAnsi="Myriad Pro"/>
                <w:b/>
                <w:bCs/>
                <w:color w:val="FFFFFF"/>
                <w:sz w:val="18"/>
                <w:szCs w:val="18"/>
              </w:rPr>
              <w:t xml:space="preserve"> тыс. руб.</w:t>
            </w:r>
          </w:p>
        </w:tc>
        <w:tc>
          <w:tcPr>
            <w:tcW w:w="499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78ACA87" w14:textId="77777777" w:rsidR="00B17619" w:rsidRPr="000C00B7" w:rsidRDefault="00B17619" w:rsidP="00BA0797">
            <w:pPr>
              <w:spacing w:after="0" w:line="240" w:lineRule="auto"/>
              <w:jc w:val="center"/>
              <w:rPr>
                <w:rFonts w:ascii="Myriad Pro" w:hAnsi="Myriad Pro"/>
                <w:b/>
                <w:bCs/>
                <w:color w:val="FFFFFF"/>
                <w:sz w:val="18"/>
                <w:szCs w:val="18"/>
              </w:rPr>
            </w:pPr>
            <w:r w:rsidRPr="000C00B7">
              <w:rPr>
                <w:rFonts w:ascii="Myriad Pro" w:hAnsi="Myriad Pro"/>
                <w:b/>
                <w:bCs/>
                <w:color w:val="FFFFFF"/>
                <w:sz w:val="18"/>
                <w:szCs w:val="18"/>
              </w:rPr>
              <w:t>Основание исключения</w:t>
            </w:r>
          </w:p>
        </w:tc>
      </w:tr>
      <w:tr w:rsidR="009458CA" w:rsidRPr="00BA0797" w14:paraId="77E5F90B" w14:textId="77777777" w:rsidTr="005B370D">
        <w:trPr>
          <w:cantSplit/>
        </w:trPr>
        <w:tc>
          <w:tcPr>
            <w:tcW w:w="1951" w:type="dxa"/>
            <w:tcBorders>
              <w:top w:val="single" w:sz="4" w:space="0" w:color="FFFFFF"/>
            </w:tcBorders>
            <w:shd w:val="clear" w:color="auto" w:fill="auto"/>
            <w:noWrap/>
            <w:vAlign w:val="center"/>
          </w:tcPr>
          <w:p w14:paraId="47489927"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Арендная плата</w:t>
            </w:r>
          </w:p>
        </w:tc>
        <w:tc>
          <w:tcPr>
            <w:tcW w:w="1259" w:type="dxa"/>
            <w:tcBorders>
              <w:top w:val="single" w:sz="4" w:space="0" w:color="FFFFFF"/>
            </w:tcBorders>
            <w:shd w:val="clear" w:color="auto" w:fill="auto"/>
            <w:noWrap/>
            <w:vAlign w:val="center"/>
          </w:tcPr>
          <w:p w14:paraId="472857F1"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6</w:t>
            </w:r>
            <w:r w:rsidR="00834137" w:rsidRPr="00BA0797">
              <w:rPr>
                <w:rFonts w:ascii="Myriad Pro" w:hAnsi="Myriad Pro"/>
                <w:sz w:val="18"/>
                <w:szCs w:val="18"/>
              </w:rPr>
              <w:t>9 6</w:t>
            </w:r>
            <w:r w:rsidRPr="00BA0797">
              <w:rPr>
                <w:rFonts w:ascii="Myriad Pro" w:hAnsi="Myriad Pro"/>
                <w:sz w:val="18"/>
                <w:szCs w:val="18"/>
              </w:rPr>
              <w:t>49,52</w:t>
            </w:r>
          </w:p>
        </w:tc>
        <w:tc>
          <w:tcPr>
            <w:tcW w:w="1399" w:type="dxa"/>
            <w:tcBorders>
              <w:top w:val="single" w:sz="4" w:space="0" w:color="FFFFFF"/>
            </w:tcBorders>
            <w:shd w:val="clear" w:color="auto" w:fill="auto"/>
            <w:vAlign w:val="center"/>
          </w:tcPr>
          <w:p w14:paraId="71C2A32C" w14:textId="77777777" w:rsidR="009458CA" w:rsidRPr="00BA0797" w:rsidRDefault="00834137" w:rsidP="00BA0797">
            <w:pPr>
              <w:spacing w:after="0" w:line="240" w:lineRule="auto"/>
              <w:jc w:val="center"/>
              <w:rPr>
                <w:rFonts w:ascii="Myriad Pro" w:hAnsi="Myriad Pro"/>
                <w:sz w:val="18"/>
                <w:szCs w:val="18"/>
              </w:rPr>
            </w:pPr>
            <w:r w:rsidRPr="00BA0797">
              <w:rPr>
                <w:rFonts w:ascii="Myriad Pro" w:hAnsi="Myriad Pro"/>
                <w:sz w:val="18"/>
                <w:szCs w:val="18"/>
              </w:rPr>
              <w:t>7 4</w:t>
            </w:r>
            <w:r w:rsidR="009458CA" w:rsidRPr="00BA0797">
              <w:rPr>
                <w:rFonts w:ascii="Myriad Pro" w:hAnsi="Myriad Pro"/>
                <w:sz w:val="18"/>
                <w:szCs w:val="18"/>
              </w:rPr>
              <w:t>16,53</w:t>
            </w:r>
          </w:p>
        </w:tc>
        <w:tc>
          <w:tcPr>
            <w:tcW w:w="4997" w:type="dxa"/>
            <w:tcBorders>
              <w:top w:val="single" w:sz="4" w:space="0" w:color="FFFFFF"/>
            </w:tcBorders>
            <w:shd w:val="clear" w:color="auto" w:fill="auto"/>
            <w:noWrap/>
            <w:vAlign w:val="center"/>
          </w:tcPr>
          <w:p w14:paraId="52FABB08"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Отсутствует информация о структуре арендной платы (амортизация, налоги, арендный доход)</w:t>
            </w:r>
          </w:p>
        </w:tc>
      </w:tr>
      <w:tr w:rsidR="009458CA" w:rsidRPr="00BA0797" w14:paraId="352F809A" w14:textId="77777777" w:rsidTr="005B370D">
        <w:trPr>
          <w:cantSplit/>
        </w:trPr>
        <w:tc>
          <w:tcPr>
            <w:tcW w:w="1951" w:type="dxa"/>
            <w:shd w:val="clear" w:color="auto" w:fill="auto"/>
            <w:noWrap/>
            <w:vAlign w:val="center"/>
          </w:tcPr>
          <w:p w14:paraId="4C9024B7"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lastRenderedPageBreak/>
              <w:t>Консультационные семинары (образовательные семинары и конференции)</w:t>
            </w:r>
          </w:p>
        </w:tc>
        <w:tc>
          <w:tcPr>
            <w:tcW w:w="1259" w:type="dxa"/>
            <w:shd w:val="clear" w:color="auto" w:fill="auto"/>
            <w:noWrap/>
            <w:vAlign w:val="center"/>
          </w:tcPr>
          <w:p w14:paraId="50DD54ED" w14:textId="77777777" w:rsidR="009458CA" w:rsidRPr="00BA0797" w:rsidRDefault="009C7B3E" w:rsidP="00BA0797">
            <w:pPr>
              <w:spacing w:after="0" w:line="240" w:lineRule="auto"/>
              <w:jc w:val="center"/>
              <w:rPr>
                <w:rFonts w:ascii="Myriad Pro" w:hAnsi="Myriad Pro"/>
                <w:sz w:val="18"/>
                <w:szCs w:val="18"/>
              </w:rPr>
            </w:pPr>
            <w:r w:rsidRPr="00BA0797">
              <w:rPr>
                <w:rFonts w:ascii="Myriad Pro" w:hAnsi="Myriad Pro"/>
                <w:sz w:val="18"/>
                <w:szCs w:val="18"/>
              </w:rPr>
              <w:t>2 6</w:t>
            </w:r>
            <w:r w:rsidR="009458CA" w:rsidRPr="00BA0797">
              <w:rPr>
                <w:rFonts w:ascii="Myriad Pro" w:hAnsi="Myriad Pro"/>
                <w:sz w:val="18"/>
                <w:szCs w:val="18"/>
              </w:rPr>
              <w:t>27,26</w:t>
            </w:r>
          </w:p>
        </w:tc>
        <w:tc>
          <w:tcPr>
            <w:tcW w:w="1399" w:type="dxa"/>
            <w:shd w:val="clear" w:color="auto" w:fill="auto"/>
            <w:vAlign w:val="center"/>
          </w:tcPr>
          <w:p w14:paraId="560FD6C5"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279,76</w:t>
            </w:r>
          </w:p>
        </w:tc>
        <w:tc>
          <w:tcPr>
            <w:tcW w:w="4997" w:type="dxa"/>
            <w:shd w:val="clear" w:color="auto" w:fill="auto"/>
            <w:noWrap/>
            <w:vAlign w:val="center"/>
          </w:tcPr>
          <w:p w14:paraId="38AF3921"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Не представлена программа повышения квалификации персонала на 2018 год </w:t>
            </w:r>
          </w:p>
        </w:tc>
      </w:tr>
      <w:tr w:rsidR="009458CA" w:rsidRPr="00BA0797" w14:paraId="6463F455" w14:textId="77777777" w:rsidTr="005B370D">
        <w:trPr>
          <w:cantSplit/>
        </w:trPr>
        <w:tc>
          <w:tcPr>
            <w:tcW w:w="1951" w:type="dxa"/>
            <w:vMerge w:val="restart"/>
            <w:shd w:val="clear" w:color="auto" w:fill="auto"/>
            <w:noWrap/>
            <w:vAlign w:val="center"/>
          </w:tcPr>
          <w:p w14:paraId="7A657712"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Консультационные услуги</w:t>
            </w:r>
          </w:p>
        </w:tc>
        <w:tc>
          <w:tcPr>
            <w:tcW w:w="1259" w:type="dxa"/>
            <w:shd w:val="clear" w:color="auto" w:fill="auto"/>
            <w:noWrap/>
            <w:vAlign w:val="center"/>
          </w:tcPr>
          <w:p w14:paraId="2195F9A8" w14:textId="77777777" w:rsidR="009458CA" w:rsidRPr="00BA0797" w:rsidRDefault="009C7B3E" w:rsidP="00BA0797">
            <w:pPr>
              <w:spacing w:after="0" w:line="240" w:lineRule="auto"/>
              <w:jc w:val="center"/>
              <w:rPr>
                <w:rFonts w:ascii="Myriad Pro" w:hAnsi="Myriad Pro"/>
                <w:sz w:val="18"/>
                <w:szCs w:val="18"/>
              </w:rPr>
            </w:pPr>
            <w:r w:rsidRPr="00BA0797">
              <w:rPr>
                <w:rFonts w:ascii="Myriad Pro" w:hAnsi="Myriad Pro"/>
                <w:sz w:val="18"/>
                <w:szCs w:val="18"/>
              </w:rPr>
              <w:t>1 3</w:t>
            </w:r>
            <w:r w:rsidR="009458CA" w:rsidRPr="00BA0797">
              <w:rPr>
                <w:rFonts w:ascii="Myriad Pro" w:hAnsi="Myriad Pro"/>
                <w:sz w:val="18"/>
                <w:szCs w:val="18"/>
              </w:rPr>
              <w:t>42,69</w:t>
            </w:r>
          </w:p>
        </w:tc>
        <w:tc>
          <w:tcPr>
            <w:tcW w:w="1399" w:type="dxa"/>
            <w:shd w:val="clear" w:color="auto" w:fill="auto"/>
            <w:vAlign w:val="center"/>
          </w:tcPr>
          <w:p w14:paraId="11976F49"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15,19</w:t>
            </w:r>
          </w:p>
        </w:tc>
        <w:tc>
          <w:tcPr>
            <w:tcW w:w="4997" w:type="dxa"/>
            <w:shd w:val="clear" w:color="auto" w:fill="auto"/>
            <w:noWrap/>
            <w:vAlign w:val="center"/>
          </w:tcPr>
          <w:p w14:paraId="79950168"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Договор № 77/124/14 от 19.02.2014 – анализ законности налоговых решений 2010-2012 гг., срок действия договора – до 31.12.2014</w:t>
            </w:r>
          </w:p>
        </w:tc>
      </w:tr>
      <w:tr w:rsidR="009458CA" w:rsidRPr="00BA0797" w14:paraId="2BCA488B" w14:textId="77777777" w:rsidTr="005B370D">
        <w:trPr>
          <w:cantSplit/>
        </w:trPr>
        <w:tc>
          <w:tcPr>
            <w:tcW w:w="1951" w:type="dxa"/>
            <w:vMerge/>
            <w:shd w:val="clear" w:color="auto" w:fill="auto"/>
            <w:noWrap/>
            <w:vAlign w:val="center"/>
          </w:tcPr>
          <w:p w14:paraId="69A13CF7" w14:textId="77777777" w:rsidR="009458CA" w:rsidRPr="00BA0797" w:rsidRDefault="009458CA" w:rsidP="00BA0797">
            <w:pPr>
              <w:spacing w:after="0" w:line="240" w:lineRule="auto"/>
              <w:rPr>
                <w:rFonts w:ascii="Myriad Pro" w:hAnsi="Myriad Pro"/>
                <w:sz w:val="18"/>
                <w:szCs w:val="18"/>
              </w:rPr>
            </w:pPr>
          </w:p>
        </w:tc>
        <w:tc>
          <w:tcPr>
            <w:tcW w:w="1259" w:type="dxa"/>
            <w:shd w:val="clear" w:color="auto" w:fill="auto"/>
            <w:noWrap/>
            <w:vAlign w:val="center"/>
          </w:tcPr>
          <w:p w14:paraId="69ACB2A2"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282,47</w:t>
            </w:r>
          </w:p>
        </w:tc>
        <w:tc>
          <w:tcPr>
            <w:tcW w:w="1399" w:type="dxa"/>
            <w:shd w:val="clear" w:color="auto" w:fill="auto"/>
            <w:vAlign w:val="center"/>
          </w:tcPr>
          <w:p w14:paraId="214DE811" w14:textId="77777777" w:rsidR="009458CA" w:rsidRPr="00BA0797" w:rsidRDefault="009458CA" w:rsidP="00BA0797">
            <w:pPr>
              <w:spacing w:after="0" w:line="240" w:lineRule="auto"/>
              <w:jc w:val="center"/>
              <w:rPr>
                <w:rFonts w:ascii="Myriad Pro" w:hAnsi="Myriad Pro"/>
                <w:sz w:val="18"/>
                <w:szCs w:val="18"/>
              </w:rPr>
            </w:pPr>
          </w:p>
        </w:tc>
        <w:tc>
          <w:tcPr>
            <w:tcW w:w="4997" w:type="dxa"/>
            <w:shd w:val="clear" w:color="auto" w:fill="auto"/>
            <w:noWrap/>
            <w:vAlign w:val="center"/>
          </w:tcPr>
          <w:p w14:paraId="44CC8747"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Договор № 158/379/16 от 05.05.2016 –формирование сводного консолидированного бизнес-плана, срок действия договора – до ноября </w:t>
            </w:r>
            <w:smartTag w:uri="urn:schemas-microsoft-com:office:smarttags" w:element="metricconverter">
              <w:smartTagPr>
                <w:attr w:name="ProductID" w:val="2016 г"/>
              </w:smartTagPr>
              <w:r w:rsidRPr="00BA0797">
                <w:rPr>
                  <w:rFonts w:ascii="Myriad Pro" w:hAnsi="Myriad Pro"/>
                  <w:sz w:val="18"/>
                  <w:szCs w:val="18"/>
                </w:rPr>
                <w:t>2016 г</w:t>
              </w:r>
            </w:smartTag>
            <w:r w:rsidRPr="00BA0797">
              <w:rPr>
                <w:rFonts w:ascii="Myriad Pro" w:hAnsi="Myriad Pro"/>
                <w:sz w:val="18"/>
                <w:szCs w:val="18"/>
              </w:rPr>
              <w:t>.</w:t>
            </w:r>
          </w:p>
          <w:p w14:paraId="756E83FC"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экономики и Отдел методологии финансового учета и МСФО департамента бухгалтерского и налогового учета и отчетности</w:t>
            </w:r>
          </w:p>
        </w:tc>
      </w:tr>
      <w:tr w:rsidR="009458CA" w:rsidRPr="00BA0797" w14:paraId="2D5F7F77" w14:textId="77777777" w:rsidTr="005B370D">
        <w:trPr>
          <w:cantSplit/>
        </w:trPr>
        <w:tc>
          <w:tcPr>
            <w:tcW w:w="1951" w:type="dxa"/>
            <w:vMerge/>
            <w:shd w:val="clear" w:color="auto" w:fill="auto"/>
            <w:noWrap/>
            <w:vAlign w:val="center"/>
          </w:tcPr>
          <w:p w14:paraId="0A4DC8DA" w14:textId="77777777" w:rsidR="009458CA" w:rsidRPr="00BA0797" w:rsidRDefault="009458CA" w:rsidP="00BA0797">
            <w:pPr>
              <w:spacing w:after="0" w:line="240" w:lineRule="auto"/>
              <w:rPr>
                <w:rFonts w:ascii="Myriad Pro" w:hAnsi="Myriad Pro"/>
                <w:sz w:val="18"/>
                <w:szCs w:val="18"/>
              </w:rPr>
            </w:pPr>
          </w:p>
        </w:tc>
        <w:tc>
          <w:tcPr>
            <w:tcW w:w="1259" w:type="dxa"/>
            <w:shd w:val="clear" w:color="auto" w:fill="auto"/>
            <w:noWrap/>
            <w:vAlign w:val="center"/>
          </w:tcPr>
          <w:p w14:paraId="651F0A31"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423,00</w:t>
            </w:r>
          </w:p>
        </w:tc>
        <w:tc>
          <w:tcPr>
            <w:tcW w:w="1399" w:type="dxa"/>
            <w:shd w:val="clear" w:color="auto" w:fill="auto"/>
            <w:vAlign w:val="center"/>
          </w:tcPr>
          <w:p w14:paraId="72D6E013"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30,08</w:t>
            </w:r>
          </w:p>
        </w:tc>
        <w:tc>
          <w:tcPr>
            <w:tcW w:w="4997" w:type="dxa"/>
            <w:shd w:val="clear" w:color="auto" w:fill="auto"/>
            <w:noWrap/>
            <w:vAlign w:val="center"/>
          </w:tcPr>
          <w:p w14:paraId="385F36C8"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Договор № 323/884/15 от 01.07.2015 – взаимодействие с правоохранительными органами, органами прокуратуры, следственным комитетом, срок действия договора – по 30.04.2016</w:t>
            </w:r>
          </w:p>
          <w:p w14:paraId="37C5767E"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безопасности</w:t>
            </w:r>
          </w:p>
        </w:tc>
      </w:tr>
      <w:tr w:rsidR="009458CA" w:rsidRPr="00BA0797" w14:paraId="663FA2AC" w14:textId="77777777" w:rsidTr="005B370D">
        <w:trPr>
          <w:cantSplit/>
        </w:trPr>
        <w:tc>
          <w:tcPr>
            <w:tcW w:w="1951" w:type="dxa"/>
            <w:vMerge w:val="restart"/>
            <w:shd w:val="clear" w:color="auto" w:fill="auto"/>
            <w:noWrap/>
            <w:vAlign w:val="center"/>
          </w:tcPr>
          <w:p w14:paraId="43A9BAD8"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Аудиторские услуги</w:t>
            </w:r>
          </w:p>
        </w:tc>
        <w:tc>
          <w:tcPr>
            <w:tcW w:w="1259" w:type="dxa"/>
            <w:shd w:val="clear" w:color="auto" w:fill="auto"/>
            <w:noWrap/>
            <w:vAlign w:val="center"/>
          </w:tcPr>
          <w:p w14:paraId="6171B64D"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119,81</w:t>
            </w:r>
          </w:p>
        </w:tc>
        <w:tc>
          <w:tcPr>
            <w:tcW w:w="1399" w:type="dxa"/>
            <w:shd w:val="clear" w:color="auto" w:fill="auto"/>
            <w:vAlign w:val="center"/>
          </w:tcPr>
          <w:p w14:paraId="626B8CE6" w14:textId="77777777" w:rsidR="009458CA" w:rsidRPr="00BA0797" w:rsidRDefault="009458CA" w:rsidP="00BA0797">
            <w:pPr>
              <w:spacing w:after="0" w:line="240" w:lineRule="auto"/>
              <w:jc w:val="center"/>
              <w:rPr>
                <w:rFonts w:ascii="Myriad Pro" w:hAnsi="Myriad Pro"/>
                <w:sz w:val="18"/>
                <w:szCs w:val="18"/>
              </w:rPr>
            </w:pPr>
          </w:p>
        </w:tc>
        <w:tc>
          <w:tcPr>
            <w:tcW w:w="4997" w:type="dxa"/>
            <w:shd w:val="clear" w:color="auto" w:fill="auto"/>
            <w:noWrap/>
            <w:vAlign w:val="center"/>
          </w:tcPr>
          <w:p w14:paraId="53094718"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Договор № 343/672/16 от 16.09.2016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6 г"/>
              </w:smartTagPr>
              <w:r w:rsidRPr="00BA0797">
                <w:rPr>
                  <w:rFonts w:ascii="Myriad Pro" w:hAnsi="Myriad Pro"/>
                  <w:sz w:val="18"/>
                  <w:szCs w:val="18"/>
                </w:rPr>
                <w:t>2016 г</w:t>
              </w:r>
            </w:smartTag>
            <w:r w:rsidRPr="00BA0797">
              <w:rPr>
                <w:rFonts w:ascii="Myriad Pro" w:hAnsi="Myriad Pro"/>
                <w:sz w:val="18"/>
                <w:szCs w:val="18"/>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6 г"/>
              </w:smartTagPr>
              <w:r w:rsidRPr="00BA0797">
                <w:rPr>
                  <w:rFonts w:ascii="Myriad Pro" w:hAnsi="Myriad Pro"/>
                  <w:sz w:val="18"/>
                  <w:szCs w:val="18"/>
                </w:rPr>
                <w:t>2016 г</w:t>
              </w:r>
            </w:smartTag>
            <w:r w:rsidRPr="00BA0797">
              <w:rPr>
                <w:rFonts w:ascii="Myriad Pro" w:hAnsi="Myriad Pro"/>
                <w:sz w:val="18"/>
                <w:szCs w:val="18"/>
              </w:rPr>
              <w:t>.</w:t>
            </w:r>
          </w:p>
          <w:p w14:paraId="25F94102"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бухгалтерского и налогового учета и отчетности и Департамент внутреннего аудита</w:t>
            </w:r>
          </w:p>
        </w:tc>
      </w:tr>
      <w:tr w:rsidR="009458CA" w:rsidRPr="00BA0797" w14:paraId="0CB26D9A" w14:textId="77777777" w:rsidTr="005B370D">
        <w:trPr>
          <w:cantSplit/>
        </w:trPr>
        <w:tc>
          <w:tcPr>
            <w:tcW w:w="1951" w:type="dxa"/>
            <w:vMerge/>
            <w:shd w:val="clear" w:color="auto" w:fill="auto"/>
            <w:noWrap/>
            <w:vAlign w:val="center"/>
          </w:tcPr>
          <w:p w14:paraId="32507C1F" w14:textId="77777777" w:rsidR="009458CA" w:rsidRPr="00BA0797" w:rsidRDefault="009458CA" w:rsidP="00BA0797">
            <w:pPr>
              <w:spacing w:after="0" w:line="240" w:lineRule="auto"/>
              <w:rPr>
                <w:rFonts w:ascii="Myriad Pro" w:hAnsi="Myriad Pro"/>
                <w:sz w:val="18"/>
                <w:szCs w:val="18"/>
              </w:rPr>
            </w:pPr>
          </w:p>
        </w:tc>
        <w:tc>
          <w:tcPr>
            <w:tcW w:w="1259" w:type="dxa"/>
            <w:shd w:val="clear" w:color="auto" w:fill="auto"/>
            <w:noWrap/>
            <w:vAlign w:val="center"/>
          </w:tcPr>
          <w:p w14:paraId="54B690B8" w14:textId="77777777" w:rsidR="009458CA" w:rsidRPr="00BA0797" w:rsidRDefault="009C7B3E" w:rsidP="00BA0797">
            <w:pPr>
              <w:spacing w:after="0" w:line="240" w:lineRule="auto"/>
              <w:jc w:val="center"/>
              <w:rPr>
                <w:rFonts w:ascii="Myriad Pro" w:hAnsi="Myriad Pro"/>
                <w:sz w:val="18"/>
                <w:szCs w:val="18"/>
              </w:rPr>
            </w:pPr>
            <w:r w:rsidRPr="00BA0797">
              <w:rPr>
                <w:rFonts w:ascii="Myriad Pro" w:hAnsi="Myriad Pro"/>
                <w:sz w:val="18"/>
                <w:szCs w:val="18"/>
              </w:rPr>
              <w:t>1 2</w:t>
            </w:r>
            <w:r w:rsidR="009458CA" w:rsidRPr="00BA0797">
              <w:rPr>
                <w:rFonts w:ascii="Myriad Pro" w:hAnsi="Myriad Pro"/>
                <w:sz w:val="18"/>
                <w:szCs w:val="18"/>
              </w:rPr>
              <w:t>66,88</w:t>
            </w:r>
          </w:p>
        </w:tc>
        <w:tc>
          <w:tcPr>
            <w:tcW w:w="1399" w:type="dxa"/>
            <w:shd w:val="clear" w:color="auto" w:fill="auto"/>
            <w:vAlign w:val="center"/>
          </w:tcPr>
          <w:p w14:paraId="7ADACC6A"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45,04</w:t>
            </w:r>
          </w:p>
        </w:tc>
        <w:tc>
          <w:tcPr>
            <w:tcW w:w="4997" w:type="dxa"/>
            <w:shd w:val="clear" w:color="auto" w:fill="auto"/>
            <w:noWrap/>
            <w:vAlign w:val="center"/>
          </w:tcPr>
          <w:p w14:paraId="36E0FC17"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Договор № 343/910/15 от 14.08.201</w:t>
            </w:r>
            <w:r w:rsidR="00834137" w:rsidRPr="00BA0797">
              <w:rPr>
                <w:rFonts w:ascii="Myriad Pro" w:hAnsi="Myriad Pro"/>
                <w:sz w:val="18"/>
                <w:szCs w:val="18"/>
              </w:rPr>
              <w:t>5 2</w:t>
            </w:r>
            <w:r w:rsidRPr="00BA0797">
              <w:rPr>
                <w:rFonts w:ascii="Myriad Pro" w:hAnsi="Myriad Pro"/>
                <w:sz w:val="18"/>
                <w:szCs w:val="18"/>
              </w:rPr>
              <w:t xml:space="preserve">016 – консультирование по вопросам подготовки консолидированной финансовой отчетности за </w:t>
            </w:r>
            <w:smartTag w:uri="urn:schemas-microsoft-com:office:smarttags" w:element="metricconverter">
              <w:smartTagPr>
                <w:attr w:name="ProductID" w:val="2015 г"/>
              </w:smartTagPr>
              <w:r w:rsidRPr="00BA0797">
                <w:rPr>
                  <w:rFonts w:ascii="Myriad Pro" w:hAnsi="Myriad Pro"/>
                  <w:sz w:val="18"/>
                  <w:szCs w:val="18"/>
                </w:rPr>
                <w:t>2015 г</w:t>
              </w:r>
            </w:smartTag>
            <w:r w:rsidRPr="00BA0797">
              <w:rPr>
                <w:rFonts w:ascii="Myriad Pro" w:hAnsi="Myriad Pro"/>
                <w:sz w:val="18"/>
                <w:szCs w:val="18"/>
              </w:rPr>
              <w:t xml:space="preserve">., срок действия договора – до момента завершения аудита отчетности по итогам </w:t>
            </w:r>
            <w:smartTag w:uri="urn:schemas-microsoft-com:office:smarttags" w:element="metricconverter">
              <w:smartTagPr>
                <w:attr w:name="ProductID" w:val="2015 г"/>
              </w:smartTagPr>
              <w:r w:rsidRPr="00BA0797">
                <w:rPr>
                  <w:rFonts w:ascii="Myriad Pro" w:hAnsi="Myriad Pro"/>
                  <w:sz w:val="18"/>
                  <w:szCs w:val="18"/>
                </w:rPr>
                <w:t>2015 г</w:t>
              </w:r>
            </w:smartTag>
            <w:r w:rsidRPr="00BA0797">
              <w:rPr>
                <w:rFonts w:ascii="Myriad Pro" w:hAnsi="Myriad Pro"/>
                <w:sz w:val="18"/>
                <w:szCs w:val="18"/>
              </w:rPr>
              <w:t>.</w:t>
            </w:r>
          </w:p>
          <w:p w14:paraId="7033C250"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бухгалтерского и налогового учета и отчетности и Департамент внутреннего аудита</w:t>
            </w:r>
          </w:p>
        </w:tc>
      </w:tr>
      <w:tr w:rsidR="009458CA" w:rsidRPr="00BA0797" w14:paraId="1BD39FC7" w14:textId="77777777" w:rsidTr="005B370D">
        <w:trPr>
          <w:cantSplit/>
        </w:trPr>
        <w:tc>
          <w:tcPr>
            <w:tcW w:w="1951" w:type="dxa"/>
            <w:vMerge w:val="restart"/>
            <w:shd w:val="clear" w:color="auto" w:fill="auto"/>
            <w:noWrap/>
            <w:vAlign w:val="center"/>
          </w:tcPr>
          <w:p w14:paraId="34236E35"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Юридические услуги</w:t>
            </w:r>
          </w:p>
        </w:tc>
        <w:tc>
          <w:tcPr>
            <w:tcW w:w="1259" w:type="dxa"/>
            <w:shd w:val="clear" w:color="auto" w:fill="auto"/>
            <w:noWrap/>
            <w:vAlign w:val="center"/>
          </w:tcPr>
          <w:p w14:paraId="4E47C91C"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420,00</w:t>
            </w:r>
          </w:p>
        </w:tc>
        <w:tc>
          <w:tcPr>
            <w:tcW w:w="1399" w:type="dxa"/>
            <w:shd w:val="clear" w:color="auto" w:fill="auto"/>
            <w:vAlign w:val="center"/>
          </w:tcPr>
          <w:p w14:paraId="32FB198E" w14:textId="77777777" w:rsidR="009458CA" w:rsidRPr="00BA0797" w:rsidRDefault="009458CA" w:rsidP="00BA0797">
            <w:pPr>
              <w:spacing w:after="0" w:line="240" w:lineRule="auto"/>
              <w:jc w:val="center"/>
              <w:rPr>
                <w:rFonts w:ascii="Myriad Pro" w:hAnsi="Myriad Pro"/>
                <w:sz w:val="18"/>
                <w:szCs w:val="18"/>
              </w:rPr>
            </w:pPr>
          </w:p>
        </w:tc>
        <w:tc>
          <w:tcPr>
            <w:tcW w:w="4997" w:type="dxa"/>
            <w:shd w:val="clear" w:color="auto" w:fill="auto"/>
            <w:noWrap/>
            <w:vAlign w:val="center"/>
          </w:tcPr>
          <w:p w14:paraId="66102304"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Договор № 505/1182/15 от 03.12.2015 – подготовка правового заключения применения ст. 317.1 ГК РФ, срок действия договора – до момента исполнения</w:t>
            </w:r>
          </w:p>
          <w:p w14:paraId="141C46C5"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правового обеспечения</w:t>
            </w:r>
          </w:p>
        </w:tc>
      </w:tr>
      <w:tr w:rsidR="009458CA" w:rsidRPr="00BA0797" w14:paraId="46CAB599" w14:textId="77777777" w:rsidTr="005B370D">
        <w:trPr>
          <w:cantSplit/>
        </w:trPr>
        <w:tc>
          <w:tcPr>
            <w:tcW w:w="1951" w:type="dxa"/>
            <w:vMerge/>
            <w:shd w:val="clear" w:color="auto" w:fill="auto"/>
            <w:noWrap/>
            <w:vAlign w:val="center"/>
          </w:tcPr>
          <w:p w14:paraId="20A54F37" w14:textId="77777777" w:rsidR="009458CA" w:rsidRPr="00BA0797" w:rsidRDefault="009458CA" w:rsidP="00BA0797">
            <w:pPr>
              <w:spacing w:after="0" w:line="240" w:lineRule="auto"/>
              <w:rPr>
                <w:rFonts w:ascii="Myriad Pro" w:hAnsi="Myriad Pro"/>
                <w:sz w:val="18"/>
                <w:szCs w:val="18"/>
              </w:rPr>
            </w:pPr>
          </w:p>
        </w:tc>
        <w:tc>
          <w:tcPr>
            <w:tcW w:w="1259" w:type="dxa"/>
            <w:shd w:val="clear" w:color="auto" w:fill="auto"/>
            <w:noWrap/>
            <w:vAlign w:val="center"/>
          </w:tcPr>
          <w:p w14:paraId="00DCB41F" w14:textId="77777777" w:rsidR="009458CA" w:rsidRPr="00BA0797" w:rsidRDefault="009C7B3E" w:rsidP="00BA0797">
            <w:pPr>
              <w:spacing w:after="0" w:line="240" w:lineRule="auto"/>
              <w:jc w:val="center"/>
              <w:rPr>
                <w:rFonts w:ascii="Myriad Pro" w:hAnsi="Myriad Pro"/>
                <w:sz w:val="18"/>
                <w:szCs w:val="18"/>
              </w:rPr>
            </w:pPr>
            <w:r w:rsidRPr="00BA0797">
              <w:rPr>
                <w:rFonts w:ascii="Myriad Pro" w:hAnsi="Myriad Pro"/>
                <w:sz w:val="18"/>
                <w:szCs w:val="18"/>
              </w:rPr>
              <w:t>2 1</w:t>
            </w:r>
            <w:r w:rsidR="009458CA" w:rsidRPr="00BA0797">
              <w:rPr>
                <w:rFonts w:ascii="Myriad Pro" w:hAnsi="Myriad Pro"/>
                <w:sz w:val="18"/>
                <w:szCs w:val="18"/>
              </w:rPr>
              <w:t>18,00</w:t>
            </w:r>
          </w:p>
        </w:tc>
        <w:tc>
          <w:tcPr>
            <w:tcW w:w="1399" w:type="dxa"/>
            <w:shd w:val="clear" w:color="auto" w:fill="auto"/>
            <w:vAlign w:val="center"/>
          </w:tcPr>
          <w:p w14:paraId="2DF6B326"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12,76</w:t>
            </w:r>
          </w:p>
        </w:tc>
        <w:tc>
          <w:tcPr>
            <w:tcW w:w="4997" w:type="dxa"/>
            <w:shd w:val="clear" w:color="auto" w:fill="auto"/>
            <w:noWrap/>
            <w:vAlign w:val="center"/>
          </w:tcPr>
          <w:p w14:paraId="6C4380E2"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Договор № 148/317/16 от 19.04.2016 – юридическая помощь при рассмотрении дела об административном правонарушении (по требованиям акционеров от 29.10.2015 и иных) – до полного исполнения обязательств</w:t>
            </w:r>
          </w:p>
          <w:p w14:paraId="74B45FC3"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 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корпоративного управления и взаимодействия с акционерами и Департамент правового обеспечения</w:t>
            </w:r>
          </w:p>
        </w:tc>
      </w:tr>
      <w:tr w:rsidR="009458CA" w:rsidRPr="00BA0797" w14:paraId="3392CAAF" w14:textId="77777777" w:rsidTr="005B370D">
        <w:trPr>
          <w:cantSplit/>
        </w:trPr>
        <w:tc>
          <w:tcPr>
            <w:tcW w:w="1951" w:type="dxa"/>
            <w:vMerge/>
            <w:shd w:val="clear" w:color="auto" w:fill="auto"/>
            <w:noWrap/>
            <w:vAlign w:val="center"/>
          </w:tcPr>
          <w:p w14:paraId="69A58EDD" w14:textId="77777777" w:rsidR="009458CA" w:rsidRPr="00BA0797" w:rsidRDefault="009458CA" w:rsidP="00BA0797">
            <w:pPr>
              <w:spacing w:after="0" w:line="240" w:lineRule="auto"/>
              <w:rPr>
                <w:rFonts w:ascii="Myriad Pro" w:hAnsi="Myriad Pro"/>
                <w:sz w:val="18"/>
                <w:szCs w:val="18"/>
              </w:rPr>
            </w:pPr>
          </w:p>
        </w:tc>
        <w:tc>
          <w:tcPr>
            <w:tcW w:w="1259" w:type="dxa"/>
            <w:shd w:val="clear" w:color="auto" w:fill="auto"/>
            <w:noWrap/>
            <w:vAlign w:val="center"/>
          </w:tcPr>
          <w:p w14:paraId="0F669DCA"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50,00</w:t>
            </w:r>
          </w:p>
        </w:tc>
        <w:tc>
          <w:tcPr>
            <w:tcW w:w="1399" w:type="dxa"/>
            <w:shd w:val="clear" w:color="auto" w:fill="auto"/>
            <w:vAlign w:val="center"/>
          </w:tcPr>
          <w:p w14:paraId="6EBFF844" w14:textId="77777777" w:rsidR="009458CA" w:rsidRPr="00BA0797" w:rsidRDefault="009458CA" w:rsidP="00BA0797">
            <w:pPr>
              <w:spacing w:after="0" w:line="240" w:lineRule="auto"/>
              <w:jc w:val="center"/>
              <w:rPr>
                <w:rFonts w:ascii="Myriad Pro" w:hAnsi="Myriad Pro"/>
                <w:sz w:val="18"/>
                <w:szCs w:val="18"/>
              </w:rPr>
            </w:pPr>
          </w:p>
        </w:tc>
        <w:tc>
          <w:tcPr>
            <w:tcW w:w="4997" w:type="dxa"/>
            <w:shd w:val="clear" w:color="auto" w:fill="auto"/>
            <w:noWrap/>
            <w:vAlign w:val="center"/>
          </w:tcPr>
          <w:p w14:paraId="55A43725"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Договор № 08/16 от 29.09.2016 – подготовка юридического (научного) заключения по заданной теме, срок действия договора – до 05.10.2016</w:t>
            </w:r>
          </w:p>
          <w:p w14:paraId="17E47CC2"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В </w:t>
            </w:r>
            <w:r w:rsidR="00571867" w:rsidRPr="00BA0797">
              <w:rPr>
                <w:rFonts w:ascii="Myriad Pro" w:hAnsi="Myriad Pro"/>
                <w:sz w:val="18"/>
                <w:szCs w:val="18"/>
              </w:rPr>
              <w:t xml:space="preserve">организационной структуре </w:t>
            </w:r>
            <w:r w:rsidRPr="00BA0797">
              <w:rPr>
                <w:rFonts w:ascii="Myriad Pro" w:hAnsi="Myriad Pro"/>
                <w:sz w:val="18"/>
                <w:szCs w:val="18"/>
              </w:rPr>
              <w:t>ИА имеется Департамент правового обеспечения</w:t>
            </w:r>
          </w:p>
        </w:tc>
      </w:tr>
      <w:tr w:rsidR="009458CA" w:rsidRPr="00BA0797" w14:paraId="279029F9" w14:textId="77777777" w:rsidTr="005B370D">
        <w:trPr>
          <w:cantSplit/>
        </w:trPr>
        <w:tc>
          <w:tcPr>
            <w:tcW w:w="1951" w:type="dxa"/>
            <w:shd w:val="clear" w:color="auto" w:fill="auto"/>
            <w:noWrap/>
            <w:vAlign w:val="center"/>
          </w:tcPr>
          <w:p w14:paraId="21767BDC"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Расходы на услуги PR</w:t>
            </w:r>
          </w:p>
        </w:tc>
        <w:tc>
          <w:tcPr>
            <w:tcW w:w="1259" w:type="dxa"/>
            <w:shd w:val="clear" w:color="auto" w:fill="auto"/>
            <w:noWrap/>
            <w:vAlign w:val="center"/>
          </w:tcPr>
          <w:p w14:paraId="597A6A0E"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1</w:t>
            </w:r>
            <w:r w:rsidR="009C7B3E" w:rsidRPr="00BA0797">
              <w:rPr>
                <w:rFonts w:ascii="Myriad Pro" w:hAnsi="Myriad Pro"/>
                <w:sz w:val="18"/>
                <w:szCs w:val="18"/>
              </w:rPr>
              <w:t>1 3</w:t>
            </w:r>
            <w:r w:rsidRPr="00BA0797">
              <w:rPr>
                <w:rFonts w:ascii="Myriad Pro" w:hAnsi="Myriad Pro"/>
                <w:sz w:val="18"/>
                <w:szCs w:val="18"/>
              </w:rPr>
              <w:t>37,66</w:t>
            </w:r>
          </w:p>
        </w:tc>
        <w:tc>
          <w:tcPr>
            <w:tcW w:w="1399" w:type="dxa"/>
            <w:shd w:val="clear" w:color="auto" w:fill="auto"/>
            <w:vAlign w:val="center"/>
          </w:tcPr>
          <w:p w14:paraId="484391B2"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sz w:val="18"/>
                <w:szCs w:val="18"/>
              </w:rPr>
              <w:t>134,90</w:t>
            </w:r>
          </w:p>
        </w:tc>
        <w:tc>
          <w:tcPr>
            <w:tcW w:w="4997" w:type="dxa"/>
            <w:shd w:val="clear" w:color="auto" w:fill="auto"/>
            <w:noWrap/>
            <w:vAlign w:val="center"/>
          </w:tcPr>
          <w:p w14:paraId="6339481B"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 xml:space="preserve">Размещение рекламно-информационных материалов, организация участия в форумах, мероприятиях в </w:t>
            </w:r>
            <w:smartTag w:uri="urn:schemas-microsoft-com:office:smarttags" w:element="metricconverter">
              <w:smartTagPr>
                <w:attr w:name="ProductID" w:val="2016 г"/>
              </w:smartTagPr>
              <w:r w:rsidRPr="00BA0797">
                <w:rPr>
                  <w:rFonts w:ascii="Myriad Pro" w:hAnsi="Myriad Pro"/>
                  <w:sz w:val="18"/>
                  <w:szCs w:val="18"/>
                </w:rPr>
                <w:t>2016 г</w:t>
              </w:r>
            </w:smartTag>
            <w:r w:rsidRPr="00BA0797">
              <w:rPr>
                <w:rFonts w:ascii="Myriad Pro" w:hAnsi="Myriad Pro"/>
                <w:sz w:val="18"/>
                <w:szCs w:val="18"/>
              </w:rPr>
              <w:t>.</w:t>
            </w:r>
          </w:p>
        </w:tc>
      </w:tr>
      <w:tr w:rsidR="009458CA" w:rsidRPr="00BA0797" w14:paraId="1B9155D3" w14:textId="77777777" w:rsidTr="005B370D">
        <w:trPr>
          <w:cantSplit/>
        </w:trPr>
        <w:tc>
          <w:tcPr>
            <w:tcW w:w="1951" w:type="dxa"/>
            <w:shd w:val="clear" w:color="auto" w:fill="auto"/>
            <w:noWrap/>
            <w:vAlign w:val="center"/>
          </w:tcPr>
          <w:p w14:paraId="60A6FA17"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lastRenderedPageBreak/>
              <w:t>НИОКР</w:t>
            </w:r>
          </w:p>
        </w:tc>
        <w:tc>
          <w:tcPr>
            <w:tcW w:w="1259" w:type="dxa"/>
            <w:shd w:val="clear" w:color="auto" w:fill="auto"/>
            <w:noWrap/>
            <w:vAlign w:val="center"/>
          </w:tcPr>
          <w:p w14:paraId="00D52CE2" w14:textId="77777777" w:rsidR="009458CA" w:rsidRPr="00BA0797" w:rsidRDefault="009458CA" w:rsidP="00BA0797">
            <w:pPr>
              <w:spacing w:after="0" w:line="240" w:lineRule="auto"/>
              <w:jc w:val="center"/>
              <w:rPr>
                <w:rFonts w:ascii="Myriad Pro" w:hAnsi="Myriad Pro"/>
                <w:sz w:val="18"/>
                <w:szCs w:val="18"/>
              </w:rPr>
            </w:pPr>
            <w:r w:rsidRPr="00BA0797">
              <w:rPr>
                <w:rFonts w:ascii="Myriad Pro" w:hAnsi="Myriad Pro"/>
                <w:bCs/>
                <w:sz w:val="18"/>
                <w:szCs w:val="18"/>
              </w:rPr>
              <w:t>258,480</w:t>
            </w:r>
          </w:p>
        </w:tc>
        <w:tc>
          <w:tcPr>
            <w:tcW w:w="1399" w:type="dxa"/>
            <w:shd w:val="clear" w:color="auto" w:fill="auto"/>
            <w:vAlign w:val="center"/>
          </w:tcPr>
          <w:p w14:paraId="0D279C7E" w14:textId="77777777" w:rsidR="009458CA" w:rsidRPr="00BA0797" w:rsidRDefault="009458CA" w:rsidP="00BA0797">
            <w:pPr>
              <w:spacing w:after="0" w:line="240" w:lineRule="auto"/>
              <w:jc w:val="center"/>
              <w:rPr>
                <w:rFonts w:ascii="Myriad Pro" w:hAnsi="Myriad Pro"/>
                <w:sz w:val="18"/>
                <w:szCs w:val="18"/>
              </w:rPr>
            </w:pPr>
          </w:p>
        </w:tc>
        <w:tc>
          <w:tcPr>
            <w:tcW w:w="4997" w:type="dxa"/>
            <w:shd w:val="clear" w:color="auto" w:fill="auto"/>
            <w:noWrap/>
            <w:vAlign w:val="center"/>
          </w:tcPr>
          <w:p w14:paraId="43AB3EB4" w14:textId="77777777" w:rsidR="009458CA" w:rsidRPr="00BA0797" w:rsidRDefault="009458CA" w:rsidP="00BA0797">
            <w:pPr>
              <w:spacing w:after="0" w:line="240" w:lineRule="auto"/>
              <w:rPr>
                <w:rFonts w:ascii="Myriad Pro" w:hAnsi="Myriad Pro"/>
                <w:sz w:val="18"/>
                <w:szCs w:val="18"/>
              </w:rPr>
            </w:pPr>
            <w:r w:rsidRPr="00BA0797">
              <w:rPr>
                <w:rFonts w:ascii="Myriad Pro" w:hAnsi="Myriad Pro"/>
                <w:sz w:val="18"/>
                <w:szCs w:val="18"/>
              </w:rPr>
              <w:t>Не представлена информация о сроке полезного использования НИОКР (списывается амортизация по НИОКР)</w:t>
            </w:r>
          </w:p>
        </w:tc>
      </w:tr>
      <w:tr w:rsidR="009458CA" w:rsidRPr="00BA0797" w14:paraId="600F94B2" w14:textId="77777777" w:rsidTr="005B370D">
        <w:trPr>
          <w:cantSplit/>
        </w:trPr>
        <w:tc>
          <w:tcPr>
            <w:tcW w:w="1951" w:type="dxa"/>
            <w:shd w:val="clear" w:color="auto" w:fill="auto"/>
            <w:noWrap/>
            <w:vAlign w:val="center"/>
          </w:tcPr>
          <w:p w14:paraId="319633F4" w14:textId="77777777" w:rsidR="009458CA" w:rsidRPr="00BA0797" w:rsidRDefault="009458CA" w:rsidP="00BA0797">
            <w:pPr>
              <w:spacing w:after="0" w:line="240" w:lineRule="auto"/>
              <w:rPr>
                <w:rFonts w:ascii="Myriad Pro" w:hAnsi="Myriad Pro"/>
                <w:b/>
                <w:sz w:val="18"/>
                <w:szCs w:val="18"/>
              </w:rPr>
            </w:pPr>
            <w:r w:rsidRPr="00BA0797">
              <w:rPr>
                <w:rFonts w:ascii="Myriad Pro" w:hAnsi="Myriad Pro"/>
                <w:b/>
                <w:sz w:val="18"/>
                <w:szCs w:val="18"/>
              </w:rPr>
              <w:t>ИТОГО</w:t>
            </w:r>
          </w:p>
        </w:tc>
        <w:tc>
          <w:tcPr>
            <w:tcW w:w="1259" w:type="dxa"/>
            <w:shd w:val="clear" w:color="auto" w:fill="auto"/>
            <w:noWrap/>
            <w:vAlign w:val="center"/>
          </w:tcPr>
          <w:p w14:paraId="6A53E93C" w14:textId="77777777" w:rsidR="009458CA" w:rsidRPr="00BA0797" w:rsidRDefault="009458CA" w:rsidP="00BA0797">
            <w:pPr>
              <w:spacing w:after="0" w:line="240" w:lineRule="auto"/>
              <w:jc w:val="center"/>
              <w:rPr>
                <w:rFonts w:ascii="Myriad Pro" w:hAnsi="Myriad Pro"/>
                <w:b/>
                <w:bCs/>
                <w:sz w:val="18"/>
                <w:szCs w:val="18"/>
              </w:rPr>
            </w:pPr>
            <w:r w:rsidRPr="00BA0797">
              <w:rPr>
                <w:rFonts w:ascii="Myriad Pro" w:hAnsi="Myriad Pro"/>
                <w:b/>
                <w:bCs/>
                <w:sz w:val="18"/>
                <w:szCs w:val="18"/>
              </w:rPr>
              <w:t>8</w:t>
            </w:r>
            <w:r w:rsidR="00834137" w:rsidRPr="00BA0797">
              <w:rPr>
                <w:rFonts w:ascii="Myriad Pro" w:hAnsi="Myriad Pro"/>
                <w:b/>
                <w:bCs/>
                <w:sz w:val="18"/>
                <w:szCs w:val="18"/>
              </w:rPr>
              <w:t>8 6</w:t>
            </w:r>
            <w:r w:rsidRPr="00BA0797">
              <w:rPr>
                <w:rFonts w:ascii="Myriad Pro" w:hAnsi="Myriad Pro"/>
                <w:b/>
                <w:bCs/>
                <w:sz w:val="18"/>
                <w:szCs w:val="18"/>
              </w:rPr>
              <w:t>95,772</w:t>
            </w:r>
          </w:p>
        </w:tc>
        <w:tc>
          <w:tcPr>
            <w:tcW w:w="1399" w:type="dxa"/>
            <w:shd w:val="clear" w:color="auto" w:fill="auto"/>
            <w:vAlign w:val="center"/>
          </w:tcPr>
          <w:p w14:paraId="30279B95" w14:textId="77777777" w:rsidR="009458CA" w:rsidRPr="00BA0797" w:rsidRDefault="009458CA" w:rsidP="00BA0797">
            <w:pPr>
              <w:spacing w:after="0" w:line="240" w:lineRule="auto"/>
              <w:jc w:val="center"/>
              <w:rPr>
                <w:rFonts w:ascii="Myriad Pro" w:hAnsi="Myriad Pro"/>
                <w:b/>
                <w:sz w:val="18"/>
                <w:szCs w:val="18"/>
              </w:rPr>
            </w:pPr>
            <w:r w:rsidRPr="00BA0797">
              <w:rPr>
                <w:rFonts w:ascii="Myriad Pro" w:hAnsi="Myriad Pro"/>
                <w:b/>
                <w:sz w:val="18"/>
                <w:szCs w:val="18"/>
              </w:rPr>
              <w:t>44,72</w:t>
            </w:r>
          </w:p>
        </w:tc>
        <w:tc>
          <w:tcPr>
            <w:tcW w:w="4997" w:type="dxa"/>
            <w:shd w:val="clear" w:color="auto" w:fill="auto"/>
            <w:noWrap/>
            <w:vAlign w:val="center"/>
          </w:tcPr>
          <w:p w14:paraId="7A887579" w14:textId="77777777" w:rsidR="009458CA" w:rsidRPr="00BA0797" w:rsidRDefault="009458CA" w:rsidP="00BA0797">
            <w:pPr>
              <w:spacing w:after="0" w:line="240" w:lineRule="auto"/>
              <w:rPr>
                <w:rFonts w:ascii="Myriad Pro" w:hAnsi="Myriad Pro"/>
                <w:b/>
                <w:sz w:val="18"/>
                <w:szCs w:val="18"/>
              </w:rPr>
            </w:pPr>
          </w:p>
        </w:tc>
      </w:tr>
    </w:tbl>
    <w:p w14:paraId="50C866AD" w14:textId="77777777" w:rsidR="00476635" w:rsidRPr="00BA0797" w:rsidRDefault="00B17619" w:rsidP="00BA0797">
      <w:pPr>
        <w:pStyle w:val="afffb"/>
        <w:tabs>
          <w:tab w:val="clear" w:pos="960"/>
        </w:tabs>
        <w:spacing w:before="0"/>
      </w:pPr>
      <w:r w:rsidRPr="00BA0797">
        <w:t>Плановые расходы на 2018 г</w:t>
      </w:r>
      <w:r w:rsidR="000C00B7">
        <w:t>од</w:t>
      </w:r>
      <w:r w:rsidRPr="00BA0797">
        <w:t xml:space="preserve"> Исполнителем определены исходя из расходов за 2016 г</w:t>
      </w:r>
      <w:r w:rsidR="000C00B7">
        <w:t>од</w:t>
      </w:r>
      <w:r w:rsidRPr="00BA0797">
        <w:t xml:space="preserve"> с применением ИПЦ.</w:t>
      </w:r>
      <w:r w:rsidR="00451B46" w:rsidRPr="00BA0797">
        <w:t xml:space="preserve"> </w:t>
      </w:r>
    </w:p>
    <w:p w14:paraId="3317D7E9" w14:textId="77777777" w:rsidR="001E7401" w:rsidRPr="00BA0797" w:rsidRDefault="00476635" w:rsidP="00BA0797">
      <w:pPr>
        <w:spacing w:after="0" w:line="360" w:lineRule="auto"/>
        <w:ind w:firstLine="567"/>
        <w:jc w:val="both"/>
        <w:rPr>
          <w:rFonts w:ascii="Myriad Pro" w:hAnsi="Myriad Pro"/>
          <w:sz w:val="26"/>
          <w:szCs w:val="26"/>
        </w:rPr>
      </w:pPr>
      <w:r w:rsidRPr="00BA0797">
        <w:rPr>
          <w:rFonts w:ascii="Myriad Pro" w:hAnsi="Myriad Pro"/>
          <w:sz w:val="26"/>
          <w:szCs w:val="26"/>
        </w:rPr>
        <w:t>В связи с тем, что фактический размер заработной платы исполнительного аппарата значительно превышает размер заработной платы аппарата филиала, а также уровень заработной платы по региону присутствия компании, р</w:t>
      </w:r>
      <w:r w:rsidR="00451B46" w:rsidRPr="00BA0797">
        <w:rPr>
          <w:rFonts w:ascii="Myriad Pro" w:hAnsi="Myriad Pro"/>
          <w:sz w:val="26"/>
          <w:szCs w:val="26"/>
        </w:rPr>
        <w:t xml:space="preserve">асходы на оплату труда </w:t>
      </w:r>
      <w:r w:rsidR="00C3560C" w:rsidRPr="00BA0797">
        <w:rPr>
          <w:rFonts w:ascii="Myriad Pro" w:hAnsi="Myriad Pro"/>
          <w:sz w:val="26"/>
          <w:szCs w:val="26"/>
        </w:rPr>
        <w:t>определены</w:t>
      </w:r>
      <w:r w:rsidR="009C7B3E" w:rsidRPr="00BA0797">
        <w:rPr>
          <w:rFonts w:ascii="Myriad Pro" w:hAnsi="Myriad Pro"/>
          <w:sz w:val="26"/>
          <w:szCs w:val="26"/>
        </w:rPr>
        <w:t xml:space="preserve"> </w:t>
      </w:r>
      <w:r w:rsidR="00C3560C" w:rsidRPr="00BA0797">
        <w:rPr>
          <w:rFonts w:ascii="Myriad Pro" w:hAnsi="Myriad Pro"/>
          <w:sz w:val="26"/>
          <w:szCs w:val="26"/>
        </w:rPr>
        <w:t xml:space="preserve">как среднемесячная начисленная заработная плата одного работника по виду деятельности </w:t>
      </w:r>
      <w:r w:rsidR="00586D28" w:rsidRPr="00BA0797">
        <w:rPr>
          <w:rFonts w:ascii="Myriad Pro" w:hAnsi="Myriad Pro"/>
          <w:sz w:val="26"/>
          <w:szCs w:val="26"/>
        </w:rPr>
        <w:t>«</w:t>
      </w:r>
      <w:r w:rsidR="00C3560C" w:rsidRPr="00BA0797">
        <w:rPr>
          <w:rFonts w:ascii="Myriad Pro" w:hAnsi="Myriad Pro"/>
          <w:sz w:val="26"/>
          <w:szCs w:val="26"/>
        </w:rPr>
        <w:t>Производство и распределение электроэнергии, газа и воды</w:t>
      </w:r>
      <w:r w:rsidR="00586D28" w:rsidRPr="00BA0797">
        <w:rPr>
          <w:rFonts w:ascii="Myriad Pro" w:hAnsi="Myriad Pro"/>
          <w:sz w:val="26"/>
          <w:szCs w:val="26"/>
        </w:rPr>
        <w:t>»</w:t>
      </w:r>
      <w:r w:rsidR="00C3560C" w:rsidRPr="00BA0797">
        <w:rPr>
          <w:rFonts w:ascii="Myriad Pro" w:hAnsi="Myriad Pro"/>
          <w:sz w:val="26"/>
          <w:szCs w:val="26"/>
        </w:rPr>
        <w:t xml:space="preserve"> по г.</w:t>
      </w:r>
      <w:r w:rsidR="00DF12C3" w:rsidRPr="00BA0797">
        <w:rPr>
          <w:rFonts w:ascii="Myriad Pro" w:hAnsi="Myriad Pro"/>
          <w:sz w:val="26"/>
          <w:szCs w:val="26"/>
        </w:rPr>
        <w:t xml:space="preserve"> </w:t>
      </w:r>
      <w:r w:rsidR="00C3560C" w:rsidRPr="00BA0797">
        <w:rPr>
          <w:rFonts w:ascii="Myriad Pro" w:hAnsi="Myriad Pro"/>
          <w:sz w:val="26"/>
          <w:szCs w:val="26"/>
        </w:rPr>
        <w:t>Санкт-Петербург</w:t>
      </w:r>
      <w:r w:rsidR="001E7401" w:rsidRPr="00BA0797">
        <w:rPr>
          <w:rFonts w:ascii="Myriad Pro" w:hAnsi="Myriad Pro"/>
          <w:sz w:val="26"/>
          <w:szCs w:val="26"/>
        </w:rPr>
        <w:t xml:space="preserve">, </w:t>
      </w:r>
      <w:r w:rsidR="00451B46" w:rsidRPr="00BA0797">
        <w:rPr>
          <w:rFonts w:ascii="Myriad Pro" w:hAnsi="Myriad Pro"/>
          <w:sz w:val="26"/>
          <w:szCs w:val="26"/>
        </w:rPr>
        <w:t>на уровне</w:t>
      </w:r>
      <w:r w:rsidR="009C7B3E" w:rsidRPr="00BA0797">
        <w:rPr>
          <w:rFonts w:ascii="Myriad Pro" w:hAnsi="Myriad Pro"/>
          <w:sz w:val="26"/>
          <w:szCs w:val="26"/>
        </w:rPr>
        <w:t xml:space="preserve"> </w:t>
      </w:r>
      <w:r w:rsidR="00C6021C" w:rsidRPr="00BA0797">
        <w:rPr>
          <w:rFonts w:ascii="Myriad Pro" w:hAnsi="Myriad Pro"/>
          <w:sz w:val="26"/>
          <w:szCs w:val="26"/>
        </w:rPr>
        <w:t xml:space="preserve">принятом Государственным комитетом Псковской области по тарифам и энергетике </w:t>
      </w:r>
      <w:r w:rsidR="002A3BA8" w:rsidRPr="00BA0797">
        <w:rPr>
          <w:rFonts w:ascii="Myriad Pro" w:hAnsi="Myriad Pro"/>
          <w:sz w:val="26"/>
          <w:szCs w:val="26"/>
        </w:rPr>
        <w:t>для включения</w:t>
      </w:r>
      <w:r w:rsidR="009C7B3E" w:rsidRPr="00BA0797">
        <w:rPr>
          <w:rFonts w:ascii="Myriad Pro" w:hAnsi="Myriad Pro"/>
          <w:sz w:val="26"/>
          <w:szCs w:val="26"/>
        </w:rPr>
        <w:t xml:space="preserve"> </w:t>
      </w:r>
      <w:r w:rsidR="002A3BA8" w:rsidRPr="00BA0797">
        <w:rPr>
          <w:rFonts w:ascii="Myriad Pro" w:hAnsi="Myriad Pro"/>
          <w:sz w:val="26"/>
          <w:szCs w:val="26"/>
        </w:rPr>
        <w:t>в состав операционных расходов</w:t>
      </w:r>
      <w:r w:rsidR="009C7B3E" w:rsidRPr="00BA0797">
        <w:rPr>
          <w:rFonts w:ascii="Myriad Pro" w:hAnsi="Myriad Pro"/>
          <w:sz w:val="26"/>
          <w:szCs w:val="26"/>
        </w:rPr>
        <w:t xml:space="preserve"> </w:t>
      </w:r>
      <w:r w:rsidRPr="00BA0797">
        <w:rPr>
          <w:rFonts w:ascii="Myriad Pro" w:hAnsi="Myriad Pro"/>
          <w:sz w:val="26"/>
          <w:szCs w:val="26"/>
        </w:rPr>
        <w:t>(</w:t>
      </w:r>
      <w:r w:rsidR="001E7401" w:rsidRPr="00BA0797">
        <w:rPr>
          <w:rFonts w:ascii="Myriad Pro" w:hAnsi="Myriad Pro"/>
          <w:sz w:val="26"/>
          <w:szCs w:val="26"/>
        </w:rPr>
        <w:t>с учетом п. 29 Основ ценообразования</w:t>
      </w:r>
      <w:r w:rsidR="00FD2214" w:rsidRPr="00BA0797">
        <w:rPr>
          <w:rFonts w:ascii="Myriad Pro" w:hAnsi="Myriad Pro"/>
          <w:sz w:val="26"/>
          <w:szCs w:val="26"/>
        </w:rPr>
        <w:t xml:space="preserve"> № 1178</w:t>
      </w:r>
      <w:r w:rsidR="001E7401" w:rsidRPr="00BA0797">
        <w:rPr>
          <w:rFonts w:ascii="Myriad Pro" w:hAnsi="Myriad Pro"/>
          <w:sz w:val="26"/>
          <w:szCs w:val="26"/>
        </w:rPr>
        <w:t>, предусматривающего возможность использования официальной статистической информации при определен</w:t>
      </w:r>
      <w:r w:rsidRPr="00BA0797">
        <w:rPr>
          <w:rFonts w:ascii="Myriad Pro" w:hAnsi="Myriad Pro"/>
          <w:sz w:val="26"/>
          <w:szCs w:val="26"/>
        </w:rPr>
        <w:t>ии расчетных значений расходов).</w:t>
      </w:r>
    </w:p>
    <w:p w14:paraId="34C2D00D" w14:textId="77777777" w:rsidR="00B54AC1" w:rsidRPr="00BA0797" w:rsidRDefault="00B54AC1" w:rsidP="00BA0797">
      <w:pPr>
        <w:pStyle w:val="afff8"/>
        <w:spacing w:after="0"/>
        <w:jc w:val="center"/>
        <w:rPr>
          <w:b/>
          <w:bCs/>
        </w:rPr>
      </w:pPr>
      <w:r w:rsidRPr="00BA0797">
        <w:rPr>
          <w:b/>
          <w:bCs/>
        </w:rPr>
        <w:t xml:space="preserve">Расходы исполнительного аппарата ПАО </w:t>
      </w:r>
      <w:r w:rsidR="00586D28" w:rsidRPr="00BA0797">
        <w:rPr>
          <w:b/>
          <w:bCs/>
        </w:rPr>
        <w:t>«</w:t>
      </w:r>
      <w:r w:rsidRPr="00BA0797">
        <w:rPr>
          <w:b/>
          <w:bCs/>
        </w:rPr>
        <w:t>МРСК Северо-Запада</w:t>
      </w:r>
      <w:r w:rsidR="00586D28" w:rsidRPr="00BA0797">
        <w:rPr>
          <w:b/>
          <w:bCs/>
        </w:rPr>
        <w:t>»</w:t>
      </w:r>
      <w:r w:rsidRPr="00BA0797">
        <w:rPr>
          <w:b/>
          <w:bCs/>
        </w:rPr>
        <w:t xml:space="preserve"> по филиалу ПАО </w:t>
      </w:r>
      <w:r w:rsidR="00586D28" w:rsidRPr="00BA0797">
        <w:rPr>
          <w:b/>
          <w:bCs/>
        </w:rPr>
        <w:t>«</w:t>
      </w:r>
      <w:r w:rsidRPr="00BA0797">
        <w:rPr>
          <w:b/>
          <w:bCs/>
        </w:rPr>
        <w:t>МРСК Северо-Запада</w:t>
      </w:r>
      <w:r w:rsidR="00586D28" w:rsidRPr="00BA0797">
        <w:rPr>
          <w:b/>
          <w:bCs/>
        </w:rPr>
        <w:t>»</w:t>
      </w:r>
      <w:r w:rsidRPr="00BA0797">
        <w:rPr>
          <w:b/>
          <w:bCs/>
        </w:rPr>
        <w:t xml:space="preserve"> </w:t>
      </w:r>
      <w:r w:rsidR="00586D28" w:rsidRPr="00BA0797">
        <w:rPr>
          <w:b/>
          <w:bCs/>
        </w:rPr>
        <w:t>«</w:t>
      </w:r>
      <w:r w:rsidRPr="00BA0797">
        <w:rPr>
          <w:b/>
          <w:bCs/>
        </w:rPr>
        <w:t>Псковэнерго</w:t>
      </w:r>
      <w:r w:rsidR="00586D28" w:rsidRPr="00BA0797">
        <w:rPr>
          <w:b/>
          <w:bCs/>
        </w:rPr>
        <w:t>»</w:t>
      </w:r>
      <w:r w:rsidRPr="00BA0797">
        <w:rPr>
          <w:b/>
          <w:bCs/>
        </w:rPr>
        <w:t>,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615"/>
        <w:gridCol w:w="1474"/>
        <w:gridCol w:w="1968"/>
        <w:gridCol w:w="1513"/>
      </w:tblGrid>
      <w:tr w:rsidR="001342FB" w:rsidRPr="00BA0797" w14:paraId="71E21426" w14:textId="77777777">
        <w:trPr>
          <w:cantSplit/>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0B4445C" w14:textId="77777777" w:rsidR="001342FB" w:rsidRPr="000C00B7" w:rsidRDefault="001342FB" w:rsidP="000C00B7">
            <w:pPr>
              <w:spacing w:after="0" w:line="240" w:lineRule="auto"/>
              <w:jc w:val="center"/>
              <w:rPr>
                <w:rFonts w:ascii="Myriad Pro" w:hAnsi="Myriad Pro"/>
                <w:bCs/>
                <w:color w:val="FFFFFF"/>
                <w:sz w:val="20"/>
                <w:szCs w:val="20"/>
              </w:rPr>
            </w:pPr>
            <w:r w:rsidRPr="000C00B7">
              <w:rPr>
                <w:rFonts w:ascii="Myriad Pro" w:hAnsi="Myriad Pro"/>
                <w:bCs/>
                <w:color w:val="FFFFFF"/>
                <w:sz w:val="20"/>
                <w:szCs w:val="20"/>
              </w:rPr>
              <w:t>Наименование</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EAF5BC3" w14:textId="77777777" w:rsidR="001342FB" w:rsidRPr="000C00B7" w:rsidRDefault="001342FB" w:rsidP="00BA0797">
            <w:pPr>
              <w:spacing w:after="0" w:line="240" w:lineRule="auto"/>
              <w:jc w:val="center"/>
              <w:rPr>
                <w:rFonts w:ascii="Myriad Pro" w:hAnsi="Myriad Pro"/>
                <w:bCs/>
                <w:color w:val="FFFFFF"/>
                <w:sz w:val="20"/>
                <w:szCs w:val="20"/>
              </w:rPr>
            </w:pPr>
            <w:r w:rsidRPr="000C00B7">
              <w:rPr>
                <w:rFonts w:ascii="Myriad Pro" w:hAnsi="Myriad Pro"/>
                <w:bCs/>
                <w:color w:val="FFFFFF"/>
                <w:sz w:val="20"/>
                <w:szCs w:val="20"/>
              </w:rPr>
              <w:t xml:space="preserve">Факт за </w:t>
            </w:r>
            <w:smartTag w:uri="urn:schemas-microsoft-com:office:smarttags" w:element="metricconverter">
              <w:smartTagPr>
                <w:attr w:name="ProductID" w:val="2016 г"/>
              </w:smartTagPr>
              <w:r w:rsidRPr="000C00B7">
                <w:rPr>
                  <w:rFonts w:ascii="Myriad Pro" w:hAnsi="Myriad Pro"/>
                  <w:bCs/>
                  <w:color w:val="FFFFFF"/>
                  <w:sz w:val="20"/>
                  <w:szCs w:val="20"/>
                </w:rPr>
                <w:t>2016 г</w:t>
              </w:r>
            </w:smartTag>
            <w:r w:rsidRPr="000C00B7">
              <w:rPr>
                <w:rFonts w:ascii="Myriad Pro" w:hAnsi="Myriad Pro"/>
                <w:bCs/>
                <w:color w:val="FFFFFF"/>
                <w:sz w:val="20"/>
                <w:szCs w:val="20"/>
              </w:rPr>
              <w:t>.</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85FEF40" w14:textId="77777777" w:rsidR="001342FB" w:rsidRPr="000C00B7" w:rsidRDefault="001342FB" w:rsidP="00BA0797">
            <w:pPr>
              <w:spacing w:after="0" w:line="240" w:lineRule="auto"/>
              <w:jc w:val="center"/>
              <w:rPr>
                <w:rFonts w:ascii="Myriad Pro" w:hAnsi="Myriad Pro"/>
                <w:bCs/>
                <w:color w:val="FFFFFF"/>
                <w:sz w:val="20"/>
                <w:szCs w:val="20"/>
              </w:rPr>
            </w:pPr>
            <w:r w:rsidRPr="000C00B7">
              <w:rPr>
                <w:rFonts w:ascii="Myriad Pro" w:hAnsi="Myriad Pro"/>
                <w:bCs/>
                <w:color w:val="FFFFFF"/>
                <w:sz w:val="20"/>
                <w:szCs w:val="20"/>
              </w:rPr>
              <w:t>Из них расходы, не</w:t>
            </w:r>
            <w:r w:rsidR="000C00B7">
              <w:rPr>
                <w:rFonts w:ascii="Myriad Pro" w:hAnsi="Myriad Pro"/>
                <w:bCs/>
                <w:color w:val="FFFFFF"/>
                <w:sz w:val="20"/>
                <w:szCs w:val="20"/>
              </w:rPr>
              <w:t xml:space="preserve"> </w:t>
            </w:r>
            <w:r w:rsidRPr="000C00B7">
              <w:rPr>
                <w:rFonts w:ascii="Myriad Pro" w:hAnsi="Myriad Pro"/>
                <w:bCs/>
                <w:color w:val="FFFFFF"/>
                <w:sz w:val="20"/>
                <w:szCs w:val="20"/>
              </w:rPr>
              <w:t>принимаемые для расчета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36A58EC" w14:textId="77777777" w:rsidR="001342FB" w:rsidRPr="000C00B7" w:rsidRDefault="001342FB" w:rsidP="00BA0797">
            <w:pPr>
              <w:spacing w:after="0" w:line="240" w:lineRule="auto"/>
              <w:jc w:val="center"/>
              <w:rPr>
                <w:rFonts w:ascii="Myriad Pro" w:hAnsi="Myriad Pro"/>
                <w:bCs/>
                <w:color w:val="FFFFFF"/>
                <w:sz w:val="20"/>
                <w:szCs w:val="20"/>
              </w:rPr>
            </w:pPr>
            <w:r w:rsidRPr="000C00B7">
              <w:rPr>
                <w:rFonts w:ascii="Myriad Pro" w:hAnsi="Myriad Pro"/>
                <w:bCs/>
                <w:color w:val="FFFFFF"/>
                <w:sz w:val="20"/>
                <w:szCs w:val="20"/>
              </w:rPr>
              <w:t xml:space="preserve">План на </w:t>
            </w:r>
            <w:smartTag w:uri="urn:schemas-microsoft-com:office:smarttags" w:element="metricconverter">
              <w:smartTagPr>
                <w:attr w:name="ProductID" w:val="2018 г"/>
              </w:smartTagPr>
              <w:r w:rsidRPr="000C00B7">
                <w:rPr>
                  <w:rFonts w:ascii="Myriad Pro" w:hAnsi="Myriad Pro"/>
                  <w:bCs/>
                  <w:color w:val="FFFFFF"/>
                  <w:sz w:val="20"/>
                  <w:szCs w:val="20"/>
                </w:rPr>
                <w:t>2018 г</w:t>
              </w:r>
            </w:smartTag>
            <w:r w:rsidRPr="000C00B7">
              <w:rPr>
                <w:rFonts w:ascii="Myriad Pro" w:hAnsi="Myriad Pro"/>
                <w:bCs/>
                <w:color w:val="FFFFFF"/>
                <w:sz w:val="20"/>
                <w:szCs w:val="20"/>
              </w:rPr>
              <w:t>.</w:t>
            </w:r>
          </w:p>
        </w:tc>
      </w:tr>
      <w:tr w:rsidR="00DF12C3" w:rsidRPr="00193D2F" w14:paraId="0D6E0C15" w14:textId="77777777">
        <w:trPr>
          <w:cantSplit/>
        </w:trPr>
        <w:tc>
          <w:tcPr>
            <w:tcW w:w="0" w:type="auto"/>
            <w:tcBorders>
              <w:top w:val="single" w:sz="4" w:space="0" w:color="FFFFFF"/>
            </w:tcBorders>
            <w:shd w:val="clear" w:color="auto" w:fill="auto"/>
            <w:vAlign w:val="center"/>
          </w:tcPr>
          <w:p w14:paraId="092BDB69" w14:textId="77777777" w:rsidR="00DF12C3" w:rsidRPr="00193D2F" w:rsidRDefault="00DF12C3" w:rsidP="00BA0797">
            <w:pPr>
              <w:spacing w:after="0" w:line="240" w:lineRule="auto"/>
              <w:jc w:val="both"/>
              <w:rPr>
                <w:rFonts w:ascii="Myriad Pro" w:hAnsi="Myriad Pro"/>
                <w:b/>
                <w:bCs/>
                <w:sz w:val="20"/>
                <w:szCs w:val="20"/>
              </w:rPr>
            </w:pPr>
            <w:r w:rsidRPr="00193D2F">
              <w:rPr>
                <w:rFonts w:ascii="Myriad Pro" w:hAnsi="Myriad Pro"/>
                <w:b/>
                <w:bCs/>
                <w:sz w:val="20"/>
                <w:szCs w:val="20"/>
              </w:rPr>
              <w:t>Расходы на содержание управляющей компании - всего</w:t>
            </w:r>
          </w:p>
        </w:tc>
        <w:tc>
          <w:tcPr>
            <w:tcW w:w="0" w:type="auto"/>
            <w:tcBorders>
              <w:top w:val="single" w:sz="4" w:space="0" w:color="FFFFFF"/>
            </w:tcBorders>
            <w:shd w:val="clear" w:color="auto" w:fill="auto"/>
            <w:noWrap/>
            <w:vAlign w:val="center"/>
          </w:tcPr>
          <w:p w14:paraId="728D0A4E" w14:textId="77777777" w:rsidR="00DF12C3" w:rsidRPr="00193D2F" w:rsidRDefault="00DF12C3" w:rsidP="00BA0797">
            <w:pPr>
              <w:spacing w:after="0" w:line="240" w:lineRule="auto"/>
              <w:jc w:val="center"/>
              <w:rPr>
                <w:rFonts w:ascii="Myriad Pro" w:hAnsi="Myriad Pro"/>
                <w:b/>
                <w:bCs/>
                <w:sz w:val="20"/>
                <w:szCs w:val="20"/>
              </w:rPr>
            </w:pPr>
            <w:r w:rsidRPr="00193D2F">
              <w:rPr>
                <w:rFonts w:ascii="Myriad Pro" w:hAnsi="Myriad Pro"/>
                <w:b/>
                <w:bCs/>
                <w:sz w:val="20"/>
                <w:szCs w:val="20"/>
              </w:rPr>
              <w:t>11</w:t>
            </w:r>
            <w:r w:rsidR="00834137" w:rsidRPr="00193D2F">
              <w:rPr>
                <w:rFonts w:ascii="Myriad Pro" w:hAnsi="Myriad Pro"/>
                <w:b/>
                <w:bCs/>
                <w:sz w:val="20"/>
                <w:szCs w:val="20"/>
              </w:rPr>
              <w:t>7 5</w:t>
            </w:r>
            <w:r w:rsidRPr="00193D2F">
              <w:rPr>
                <w:rFonts w:ascii="Myriad Pro" w:hAnsi="Myriad Pro"/>
                <w:b/>
                <w:bCs/>
                <w:sz w:val="20"/>
                <w:szCs w:val="20"/>
              </w:rPr>
              <w:t>51,73</w:t>
            </w:r>
          </w:p>
        </w:tc>
        <w:tc>
          <w:tcPr>
            <w:tcW w:w="0" w:type="auto"/>
            <w:tcBorders>
              <w:top w:val="single" w:sz="4" w:space="0" w:color="FFFFFF"/>
            </w:tcBorders>
            <w:shd w:val="clear" w:color="auto" w:fill="auto"/>
            <w:vAlign w:val="center"/>
          </w:tcPr>
          <w:p w14:paraId="27D15743" w14:textId="77777777" w:rsidR="00DF12C3" w:rsidRPr="00193D2F" w:rsidRDefault="004615E2" w:rsidP="00BA0797">
            <w:pPr>
              <w:spacing w:after="0" w:line="240" w:lineRule="auto"/>
              <w:jc w:val="center"/>
              <w:rPr>
                <w:rFonts w:ascii="Myriad Pro" w:hAnsi="Myriad Pro"/>
                <w:b/>
                <w:bCs/>
                <w:sz w:val="20"/>
                <w:szCs w:val="20"/>
              </w:rPr>
            </w:pPr>
            <w:r w:rsidRPr="00193D2F">
              <w:rPr>
                <w:rFonts w:ascii="Myriad Pro" w:hAnsi="Myriad Pro"/>
                <w:b/>
                <w:bCs/>
                <w:sz w:val="20"/>
                <w:szCs w:val="20"/>
              </w:rPr>
              <w:t>46 562,54</w:t>
            </w:r>
          </w:p>
        </w:tc>
        <w:tc>
          <w:tcPr>
            <w:tcW w:w="0" w:type="auto"/>
            <w:tcBorders>
              <w:top w:val="single" w:sz="4" w:space="0" w:color="FFFFFF"/>
            </w:tcBorders>
            <w:shd w:val="clear" w:color="auto" w:fill="auto"/>
            <w:noWrap/>
            <w:vAlign w:val="center"/>
          </w:tcPr>
          <w:p w14:paraId="250D61CF" w14:textId="77777777" w:rsidR="00DF12C3" w:rsidRPr="00193D2F" w:rsidRDefault="00DF12C3" w:rsidP="00BA0797">
            <w:pPr>
              <w:spacing w:after="0" w:line="240" w:lineRule="auto"/>
              <w:jc w:val="center"/>
              <w:rPr>
                <w:rFonts w:ascii="Myriad Pro" w:hAnsi="Myriad Pro"/>
                <w:b/>
                <w:bCs/>
                <w:sz w:val="20"/>
                <w:szCs w:val="20"/>
              </w:rPr>
            </w:pPr>
            <w:r w:rsidRPr="00193D2F">
              <w:rPr>
                <w:rFonts w:ascii="Myriad Pro" w:hAnsi="Myriad Pro"/>
                <w:b/>
                <w:bCs/>
                <w:sz w:val="20"/>
                <w:szCs w:val="20"/>
              </w:rPr>
              <w:t>6</w:t>
            </w:r>
            <w:r w:rsidR="004615E2" w:rsidRPr="00193D2F">
              <w:rPr>
                <w:rFonts w:ascii="Myriad Pro" w:hAnsi="Myriad Pro"/>
                <w:b/>
                <w:bCs/>
                <w:sz w:val="20"/>
                <w:szCs w:val="20"/>
              </w:rPr>
              <w:t>1 890,18</w:t>
            </w:r>
          </w:p>
        </w:tc>
      </w:tr>
      <w:tr w:rsidR="00DF12C3" w:rsidRPr="00193D2F" w14:paraId="04999758" w14:textId="77777777">
        <w:trPr>
          <w:cantSplit/>
        </w:trPr>
        <w:tc>
          <w:tcPr>
            <w:tcW w:w="0" w:type="auto"/>
            <w:shd w:val="clear" w:color="auto" w:fill="auto"/>
            <w:vAlign w:val="center"/>
          </w:tcPr>
          <w:p w14:paraId="51D238DA" w14:textId="77777777" w:rsidR="00DF12C3" w:rsidRPr="00193D2F" w:rsidRDefault="00DF12C3" w:rsidP="00BA0797">
            <w:pPr>
              <w:spacing w:after="0" w:line="240" w:lineRule="auto"/>
              <w:ind w:left="284"/>
              <w:jc w:val="both"/>
              <w:rPr>
                <w:rFonts w:ascii="Myriad Pro" w:hAnsi="Myriad Pro"/>
                <w:bCs/>
                <w:sz w:val="20"/>
                <w:szCs w:val="20"/>
              </w:rPr>
            </w:pPr>
            <w:r w:rsidRPr="00193D2F">
              <w:rPr>
                <w:rFonts w:ascii="Myriad Pro" w:hAnsi="Myriad Pro"/>
                <w:bCs/>
                <w:sz w:val="20"/>
                <w:szCs w:val="20"/>
              </w:rPr>
              <w:t>Материальные затраты</w:t>
            </w:r>
          </w:p>
        </w:tc>
        <w:tc>
          <w:tcPr>
            <w:tcW w:w="0" w:type="auto"/>
            <w:shd w:val="clear" w:color="auto" w:fill="auto"/>
            <w:noWrap/>
            <w:vAlign w:val="center"/>
          </w:tcPr>
          <w:p w14:paraId="08DBD805" w14:textId="77777777" w:rsidR="00DF12C3" w:rsidRPr="00193D2F" w:rsidRDefault="00834137" w:rsidP="00BA0797">
            <w:pPr>
              <w:spacing w:after="0" w:line="240" w:lineRule="auto"/>
              <w:jc w:val="center"/>
              <w:rPr>
                <w:rFonts w:ascii="Myriad Pro" w:hAnsi="Myriad Pro"/>
                <w:bCs/>
                <w:sz w:val="20"/>
                <w:szCs w:val="20"/>
              </w:rPr>
            </w:pPr>
            <w:r w:rsidRPr="00193D2F">
              <w:rPr>
                <w:rFonts w:ascii="Myriad Pro" w:hAnsi="Myriad Pro"/>
                <w:bCs/>
                <w:sz w:val="20"/>
                <w:szCs w:val="20"/>
              </w:rPr>
              <w:t>5 5</w:t>
            </w:r>
            <w:r w:rsidR="00DF12C3" w:rsidRPr="00193D2F">
              <w:rPr>
                <w:rFonts w:ascii="Myriad Pro" w:hAnsi="Myriad Pro"/>
                <w:bCs/>
                <w:sz w:val="20"/>
                <w:szCs w:val="20"/>
              </w:rPr>
              <w:t>55,87</w:t>
            </w:r>
          </w:p>
        </w:tc>
        <w:tc>
          <w:tcPr>
            <w:tcW w:w="0" w:type="auto"/>
            <w:shd w:val="clear" w:color="auto" w:fill="auto"/>
            <w:vAlign w:val="center"/>
          </w:tcPr>
          <w:p w14:paraId="74FADC9A" w14:textId="77777777" w:rsidR="00DF12C3" w:rsidRPr="00193D2F"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56EE0744" w14:textId="77777777" w:rsidR="00DF12C3" w:rsidRPr="00193D2F" w:rsidRDefault="00834137" w:rsidP="00BA0797">
            <w:pPr>
              <w:spacing w:after="0" w:line="240" w:lineRule="auto"/>
              <w:jc w:val="center"/>
              <w:rPr>
                <w:rFonts w:ascii="Myriad Pro" w:hAnsi="Myriad Pro"/>
                <w:bCs/>
                <w:sz w:val="20"/>
                <w:szCs w:val="20"/>
              </w:rPr>
            </w:pPr>
            <w:r w:rsidRPr="00193D2F">
              <w:rPr>
                <w:rFonts w:ascii="Myriad Pro" w:hAnsi="Myriad Pro"/>
                <w:bCs/>
                <w:sz w:val="20"/>
                <w:szCs w:val="20"/>
              </w:rPr>
              <w:t>5 9</w:t>
            </w:r>
            <w:r w:rsidR="00DF12C3" w:rsidRPr="00193D2F">
              <w:rPr>
                <w:rFonts w:ascii="Myriad Pro" w:hAnsi="Myriad Pro"/>
                <w:bCs/>
                <w:sz w:val="20"/>
                <w:szCs w:val="20"/>
              </w:rPr>
              <w:t>62,94</w:t>
            </w:r>
          </w:p>
        </w:tc>
      </w:tr>
      <w:tr w:rsidR="00DF12C3" w:rsidRPr="00193D2F" w14:paraId="226DC085" w14:textId="77777777">
        <w:trPr>
          <w:cantSplit/>
        </w:trPr>
        <w:tc>
          <w:tcPr>
            <w:tcW w:w="0" w:type="auto"/>
            <w:shd w:val="clear" w:color="auto" w:fill="auto"/>
            <w:vAlign w:val="center"/>
          </w:tcPr>
          <w:p w14:paraId="134FC411" w14:textId="77777777" w:rsidR="00DF12C3" w:rsidRPr="00193D2F" w:rsidRDefault="00DF12C3" w:rsidP="00BA0797">
            <w:pPr>
              <w:spacing w:after="0" w:line="240" w:lineRule="auto"/>
              <w:ind w:left="284"/>
              <w:jc w:val="both"/>
              <w:rPr>
                <w:rFonts w:ascii="Myriad Pro" w:hAnsi="Myriad Pro"/>
                <w:bCs/>
                <w:sz w:val="20"/>
                <w:szCs w:val="20"/>
              </w:rPr>
            </w:pPr>
            <w:r w:rsidRPr="00193D2F">
              <w:rPr>
                <w:rFonts w:ascii="Myriad Pro" w:hAnsi="Myriad Pro"/>
                <w:bCs/>
                <w:sz w:val="20"/>
                <w:szCs w:val="20"/>
              </w:rPr>
              <w:t xml:space="preserve">Сырье и материалы </w:t>
            </w:r>
          </w:p>
        </w:tc>
        <w:tc>
          <w:tcPr>
            <w:tcW w:w="0" w:type="auto"/>
            <w:shd w:val="clear" w:color="auto" w:fill="auto"/>
            <w:noWrap/>
            <w:vAlign w:val="center"/>
          </w:tcPr>
          <w:p w14:paraId="76218362" w14:textId="77777777" w:rsidR="00DF12C3" w:rsidRPr="00193D2F" w:rsidRDefault="009C7B3E" w:rsidP="00BA0797">
            <w:pPr>
              <w:spacing w:after="0" w:line="240" w:lineRule="auto"/>
              <w:jc w:val="center"/>
              <w:rPr>
                <w:rFonts w:ascii="Myriad Pro" w:hAnsi="Myriad Pro"/>
                <w:bCs/>
                <w:sz w:val="20"/>
                <w:szCs w:val="20"/>
              </w:rPr>
            </w:pPr>
            <w:r w:rsidRPr="00193D2F">
              <w:rPr>
                <w:rFonts w:ascii="Myriad Pro" w:hAnsi="Myriad Pro"/>
                <w:bCs/>
                <w:sz w:val="20"/>
                <w:szCs w:val="20"/>
              </w:rPr>
              <w:t>1 4</w:t>
            </w:r>
            <w:r w:rsidR="00DF12C3" w:rsidRPr="00193D2F">
              <w:rPr>
                <w:rFonts w:ascii="Myriad Pro" w:hAnsi="Myriad Pro"/>
                <w:bCs/>
                <w:sz w:val="20"/>
                <w:szCs w:val="20"/>
              </w:rPr>
              <w:t>23,42</w:t>
            </w:r>
          </w:p>
        </w:tc>
        <w:tc>
          <w:tcPr>
            <w:tcW w:w="0" w:type="auto"/>
            <w:shd w:val="clear" w:color="auto" w:fill="auto"/>
            <w:vAlign w:val="center"/>
          </w:tcPr>
          <w:p w14:paraId="7EBA442E" w14:textId="77777777" w:rsidR="00DF12C3" w:rsidRPr="00193D2F"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4AD68309" w14:textId="77777777" w:rsidR="00DF12C3" w:rsidRPr="00193D2F" w:rsidRDefault="009C7B3E" w:rsidP="00BA0797">
            <w:pPr>
              <w:spacing w:after="0" w:line="240" w:lineRule="auto"/>
              <w:jc w:val="center"/>
              <w:rPr>
                <w:rFonts w:ascii="Myriad Pro" w:hAnsi="Myriad Pro"/>
                <w:bCs/>
                <w:sz w:val="20"/>
                <w:szCs w:val="20"/>
              </w:rPr>
            </w:pPr>
            <w:r w:rsidRPr="00193D2F">
              <w:rPr>
                <w:rFonts w:ascii="Myriad Pro" w:hAnsi="Myriad Pro"/>
                <w:bCs/>
                <w:sz w:val="20"/>
                <w:szCs w:val="20"/>
              </w:rPr>
              <w:t>1 5</w:t>
            </w:r>
            <w:r w:rsidR="00DF12C3" w:rsidRPr="00193D2F">
              <w:rPr>
                <w:rFonts w:ascii="Myriad Pro" w:hAnsi="Myriad Pro"/>
                <w:bCs/>
                <w:sz w:val="20"/>
                <w:szCs w:val="20"/>
              </w:rPr>
              <w:t>20,61</w:t>
            </w:r>
          </w:p>
        </w:tc>
      </w:tr>
      <w:tr w:rsidR="00DF12C3" w:rsidRPr="00193D2F" w14:paraId="25532CE7" w14:textId="77777777">
        <w:trPr>
          <w:cantSplit/>
        </w:trPr>
        <w:tc>
          <w:tcPr>
            <w:tcW w:w="0" w:type="auto"/>
            <w:shd w:val="clear" w:color="auto" w:fill="auto"/>
            <w:vAlign w:val="center"/>
          </w:tcPr>
          <w:p w14:paraId="677F7665" w14:textId="77777777" w:rsidR="00DF12C3" w:rsidRPr="00193D2F" w:rsidRDefault="00DF12C3" w:rsidP="00BA0797">
            <w:pPr>
              <w:spacing w:after="0" w:line="240" w:lineRule="auto"/>
              <w:ind w:left="851"/>
              <w:rPr>
                <w:rFonts w:ascii="Myriad Pro" w:hAnsi="Myriad Pro"/>
                <w:sz w:val="20"/>
                <w:szCs w:val="20"/>
              </w:rPr>
            </w:pPr>
            <w:r w:rsidRPr="00193D2F">
              <w:rPr>
                <w:rFonts w:ascii="Myriad Pro" w:hAnsi="Myriad Pro"/>
                <w:sz w:val="20"/>
                <w:szCs w:val="20"/>
              </w:rPr>
              <w:t>Материалы</w:t>
            </w:r>
          </w:p>
        </w:tc>
        <w:tc>
          <w:tcPr>
            <w:tcW w:w="0" w:type="auto"/>
            <w:shd w:val="clear" w:color="auto" w:fill="auto"/>
            <w:vAlign w:val="center"/>
          </w:tcPr>
          <w:p w14:paraId="1FEDF6DB" w14:textId="77777777" w:rsidR="00DF12C3" w:rsidRPr="00193D2F" w:rsidRDefault="009C7B3E" w:rsidP="00BA0797">
            <w:pPr>
              <w:spacing w:after="0" w:line="240" w:lineRule="auto"/>
              <w:jc w:val="center"/>
              <w:rPr>
                <w:rFonts w:ascii="Myriad Pro" w:hAnsi="Myriad Pro"/>
                <w:bCs/>
                <w:sz w:val="20"/>
                <w:szCs w:val="20"/>
              </w:rPr>
            </w:pPr>
            <w:r w:rsidRPr="00193D2F">
              <w:rPr>
                <w:rFonts w:ascii="Myriad Pro" w:hAnsi="Myriad Pro"/>
                <w:bCs/>
                <w:sz w:val="20"/>
                <w:szCs w:val="20"/>
              </w:rPr>
              <w:t>1 1</w:t>
            </w:r>
            <w:r w:rsidR="00DF12C3" w:rsidRPr="00193D2F">
              <w:rPr>
                <w:rFonts w:ascii="Myriad Pro" w:hAnsi="Myriad Pro"/>
                <w:bCs/>
                <w:sz w:val="20"/>
                <w:szCs w:val="20"/>
              </w:rPr>
              <w:t>45,20</w:t>
            </w:r>
          </w:p>
        </w:tc>
        <w:tc>
          <w:tcPr>
            <w:tcW w:w="0" w:type="auto"/>
            <w:shd w:val="clear" w:color="auto" w:fill="auto"/>
            <w:vAlign w:val="center"/>
          </w:tcPr>
          <w:p w14:paraId="0723F432"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12,10</w:t>
            </w:r>
          </w:p>
        </w:tc>
        <w:tc>
          <w:tcPr>
            <w:tcW w:w="0" w:type="auto"/>
            <w:shd w:val="clear" w:color="auto" w:fill="auto"/>
            <w:vAlign w:val="center"/>
          </w:tcPr>
          <w:p w14:paraId="095BE454" w14:textId="77777777" w:rsidR="00DF12C3" w:rsidRPr="00193D2F" w:rsidRDefault="009C7B3E" w:rsidP="00BA0797">
            <w:pPr>
              <w:spacing w:after="0" w:line="240" w:lineRule="auto"/>
              <w:jc w:val="center"/>
              <w:rPr>
                <w:rFonts w:ascii="Myriad Pro" w:hAnsi="Myriad Pro"/>
                <w:bCs/>
                <w:sz w:val="20"/>
                <w:szCs w:val="20"/>
              </w:rPr>
            </w:pPr>
            <w:r w:rsidRPr="00193D2F">
              <w:rPr>
                <w:rFonts w:ascii="Myriad Pro" w:hAnsi="Myriad Pro"/>
                <w:bCs/>
                <w:sz w:val="20"/>
                <w:szCs w:val="20"/>
              </w:rPr>
              <w:t>1 2</w:t>
            </w:r>
            <w:r w:rsidR="00DF12C3" w:rsidRPr="00193D2F">
              <w:rPr>
                <w:rFonts w:ascii="Myriad Pro" w:hAnsi="Myriad Pro"/>
                <w:bCs/>
                <w:sz w:val="20"/>
                <w:szCs w:val="20"/>
              </w:rPr>
              <w:t>20,84</w:t>
            </w:r>
          </w:p>
        </w:tc>
      </w:tr>
      <w:tr w:rsidR="00DF12C3" w:rsidRPr="00193D2F" w14:paraId="20E9BBD5" w14:textId="77777777">
        <w:trPr>
          <w:cantSplit/>
        </w:trPr>
        <w:tc>
          <w:tcPr>
            <w:tcW w:w="0" w:type="auto"/>
            <w:shd w:val="clear" w:color="auto" w:fill="auto"/>
            <w:vAlign w:val="center"/>
          </w:tcPr>
          <w:p w14:paraId="02EE7137" w14:textId="77777777" w:rsidR="00DF12C3" w:rsidRPr="00193D2F" w:rsidRDefault="00DF12C3" w:rsidP="00BA0797">
            <w:pPr>
              <w:spacing w:after="0" w:line="240" w:lineRule="auto"/>
              <w:ind w:left="851"/>
              <w:rPr>
                <w:rFonts w:ascii="Myriad Pro" w:hAnsi="Myriad Pro"/>
                <w:sz w:val="20"/>
                <w:szCs w:val="20"/>
              </w:rPr>
            </w:pPr>
            <w:r w:rsidRPr="00193D2F">
              <w:rPr>
                <w:rFonts w:ascii="Myriad Pro" w:hAnsi="Myriad Pro"/>
                <w:sz w:val="20"/>
                <w:szCs w:val="20"/>
              </w:rPr>
              <w:t xml:space="preserve">Канцелярские расходы </w:t>
            </w:r>
          </w:p>
        </w:tc>
        <w:tc>
          <w:tcPr>
            <w:tcW w:w="0" w:type="auto"/>
            <w:shd w:val="clear" w:color="auto" w:fill="auto"/>
            <w:vAlign w:val="center"/>
          </w:tcPr>
          <w:p w14:paraId="1079EF8C"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278,22</w:t>
            </w:r>
          </w:p>
        </w:tc>
        <w:tc>
          <w:tcPr>
            <w:tcW w:w="0" w:type="auto"/>
            <w:shd w:val="clear" w:color="auto" w:fill="auto"/>
            <w:vAlign w:val="center"/>
          </w:tcPr>
          <w:p w14:paraId="30E799EA" w14:textId="77777777" w:rsidR="00DF12C3" w:rsidRPr="00193D2F"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40087E80"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299,77</w:t>
            </w:r>
          </w:p>
        </w:tc>
      </w:tr>
      <w:tr w:rsidR="00DF12C3" w:rsidRPr="00193D2F" w14:paraId="04CF51A9" w14:textId="77777777">
        <w:trPr>
          <w:cantSplit/>
        </w:trPr>
        <w:tc>
          <w:tcPr>
            <w:tcW w:w="0" w:type="auto"/>
            <w:shd w:val="clear" w:color="auto" w:fill="auto"/>
            <w:vAlign w:val="center"/>
          </w:tcPr>
          <w:p w14:paraId="41D7B139" w14:textId="77777777" w:rsidR="00DF12C3" w:rsidRPr="00193D2F" w:rsidRDefault="00DF12C3" w:rsidP="00BA0797">
            <w:pPr>
              <w:spacing w:after="0" w:line="240" w:lineRule="auto"/>
              <w:ind w:left="284"/>
              <w:jc w:val="both"/>
              <w:rPr>
                <w:rFonts w:ascii="Myriad Pro" w:hAnsi="Myriad Pro"/>
                <w:bCs/>
                <w:sz w:val="20"/>
                <w:szCs w:val="20"/>
              </w:rPr>
            </w:pPr>
            <w:r w:rsidRPr="00193D2F">
              <w:rPr>
                <w:rFonts w:ascii="Myriad Pro" w:hAnsi="Myriad Pro"/>
                <w:bCs/>
                <w:sz w:val="20"/>
                <w:szCs w:val="20"/>
              </w:rPr>
              <w:t>Работы и услуги производственного характера</w:t>
            </w:r>
          </w:p>
        </w:tc>
        <w:tc>
          <w:tcPr>
            <w:tcW w:w="0" w:type="auto"/>
            <w:shd w:val="clear" w:color="auto" w:fill="auto"/>
            <w:noWrap/>
            <w:vAlign w:val="center"/>
          </w:tcPr>
          <w:p w14:paraId="0AB69F31" w14:textId="77777777" w:rsidR="00DF12C3" w:rsidRPr="00193D2F" w:rsidRDefault="00834137" w:rsidP="00BA0797">
            <w:pPr>
              <w:spacing w:after="0" w:line="240" w:lineRule="auto"/>
              <w:jc w:val="center"/>
              <w:rPr>
                <w:rFonts w:ascii="Myriad Pro" w:hAnsi="Myriad Pro"/>
                <w:bCs/>
                <w:sz w:val="20"/>
                <w:szCs w:val="20"/>
              </w:rPr>
            </w:pPr>
            <w:r w:rsidRPr="00193D2F">
              <w:rPr>
                <w:rFonts w:ascii="Myriad Pro" w:hAnsi="Myriad Pro"/>
                <w:bCs/>
                <w:sz w:val="20"/>
                <w:szCs w:val="20"/>
              </w:rPr>
              <w:t>4 1</w:t>
            </w:r>
            <w:r w:rsidR="00DF12C3" w:rsidRPr="00193D2F">
              <w:rPr>
                <w:rFonts w:ascii="Myriad Pro" w:hAnsi="Myriad Pro"/>
                <w:bCs/>
                <w:sz w:val="20"/>
                <w:szCs w:val="20"/>
              </w:rPr>
              <w:t>32,45</w:t>
            </w:r>
          </w:p>
        </w:tc>
        <w:tc>
          <w:tcPr>
            <w:tcW w:w="0" w:type="auto"/>
            <w:shd w:val="clear" w:color="auto" w:fill="auto"/>
            <w:vAlign w:val="center"/>
          </w:tcPr>
          <w:p w14:paraId="1B05D938" w14:textId="77777777" w:rsidR="00DF12C3" w:rsidRPr="00193D2F"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4A6AF895" w14:textId="77777777" w:rsidR="00DF12C3" w:rsidRPr="00193D2F" w:rsidRDefault="00834137" w:rsidP="00BA0797">
            <w:pPr>
              <w:spacing w:after="0" w:line="240" w:lineRule="auto"/>
              <w:jc w:val="center"/>
              <w:rPr>
                <w:rFonts w:ascii="Myriad Pro" w:hAnsi="Myriad Pro"/>
                <w:bCs/>
                <w:sz w:val="20"/>
                <w:szCs w:val="20"/>
              </w:rPr>
            </w:pPr>
            <w:r w:rsidRPr="00193D2F">
              <w:rPr>
                <w:rFonts w:ascii="Myriad Pro" w:hAnsi="Myriad Pro"/>
                <w:bCs/>
                <w:sz w:val="20"/>
                <w:szCs w:val="20"/>
              </w:rPr>
              <w:t>4 4</w:t>
            </w:r>
            <w:r w:rsidR="00DF12C3" w:rsidRPr="00193D2F">
              <w:rPr>
                <w:rFonts w:ascii="Myriad Pro" w:hAnsi="Myriad Pro"/>
                <w:bCs/>
                <w:sz w:val="20"/>
                <w:szCs w:val="20"/>
              </w:rPr>
              <w:t>42,33</w:t>
            </w:r>
          </w:p>
        </w:tc>
      </w:tr>
      <w:tr w:rsidR="00DF12C3" w:rsidRPr="00193D2F" w14:paraId="2D82A101" w14:textId="77777777">
        <w:trPr>
          <w:cantSplit/>
        </w:trPr>
        <w:tc>
          <w:tcPr>
            <w:tcW w:w="0" w:type="auto"/>
            <w:shd w:val="clear" w:color="auto" w:fill="auto"/>
            <w:vAlign w:val="center"/>
          </w:tcPr>
          <w:p w14:paraId="207C7898" w14:textId="77777777" w:rsidR="00DF12C3" w:rsidRPr="00193D2F" w:rsidRDefault="00DF12C3" w:rsidP="00BA0797">
            <w:pPr>
              <w:spacing w:after="0" w:line="240" w:lineRule="auto"/>
              <w:ind w:left="851"/>
              <w:rPr>
                <w:rFonts w:ascii="Myriad Pro" w:hAnsi="Myriad Pro"/>
                <w:sz w:val="20"/>
                <w:szCs w:val="20"/>
              </w:rPr>
            </w:pPr>
            <w:r w:rsidRPr="00193D2F">
              <w:rPr>
                <w:rFonts w:ascii="Myriad Pro" w:hAnsi="Myriad Pro"/>
                <w:sz w:val="20"/>
                <w:szCs w:val="20"/>
              </w:rPr>
              <w:t>Услуги подрядчиков по ремонту</w:t>
            </w:r>
          </w:p>
        </w:tc>
        <w:tc>
          <w:tcPr>
            <w:tcW w:w="0" w:type="auto"/>
            <w:shd w:val="clear" w:color="auto" w:fill="auto"/>
            <w:noWrap/>
            <w:vAlign w:val="center"/>
          </w:tcPr>
          <w:p w14:paraId="622B1B89"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75,97</w:t>
            </w:r>
          </w:p>
        </w:tc>
        <w:tc>
          <w:tcPr>
            <w:tcW w:w="0" w:type="auto"/>
            <w:shd w:val="clear" w:color="auto" w:fill="auto"/>
            <w:vAlign w:val="center"/>
          </w:tcPr>
          <w:p w14:paraId="2ACC3914" w14:textId="77777777" w:rsidR="00DF12C3" w:rsidRPr="00193D2F"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77B673BA"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81,85</w:t>
            </w:r>
          </w:p>
        </w:tc>
      </w:tr>
      <w:tr w:rsidR="00DF12C3" w:rsidRPr="00193D2F" w14:paraId="58DD5140" w14:textId="77777777">
        <w:trPr>
          <w:cantSplit/>
        </w:trPr>
        <w:tc>
          <w:tcPr>
            <w:tcW w:w="0" w:type="auto"/>
            <w:shd w:val="clear" w:color="auto" w:fill="auto"/>
            <w:vAlign w:val="center"/>
          </w:tcPr>
          <w:p w14:paraId="076775B7" w14:textId="77777777" w:rsidR="00DF12C3" w:rsidRPr="00193D2F" w:rsidRDefault="00DF12C3" w:rsidP="00BA0797">
            <w:pPr>
              <w:spacing w:after="0" w:line="240" w:lineRule="auto"/>
              <w:ind w:left="851"/>
              <w:rPr>
                <w:rFonts w:ascii="Myriad Pro" w:hAnsi="Myriad Pro"/>
                <w:sz w:val="20"/>
                <w:szCs w:val="20"/>
              </w:rPr>
            </w:pPr>
            <w:r w:rsidRPr="00193D2F">
              <w:rPr>
                <w:rFonts w:ascii="Myriad Pro" w:hAnsi="Myriad Pro"/>
                <w:sz w:val="20"/>
                <w:szCs w:val="20"/>
              </w:rPr>
              <w:t>Транспортные услуги</w:t>
            </w:r>
          </w:p>
        </w:tc>
        <w:tc>
          <w:tcPr>
            <w:tcW w:w="0" w:type="auto"/>
            <w:shd w:val="clear" w:color="auto" w:fill="auto"/>
            <w:noWrap/>
            <w:vAlign w:val="center"/>
          </w:tcPr>
          <w:p w14:paraId="271B927F" w14:textId="77777777" w:rsidR="00DF12C3" w:rsidRPr="00193D2F" w:rsidRDefault="00834137" w:rsidP="00BA0797">
            <w:pPr>
              <w:spacing w:after="0" w:line="240" w:lineRule="auto"/>
              <w:jc w:val="center"/>
              <w:rPr>
                <w:rFonts w:ascii="Myriad Pro" w:hAnsi="Myriad Pro"/>
                <w:bCs/>
                <w:sz w:val="20"/>
                <w:szCs w:val="20"/>
              </w:rPr>
            </w:pPr>
            <w:r w:rsidRPr="00193D2F">
              <w:rPr>
                <w:rFonts w:ascii="Myriad Pro" w:hAnsi="Myriad Pro"/>
                <w:bCs/>
                <w:sz w:val="20"/>
                <w:szCs w:val="20"/>
              </w:rPr>
              <w:t>4 0</w:t>
            </w:r>
            <w:r w:rsidR="00DF12C3" w:rsidRPr="00193D2F">
              <w:rPr>
                <w:rFonts w:ascii="Myriad Pro" w:hAnsi="Myriad Pro"/>
                <w:bCs/>
                <w:sz w:val="20"/>
                <w:szCs w:val="20"/>
              </w:rPr>
              <w:t>56,48</w:t>
            </w:r>
          </w:p>
        </w:tc>
        <w:tc>
          <w:tcPr>
            <w:tcW w:w="0" w:type="auto"/>
            <w:shd w:val="clear" w:color="auto" w:fill="auto"/>
            <w:vAlign w:val="center"/>
          </w:tcPr>
          <w:p w14:paraId="67CFE1A2"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9,42</w:t>
            </w:r>
          </w:p>
        </w:tc>
        <w:tc>
          <w:tcPr>
            <w:tcW w:w="0" w:type="auto"/>
            <w:shd w:val="clear" w:color="auto" w:fill="auto"/>
            <w:noWrap/>
            <w:vAlign w:val="center"/>
          </w:tcPr>
          <w:p w14:paraId="2D0FF957" w14:textId="77777777" w:rsidR="00DF12C3" w:rsidRPr="00193D2F" w:rsidRDefault="00834137" w:rsidP="00BA0797">
            <w:pPr>
              <w:spacing w:after="0" w:line="240" w:lineRule="auto"/>
              <w:jc w:val="center"/>
              <w:rPr>
                <w:rFonts w:ascii="Myriad Pro" w:hAnsi="Myriad Pro"/>
                <w:bCs/>
                <w:sz w:val="20"/>
                <w:szCs w:val="20"/>
              </w:rPr>
            </w:pPr>
            <w:r w:rsidRPr="00193D2F">
              <w:rPr>
                <w:rFonts w:ascii="Myriad Pro" w:hAnsi="Myriad Pro"/>
                <w:bCs/>
                <w:sz w:val="20"/>
                <w:szCs w:val="20"/>
              </w:rPr>
              <w:t>4 3</w:t>
            </w:r>
            <w:r w:rsidR="00DF12C3" w:rsidRPr="00193D2F">
              <w:rPr>
                <w:rFonts w:ascii="Myriad Pro" w:hAnsi="Myriad Pro"/>
                <w:bCs/>
                <w:sz w:val="20"/>
                <w:szCs w:val="20"/>
              </w:rPr>
              <w:t>60,48</w:t>
            </w:r>
          </w:p>
        </w:tc>
      </w:tr>
      <w:tr w:rsidR="00DF12C3" w:rsidRPr="00193D2F" w14:paraId="185D7788" w14:textId="77777777">
        <w:trPr>
          <w:cantSplit/>
        </w:trPr>
        <w:tc>
          <w:tcPr>
            <w:tcW w:w="0" w:type="auto"/>
            <w:shd w:val="clear" w:color="auto" w:fill="auto"/>
            <w:vAlign w:val="center"/>
          </w:tcPr>
          <w:p w14:paraId="3D82EB80" w14:textId="77777777" w:rsidR="00DF12C3" w:rsidRPr="00193D2F" w:rsidRDefault="00DF12C3" w:rsidP="00BA0797">
            <w:pPr>
              <w:spacing w:after="0" w:line="240" w:lineRule="auto"/>
              <w:ind w:left="284"/>
              <w:jc w:val="both"/>
              <w:rPr>
                <w:rFonts w:ascii="Myriad Pro" w:hAnsi="Myriad Pro"/>
                <w:bCs/>
                <w:sz w:val="20"/>
                <w:szCs w:val="20"/>
              </w:rPr>
            </w:pPr>
            <w:r w:rsidRPr="00193D2F">
              <w:rPr>
                <w:rFonts w:ascii="Myriad Pro" w:hAnsi="Myriad Pro"/>
                <w:bCs/>
                <w:sz w:val="20"/>
                <w:szCs w:val="20"/>
              </w:rPr>
              <w:t>Затраты на оплату труда</w:t>
            </w:r>
          </w:p>
        </w:tc>
        <w:tc>
          <w:tcPr>
            <w:tcW w:w="0" w:type="auto"/>
            <w:shd w:val="clear" w:color="auto" w:fill="auto"/>
            <w:noWrap/>
            <w:vAlign w:val="center"/>
          </w:tcPr>
          <w:p w14:paraId="629172E0"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5</w:t>
            </w:r>
            <w:r w:rsidR="009C7B3E" w:rsidRPr="00193D2F">
              <w:rPr>
                <w:rFonts w:ascii="Myriad Pro" w:hAnsi="Myriad Pro"/>
                <w:bCs/>
                <w:sz w:val="20"/>
                <w:szCs w:val="20"/>
              </w:rPr>
              <w:t>2 7</w:t>
            </w:r>
            <w:r w:rsidRPr="00193D2F">
              <w:rPr>
                <w:rFonts w:ascii="Myriad Pro" w:hAnsi="Myriad Pro"/>
                <w:bCs/>
                <w:sz w:val="20"/>
                <w:szCs w:val="20"/>
              </w:rPr>
              <w:t>38,92</w:t>
            </w:r>
          </w:p>
        </w:tc>
        <w:tc>
          <w:tcPr>
            <w:tcW w:w="0" w:type="auto"/>
            <w:shd w:val="clear" w:color="auto" w:fill="auto"/>
            <w:vAlign w:val="center"/>
          </w:tcPr>
          <w:p w14:paraId="00F0F25E"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3</w:t>
            </w:r>
            <w:r w:rsidR="00834137" w:rsidRPr="00193D2F">
              <w:rPr>
                <w:rFonts w:ascii="Myriad Pro" w:hAnsi="Myriad Pro"/>
                <w:bCs/>
                <w:sz w:val="20"/>
                <w:szCs w:val="20"/>
              </w:rPr>
              <w:t>0 1</w:t>
            </w:r>
            <w:r w:rsidRPr="00193D2F">
              <w:rPr>
                <w:rFonts w:ascii="Myriad Pro" w:hAnsi="Myriad Pro"/>
                <w:bCs/>
                <w:sz w:val="20"/>
                <w:szCs w:val="20"/>
              </w:rPr>
              <w:t>73,30</w:t>
            </w:r>
          </w:p>
        </w:tc>
        <w:tc>
          <w:tcPr>
            <w:tcW w:w="0" w:type="auto"/>
            <w:shd w:val="clear" w:color="auto" w:fill="auto"/>
            <w:noWrap/>
            <w:vAlign w:val="center"/>
          </w:tcPr>
          <w:p w14:paraId="368E9E58"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2</w:t>
            </w:r>
            <w:r w:rsidR="009C7B3E" w:rsidRPr="00193D2F">
              <w:rPr>
                <w:rFonts w:ascii="Myriad Pro" w:hAnsi="Myriad Pro"/>
                <w:bCs/>
                <w:sz w:val="20"/>
                <w:szCs w:val="20"/>
              </w:rPr>
              <w:t>3 2</w:t>
            </w:r>
            <w:r w:rsidRPr="00193D2F">
              <w:rPr>
                <w:rFonts w:ascii="Myriad Pro" w:hAnsi="Myriad Pro"/>
                <w:bCs/>
                <w:sz w:val="20"/>
                <w:szCs w:val="20"/>
              </w:rPr>
              <w:t>59,24</w:t>
            </w:r>
          </w:p>
        </w:tc>
      </w:tr>
      <w:tr w:rsidR="004615E2" w:rsidRPr="00193D2F" w14:paraId="094B75BA" w14:textId="77777777">
        <w:trPr>
          <w:cantSplit/>
        </w:trPr>
        <w:tc>
          <w:tcPr>
            <w:tcW w:w="0" w:type="auto"/>
            <w:shd w:val="clear" w:color="auto" w:fill="auto"/>
            <w:vAlign w:val="center"/>
          </w:tcPr>
          <w:p w14:paraId="54BF4803" w14:textId="77777777" w:rsidR="004615E2" w:rsidRPr="00193D2F" w:rsidRDefault="004615E2" w:rsidP="00BA0797">
            <w:pPr>
              <w:spacing w:after="0" w:line="240" w:lineRule="auto"/>
              <w:ind w:left="284"/>
              <w:jc w:val="both"/>
              <w:rPr>
                <w:rFonts w:ascii="Myriad Pro" w:hAnsi="Myriad Pro"/>
                <w:bCs/>
                <w:sz w:val="20"/>
                <w:szCs w:val="20"/>
              </w:rPr>
            </w:pPr>
            <w:r w:rsidRPr="00193D2F">
              <w:rPr>
                <w:rFonts w:ascii="Myriad Pro" w:hAnsi="Myriad Pro"/>
                <w:bCs/>
                <w:sz w:val="20"/>
                <w:szCs w:val="20"/>
              </w:rPr>
              <w:t>Страховые взносы</w:t>
            </w:r>
          </w:p>
        </w:tc>
        <w:tc>
          <w:tcPr>
            <w:tcW w:w="0" w:type="auto"/>
            <w:shd w:val="clear" w:color="auto" w:fill="auto"/>
            <w:noWrap/>
            <w:vAlign w:val="center"/>
          </w:tcPr>
          <w:p w14:paraId="493A905A" w14:textId="77777777" w:rsidR="004615E2" w:rsidRPr="00193D2F" w:rsidRDefault="004615E2" w:rsidP="00BA0797">
            <w:pPr>
              <w:spacing w:after="0" w:line="240" w:lineRule="auto"/>
              <w:jc w:val="center"/>
              <w:rPr>
                <w:rFonts w:ascii="Myriad Pro" w:hAnsi="Myriad Pro"/>
                <w:bCs/>
                <w:sz w:val="20"/>
                <w:szCs w:val="20"/>
              </w:rPr>
            </w:pPr>
            <w:r w:rsidRPr="00193D2F">
              <w:rPr>
                <w:rFonts w:ascii="Myriad Pro" w:hAnsi="Myriad Pro"/>
                <w:bCs/>
                <w:sz w:val="20"/>
                <w:szCs w:val="20"/>
              </w:rPr>
              <w:t>12 479,65</w:t>
            </w:r>
          </w:p>
        </w:tc>
        <w:tc>
          <w:tcPr>
            <w:tcW w:w="0" w:type="auto"/>
            <w:gridSpan w:val="2"/>
            <w:shd w:val="clear" w:color="auto" w:fill="auto"/>
            <w:vAlign w:val="center"/>
          </w:tcPr>
          <w:p w14:paraId="66C0B0CC" w14:textId="77777777" w:rsidR="004615E2" w:rsidRPr="00193D2F" w:rsidRDefault="004615E2" w:rsidP="00BA0797">
            <w:pPr>
              <w:spacing w:after="0" w:line="240" w:lineRule="auto"/>
              <w:jc w:val="center"/>
              <w:rPr>
                <w:rFonts w:ascii="Myriad Pro" w:hAnsi="Myriad Pro"/>
                <w:bCs/>
                <w:sz w:val="20"/>
                <w:szCs w:val="20"/>
              </w:rPr>
            </w:pPr>
            <w:r w:rsidRPr="00193D2F">
              <w:rPr>
                <w:rFonts w:ascii="Myriad Pro" w:hAnsi="Myriad Pro"/>
                <w:bCs/>
                <w:sz w:val="20"/>
                <w:szCs w:val="20"/>
              </w:rPr>
              <w:t>в неподконтрольных расходах</w:t>
            </w:r>
          </w:p>
        </w:tc>
      </w:tr>
      <w:tr w:rsidR="00DF12C3" w:rsidRPr="00BA0797" w14:paraId="4B3A70C9" w14:textId="77777777">
        <w:trPr>
          <w:cantSplit/>
        </w:trPr>
        <w:tc>
          <w:tcPr>
            <w:tcW w:w="0" w:type="auto"/>
            <w:shd w:val="clear" w:color="auto" w:fill="auto"/>
            <w:vAlign w:val="center"/>
          </w:tcPr>
          <w:p w14:paraId="2EF01E76" w14:textId="77777777" w:rsidR="00DF12C3" w:rsidRPr="00193D2F" w:rsidRDefault="00DF12C3" w:rsidP="00BA0797">
            <w:pPr>
              <w:spacing w:after="0" w:line="240" w:lineRule="auto"/>
              <w:ind w:left="284"/>
              <w:jc w:val="both"/>
              <w:rPr>
                <w:rFonts w:ascii="Myriad Pro" w:hAnsi="Myriad Pro"/>
                <w:bCs/>
                <w:sz w:val="20"/>
                <w:szCs w:val="20"/>
              </w:rPr>
            </w:pPr>
            <w:r w:rsidRPr="00193D2F">
              <w:rPr>
                <w:rFonts w:ascii="Myriad Pro" w:hAnsi="Myriad Pro"/>
                <w:bCs/>
                <w:sz w:val="20"/>
                <w:szCs w:val="20"/>
              </w:rPr>
              <w:t>Отчисления на НПО</w:t>
            </w:r>
          </w:p>
        </w:tc>
        <w:tc>
          <w:tcPr>
            <w:tcW w:w="0" w:type="auto"/>
            <w:shd w:val="clear" w:color="auto" w:fill="auto"/>
            <w:noWrap/>
            <w:vAlign w:val="center"/>
          </w:tcPr>
          <w:p w14:paraId="4CCD700E" w14:textId="77777777" w:rsidR="00DF12C3" w:rsidRPr="00193D2F"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636,64</w:t>
            </w:r>
          </w:p>
        </w:tc>
        <w:tc>
          <w:tcPr>
            <w:tcW w:w="0" w:type="auto"/>
            <w:shd w:val="clear" w:color="auto" w:fill="auto"/>
            <w:vAlign w:val="center"/>
          </w:tcPr>
          <w:p w14:paraId="0050A51A" w14:textId="77777777" w:rsidR="00DF12C3" w:rsidRPr="000C00B7" w:rsidRDefault="00DF12C3" w:rsidP="00BA0797">
            <w:pPr>
              <w:spacing w:after="0" w:line="240" w:lineRule="auto"/>
              <w:jc w:val="center"/>
              <w:rPr>
                <w:rFonts w:ascii="Myriad Pro" w:hAnsi="Myriad Pro"/>
                <w:bCs/>
                <w:sz w:val="20"/>
                <w:szCs w:val="20"/>
              </w:rPr>
            </w:pPr>
            <w:r w:rsidRPr="00193D2F">
              <w:rPr>
                <w:rFonts w:ascii="Myriad Pro" w:hAnsi="Myriad Pro"/>
                <w:bCs/>
                <w:sz w:val="20"/>
                <w:szCs w:val="20"/>
              </w:rPr>
              <w:t>636,64</w:t>
            </w:r>
          </w:p>
        </w:tc>
        <w:tc>
          <w:tcPr>
            <w:tcW w:w="0" w:type="auto"/>
            <w:shd w:val="clear" w:color="auto" w:fill="auto"/>
            <w:noWrap/>
            <w:vAlign w:val="center"/>
          </w:tcPr>
          <w:p w14:paraId="30DA8C05"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27BCCB77" w14:textId="77777777">
        <w:trPr>
          <w:cantSplit/>
        </w:trPr>
        <w:tc>
          <w:tcPr>
            <w:tcW w:w="0" w:type="auto"/>
            <w:shd w:val="clear" w:color="auto" w:fill="auto"/>
            <w:vAlign w:val="center"/>
          </w:tcPr>
          <w:p w14:paraId="1C05B67F"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Амортизация</w:t>
            </w:r>
          </w:p>
        </w:tc>
        <w:tc>
          <w:tcPr>
            <w:tcW w:w="0" w:type="auto"/>
            <w:shd w:val="clear" w:color="auto" w:fill="auto"/>
            <w:noWrap/>
            <w:vAlign w:val="center"/>
          </w:tcPr>
          <w:p w14:paraId="2236FA0F"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1 2</w:t>
            </w:r>
            <w:r w:rsidR="00DF12C3" w:rsidRPr="000C00B7">
              <w:rPr>
                <w:rFonts w:ascii="Myriad Pro" w:hAnsi="Myriad Pro"/>
                <w:bCs/>
                <w:sz w:val="20"/>
                <w:szCs w:val="20"/>
              </w:rPr>
              <w:t>19,14</w:t>
            </w:r>
          </w:p>
        </w:tc>
        <w:tc>
          <w:tcPr>
            <w:tcW w:w="0" w:type="auto"/>
            <w:shd w:val="clear" w:color="auto" w:fill="auto"/>
            <w:vAlign w:val="center"/>
          </w:tcPr>
          <w:p w14:paraId="3223D5B6"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0,24</w:t>
            </w:r>
          </w:p>
        </w:tc>
        <w:tc>
          <w:tcPr>
            <w:tcW w:w="0" w:type="auto"/>
            <w:shd w:val="clear" w:color="auto" w:fill="auto"/>
            <w:noWrap/>
            <w:vAlign w:val="center"/>
          </w:tcPr>
          <w:p w14:paraId="23CA6CCD"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1 2</w:t>
            </w:r>
            <w:r w:rsidR="00DF12C3" w:rsidRPr="000C00B7">
              <w:rPr>
                <w:rFonts w:ascii="Myriad Pro" w:hAnsi="Myriad Pro"/>
                <w:bCs/>
                <w:sz w:val="20"/>
                <w:szCs w:val="20"/>
              </w:rPr>
              <w:t>18,90</w:t>
            </w:r>
          </w:p>
        </w:tc>
      </w:tr>
      <w:tr w:rsidR="00DF12C3" w:rsidRPr="00BA0797" w14:paraId="19DBC6B3" w14:textId="77777777">
        <w:trPr>
          <w:cantSplit/>
        </w:trPr>
        <w:tc>
          <w:tcPr>
            <w:tcW w:w="0" w:type="auto"/>
            <w:shd w:val="clear" w:color="auto" w:fill="auto"/>
            <w:vAlign w:val="center"/>
          </w:tcPr>
          <w:p w14:paraId="10D669A7"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lastRenderedPageBreak/>
              <w:t>Прочие затраты</w:t>
            </w:r>
          </w:p>
        </w:tc>
        <w:tc>
          <w:tcPr>
            <w:tcW w:w="0" w:type="auto"/>
            <w:shd w:val="clear" w:color="auto" w:fill="auto"/>
            <w:noWrap/>
            <w:vAlign w:val="center"/>
          </w:tcPr>
          <w:p w14:paraId="0C9FE1D8"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4</w:t>
            </w:r>
            <w:r w:rsidR="00834137" w:rsidRPr="000C00B7">
              <w:rPr>
                <w:rFonts w:ascii="Myriad Pro" w:hAnsi="Myriad Pro"/>
                <w:bCs/>
                <w:sz w:val="20"/>
                <w:szCs w:val="20"/>
              </w:rPr>
              <w:t>4 9</w:t>
            </w:r>
            <w:r w:rsidRPr="000C00B7">
              <w:rPr>
                <w:rFonts w:ascii="Myriad Pro" w:hAnsi="Myriad Pro"/>
                <w:bCs/>
                <w:sz w:val="20"/>
                <w:szCs w:val="20"/>
              </w:rPr>
              <w:t>21,50</w:t>
            </w:r>
          </w:p>
        </w:tc>
        <w:tc>
          <w:tcPr>
            <w:tcW w:w="0" w:type="auto"/>
            <w:shd w:val="clear" w:color="auto" w:fill="auto"/>
            <w:vAlign w:val="center"/>
          </w:tcPr>
          <w:p w14:paraId="6CA7DB75"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7E9AF5FC"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w:t>
            </w:r>
            <w:r w:rsidR="009C7B3E" w:rsidRPr="000C00B7">
              <w:rPr>
                <w:rFonts w:ascii="Myriad Pro" w:hAnsi="Myriad Pro"/>
                <w:bCs/>
                <w:sz w:val="20"/>
                <w:szCs w:val="20"/>
              </w:rPr>
              <w:t>1 4</w:t>
            </w:r>
            <w:r w:rsidRPr="000C00B7">
              <w:rPr>
                <w:rFonts w:ascii="Myriad Pro" w:hAnsi="Myriad Pro"/>
                <w:bCs/>
                <w:sz w:val="20"/>
                <w:szCs w:val="20"/>
              </w:rPr>
              <w:t>49,09</w:t>
            </w:r>
          </w:p>
        </w:tc>
      </w:tr>
      <w:tr w:rsidR="00DF12C3" w:rsidRPr="00BA0797" w14:paraId="0DD1BDD8" w14:textId="77777777">
        <w:trPr>
          <w:cantSplit/>
        </w:trPr>
        <w:tc>
          <w:tcPr>
            <w:tcW w:w="0" w:type="auto"/>
            <w:shd w:val="clear" w:color="auto" w:fill="auto"/>
            <w:vAlign w:val="center"/>
          </w:tcPr>
          <w:p w14:paraId="1F628823"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Арендная плата</w:t>
            </w:r>
          </w:p>
        </w:tc>
        <w:tc>
          <w:tcPr>
            <w:tcW w:w="0" w:type="auto"/>
            <w:shd w:val="clear" w:color="auto" w:fill="auto"/>
            <w:noWrap/>
            <w:vAlign w:val="center"/>
          </w:tcPr>
          <w:p w14:paraId="220D68A7" w14:textId="77777777" w:rsidR="00DF12C3" w:rsidRPr="000C00B7" w:rsidRDefault="00834137" w:rsidP="00BA0797">
            <w:pPr>
              <w:spacing w:after="0" w:line="240" w:lineRule="auto"/>
              <w:jc w:val="center"/>
              <w:rPr>
                <w:rFonts w:ascii="Myriad Pro" w:hAnsi="Myriad Pro"/>
                <w:bCs/>
                <w:sz w:val="20"/>
                <w:szCs w:val="20"/>
              </w:rPr>
            </w:pPr>
            <w:r w:rsidRPr="000C00B7">
              <w:rPr>
                <w:rFonts w:ascii="Myriad Pro" w:hAnsi="Myriad Pro"/>
                <w:bCs/>
                <w:sz w:val="20"/>
                <w:szCs w:val="20"/>
              </w:rPr>
              <w:t>7 4</w:t>
            </w:r>
            <w:r w:rsidR="00DF12C3" w:rsidRPr="000C00B7">
              <w:rPr>
                <w:rFonts w:ascii="Myriad Pro" w:hAnsi="Myriad Pro"/>
                <w:bCs/>
                <w:sz w:val="20"/>
                <w:szCs w:val="20"/>
              </w:rPr>
              <w:t>17,40</w:t>
            </w:r>
          </w:p>
        </w:tc>
        <w:tc>
          <w:tcPr>
            <w:tcW w:w="0" w:type="auto"/>
            <w:shd w:val="clear" w:color="auto" w:fill="auto"/>
            <w:vAlign w:val="center"/>
          </w:tcPr>
          <w:p w14:paraId="7774A282" w14:textId="77777777" w:rsidR="00DF12C3" w:rsidRPr="000C00B7" w:rsidRDefault="00834137" w:rsidP="00BA0797">
            <w:pPr>
              <w:spacing w:after="0" w:line="240" w:lineRule="auto"/>
              <w:jc w:val="center"/>
              <w:rPr>
                <w:rFonts w:ascii="Myriad Pro" w:hAnsi="Myriad Pro"/>
                <w:bCs/>
                <w:sz w:val="20"/>
                <w:szCs w:val="20"/>
              </w:rPr>
            </w:pPr>
            <w:r w:rsidRPr="000C00B7">
              <w:rPr>
                <w:rFonts w:ascii="Myriad Pro" w:hAnsi="Myriad Pro"/>
                <w:bCs/>
                <w:sz w:val="20"/>
                <w:szCs w:val="20"/>
              </w:rPr>
              <w:t>7 4</w:t>
            </w:r>
            <w:r w:rsidR="00DF12C3" w:rsidRPr="000C00B7">
              <w:rPr>
                <w:rFonts w:ascii="Myriad Pro" w:hAnsi="Myriad Pro"/>
                <w:bCs/>
                <w:sz w:val="20"/>
                <w:szCs w:val="20"/>
              </w:rPr>
              <w:t>17,40</w:t>
            </w:r>
          </w:p>
        </w:tc>
        <w:tc>
          <w:tcPr>
            <w:tcW w:w="0" w:type="auto"/>
            <w:shd w:val="clear" w:color="auto" w:fill="auto"/>
            <w:noWrap/>
            <w:vAlign w:val="center"/>
          </w:tcPr>
          <w:p w14:paraId="508B5F3E"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55689A09" w14:textId="77777777">
        <w:trPr>
          <w:cantSplit/>
        </w:trPr>
        <w:tc>
          <w:tcPr>
            <w:tcW w:w="0" w:type="auto"/>
            <w:shd w:val="clear" w:color="auto" w:fill="auto"/>
            <w:vAlign w:val="center"/>
          </w:tcPr>
          <w:p w14:paraId="426CC5A9"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Услуги сторонних организаций</w:t>
            </w:r>
          </w:p>
        </w:tc>
        <w:tc>
          <w:tcPr>
            <w:tcW w:w="0" w:type="auto"/>
            <w:shd w:val="clear" w:color="auto" w:fill="auto"/>
            <w:noWrap/>
            <w:vAlign w:val="center"/>
          </w:tcPr>
          <w:p w14:paraId="61E7B517"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w:t>
            </w:r>
            <w:r w:rsidR="00834137" w:rsidRPr="000C00B7">
              <w:rPr>
                <w:rFonts w:ascii="Myriad Pro" w:hAnsi="Myriad Pro"/>
                <w:bCs/>
                <w:sz w:val="20"/>
                <w:szCs w:val="20"/>
              </w:rPr>
              <w:t>0 1</w:t>
            </w:r>
            <w:r w:rsidRPr="000C00B7">
              <w:rPr>
                <w:rFonts w:ascii="Myriad Pro" w:hAnsi="Myriad Pro"/>
                <w:bCs/>
                <w:sz w:val="20"/>
                <w:szCs w:val="20"/>
              </w:rPr>
              <w:t>20,67</w:t>
            </w:r>
          </w:p>
        </w:tc>
        <w:tc>
          <w:tcPr>
            <w:tcW w:w="0" w:type="auto"/>
            <w:shd w:val="clear" w:color="auto" w:fill="auto"/>
            <w:vAlign w:val="center"/>
          </w:tcPr>
          <w:p w14:paraId="111B2540"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5970BF52"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w:t>
            </w:r>
            <w:r w:rsidR="00834137" w:rsidRPr="000C00B7">
              <w:rPr>
                <w:rFonts w:ascii="Myriad Pro" w:hAnsi="Myriad Pro"/>
                <w:bCs/>
                <w:sz w:val="20"/>
                <w:szCs w:val="20"/>
              </w:rPr>
              <w:t>7 6</w:t>
            </w:r>
            <w:r w:rsidRPr="000C00B7">
              <w:rPr>
                <w:rFonts w:ascii="Myriad Pro" w:hAnsi="Myriad Pro"/>
                <w:bCs/>
                <w:sz w:val="20"/>
                <w:szCs w:val="20"/>
              </w:rPr>
              <w:t>83,41</w:t>
            </w:r>
          </w:p>
        </w:tc>
      </w:tr>
      <w:tr w:rsidR="00DF12C3" w:rsidRPr="00BA0797" w14:paraId="53E284D3" w14:textId="77777777">
        <w:trPr>
          <w:cantSplit/>
        </w:trPr>
        <w:tc>
          <w:tcPr>
            <w:tcW w:w="0" w:type="auto"/>
            <w:shd w:val="clear" w:color="auto" w:fill="auto"/>
            <w:vAlign w:val="center"/>
          </w:tcPr>
          <w:p w14:paraId="28EA1EAB"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Коммунальные услуги</w:t>
            </w:r>
          </w:p>
        </w:tc>
        <w:tc>
          <w:tcPr>
            <w:tcW w:w="0" w:type="auto"/>
            <w:shd w:val="clear" w:color="auto" w:fill="auto"/>
            <w:noWrap/>
            <w:vAlign w:val="center"/>
          </w:tcPr>
          <w:p w14:paraId="38A73FF7"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378,06</w:t>
            </w:r>
          </w:p>
        </w:tc>
        <w:tc>
          <w:tcPr>
            <w:tcW w:w="0" w:type="auto"/>
            <w:shd w:val="clear" w:color="auto" w:fill="auto"/>
            <w:vAlign w:val="center"/>
          </w:tcPr>
          <w:p w14:paraId="034DC944"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5A2EE3B5"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407,34</w:t>
            </w:r>
          </w:p>
        </w:tc>
      </w:tr>
      <w:tr w:rsidR="00DF12C3" w:rsidRPr="00BA0797" w14:paraId="3EBAA8BF" w14:textId="77777777">
        <w:trPr>
          <w:cantSplit/>
        </w:trPr>
        <w:tc>
          <w:tcPr>
            <w:tcW w:w="0" w:type="auto"/>
            <w:shd w:val="clear" w:color="auto" w:fill="auto"/>
            <w:vAlign w:val="center"/>
          </w:tcPr>
          <w:p w14:paraId="340E7CFA"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Услуги связи</w:t>
            </w:r>
          </w:p>
        </w:tc>
        <w:tc>
          <w:tcPr>
            <w:tcW w:w="0" w:type="auto"/>
            <w:shd w:val="clear" w:color="auto" w:fill="auto"/>
            <w:noWrap/>
            <w:vAlign w:val="center"/>
          </w:tcPr>
          <w:p w14:paraId="2ADD52F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581,70</w:t>
            </w:r>
          </w:p>
        </w:tc>
        <w:tc>
          <w:tcPr>
            <w:tcW w:w="0" w:type="auto"/>
            <w:shd w:val="clear" w:color="auto" w:fill="auto"/>
            <w:vAlign w:val="center"/>
          </w:tcPr>
          <w:p w14:paraId="07C5C1C1"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48A6B6AB"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626,75</w:t>
            </w:r>
          </w:p>
        </w:tc>
      </w:tr>
      <w:tr w:rsidR="00DF12C3" w:rsidRPr="00BA0797" w14:paraId="1061D6CB" w14:textId="77777777">
        <w:trPr>
          <w:cantSplit/>
        </w:trPr>
        <w:tc>
          <w:tcPr>
            <w:tcW w:w="0" w:type="auto"/>
            <w:shd w:val="clear" w:color="auto" w:fill="auto"/>
            <w:vAlign w:val="center"/>
          </w:tcPr>
          <w:p w14:paraId="19E86D13"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Почтово-телеграфные расходы</w:t>
            </w:r>
          </w:p>
        </w:tc>
        <w:tc>
          <w:tcPr>
            <w:tcW w:w="0" w:type="auto"/>
            <w:shd w:val="clear" w:color="auto" w:fill="auto"/>
            <w:noWrap/>
            <w:vAlign w:val="center"/>
          </w:tcPr>
          <w:p w14:paraId="04AD228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91,67</w:t>
            </w:r>
          </w:p>
        </w:tc>
        <w:tc>
          <w:tcPr>
            <w:tcW w:w="0" w:type="auto"/>
            <w:shd w:val="clear" w:color="auto" w:fill="auto"/>
            <w:vAlign w:val="center"/>
          </w:tcPr>
          <w:p w14:paraId="011290D4"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404ACB30"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98,77</w:t>
            </w:r>
          </w:p>
        </w:tc>
      </w:tr>
      <w:tr w:rsidR="00DF12C3" w:rsidRPr="00BA0797" w14:paraId="0C88B992" w14:textId="77777777">
        <w:trPr>
          <w:cantSplit/>
        </w:trPr>
        <w:tc>
          <w:tcPr>
            <w:tcW w:w="0" w:type="auto"/>
            <w:shd w:val="clear" w:color="auto" w:fill="auto"/>
            <w:vAlign w:val="center"/>
          </w:tcPr>
          <w:p w14:paraId="1479ED56"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Консультационные услуги</w:t>
            </w:r>
          </w:p>
        </w:tc>
        <w:tc>
          <w:tcPr>
            <w:tcW w:w="0" w:type="auto"/>
            <w:shd w:val="clear" w:color="auto" w:fill="auto"/>
            <w:noWrap/>
            <w:vAlign w:val="center"/>
          </w:tcPr>
          <w:p w14:paraId="2492A993"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w:t>
            </w:r>
            <w:r w:rsidR="009C7B3E" w:rsidRPr="000C00B7">
              <w:rPr>
                <w:rFonts w:ascii="Myriad Pro" w:hAnsi="Myriad Pro"/>
                <w:bCs/>
                <w:sz w:val="20"/>
                <w:szCs w:val="20"/>
              </w:rPr>
              <w:t>1 9</w:t>
            </w:r>
            <w:r w:rsidRPr="000C00B7">
              <w:rPr>
                <w:rFonts w:ascii="Myriad Pro" w:hAnsi="Myriad Pro"/>
                <w:bCs/>
                <w:sz w:val="20"/>
                <w:szCs w:val="20"/>
              </w:rPr>
              <w:t>98,98</w:t>
            </w:r>
          </w:p>
        </w:tc>
        <w:tc>
          <w:tcPr>
            <w:tcW w:w="0" w:type="auto"/>
            <w:shd w:val="clear" w:color="auto" w:fill="auto"/>
            <w:vAlign w:val="center"/>
          </w:tcPr>
          <w:p w14:paraId="2980421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370,08</w:t>
            </w:r>
          </w:p>
        </w:tc>
        <w:tc>
          <w:tcPr>
            <w:tcW w:w="0" w:type="auto"/>
            <w:shd w:val="clear" w:color="auto" w:fill="auto"/>
            <w:noWrap/>
            <w:vAlign w:val="center"/>
          </w:tcPr>
          <w:p w14:paraId="3875714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w:t>
            </w:r>
            <w:r w:rsidR="009C7B3E" w:rsidRPr="000C00B7">
              <w:rPr>
                <w:rFonts w:ascii="Myriad Pro" w:hAnsi="Myriad Pro"/>
                <w:bCs/>
                <w:sz w:val="20"/>
                <w:szCs w:val="20"/>
              </w:rPr>
              <w:t>3 3</w:t>
            </w:r>
            <w:r w:rsidRPr="000C00B7">
              <w:rPr>
                <w:rFonts w:ascii="Myriad Pro" w:hAnsi="Myriad Pro"/>
                <w:bCs/>
                <w:sz w:val="20"/>
                <w:szCs w:val="20"/>
              </w:rPr>
              <w:t>03,91</w:t>
            </w:r>
          </w:p>
        </w:tc>
      </w:tr>
      <w:tr w:rsidR="00DF12C3" w:rsidRPr="00BA0797" w14:paraId="43C4EBDF" w14:textId="77777777">
        <w:trPr>
          <w:cantSplit/>
        </w:trPr>
        <w:tc>
          <w:tcPr>
            <w:tcW w:w="0" w:type="auto"/>
            <w:shd w:val="clear" w:color="auto" w:fill="auto"/>
            <w:vAlign w:val="center"/>
          </w:tcPr>
          <w:p w14:paraId="7443CFA8"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Аудиторские услуги</w:t>
            </w:r>
          </w:p>
        </w:tc>
        <w:tc>
          <w:tcPr>
            <w:tcW w:w="0" w:type="auto"/>
            <w:shd w:val="clear" w:color="auto" w:fill="auto"/>
            <w:noWrap/>
            <w:vAlign w:val="center"/>
          </w:tcPr>
          <w:p w14:paraId="68825405"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416,88</w:t>
            </w:r>
          </w:p>
        </w:tc>
        <w:tc>
          <w:tcPr>
            <w:tcW w:w="0" w:type="auto"/>
            <w:shd w:val="clear" w:color="auto" w:fill="auto"/>
            <w:vAlign w:val="center"/>
          </w:tcPr>
          <w:p w14:paraId="6ADE248C"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147,66</w:t>
            </w:r>
          </w:p>
        </w:tc>
        <w:tc>
          <w:tcPr>
            <w:tcW w:w="0" w:type="auto"/>
            <w:shd w:val="clear" w:color="auto" w:fill="auto"/>
            <w:noWrap/>
            <w:vAlign w:val="center"/>
          </w:tcPr>
          <w:p w14:paraId="672CFBCE"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290,06</w:t>
            </w:r>
          </w:p>
        </w:tc>
      </w:tr>
      <w:tr w:rsidR="00DF12C3" w:rsidRPr="00BA0797" w14:paraId="5E0488D1" w14:textId="77777777">
        <w:trPr>
          <w:cantSplit/>
        </w:trPr>
        <w:tc>
          <w:tcPr>
            <w:tcW w:w="0" w:type="auto"/>
            <w:shd w:val="clear" w:color="auto" w:fill="auto"/>
            <w:vAlign w:val="center"/>
          </w:tcPr>
          <w:p w14:paraId="7499A246"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Юридические и нотариальные услуги</w:t>
            </w:r>
          </w:p>
        </w:tc>
        <w:tc>
          <w:tcPr>
            <w:tcW w:w="0" w:type="auto"/>
            <w:shd w:val="clear" w:color="auto" w:fill="auto"/>
            <w:noWrap/>
            <w:vAlign w:val="center"/>
          </w:tcPr>
          <w:p w14:paraId="44F35695"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300,19</w:t>
            </w:r>
          </w:p>
        </w:tc>
        <w:tc>
          <w:tcPr>
            <w:tcW w:w="0" w:type="auto"/>
            <w:shd w:val="clear" w:color="auto" w:fill="auto"/>
            <w:vAlign w:val="center"/>
          </w:tcPr>
          <w:p w14:paraId="464D756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275,58</w:t>
            </w:r>
          </w:p>
        </w:tc>
        <w:tc>
          <w:tcPr>
            <w:tcW w:w="0" w:type="auto"/>
            <w:shd w:val="clear" w:color="auto" w:fill="auto"/>
            <w:noWrap/>
            <w:vAlign w:val="center"/>
          </w:tcPr>
          <w:p w14:paraId="249E0A7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26,51</w:t>
            </w:r>
          </w:p>
        </w:tc>
      </w:tr>
      <w:tr w:rsidR="00DF12C3" w:rsidRPr="00BA0797" w14:paraId="169916F4" w14:textId="77777777">
        <w:trPr>
          <w:cantSplit/>
        </w:trPr>
        <w:tc>
          <w:tcPr>
            <w:tcW w:w="0" w:type="auto"/>
            <w:shd w:val="clear" w:color="auto" w:fill="auto"/>
            <w:vAlign w:val="center"/>
          </w:tcPr>
          <w:p w14:paraId="6F0190FD"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Информационные услуги</w:t>
            </w:r>
          </w:p>
        </w:tc>
        <w:tc>
          <w:tcPr>
            <w:tcW w:w="0" w:type="auto"/>
            <w:shd w:val="clear" w:color="auto" w:fill="auto"/>
            <w:noWrap/>
            <w:vAlign w:val="center"/>
          </w:tcPr>
          <w:p w14:paraId="2A243CA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80,93</w:t>
            </w:r>
          </w:p>
        </w:tc>
        <w:tc>
          <w:tcPr>
            <w:tcW w:w="0" w:type="auto"/>
            <w:shd w:val="clear" w:color="auto" w:fill="auto"/>
            <w:vAlign w:val="center"/>
          </w:tcPr>
          <w:p w14:paraId="4B37F7E2"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3D2D86CC"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87,19</w:t>
            </w:r>
          </w:p>
        </w:tc>
      </w:tr>
      <w:tr w:rsidR="00DF12C3" w:rsidRPr="00BA0797" w14:paraId="3E56FAB6" w14:textId="77777777">
        <w:trPr>
          <w:cantSplit/>
        </w:trPr>
        <w:tc>
          <w:tcPr>
            <w:tcW w:w="0" w:type="auto"/>
            <w:shd w:val="clear" w:color="auto" w:fill="auto"/>
            <w:vAlign w:val="center"/>
          </w:tcPr>
          <w:p w14:paraId="0A125620"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Расходы на рекламу и PR</w:t>
            </w:r>
          </w:p>
        </w:tc>
        <w:tc>
          <w:tcPr>
            <w:tcW w:w="0" w:type="auto"/>
            <w:shd w:val="clear" w:color="auto" w:fill="auto"/>
            <w:noWrap/>
            <w:vAlign w:val="center"/>
          </w:tcPr>
          <w:p w14:paraId="7C7EC809"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3 4</w:t>
            </w:r>
            <w:r w:rsidR="00DF12C3" w:rsidRPr="000C00B7">
              <w:rPr>
                <w:rFonts w:ascii="Myriad Pro" w:hAnsi="Myriad Pro"/>
                <w:bCs/>
                <w:sz w:val="20"/>
                <w:szCs w:val="20"/>
              </w:rPr>
              <w:t>24,56</w:t>
            </w:r>
          </w:p>
        </w:tc>
        <w:tc>
          <w:tcPr>
            <w:tcW w:w="0" w:type="auto"/>
            <w:shd w:val="clear" w:color="auto" w:fill="auto"/>
            <w:vAlign w:val="center"/>
          </w:tcPr>
          <w:p w14:paraId="26CD0D3D"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3 4</w:t>
            </w:r>
            <w:r w:rsidR="00DF12C3" w:rsidRPr="000C00B7">
              <w:rPr>
                <w:rFonts w:ascii="Myriad Pro" w:hAnsi="Myriad Pro"/>
                <w:bCs/>
                <w:sz w:val="20"/>
                <w:szCs w:val="20"/>
              </w:rPr>
              <w:t>24,56</w:t>
            </w:r>
          </w:p>
        </w:tc>
        <w:tc>
          <w:tcPr>
            <w:tcW w:w="0" w:type="auto"/>
            <w:shd w:val="clear" w:color="auto" w:fill="auto"/>
            <w:vAlign w:val="center"/>
          </w:tcPr>
          <w:p w14:paraId="23819C54" w14:textId="77777777" w:rsidR="00DF12C3" w:rsidRPr="000C00B7" w:rsidRDefault="00DF12C3" w:rsidP="00BA0797">
            <w:pPr>
              <w:spacing w:after="0" w:line="240" w:lineRule="auto"/>
              <w:jc w:val="center"/>
              <w:rPr>
                <w:rFonts w:ascii="Myriad Pro" w:hAnsi="Myriad Pro"/>
                <w:sz w:val="20"/>
                <w:szCs w:val="20"/>
              </w:rPr>
            </w:pPr>
          </w:p>
        </w:tc>
      </w:tr>
      <w:tr w:rsidR="00DF12C3" w:rsidRPr="00BA0797" w14:paraId="7252B068" w14:textId="77777777">
        <w:trPr>
          <w:cantSplit/>
        </w:trPr>
        <w:tc>
          <w:tcPr>
            <w:tcW w:w="0" w:type="auto"/>
            <w:shd w:val="clear" w:color="auto" w:fill="auto"/>
            <w:vAlign w:val="center"/>
          </w:tcPr>
          <w:p w14:paraId="29DCFACD"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Услуги сторожевой и вневедомственной охраны</w:t>
            </w:r>
          </w:p>
        </w:tc>
        <w:tc>
          <w:tcPr>
            <w:tcW w:w="0" w:type="auto"/>
            <w:shd w:val="clear" w:color="auto" w:fill="auto"/>
            <w:noWrap/>
            <w:vAlign w:val="center"/>
          </w:tcPr>
          <w:p w14:paraId="1D8E466B"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369,93</w:t>
            </w:r>
          </w:p>
        </w:tc>
        <w:tc>
          <w:tcPr>
            <w:tcW w:w="0" w:type="auto"/>
            <w:shd w:val="clear" w:color="auto" w:fill="auto"/>
            <w:vAlign w:val="center"/>
          </w:tcPr>
          <w:p w14:paraId="76303655"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32A15550"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398,58</w:t>
            </w:r>
          </w:p>
        </w:tc>
      </w:tr>
      <w:tr w:rsidR="00DF12C3" w:rsidRPr="00BA0797" w14:paraId="57A6579F" w14:textId="77777777">
        <w:trPr>
          <w:cantSplit/>
        </w:trPr>
        <w:tc>
          <w:tcPr>
            <w:tcW w:w="0" w:type="auto"/>
            <w:shd w:val="clear" w:color="auto" w:fill="auto"/>
            <w:vAlign w:val="center"/>
          </w:tcPr>
          <w:p w14:paraId="69467785"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Услуги по охране труда</w:t>
            </w:r>
          </w:p>
        </w:tc>
        <w:tc>
          <w:tcPr>
            <w:tcW w:w="0" w:type="auto"/>
            <w:shd w:val="clear" w:color="auto" w:fill="auto"/>
            <w:noWrap/>
            <w:vAlign w:val="center"/>
          </w:tcPr>
          <w:p w14:paraId="4F641F54"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15,74</w:t>
            </w:r>
          </w:p>
        </w:tc>
        <w:tc>
          <w:tcPr>
            <w:tcW w:w="0" w:type="auto"/>
            <w:shd w:val="clear" w:color="auto" w:fill="auto"/>
            <w:vAlign w:val="center"/>
          </w:tcPr>
          <w:p w14:paraId="4F12B693"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1BF3162C"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16,96</w:t>
            </w:r>
          </w:p>
        </w:tc>
      </w:tr>
      <w:tr w:rsidR="00DF12C3" w:rsidRPr="00BA0797" w14:paraId="77F6E482" w14:textId="77777777">
        <w:trPr>
          <w:cantSplit/>
        </w:trPr>
        <w:tc>
          <w:tcPr>
            <w:tcW w:w="0" w:type="auto"/>
            <w:shd w:val="clear" w:color="auto" w:fill="auto"/>
            <w:vAlign w:val="center"/>
          </w:tcPr>
          <w:p w14:paraId="237C4D19"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Услуги по подготовке кадров</w:t>
            </w:r>
          </w:p>
        </w:tc>
        <w:tc>
          <w:tcPr>
            <w:tcW w:w="0" w:type="auto"/>
            <w:shd w:val="clear" w:color="auto" w:fill="auto"/>
            <w:noWrap/>
            <w:vAlign w:val="center"/>
          </w:tcPr>
          <w:p w14:paraId="72A685DB"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257,70</w:t>
            </w:r>
          </w:p>
        </w:tc>
        <w:tc>
          <w:tcPr>
            <w:tcW w:w="0" w:type="auto"/>
            <w:shd w:val="clear" w:color="auto" w:fill="auto"/>
            <w:vAlign w:val="center"/>
          </w:tcPr>
          <w:p w14:paraId="796A113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57,73</w:t>
            </w:r>
          </w:p>
        </w:tc>
        <w:tc>
          <w:tcPr>
            <w:tcW w:w="0" w:type="auto"/>
            <w:shd w:val="clear" w:color="auto" w:fill="auto"/>
            <w:noWrap/>
            <w:vAlign w:val="center"/>
          </w:tcPr>
          <w:p w14:paraId="7523C2D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215,46</w:t>
            </w:r>
          </w:p>
        </w:tc>
      </w:tr>
      <w:tr w:rsidR="00DF12C3" w:rsidRPr="00BA0797" w14:paraId="5DF34F07" w14:textId="77777777">
        <w:trPr>
          <w:cantSplit/>
        </w:trPr>
        <w:tc>
          <w:tcPr>
            <w:tcW w:w="0" w:type="auto"/>
            <w:shd w:val="clear" w:color="auto" w:fill="auto"/>
            <w:vAlign w:val="center"/>
          </w:tcPr>
          <w:p w14:paraId="55A93BCC"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Техосмотр, регистрация и пропуски автотранспорта</w:t>
            </w:r>
          </w:p>
        </w:tc>
        <w:tc>
          <w:tcPr>
            <w:tcW w:w="0" w:type="auto"/>
            <w:shd w:val="clear" w:color="auto" w:fill="auto"/>
            <w:noWrap/>
            <w:vAlign w:val="center"/>
          </w:tcPr>
          <w:p w14:paraId="5867E297"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29,53</w:t>
            </w:r>
          </w:p>
        </w:tc>
        <w:tc>
          <w:tcPr>
            <w:tcW w:w="0" w:type="auto"/>
            <w:shd w:val="clear" w:color="auto" w:fill="auto"/>
            <w:vAlign w:val="center"/>
          </w:tcPr>
          <w:p w14:paraId="246CA0C3"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76600D83"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31,82</w:t>
            </w:r>
          </w:p>
        </w:tc>
      </w:tr>
      <w:tr w:rsidR="00DF12C3" w:rsidRPr="00BA0797" w14:paraId="75D8BD5D" w14:textId="77777777">
        <w:trPr>
          <w:cantSplit/>
        </w:trPr>
        <w:tc>
          <w:tcPr>
            <w:tcW w:w="0" w:type="auto"/>
            <w:shd w:val="clear" w:color="auto" w:fill="auto"/>
            <w:vAlign w:val="center"/>
          </w:tcPr>
          <w:p w14:paraId="5A2BA3DF"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IT - услуги</w:t>
            </w:r>
          </w:p>
        </w:tc>
        <w:tc>
          <w:tcPr>
            <w:tcW w:w="0" w:type="auto"/>
            <w:shd w:val="clear" w:color="auto" w:fill="auto"/>
            <w:noWrap/>
            <w:vAlign w:val="center"/>
          </w:tcPr>
          <w:p w14:paraId="573A842B"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1 4</w:t>
            </w:r>
            <w:r w:rsidR="00DF12C3" w:rsidRPr="000C00B7">
              <w:rPr>
                <w:rFonts w:ascii="Myriad Pro" w:hAnsi="Myriad Pro"/>
                <w:bCs/>
                <w:sz w:val="20"/>
                <w:szCs w:val="20"/>
              </w:rPr>
              <w:t>89,96</w:t>
            </w:r>
          </w:p>
        </w:tc>
        <w:tc>
          <w:tcPr>
            <w:tcW w:w="0" w:type="auto"/>
            <w:shd w:val="clear" w:color="auto" w:fill="auto"/>
            <w:vAlign w:val="center"/>
          </w:tcPr>
          <w:p w14:paraId="7AED3D82" w14:textId="77777777" w:rsidR="00DF12C3" w:rsidRPr="000C00B7" w:rsidRDefault="00DF12C3" w:rsidP="00BA0797">
            <w:pPr>
              <w:spacing w:after="0" w:line="240" w:lineRule="auto"/>
              <w:jc w:val="center"/>
              <w:rPr>
                <w:rFonts w:ascii="Myriad Pro" w:hAnsi="Myriad Pro"/>
                <w:sz w:val="20"/>
                <w:szCs w:val="20"/>
              </w:rPr>
            </w:pPr>
          </w:p>
        </w:tc>
        <w:tc>
          <w:tcPr>
            <w:tcW w:w="0" w:type="auto"/>
            <w:shd w:val="clear" w:color="auto" w:fill="auto"/>
            <w:noWrap/>
            <w:vAlign w:val="center"/>
          </w:tcPr>
          <w:p w14:paraId="7A5DA6E6"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1 6</w:t>
            </w:r>
            <w:r w:rsidR="00DF12C3" w:rsidRPr="000C00B7">
              <w:rPr>
                <w:rFonts w:ascii="Myriad Pro" w:hAnsi="Myriad Pro"/>
                <w:bCs/>
                <w:sz w:val="20"/>
                <w:szCs w:val="20"/>
              </w:rPr>
              <w:t>05,35</w:t>
            </w:r>
          </w:p>
        </w:tc>
      </w:tr>
      <w:tr w:rsidR="00DF12C3" w:rsidRPr="00BA0797" w14:paraId="31572366" w14:textId="77777777">
        <w:trPr>
          <w:cantSplit/>
        </w:trPr>
        <w:tc>
          <w:tcPr>
            <w:tcW w:w="0" w:type="auto"/>
            <w:shd w:val="clear" w:color="auto" w:fill="auto"/>
            <w:vAlign w:val="center"/>
          </w:tcPr>
          <w:p w14:paraId="16E583B6"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Прочие услуги сторонних организаций</w:t>
            </w:r>
          </w:p>
        </w:tc>
        <w:tc>
          <w:tcPr>
            <w:tcW w:w="0" w:type="auto"/>
            <w:shd w:val="clear" w:color="auto" w:fill="auto"/>
            <w:noWrap/>
            <w:vAlign w:val="center"/>
          </w:tcPr>
          <w:p w14:paraId="7DFA9862"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684,85</w:t>
            </w:r>
          </w:p>
        </w:tc>
        <w:tc>
          <w:tcPr>
            <w:tcW w:w="0" w:type="auto"/>
            <w:shd w:val="clear" w:color="auto" w:fill="auto"/>
            <w:vAlign w:val="center"/>
          </w:tcPr>
          <w:p w14:paraId="11B4DB72"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151,44</w:t>
            </w:r>
          </w:p>
        </w:tc>
        <w:tc>
          <w:tcPr>
            <w:tcW w:w="0" w:type="auto"/>
            <w:shd w:val="clear" w:color="auto" w:fill="auto"/>
            <w:noWrap/>
            <w:vAlign w:val="center"/>
          </w:tcPr>
          <w:p w14:paraId="625350F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574,71</w:t>
            </w:r>
          </w:p>
        </w:tc>
      </w:tr>
      <w:tr w:rsidR="00DF12C3" w:rsidRPr="00BA0797" w14:paraId="1B5ECF4E" w14:textId="77777777">
        <w:trPr>
          <w:cantSplit/>
        </w:trPr>
        <w:tc>
          <w:tcPr>
            <w:tcW w:w="0" w:type="auto"/>
            <w:shd w:val="clear" w:color="auto" w:fill="auto"/>
            <w:vAlign w:val="center"/>
          </w:tcPr>
          <w:p w14:paraId="76F5D4F2"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 xml:space="preserve">Налоги и прочие сборы </w:t>
            </w:r>
          </w:p>
        </w:tc>
        <w:tc>
          <w:tcPr>
            <w:tcW w:w="0" w:type="auto"/>
            <w:shd w:val="clear" w:color="auto" w:fill="auto"/>
            <w:noWrap/>
            <w:vAlign w:val="center"/>
          </w:tcPr>
          <w:p w14:paraId="4FF74066"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28,66</w:t>
            </w:r>
          </w:p>
        </w:tc>
        <w:tc>
          <w:tcPr>
            <w:tcW w:w="0" w:type="auto"/>
            <w:shd w:val="clear" w:color="auto" w:fill="auto"/>
            <w:vAlign w:val="center"/>
          </w:tcPr>
          <w:p w14:paraId="5B6E65E4"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3547B7B1"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25,10</w:t>
            </w:r>
          </w:p>
        </w:tc>
      </w:tr>
      <w:tr w:rsidR="00DF12C3" w:rsidRPr="00BA0797" w14:paraId="447BB9DB" w14:textId="77777777">
        <w:trPr>
          <w:cantSplit/>
        </w:trPr>
        <w:tc>
          <w:tcPr>
            <w:tcW w:w="0" w:type="auto"/>
            <w:shd w:val="clear" w:color="auto" w:fill="auto"/>
            <w:vAlign w:val="center"/>
          </w:tcPr>
          <w:p w14:paraId="1F439A30" w14:textId="77777777" w:rsidR="00DF12C3" w:rsidRPr="000C00B7" w:rsidRDefault="00DF12C3" w:rsidP="00BA0797">
            <w:pPr>
              <w:spacing w:after="0" w:line="240" w:lineRule="auto"/>
              <w:ind w:left="851"/>
              <w:rPr>
                <w:rFonts w:ascii="Myriad Pro" w:hAnsi="Myriad Pro"/>
                <w:bCs/>
                <w:sz w:val="20"/>
                <w:szCs w:val="20"/>
              </w:rPr>
            </w:pPr>
            <w:r w:rsidRPr="000C00B7">
              <w:rPr>
                <w:rFonts w:ascii="Myriad Pro" w:hAnsi="Myriad Pro"/>
                <w:bCs/>
                <w:sz w:val="20"/>
                <w:szCs w:val="20"/>
              </w:rPr>
              <w:t>налог на имущество</w:t>
            </w:r>
          </w:p>
        </w:tc>
        <w:tc>
          <w:tcPr>
            <w:tcW w:w="0" w:type="auto"/>
            <w:shd w:val="clear" w:color="auto" w:fill="auto"/>
            <w:noWrap/>
            <w:vAlign w:val="center"/>
          </w:tcPr>
          <w:p w14:paraId="7F7ED56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25,10</w:t>
            </w:r>
          </w:p>
        </w:tc>
        <w:tc>
          <w:tcPr>
            <w:tcW w:w="0" w:type="auto"/>
            <w:shd w:val="clear" w:color="auto" w:fill="auto"/>
            <w:vAlign w:val="center"/>
          </w:tcPr>
          <w:p w14:paraId="3FCE2344"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622BC6E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25,10</w:t>
            </w:r>
          </w:p>
        </w:tc>
      </w:tr>
      <w:tr w:rsidR="00DF12C3" w:rsidRPr="00BA0797" w14:paraId="3E66E9F1" w14:textId="77777777">
        <w:trPr>
          <w:cantSplit/>
        </w:trPr>
        <w:tc>
          <w:tcPr>
            <w:tcW w:w="0" w:type="auto"/>
            <w:shd w:val="clear" w:color="auto" w:fill="auto"/>
            <w:vAlign w:val="center"/>
          </w:tcPr>
          <w:p w14:paraId="5995EA23" w14:textId="77777777" w:rsidR="00DF12C3" w:rsidRPr="000C00B7" w:rsidRDefault="00DF12C3" w:rsidP="00BA0797">
            <w:pPr>
              <w:spacing w:after="0" w:line="240" w:lineRule="auto"/>
              <w:ind w:left="851"/>
              <w:rPr>
                <w:rFonts w:ascii="Myriad Pro" w:hAnsi="Myriad Pro"/>
                <w:bCs/>
                <w:sz w:val="20"/>
                <w:szCs w:val="20"/>
              </w:rPr>
            </w:pPr>
            <w:r w:rsidRPr="000C00B7">
              <w:rPr>
                <w:rFonts w:ascii="Myriad Pro" w:hAnsi="Myriad Pro"/>
                <w:bCs/>
                <w:sz w:val="20"/>
                <w:szCs w:val="20"/>
              </w:rPr>
              <w:t>госпошлина</w:t>
            </w:r>
          </w:p>
        </w:tc>
        <w:tc>
          <w:tcPr>
            <w:tcW w:w="0" w:type="auto"/>
            <w:shd w:val="clear" w:color="auto" w:fill="auto"/>
            <w:noWrap/>
            <w:vAlign w:val="center"/>
          </w:tcPr>
          <w:p w14:paraId="674429E9"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3,57</w:t>
            </w:r>
          </w:p>
        </w:tc>
        <w:tc>
          <w:tcPr>
            <w:tcW w:w="0" w:type="auto"/>
            <w:shd w:val="clear" w:color="auto" w:fill="auto"/>
            <w:vAlign w:val="center"/>
          </w:tcPr>
          <w:p w14:paraId="3D08D0B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3,57</w:t>
            </w:r>
          </w:p>
        </w:tc>
        <w:tc>
          <w:tcPr>
            <w:tcW w:w="0" w:type="auto"/>
            <w:shd w:val="clear" w:color="auto" w:fill="auto"/>
            <w:noWrap/>
            <w:vAlign w:val="center"/>
          </w:tcPr>
          <w:p w14:paraId="163D07F4"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46094C49" w14:textId="77777777">
        <w:trPr>
          <w:cantSplit/>
        </w:trPr>
        <w:tc>
          <w:tcPr>
            <w:tcW w:w="0" w:type="auto"/>
            <w:shd w:val="clear" w:color="auto" w:fill="auto"/>
            <w:vAlign w:val="center"/>
          </w:tcPr>
          <w:p w14:paraId="0D299546"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Расходы на лицензирование, получение сертификатов, регистрационных свидетельств (управление менеджмента качества ИСО 9001:2008)</w:t>
            </w:r>
          </w:p>
        </w:tc>
        <w:tc>
          <w:tcPr>
            <w:tcW w:w="0" w:type="auto"/>
            <w:shd w:val="clear" w:color="auto" w:fill="auto"/>
            <w:noWrap/>
            <w:vAlign w:val="center"/>
          </w:tcPr>
          <w:p w14:paraId="0F50664A"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3,18</w:t>
            </w:r>
          </w:p>
        </w:tc>
        <w:tc>
          <w:tcPr>
            <w:tcW w:w="0" w:type="auto"/>
            <w:shd w:val="clear" w:color="auto" w:fill="auto"/>
            <w:vAlign w:val="center"/>
          </w:tcPr>
          <w:p w14:paraId="1A70DFC7"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7745A64A"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3,18</w:t>
            </w:r>
          </w:p>
        </w:tc>
      </w:tr>
      <w:tr w:rsidR="00DF12C3" w:rsidRPr="00BA0797" w14:paraId="25930420" w14:textId="77777777">
        <w:trPr>
          <w:cantSplit/>
        </w:trPr>
        <w:tc>
          <w:tcPr>
            <w:tcW w:w="0" w:type="auto"/>
            <w:shd w:val="clear" w:color="auto" w:fill="auto"/>
            <w:vAlign w:val="center"/>
          </w:tcPr>
          <w:p w14:paraId="6DC05978"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Расходы на страхование</w:t>
            </w:r>
          </w:p>
        </w:tc>
        <w:tc>
          <w:tcPr>
            <w:tcW w:w="0" w:type="auto"/>
            <w:shd w:val="clear" w:color="auto" w:fill="auto"/>
            <w:noWrap/>
            <w:vAlign w:val="center"/>
          </w:tcPr>
          <w:p w14:paraId="07353F57"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798,78</w:t>
            </w:r>
          </w:p>
        </w:tc>
        <w:tc>
          <w:tcPr>
            <w:tcW w:w="0" w:type="auto"/>
            <w:shd w:val="clear" w:color="auto" w:fill="auto"/>
            <w:vAlign w:val="center"/>
          </w:tcPr>
          <w:p w14:paraId="20CBB211"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vAlign w:val="center"/>
          </w:tcPr>
          <w:p w14:paraId="417AF843"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1,18</w:t>
            </w:r>
          </w:p>
        </w:tc>
      </w:tr>
      <w:tr w:rsidR="00DF12C3" w:rsidRPr="00BA0797" w14:paraId="273CE7AD" w14:textId="77777777">
        <w:trPr>
          <w:cantSplit/>
        </w:trPr>
        <w:tc>
          <w:tcPr>
            <w:tcW w:w="0" w:type="auto"/>
            <w:shd w:val="clear" w:color="auto" w:fill="auto"/>
            <w:vAlign w:val="center"/>
          </w:tcPr>
          <w:p w14:paraId="1411F4AD"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Добровольное медицинское страхование работников Общества</w:t>
            </w:r>
          </w:p>
        </w:tc>
        <w:tc>
          <w:tcPr>
            <w:tcW w:w="0" w:type="auto"/>
            <w:shd w:val="clear" w:color="auto" w:fill="auto"/>
            <w:noWrap/>
            <w:vAlign w:val="center"/>
          </w:tcPr>
          <w:p w14:paraId="0FE45B68"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795,27</w:t>
            </w:r>
          </w:p>
        </w:tc>
        <w:tc>
          <w:tcPr>
            <w:tcW w:w="0" w:type="auto"/>
            <w:shd w:val="clear" w:color="auto" w:fill="auto"/>
            <w:vAlign w:val="center"/>
          </w:tcPr>
          <w:p w14:paraId="46934DFE"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795,27</w:t>
            </w:r>
          </w:p>
        </w:tc>
        <w:tc>
          <w:tcPr>
            <w:tcW w:w="0" w:type="auto"/>
            <w:shd w:val="clear" w:color="auto" w:fill="auto"/>
            <w:noWrap/>
            <w:vAlign w:val="center"/>
          </w:tcPr>
          <w:p w14:paraId="1C23DF5E"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23DF3E5B" w14:textId="77777777">
        <w:trPr>
          <w:cantSplit/>
        </w:trPr>
        <w:tc>
          <w:tcPr>
            <w:tcW w:w="0" w:type="auto"/>
            <w:shd w:val="clear" w:color="auto" w:fill="auto"/>
            <w:vAlign w:val="center"/>
          </w:tcPr>
          <w:p w14:paraId="6690991C"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Добровольное медицинское страхование от несчастных случаев и болезней, страхование жизни работников Общества</w:t>
            </w:r>
          </w:p>
        </w:tc>
        <w:tc>
          <w:tcPr>
            <w:tcW w:w="0" w:type="auto"/>
            <w:shd w:val="clear" w:color="auto" w:fill="auto"/>
            <w:vAlign w:val="center"/>
          </w:tcPr>
          <w:p w14:paraId="544EA907"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2,42</w:t>
            </w:r>
          </w:p>
        </w:tc>
        <w:tc>
          <w:tcPr>
            <w:tcW w:w="0" w:type="auto"/>
            <w:shd w:val="clear" w:color="auto" w:fill="auto"/>
            <w:vAlign w:val="center"/>
          </w:tcPr>
          <w:p w14:paraId="68B753EC"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2,42</w:t>
            </w:r>
          </w:p>
        </w:tc>
        <w:tc>
          <w:tcPr>
            <w:tcW w:w="0" w:type="auto"/>
            <w:shd w:val="clear" w:color="auto" w:fill="auto"/>
            <w:noWrap/>
            <w:vAlign w:val="center"/>
          </w:tcPr>
          <w:p w14:paraId="5C1B7187"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51379BAE" w14:textId="77777777">
        <w:trPr>
          <w:cantSplit/>
        </w:trPr>
        <w:tc>
          <w:tcPr>
            <w:tcW w:w="0" w:type="auto"/>
            <w:shd w:val="clear" w:color="auto" w:fill="auto"/>
            <w:vAlign w:val="center"/>
          </w:tcPr>
          <w:p w14:paraId="4667FBA1"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Страхование ответственности</w:t>
            </w:r>
          </w:p>
        </w:tc>
        <w:tc>
          <w:tcPr>
            <w:tcW w:w="0" w:type="auto"/>
            <w:shd w:val="clear" w:color="auto" w:fill="auto"/>
            <w:noWrap/>
            <w:vAlign w:val="center"/>
          </w:tcPr>
          <w:p w14:paraId="1E2D2FC6"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1,09</w:t>
            </w:r>
          </w:p>
        </w:tc>
        <w:tc>
          <w:tcPr>
            <w:tcW w:w="0" w:type="auto"/>
            <w:shd w:val="clear" w:color="auto" w:fill="auto"/>
            <w:vAlign w:val="center"/>
          </w:tcPr>
          <w:p w14:paraId="468E8211"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6420966C"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1,18</w:t>
            </w:r>
          </w:p>
        </w:tc>
      </w:tr>
      <w:tr w:rsidR="00DF12C3" w:rsidRPr="00BA0797" w14:paraId="3CB9D4DE" w14:textId="77777777">
        <w:trPr>
          <w:cantSplit/>
        </w:trPr>
        <w:tc>
          <w:tcPr>
            <w:tcW w:w="0" w:type="auto"/>
            <w:shd w:val="clear" w:color="auto" w:fill="auto"/>
            <w:vAlign w:val="center"/>
          </w:tcPr>
          <w:p w14:paraId="5D5C3202"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Командировочные и представительские расходы</w:t>
            </w:r>
          </w:p>
        </w:tc>
        <w:tc>
          <w:tcPr>
            <w:tcW w:w="0" w:type="auto"/>
            <w:shd w:val="clear" w:color="auto" w:fill="auto"/>
            <w:noWrap/>
            <w:vAlign w:val="center"/>
          </w:tcPr>
          <w:p w14:paraId="34F761BA" w14:textId="77777777" w:rsidR="00DF12C3" w:rsidRPr="000C00B7" w:rsidRDefault="00834137" w:rsidP="00BA0797">
            <w:pPr>
              <w:spacing w:after="0" w:line="240" w:lineRule="auto"/>
              <w:jc w:val="center"/>
              <w:rPr>
                <w:rFonts w:ascii="Myriad Pro" w:hAnsi="Myriad Pro"/>
                <w:bCs/>
                <w:sz w:val="20"/>
                <w:szCs w:val="20"/>
              </w:rPr>
            </w:pPr>
            <w:r w:rsidRPr="000C00B7">
              <w:rPr>
                <w:rFonts w:ascii="Myriad Pro" w:hAnsi="Myriad Pro"/>
                <w:bCs/>
                <w:sz w:val="20"/>
                <w:szCs w:val="20"/>
              </w:rPr>
              <w:t>4 9</w:t>
            </w:r>
            <w:r w:rsidR="00DF12C3" w:rsidRPr="000C00B7">
              <w:rPr>
                <w:rFonts w:ascii="Myriad Pro" w:hAnsi="Myriad Pro"/>
                <w:bCs/>
                <w:sz w:val="20"/>
                <w:szCs w:val="20"/>
              </w:rPr>
              <w:t>37,50</w:t>
            </w:r>
          </w:p>
        </w:tc>
        <w:tc>
          <w:tcPr>
            <w:tcW w:w="0" w:type="auto"/>
            <w:shd w:val="clear" w:color="auto" w:fill="auto"/>
            <w:vAlign w:val="center"/>
          </w:tcPr>
          <w:p w14:paraId="116CDEBC"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noWrap/>
            <w:vAlign w:val="center"/>
          </w:tcPr>
          <w:p w14:paraId="18A994B0"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3 3</w:t>
            </w:r>
            <w:r w:rsidR="00DF12C3" w:rsidRPr="000C00B7">
              <w:rPr>
                <w:rFonts w:ascii="Myriad Pro" w:hAnsi="Myriad Pro"/>
                <w:bCs/>
                <w:sz w:val="20"/>
                <w:szCs w:val="20"/>
              </w:rPr>
              <w:t>89,10</w:t>
            </w:r>
          </w:p>
        </w:tc>
      </w:tr>
      <w:tr w:rsidR="00DF12C3" w:rsidRPr="00BA0797" w14:paraId="46115752" w14:textId="77777777">
        <w:trPr>
          <w:cantSplit/>
        </w:trPr>
        <w:tc>
          <w:tcPr>
            <w:tcW w:w="0" w:type="auto"/>
            <w:shd w:val="clear" w:color="auto" w:fill="auto"/>
            <w:vAlign w:val="center"/>
          </w:tcPr>
          <w:p w14:paraId="40281394"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Командировочные расходы</w:t>
            </w:r>
          </w:p>
        </w:tc>
        <w:tc>
          <w:tcPr>
            <w:tcW w:w="0" w:type="auto"/>
            <w:shd w:val="clear" w:color="auto" w:fill="auto"/>
            <w:vAlign w:val="center"/>
          </w:tcPr>
          <w:p w14:paraId="5C83E0D1"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3 1</w:t>
            </w:r>
            <w:r w:rsidR="00DF12C3" w:rsidRPr="000C00B7">
              <w:rPr>
                <w:rFonts w:ascii="Myriad Pro" w:hAnsi="Myriad Pro"/>
                <w:bCs/>
                <w:sz w:val="20"/>
                <w:szCs w:val="20"/>
              </w:rPr>
              <w:t>62,78</w:t>
            </w:r>
          </w:p>
        </w:tc>
        <w:tc>
          <w:tcPr>
            <w:tcW w:w="0" w:type="auto"/>
            <w:shd w:val="clear" w:color="auto" w:fill="auto"/>
            <w:vAlign w:val="center"/>
          </w:tcPr>
          <w:p w14:paraId="4A5499C7"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17,28</w:t>
            </w:r>
          </w:p>
        </w:tc>
        <w:tc>
          <w:tcPr>
            <w:tcW w:w="0" w:type="auto"/>
            <w:shd w:val="clear" w:color="auto" w:fill="auto"/>
            <w:vAlign w:val="center"/>
          </w:tcPr>
          <w:p w14:paraId="2A9C37B1" w14:textId="77777777" w:rsidR="00DF12C3" w:rsidRPr="000C00B7" w:rsidRDefault="009C7B3E" w:rsidP="00BA0797">
            <w:pPr>
              <w:spacing w:after="0" w:line="240" w:lineRule="auto"/>
              <w:jc w:val="center"/>
              <w:rPr>
                <w:rFonts w:ascii="Myriad Pro" w:hAnsi="Myriad Pro"/>
                <w:sz w:val="20"/>
                <w:szCs w:val="20"/>
              </w:rPr>
            </w:pPr>
            <w:r w:rsidRPr="000C00B7">
              <w:rPr>
                <w:rFonts w:ascii="Myriad Pro" w:hAnsi="Myriad Pro"/>
                <w:sz w:val="20"/>
                <w:szCs w:val="20"/>
              </w:rPr>
              <w:t>3 3</w:t>
            </w:r>
            <w:r w:rsidR="00DF12C3" w:rsidRPr="000C00B7">
              <w:rPr>
                <w:rFonts w:ascii="Myriad Pro" w:hAnsi="Myriad Pro"/>
                <w:sz w:val="20"/>
                <w:szCs w:val="20"/>
              </w:rPr>
              <w:t>89,10</w:t>
            </w:r>
          </w:p>
        </w:tc>
      </w:tr>
      <w:tr w:rsidR="00DF12C3" w:rsidRPr="00BA0797" w14:paraId="2474711B" w14:textId="77777777">
        <w:trPr>
          <w:cantSplit/>
        </w:trPr>
        <w:tc>
          <w:tcPr>
            <w:tcW w:w="0" w:type="auto"/>
            <w:shd w:val="clear" w:color="auto" w:fill="auto"/>
            <w:vAlign w:val="center"/>
          </w:tcPr>
          <w:p w14:paraId="224FAC59"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Представительские расходы</w:t>
            </w:r>
          </w:p>
        </w:tc>
        <w:tc>
          <w:tcPr>
            <w:tcW w:w="0" w:type="auto"/>
            <w:shd w:val="clear" w:color="auto" w:fill="auto"/>
            <w:noWrap/>
            <w:vAlign w:val="center"/>
          </w:tcPr>
          <w:p w14:paraId="659397B7"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1 7</w:t>
            </w:r>
            <w:r w:rsidR="00DF12C3" w:rsidRPr="000C00B7">
              <w:rPr>
                <w:rFonts w:ascii="Myriad Pro" w:hAnsi="Myriad Pro"/>
                <w:bCs/>
                <w:sz w:val="20"/>
                <w:szCs w:val="20"/>
              </w:rPr>
              <w:t>74,71</w:t>
            </w:r>
          </w:p>
        </w:tc>
        <w:tc>
          <w:tcPr>
            <w:tcW w:w="0" w:type="auto"/>
            <w:shd w:val="clear" w:color="auto" w:fill="auto"/>
            <w:vAlign w:val="center"/>
          </w:tcPr>
          <w:p w14:paraId="6A3028F6"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1 7</w:t>
            </w:r>
            <w:r w:rsidR="00DF12C3" w:rsidRPr="000C00B7">
              <w:rPr>
                <w:rFonts w:ascii="Myriad Pro" w:hAnsi="Myriad Pro"/>
                <w:bCs/>
                <w:sz w:val="20"/>
                <w:szCs w:val="20"/>
              </w:rPr>
              <w:t>74,71</w:t>
            </w:r>
          </w:p>
        </w:tc>
        <w:tc>
          <w:tcPr>
            <w:tcW w:w="0" w:type="auto"/>
            <w:shd w:val="clear" w:color="auto" w:fill="auto"/>
            <w:noWrap/>
            <w:vAlign w:val="center"/>
          </w:tcPr>
          <w:p w14:paraId="54A04B45"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1D6A1D4B" w14:textId="77777777">
        <w:trPr>
          <w:cantSplit/>
        </w:trPr>
        <w:tc>
          <w:tcPr>
            <w:tcW w:w="0" w:type="auto"/>
            <w:shd w:val="clear" w:color="auto" w:fill="auto"/>
            <w:vAlign w:val="center"/>
          </w:tcPr>
          <w:p w14:paraId="2223E6E3"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НИОКР</w:t>
            </w:r>
          </w:p>
        </w:tc>
        <w:tc>
          <w:tcPr>
            <w:tcW w:w="0" w:type="auto"/>
            <w:shd w:val="clear" w:color="auto" w:fill="auto"/>
            <w:noWrap/>
            <w:vAlign w:val="center"/>
          </w:tcPr>
          <w:p w14:paraId="565D5048"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27,53</w:t>
            </w:r>
          </w:p>
        </w:tc>
        <w:tc>
          <w:tcPr>
            <w:tcW w:w="0" w:type="auto"/>
            <w:shd w:val="clear" w:color="auto" w:fill="auto"/>
            <w:vAlign w:val="center"/>
          </w:tcPr>
          <w:p w14:paraId="54DDAE60"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27,53</w:t>
            </w:r>
          </w:p>
        </w:tc>
        <w:tc>
          <w:tcPr>
            <w:tcW w:w="0" w:type="auto"/>
            <w:shd w:val="clear" w:color="auto" w:fill="auto"/>
            <w:noWrap/>
            <w:vAlign w:val="center"/>
          </w:tcPr>
          <w:p w14:paraId="57777902"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1393F918" w14:textId="77777777">
        <w:trPr>
          <w:cantSplit/>
        </w:trPr>
        <w:tc>
          <w:tcPr>
            <w:tcW w:w="0" w:type="auto"/>
            <w:shd w:val="clear" w:color="auto" w:fill="auto"/>
            <w:vAlign w:val="center"/>
          </w:tcPr>
          <w:p w14:paraId="0AF27860" w14:textId="77777777" w:rsidR="00DF12C3" w:rsidRPr="000C00B7" w:rsidRDefault="00DF12C3" w:rsidP="00BA0797">
            <w:pPr>
              <w:spacing w:after="0" w:line="240" w:lineRule="auto"/>
              <w:ind w:left="284"/>
              <w:jc w:val="both"/>
              <w:rPr>
                <w:rFonts w:ascii="Myriad Pro" w:hAnsi="Myriad Pro"/>
                <w:bCs/>
                <w:sz w:val="20"/>
                <w:szCs w:val="20"/>
              </w:rPr>
            </w:pPr>
            <w:r w:rsidRPr="000C00B7">
              <w:rPr>
                <w:rFonts w:ascii="Myriad Pro" w:hAnsi="Myriad Pro"/>
                <w:bCs/>
                <w:sz w:val="20"/>
                <w:szCs w:val="20"/>
              </w:rPr>
              <w:t>Другие прочие затраты</w:t>
            </w:r>
          </w:p>
        </w:tc>
        <w:tc>
          <w:tcPr>
            <w:tcW w:w="0" w:type="auto"/>
            <w:shd w:val="clear" w:color="auto" w:fill="auto"/>
            <w:noWrap/>
            <w:vAlign w:val="center"/>
          </w:tcPr>
          <w:p w14:paraId="1300C236"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1 5</w:t>
            </w:r>
            <w:r w:rsidR="00DF12C3" w:rsidRPr="000C00B7">
              <w:rPr>
                <w:rFonts w:ascii="Myriad Pro" w:hAnsi="Myriad Pro"/>
                <w:bCs/>
                <w:sz w:val="20"/>
                <w:szCs w:val="20"/>
              </w:rPr>
              <w:t>87,80</w:t>
            </w:r>
          </w:p>
        </w:tc>
        <w:tc>
          <w:tcPr>
            <w:tcW w:w="0" w:type="auto"/>
            <w:shd w:val="clear" w:color="auto" w:fill="auto"/>
            <w:vAlign w:val="center"/>
          </w:tcPr>
          <w:p w14:paraId="1F274219" w14:textId="77777777" w:rsidR="00DF12C3" w:rsidRPr="000C00B7" w:rsidRDefault="00DF12C3" w:rsidP="00BA0797">
            <w:pPr>
              <w:spacing w:after="0" w:line="240" w:lineRule="auto"/>
              <w:jc w:val="center"/>
              <w:rPr>
                <w:rFonts w:ascii="Myriad Pro" w:hAnsi="Myriad Pro"/>
                <w:bCs/>
                <w:sz w:val="20"/>
                <w:szCs w:val="20"/>
              </w:rPr>
            </w:pPr>
          </w:p>
        </w:tc>
        <w:tc>
          <w:tcPr>
            <w:tcW w:w="0" w:type="auto"/>
            <w:shd w:val="clear" w:color="auto" w:fill="auto"/>
            <w:vAlign w:val="center"/>
          </w:tcPr>
          <w:p w14:paraId="401F8090" w14:textId="77777777" w:rsidR="00DF12C3" w:rsidRPr="000C00B7" w:rsidRDefault="00DF12C3" w:rsidP="00BA0797">
            <w:pPr>
              <w:spacing w:after="0" w:line="240" w:lineRule="auto"/>
              <w:jc w:val="center"/>
              <w:rPr>
                <w:rFonts w:ascii="Myriad Pro" w:hAnsi="Myriad Pro"/>
                <w:sz w:val="20"/>
                <w:szCs w:val="20"/>
              </w:rPr>
            </w:pPr>
            <w:r w:rsidRPr="000C00B7">
              <w:rPr>
                <w:rFonts w:ascii="Myriad Pro" w:hAnsi="Myriad Pro"/>
                <w:sz w:val="20"/>
                <w:szCs w:val="20"/>
              </w:rPr>
              <w:t>347,13</w:t>
            </w:r>
          </w:p>
        </w:tc>
      </w:tr>
      <w:tr w:rsidR="00DF12C3" w:rsidRPr="00BA0797" w14:paraId="30083B74" w14:textId="77777777">
        <w:trPr>
          <w:cantSplit/>
        </w:trPr>
        <w:tc>
          <w:tcPr>
            <w:tcW w:w="0" w:type="auto"/>
            <w:shd w:val="clear" w:color="auto" w:fill="auto"/>
            <w:vAlign w:val="center"/>
          </w:tcPr>
          <w:p w14:paraId="2EC7CCF6"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Выплаты персоналу из прибыли</w:t>
            </w:r>
          </w:p>
        </w:tc>
        <w:tc>
          <w:tcPr>
            <w:tcW w:w="0" w:type="auto"/>
            <w:shd w:val="clear" w:color="auto" w:fill="auto"/>
            <w:vAlign w:val="center"/>
          </w:tcPr>
          <w:p w14:paraId="420EB888" w14:textId="77777777" w:rsidR="00DF12C3" w:rsidRPr="000C00B7" w:rsidRDefault="009C7B3E" w:rsidP="00BA0797">
            <w:pPr>
              <w:spacing w:after="0" w:line="240" w:lineRule="auto"/>
              <w:jc w:val="center"/>
              <w:rPr>
                <w:rFonts w:ascii="Myriad Pro" w:hAnsi="Myriad Pro"/>
                <w:sz w:val="20"/>
                <w:szCs w:val="20"/>
              </w:rPr>
            </w:pPr>
            <w:r w:rsidRPr="000C00B7">
              <w:rPr>
                <w:rFonts w:ascii="Myriad Pro" w:hAnsi="Myriad Pro"/>
                <w:sz w:val="20"/>
                <w:szCs w:val="20"/>
              </w:rPr>
              <w:t>1 1</w:t>
            </w:r>
            <w:r w:rsidR="00DF12C3" w:rsidRPr="000C00B7">
              <w:rPr>
                <w:rFonts w:ascii="Myriad Pro" w:hAnsi="Myriad Pro"/>
                <w:sz w:val="20"/>
                <w:szCs w:val="20"/>
              </w:rPr>
              <w:t>37,97</w:t>
            </w:r>
          </w:p>
        </w:tc>
        <w:tc>
          <w:tcPr>
            <w:tcW w:w="0" w:type="auto"/>
            <w:shd w:val="clear" w:color="auto" w:fill="auto"/>
            <w:vAlign w:val="center"/>
          </w:tcPr>
          <w:p w14:paraId="49CA17F7" w14:textId="77777777" w:rsidR="00DF12C3" w:rsidRPr="000C00B7" w:rsidRDefault="009C7B3E" w:rsidP="00BA0797">
            <w:pPr>
              <w:spacing w:after="0" w:line="240" w:lineRule="auto"/>
              <w:jc w:val="center"/>
              <w:rPr>
                <w:rFonts w:ascii="Myriad Pro" w:hAnsi="Myriad Pro"/>
                <w:bCs/>
                <w:sz w:val="20"/>
                <w:szCs w:val="20"/>
              </w:rPr>
            </w:pPr>
            <w:r w:rsidRPr="000C00B7">
              <w:rPr>
                <w:rFonts w:ascii="Myriad Pro" w:hAnsi="Myriad Pro"/>
                <w:bCs/>
                <w:sz w:val="20"/>
                <w:szCs w:val="20"/>
              </w:rPr>
              <w:t>1 1</w:t>
            </w:r>
            <w:r w:rsidR="00DF12C3" w:rsidRPr="000C00B7">
              <w:rPr>
                <w:rFonts w:ascii="Myriad Pro" w:hAnsi="Myriad Pro"/>
                <w:bCs/>
                <w:sz w:val="20"/>
                <w:szCs w:val="20"/>
              </w:rPr>
              <w:t>37,97</w:t>
            </w:r>
          </w:p>
        </w:tc>
        <w:tc>
          <w:tcPr>
            <w:tcW w:w="0" w:type="auto"/>
            <w:shd w:val="clear" w:color="auto" w:fill="auto"/>
            <w:noWrap/>
            <w:vAlign w:val="center"/>
          </w:tcPr>
          <w:p w14:paraId="69064169" w14:textId="77777777" w:rsidR="00DF12C3" w:rsidRPr="000C00B7" w:rsidRDefault="00DF12C3" w:rsidP="00BA0797">
            <w:pPr>
              <w:spacing w:after="0" w:line="240" w:lineRule="auto"/>
              <w:jc w:val="center"/>
              <w:rPr>
                <w:rFonts w:ascii="Myriad Pro" w:hAnsi="Myriad Pro"/>
                <w:bCs/>
                <w:sz w:val="20"/>
                <w:szCs w:val="20"/>
              </w:rPr>
            </w:pPr>
          </w:p>
        </w:tc>
      </w:tr>
      <w:tr w:rsidR="00DF12C3" w:rsidRPr="00BA0797" w14:paraId="72CFC0BA" w14:textId="77777777">
        <w:trPr>
          <w:cantSplit/>
        </w:trPr>
        <w:tc>
          <w:tcPr>
            <w:tcW w:w="0" w:type="auto"/>
            <w:shd w:val="clear" w:color="auto" w:fill="auto"/>
            <w:vAlign w:val="center"/>
          </w:tcPr>
          <w:p w14:paraId="46DD909B"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lastRenderedPageBreak/>
              <w:t>Прочие затраты</w:t>
            </w:r>
          </w:p>
        </w:tc>
        <w:tc>
          <w:tcPr>
            <w:tcW w:w="0" w:type="auto"/>
            <w:shd w:val="clear" w:color="auto" w:fill="auto"/>
            <w:noWrap/>
            <w:vAlign w:val="center"/>
          </w:tcPr>
          <w:p w14:paraId="3D015E61"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353,29</w:t>
            </w:r>
          </w:p>
        </w:tc>
        <w:tc>
          <w:tcPr>
            <w:tcW w:w="0" w:type="auto"/>
            <w:shd w:val="clear" w:color="auto" w:fill="auto"/>
            <w:vAlign w:val="center"/>
          </w:tcPr>
          <w:p w14:paraId="788E816E" w14:textId="77777777" w:rsidR="00DF12C3" w:rsidRPr="000C00B7" w:rsidRDefault="00DF12C3" w:rsidP="00BA0797">
            <w:pPr>
              <w:spacing w:after="0" w:line="240" w:lineRule="auto"/>
              <w:jc w:val="center"/>
              <w:rPr>
                <w:rFonts w:ascii="Myriad Pro" w:hAnsi="Myriad Pro"/>
                <w:sz w:val="20"/>
                <w:szCs w:val="20"/>
              </w:rPr>
            </w:pPr>
            <w:r w:rsidRPr="000C00B7">
              <w:rPr>
                <w:rFonts w:ascii="Myriad Pro" w:hAnsi="Myriad Pro"/>
                <w:sz w:val="20"/>
                <w:szCs w:val="20"/>
              </w:rPr>
              <w:t>31,11</w:t>
            </w:r>
          </w:p>
        </w:tc>
        <w:tc>
          <w:tcPr>
            <w:tcW w:w="0" w:type="auto"/>
            <w:shd w:val="clear" w:color="auto" w:fill="auto"/>
            <w:vAlign w:val="center"/>
          </w:tcPr>
          <w:p w14:paraId="0E086322" w14:textId="77777777" w:rsidR="00DF12C3" w:rsidRPr="000C00B7" w:rsidRDefault="00DF12C3" w:rsidP="00BA0797">
            <w:pPr>
              <w:spacing w:after="0" w:line="240" w:lineRule="auto"/>
              <w:jc w:val="center"/>
              <w:rPr>
                <w:rFonts w:ascii="Myriad Pro" w:hAnsi="Myriad Pro"/>
                <w:sz w:val="20"/>
                <w:szCs w:val="20"/>
              </w:rPr>
            </w:pPr>
            <w:r w:rsidRPr="000C00B7">
              <w:rPr>
                <w:rFonts w:ascii="Myriad Pro" w:hAnsi="Myriad Pro"/>
                <w:sz w:val="20"/>
                <w:szCs w:val="20"/>
              </w:rPr>
              <w:t>347,13</w:t>
            </w:r>
          </w:p>
        </w:tc>
      </w:tr>
      <w:tr w:rsidR="00DF12C3" w:rsidRPr="00BA0797" w14:paraId="1648524C" w14:textId="77777777">
        <w:trPr>
          <w:cantSplit/>
        </w:trPr>
        <w:tc>
          <w:tcPr>
            <w:tcW w:w="0" w:type="auto"/>
            <w:shd w:val="clear" w:color="auto" w:fill="auto"/>
            <w:vAlign w:val="center"/>
          </w:tcPr>
          <w:p w14:paraId="2721944F" w14:textId="77777777" w:rsidR="00DF12C3" w:rsidRPr="000C00B7" w:rsidRDefault="00DF12C3" w:rsidP="00BA0797">
            <w:pPr>
              <w:spacing w:after="0" w:line="240" w:lineRule="auto"/>
              <w:ind w:left="851"/>
              <w:rPr>
                <w:rFonts w:ascii="Myriad Pro" w:hAnsi="Myriad Pro"/>
                <w:sz w:val="20"/>
                <w:szCs w:val="20"/>
              </w:rPr>
            </w:pPr>
            <w:r w:rsidRPr="000C00B7">
              <w:rPr>
                <w:rFonts w:ascii="Myriad Pro" w:hAnsi="Myriad Pro"/>
                <w:sz w:val="20"/>
                <w:szCs w:val="20"/>
              </w:rPr>
              <w:t>Больничный лист за счет средств работодателя</w:t>
            </w:r>
          </w:p>
        </w:tc>
        <w:tc>
          <w:tcPr>
            <w:tcW w:w="0" w:type="auto"/>
            <w:shd w:val="clear" w:color="auto" w:fill="auto"/>
            <w:vAlign w:val="center"/>
          </w:tcPr>
          <w:p w14:paraId="4E43748A" w14:textId="77777777" w:rsidR="00DF12C3" w:rsidRPr="000C00B7" w:rsidRDefault="00DF12C3" w:rsidP="00BA0797">
            <w:pPr>
              <w:spacing w:after="0" w:line="240" w:lineRule="auto"/>
              <w:jc w:val="center"/>
              <w:rPr>
                <w:rFonts w:ascii="Myriad Pro" w:hAnsi="Myriad Pro"/>
                <w:sz w:val="20"/>
                <w:szCs w:val="20"/>
              </w:rPr>
            </w:pPr>
            <w:r w:rsidRPr="000C00B7">
              <w:rPr>
                <w:rFonts w:ascii="Myriad Pro" w:hAnsi="Myriad Pro"/>
                <w:sz w:val="20"/>
                <w:szCs w:val="20"/>
              </w:rPr>
              <w:t>96,53</w:t>
            </w:r>
          </w:p>
        </w:tc>
        <w:tc>
          <w:tcPr>
            <w:tcW w:w="0" w:type="auto"/>
            <w:shd w:val="clear" w:color="auto" w:fill="auto"/>
            <w:vAlign w:val="center"/>
          </w:tcPr>
          <w:p w14:paraId="0CDAA3CF" w14:textId="77777777" w:rsidR="00DF12C3" w:rsidRPr="000C00B7" w:rsidRDefault="00DF12C3" w:rsidP="00BA0797">
            <w:pPr>
              <w:spacing w:after="0" w:line="240" w:lineRule="auto"/>
              <w:jc w:val="center"/>
              <w:rPr>
                <w:rFonts w:ascii="Myriad Pro" w:hAnsi="Myriad Pro"/>
                <w:bCs/>
                <w:sz w:val="20"/>
                <w:szCs w:val="20"/>
              </w:rPr>
            </w:pPr>
            <w:r w:rsidRPr="000C00B7">
              <w:rPr>
                <w:rFonts w:ascii="Myriad Pro" w:hAnsi="Myriad Pro"/>
                <w:bCs/>
                <w:sz w:val="20"/>
                <w:szCs w:val="20"/>
              </w:rPr>
              <w:t>96,53</w:t>
            </w:r>
          </w:p>
        </w:tc>
        <w:tc>
          <w:tcPr>
            <w:tcW w:w="0" w:type="auto"/>
            <w:shd w:val="clear" w:color="auto" w:fill="auto"/>
            <w:noWrap/>
            <w:vAlign w:val="center"/>
          </w:tcPr>
          <w:p w14:paraId="3ACAEF3A" w14:textId="77777777" w:rsidR="00DF12C3" w:rsidRPr="000C00B7" w:rsidRDefault="00DF12C3" w:rsidP="00BA0797">
            <w:pPr>
              <w:spacing w:after="0" w:line="240" w:lineRule="auto"/>
              <w:jc w:val="center"/>
              <w:rPr>
                <w:rFonts w:ascii="Myriad Pro" w:hAnsi="Myriad Pro"/>
                <w:bCs/>
                <w:sz w:val="20"/>
                <w:szCs w:val="20"/>
              </w:rPr>
            </w:pPr>
          </w:p>
        </w:tc>
      </w:tr>
    </w:tbl>
    <w:p w14:paraId="6F89F95C" w14:textId="77777777" w:rsidR="00DC1EC0" w:rsidRDefault="00DC1EC0" w:rsidP="00BA0797">
      <w:pPr>
        <w:pStyle w:val="11"/>
        <w:spacing w:after="0" w:line="360" w:lineRule="auto"/>
        <w:jc w:val="both"/>
        <w:rPr>
          <w:rFonts w:ascii="Myriad Pro" w:hAnsi="Myriad Pro"/>
          <w:b/>
          <w:sz w:val="26"/>
          <w:szCs w:val="26"/>
        </w:rPr>
      </w:pPr>
    </w:p>
    <w:p w14:paraId="22CB89E0" w14:textId="77777777" w:rsidR="00560CBF" w:rsidRPr="0080531F" w:rsidRDefault="00560CBF"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52" w:name="_Toc41256464"/>
      <w:r w:rsidRPr="0080531F">
        <w:rPr>
          <w:rFonts w:ascii="Myriad Pro" w:eastAsia="Times New Roman" w:hAnsi="Myriad Pro"/>
          <w:b/>
          <w:color w:val="4F6228"/>
          <w:sz w:val="28"/>
          <w:szCs w:val="28"/>
        </w:rPr>
        <w:t>Расходы на НИОКР</w:t>
      </w:r>
      <w:bookmarkEnd w:id="52"/>
    </w:p>
    <w:p w14:paraId="75751277"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275252FF" w14:textId="77777777" w:rsidR="00560CBF" w:rsidRPr="00BA0797" w:rsidRDefault="00560CBF" w:rsidP="00BA0797">
      <w:pPr>
        <w:pStyle w:val="afff8"/>
        <w:spacing w:after="0"/>
      </w:pPr>
      <w:r w:rsidRPr="00BA0797">
        <w:t xml:space="preserve">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27" w:history="1">
        <w:r w:rsidRPr="00BA0797">
          <w:t>кодексом</w:t>
        </w:r>
      </w:hyperlink>
      <w:r w:rsidRPr="00BA0797">
        <w:t xml:space="preserve"> Российской Федерации.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630"/>
        <w:gridCol w:w="727"/>
        <w:gridCol w:w="2134"/>
        <w:gridCol w:w="1931"/>
        <w:gridCol w:w="1574"/>
        <w:gridCol w:w="1574"/>
      </w:tblGrid>
      <w:tr w:rsidR="00A006B5" w:rsidRPr="00BA0797" w14:paraId="72053359" w14:textId="77777777">
        <w:trPr>
          <w:cantSplit/>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C46CC8B"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Наименование</w:t>
            </w:r>
          </w:p>
        </w:tc>
        <w:tc>
          <w:tcPr>
            <w:tcW w:w="0" w:type="auto"/>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321A40C"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Факт за 2016, тыс. руб.</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C9F3901" w14:textId="77777777" w:rsidR="009A41E6" w:rsidRPr="00DC1EC0" w:rsidRDefault="00A006B5"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Предложение филиала «Псковэнерго»</w:t>
            </w:r>
            <w:r w:rsidR="009A41E6" w:rsidRPr="00DC1EC0">
              <w:rPr>
                <w:rFonts w:ascii="Myriad Pro" w:eastAsia="Times New Roman" w:hAnsi="Myriad Pro" w:cs="Arial CYR"/>
                <w:b/>
                <w:color w:val="FFFFFF"/>
                <w:sz w:val="18"/>
                <w:szCs w:val="18"/>
                <w:lang w:eastAsia="ru-RU"/>
              </w:rPr>
              <w:t xml:space="preserve"> на 2018,</w:t>
            </w:r>
          </w:p>
          <w:p w14:paraId="235A8A45"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 xml:space="preserve"> тыс. руб.</w:t>
            </w:r>
          </w:p>
        </w:tc>
        <w:tc>
          <w:tcPr>
            <w:tcW w:w="0" w:type="auto"/>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37747AA"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ТБР 2018, тыс. руб.</w:t>
            </w:r>
          </w:p>
        </w:tc>
      </w:tr>
      <w:tr w:rsidR="00A006B5" w:rsidRPr="00BA0797" w14:paraId="7CC11756" w14:textId="77777777">
        <w:trPr>
          <w:cantSplit/>
          <w:trHeight w:val="223"/>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auto"/>
            <w:vAlign w:val="center"/>
          </w:tcPr>
          <w:p w14:paraId="4C8FE16E" w14:textId="77777777" w:rsidR="009A41E6" w:rsidRPr="00DC1EC0" w:rsidRDefault="009A41E6" w:rsidP="00BA0797">
            <w:pPr>
              <w:spacing w:after="0" w:line="240" w:lineRule="auto"/>
              <w:jc w:val="center"/>
              <w:rPr>
                <w:rFonts w:ascii="Myriad Pro" w:eastAsia="Times New Roman" w:hAnsi="Myriad Pro" w:cs="Arial CYR"/>
                <w:b/>
                <w:sz w:val="18"/>
                <w:szCs w:val="18"/>
                <w:lang w:eastAsia="ru-RU"/>
              </w:rPr>
            </w:pPr>
          </w:p>
        </w:tc>
        <w:tc>
          <w:tcPr>
            <w:tcW w:w="0" w:type="auto"/>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6C81BCB"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5DF04A1"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7C14BB6"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 xml:space="preserve">Приказ Госкомитета от 29.12.2017 </w:t>
            </w:r>
            <w:r w:rsidR="00BA6F25" w:rsidRPr="00DC1EC0">
              <w:rPr>
                <w:rFonts w:ascii="Myriad Pro" w:eastAsia="Times New Roman" w:hAnsi="Myriad Pro" w:cs="Arial CYR"/>
                <w:b/>
                <w:color w:val="FFFFFF"/>
                <w:sz w:val="18"/>
                <w:szCs w:val="18"/>
                <w:lang w:eastAsia="ru-RU"/>
              </w:rPr>
              <w:br/>
            </w:r>
            <w:r w:rsidRPr="00DC1EC0">
              <w:rPr>
                <w:rFonts w:ascii="Myriad Pro" w:eastAsia="Times New Roman" w:hAnsi="Myriad Pro" w:cs="Arial CYR"/>
                <w:b/>
                <w:color w:val="FFFFFF"/>
                <w:sz w:val="18"/>
                <w:szCs w:val="18"/>
                <w:lang w:eastAsia="ru-RU"/>
              </w:rPr>
              <w:t>№ 217-э</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D8259F0" w14:textId="77777777" w:rsidR="009A41E6" w:rsidRPr="00DC1EC0" w:rsidRDefault="009A41E6"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 xml:space="preserve">Приказ Госкомитета от 01.06.2018 </w:t>
            </w:r>
            <w:r w:rsidR="00BA6F25" w:rsidRPr="00DC1EC0">
              <w:rPr>
                <w:rFonts w:ascii="Myriad Pro" w:eastAsia="Times New Roman" w:hAnsi="Myriad Pro" w:cs="Arial CYR"/>
                <w:b/>
                <w:color w:val="FFFFFF"/>
                <w:sz w:val="18"/>
                <w:szCs w:val="18"/>
                <w:lang w:eastAsia="ru-RU"/>
              </w:rPr>
              <w:br/>
            </w:r>
            <w:r w:rsidRPr="00DC1EC0">
              <w:rPr>
                <w:rFonts w:ascii="Myriad Pro" w:eastAsia="Times New Roman" w:hAnsi="Myriad Pro" w:cs="Arial CYR"/>
                <w:b/>
                <w:color w:val="FFFFFF"/>
                <w:sz w:val="18"/>
                <w:szCs w:val="18"/>
                <w:lang w:eastAsia="ru-RU"/>
              </w:rPr>
              <w:t>№ 23-э</w:t>
            </w:r>
          </w:p>
        </w:tc>
      </w:tr>
      <w:tr w:rsidR="00A006B5" w:rsidRPr="00BA0797" w14:paraId="72693658" w14:textId="77777777">
        <w:trPr>
          <w:cantSplit/>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auto"/>
            <w:vAlign w:val="center"/>
          </w:tcPr>
          <w:p w14:paraId="16A94591" w14:textId="77777777" w:rsidR="009A41E6" w:rsidRPr="00BA0797" w:rsidRDefault="009A41E6" w:rsidP="00BA0797">
            <w:pPr>
              <w:spacing w:after="0" w:line="240" w:lineRule="auto"/>
              <w:rPr>
                <w:rFonts w:ascii="Myriad Pro" w:eastAsia="Times New Roman" w:hAnsi="Myriad Pro" w:cs="Arial CYR"/>
                <w:bCs/>
                <w:sz w:val="18"/>
                <w:szCs w:val="18"/>
                <w:lang w:eastAsia="ru-RU"/>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6DE80F2" w14:textId="77777777" w:rsidR="009A41E6" w:rsidRPr="00DC1EC0" w:rsidRDefault="009A41E6" w:rsidP="00BA0797">
            <w:pPr>
              <w:spacing w:after="0" w:line="240" w:lineRule="auto"/>
              <w:jc w:val="center"/>
              <w:rPr>
                <w:rFonts w:ascii="Myriad Pro" w:eastAsia="Times New Roman" w:hAnsi="Myriad Pro" w:cs="Arial CYR"/>
                <w:b/>
                <w:bCs/>
                <w:color w:val="FFFFFF"/>
                <w:sz w:val="18"/>
                <w:szCs w:val="18"/>
                <w:lang w:eastAsia="ru-RU"/>
              </w:rPr>
            </w:pPr>
            <w:r w:rsidRPr="00DC1EC0">
              <w:rPr>
                <w:rFonts w:ascii="Myriad Pro" w:eastAsia="Times New Roman" w:hAnsi="Myriad Pro" w:cs="Arial CYR"/>
                <w:b/>
                <w:bCs/>
                <w:color w:val="FFFFFF"/>
                <w:sz w:val="18"/>
                <w:szCs w:val="18"/>
                <w:lang w:eastAsia="ru-RU"/>
              </w:rPr>
              <w:t>ВСЕГО</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105C9BC" w14:textId="77777777" w:rsidR="009A41E6" w:rsidRPr="00DC1EC0" w:rsidRDefault="009A41E6" w:rsidP="00BA0797">
            <w:pPr>
              <w:spacing w:after="0" w:line="240" w:lineRule="auto"/>
              <w:jc w:val="center"/>
              <w:rPr>
                <w:rFonts w:ascii="Myriad Pro" w:eastAsia="Times New Roman" w:hAnsi="Myriad Pro" w:cs="Arial CYR"/>
                <w:b/>
                <w:bCs/>
                <w:color w:val="FFFFFF"/>
                <w:sz w:val="18"/>
                <w:szCs w:val="18"/>
                <w:lang w:eastAsia="ru-RU"/>
              </w:rPr>
            </w:pPr>
            <w:r w:rsidRPr="00DC1EC0">
              <w:rPr>
                <w:rFonts w:ascii="Myriad Pro" w:eastAsia="Times New Roman" w:hAnsi="Myriad Pro" w:cs="Arial CYR"/>
                <w:b/>
                <w:bCs/>
                <w:color w:val="FFFFFF"/>
                <w:sz w:val="18"/>
                <w:szCs w:val="18"/>
                <w:lang w:eastAsia="ru-RU"/>
              </w:rPr>
              <w:t>в т.ч. отнесено на услуги по передаче электроэнергии</w:t>
            </w:r>
            <w:r w:rsidRPr="00DC1EC0">
              <w:rPr>
                <w:rFonts w:ascii="Myriad Pro" w:eastAsia="Times New Roman" w:hAnsi="Myriad Pro" w:cs="Arial CYR"/>
                <w:b/>
                <w:bCs/>
                <w:color w:val="FFFFFF"/>
                <w:sz w:val="18"/>
                <w:szCs w:val="18"/>
                <w:lang w:eastAsia="ru-RU"/>
              </w:rPr>
              <w:br/>
              <w:t xml:space="preserve">факт </w:t>
            </w: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6191B05" w14:textId="77777777" w:rsidR="009A41E6" w:rsidRPr="00BA0797" w:rsidRDefault="009A41E6" w:rsidP="00BA0797">
            <w:pPr>
              <w:spacing w:after="0" w:line="240" w:lineRule="auto"/>
              <w:jc w:val="center"/>
              <w:rPr>
                <w:rFonts w:ascii="Myriad Pro" w:eastAsia="Times New Roman" w:hAnsi="Myriad Pro" w:cs="Arial CYR"/>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C2E73F8" w14:textId="77777777" w:rsidR="009A41E6" w:rsidRPr="00BA0797" w:rsidRDefault="009A41E6" w:rsidP="00BA0797">
            <w:pPr>
              <w:spacing w:after="0" w:line="240" w:lineRule="auto"/>
              <w:jc w:val="center"/>
              <w:rPr>
                <w:rFonts w:ascii="Myriad Pro" w:eastAsia="Times New Roman" w:hAnsi="Myriad Pro" w:cs="Arial CYR"/>
                <w:color w:val="FFFFFF"/>
                <w:sz w:val="18"/>
                <w:szCs w:val="18"/>
                <w:lang w:eastAsia="ru-RU"/>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23D32D" w14:textId="77777777" w:rsidR="009A41E6" w:rsidRPr="00BA0797" w:rsidRDefault="009A41E6" w:rsidP="00BA0797">
            <w:pPr>
              <w:spacing w:after="0" w:line="240" w:lineRule="auto"/>
              <w:jc w:val="center"/>
              <w:rPr>
                <w:rFonts w:ascii="Myriad Pro" w:eastAsia="Times New Roman" w:hAnsi="Myriad Pro" w:cs="Arial CYR"/>
                <w:color w:val="FFFFFF"/>
                <w:sz w:val="18"/>
                <w:szCs w:val="18"/>
                <w:lang w:eastAsia="ru-RU"/>
              </w:rPr>
            </w:pPr>
          </w:p>
        </w:tc>
      </w:tr>
      <w:tr w:rsidR="00A006B5" w:rsidRPr="00BA0797" w14:paraId="65D8776A" w14:textId="77777777">
        <w:trPr>
          <w:cantSplit/>
        </w:trPr>
        <w:tc>
          <w:tcPr>
            <w:tcW w:w="0" w:type="auto"/>
            <w:tcBorders>
              <w:top w:val="single" w:sz="4" w:space="0" w:color="FFFFFF"/>
            </w:tcBorders>
            <w:shd w:val="clear" w:color="auto" w:fill="auto"/>
            <w:vAlign w:val="center"/>
          </w:tcPr>
          <w:p w14:paraId="4956B55F" w14:textId="77777777" w:rsidR="009A41E6" w:rsidRPr="00BA0797" w:rsidRDefault="009A41E6"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Целевые средства на НИОКР</w:t>
            </w:r>
          </w:p>
        </w:tc>
        <w:tc>
          <w:tcPr>
            <w:tcW w:w="0" w:type="auto"/>
            <w:tcBorders>
              <w:top w:val="single" w:sz="4" w:space="0" w:color="FFFFFF"/>
            </w:tcBorders>
            <w:shd w:val="clear" w:color="auto" w:fill="auto"/>
            <w:noWrap/>
            <w:vAlign w:val="center"/>
          </w:tcPr>
          <w:p w14:paraId="1E78CA77" w14:textId="77777777" w:rsidR="009A41E6" w:rsidRPr="00BA0797" w:rsidRDefault="009A41E6"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704,83</w:t>
            </w:r>
          </w:p>
        </w:tc>
        <w:tc>
          <w:tcPr>
            <w:tcW w:w="0" w:type="auto"/>
            <w:tcBorders>
              <w:top w:val="single" w:sz="4" w:space="0" w:color="FFFFFF"/>
            </w:tcBorders>
            <w:shd w:val="clear" w:color="auto" w:fill="auto"/>
            <w:noWrap/>
            <w:vAlign w:val="center"/>
          </w:tcPr>
          <w:p w14:paraId="1AFBFF9D" w14:textId="77777777" w:rsidR="009A41E6" w:rsidRPr="00BA0797" w:rsidRDefault="009A41E6"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704,83</w:t>
            </w:r>
          </w:p>
        </w:tc>
        <w:tc>
          <w:tcPr>
            <w:tcW w:w="0" w:type="auto"/>
            <w:tcBorders>
              <w:top w:val="single" w:sz="4" w:space="0" w:color="FFFFFF"/>
            </w:tcBorders>
            <w:shd w:val="clear" w:color="auto" w:fill="auto"/>
            <w:noWrap/>
            <w:vAlign w:val="center"/>
          </w:tcPr>
          <w:p w14:paraId="5089EF58" w14:textId="77777777" w:rsidR="009A41E6" w:rsidRPr="00BA0797" w:rsidRDefault="009C7B3E"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2 8</w:t>
            </w:r>
            <w:r w:rsidR="009A41E6" w:rsidRPr="00BA0797">
              <w:rPr>
                <w:rFonts w:ascii="Myriad Pro" w:eastAsia="Times New Roman" w:hAnsi="Myriad Pro" w:cs="Arial CYR"/>
                <w:sz w:val="18"/>
                <w:szCs w:val="18"/>
                <w:lang w:eastAsia="ru-RU"/>
              </w:rPr>
              <w:t>18,40</w:t>
            </w:r>
          </w:p>
        </w:tc>
        <w:tc>
          <w:tcPr>
            <w:tcW w:w="0" w:type="auto"/>
            <w:tcBorders>
              <w:top w:val="single" w:sz="4" w:space="0" w:color="FFFFFF"/>
            </w:tcBorders>
            <w:shd w:val="clear" w:color="auto" w:fill="auto"/>
            <w:noWrap/>
            <w:vAlign w:val="center"/>
          </w:tcPr>
          <w:p w14:paraId="56AFDD7B" w14:textId="77777777" w:rsidR="009A41E6" w:rsidRPr="00BA0797" w:rsidRDefault="009A41E6"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759,41</w:t>
            </w:r>
          </w:p>
        </w:tc>
        <w:tc>
          <w:tcPr>
            <w:tcW w:w="0" w:type="auto"/>
            <w:tcBorders>
              <w:top w:val="single" w:sz="4" w:space="0" w:color="FFFFFF"/>
            </w:tcBorders>
            <w:shd w:val="clear" w:color="auto" w:fill="auto"/>
            <w:noWrap/>
            <w:vAlign w:val="center"/>
          </w:tcPr>
          <w:p w14:paraId="33D0A1B5" w14:textId="77777777" w:rsidR="009A41E6" w:rsidRPr="00BA0797" w:rsidRDefault="009A41E6"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759,43</w:t>
            </w:r>
          </w:p>
        </w:tc>
      </w:tr>
    </w:tbl>
    <w:p w14:paraId="3C6A1578" w14:textId="77777777" w:rsidR="009A41E6" w:rsidRPr="00BA0797" w:rsidRDefault="009A41E6" w:rsidP="00BA0797">
      <w:pPr>
        <w:autoSpaceDE w:val="0"/>
        <w:autoSpaceDN w:val="0"/>
        <w:adjustRightInd w:val="0"/>
        <w:spacing w:after="0" w:line="360" w:lineRule="auto"/>
        <w:ind w:firstLine="567"/>
        <w:jc w:val="both"/>
        <w:rPr>
          <w:rFonts w:ascii="Myriad Pro" w:hAnsi="Myriad Pro"/>
          <w:sz w:val="26"/>
          <w:szCs w:val="26"/>
        </w:rPr>
      </w:pPr>
    </w:p>
    <w:p w14:paraId="4CC66F04" w14:textId="77777777" w:rsidR="00C074FD" w:rsidRPr="00BA0797" w:rsidRDefault="00C074FD"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739DBECC" w14:textId="77777777" w:rsidR="00A167A3" w:rsidRPr="00BA0797" w:rsidRDefault="00A167A3"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2018 год была заявлена сумма расходов в размере </w:t>
      </w:r>
      <w:r w:rsidR="009C7B3E" w:rsidRPr="00BA0797">
        <w:rPr>
          <w:rFonts w:ascii="Myriad Pro" w:hAnsi="Myriad Pro"/>
          <w:sz w:val="26"/>
          <w:szCs w:val="26"/>
        </w:rPr>
        <w:t>2 8</w:t>
      </w:r>
      <w:r w:rsidRPr="00BA0797">
        <w:rPr>
          <w:rFonts w:ascii="Myriad Pro" w:hAnsi="Myriad Pro"/>
          <w:sz w:val="26"/>
          <w:szCs w:val="26"/>
        </w:rPr>
        <w:t>18,40 тыс. руб.</w:t>
      </w:r>
    </w:p>
    <w:p w14:paraId="05AD89DB" w14:textId="77777777" w:rsidR="00A167A3" w:rsidRPr="00BA0797" w:rsidRDefault="00A167A3"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6D8E3FD7" w14:textId="77777777" w:rsidR="00A167A3" w:rsidRPr="00BA0797" w:rsidRDefault="00A167A3" w:rsidP="00DC1EC0">
      <w:pPr>
        <w:numPr>
          <w:ilvl w:val="0"/>
          <w:numId w:val="37"/>
        </w:numPr>
        <w:tabs>
          <w:tab w:val="left" w:pos="1134"/>
        </w:tabs>
        <w:autoSpaceDE w:val="0"/>
        <w:autoSpaceDN w:val="0"/>
        <w:adjustRightInd w:val="0"/>
        <w:spacing w:after="0" w:line="360" w:lineRule="auto"/>
        <w:ind w:left="1134" w:hanging="567"/>
        <w:jc w:val="both"/>
        <w:rPr>
          <w:rFonts w:ascii="Myriad Pro" w:hAnsi="Myriad Pro"/>
          <w:sz w:val="26"/>
          <w:szCs w:val="26"/>
        </w:rPr>
      </w:pPr>
      <w:r w:rsidRPr="00BA0797">
        <w:rPr>
          <w:rFonts w:ascii="Myriad Pro" w:hAnsi="Myriad Pro"/>
          <w:sz w:val="26"/>
          <w:szCs w:val="26"/>
        </w:rPr>
        <w:t>Расчет расходов на НИОКР;</w:t>
      </w:r>
    </w:p>
    <w:p w14:paraId="05341E89" w14:textId="77777777" w:rsidR="00A167A3" w:rsidRPr="00BA0797" w:rsidRDefault="00A167A3" w:rsidP="00DC1EC0">
      <w:pPr>
        <w:numPr>
          <w:ilvl w:val="0"/>
          <w:numId w:val="3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Договор на выполнение научно-исследовательской работы</w:t>
      </w:r>
      <w:r w:rsidR="00965687" w:rsidRPr="00BA0797">
        <w:rPr>
          <w:rFonts w:ascii="Myriad Pro" w:hAnsi="Myriad Pro"/>
          <w:sz w:val="26"/>
          <w:szCs w:val="26"/>
        </w:rPr>
        <w:t xml:space="preserve"> от 20.09.2016 № 373/705/16</w:t>
      </w:r>
      <w:r w:rsidRPr="00BA0797">
        <w:rPr>
          <w:rFonts w:ascii="Myriad Pro" w:hAnsi="Myriad Pro"/>
          <w:sz w:val="26"/>
          <w:szCs w:val="26"/>
        </w:rPr>
        <w:t>;</w:t>
      </w:r>
    </w:p>
    <w:p w14:paraId="3B8411F6" w14:textId="77777777" w:rsidR="00327A2C" w:rsidRPr="00BA0797" w:rsidRDefault="00A167A3" w:rsidP="00DC1EC0">
      <w:pPr>
        <w:numPr>
          <w:ilvl w:val="0"/>
          <w:numId w:val="3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Программа инновационного раз</w:t>
      </w:r>
      <w:r w:rsidR="002B3D7A" w:rsidRPr="00BA0797">
        <w:rPr>
          <w:rFonts w:ascii="Myriad Pro" w:hAnsi="Myriad Pro"/>
          <w:sz w:val="26"/>
          <w:szCs w:val="26"/>
        </w:rPr>
        <w:t xml:space="preserve">вития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на 2016-2020 г</w:t>
      </w:r>
      <w:r w:rsidR="00DC1EC0">
        <w:rPr>
          <w:rFonts w:ascii="Myriad Pro" w:hAnsi="Myriad Pro"/>
          <w:sz w:val="26"/>
          <w:szCs w:val="26"/>
        </w:rPr>
        <w:t>оды</w:t>
      </w:r>
      <w:r w:rsidRPr="00BA0797">
        <w:rPr>
          <w:rFonts w:ascii="Myriad Pro" w:hAnsi="Myriad Pro"/>
          <w:sz w:val="26"/>
          <w:szCs w:val="26"/>
        </w:rPr>
        <w:t xml:space="preserve"> с перспективой до 2025 года</w:t>
      </w:r>
    </w:p>
    <w:p w14:paraId="54B1D9F1" w14:textId="77777777" w:rsidR="00327A2C" w:rsidRPr="00BA0797" w:rsidRDefault="00A167A3" w:rsidP="00DC1EC0">
      <w:pPr>
        <w:numPr>
          <w:ilvl w:val="0"/>
          <w:numId w:val="3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Выписка из протокола з</w:t>
      </w:r>
      <w:r w:rsidR="002B3D7A" w:rsidRPr="00BA0797">
        <w:rPr>
          <w:rFonts w:ascii="Myriad Pro" w:hAnsi="Myriad Pro"/>
          <w:sz w:val="26"/>
          <w:szCs w:val="26"/>
        </w:rPr>
        <w:t xml:space="preserve">аседания Совета директоров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 235/26 от 31.03.17</w:t>
      </w:r>
    </w:p>
    <w:p w14:paraId="4602C8A5" w14:textId="77777777" w:rsidR="00A167A3" w:rsidRPr="00BA0797" w:rsidRDefault="00A167A3" w:rsidP="00DC1EC0">
      <w:pPr>
        <w:numPr>
          <w:ilvl w:val="0"/>
          <w:numId w:val="3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Письмо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директорам филиалов о планировании расходов по статье НИОКР на период 2017-2018 гг. с Приложением</w:t>
      </w:r>
      <w:r w:rsidR="00FD5313" w:rsidRPr="00BA0797">
        <w:rPr>
          <w:rFonts w:ascii="Myriad Pro" w:hAnsi="Myriad Pro"/>
          <w:sz w:val="26"/>
          <w:szCs w:val="26"/>
        </w:rPr>
        <w:t>;</w:t>
      </w:r>
    </w:p>
    <w:p w14:paraId="73D83077" w14:textId="77777777" w:rsidR="00606E9C" w:rsidRPr="00BA0797" w:rsidRDefault="00A167A3" w:rsidP="00DC1EC0">
      <w:pPr>
        <w:numPr>
          <w:ilvl w:val="0"/>
          <w:numId w:val="37"/>
        </w:numPr>
        <w:tabs>
          <w:tab w:val="left" w:pos="1134"/>
        </w:tabs>
        <w:autoSpaceDE w:val="0"/>
        <w:autoSpaceDN w:val="0"/>
        <w:adjustRightInd w:val="0"/>
        <w:spacing w:after="0" w:line="360" w:lineRule="auto"/>
        <w:ind w:left="1134" w:hanging="567"/>
        <w:jc w:val="both"/>
        <w:rPr>
          <w:rFonts w:ascii="Myriad Pro" w:hAnsi="Myriad Pro"/>
          <w:sz w:val="26"/>
          <w:szCs w:val="26"/>
        </w:rPr>
      </w:pPr>
      <w:r w:rsidRPr="00BA0797">
        <w:rPr>
          <w:rFonts w:ascii="Myriad Pro" w:hAnsi="Myriad Pro"/>
          <w:sz w:val="26"/>
          <w:szCs w:val="26"/>
        </w:rPr>
        <w:t xml:space="preserve">Данные бухгалтерского учета: Обороты по счету 20 за 2016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w:t>
      </w:r>
      <w:r w:rsidR="00FD2214"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47C82CDB" w14:textId="77777777" w:rsidR="00AE7391" w:rsidRPr="00BA0797" w:rsidRDefault="00AE7391" w:rsidP="00BA0797">
      <w:pPr>
        <w:autoSpaceDE w:val="0"/>
        <w:autoSpaceDN w:val="0"/>
        <w:adjustRightInd w:val="0"/>
        <w:spacing w:after="0" w:line="360" w:lineRule="auto"/>
        <w:ind w:left="207"/>
        <w:jc w:val="both"/>
        <w:rPr>
          <w:rFonts w:ascii="Myriad Pro" w:hAnsi="Myriad Pro"/>
          <w:sz w:val="26"/>
          <w:szCs w:val="26"/>
        </w:rPr>
      </w:pPr>
    </w:p>
    <w:p w14:paraId="656DAF7D" w14:textId="77777777" w:rsidR="005A1F6D" w:rsidRPr="00BA0797" w:rsidRDefault="005A1F6D"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3BF237C3" w14:textId="77777777" w:rsidR="00F970D6" w:rsidRPr="00BA0797" w:rsidRDefault="00F970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размера</w:t>
      </w:r>
      <w:r w:rsidR="009C7B3E" w:rsidRPr="00BA0797">
        <w:rPr>
          <w:rFonts w:ascii="Myriad Pro" w:hAnsi="Myriad Pro"/>
          <w:sz w:val="26"/>
          <w:szCs w:val="26"/>
        </w:rPr>
        <w:t xml:space="preserve"> </w:t>
      </w:r>
      <w:r w:rsidRPr="00BA0797">
        <w:rPr>
          <w:rFonts w:ascii="Myriad Pro" w:hAnsi="Myriad Pro"/>
          <w:sz w:val="26"/>
          <w:szCs w:val="26"/>
        </w:rPr>
        <w:t>экономически обоснованной величины расходов учтены соответствующие условия исполнения договорных обязательств, в том числе стоимость работ (услуг), и данные первичных учетных бухгалтерских документов (актов выполненных работ, счетов-фактур) за соответствующий период. При определении плановой величины расходов на очередной период регулирования (2018 год) применены показатели Прогноза социально-экономического развития Российской Федерации на 2018 год и плановый 2019-2020 годов.</w:t>
      </w:r>
    </w:p>
    <w:p w14:paraId="5651F626" w14:textId="77777777" w:rsidR="00AE7391" w:rsidRPr="00BA0797" w:rsidRDefault="00AE7391" w:rsidP="00DC1EC0">
      <w:pPr>
        <w:spacing w:after="0" w:line="360" w:lineRule="auto"/>
        <w:ind w:left="142" w:firstLine="567"/>
        <w:contextualSpacing/>
        <w:jc w:val="both"/>
        <w:rPr>
          <w:rFonts w:ascii="Myriad Pro" w:hAnsi="Myriad Pro"/>
          <w:b/>
          <w:sz w:val="26"/>
          <w:szCs w:val="26"/>
        </w:rPr>
      </w:pPr>
    </w:p>
    <w:p w14:paraId="215D067E" w14:textId="77777777" w:rsidR="00F61CEB" w:rsidRPr="00BA0797" w:rsidRDefault="00F61CEB" w:rsidP="00BA0797">
      <w:pPr>
        <w:tabs>
          <w:tab w:val="left" w:pos="1134"/>
        </w:tabs>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08CEDED4"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По результатам анализа Исполнитель отмечает:</w:t>
      </w:r>
    </w:p>
    <w:p w14:paraId="03471055" w14:textId="77777777" w:rsidR="00560CBF" w:rsidRPr="00BA0797" w:rsidRDefault="00560CBF" w:rsidP="00DC1EC0">
      <w:pPr>
        <w:pStyle w:val="11"/>
        <w:numPr>
          <w:ilvl w:val="0"/>
          <w:numId w:val="19"/>
        </w:numPr>
        <w:tabs>
          <w:tab w:val="clear" w:pos="720"/>
        </w:tabs>
        <w:spacing w:after="0" w:line="360" w:lineRule="auto"/>
        <w:ind w:left="1134" w:hanging="567"/>
        <w:jc w:val="both"/>
        <w:rPr>
          <w:rFonts w:ascii="Myriad Pro" w:hAnsi="Myriad Pro"/>
          <w:sz w:val="26"/>
          <w:szCs w:val="26"/>
        </w:rPr>
      </w:pPr>
      <w:r w:rsidRPr="00BA0797">
        <w:rPr>
          <w:rFonts w:ascii="Myriad Pro" w:hAnsi="Myriad Pro"/>
          <w:sz w:val="26"/>
          <w:szCs w:val="26"/>
        </w:rPr>
        <w:t>Расчет экономической эффективност</w:t>
      </w:r>
      <w:r w:rsidR="008D5EC3" w:rsidRPr="00BA0797">
        <w:rPr>
          <w:rFonts w:ascii="Myriad Pro" w:hAnsi="Myriad Pro"/>
          <w:sz w:val="26"/>
          <w:szCs w:val="26"/>
        </w:rPr>
        <w:t>и расходов на НИОКР отсутствует;</w:t>
      </w:r>
    </w:p>
    <w:p w14:paraId="584A51E3" w14:textId="76D8E0FC" w:rsidR="00462B06" w:rsidRPr="00BA0797" w:rsidRDefault="00462B06" w:rsidP="00DC1EC0">
      <w:pPr>
        <w:pStyle w:val="11"/>
        <w:numPr>
          <w:ilvl w:val="0"/>
          <w:numId w:val="19"/>
        </w:numPr>
        <w:tabs>
          <w:tab w:val="clear" w:pos="720"/>
        </w:tabs>
        <w:spacing w:after="0" w:line="360" w:lineRule="auto"/>
        <w:ind w:left="1134" w:hanging="567"/>
        <w:jc w:val="both"/>
        <w:rPr>
          <w:rFonts w:ascii="Myriad Pro" w:hAnsi="Myriad Pro"/>
          <w:sz w:val="26"/>
          <w:szCs w:val="26"/>
        </w:rPr>
      </w:pPr>
      <w:r w:rsidRPr="00BA0797">
        <w:rPr>
          <w:rFonts w:ascii="Myriad Pro" w:hAnsi="Myriad Pro"/>
          <w:sz w:val="26"/>
          <w:szCs w:val="26"/>
        </w:rPr>
        <w:t>Не представлен расчет плановых затрат на 2018 год. Стоимость</w:t>
      </w:r>
      <w:r w:rsidR="008D5EC3" w:rsidRPr="00BA0797">
        <w:rPr>
          <w:rFonts w:ascii="Myriad Pro" w:hAnsi="Myriad Pro"/>
          <w:sz w:val="26"/>
          <w:szCs w:val="26"/>
        </w:rPr>
        <w:t>,</w:t>
      </w:r>
      <w:r w:rsidRPr="00BA0797">
        <w:rPr>
          <w:rFonts w:ascii="Myriad Pro" w:hAnsi="Myriad Pro"/>
          <w:sz w:val="26"/>
          <w:szCs w:val="26"/>
        </w:rPr>
        <w:t xml:space="preserve"> з</w:t>
      </w:r>
      <w:r w:rsidR="008D5EC3" w:rsidRPr="00BA0797">
        <w:rPr>
          <w:rFonts w:ascii="Myriad Pro" w:hAnsi="Myriad Pro"/>
          <w:sz w:val="26"/>
          <w:szCs w:val="26"/>
        </w:rPr>
        <w:t>апланированная</w:t>
      </w:r>
      <w:r w:rsidRPr="00BA0797">
        <w:rPr>
          <w:rFonts w:ascii="Myriad Pro" w:hAnsi="Myriad Pro"/>
          <w:sz w:val="26"/>
          <w:szCs w:val="26"/>
        </w:rPr>
        <w:t xml:space="preserve"> сетевой организацией</w:t>
      </w:r>
      <w:r w:rsidR="008D5EC3" w:rsidRPr="00BA0797">
        <w:rPr>
          <w:rFonts w:ascii="Myriad Pro" w:hAnsi="Myriad Pro"/>
          <w:sz w:val="26"/>
          <w:szCs w:val="26"/>
        </w:rPr>
        <w:t>,</w:t>
      </w:r>
      <w:r w:rsidRPr="00BA0797">
        <w:rPr>
          <w:rFonts w:ascii="Myriad Pro" w:hAnsi="Myriad Pro"/>
          <w:sz w:val="26"/>
          <w:szCs w:val="26"/>
        </w:rPr>
        <w:t xml:space="preserve"> не соответствует </w:t>
      </w:r>
      <w:r w:rsidR="008D5EC3" w:rsidRPr="00BA0797">
        <w:rPr>
          <w:rFonts w:ascii="Myriad Pro" w:hAnsi="Myriad Pro"/>
          <w:sz w:val="26"/>
          <w:szCs w:val="26"/>
        </w:rPr>
        <w:t xml:space="preserve">расходам, заявленным в рамках реализации Программы инновационного развития ПАО </w:t>
      </w:r>
      <w:r w:rsidR="00586D28" w:rsidRPr="00BA0797">
        <w:rPr>
          <w:rFonts w:ascii="Myriad Pro" w:hAnsi="Myriad Pro"/>
          <w:sz w:val="26"/>
          <w:szCs w:val="26"/>
        </w:rPr>
        <w:t>«</w:t>
      </w:r>
      <w:r w:rsidR="008D5EC3" w:rsidRPr="00BA0797">
        <w:rPr>
          <w:rFonts w:ascii="Myriad Pro" w:hAnsi="Myriad Pro"/>
          <w:sz w:val="26"/>
          <w:szCs w:val="26"/>
        </w:rPr>
        <w:t xml:space="preserve">МРСК </w:t>
      </w:r>
      <w:r w:rsidR="002B3D7A" w:rsidRPr="00BA0797">
        <w:rPr>
          <w:rFonts w:ascii="Myriad Pro" w:hAnsi="Myriad Pro"/>
          <w:sz w:val="26"/>
          <w:szCs w:val="26"/>
        </w:rPr>
        <w:t>Северо-Запада</w:t>
      </w:r>
      <w:r w:rsidR="00551079" w:rsidRPr="00BA0797">
        <w:rPr>
          <w:rFonts w:ascii="Myriad Pro" w:hAnsi="Myriad Pro"/>
          <w:sz w:val="26"/>
          <w:szCs w:val="26"/>
        </w:rPr>
        <w:t>»</w:t>
      </w:r>
      <w:r w:rsidR="002B3D7A" w:rsidRPr="00BA0797">
        <w:rPr>
          <w:rFonts w:ascii="Myriad Pro" w:hAnsi="Myriad Pro"/>
          <w:sz w:val="26"/>
          <w:szCs w:val="26"/>
        </w:rPr>
        <w:t xml:space="preserve"> на период 2016-2020</w:t>
      </w:r>
      <w:r w:rsidR="008D5EC3" w:rsidRPr="00BA0797">
        <w:rPr>
          <w:rFonts w:ascii="Myriad Pro" w:hAnsi="Myriad Pro"/>
          <w:sz w:val="26"/>
          <w:szCs w:val="26"/>
        </w:rPr>
        <w:t xml:space="preserve"> гг.</w:t>
      </w:r>
      <w:r w:rsidR="002B3D7A" w:rsidRPr="00BA0797">
        <w:rPr>
          <w:rFonts w:ascii="Myriad Pro" w:hAnsi="Myriad Pro"/>
          <w:sz w:val="26"/>
          <w:szCs w:val="26"/>
        </w:rPr>
        <w:t xml:space="preserve"> с перспективой до 2025 года</w:t>
      </w:r>
      <w:r w:rsidR="008D5EC3" w:rsidRPr="00BA0797">
        <w:rPr>
          <w:rFonts w:ascii="Myriad Pro" w:hAnsi="Myriad Pro"/>
          <w:sz w:val="26"/>
          <w:szCs w:val="26"/>
        </w:rPr>
        <w:t xml:space="preserve">, утвержденной на заседании Совета директоров Общества 31.03.2017 (протокол № 235/26). </w:t>
      </w:r>
      <w:r w:rsidR="002B3D7A" w:rsidRPr="00BA0797">
        <w:rPr>
          <w:rFonts w:ascii="Myriad Pro" w:hAnsi="Myriad Pro"/>
          <w:sz w:val="26"/>
          <w:szCs w:val="26"/>
        </w:rPr>
        <w:t>Стоимость</w:t>
      </w:r>
      <w:r w:rsidR="00551079" w:rsidRPr="00BA0797">
        <w:rPr>
          <w:rFonts w:ascii="Myriad Pro" w:hAnsi="Myriad Pro"/>
          <w:sz w:val="26"/>
          <w:szCs w:val="26"/>
        </w:rPr>
        <w:t>,</w:t>
      </w:r>
      <w:r w:rsidR="002B3D7A" w:rsidRPr="00BA0797">
        <w:rPr>
          <w:rFonts w:ascii="Myriad Pro" w:hAnsi="Myriad Pro"/>
          <w:sz w:val="26"/>
          <w:szCs w:val="26"/>
        </w:rPr>
        <w:t xml:space="preserve"> заявленная филиалом ПАО МРСК Северо-Запада</w:t>
      </w:r>
      <w:r w:rsidR="00586D28" w:rsidRPr="00BA0797">
        <w:rPr>
          <w:rFonts w:ascii="Myriad Pro" w:hAnsi="Myriad Pro"/>
          <w:sz w:val="26"/>
          <w:szCs w:val="26"/>
        </w:rPr>
        <w:t>»</w:t>
      </w:r>
      <w:r w:rsidR="002B3D7A" w:rsidRPr="00BA0797">
        <w:rPr>
          <w:rFonts w:ascii="Myriad Pro" w:hAnsi="Myriad Pro"/>
          <w:sz w:val="26"/>
          <w:szCs w:val="26"/>
        </w:rPr>
        <w:t xml:space="preserve"> </w:t>
      </w:r>
      <w:r w:rsidR="00586D28" w:rsidRPr="00BA0797">
        <w:rPr>
          <w:rFonts w:ascii="Myriad Pro" w:hAnsi="Myriad Pro"/>
          <w:sz w:val="26"/>
          <w:szCs w:val="26"/>
        </w:rPr>
        <w:t>«</w:t>
      </w:r>
      <w:r w:rsidR="002B3D7A" w:rsidRPr="00BA0797">
        <w:rPr>
          <w:rFonts w:ascii="Myriad Pro" w:hAnsi="Myriad Pro"/>
          <w:sz w:val="26"/>
          <w:szCs w:val="26"/>
        </w:rPr>
        <w:t>Псковэнерго</w:t>
      </w:r>
      <w:r w:rsidR="00586D28" w:rsidRPr="00BA0797">
        <w:rPr>
          <w:rFonts w:ascii="Myriad Pro" w:hAnsi="Myriad Pro"/>
          <w:sz w:val="26"/>
          <w:szCs w:val="26"/>
        </w:rPr>
        <w:t>»</w:t>
      </w:r>
      <w:r w:rsidR="002B3D7A" w:rsidRPr="00BA0797">
        <w:rPr>
          <w:rFonts w:ascii="Myriad Pro" w:hAnsi="Myriad Pro"/>
          <w:sz w:val="26"/>
          <w:szCs w:val="26"/>
        </w:rPr>
        <w:t xml:space="preserve"> - </w:t>
      </w:r>
      <w:r w:rsidR="009C7B3E" w:rsidRPr="00BA0797">
        <w:rPr>
          <w:rFonts w:ascii="Myriad Pro" w:hAnsi="Myriad Pro"/>
          <w:sz w:val="26"/>
          <w:szCs w:val="26"/>
        </w:rPr>
        <w:lastRenderedPageBreak/>
        <w:t>2 8</w:t>
      </w:r>
      <w:r w:rsidR="002B3D7A" w:rsidRPr="00BA0797">
        <w:rPr>
          <w:rFonts w:ascii="Myriad Pro" w:hAnsi="Myriad Pro"/>
          <w:sz w:val="26"/>
          <w:szCs w:val="26"/>
        </w:rPr>
        <w:t xml:space="preserve">18,40 тыс. руб.; по Приложению к письму ПАО </w:t>
      </w:r>
      <w:r w:rsidR="00586D28" w:rsidRPr="00BA0797">
        <w:rPr>
          <w:rFonts w:ascii="Myriad Pro" w:hAnsi="Myriad Pro"/>
          <w:sz w:val="26"/>
          <w:szCs w:val="26"/>
        </w:rPr>
        <w:t>«</w:t>
      </w:r>
      <w:r w:rsidR="002B3D7A"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2B3D7A" w:rsidRPr="00BA0797">
        <w:rPr>
          <w:rFonts w:ascii="Myriad Pro" w:hAnsi="Myriad Pro"/>
          <w:sz w:val="26"/>
          <w:szCs w:val="26"/>
        </w:rPr>
        <w:t>Р</w:t>
      </w:r>
      <w:r w:rsidRPr="00BA0797">
        <w:rPr>
          <w:rFonts w:ascii="Myriad Pro" w:hAnsi="Myriad Pro"/>
          <w:sz w:val="26"/>
          <w:szCs w:val="26"/>
        </w:rPr>
        <w:t>аспределени</w:t>
      </w:r>
      <w:r w:rsidR="002B3D7A" w:rsidRPr="00BA0797">
        <w:rPr>
          <w:rFonts w:ascii="Myriad Pro" w:hAnsi="Myriad Pro"/>
          <w:sz w:val="26"/>
          <w:szCs w:val="26"/>
        </w:rPr>
        <w:t>ю</w:t>
      </w:r>
      <w:r w:rsidRPr="00BA0797">
        <w:rPr>
          <w:rFonts w:ascii="Myriad Pro" w:hAnsi="Myriad Pro"/>
          <w:sz w:val="26"/>
          <w:szCs w:val="26"/>
        </w:rPr>
        <w:t xml:space="preserve"> затрат по филиалам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8D5EC3" w:rsidRPr="00BA0797">
        <w:rPr>
          <w:rFonts w:ascii="Myriad Pro" w:hAnsi="Myriad Pro"/>
          <w:sz w:val="26"/>
          <w:szCs w:val="26"/>
        </w:rPr>
        <w:t xml:space="preserve"> </w:t>
      </w:r>
      <w:r w:rsidRPr="00BA0797">
        <w:rPr>
          <w:rFonts w:ascii="Myriad Pro" w:hAnsi="Myriad Pro"/>
          <w:sz w:val="26"/>
          <w:szCs w:val="26"/>
        </w:rPr>
        <w:t xml:space="preserve">по статье НИОКР на </w:t>
      </w:r>
      <w:r w:rsidR="002B3D7A" w:rsidRPr="00BA0797">
        <w:rPr>
          <w:rFonts w:ascii="Myriad Pro" w:hAnsi="Myriad Pro"/>
          <w:sz w:val="26"/>
          <w:szCs w:val="26"/>
        </w:rPr>
        <w:t xml:space="preserve">2018 год должно быть - </w:t>
      </w:r>
      <w:r w:rsidR="009C7B3E" w:rsidRPr="00BA0797">
        <w:rPr>
          <w:rFonts w:ascii="Myriad Pro" w:hAnsi="Myriad Pro"/>
          <w:sz w:val="26"/>
          <w:szCs w:val="26"/>
        </w:rPr>
        <w:t>3 1</w:t>
      </w:r>
      <w:r w:rsidR="002B3D7A" w:rsidRPr="00BA0797">
        <w:rPr>
          <w:rFonts w:ascii="Myriad Pro" w:hAnsi="Myriad Pro"/>
          <w:sz w:val="26"/>
          <w:szCs w:val="26"/>
        </w:rPr>
        <w:t>52 тыс. руб.</w:t>
      </w:r>
      <w:r w:rsidR="009C7B3E" w:rsidRPr="00BA0797">
        <w:rPr>
          <w:rFonts w:ascii="Myriad Pro" w:hAnsi="Myriad Pro"/>
          <w:sz w:val="26"/>
          <w:szCs w:val="26"/>
        </w:rPr>
        <w:t xml:space="preserve"> </w:t>
      </w:r>
    </w:p>
    <w:p w14:paraId="36345679" w14:textId="77777777" w:rsidR="00560CBF" w:rsidRPr="00BA0797" w:rsidRDefault="00560CBF" w:rsidP="00BA0797">
      <w:pPr>
        <w:pStyle w:val="11"/>
        <w:tabs>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В соответствии с пунктом 7 Основ ценообразования № 1178 при установлении регулируемых цен (тарифов)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w:t>
      </w:r>
    </w:p>
    <w:p w14:paraId="10E624BF" w14:textId="77777777" w:rsidR="00E268B7" w:rsidRPr="00BA0797" w:rsidRDefault="00E268B7" w:rsidP="00BA0797">
      <w:pPr>
        <w:pStyle w:val="afff8"/>
        <w:spacing w:after="0"/>
      </w:pPr>
      <w:r w:rsidRPr="00BA0797">
        <w:t>Принимая во внимание, что экономическая обоснованность данных расходов со стороны</w:t>
      </w:r>
      <w:r w:rsidR="009C7B3E" w:rsidRPr="00BA0797">
        <w:t xml:space="preserve"> </w:t>
      </w:r>
      <w:r w:rsidR="00551079" w:rsidRPr="00BA0797">
        <w:t xml:space="preserve">филиала </w:t>
      </w:r>
      <w:r w:rsidRPr="00BA0797">
        <w:t xml:space="preserve">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не доказана, Исполнитель считает позицию Государственного комитета Псковской области по тарифам и энергетике обоснованной</w:t>
      </w:r>
      <w:r w:rsidR="004B229B"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02"/>
        <w:gridCol w:w="1274"/>
        <w:gridCol w:w="1238"/>
        <w:gridCol w:w="1285"/>
        <w:gridCol w:w="1348"/>
        <w:gridCol w:w="1238"/>
        <w:gridCol w:w="1285"/>
      </w:tblGrid>
      <w:tr w:rsidR="002B049B" w:rsidRPr="00BA0797" w14:paraId="067E2B90" w14:textId="77777777">
        <w:trPr>
          <w:cantSplit/>
        </w:trPr>
        <w:tc>
          <w:tcPr>
            <w:tcW w:w="128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81C5D1F" w14:textId="77777777" w:rsidR="002B049B" w:rsidRPr="00DC1EC0" w:rsidRDefault="002B049B"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32D4EC5" w14:textId="77777777" w:rsidR="002B049B" w:rsidRPr="00DC1EC0" w:rsidRDefault="002B049B"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 xml:space="preserve"> Факт за 2016, тыс. руб. </w:t>
            </w:r>
          </w:p>
        </w:tc>
        <w:tc>
          <w:tcPr>
            <w:tcW w:w="0" w:type="auto"/>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C33B39C" w14:textId="77777777" w:rsidR="002B049B" w:rsidRPr="00DC1EC0" w:rsidRDefault="002B049B"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 xml:space="preserve">2018, тыс. руб. </w:t>
            </w:r>
          </w:p>
        </w:tc>
      </w:tr>
      <w:tr w:rsidR="00E67CD8" w:rsidRPr="00BA0797" w14:paraId="52891D87" w14:textId="77777777">
        <w:trPr>
          <w:cantSplit/>
        </w:trPr>
        <w:tc>
          <w:tcPr>
            <w:tcW w:w="1289"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159D628" w14:textId="77777777" w:rsidR="00E67CD8" w:rsidRPr="00DC1EC0" w:rsidRDefault="00E67CD8" w:rsidP="00BA0797">
            <w:pPr>
              <w:spacing w:after="0" w:line="240" w:lineRule="auto"/>
              <w:rPr>
                <w:rFonts w:ascii="Myriad Pro" w:eastAsia="Times New Roman" w:hAnsi="Myriad Pro" w:cs="Arial CYR"/>
                <w:b/>
                <w:sz w:val="18"/>
                <w:szCs w:val="18"/>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E7981C3" w14:textId="77777777" w:rsidR="00E67CD8" w:rsidRPr="00DC1EC0" w:rsidRDefault="00E67CD8"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По данным организации</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6740FBF" w14:textId="77777777" w:rsidR="00E67CD8" w:rsidRPr="00DC1EC0" w:rsidRDefault="00E67CD8"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По данным Госкомитета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D8D0088" w14:textId="77777777" w:rsidR="00E67CD8" w:rsidRPr="00DC1EC0" w:rsidRDefault="00E67CD8"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По расчету Исполнителя</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55A3BD9" w14:textId="77777777" w:rsidR="00E67CD8" w:rsidRPr="00DC1EC0" w:rsidRDefault="00A006B5" w:rsidP="00BA0797">
            <w:pPr>
              <w:spacing w:after="0" w:line="240" w:lineRule="auto"/>
              <w:jc w:val="center"/>
              <w:rPr>
                <w:rFonts w:ascii="Myriad Pro" w:hAnsi="Myriad Pro"/>
                <w:b/>
                <w:color w:val="FFFFFF"/>
                <w:sz w:val="18"/>
                <w:szCs w:val="18"/>
              </w:rPr>
            </w:pPr>
            <w:r w:rsidRPr="00DC1EC0">
              <w:rPr>
                <w:rFonts w:ascii="Myriad Pro" w:hAnsi="Myriad Pro"/>
                <w:b/>
                <w:color w:val="FFFFFF"/>
                <w:sz w:val="18"/>
                <w:szCs w:val="18"/>
              </w:rPr>
              <w:t>Предложение филиала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1B6B085" w14:textId="77777777" w:rsidR="00E67CD8" w:rsidRPr="00DC1EC0" w:rsidRDefault="00E67CD8" w:rsidP="00BA0797">
            <w:pPr>
              <w:spacing w:after="0" w:line="240" w:lineRule="auto"/>
              <w:jc w:val="center"/>
              <w:rPr>
                <w:rFonts w:ascii="Myriad Pro" w:hAnsi="Myriad Pro"/>
                <w:b/>
                <w:color w:val="FFFFFF"/>
                <w:sz w:val="18"/>
                <w:szCs w:val="18"/>
              </w:rPr>
            </w:pPr>
            <w:r w:rsidRPr="00DC1EC0">
              <w:rPr>
                <w:rFonts w:ascii="Myriad Pro" w:hAnsi="Myriad Pro"/>
                <w:b/>
                <w:color w:val="FFFFFF"/>
                <w:sz w:val="18"/>
                <w:szCs w:val="18"/>
              </w:rPr>
              <w:t>Приказ Госкомитета от 01.06.2018 № 23-э</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89EE378" w14:textId="77777777" w:rsidR="00E67CD8" w:rsidRPr="00DC1EC0" w:rsidRDefault="00E67CD8" w:rsidP="00BA0797">
            <w:pPr>
              <w:spacing w:after="0" w:line="240" w:lineRule="auto"/>
              <w:jc w:val="center"/>
              <w:rPr>
                <w:rFonts w:ascii="Myriad Pro" w:hAnsi="Myriad Pro"/>
                <w:b/>
                <w:color w:val="FFFFFF"/>
                <w:sz w:val="18"/>
                <w:szCs w:val="18"/>
              </w:rPr>
            </w:pPr>
            <w:r w:rsidRPr="00DC1EC0">
              <w:rPr>
                <w:rFonts w:ascii="Myriad Pro" w:hAnsi="Myriad Pro"/>
                <w:b/>
                <w:color w:val="FFFFFF"/>
                <w:sz w:val="18"/>
                <w:szCs w:val="18"/>
              </w:rPr>
              <w:t>По расчету Исполнителя</w:t>
            </w:r>
          </w:p>
        </w:tc>
      </w:tr>
      <w:tr w:rsidR="002B049B" w:rsidRPr="00BA0797" w14:paraId="67B4D3C5" w14:textId="77777777">
        <w:trPr>
          <w:cantSplit/>
        </w:trPr>
        <w:tc>
          <w:tcPr>
            <w:tcW w:w="1289" w:type="pct"/>
            <w:tcBorders>
              <w:top w:val="single" w:sz="4" w:space="0" w:color="FFFFFF"/>
            </w:tcBorders>
            <w:shd w:val="clear" w:color="auto" w:fill="auto"/>
            <w:vAlign w:val="center"/>
          </w:tcPr>
          <w:p w14:paraId="713EA0F4" w14:textId="77777777" w:rsidR="002B049B" w:rsidRPr="00BA0797" w:rsidRDefault="002B049B" w:rsidP="00BA0797">
            <w:pPr>
              <w:spacing w:after="0" w:line="240" w:lineRule="auto"/>
              <w:rPr>
                <w:rFonts w:ascii="Myriad Pro" w:hAnsi="Myriad Pro" w:cs="Arial CYR"/>
                <w:sz w:val="18"/>
                <w:szCs w:val="18"/>
              </w:rPr>
            </w:pPr>
            <w:r w:rsidRPr="00BA0797">
              <w:rPr>
                <w:rFonts w:ascii="Myriad Pro" w:hAnsi="Myriad Pro" w:cs="Arial CYR"/>
                <w:sz w:val="18"/>
                <w:szCs w:val="18"/>
              </w:rPr>
              <w:t>Целевые средства на НИОКР</w:t>
            </w:r>
          </w:p>
        </w:tc>
        <w:tc>
          <w:tcPr>
            <w:tcW w:w="636" w:type="pct"/>
            <w:tcBorders>
              <w:top w:val="single" w:sz="4" w:space="0" w:color="FFFFFF"/>
            </w:tcBorders>
            <w:shd w:val="clear" w:color="auto" w:fill="auto"/>
            <w:noWrap/>
            <w:vAlign w:val="center"/>
          </w:tcPr>
          <w:p w14:paraId="0AB1937A" w14:textId="77777777" w:rsidR="002B049B" w:rsidRPr="00BA0797" w:rsidRDefault="002B049B"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704,83</w:t>
            </w:r>
          </w:p>
        </w:tc>
        <w:tc>
          <w:tcPr>
            <w:tcW w:w="0" w:type="auto"/>
            <w:tcBorders>
              <w:top w:val="single" w:sz="4" w:space="0" w:color="FFFFFF"/>
            </w:tcBorders>
            <w:shd w:val="clear" w:color="auto" w:fill="auto"/>
            <w:noWrap/>
            <w:vAlign w:val="center"/>
          </w:tcPr>
          <w:p w14:paraId="597352E9" w14:textId="77777777" w:rsidR="002B049B" w:rsidRPr="00BA0797" w:rsidRDefault="002B049B"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704,83</w:t>
            </w:r>
          </w:p>
        </w:tc>
        <w:tc>
          <w:tcPr>
            <w:tcW w:w="0" w:type="auto"/>
            <w:tcBorders>
              <w:top w:val="single" w:sz="4" w:space="0" w:color="FFFFFF"/>
            </w:tcBorders>
            <w:shd w:val="clear" w:color="auto" w:fill="auto"/>
            <w:noWrap/>
            <w:vAlign w:val="center"/>
          </w:tcPr>
          <w:p w14:paraId="38409933" w14:textId="77777777" w:rsidR="002B049B" w:rsidRPr="00BA0797" w:rsidRDefault="002B049B"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704,83</w:t>
            </w:r>
          </w:p>
        </w:tc>
        <w:tc>
          <w:tcPr>
            <w:tcW w:w="0" w:type="auto"/>
            <w:tcBorders>
              <w:top w:val="single" w:sz="4" w:space="0" w:color="FFFFFF"/>
            </w:tcBorders>
            <w:shd w:val="clear" w:color="auto" w:fill="auto"/>
            <w:noWrap/>
            <w:vAlign w:val="center"/>
          </w:tcPr>
          <w:p w14:paraId="21420A3A" w14:textId="77777777" w:rsidR="002B049B" w:rsidRPr="00BA0797" w:rsidRDefault="009C7B3E"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2 8</w:t>
            </w:r>
            <w:r w:rsidR="002B049B" w:rsidRPr="00BA0797">
              <w:rPr>
                <w:rFonts w:ascii="Myriad Pro" w:hAnsi="Myriad Pro" w:cs="Arial CYR"/>
                <w:sz w:val="18"/>
                <w:szCs w:val="18"/>
              </w:rPr>
              <w:t>18,40</w:t>
            </w:r>
          </w:p>
        </w:tc>
        <w:tc>
          <w:tcPr>
            <w:tcW w:w="0" w:type="auto"/>
            <w:tcBorders>
              <w:top w:val="single" w:sz="4" w:space="0" w:color="FFFFFF"/>
            </w:tcBorders>
            <w:shd w:val="clear" w:color="auto" w:fill="auto"/>
            <w:noWrap/>
            <w:vAlign w:val="center"/>
          </w:tcPr>
          <w:p w14:paraId="7D8F1E98" w14:textId="77777777" w:rsidR="002B049B" w:rsidRPr="00BA0797" w:rsidRDefault="002B049B"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759,43</w:t>
            </w:r>
          </w:p>
        </w:tc>
        <w:tc>
          <w:tcPr>
            <w:tcW w:w="0" w:type="auto"/>
            <w:tcBorders>
              <w:top w:val="single" w:sz="4" w:space="0" w:color="FFFFFF"/>
            </w:tcBorders>
            <w:shd w:val="clear" w:color="auto" w:fill="auto"/>
            <w:noWrap/>
            <w:vAlign w:val="center"/>
          </w:tcPr>
          <w:p w14:paraId="7695B104" w14:textId="77777777" w:rsidR="002B049B" w:rsidRPr="00BA0797" w:rsidRDefault="002B049B" w:rsidP="00BA0797">
            <w:pPr>
              <w:spacing w:after="0" w:line="240" w:lineRule="auto"/>
              <w:jc w:val="center"/>
              <w:rPr>
                <w:rFonts w:ascii="Myriad Pro" w:hAnsi="Myriad Pro" w:cs="Arial CYR"/>
                <w:sz w:val="18"/>
                <w:szCs w:val="18"/>
              </w:rPr>
            </w:pPr>
            <w:r w:rsidRPr="00BA0797">
              <w:rPr>
                <w:rFonts w:ascii="Myriad Pro" w:hAnsi="Myriad Pro" w:cs="Arial CYR"/>
                <w:sz w:val="18"/>
                <w:szCs w:val="18"/>
              </w:rPr>
              <w:t>759,41</w:t>
            </w:r>
          </w:p>
        </w:tc>
      </w:tr>
    </w:tbl>
    <w:p w14:paraId="1F2D2D5F" w14:textId="77777777" w:rsidR="00553C5D" w:rsidRPr="00BA0797" w:rsidRDefault="00553C5D" w:rsidP="00BA0797">
      <w:pPr>
        <w:pStyle w:val="afffb"/>
        <w:tabs>
          <w:tab w:val="clear" w:pos="960"/>
          <w:tab w:val="num" w:pos="1134"/>
        </w:tabs>
        <w:spacing w:before="0"/>
      </w:pPr>
      <w:r w:rsidRPr="00BA0797">
        <w:t>Исполнитель рекомендует для обоснования расходов по данной статье направлять полный пакет документов. Для подтверждения расходов на НИОКР необходим к предоставлению следующий перечень документов:</w:t>
      </w:r>
    </w:p>
    <w:p w14:paraId="23325235" w14:textId="77777777" w:rsidR="00553C5D" w:rsidRPr="00BA0797" w:rsidRDefault="00553C5D" w:rsidP="00123FC5">
      <w:pPr>
        <w:pStyle w:val="11"/>
        <w:numPr>
          <w:ilvl w:val="0"/>
          <w:numId w:val="60"/>
        </w:numPr>
        <w:tabs>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Пояснительная записка о необходимости проведения НИОКР; </w:t>
      </w:r>
    </w:p>
    <w:p w14:paraId="5C8873AC" w14:textId="77777777" w:rsidR="00553C5D" w:rsidRPr="00BA0797" w:rsidRDefault="00553C5D" w:rsidP="00123FC5">
      <w:pPr>
        <w:pStyle w:val="11"/>
        <w:numPr>
          <w:ilvl w:val="0"/>
          <w:numId w:val="60"/>
        </w:numPr>
        <w:tabs>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Программа инновационного развития, действующая на долгосрочный период регулирования. Программа должна содержать цели, задачи и направления, этапы реализации, плановые расходы (с расшифровкой по статьям расходов)</w:t>
      </w:r>
      <w:r w:rsidR="009C7B3E" w:rsidRPr="00BA0797">
        <w:rPr>
          <w:rFonts w:ascii="Myriad Pro" w:hAnsi="Myriad Pro"/>
          <w:sz w:val="26"/>
          <w:szCs w:val="26"/>
        </w:rPr>
        <w:t xml:space="preserve"> </w:t>
      </w:r>
      <w:r w:rsidRPr="00BA0797">
        <w:rPr>
          <w:rFonts w:ascii="Myriad Pro" w:hAnsi="Myriad Pro"/>
          <w:sz w:val="26"/>
          <w:szCs w:val="26"/>
        </w:rPr>
        <w:t>по годам и ожидаемый эффект от мероприятий;</w:t>
      </w:r>
    </w:p>
    <w:p w14:paraId="79CA8511" w14:textId="77777777" w:rsidR="00553C5D" w:rsidRPr="00BA0797" w:rsidRDefault="00553C5D" w:rsidP="00123FC5">
      <w:pPr>
        <w:pStyle w:val="11"/>
        <w:numPr>
          <w:ilvl w:val="0"/>
          <w:numId w:val="60"/>
        </w:numPr>
        <w:tabs>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Фактические расходы, проведенных НИОКР за предыдущий период, подтверждаются расшифровкой проведенных мероприятий, копиями заключенных для выполнения мероприятий НИОКР договоров, актами выполненных работ и регистрами бухгалтерского учета;</w:t>
      </w:r>
    </w:p>
    <w:p w14:paraId="695FD97B" w14:textId="77777777" w:rsidR="00553C5D" w:rsidRPr="00BA0797" w:rsidRDefault="00553C5D" w:rsidP="00123FC5">
      <w:pPr>
        <w:pStyle w:val="11"/>
        <w:numPr>
          <w:ilvl w:val="0"/>
          <w:numId w:val="60"/>
        </w:numPr>
        <w:tabs>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Документы, подтверждающие продление сроков действия существующих договоров или проекты новых договоров на предстоящий период регулирования; </w:t>
      </w:r>
    </w:p>
    <w:p w14:paraId="1D272AB6" w14:textId="77777777" w:rsidR="00553C5D" w:rsidRPr="00BA0797" w:rsidRDefault="00553C5D" w:rsidP="00123FC5">
      <w:pPr>
        <w:pStyle w:val="11"/>
        <w:numPr>
          <w:ilvl w:val="0"/>
          <w:numId w:val="60"/>
        </w:numPr>
        <w:tabs>
          <w:tab w:val="num"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Пояснительную записку с отражением информации о том, каким образом научно – исследовательские работы будут применены в производственной деятельности по передаче электрической энергии</w:t>
      </w:r>
      <w:r w:rsidR="00AE7391" w:rsidRPr="00BA0797">
        <w:rPr>
          <w:rFonts w:ascii="Myriad Pro" w:hAnsi="Myriad Pro"/>
          <w:sz w:val="26"/>
          <w:szCs w:val="26"/>
        </w:rPr>
        <w:t>.</w:t>
      </w:r>
    </w:p>
    <w:p w14:paraId="029E5898" w14:textId="793C2612" w:rsidR="00DC1EC0" w:rsidRDefault="00DC1EC0">
      <w:pPr>
        <w:spacing w:after="0" w:line="240" w:lineRule="auto"/>
        <w:rPr>
          <w:rFonts w:ascii="Myriad Pro" w:hAnsi="Myriad Pro"/>
          <w:sz w:val="26"/>
          <w:szCs w:val="26"/>
        </w:rPr>
      </w:pPr>
    </w:p>
    <w:p w14:paraId="0FB975D8" w14:textId="77777777" w:rsidR="00560CBF" w:rsidRPr="0080531F" w:rsidRDefault="00560CBF" w:rsidP="00123FC5">
      <w:pPr>
        <w:keepNext/>
        <w:keepLines/>
        <w:numPr>
          <w:ilvl w:val="3"/>
          <w:numId w:val="74"/>
        </w:numPr>
        <w:spacing w:before="40" w:after="0" w:line="360" w:lineRule="auto"/>
        <w:ind w:left="1134" w:hanging="1134"/>
        <w:jc w:val="both"/>
        <w:outlineLvl w:val="2"/>
        <w:rPr>
          <w:rFonts w:ascii="Myriad Pro" w:eastAsia="Times New Roman" w:hAnsi="Myriad Pro"/>
          <w:b/>
          <w:color w:val="4F6228"/>
          <w:sz w:val="28"/>
          <w:szCs w:val="28"/>
        </w:rPr>
      </w:pPr>
      <w:bookmarkStart w:id="53" w:name="_Toc41256465"/>
      <w:bookmarkStart w:id="54" w:name="OLE_LINK4"/>
      <w:r w:rsidRPr="0080531F">
        <w:rPr>
          <w:rFonts w:ascii="Myriad Pro" w:eastAsia="Times New Roman" w:hAnsi="Myriad Pro"/>
          <w:b/>
          <w:color w:val="4F6228"/>
          <w:sz w:val="28"/>
          <w:szCs w:val="28"/>
        </w:rPr>
        <w:t>Другие прочие расходы</w:t>
      </w:r>
      <w:bookmarkEnd w:id="53"/>
      <w:r w:rsidRPr="0080531F">
        <w:rPr>
          <w:rFonts w:ascii="Myriad Pro" w:eastAsia="Times New Roman" w:hAnsi="Myriad Pro"/>
          <w:b/>
          <w:color w:val="4F6228"/>
          <w:sz w:val="28"/>
          <w:szCs w:val="28"/>
        </w:rPr>
        <w:t xml:space="preserve"> </w:t>
      </w:r>
    </w:p>
    <w:bookmarkEnd w:id="54"/>
    <w:p w14:paraId="58EAA2E8"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п. 12 Методических указаний №</w:t>
      </w:r>
      <w:r w:rsidR="00183AA5">
        <w:rPr>
          <w:rFonts w:ascii="Myriad Pro" w:hAnsi="Myriad Pro"/>
          <w:sz w:val="26"/>
          <w:szCs w:val="26"/>
        </w:rPr>
        <w:t xml:space="preserve"> </w:t>
      </w:r>
      <w:r w:rsidRPr="00BA0797">
        <w:rPr>
          <w:rFonts w:ascii="Myriad Pro" w:hAnsi="Myriad Pro"/>
          <w:sz w:val="26"/>
          <w:szCs w:val="26"/>
        </w:rPr>
        <w:t xml:space="preserve">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1-4 настоящего пункта. </w:t>
      </w:r>
    </w:p>
    <w:p w14:paraId="3C787B0B" w14:textId="77777777" w:rsidR="00560CBF" w:rsidRPr="00BA0797" w:rsidRDefault="00560CBF"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подпунктом 11 пункта 28 Основ ценообразования №1178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28" w:history="1">
        <w:r w:rsidRPr="00BA0797">
          <w:rPr>
            <w:rFonts w:ascii="Myriad Pro" w:hAnsi="Myriad Pro"/>
            <w:sz w:val="26"/>
            <w:szCs w:val="26"/>
          </w:rPr>
          <w:t>кодексом</w:t>
        </w:r>
      </w:hyperlink>
      <w:r w:rsidRPr="00BA0797">
        <w:rPr>
          <w:rFonts w:ascii="Myriad Pro" w:hAnsi="Myriad Pro"/>
          <w:sz w:val="26"/>
          <w:szCs w:val="26"/>
        </w:rPr>
        <w:t xml:space="preserve"> Российской Федерации.</w:t>
      </w:r>
    </w:p>
    <w:p w14:paraId="751529E3" w14:textId="77777777" w:rsidR="00560CBF" w:rsidRPr="00BA0797" w:rsidRDefault="00560CBF"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состав расходов на экологию входят такие расходы как вывоз, размещение, утилизация, захоронение отходов (резиновых изделий, элементов статистических конденсаторов отработанного моторного масла ртутных ламп); разработка проектов нормативов образования и лимитов размещения отходов;</w:t>
      </w:r>
      <w:r w:rsidR="009C7B3E" w:rsidRPr="00BA0797">
        <w:rPr>
          <w:rFonts w:ascii="Myriad Pro" w:hAnsi="Myriad Pro"/>
          <w:sz w:val="26"/>
          <w:szCs w:val="26"/>
        </w:rPr>
        <w:t xml:space="preserve"> </w:t>
      </w:r>
      <w:r w:rsidRPr="00BA0797">
        <w:rPr>
          <w:rFonts w:ascii="Myriad Pro" w:hAnsi="Myriad Pro"/>
          <w:sz w:val="26"/>
          <w:szCs w:val="26"/>
        </w:rPr>
        <w:t xml:space="preserve">экспертиза и расчет запасов вод эксплуатационных скважин анализ проб воды мониторинг водной среды и донных отложений отбор и анализ проб воздуха и почвы обустройство площадок временного накопления отходов. </w:t>
      </w:r>
    </w:p>
    <w:p w14:paraId="47F4E1F3" w14:textId="77777777" w:rsidR="00560CBF" w:rsidRPr="00BA0797" w:rsidRDefault="00560CBF" w:rsidP="00BA0797">
      <w:pPr>
        <w:pStyle w:val="afff8"/>
        <w:spacing w:after="0"/>
      </w:pPr>
      <w:r w:rsidRPr="00BA0797">
        <w:t>Пособие по временной нетрудоспособности включает в себя расходы на оплату первых 3-х дней больничного листа в соответствии с требованиями действующего законодательства.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978"/>
        <w:gridCol w:w="945"/>
        <w:gridCol w:w="1578"/>
        <w:gridCol w:w="1427"/>
        <w:gridCol w:w="1404"/>
        <w:gridCol w:w="1238"/>
      </w:tblGrid>
      <w:tr w:rsidR="00914EB0" w:rsidRPr="00DC1EC0" w14:paraId="435CE3ED" w14:textId="77777777">
        <w:trPr>
          <w:cantSplit/>
          <w:tblHeader/>
        </w:trPr>
        <w:tc>
          <w:tcPr>
            <w:tcW w:w="159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88D041E"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Наименование</w:t>
            </w:r>
          </w:p>
        </w:tc>
        <w:tc>
          <w:tcPr>
            <w:tcW w:w="1390" w:type="pct"/>
            <w:gridSpan w:val="2"/>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4E3A865"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Факт за 2016, тыс. руб.</w:t>
            </w:r>
          </w:p>
        </w:tc>
        <w:tc>
          <w:tcPr>
            <w:tcW w:w="5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CC01F0E" w14:textId="77777777" w:rsidR="00914EB0" w:rsidRPr="00DC1EC0" w:rsidRDefault="00A006B5"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Предложение филиала «Псковэнерго»</w:t>
            </w:r>
            <w:r w:rsidR="00914EB0" w:rsidRPr="00DC1EC0">
              <w:rPr>
                <w:rFonts w:ascii="Myriad Pro" w:eastAsia="Times New Roman" w:hAnsi="Myriad Pro" w:cs="Arial CYR"/>
                <w:b/>
                <w:color w:val="FFFFFF"/>
                <w:sz w:val="18"/>
                <w:szCs w:val="18"/>
                <w:lang w:eastAsia="ru-RU"/>
              </w:rPr>
              <w:t xml:space="preserve"> на 2018,</w:t>
            </w:r>
          </w:p>
          <w:p w14:paraId="5174395F"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тыс. руб.</w:t>
            </w:r>
          </w:p>
        </w:tc>
        <w:tc>
          <w:tcPr>
            <w:tcW w:w="144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2C9D0D1"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ТБР 2018, тыс. руб.</w:t>
            </w:r>
          </w:p>
        </w:tc>
      </w:tr>
      <w:tr w:rsidR="00914EB0" w:rsidRPr="00DC1EC0" w14:paraId="3F639DF9" w14:textId="77777777">
        <w:trPr>
          <w:cantSplit/>
          <w:trHeight w:val="223"/>
          <w:tblHeader/>
        </w:trPr>
        <w:tc>
          <w:tcPr>
            <w:tcW w:w="159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DA0DAA1"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c>
          <w:tcPr>
            <w:tcW w:w="1390" w:type="pct"/>
            <w:gridSpan w:val="2"/>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EF04307"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c>
          <w:tcPr>
            <w:tcW w:w="57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2485D00"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c>
          <w:tcPr>
            <w:tcW w:w="76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D24B3C7"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 xml:space="preserve">Приказ Госкомитета от 29.12.2017 </w:t>
            </w:r>
            <w:r w:rsidR="00402970" w:rsidRPr="00DC1EC0">
              <w:rPr>
                <w:rFonts w:ascii="Myriad Pro" w:eastAsia="Times New Roman" w:hAnsi="Myriad Pro" w:cs="Arial CYR"/>
                <w:b/>
                <w:color w:val="FFFFFF"/>
                <w:sz w:val="18"/>
                <w:szCs w:val="18"/>
                <w:lang w:eastAsia="ru-RU"/>
              </w:rPr>
              <w:br/>
            </w:r>
            <w:r w:rsidRPr="00DC1EC0">
              <w:rPr>
                <w:rFonts w:ascii="Myriad Pro" w:eastAsia="Times New Roman" w:hAnsi="Myriad Pro" w:cs="Arial CYR"/>
                <w:b/>
                <w:color w:val="FFFFFF"/>
                <w:sz w:val="18"/>
                <w:szCs w:val="18"/>
                <w:lang w:eastAsia="ru-RU"/>
              </w:rPr>
              <w:t>№ 217-э</w:t>
            </w:r>
          </w:p>
        </w:tc>
        <w:tc>
          <w:tcPr>
            <w:tcW w:w="67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411868C"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Приказ Госкомитета от 01.06.2018 № 23-э</w:t>
            </w:r>
          </w:p>
        </w:tc>
      </w:tr>
      <w:tr w:rsidR="00914EB0" w:rsidRPr="00DC1EC0" w14:paraId="07D9DA79" w14:textId="77777777">
        <w:trPr>
          <w:cantSplit/>
          <w:tblHeader/>
        </w:trPr>
        <w:tc>
          <w:tcPr>
            <w:tcW w:w="159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B02F9F"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1FE29E"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ВСЕГО</w:t>
            </w:r>
          </w:p>
        </w:tc>
        <w:tc>
          <w:tcPr>
            <w:tcW w:w="86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F45AAFB"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r w:rsidRPr="00DC1EC0">
              <w:rPr>
                <w:rFonts w:ascii="Myriad Pro" w:eastAsia="Times New Roman" w:hAnsi="Myriad Pro" w:cs="Arial CYR"/>
                <w:b/>
                <w:color w:val="FFFFFF"/>
                <w:sz w:val="18"/>
                <w:szCs w:val="18"/>
                <w:lang w:eastAsia="ru-RU"/>
              </w:rPr>
              <w:t>в т.ч. отнесено на услуги по передаче электроэнергии</w:t>
            </w:r>
            <w:r w:rsidRPr="00DC1EC0">
              <w:rPr>
                <w:rFonts w:ascii="Myriad Pro" w:eastAsia="Times New Roman" w:hAnsi="Myriad Pro" w:cs="Arial CYR"/>
                <w:b/>
                <w:color w:val="FFFFFF"/>
                <w:sz w:val="18"/>
                <w:szCs w:val="18"/>
                <w:lang w:eastAsia="ru-RU"/>
              </w:rPr>
              <w:br/>
              <w:t>факт</w:t>
            </w:r>
          </w:p>
        </w:tc>
        <w:tc>
          <w:tcPr>
            <w:tcW w:w="577"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EBD2205"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c>
          <w:tcPr>
            <w:tcW w:w="769"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8CEF48E"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c>
          <w:tcPr>
            <w:tcW w:w="673"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688C427" w14:textId="77777777" w:rsidR="00914EB0" w:rsidRPr="00DC1EC0" w:rsidRDefault="00914EB0" w:rsidP="00BA0797">
            <w:pPr>
              <w:spacing w:after="0" w:line="240" w:lineRule="auto"/>
              <w:jc w:val="center"/>
              <w:rPr>
                <w:rFonts w:ascii="Myriad Pro" w:eastAsia="Times New Roman" w:hAnsi="Myriad Pro" w:cs="Arial CYR"/>
                <w:b/>
                <w:color w:val="FFFFFF"/>
                <w:sz w:val="18"/>
                <w:szCs w:val="18"/>
                <w:lang w:eastAsia="ru-RU"/>
              </w:rPr>
            </w:pPr>
          </w:p>
        </w:tc>
      </w:tr>
      <w:tr w:rsidR="00F86C67" w:rsidRPr="00BA0797" w14:paraId="685CA37C" w14:textId="77777777">
        <w:trPr>
          <w:cantSplit/>
        </w:trPr>
        <w:tc>
          <w:tcPr>
            <w:tcW w:w="1592" w:type="pct"/>
            <w:tcBorders>
              <w:top w:val="single" w:sz="4" w:space="0" w:color="FFFFFF"/>
            </w:tcBorders>
            <w:shd w:val="clear" w:color="auto" w:fill="D6E3BC"/>
            <w:vAlign w:val="center"/>
          </w:tcPr>
          <w:p w14:paraId="4B9F0050" w14:textId="77777777" w:rsidR="00F86C67" w:rsidRPr="00BA0797" w:rsidRDefault="00F86C67" w:rsidP="00BA0797">
            <w:pPr>
              <w:spacing w:after="0" w:line="240" w:lineRule="auto"/>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Другие прочие расходы</w:t>
            </w:r>
          </w:p>
        </w:tc>
        <w:tc>
          <w:tcPr>
            <w:tcW w:w="530" w:type="pct"/>
            <w:tcBorders>
              <w:top w:val="single" w:sz="4" w:space="0" w:color="FFFFFF"/>
            </w:tcBorders>
            <w:shd w:val="clear" w:color="auto" w:fill="D6E3BC"/>
            <w:noWrap/>
            <w:vAlign w:val="center"/>
          </w:tcPr>
          <w:p w14:paraId="2DDBEB49" w14:textId="77777777" w:rsidR="00F86C67"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5 4</w:t>
            </w:r>
            <w:r w:rsidR="00F86C67" w:rsidRPr="00BA0797">
              <w:rPr>
                <w:rFonts w:ascii="Myriad Pro" w:eastAsia="Times New Roman" w:hAnsi="Myriad Pro" w:cs="Arial CYR"/>
                <w:b/>
                <w:sz w:val="18"/>
                <w:szCs w:val="18"/>
                <w:lang w:eastAsia="ru-RU"/>
              </w:rPr>
              <w:t>72,61</w:t>
            </w:r>
          </w:p>
        </w:tc>
        <w:tc>
          <w:tcPr>
            <w:tcW w:w="860" w:type="pct"/>
            <w:tcBorders>
              <w:top w:val="single" w:sz="4" w:space="0" w:color="FFFFFF"/>
            </w:tcBorders>
            <w:shd w:val="clear" w:color="auto" w:fill="D6E3BC"/>
            <w:noWrap/>
            <w:vAlign w:val="center"/>
          </w:tcPr>
          <w:p w14:paraId="68DE0A69" w14:textId="77777777" w:rsidR="00F86C67" w:rsidRPr="00BA0797" w:rsidRDefault="0083413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5 4</w:t>
            </w:r>
            <w:r w:rsidR="00F86C67" w:rsidRPr="00BA0797">
              <w:rPr>
                <w:rFonts w:ascii="Myriad Pro" w:eastAsia="Times New Roman" w:hAnsi="Myriad Pro" w:cs="Arial CYR"/>
                <w:b/>
                <w:sz w:val="18"/>
                <w:szCs w:val="18"/>
                <w:lang w:eastAsia="ru-RU"/>
              </w:rPr>
              <w:t>23,33</w:t>
            </w:r>
          </w:p>
        </w:tc>
        <w:tc>
          <w:tcPr>
            <w:tcW w:w="577" w:type="pct"/>
            <w:tcBorders>
              <w:top w:val="single" w:sz="4" w:space="0" w:color="FFFFFF"/>
            </w:tcBorders>
            <w:shd w:val="clear" w:color="auto" w:fill="D6E3BC"/>
            <w:noWrap/>
            <w:vAlign w:val="center"/>
          </w:tcPr>
          <w:p w14:paraId="29425582" w14:textId="77777777" w:rsidR="00F86C67" w:rsidRPr="00BA0797" w:rsidRDefault="009C7B3E"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2 2</w:t>
            </w:r>
            <w:r w:rsidR="00F86C67" w:rsidRPr="00BA0797">
              <w:rPr>
                <w:rFonts w:ascii="Myriad Pro" w:eastAsia="Times New Roman" w:hAnsi="Myriad Pro" w:cs="Arial CYR"/>
                <w:b/>
                <w:sz w:val="18"/>
                <w:szCs w:val="18"/>
                <w:lang w:eastAsia="ru-RU"/>
              </w:rPr>
              <w:t>03,53</w:t>
            </w:r>
          </w:p>
        </w:tc>
        <w:tc>
          <w:tcPr>
            <w:tcW w:w="769" w:type="pct"/>
            <w:tcBorders>
              <w:top w:val="single" w:sz="4" w:space="0" w:color="FFFFFF"/>
            </w:tcBorders>
            <w:shd w:val="clear" w:color="auto" w:fill="D6E3BC"/>
            <w:noWrap/>
            <w:vAlign w:val="center"/>
          </w:tcPr>
          <w:p w14:paraId="70D71D43" w14:textId="77777777" w:rsidR="00F86C67" w:rsidRPr="00BA0797" w:rsidRDefault="00F86C6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541,77</w:t>
            </w:r>
          </w:p>
        </w:tc>
        <w:tc>
          <w:tcPr>
            <w:tcW w:w="673" w:type="pct"/>
            <w:tcBorders>
              <w:top w:val="single" w:sz="4" w:space="0" w:color="FFFFFF"/>
            </w:tcBorders>
            <w:shd w:val="clear" w:color="auto" w:fill="D6E3BC"/>
            <w:noWrap/>
            <w:vAlign w:val="center"/>
          </w:tcPr>
          <w:p w14:paraId="078A86A9" w14:textId="77777777" w:rsidR="00F86C67" w:rsidRPr="00BA0797" w:rsidRDefault="00F86C67" w:rsidP="00BA0797">
            <w:pPr>
              <w:spacing w:after="0" w:line="240" w:lineRule="auto"/>
              <w:jc w:val="center"/>
              <w:rPr>
                <w:rFonts w:ascii="Myriad Pro" w:eastAsia="Times New Roman" w:hAnsi="Myriad Pro" w:cs="Arial CYR"/>
                <w:b/>
                <w:sz w:val="18"/>
                <w:szCs w:val="18"/>
                <w:lang w:eastAsia="ru-RU"/>
              </w:rPr>
            </w:pPr>
            <w:r w:rsidRPr="00BA0797">
              <w:rPr>
                <w:rFonts w:ascii="Myriad Pro" w:eastAsia="Times New Roman" w:hAnsi="Myriad Pro" w:cs="Arial CYR"/>
                <w:b/>
                <w:sz w:val="18"/>
                <w:szCs w:val="18"/>
                <w:lang w:eastAsia="ru-RU"/>
              </w:rPr>
              <w:t>541,78</w:t>
            </w:r>
          </w:p>
        </w:tc>
      </w:tr>
      <w:tr w:rsidR="00914EB0" w:rsidRPr="00BA0797" w14:paraId="25A71E8B" w14:textId="77777777">
        <w:trPr>
          <w:cantSplit/>
        </w:trPr>
        <w:tc>
          <w:tcPr>
            <w:tcW w:w="1592" w:type="pct"/>
            <w:shd w:val="clear" w:color="auto" w:fill="auto"/>
            <w:vAlign w:val="center"/>
          </w:tcPr>
          <w:p w14:paraId="44F8BEB0" w14:textId="77777777" w:rsidR="00914EB0" w:rsidRPr="00BA0797" w:rsidRDefault="00914EB0"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Природоохранная деятельность</w:t>
            </w:r>
          </w:p>
        </w:tc>
        <w:tc>
          <w:tcPr>
            <w:tcW w:w="530" w:type="pct"/>
            <w:shd w:val="clear" w:color="auto" w:fill="auto"/>
            <w:noWrap/>
            <w:vAlign w:val="center"/>
          </w:tcPr>
          <w:p w14:paraId="15B83C55"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547,34</w:t>
            </w:r>
          </w:p>
        </w:tc>
        <w:tc>
          <w:tcPr>
            <w:tcW w:w="860" w:type="pct"/>
            <w:shd w:val="clear" w:color="auto" w:fill="auto"/>
            <w:noWrap/>
            <w:vAlign w:val="center"/>
          </w:tcPr>
          <w:p w14:paraId="57EF4CEA"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540,71</w:t>
            </w:r>
          </w:p>
        </w:tc>
        <w:tc>
          <w:tcPr>
            <w:tcW w:w="577" w:type="pct"/>
            <w:shd w:val="clear" w:color="auto" w:fill="auto"/>
            <w:noWrap/>
            <w:vAlign w:val="center"/>
          </w:tcPr>
          <w:p w14:paraId="12668427" w14:textId="77777777" w:rsidR="00914EB0" w:rsidRPr="00BA0797" w:rsidRDefault="009C7B3E"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1 5</w:t>
            </w:r>
            <w:r w:rsidR="00914EB0" w:rsidRPr="00BA0797">
              <w:rPr>
                <w:rFonts w:ascii="Myriad Pro" w:eastAsia="Times New Roman" w:hAnsi="Myriad Pro" w:cs="Arial CYR"/>
                <w:sz w:val="18"/>
                <w:szCs w:val="18"/>
                <w:lang w:eastAsia="ru-RU"/>
              </w:rPr>
              <w:t>31,93</w:t>
            </w:r>
          </w:p>
        </w:tc>
        <w:tc>
          <w:tcPr>
            <w:tcW w:w="769" w:type="pct"/>
            <w:shd w:val="clear" w:color="auto" w:fill="auto"/>
            <w:noWrap/>
            <w:vAlign w:val="center"/>
          </w:tcPr>
          <w:p w14:paraId="01E8892A"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541,77</w:t>
            </w:r>
          </w:p>
        </w:tc>
        <w:tc>
          <w:tcPr>
            <w:tcW w:w="673" w:type="pct"/>
            <w:shd w:val="clear" w:color="auto" w:fill="auto"/>
            <w:noWrap/>
            <w:vAlign w:val="center"/>
          </w:tcPr>
          <w:p w14:paraId="50E2BE30"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541,78</w:t>
            </w:r>
          </w:p>
        </w:tc>
      </w:tr>
      <w:tr w:rsidR="00F86C67" w:rsidRPr="00BA0797" w14:paraId="0132800B" w14:textId="77777777">
        <w:trPr>
          <w:cantSplit/>
        </w:trPr>
        <w:tc>
          <w:tcPr>
            <w:tcW w:w="1592" w:type="pct"/>
            <w:shd w:val="clear" w:color="auto" w:fill="auto"/>
            <w:vAlign w:val="center"/>
          </w:tcPr>
          <w:p w14:paraId="174B8294" w14:textId="77777777" w:rsidR="00F86C67" w:rsidRPr="00BA0797" w:rsidRDefault="00F86C67" w:rsidP="00BA0797">
            <w:pPr>
              <w:spacing w:after="0"/>
              <w:rPr>
                <w:rFonts w:ascii="Myriad Pro" w:hAnsi="Myriad Pro" w:cs="Arial CYR"/>
                <w:sz w:val="18"/>
                <w:szCs w:val="18"/>
              </w:rPr>
            </w:pPr>
            <w:r w:rsidRPr="00BA0797">
              <w:rPr>
                <w:rFonts w:ascii="Myriad Pro" w:hAnsi="Myriad Pro" w:cs="Arial CYR"/>
                <w:sz w:val="18"/>
                <w:szCs w:val="18"/>
              </w:rPr>
              <w:lastRenderedPageBreak/>
              <w:t>Больничный лист за счет средств работодателя</w:t>
            </w:r>
          </w:p>
        </w:tc>
        <w:tc>
          <w:tcPr>
            <w:tcW w:w="530" w:type="pct"/>
            <w:shd w:val="clear" w:color="auto" w:fill="auto"/>
            <w:noWrap/>
            <w:vAlign w:val="center"/>
          </w:tcPr>
          <w:p w14:paraId="46DD3790" w14:textId="77777777" w:rsidR="00F86C67" w:rsidRPr="00BA0797" w:rsidRDefault="00834137"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4 3</w:t>
            </w:r>
            <w:r w:rsidR="00F86C67" w:rsidRPr="00BA0797">
              <w:rPr>
                <w:rFonts w:ascii="Myriad Pro" w:eastAsia="Times New Roman" w:hAnsi="Myriad Pro" w:cs="Arial CYR"/>
                <w:sz w:val="18"/>
                <w:szCs w:val="18"/>
                <w:lang w:eastAsia="ru-RU"/>
              </w:rPr>
              <w:t>03,76</w:t>
            </w:r>
          </w:p>
        </w:tc>
        <w:tc>
          <w:tcPr>
            <w:tcW w:w="860" w:type="pct"/>
            <w:shd w:val="clear" w:color="auto" w:fill="auto"/>
            <w:noWrap/>
            <w:vAlign w:val="center"/>
          </w:tcPr>
          <w:p w14:paraId="2FA97A50" w14:textId="77777777" w:rsidR="00F86C67" w:rsidRPr="00BA0797" w:rsidRDefault="00834137"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4 2</w:t>
            </w:r>
            <w:r w:rsidR="00F86C67" w:rsidRPr="00BA0797">
              <w:rPr>
                <w:rFonts w:ascii="Myriad Pro" w:eastAsia="Times New Roman" w:hAnsi="Myriad Pro" w:cs="Arial CYR"/>
                <w:sz w:val="18"/>
                <w:szCs w:val="18"/>
                <w:lang w:eastAsia="ru-RU"/>
              </w:rPr>
              <w:t>65,83</w:t>
            </w:r>
          </w:p>
        </w:tc>
        <w:tc>
          <w:tcPr>
            <w:tcW w:w="577" w:type="pct"/>
            <w:shd w:val="clear" w:color="auto" w:fill="auto"/>
            <w:noWrap/>
            <w:vAlign w:val="center"/>
          </w:tcPr>
          <w:p w14:paraId="13C6113A" w14:textId="77777777" w:rsidR="00F86C67" w:rsidRPr="00BA0797" w:rsidRDefault="00F86C67"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w:t>
            </w:r>
          </w:p>
        </w:tc>
        <w:tc>
          <w:tcPr>
            <w:tcW w:w="769" w:type="pct"/>
            <w:shd w:val="clear" w:color="auto" w:fill="auto"/>
            <w:noWrap/>
            <w:vAlign w:val="center"/>
          </w:tcPr>
          <w:p w14:paraId="308FA075" w14:textId="77777777" w:rsidR="00F86C67" w:rsidRPr="00BA0797" w:rsidRDefault="00F86C67"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w:t>
            </w:r>
          </w:p>
        </w:tc>
        <w:tc>
          <w:tcPr>
            <w:tcW w:w="673" w:type="pct"/>
            <w:shd w:val="clear" w:color="auto" w:fill="auto"/>
            <w:noWrap/>
            <w:vAlign w:val="center"/>
          </w:tcPr>
          <w:p w14:paraId="110B7FCC" w14:textId="77777777" w:rsidR="00F86C67" w:rsidRPr="00BA0797" w:rsidRDefault="00F86C67"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w:t>
            </w:r>
          </w:p>
        </w:tc>
      </w:tr>
      <w:tr w:rsidR="00914EB0" w:rsidRPr="00BA0797" w14:paraId="570D3C2E" w14:textId="77777777">
        <w:trPr>
          <w:cantSplit/>
        </w:trPr>
        <w:tc>
          <w:tcPr>
            <w:tcW w:w="1592" w:type="pct"/>
            <w:shd w:val="clear" w:color="auto" w:fill="auto"/>
            <w:vAlign w:val="center"/>
          </w:tcPr>
          <w:p w14:paraId="0966CBB0" w14:textId="77777777" w:rsidR="00914EB0" w:rsidRPr="00BA0797" w:rsidRDefault="00914EB0"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Компенсацию за использование личного транспорта в служебных целях</w:t>
            </w:r>
          </w:p>
        </w:tc>
        <w:tc>
          <w:tcPr>
            <w:tcW w:w="530" w:type="pct"/>
            <w:shd w:val="clear" w:color="auto" w:fill="auto"/>
            <w:noWrap/>
            <w:vAlign w:val="center"/>
          </w:tcPr>
          <w:p w14:paraId="47A0E06D"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139,47</w:t>
            </w:r>
          </w:p>
        </w:tc>
        <w:tc>
          <w:tcPr>
            <w:tcW w:w="860" w:type="pct"/>
            <w:shd w:val="clear" w:color="auto" w:fill="auto"/>
            <w:noWrap/>
            <w:vAlign w:val="center"/>
          </w:tcPr>
          <w:p w14:paraId="01CE9180"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138,35</w:t>
            </w:r>
          </w:p>
        </w:tc>
        <w:tc>
          <w:tcPr>
            <w:tcW w:w="577" w:type="pct"/>
            <w:shd w:val="clear" w:color="auto" w:fill="auto"/>
            <w:noWrap/>
            <w:vAlign w:val="center"/>
          </w:tcPr>
          <w:p w14:paraId="6CB099D7"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150,65</w:t>
            </w:r>
          </w:p>
        </w:tc>
        <w:tc>
          <w:tcPr>
            <w:tcW w:w="769" w:type="pct"/>
            <w:shd w:val="clear" w:color="auto" w:fill="auto"/>
            <w:noWrap/>
            <w:vAlign w:val="center"/>
          </w:tcPr>
          <w:p w14:paraId="4E0AABBE"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0,00</w:t>
            </w:r>
          </w:p>
        </w:tc>
        <w:tc>
          <w:tcPr>
            <w:tcW w:w="673" w:type="pct"/>
            <w:shd w:val="clear" w:color="auto" w:fill="auto"/>
            <w:noWrap/>
            <w:vAlign w:val="center"/>
          </w:tcPr>
          <w:p w14:paraId="0A6B7251"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0,00</w:t>
            </w:r>
          </w:p>
        </w:tc>
      </w:tr>
      <w:tr w:rsidR="00914EB0" w:rsidRPr="00BA0797" w14:paraId="0EB23B34" w14:textId="77777777">
        <w:trPr>
          <w:cantSplit/>
        </w:trPr>
        <w:tc>
          <w:tcPr>
            <w:tcW w:w="1592" w:type="pct"/>
            <w:shd w:val="clear" w:color="auto" w:fill="auto"/>
            <w:vAlign w:val="center"/>
          </w:tcPr>
          <w:p w14:paraId="31CA97BD" w14:textId="77777777" w:rsidR="00914EB0" w:rsidRPr="00BA0797" w:rsidRDefault="00914EB0" w:rsidP="00BA0797">
            <w:pPr>
              <w:spacing w:after="0" w:line="240" w:lineRule="auto"/>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Прочие расходы</w:t>
            </w:r>
          </w:p>
        </w:tc>
        <w:tc>
          <w:tcPr>
            <w:tcW w:w="530" w:type="pct"/>
            <w:shd w:val="clear" w:color="auto" w:fill="auto"/>
            <w:noWrap/>
            <w:vAlign w:val="center"/>
          </w:tcPr>
          <w:p w14:paraId="442BFE22"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482,03</w:t>
            </w:r>
          </w:p>
        </w:tc>
        <w:tc>
          <w:tcPr>
            <w:tcW w:w="860" w:type="pct"/>
            <w:shd w:val="clear" w:color="auto" w:fill="auto"/>
            <w:noWrap/>
            <w:vAlign w:val="center"/>
          </w:tcPr>
          <w:p w14:paraId="66C13B56"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478,43</w:t>
            </w:r>
          </w:p>
        </w:tc>
        <w:tc>
          <w:tcPr>
            <w:tcW w:w="577" w:type="pct"/>
            <w:shd w:val="clear" w:color="auto" w:fill="auto"/>
            <w:noWrap/>
            <w:vAlign w:val="center"/>
          </w:tcPr>
          <w:p w14:paraId="1E0E3C0B"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520,96</w:t>
            </w:r>
          </w:p>
        </w:tc>
        <w:tc>
          <w:tcPr>
            <w:tcW w:w="769" w:type="pct"/>
            <w:shd w:val="clear" w:color="auto" w:fill="auto"/>
            <w:noWrap/>
            <w:vAlign w:val="center"/>
          </w:tcPr>
          <w:p w14:paraId="232237C2"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0,00</w:t>
            </w:r>
          </w:p>
        </w:tc>
        <w:tc>
          <w:tcPr>
            <w:tcW w:w="673" w:type="pct"/>
            <w:shd w:val="clear" w:color="auto" w:fill="auto"/>
            <w:noWrap/>
            <w:vAlign w:val="center"/>
          </w:tcPr>
          <w:p w14:paraId="72C1C512" w14:textId="77777777" w:rsidR="00914EB0" w:rsidRPr="00BA0797" w:rsidRDefault="00914EB0" w:rsidP="00BA0797">
            <w:pPr>
              <w:spacing w:after="0" w:line="240" w:lineRule="auto"/>
              <w:jc w:val="center"/>
              <w:rPr>
                <w:rFonts w:ascii="Myriad Pro" w:eastAsia="Times New Roman" w:hAnsi="Myriad Pro" w:cs="Arial CYR"/>
                <w:sz w:val="18"/>
                <w:szCs w:val="18"/>
                <w:lang w:eastAsia="ru-RU"/>
              </w:rPr>
            </w:pPr>
            <w:r w:rsidRPr="00BA0797">
              <w:rPr>
                <w:rFonts w:ascii="Myriad Pro" w:eastAsia="Times New Roman" w:hAnsi="Myriad Pro" w:cs="Arial CYR"/>
                <w:sz w:val="18"/>
                <w:szCs w:val="18"/>
                <w:lang w:eastAsia="ru-RU"/>
              </w:rPr>
              <w:t>0,00</w:t>
            </w:r>
          </w:p>
        </w:tc>
      </w:tr>
    </w:tbl>
    <w:p w14:paraId="6695F083" w14:textId="77777777" w:rsidR="00914EB0" w:rsidRDefault="00914EB0" w:rsidP="00BA0797">
      <w:pPr>
        <w:spacing w:after="0" w:line="360" w:lineRule="auto"/>
        <w:ind w:firstLine="567"/>
        <w:contextualSpacing/>
        <w:jc w:val="both"/>
        <w:rPr>
          <w:rFonts w:ascii="Myriad Pro" w:hAnsi="Myriad Pro"/>
          <w:sz w:val="26"/>
          <w:szCs w:val="26"/>
        </w:rPr>
      </w:pPr>
    </w:p>
    <w:p w14:paraId="1879B117" w14:textId="77777777" w:rsidR="00C074FD" w:rsidRPr="00BA0797" w:rsidRDefault="00C074FD" w:rsidP="00BA0797">
      <w:pPr>
        <w:autoSpaceDE w:val="0"/>
        <w:autoSpaceDN w:val="0"/>
        <w:adjustRightInd w:val="0"/>
        <w:spacing w:after="0" w:line="360" w:lineRule="auto"/>
        <w:jc w:val="both"/>
        <w:rPr>
          <w:rFonts w:ascii="Myriad Pro" w:hAnsi="Myriad Pro"/>
          <w:b/>
          <w:bCs/>
          <w:sz w:val="26"/>
          <w:szCs w:val="26"/>
        </w:rPr>
      </w:pPr>
      <w:r w:rsidRPr="00BA0797">
        <w:rPr>
          <w:rFonts w:ascii="Myriad Pro" w:hAnsi="Myriad Pro"/>
          <w:b/>
          <w:bCs/>
          <w:sz w:val="26"/>
          <w:szCs w:val="26"/>
        </w:rPr>
        <w:t>ПОЗИЦИЯ ТЕРРИТОРИАЛЬНОЙ СЕТЕВОЙ ОРГАНИЗАЦИИ</w:t>
      </w:r>
    </w:p>
    <w:p w14:paraId="0F8B76F5" w14:textId="77777777" w:rsidR="00603902" w:rsidRPr="00BA0797" w:rsidRDefault="00603902" w:rsidP="00BA0797">
      <w:pPr>
        <w:tabs>
          <w:tab w:val="left" w:pos="1134"/>
        </w:tabs>
        <w:autoSpaceDE w:val="0"/>
        <w:autoSpaceDN w:val="0"/>
        <w:adjustRightInd w:val="0"/>
        <w:spacing w:after="0" w:line="360" w:lineRule="auto"/>
        <w:ind w:firstLine="567"/>
        <w:jc w:val="both"/>
        <w:rPr>
          <w:rFonts w:ascii="Myriad Pro" w:hAnsi="Myriad Pro"/>
          <w:b/>
          <w:bCs/>
          <w:sz w:val="26"/>
          <w:szCs w:val="26"/>
        </w:rPr>
      </w:pPr>
      <w:r w:rsidRPr="00BA0797">
        <w:rPr>
          <w:rFonts w:ascii="Myriad Pro" w:hAnsi="Myriad Pro"/>
          <w:sz w:val="26"/>
          <w:szCs w:val="26"/>
        </w:rPr>
        <w:t xml:space="preserve">В состав расходов </w:t>
      </w:r>
      <w:r w:rsidR="00586D28" w:rsidRPr="00BA0797">
        <w:rPr>
          <w:rFonts w:ascii="Myriad Pro" w:hAnsi="Myriad Pro"/>
          <w:sz w:val="26"/>
          <w:szCs w:val="26"/>
        </w:rPr>
        <w:t>«</w:t>
      </w:r>
      <w:r w:rsidRPr="00BA0797">
        <w:rPr>
          <w:rFonts w:ascii="Myriad Pro" w:hAnsi="Myriad Pro"/>
          <w:sz w:val="26"/>
          <w:szCs w:val="26"/>
        </w:rPr>
        <w:t>другие прочие расходы</w:t>
      </w:r>
      <w:r w:rsidR="00586D28" w:rsidRPr="00BA0797">
        <w:rPr>
          <w:rFonts w:ascii="Myriad Pro" w:hAnsi="Myriad Pro"/>
          <w:sz w:val="26"/>
          <w:szCs w:val="26"/>
        </w:rPr>
        <w:t>»</w:t>
      </w:r>
      <w:r w:rsidR="00D051BD" w:rsidRPr="00BA0797">
        <w:rPr>
          <w:rFonts w:ascii="Myriad Pro" w:hAnsi="Myriad Pro"/>
          <w:sz w:val="26"/>
          <w:szCs w:val="26"/>
        </w:rPr>
        <w:t xml:space="preserve"> сетевая организация включает расходы на экологию, больничный лист за счет средств работодателя, компенсация за использование личного транспорта в служебных целях, прочие расходы.</w:t>
      </w:r>
      <w:r w:rsidR="009C7B3E" w:rsidRPr="00BA0797">
        <w:rPr>
          <w:rFonts w:ascii="Myriad Pro" w:hAnsi="Myriad Pro"/>
          <w:sz w:val="26"/>
          <w:szCs w:val="26"/>
        </w:rPr>
        <w:t xml:space="preserve"> </w:t>
      </w:r>
    </w:p>
    <w:p w14:paraId="745F3FEF" w14:textId="77777777" w:rsidR="00603902" w:rsidRPr="00BA0797" w:rsidRDefault="00603902"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Деятельность филиала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сфере природоохранного законодательства по таким направлениям как паспортизация отходов, осуществление производственного контроля, соблюдение требований к эксплуатации объектов (мест) накопления отходов, утилизация отходов</w:t>
      </w:r>
      <w:r w:rsidR="009C7B3E" w:rsidRPr="00BA0797">
        <w:rPr>
          <w:rFonts w:ascii="Myriad Pro" w:hAnsi="Myriad Pro"/>
          <w:sz w:val="26"/>
          <w:szCs w:val="26"/>
        </w:rPr>
        <w:t xml:space="preserve"> </w:t>
      </w:r>
      <w:r w:rsidRPr="00BA0797">
        <w:rPr>
          <w:rFonts w:ascii="Myriad Pro" w:hAnsi="Myriad Pro"/>
          <w:sz w:val="26"/>
          <w:szCs w:val="26"/>
        </w:rPr>
        <w:t>регламентируется законодательной базой:</w:t>
      </w:r>
    </w:p>
    <w:p w14:paraId="0524B71A"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Федеральный Закон </w:t>
      </w:r>
      <w:r w:rsidR="00586D28" w:rsidRPr="00BA0797">
        <w:rPr>
          <w:rFonts w:ascii="Myriad Pro" w:hAnsi="Myriad Pro"/>
          <w:sz w:val="26"/>
          <w:szCs w:val="26"/>
        </w:rPr>
        <w:t>«</w:t>
      </w:r>
      <w:r w:rsidRPr="00BA0797">
        <w:rPr>
          <w:rFonts w:ascii="Myriad Pro" w:hAnsi="Myriad Pro"/>
          <w:sz w:val="26"/>
          <w:szCs w:val="26"/>
        </w:rPr>
        <w:t>Об охране окружающей среды</w:t>
      </w:r>
      <w:r w:rsidR="00586D28" w:rsidRPr="00BA0797">
        <w:rPr>
          <w:rFonts w:ascii="Myriad Pro" w:hAnsi="Myriad Pro"/>
          <w:sz w:val="26"/>
          <w:szCs w:val="26"/>
        </w:rPr>
        <w:t>»</w:t>
      </w:r>
      <w:r w:rsidRPr="00BA0797">
        <w:rPr>
          <w:rFonts w:ascii="Myriad Pro" w:hAnsi="Myriad Pro"/>
          <w:sz w:val="26"/>
          <w:szCs w:val="26"/>
        </w:rPr>
        <w:t xml:space="preserve"> № 7 - ФЗ от </w:t>
      </w:r>
      <w:r w:rsidR="00DC1EC0">
        <w:rPr>
          <w:rFonts w:ascii="Myriad Pro" w:hAnsi="Myriad Pro"/>
          <w:sz w:val="26"/>
          <w:szCs w:val="26"/>
        </w:rPr>
        <w:t>20.01.2002</w:t>
      </w:r>
      <w:r w:rsidRPr="00BA0797">
        <w:rPr>
          <w:rFonts w:ascii="Myriad Pro" w:hAnsi="Myriad Pro"/>
          <w:sz w:val="26"/>
          <w:szCs w:val="26"/>
        </w:rPr>
        <w:t>;</w:t>
      </w:r>
    </w:p>
    <w:p w14:paraId="6C911CE9"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ФЗ </w:t>
      </w:r>
      <w:r w:rsidR="00586D28" w:rsidRPr="00BA0797">
        <w:rPr>
          <w:rFonts w:ascii="Myriad Pro" w:hAnsi="Myriad Pro"/>
          <w:sz w:val="26"/>
          <w:szCs w:val="26"/>
        </w:rPr>
        <w:t>«</w:t>
      </w:r>
      <w:r w:rsidRPr="00BA0797">
        <w:rPr>
          <w:rFonts w:ascii="Myriad Pro" w:hAnsi="Myriad Pro"/>
          <w:sz w:val="26"/>
          <w:szCs w:val="26"/>
        </w:rPr>
        <w:t>Об отходах производства и потребления № 89 от 24</w:t>
      </w:r>
      <w:r w:rsidR="00DC1EC0">
        <w:rPr>
          <w:rFonts w:ascii="Myriad Pro" w:hAnsi="Myriad Pro"/>
          <w:sz w:val="26"/>
          <w:szCs w:val="26"/>
        </w:rPr>
        <w:t>.06.</w:t>
      </w:r>
      <w:r w:rsidRPr="00BA0797">
        <w:rPr>
          <w:rFonts w:ascii="Myriad Pro" w:hAnsi="Myriad Pro"/>
          <w:sz w:val="26"/>
          <w:szCs w:val="26"/>
        </w:rPr>
        <w:t>1998;</w:t>
      </w:r>
    </w:p>
    <w:p w14:paraId="160F06E4"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Приказ № 511 от 15</w:t>
      </w:r>
      <w:r w:rsidR="00DC1EC0">
        <w:rPr>
          <w:rFonts w:ascii="Myriad Pro" w:hAnsi="Myriad Pro"/>
          <w:sz w:val="26"/>
          <w:szCs w:val="26"/>
        </w:rPr>
        <w:t>.06.</w:t>
      </w:r>
      <w:r w:rsidRPr="00BA0797">
        <w:rPr>
          <w:rFonts w:ascii="Myriad Pro" w:hAnsi="Myriad Pro"/>
          <w:sz w:val="26"/>
          <w:szCs w:val="26"/>
        </w:rPr>
        <w:t xml:space="preserve">2001 </w:t>
      </w:r>
      <w:r w:rsidR="00586D28" w:rsidRPr="00BA0797">
        <w:rPr>
          <w:rFonts w:ascii="Myriad Pro" w:hAnsi="Myriad Pro"/>
          <w:sz w:val="26"/>
          <w:szCs w:val="26"/>
        </w:rPr>
        <w:t>«</w:t>
      </w:r>
      <w:r w:rsidRPr="00BA0797">
        <w:rPr>
          <w:rFonts w:ascii="Myriad Pro" w:hAnsi="Myriad Pro"/>
          <w:sz w:val="26"/>
          <w:szCs w:val="26"/>
        </w:rPr>
        <w:t>Об утверждении критериев отнесения опасных отходов к классу опасности для ОПС</w:t>
      </w:r>
      <w:r w:rsidR="00586D28" w:rsidRPr="00BA0797">
        <w:rPr>
          <w:rFonts w:ascii="Myriad Pro" w:hAnsi="Myriad Pro"/>
          <w:sz w:val="26"/>
          <w:szCs w:val="26"/>
        </w:rPr>
        <w:t>»</w:t>
      </w:r>
      <w:r w:rsidRPr="00BA0797">
        <w:rPr>
          <w:rFonts w:ascii="Myriad Pro" w:hAnsi="Myriad Pro"/>
          <w:sz w:val="26"/>
          <w:szCs w:val="26"/>
        </w:rPr>
        <w:t>;</w:t>
      </w:r>
    </w:p>
    <w:p w14:paraId="59881033"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Постановление правительства РФ от 16.08.2013 №712 </w:t>
      </w:r>
      <w:r w:rsidR="00586D28" w:rsidRPr="00BA0797">
        <w:rPr>
          <w:rFonts w:ascii="Myriad Pro" w:hAnsi="Myriad Pro"/>
          <w:sz w:val="26"/>
          <w:szCs w:val="26"/>
        </w:rPr>
        <w:t>«</w:t>
      </w:r>
      <w:r w:rsidRPr="00BA0797">
        <w:rPr>
          <w:rFonts w:ascii="Myriad Pro" w:hAnsi="Myriad Pro"/>
          <w:sz w:val="26"/>
          <w:szCs w:val="26"/>
        </w:rPr>
        <w:t>О порядке проведения паспортизации отходов I - IV классов опасности</w:t>
      </w:r>
      <w:r w:rsidR="00586D28" w:rsidRPr="00BA0797">
        <w:rPr>
          <w:rFonts w:ascii="Myriad Pro" w:hAnsi="Myriad Pro"/>
          <w:sz w:val="26"/>
          <w:szCs w:val="26"/>
        </w:rPr>
        <w:t>»</w:t>
      </w:r>
    </w:p>
    <w:p w14:paraId="53E25748"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Приказ МПР и экологии РФ от 18.08.2014 </w:t>
      </w:r>
      <w:r w:rsidR="00586D28" w:rsidRPr="00BA0797">
        <w:rPr>
          <w:rFonts w:ascii="Myriad Pro" w:hAnsi="Myriad Pro"/>
          <w:sz w:val="26"/>
          <w:szCs w:val="26"/>
        </w:rPr>
        <w:t>«</w:t>
      </w:r>
      <w:r w:rsidRPr="00BA0797">
        <w:rPr>
          <w:rFonts w:ascii="Myriad Pro" w:hAnsi="Myriad Pro"/>
          <w:sz w:val="26"/>
          <w:szCs w:val="26"/>
        </w:rPr>
        <w:t>Об утверждении федерального классификационного каталога отходов</w:t>
      </w:r>
      <w:r w:rsidR="00586D28" w:rsidRPr="00BA0797">
        <w:rPr>
          <w:rFonts w:ascii="Myriad Pro" w:hAnsi="Myriad Pro"/>
          <w:sz w:val="26"/>
          <w:szCs w:val="26"/>
        </w:rPr>
        <w:t>»</w:t>
      </w:r>
      <w:r w:rsidRPr="00BA0797">
        <w:rPr>
          <w:rFonts w:ascii="Myriad Pro" w:hAnsi="Myriad Pro"/>
          <w:sz w:val="26"/>
          <w:szCs w:val="26"/>
        </w:rPr>
        <w:t>;</w:t>
      </w:r>
    </w:p>
    <w:p w14:paraId="2D3B4E6F"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Приказ Министерство труда и социальной защиты РФ от 16.11.2015 №873н</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Об утверждении правил по охране труда при хранении, транспортировании и реализации нефтепродуктов</w:t>
      </w:r>
      <w:r w:rsidR="00586D28" w:rsidRPr="00BA0797">
        <w:rPr>
          <w:rFonts w:ascii="Myriad Pro" w:hAnsi="Myriad Pro"/>
          <w:sz w:val="26"/>
          <w:szCs w:val="26"/>
        </w:rPr>
        <w:t>»</w:t>
      </w:r>
      <w:r w:rsidRPr="00BA0797">
        <w:rPr>
          <w:rFonts w:ascii="Myriad Pro" w:hAnsi="Myriad Pro"/>
          <w:sz w:val="26"/>
          <w:szCs w:val="26"/>
        </w:rPr>
        <w:t xml:space="preserve">; </w:t>
      </w:r>
    </w:p>
    <w:p w14:paraId="573CB3AB"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lastRenderedPageBreak/>
        <w:t xml:space="preserve">Закон РФ </w:t>
      </w:r>
      <w:r w:rsidR="00586D28" w:rsidRPr="00BA0797">
        <w:rPr>
          <w:rFonts w:ascii="Myriad Pro" w:hAnsi="Myriad Pro"/>
          <w:sz w:val="26"/>
          <w:szCs w:val="26"/>
        </w:rPr>
        <w:t>«</w:t>
      </w:r>
      <w:r w:rsidRPr="00BA0797">
        <w:rPr>
          <w:rFonts w:ascii="Myriad Pro" w:hAnsi="Myriad Pro"/>
          <w:sz w:val="26"/>
          <w:szCs w:val="26"/>
        </w:rPr>
        <w:t>о недрах</w:t>
      </w:r>
      <w:r w:rsidR="00586D28" w:rsidRPr="00BA0797">
        <w:rPr>
          <w:rFonts w:ascii="Myriad Pro" w:hAnsi="Myriad Pro"/>
          <w:sz w:val="26"/>
          <w:szCs w:val="26"/>
        </w:rPr>
        <w:t>»</w:t>
      </w:r>
      <w:r w:rsidRPr="00BA0797">
        <w:rPr>
          <w:rFonts w:ascii="Myriad Pro" w:hAnsi="Myriad Pro"/>
          <w:sz w:val="26"/>
          <w:szCs w:val="26"/>
        </w:rPr>
        <w:t xml:space="preserve"> № 2395 - 1 от 21.09.1992;</w:t>
      </w:r>
    </w:p>
    <w:p w14:paraId="4EC57B91"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Федеральный Закон</w:t>
      </w:r>
      <w:r w:rsidR="009C7B3E" w:rsidRPr="00BA0797">
        <w:rPr>
          <w:rFonts w:ascii="Myriad Pro" w:hAnsi="Myriad Pro"/>
          <w:sz w:val="26"/>
          <w:szCs w:val="26"/>
        </w:rPr>
        <w:t xml:space="preserve"> </w:t>
      </w:r>
      <w:r w:rsidRPr="00BA0797">
        <w:rPr>
          <w:rFonts w:ascii="Myriad Pro" w:hAnsi="Myriad Pro"/>
          <w:sz w:val="26"/>
          <w:szCs w:val="26"/>
        </w:rPr>
        <w:t xml:space="preserve">РФ от 04.05.2011 №99-ФЗ </w:t>
      </w:r>
      <w:r w:rsidR="00586D28" w:rsidRPr="00BA0797">
        <w:rPr>
          <w:rFonts w:ascii="Myriad Pro" w:hAnsi="Myriad Pro"/>
          <w:sz w:val="26"/>
          <w:szCs w:val="26"/>
        </w:rPr>
        <w:t>«</w:t>
      </w:r>
      <w:r w:rsidRPr="00BA0797">
        <w:rPr>
          <w:rFonts w:ascii="Myriad Pro" w:hAnsi="Myriad Pro"/>
          <w:sz w:val="26"/>
          <w:szCs w:val="26"/>
        </w:rPr>
        <w:t>О лицензировании отдельных видов деятельности</w:t>
      </w:r>
      <w:r w:rsidR="00586D28" w:rsidRPr="00BA0797">
        <w:rPr>
          <w:rFonts w:ascii="Myriad Pro" w:hAnsi="Myriad Pro"/>
          <w:sz w:val="26"/>
          <w:szCs w:val="26"/>
        </w:rPr>
        <w:t>»</w:t>
      </w:r>
      <w:r w:rsidRPr="00BA0797">
        <w:rPr>
          <w:rFonts w:ascii="Myriad Pro" w:hAnsi="Myriad Pro"/>
          <w:sz w:val="26"/>
          <w:szCs w:val="26"/>
        </w:rPr>
        <w:t xml:space="preserve">; </w:t>
      </w:r>
    </w:p>
    <w:p w14:paraId="0922385B"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Постановление №74 от 25 сентября 2007 года </w:t>
      </w:r>
      <w:r w:rsidR="00586D28" w:rsidRPr="00BA0797">
        <w:rPr>
          <w:rFonts w:ascii="Myriad Pro" w:hAnsi="Myriad Pro"/>
          <w:sz w:val="26"/>
          <w:szCs w:val="26"/>
        </w:rPr>
        <w:t>«</w:t>
      </w:r>
      <w:r w:rsidRPr="00BA0797">
        <w:rPr>
          <w:rFonts w:ascii="Myriad Pro" w:hAnsi="Myriad Pro"/>
          <w:sz w:val="26"/>
          <w:szCs w:val="26"/>
        </w:rPr>
        <w:t xml:space="preserve">О введение в действие новой редакции правил и нормативов СанПиН 2.2.1/2.1.1.1200 - 03 </w:t>
      </w:r>
      <w:r w:rsidR="00586D28" w:rsidRPr="00BA0797">
        <w:rPr>
          <w:rFonts w:ascii="Myriad Pro" w:hAnsi="Myriad Pro"/>
          <w:sz w:val="26"/>
          <w:szCs w:val="26"/>
        </w:rPr>
        <w:t>«</w:t>
      </w:r>
      <w:r w:rsidRPr="00BA0797">
        <w:rPr>
          <w:rFonts w:ascii="Myriad Pro" w:hAnsi="Myriad Pro"/>
          <w:sz w:val="26"/>
          <w:szCs w:val="26"/>
        </w:rPr>
        <w:t>Санитарно</w:t>
      </w:r>
      <w:r w:rsidR="00907A11" w:rsidRPr="00BA0797">
        <w:rPr>
          <w:rFonts w:ascii="Myriad Pro" w:hAnsi="Myriad Pro"/>
          <w:sz w:val="26"/>
          <w:szCs w:val="26"/>
        </w:rPr>
        <w:t>-</w:t>
      </w:r>
      <w:r w:rsidRPr="00BA0797">
        <w:rPr>
          <w:rFonts w:ascii="Myriad Pro" w:hAnsi="Myriad Pro"/>
          <w:sz w:val="26"/>
          <w:szCs w:val="26"/>
        </w:rPr>
        <w:t>защитные зоны и санитарная классификация предприятий, сооружений и иных объектов</w:t>
      </w:r>
      <w:r w:rsidR="00586D28" w:rsidRPr="00BA0797">
        <w:rPr>
          <w:rFonts w:ascii="Myriad Pro" w:hAnsi="Myriad Pro"/>
          <w:sz w:val="26"/>
          <w:szCs w:val="26"/>
        </w:rPr>
        <w:t>»</w:t>
      </w:r>
      <w:r w:rsidRPr="00BA0797">
        <w:rPr>
          <w:rFonts w:ascii="Myriad Pro" w:hAnsi="Myriad Pro"/>
          <w:sz w:val="26"/>
          <w:szCs w:val="26"/>
        </w:rPr>
        <w:t>;</w:t>
      </w:r>
    </w:p>
    <w:p w14:paraId="00D8A3E6"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Федеральный Закон </w:t>
      </w:r>
      <w:r w:rsidR="00586D28" w:rsidRPr="00BA0797">
        <w:rPr>
          <w:rFonts w:ascii="Myriad Pro" w:hAnsi="Myriad Pro"/>
          <w:sz w:val="26"/>
          <w:szCs w:val="26"/>
        </w:rPr>
        <w:t>«</w:t>
      </w:r>
      <w:r w:rsidRPr="00BA0797">
        <w:rPr>
          <w:rFonts w:ascii="Myriad Pro" w:hAnsi="Myriad Pro"/>
          <w:sz w:val="26"/>
          <w:szCs w:val="26"/>
        </w:rPr>
        <w:t>О санитарно</w:t>
      </w:r>
      <w:r w:rsidR="00907A11" w:rsidRPr="00BA0797">
        <w:rPr>
          <w:rFonts w:ascii="Myriad Pro" w:hAnsi="Myriad Pro"/>
          <w:sz w:val="26"/>
          <w:szCs w:val="26"/>
        </w:rPr>
        <w:t>-</w:t>
      </w:r>
      <w:r w:rsidRPr="00BA0797">
        <w:rPr>
          <w:rFonts w:ascii="Myriad Pro" w:hAnsi="Myriad Pro"/>
          <w:sz w:val="26"/>
          <w:szCs w:val="26"/>
        </w:rPr>
        <w:t>эпидемиологическом благополучии населения</w:t>
      </w:r>
      <w:r w:rsidR="00586D28" w:rsidRPr="00BA0797">
        <w:rPr>
          <w:rFonts w:ascii="Myriad Pro" w:hAnsi="Myriad Pro"/>
          <w:sz w:val="26"/>
          <w:szCs w:val="26"/>
        </w:rPr>
        <w:t>»</w:t>
      </w:r>
      <w:r w:rsidRPr="00BA0797">
        <w:rPr>
          <w:rFonts w:ascii="Myriad Pro" w:hAnsi="Myriad Pro"/>
          <w:sz w:val="26"/>
          <w:szCs w:val="26"/>
        </w:rPr>
        <w:t xml:space="preserve"> № 52 от 30</w:t>
      </w:r>
      <w:r w:rsidR="00DC1EC0">
        <w:rPr>
          <w:rFonts w:ascii="Myriad Pro" w:hAnsi="Myriad Pro"/>
          <w:sz w:val="26"/>
          <w:szCs w:val="26"/>
        </w:rPr>
        <w:t>.03.</w:t>
      </w:r>
      <w:r w:rsidRPr="00BA0797">
        <w:rPr>
          <w:rFonts w:ascii="Myriad Pro" w:hAnsi="Myriad Pro"/>
          <w:sz w:val="26"/>
          <w:szCs w:val="26"/>
        </w:rPr>
        <w:t>1999;</w:t>
      </w:r>
    </w:p>
    <w:p w14:paraId="121461CF"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Постановление</w:t>
      </w:r>
      <w:r w:rsidR="009C7B3E" w:rsidRPr="00BA0797">
        <w:rPr>
          <w:rFonts w:ascii="Myriad Pro" w:hAnsi="Myriad Pro"/>
          <w:sz w:val="26"/>
          <w:szCs w:val="26"/>
        </w:rPr>
        <w:t xml:space="preserve"> </w:t>
      </w:r>
      <w:r w:rsidRPr="00BA0797">
        <w:rPr>
          <w:rFonts w:ascii="Myriad Pro" w:hAnsi="Myriad Pro"/>
          <w:sz w:val="26"/>
          <w:szCs w:val="26"/>
        </w:rPr>
        <w:t xml:space="preserve">№ 18 от 13.07.2001 </w:t>
      </w:r>
      <w:r w:rsidR="00586D28" w:rsidRPr="00BA0797">
        <w:rPr>
          <w:rFonts w:ascii="Myriad Pro" w:hAnsi="Myriad Pro"/>
          <w:sz w:val="26"/>
          <w:szCs w:val="26"/>
        </w:rPr>
        <w:t>«</w:t>
      </w:r>
      <w:r w:rsidRPr="00BA0797">
        <w:rPr>
          <w:rFonts w:ascii="Myriad Pro" w:hAnsi="Myriad Pro"/>
          <w:sz w:val="26"/>
          <w:szCs w:val="26"/>
        </w:rPr>
        <w:t>О введении в действие</w:t>
      </w:r>
      <w:r w:rsidR="009C7B3E" w:rsidRPr="00BA0797">
        <w:rPr>
          <w:rFonts w:ascii="Myriad Pro" w:hAnsi="Myriad Pro"/>
          <w:sz w:val="26"/>
          <w:szCs w:val="26"/>
        </w:rPr>
        <w:t xml:space="preserve"> </w:t>
      </w:r>
      <w:r w:rsidR="00DC1EC0">
        <w:rPr>
          <w:rFonts w:ascii="Myriad Pro" w:hAnsi="Myriad Pro"/>
          <w:sz w:val="26"/>
          <w:szCs w:val="26"/>
        </w:rPr>
        <w:br/>
      </w:r>
      <w:r w:rsidRPr="00BA0797">
        <w:rPr>
          <w:rFonts w:ascii="Myriad Pro" w:hAnsi="Myriad Pro"/>
          <w:sz w:val="26"/>
          <w:szCs w:val="26"/>
        </w:rPr>
        <w:t xml:space="preserve">СП–1.1.1058–1. Санитарные правила </w:t>
      </w:r>
      <w:r w:rsidR="00586D28" w:rsidRPr="00BA0797">
        <w:rPr>
          <w:rFonts w:ascii="Myriad Pro" w:hAnsi="Myriad Pro"/>
          <w:sz w:val="26"/>
          <w:szCs w:val="26"/>
        </w:rPr>
        <w:t>«</w:t>
      </w:r>
      <w:r w:rsidRPr="00BA0797">
        <w:rPr>
          <w:rFonts w:ascii="Myriad Pro" w:hAnsi="Myriad Pro"/>
          <w:sz w:val="26"/>
          <w:szCs w:val="26"/>
        </w:rPr>
        <w:t>Организация и проведение производственного контроля за соблюдением санитарных правил и выполнением санитарных противоэпидемиологических мероприятий</w:t>
      </w:r>
      <w:r w:rsidR="00586D28" w:rsidRPr="00BA0797">
        <w:rPr>
          <w:rFonts w:ascii="Myriad Pro" w:hAnsi="Myriad Pro"/>
          <w:sz w:val="26"/>
          <w:szCs w:val="26"/>
        </w:rPr>
        <w:t>»</w:t>
      </w:r>
      <w:r w:rsidRPr="00BA0797">
        <w:rPr>
          <w:rFonts w:ascii="Myriad Pro" w:hAnsi="Myriad Pro"/>
          <w:sz w:val="26"/>
          <w:szCs w:val="26"/>
        </w:rPr>
        <w:t>;</w:t>
      </w:r>
    </w:p>
    <w:p w14:paraId="32F8FEF8"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Федеральный закон №74-ФЗ от</w:t>
      </w:r>
      <w:r w:rsidR="009C7B3E" w:rsidRPr="00BA0797">
        <w:rPr>
          <w:rFonts w:ascii="Myriad Pro" w:hAnsi="Myriad Pro"/>
          <w:sz w:val="26"/>
          <w:szCs w:val="26"/>
        </w:rPr>
        <w:t xml:space="preserve"> </w:t>
      </w:r>
      <w:r w:rsidRPr="00BA0797">
        <w:rPr>
          <w:rFonts w:ascii="Myriad Pro" w:hAnsi="Myriad Pro"/>
          <w:sz w:val="26"/>
          <w:szCs w:val="26"/>
        </w:rPr>
        <w:t>03.08.2006</w:t>
      </w:r>
      <w:r w:rsidR="009C7B3E" w:rsidRPr="00BA0797">
        <w:rPr>
          <w:rFonts w:ascii="Myriad Pro" w:hAnsi="Myriad Pro"/>
          <w:sz w:val="26"/>
          <w:szCs w:val="26"/>
        </w:rPr>
        <w:t xml:space="preserve"> </w:t>
      </w:r>
      <w:r w:rsidRPr="00BA0797">
        <w:rPr>
          <w:rFonts w:ascii="Myriad Pro" w:hAnsi="Myriad Pro"/>
          <w:sz w:val="26"/>
          <w:szCs w:val="26"/>
        </w:rPr>
        <w:t>(Водный кодекс РФ).</w:t>
      </w:r>
    </w:p>
    <w:p w14:paraId="155A3AFD"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Постановление Правительства</w:t>
      </w:r>
      <w:r w:rsidR="009C7B3E" w:rsidRPr="00BA0797">
        <w:rPr>
          <w:rFonts w:ascii="Myriad Pro" w:hAnsi="Myriad Pro"/>
          <w:sz w:val="26"/>
          <w:szCs w:val="26"/>
        </w:rPr>
        <w:t xml:space="preserve"> </w:t>
      </w:r>
      <w:r w:rsidRPr="00BA0797">
        <w:rPr>
          <w:rFonts w:ascii="Myriad Pro" w:hAnsi="Myriad Pro"/>
          <w:sz w:val="26"/>
          <w:szCs w:val="26"/>
        </w:rPr>
        <w:t xml:space="preserve">РФ № 219 от 10.04.2007 </w:t>
      </w:r>
      <w:r w:rsidR="00586D28" w:rsidRPr="00BA0797">
        <w:rPr>
          <w:rFonts w:ascii="Myriad Pro" w:hAnsi="Myriad Pro"/>
          <w:sz w:val="26"/>
          <w:szCs w:val="26"/>
        </w:rPr>
        <w:t>«</w:t>
      </w:r>
      <w:r w:rsidRPr="00BA0797">
        <w:rPr>
          <w:rFonts w:ascii="Myriad Pro" w:hAnsi="Myriad Pro"/>
          <w:sz w:val="26"/>
          <w:szCs w:val="26"/>
        </w:rPr>
        <w:t>Об утверждении положения об осуществлении государственного контроля за водными объектами</w:t>
      </w:r>
      <w:r w:rsidR="00586D28" w:rsidRPr="00BA0797">
        <w:rPr>
          <w:rFonts w:ascii="Myriad Pro" w:hAnsi="Myriad Pro"/>
          <w:sz w:val="26"/>
          <w:szCs w:val="26"/>
        </w:rPr>
        <w:t>»</w:t>
      </w:r>
      <w:r w:rsidRPr="00BA0797">
        <w:rPr>
          <w:rFonts w:ascii="Myriad Pro" w:hAnsi="Myriad Pro"/>
          <w:sz w:val="26"/>
          <w:szCs w:val="26"/>
        </w:rPr>
        <w:t xml:space="preserve">. </w:t>
      </w:r>
    </w:p>
    <w:p w14:paraId="4195B14C" w14:textId="77777777" w:rsidR="00603902"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Письмо ФС по надзору в сфере защиты прав потребителей и благополучия человека № 01/12975-0-32 от 08.09.2010.</w:t>
      </w:r>
    </w:p>
    <w:p w14:paraId="26BF8757" w14:textId="77777777" w:rsidR="00711C3F" w:rsidRPr="00BA0797" w:rsidRDefault="00603902" w:rsidP="00BA0797">
      <w:pPr>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A0797">
        <w:rPr>
          <w:rFonts w:ascii="Myriad Pro" w:hAnsi="Myriad Pro"/>
          <w:sz w:val="26"/>
          <w:szCs w:val="26"/>
        </w:rPr>
        <w:t xml:space="preserve">Постановление правительства РФ от 16.08.13 №712 </w:t>
      </w:r>
      <w:r w:rsidR="00586D28" w:rsidRPr="00BA0797">
        <w:rPr>
          <w:rFonts w:ascii="Myriad Pro" w:hAnsi="Myriad Pro"/>
          <w:sz w:val="26"/>
          <w:szCs w:val="26"/>
        </w:rPr>
        <w:t>«</w:t>
      </w:r>
      <w:r w:rsidRPr="00BA0797">
        <w:rPr>
          <w:rFonts w:ascii="Myriad Pro" w:hAnsi="Myriad Pro"/>
          <w:sz w:val="26"/>
          <w:szCs w:val="26"/>
        </w:rPr>
        <w:t>О порядке проведения паспортизации отходов I-IV</w:t>
      </w:r>
      <w:r w:rsidR="009C7B3E" w:rsidRPr="00BA0797">
        <w:rPr>
          <w:rFonts w:ascii="Myriad Pro" w:hAnsi="Myriad Pro"/>
          <w:sz w:val="26"/>
          <w:szCs w:val="26"/>
        </w:rPr>
        <w:t xml:space="preserve"> </w:t>
      </w:r>
      <w:r w:rsidRPr="00BA0797">
        <w:rPr>
          <w:rFonts w:ascii="Myriad Pro" w:hAnsi="Myriad Pro"/>
          <w:sz w:val="26"/>
          <w:szCs w:val="26"/>
        </w:rPr>
        <w:t>классов опасности</w:t>
      </w:r>
      <w:r w:rsidR="00586D28" w:rsidRPr="00BA0797">
        <w:rPr>
          <w:rFonts w:ascii="Myriad Pro" w:hAnsi="Myriad Pro"/>
          <w:sz w:val="26"/>
          <w:szCs w:val="26"/>
        </w:rPr>
        <w:t>»</w:t>
      </w:r>
      <w:r w:rsidR="00D051BD" w:rsidRPr="00BA0797">
        <w:rPr>
          <w:rFonts w:ascii="Myriad Pro" w:hAnsi="Myriad Pro"/>
          <w:sz w:val="26"/>
          <w:szCs w:val="26"/>
        </w:rPr>
        <w:t>.</w:t>
      </w:r>
    </w:p>
    <w:p w14:paraId="1CB7E4C8" w14:textId="77777777" w:rsidR="00613249" w:rsidRPr="00BA0797" w:rsidRDefault="00613249"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2018 год была заявлена сумма расходов в размере </w:t>
      </w:r>
      <w:r w:rsidR="009C7B3E" w:rsidRPr="00BA0797">
        <w:rPr>
          <w:rFonts w:ascii="Myriad Pro" w:hAnsi="Myriad Pro"/>
          <w:sz w:val="26"/>
          <w:szCs w:val="26"/>
        </w:rPr>
        <w:t>2 2</w:t>
      </w:r>
      <w:r w:rsidR="0060027B" w:rsidRPr="00BA0797">
        <w:rPr>
          <w:rFonts w:ascii="Myriad Pro" w:hAnsi="Myriad Pro"/>
          <w:sz w:val="26"/>
          <w:szCs w:val="26"/>
        </w:rPr>
        <w:t xml:space="preserve">03,53 </w:t>
      </w:r>
      <w:r w:rsidRPr="00BA0797">
        <w:rPr>
          <w:rFonts w:ascii="Myriad Pro" w:hAnsi="Myriad Pro"/>
          <w:sz w:val="26"/>
          <w:szCs w:val="26"/>
        </w:rPr>
        <w:t>тыс. руб.</w:t>
      </w:r>
    </w:p>
    <w:p w14:paraId="55D08DC5" w14:textId="77777777" w:rsidR="00613249" w:rsidRPr="00BA0797" w:rsidRDefault="00613249"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A14F4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3CDB927D" w14:textId="77777777" w:rsidR="00613249" w:rsidRPr="00BA0797" w:rsidRDefault="00D93C70"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Пояснительная записка по расходам на экологию</w:t>
      </w:r>
      <w:r w:rsidR="00613249" w:rsidRPr="00BA0797">
        <w:rPr>
          <w:rFonts w:ascii="Myriad Pro" w:hAnsi="Myriad Pro"/>
          <w:sz w:val="26"/>
          <w:szCs w:val="26"/>
        </w:rPr>
        <w:t>;</w:t>
      </w:r>
    </w:p>
    <w:p w14:paraId="4E8F89AB" w14:textId="77777777" w:rsidR="00613249" w:rsidRPr="00BA0797" w:rsidRDefault="00D93C70"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расходов на экологию</w:t>
      </w:r>
      <w:r w:rsidR="00613249" w:rsidRPr="00BA0797">
        <w:rPr>
          <w:rFonts w:ascii="Myriad Pro" w:hAnsi="Myriad Pro"/>
          <w:sz w:val="26"/>
          <w:szCs w:val="26"/>
        </w:rPr>
        <w:t>;</w:t>
      </w:r>
    </w:p>
    <w:p w14:paraId="73A1512A" w14:textId="77777777" w:rsidR="00327A2C" w:rsidRPr="00BA0797" w:rsidRDefault="00D93C70"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Договоры на экологию и охрану труда;</w:t>
      </w:r>
    </w:p>
    <w:p w14:paraId="0EB3B59E" w14:textId="77777777" w:rsidR="00613249" w:rsidRPr="00BA0797" w:rsidRDefault="00D93C70"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расходов на компенсацию за использование личного транспорта в служебных целях, оплата проездных билетов</w:t>
      </w:r>
      <w:r w:rsidR="00613249" w:rsidRPr="00BA0797">
        <w:rPr>
          <w:rFonts w:ascii="Myriad Pro" w:hAnsi="Myriad Pro"/>
          <w:sz w:val="26"/>
          <w:szCs w:val="26"/>
        </w:rPr>
        <w:t>;</w:t>
      </w:r>
    </w:p>
    <w:p w14:paraId="1F4B1D88" w14:textId="77777777" w:rsidR="00613249" w:rsidRPr="00BA0797" w:rsidRDefault="00D93C70"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прочих расходов</w:t>
      </w:r>
      <w:r w:rsidR="00613249" w:rsidRPr="00BA0797">
        <w:rPr>
          <w:rFonts w:ascii="Myriad Pro" w:hAnsi="Myriad Pro"/>
          <w:sz w:val="26"/>
          <w:szCs w:val="26"/>
        </w:rPr>
        <w:t>;</w:t>
      </w:r>
    </w:p>
    <w:p w14:paraId="1FB8A78D" w14:textId="77777777" w:rsidR="00613249" w:rsidRPr="00BA0797" w:rsidRDefault="00D93C70"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lastRenderedPageBreak/>
        <w:t xml:space="preserve">Договор с ЧОУ ДПО </w:t>
      </w:r>
      <w:r w:rsidR="00586D28" w:rsidRPr="00BA0797">
        <w:rPr>
          <w:rFonts w:ascii="Myriad Pro" w:hAnsi="Myriad Pro"/>
          <w:sz w:val="26"/>
          <w:szCs w:val="26"/>
        </w:rPr>
        <w:t>«</w:t>
      </w:r>
      <w:r w:rsidRPr="00BA0797">
        <w:rPr>
          <w:rFonts w:ascii="Myriad Pro" w:hAnsi="Myriad Pro"/>
          <w:sz w:val="26"/>
          <w:szCs w:val="26"/>
        </w:rPr>
        <w:t>УЦ Энергетик</w:t>
      </w:r>
      <w:r w:rsidR="00586D28" w:rsidRPr="00BA0797">
        <w:rPr>
          <w:rFonts w:ascii="Myriad Pro" w:hAnsi="Myriad Pro"/>
          <w:sz w:val="26"/>
          <w:szCs w:val="26"/>
        </w:rPr>
        <w:t>»</w:t>
      </w:r>
      <w:r w:rsidRPr="00BA0797">
        <w:rPr>
          <w:rFonts w:ascii="Myriad Pro" w:hAnsi="Myriad Pro"/>
          <w:sz w:val="26"/>
          <w:szCs w:val="26"/>
        </w:rPr>
        <w:t xml:space="preserve"> № 172/467/16 от 23.06.16 по проведению региональных соревнований </w:t>
      </w:r>
      <w:proofErr w:type="spellStart"/>
      <w:r w:rsidRPr="00BA0797">
        <w:rPr>
          <w:rFonts w:ascii="Myriad Pro" w:hAnsi="Myriad Pro"/>
          <w:sz w:val="26"/>
          <w:szCs w:val="26"/>
        </w:rPr>
        <w:t>профмастерства</w:t>
      </w:r>
      <w:proofErr w:type="spellEnd"/>
      <w:r w:rsidRPr="00BA0797">
        <w:rPr>
          <w:rFonts w:ascii="Myriad Pro" w:hAnsi="Myriad Pro"/>
          <w:sz w:val="26"/>
          <w:szCs w:val="26"/>
        </w:rPr>
        <w:t xml:space="preserve"> персонала</w:t>
      </w:r>
      <w:r w:rsidR="00613249" w:rsidRPr="00BA0797">
        <w:rPr>
          <w:rFonts w:ascii="Myriad Pro" w:hAnsi="Myriad Pro"/>
          <w:sz w:val="26"/>
          <w:szCs w:val="26"/>
        </w:rPr>
        <w:t>;</w:t>
      </w:r>
    </w:p>
    <w:p w14:paraId="0A008818" w14:textId="77777777" w:rsidR="00613249" w:rsidRPr="00BA0797" w:rsidRDefault="00613249" w:rsidP="00BA0797">
      <w:pPr>
        <w:pStyle w:val="11"/>
        <w:numPr>
          <w:ilvl w:val="0"/>
          <w:numId w:val="19"/>
        </w:numPr>
        <w:tabs>
          <w:tab w:val="clear" w:pos="720"/>
          <w:tab w:val="num" w:pos="0"/>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Данные бухгалтерского учета: Обороты по счету 20 за 201</w:t>
      </w:r>
      <w:r w:rsidR="00D93C70" w:rsidRPr="00BA0797">
        <w:rPr>
          <w:rFonts w:ascii="Myriad Pro" w:hAnsi="Myriad Pro"/>
          <w:sz w:val="26"/>
          <w:szCs w:val="26"/>
        </w:rPr>
        <w:t>6</w:t>
      </w:r>
      <w:r w:rsidRPr="00BA0797">
        <w:rPr>
          <w:rFonts w:ascii="Myriad Pro" w:hAnsi="Myriad Pro"/>
          <w:sz w:val="26"/>
          <w:szCs w:val="26"/>
        </w:rPr>
        <w:t xml:space="preserve"> год по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передачи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по филиалу </w:t>
      </w:r>
      <w:r w:rsidR="0001423D"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D93C70"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p>
    <w:p w14:paraId="5171B937" w14:textId="138D6A91" w:rsidR="00DC1EC0" w:rsidRDefault="00DC1EC0">
      <w:pPr>
        <w:spacing w:after="0" w:line="240" w:lineRule="auto"/>
        <w:rPr>
          <w:rFonts w:ascii="Myriad Pro" w:hAnsi="Myriad Pro"/>
          <w:b/>
          <w:sz w:val="26"/>
          <w:szCs w:val="26"/>
          <w:shd w:val="clear" w:color="auto" w:fill="FFFFFF"/>
        </w:rPr>
      </w:pPr>
    </w:p>
    <w:p w14:paraId="12DB4B2D" w14:textId="77777777" w:rsidR="005A1F6D" w:rsidRPr="00BA0797" w:rsidRDefault="005A1F6D" w:rsidP="00BA0797">
      <w:pPr>
        <w:autoSpaceDE w:val="0"/>
        <w:autoSpaceDN w:val="0"/>
        <w:adjustRightInd w:val="0"/>
        <w:spacing w:after="0" w:line="360" w:lineRule="auto"/>
        <w:jc w:val="both"/>
        <w:rPr>
          <w:rFonts w:ascii="Myriad Pro" w:hAnsi="Myriad Pro"/>
          <w:b/>
          <w:sz w:val="26"/>
          <w:szCs w:val="26"/>
          <w:shd w:val="clear" w:color="auto" w:fill="FFFFFF"/>
        </w:rPr>
      </w:pPr>
      <w:r w:rsidRPr="00BA0797">
        <w:rPr>
          <w:rFonts w:ascii="Myriad Pro" w:hAnsi="Myriad Pro"/>
          <w:b/>
          <w:sz w:val="26"/>
          <w:szCs w:val="26"/>
          <w:shd w:val="clear" w:color="auto" w:fill="FFFFFF"/>
        </w:rPr>
        <w:t>ПОЗИЦИЯ ОРГАНА РЕГУЛИРОВАНИЯ</w:t>
      </w:r>
    </w:p>
    <w:p w14:paraId="01DFA8CF" w14:textId="77777777" w:rsidR="00F970D6" w:rsidRPr="00BA0797" w:rsidRDefault="00F970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Затраты на природоохранную деятельность включают в себя: производственный контроль, отбор проб объектов окружающей среды и сбор, транспортирование, использование, обезвреживание отходов </w:t>
      </w:r>
      <w:r w:rsidRPr="00BA0797">
        <w:rPr>
          <w:rFonts w:ascii="Myriad Pro" w:hAnsi="Myriad Pro" w:cs="Arial"/>
          <w:sz w:val="26"/>
          <w:szCs w:val="26"/>
        </w:rPr>
        <w:t>I-IV</w:t>
      </w:r>
      <w:r w:rsidRPr="00BA0797">
        <w:rPr>
          <w:rFonts w:ascii="Myriad Pro" w:hAnsi="Myriad Pro"/>
          <w:sz w:val="26"/>
          <w:szCs w:val="26"/>
        </w:rPr>
        <w:t xml:space="preserve"> опасности. </w:t>
      </w:r>
    </w:p>
    <w:p w14:paraId="7C5BCE29" w14:textId="77777777" w:rsidR="00F970D6" w:rsidRPr="00BA0797" w:rsidRDefault="00F970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При определении размера</w:t>
      </w:r>
      <w:r w:rsidR="009C7B3E" w:rsidRPr="00BA0797">
        <w:rPr>
          <w:rFonts w:ascii="Myriad Pro" w:hAnsi="Myriad Pro"/>
          <w:sz w:val="26"/>
          <w:szCs w:val="26"/>
        </w:rPr>
        <w:t xml:space="preserve"> </w:t>
      </w:r>
      <w:r w:rsidRPr="00BA0797">
        <w:rPr>
          <w:rFonts w:ascii="Myriad Pro" w:hAnsi="Myriad Pro"/>
          <w:sz w:val="26"/>
          <w:szCs w:val="26"/>
        </w:rPr>
        <w:t>экономически обоснованной величины расходов учтены соответствующие условия исполнения договорных обязательств, в том числе стоимость работ (услуг), и данные первичных учетных бухгалтерских документов (актов выполненных работ, счетов-фактур) за соответствующий период. При определении плановой величины расходов на 2018 год, в отсутствии фиксированной цены договора затраты учтены на уровне экономически обоснованных расходов по регулируемому виду деятельности.</w:t>
      </w:r>
    </w:p>
    <w:p w14:paraId="6900E73E" w14:textId="77777777" w:rsidR="00F970D6" w:rsidRPr="00BA0797" w:rsidRDefault="00F970D6"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Компенсация за использование личного транспорта в служебных целях и прочие расходы</w:t>
      </w:r>
      <w:r w:rsidR="009C7B3E" w:rsidRPr="00BA0797">
        <w:rPr>
          <w:rFonts w:ascii="Myriad Pro" w:hAnsi="Myriad Pro"/>
          <w:sz w:val="26"/>
          <w:szCs w:val="26"/>
        </w:rPr>
        <w:t xml:space="preserve"> </w:t>
      </w:r>
      <w:r w:rsidRPr="00BA0797">
        <w:rPr>
          <w:rFonts w:ascii="Myriad Pro" w:hAnsi="Myriad Pro"/>
          <w:sz w:val="26"/>
          <w:szCs w:val="26"/>
        </w:rPr>
        <w:t>исключены расчета как экономически необоснованные и документально неподтвержденные.</w:t>
      </w:r>
    </w:p>
    <w:p w14:paraId="62B4191A" w14:textId="77777777" w:rsidR="00CF7CBC" w:rsidRPr="00BA0797" w:rsidRDefault="00CF7CBC" w:rsidP="00BA0797">
      <w:pPr>
        <w:pStyle w:val="11"/>
        <w:spacing w:after="0" w:line="360" w:lineRule="auto"/>
        <w:ind w:left="0" w:firstLine="709"/>
        <w:jc w:val="both"/>
        <w:rPr>
          <w:rFonts w:ascii="Myriad Pro" w:hAnsi="Myriad Pro"/>
          <w:b/>
          <w:i/>
          <w:sz w:val="26"/>
          <w:szCs w:val="26"/>
        </w:rPr>
      </w:pPr>
    </w:p>
    <w:p w14:paraId="3233E3A5" w14:textId="77777777" w:rsidR="00F61CEB" w:rsidRPr="00BA0797" w:rsidRDefault="00F61CEB"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0BB10BAF" w14:textId="77777777" w:rsidR="00B20225" w:rsidRPr="00BA0797" w:rsidRDefault="00B20225" w:rsidP="00BA0797">
      <w:pPr>
        <w:pStyle w:val="11"/>
        <w:spacing w:after="0" w:line="360" w:lineRule="auto"/>
        <w:ind w:left="0" w:firstLine="567"/>
        <w:jc w:val="both"/>
        <w:rPr>
          <w:rFonts w:ascii="Myriad Pro" w:hAnsi="Myriad Pro"/>
          <w:sz w:val="26"/>
          <w:szCs w:val="26"/>
        </w:rPr>
      </w:pPr>
      <w:r w:rsidRPr="00BA0797">
        <w:rPr>
          <w:rFonts w:ascii="Myriad Pro" w:hAnsi="Myriad Pro"/>
          <w:sz w:val="26"/>
          <w:szCs w:val="26"/>
        </w:rPr>
        <w:t xml:space="preserve">Фактические </w:t>
      </w:r>
      <w:r w:rsidRPr="00BA0797">
        <w:rPr>
          <w:rFonts w:ascii="Myriad Pro" w:hAnsi="Myriad Pro"/>
          <w:sz w:val="26"/>
          <w:szCs w:val="26"/>
          <w:u w:val="single"/>
        </w:rPr>
        <w:t>расходы на природоохранную деятельность</w:t>
      </w:r>
      <w:r w:rsidRPr="00BA0797">
        <w:rPr>
          <w:rFonts w:ascii="Myriad Pro" w:hAnsi="Myriad Pro"/>
          <w:sz w:val="26"/>
          <w:szCs w:val="26"/>
        </w:rPr>
        <w:t xml:space="preserve"> за 2016 год составили 540,71 тыс. руб., заявленные со стороны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2018 год - </w:t>
      </w:r>
      <w:r w:rsidR="009C7B3E" w:rsidRPr="00BA0797">
        <w:rPr>
          <w:rFonts w:ascii="Myriad Pro" w:hAnsi="Myriad Pro"/>
          <w:sz w:val="26"/>
          <w:szCs w:val="26"/>
        </w:rPr>
        <w:t>1 5</w:t>
      </w:r>
      <w:r w:rsidRPr="00BA0797">
        <w:rPr>
          <w:rFonts w:ascii="Myriad Pro" w:hAnsi="Myriad Pro"/>
          <w:sz w:val="26"/>
          <w:szCs w:val="26"/>
        </w:rPr>
        <w:t>31,93 тыс. руб.</w:t>
      </w:r>
      <w:r w:rsidR="009C7B3E" w:rsidRPr="00BA0797">
        <w:rPr>
          <w:rFonts w:ascii="Myriad Pro" w:hAnsi="Myriad Pro"/>
          <w:sz w:val="26"/>
          <w:szCs w:val="26"/>
        </w:rPr>
        <w:t xml:space="preserve"> </w:t>
      </w:r>
      <w:r w:rsidRPr="00BA0797">
        <w:rPr>
          <w:rFonts w:ascii="Myriad Pro" w:hAnsi="Myriad Pro"/>
          <w:sz w:val="26"/>
          <w:szCs w:val="26"/>
        </w:rPr>
        <w:t xml:space="preserve">Расходы заявлены от фактического уровня 2016 года с превышением на 280%. </w:t>
      </w:r>
    </w:p>
    <w:p w14:paraId="2219EAC7" w14:textId="77777777" w:rsidR="00560CBF" w:rsidRPr="00BA0797" w:rsidRDefault="00560CBF"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По результатам анализа</w:t>
      </w:r>
      <w:r w:rsidR="00804EA7" w:rsidRPr="00BA0797">
        <w:rPr>
          <w:rFonts w:ascii="Myriad Pro" w:hAnsi="Myriad Pro"/>
          <w:sz w:val="26"/>
          <w:szCs w:val="26"/>
        </w:rPr>
        <w:t xml:space="preserve"> документов по расходам на природоохранную деятельность</w:t>
      </w:r>
      <w:r w:rsidRPr="00BA0797">
        <w:rPr>
          <w:rFonts w:ascii="Myriad Pro" w:hAnsi="Myriad Pro"/>
          <w:sz w:val="26"/>
          <w:szCs w:val="26"/>
        </w:rPr>
        <w:t>, Исполнитель отмечает:</w:t>
      </w:r>
    </w:p>
    <w:p w14:paraId="5750A298" w14:textId="77777777" w:rsidR="00B20225" w:rsidRPr="00BA0797" w:rsidRDefault="00551079" w:rsidP="00555C10">
      <w:pPr>
        <w:pStyle w:val="11"/>
        <w:numPr>
          <w:ilvl w:val="0"/>
          <w:numId w:val="19"/>
        </w:numPr>
        <w:tabs>
          <w:tab w:val="clear" w:pos="720"/>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Филиалом </w:t>
      </w:r>
      <w:r w:rsidR="00B20225" w:rsidRPr="00BA0797">
        <w:rPr>
          <w:rFonts w:ascii="Myriad Pro" w:hAnsi="Myriad Pro"/>
          <w:sz w:val="26"/>
          <w:szCs w:val="26"/>
        </w:rPr>
        <w:t xml:space="preserve">ПАО </w:t>
      </w:r>
      <w:r w:rsidR="00586D28" w:rsidRPr="00BA0797">
        <w:rPr>
          <w:rFonts w:ascii="Myriad Pro" w:hAnsi="Myriad Pro"/>
          <w:sz w:val="26"/>
          <w:szCs w:val="26"/>
        </w:rPr>
        <w:t>«</w:t>
      </w:r>
      <w:r w:rsidR="00B20225"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B20225" w:rsidRPr="00BA0797">
        <w:rPr>
          <w:rFonts w:ascii="Myriad Pro" w:hAnsi="Myriad Pro"/>
          <w:sz w:val="26"/>
          <w:szCs w:val="26"/>
        </w:rPr>
        <w:t>Псковэнерго</w:t>
      </w:r>
      <w:r w:rsidR="00586D28" w:rsidRPr="00BA0797">
        <w:rPr>
          <w:rFonts w:ascii="Myriad Pro" w:hAnsi="Myriad Pro"/>
          <w:sz w:val="26"/>
          <w:szCs w:val="26"/>
        </w:rPr>
        <w:t>»</w:t>
      </w:r>
      <w:r w:rsidR="00B20225" w:rsidRPr="00BA0797">
        <w:rPr>
          <w:rFonts w:ascii="Myriad Pro" w:hAnsi="Myriad Pro"/>
          <w:sz w:val="26"/>
          <w:szCs w:val="26"/>
        </w:rPr>
        <w:t xml:space="preserve"> не представлены расчеты, обосновывающих увеличения объемов образования отходов </w:t>
      </w:r>
      <w:r w:rsidR="00B20225" w:rsidRPr="00BA0797">
        <w:rPr>
          <w:rFonts w:ascii="Myriad Pro" w:hAnsi="Myriad Pro"/>
          <w:sz w:val="26"/>
          <w:szCs w:val="26"/>
        </w:rPr>
        <w:lastRenderedPageBreak/>
        <w:t>I-IV</w:t>
      </w:r>
      <w:r w:rsidR="009C7B3E" w:rsidRPr="00BA0797">
        <w:rPr>
          <w:rFonts w:ascii="Myriad Pro" w:hAnsi="Myriad Pro"/>
          <w:sz w:val="26"/>
          <w:szCs w:val="26"/>
        </w:rPr>
        <w:t xml:space="preserve"> </w:t>
      </w:r>
      <w:r w:rsidR="00B20225" w:rsidRPr="00BA0797">
        <w:rPr>
          <w:rFonts w:ascii="Myriad Pro" w:hAnsi="Myriad Pro"/>
          <w:sz w:val="26"/>
          <w:szCs w:val="26"/>
        </w:rPr>
        <w:t>классов опасности; рост затрат на утилизацию отходов составил более 250%;</w:t>
      </w:r>
    </w:p>
    <w:p w14:paraId="4B7A73F0" w14:textId="77777777" w:rsidR="00B20225" w:rsidRPr="00BA0797" w:rsidRDefault="005709FE" w:rsidP="00555C10">
      <w:pPr>
        <w:pStyle w:val="11"/>
        <w:numPr>
          <w:ilvl w:val="0"/>
          <w:numId w:val="19"/>
        </w:numPr>
        <w:tabs>
          <w:tab w:val="clear" w:pos="720"/>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Отсутствует обоснование расходов на Природоохранные мероприятия (обустройство МВН): цель проведения, нормативная (техническая) документация, стоимость работ, коммерческие предложения, мониторинг рынка; </w:t>
      </w:r>
    </w:p>
    <w:p w14:paraId="33BEAC68" w14:textId="77777777" w:rsidR="00AD127A" w:rsidRPr="00BA0797" w:rsidRDefault="005E04E9" w:rsidP="00555C10">
      <w:pPr>
        <w:pStyle w:val="11"/>
        <w:numPr>
          <w:ilvl w:val="0"/>
          <w:numId w:val="19"/>
        </w:numPr>
        <w:tabs>
          <w:tab w:val="clear" w:pos="720"/>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Не представлен план-график разработки проектов </w:t>
      </w:r>
      <w:r w:rsidR="00586D28" w:rsidRPr="00BA0797">
        <w:rPr>
          <w:rFonts w:ascii="Myriad Pro" w:hAnsi="Myriad Pro"/>
          <w:sz w:val="26"/>
          <w:szCs w:val="26"/>
        </w:rPr>
        <w:t>«</w:t>
      </w:r>
      <w:r w:rsidRPr="00BA0797">
        <w:rPr>
          <w:rFonts w:ascii="Myriad Pro" w:hAnsi="Myriad Pro"/>
          <w:sz w:val="26"/>
          <w:szCs w:val="26"/>
        </w:rPr>
        <w:t>нормативов образования отходов и лимитов на их размещение</w:t>
      </w:r>
      <w:r w:rsidR="00586D28" w:rsidRPr="00BA0797">
        <w:rPr>
          <w:rFonts w:ascii="Myriad Pro" w:hAnsi="Myriad Pro"/>
          <w:sz w:val="26"/>
          <w:szCs w:val="26"/>
        </w:rPr>
        <w:t>»</w:t>
      </w:r>
      <w:r w:rsidRPr="00BA0797">
        <w:rPr>
          <w:rFonts w:ascii="Myriad Pro" w:hAnsi="Myriad Pro"/>
          <w:sz w:val="26"/>
          <w:szCs w:val="26"/>
        </w:rPr>
        <w:t xml:space="preserve"> (ПНООЛР), </w:t>
      </w:r>
      <w:r w:rsidR="00586D28" w:rsidRPr="00BA0797">
        <w:rPr>
          <w:rFonts w:ascii="Myriad Pro" w:hAnsi="Myriad Pro"/>
          <w:sz w:val="26"/>
          <w:szCs w:val="26"/>
        </w:rPr>
        <w:t>«</w:t>
      </w:r>
      <w:r w:rsidRPr="00BA0797">
        <w:rPr>
          <w:rFonts w:ascii="Myriad Pro" w:hAnsi="Myriad Pro"/>
          <w:sz w:val="26"/>
          <w:szCs w:val="26"/>
        </w:rPr>
        <w:t>предельно допустимых выбросов</w:t>
      </w:r>
      <w:r w:rsidR="009C7B3E" w:rsidRPr="00BA0797">
        <w:rPr>
          <w:rFonts w:ascii="Myriad Pro" w:hAnsi="Myriad Pro"/>
          <w:sz w:val="26"/>
          <w:szCs w:val="26"/>
        </w:rPr>
        <w:t xml:space="preserve"> </w:t>
      </w:r>
      <w:r w:rsidRPr="00BA0797">
        <w:rPr>
          <w:rFonts w:ascii="Myriad Pro" w:hAnsi="Myriad Pro"/>
          <w:sz w:val="26"/>
          <w:szCs w:val="26"/>
        </w:rPr>
        <w:t>в атмосферу</w:t>
      </w:r>
      <w:r w:rsidR="00586D28" w:rsidRPr="00BA0797">
        <w:rPr>
          <w:rFonts w:ascii="Myriad Pro" w:hAnsi="Myriad Pro"/>
          <w:sz w:val="26"/>
          <w:szCs w:val="26"/>
        </w:rPr>
        <w:t>»</w:t>
      </w:r>
      <w:r w:rsidRPr="00BA0797">
        <w:rPr>
          <w:rFonts w:ascii="Myriad Pro" w:hAnsi="Myriad Pro"/>
          <w:sz w:val="26"/>
          <w:szCs w:val="26"/>
        </w:rPr>
        <w:t xml:space="preserve"> (ПДВ), </w:t>
      </w:r>
      <w:r w:rsidR="00586D28" w:rsidRPr="00BA0797">
        <w:rPr>
          <w:rFonts w:ascii="Myriad Pro" w:hAnsi="Myriad Pro"/>
          <w:sz w:val="26"/>
          <w:szCs w:val="26"/>
        </w:rPr>
        <w:t>«</w:t>
      </w:r>
      <w:r w:rsidRPr="00BA0797">
        <w:rPr>
          <w:rFonts w:ascii="Myriad Pro" w:hAnsi="Myriad Pro"/>
          <w:sz w:val="26"/>
          <w:szCs w:val="26"/>
        </w:rPr>
        <w:t>нормативов допустимых сбросов</w:t>
      </w:r>
      <w:r w:rsidR="00586D28" w:rsidRPr="00BA0797">
        <w:rPr>
          <w:rFonts w:ascii="Myriad Pro" w:hAnsi="Myriad Pro"/>
          <w:sz w:val="26"/>
          <w:szCs w:val="26"/>
        </w:rPr>
        <w:t>»</w:t>
      </w:r>
      <w:r w:rsidRPr="00BA0797">
        <w:rPr>
          <w:rFonts w:ascii="Myriad Pro" w:hAnsi="Myriad Pro"/>
          <w:sz w:val="26"/>
          <w:szCs w:val="26"/>
        </w:rPr>
        <w:t xml:space="preserve"> (НДС). Не обоснована стоимость проводимых работ (отсутствуют коммерческие предложения, мониторинг рынка на данные услуги, прайсы на услуги по разработке). </w:t>
      </w:r>
      <w:r w:rsidR="00E62B35" w:rsidRPr="00BA0797">
        <w:rPr>
          <w:rFonts w:ascii="Myriad Pro" w:hAnsi="Myriad Pro"/>
          <w:sz w:val="26"/>
          <w:szCs w:val="26"/>
        </w:rPr>
        <w:t xml:space="preserve">По мнению Исполнителя, принимая во внимание периодичность возникновения данных расходов (1 раз в 5 лет для каждой из производственных площадок), </w:t>
      </w:r>
      <w:r w:rsidR="00551079" w:rsidRPr="00BA0797">
        <w:rPr>
          <w:rFonts w:ascii="Myriad Pro" w:hAnsi="Myriad Pro"/>
          <w:sz w:val="26"/>
          <w:szCs w:val="26"/>
        </w:rPr>
        <w:t xml:space="preserve">филиалу </w:t>
      </w:r>
      <w:r w:rsidR="00E62B35" w:rsidRPr="00BA0797">
        <w:rPr>
          <w:rFonts w:ascii="Myriad Pro" w:hAnsi="Myriad Pro"/>
          <w:sz w:val="26"/>
          <w:szCs w:val="26"/>
        </w:rPr>
        <w:t xml:space="preserve">ПАО </w:t>
      </w:r>
      <w:r w:rsidR="00586D28" w:rsidRPr="00BA0797">
        <w:rPr>
          <w:rFonts w:ascii="Myriad Pro" w:hAnsi="Myriad Pro"/>
          <w:sz w:val="26"/>
          <w:szCs w:val="26"/>
        </w:rPr>
        <w:t>«</w:t>
      </w:r>
      <w:r w:rsidR="00E62B35" w:rsidRPr="00BA0797">
        <w:rPr>
          <w:rFonts w:ascii="Myriad Pro" w:hAnsi="Myriad Pro"/>
          <w:sz w:val="26"/>
          <w:szCs w:val="26"/>
        </w:rPr>
        <w:t>МРСК Северо-Запада</w:t>
      </w:r>
      <w:r w:rsidR="00586D28" w:rsidRPr="00BA0797">
        <w:rPr>
          <w:rFonts w:ascii="Myriad Pro" w:hAnsi="Myriad Pro"/>
          <w:sz w:val="26"/>
          <w:szCs w:val="26"/>
        </w:rPr>
        <w:t>»</w:t>
      </w:r>
      <w:r w:rsidR="00E62B35" w:rsidRPr="00BA0797">
        <w:rPr>
          <w:rFonts w:ascii="Myriad Pro" w:hAnsi="Myriad Pro"/>
          <w:sz w:val="26"/>
          <w:szCs w:val="26"/>
        </w:rPr>
        <w:t xml:space="preserve"> </w:t>
      </w:r>
      <w:r w:rsidR="00586D28" w:rsidRPr="00BA0797">
        <w:rPr>
          <w:rFonts w:ascii="Myriad Pro" w:hAnsi="Myriad Pro"/>
          <w:sz w:val="26"/>
          <w:szCs w:val="26"/>
        </w:rPr>
        <w:t>«</w:t>
      </w:r>
      <w:r w:rsidR="00E62B35" w:rsidRPr="00BA0797">
        <w:rPr>
          <w:rFonts w:ascii="Myriad Pro" w:hAnsi="Myriad Pro"/>
          <w:sz w:val="26"/>
          <w:szCs w:val="26"/>
        </w:rPr>
        <w:t>Псковэнерго</w:t>
      </w:r>
      <w:r w:rsidR="00586D28" w:rsidRPr="00BA0797">
        <w:rPr>
          <w:rFonts w:ascii="Myriad Pro" w:hAnsi="Myriad Pro"/>
          <w:sz w:val="26"/>
          <w:szCs w:val="26"/>
        </w:rPr>
        <w:t>»</w:t>
      </w:r>
      <w:r w:rsidR="00E62B35" w:rsidRPr="00BA0797">
        <w:rPr>
          <w:rFonts w:ascii="Myriad Pro" w:hAnsi="Myriad Pro"/>
          <w:sz w:val="26"/>
          <w:szCs w:val="26"/>
        </w:rPr>
        <w:t xml:space="preserve"> необходимо было выполнить расчет на каждый год долгосрочного периода регулирования, принимая в расчет базового уровня 1/5 от общего объема потребности на пятилетний период.</w:t>
      </w:r>
    </w:p>
    <w:p w14:paraId="34E8F30A" w14:textId="77777777" w:rsidR="00804EA7" w:rsidRPr="00BA0797" w:rsidRDefault="00804EA7" w:rsidP="00BA0797">
      <w:pPr>
        <w:pStyle w:val="afff8"/>
        <w:spacing w:after="0"/>
      </w:pPr>
      <w:r w:rsidRPr="00BA0797">
        <w:t>Проанализировав представленные документы Исполнитель, затраты на очередной период регулирования определяет исходя из общей величины расходов по указанной статье за 2016 год (признанных экономически обоснованными) с учетом показателей Прогноза социально-экономического развития Российской Федерации на 2018 год и плановый период 2019-2020 годов.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902"/>
        <w:gridCol w:w="1274"/>
        <w:gridCol w:w="1238"/>
        <w:gridCol w:w="1285"/>
        <w:gridCol w:w="1348"/>
        <w:gridCol w:w="1238"/>
        <w:gridCol w:w="1285"/>
      </w:tblGrid>
      <w:tr w:rsidR="00335BD9" w:rsidRPr="00555C10" w14:paraId="44DCEE09" w14:textId="77777777">
        <w:trPr>
          <w:cantSplit/>
        </w:trPr>
        <w:tc>
          <w:tcPr>
            <w:tcW w:w="130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7C097A1" w14:textId="77777777" w:rsidR="00335BD9" w:rsidRPr="00555C10" w:rsidRDefault="00335BD9" w:rsidP="00BA0797">
            <w:pPr>
              <w:spacing w:after="0" w:line="240" w:lineRule="auto"/>
              <w:jc w:val="center"/>
              <w:rPr>
                <w:rFonts w:ascii="Myriad Pro" w:eastAsia="Times New Roman" w:hAnsi="Myriad Pro" w:cs="Arial CYR"/>
                <w:b/>
                <w:color w:val="FFFFFF"/>
                <w:sz w:val="18"/>
                <w:szCs w:val="18"/>
                <w:lang w:eastAsia="ru-RU"/>
              </w:rPr>
            </w:pPr>
            <w:r w:rsidRPr="00555C10">
              <w:rPr>
                <w:rFonts w:ascii="Myriad Pro" w:eastAsia="Times New Roman" w:hAnsi="Myriad Pro" w:cs="Arial CYR"/>
                <w:b/>
                <w:color w:val="FFFFFF"/>
                <w:sz w:val="18"/>
                <w:szCs w:val="18"/>
                <w:lang w:eastAsia="ru-RU"/>
              </w:rPr>
              <w:t>Наименование</w:t>
            </w:r>
          </w:p>
        </w:tc>
        <w:tc>
          <w:tcPr>
            <w:tcW w:w="1895"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285E2E3" w14:textId="77777777" w:rsidR="00335BD9" w:rsidRPr="00555C10" w:rsidRDefault="00335BD9" w:rsidP="00BA0797">
            <w:pPr>
              <w:spacing w:after="0" w:line="240" w:lineRule="auto"/>
              <w:jc w:val="center"/>
              <w:rPr>
                <w:rFonts w:ascii="Myriad Pro" w:eastAsia="Times New Roman" w:hAnsi="Myriad Pro" w:cs="Arial CYR"/>
                <w:b/>
                <w:color w:val="FFFFFF"/>
                <w:sz w:val="18"/>
                <w:szCs w:val="18"/>
                <w:lang w:eastAsia="ru-RU"/>
              </w:rPr>
            </w:pPr>
            <w:r w:rsidRPr="00555C10">
              <w:rPr>
                <w:rFonts w:ascii="Myriad Pro" w:eastAsia="Times New Roman" w:hAnsi="Myriad Pro" w:cs="Arial CYR"/>
                <w:b/>
                <w:color w:val="FFFFFF"/>
                <w:sz w:val="18"/>
                <w:szCs w:val="18"/>
                <w:lang w:eastAsia="ru-RU"/>
              </w:rPr>
              <w:t>Факт за 2016, тыс. руб.</w:t>
            </w:r>
          </w:p>
        </w:tc>
        <w:tc>
          <w:tcPr>
            <w:tcW w:w="180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55E11C8" w14:textId="77777777" w:rsidR="00335BD9" w:rsidRPr="00555C10" w:rsidRDefault="00335BD9" w:rsidP="00BA0797">
            <w:pPr>
              <w:spacing w:after="0" w:line="240" w:lineRule="auto"/>
              <w:jc w:val="center"/>
              <w:rPr>
                <w:rFonts w:ascii="Myriad Pro" w:eastAsia="Times New Roman" w:hAnsi="Myriad Pro" w:cs="Arial CYR"/>
                <w:b/>
                <w:color w:val="FFFFFF"/>
                <w:sz w:val="18"/>
                <w:szCs w:val="18"/>
                <w:lang w:eastAsia="ru-RU"/>
              </w:rPr>
            </w:pPr>
            <w:r w:rsidRPr="00555C10">
              <w:rPr>
                <w:rFonts w:ascii="Myriad Pro" w:eastAsia="Times New Roman" w:hAnsi="Myriad Pro" w:cs="Arial CYR"/>
                <w:b/>
                <w:color w:val="FFFFFF"/>
                <w:sz w:val="18"/>
                <w:szCs w:val="18"/>
                <w:lang w:eastAsia="ru-RU"/>
              </w:rPr>
              <w:t>2018, тыс. руб.</w:t>
            </w:r>
          </w:p>
        </w:tc>
      </w:tr>
      <w:tr w:rsidR="00E67CD8" w:rsidRPr="00555C10" w14:paraId="3C347467" w14:textId="77777777">
        <w:trPr>
          <w:cantSplit/>
        </w:trPr>
        <w:tc>
          <w:tcPr>
            <w:tcW w:w="130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AA4BAF0" w14:textId="77777777" w:rsidR="00E67CD8" w:rsidRPr="00555C10" w:rsidRDefault="00E67CD8" w:rsidP="00BA0797">
            <w:pPr>
              <w:spacing w:after="0" w:line="240" w:lineRule="auto"/>
              <w:jc w:val="center"/>
              <w:rPr>
                <w:rFonts w:ascii="Myriad Pro" w:eastAsia="Times New Roman" w:hAnsi="Myriad Pro" w:cs="Arial CYR"/>
                <w:b/>
                <w:sz w:val="18"/>
                <w:szCs w:val="18"/>
                <w:lang w:eastAsia="ru-RU"/>
              </w:rPr>
            </w:pPr>
          </w:p>
        </w:tc>
        <w:tc>
          <w:tcPr>
            <w:tcW w:w="6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CA48A10" w14:textId="77777777" w:rsidR="00E67CD8" w:rsidRPr="00555C10" w:rsidRDefault="00E67CD8" w:rsidP="00BA0797">
            <w:pPr>
              <w:spacing w:after="0" w:line="240" w:lineRule="auto"/>
              <w:jc w:val="center"/>
              <w:rPr>
                <w:rFonts w:ascii="Myriad Pro" w:eastAsia="Times New Roman" w:hAnsi="Myriad Pro" w:cs="Arial CYR"/>
                <w:b/>
                <w:color w:val="FFFFFF"/>
                <w:sz w:val="18"/>
                <w:szCs w:val="18"/>
                <w:lang w:eastAsia="ru-RU"/>
              </w:rPr>
            </w:pPr>
            <w:r w:rsidRPr="00555C10">
              <w:rPr>
                <w:rFonts w:ascii="Myriad Pro" w:eastAsia="Times New Roman" w:hAnsi="Myriad Pro" w:cs="Arial CYR"/>
                <w:b/>
                <w:color w:val="FFFFFF"/>
                <w:sz w:val="18"/>
                <w:szCs w:val="18"/>
                <w:lang w:eastAsia="ru-RU"/>
              </w:rPr>
              <w:t>По данным организации</w:t>
            </w:r>
          </w:p>
        </w:tc>
        <w:tc>
          <w:tcPr>
            <w:tcW w:w="6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5171D6" w14:textId="77777777" w:rsidR="00E67CD8" w:rsidRPr="00555C10" w:rsidRDefault="00E67CD8" w:rsidP="00BA0797">
            <w:pPr>
              <w:spacing w:after="0" w:line="240" w:lineRule="auto"/>
              <w:jc w:val="center"/>
              <w:rPr>
                <w:rFonts w:ascii="Myriad Pro" w:eastAsia="Times New Roman" w:hAnsi="Myriad Pro" w:cs="Arial CYR"/>
                <w:b/>
                <w:color w:val="FFFFFF"/>
                <w:sz w:val="18"/>
                <w:szCs w:val="18"/>
                <w:lang w:eastAsia="ru-RU"/>
              </w:rPr>
            </w:pPr>
            <w:r w:rsidRPr="00555C10">
              <w:rPr>
                <w:rFonts w:ascii="Myriad Pro" w:eastAsia="Times New Roman" w:hAnsi="Myriad Pro" w:cs="Arial CYR"/>
                <w:b/>
                <w:color w:val="FFFFFF"/>
                <w:sz w:val="18"/>
                <w:szCs w:val="18"/>
                <w:lang w:eastAsia="ru-RU"/>
              </w:rPr>
              <w:t>По данным Госкомитета</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288F968" w14:textId="77777777" w:rsidR="00E67CD8" w:rsidRPr="00555C10" w:rsidRDefault="00E67CD8" w:rsidP="00BA0797">
            <w:pPr>
              <w:spacing w:after="0" w:line="240" w:lineRule="auto"/>
              <w:jc w:val="center"/>
              <w:rPr>
                <w:rFonts w:ascii="Myriad Pro" w:eastAsia="Times New Roman" w:hAnsi="Myriad Pro" w:cs="Arial CYR"/>
                <w:b/>
                <w:color w:val="FFFFFF"/>
                <w:sz w:val="18"/>
                <w:szCs w:val="18"/>
                <w:lang w:eastAsia="ru-RU"/>
              </w:rPr>
            </w:pPr>
            <w:r w:rsidRPr="00555C10">
              <w:rPr>
                <w:rFonts w:ascii="Myriad Pro" w:eastAsia="Times New Roman" w:hAnsi="Myriad Pro" w:cs="Arial CYR"/>
                <w:b/>
                <w:color w:val="FFFFFF"/>
                <w:sz w:val="18"/>
                <w:szCs w:val="18"/>
                <w:lang w:eastAsia="ru-RU"/>
              </w:rPr>
              <w:t>По расчету Исполнителя</w:t>
            </w:r>
          </w:p>
        </w:tc>
        <w:tc>
          <w:tcPr>
            <w:tcW w:w="5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D4DC60" w14:textId="77777777" w:rsidR="00E67CD8" w:rsidRPr="00555C10" w:rsidRDefault="00A006B5" w:rsidP="00BA0797">
            <w:pPr>
              <w:spacing w:after="0" w:line="240" w:lineRule="auto"/>
              <w:jc w:val="center"/>
              <w:rPr>
                <w:rFonts w:ascii="Myriad Pro" w:hAnsi="Myriad Pro"/>
                <w:b/>
                <w:color w:val="FFFFFF"/>
                <w:sz w:val="18"/>
                <w:szCs w:val="18"/>
              </w:rPr>
            </w:pPr>
            <w:r w:rsidRPr="00555C10">
              <w:rPr>
                <w:rFonts w:ascii="Myriad Pro" w:hAnsi="Myriad Pro"/>
                <w:b/>
                <w:color w:val="FFFFFF"/>
                <w:sz w:val="18"/>
                <w:szCs w:val="18"/>
              </w:rPr>
              <w:t>Предложение филиала</w:t>
            </w:r>
          </w:p>
        </w:tc>
        <w:tc>
          <w:tcPr>
            <w:tcW w:w="6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1747A8" w14:textId="77777777" w:rsidR="00E67CD8" w:rsidRPr="00555C10" w:rsidRDefault="00E67CD8" w:rsidP="00BA0797">
            <w:pPr>
              <w:spacing w:after="0" w:line="240" w:lineRule="auto"/>
              <w:jc w:val="center"/>
              <w:rPr>
                <w:rFonts w:ascii="Myriad Pro" w:hAnsi="Myriad Pro"/>
                <w:b/>
                <w:color w:val="FFFFFF"/>
                <w:sz w:val="18"/>
                <w:szCs w:val="18"/>
              </w:rPr>
            </w:pPr>
            <w:r w:rsidRPr="00555C10">
              <w:rPr>
                <w:rFonts w:ascii="Myriad Pro" w:hAnsi="Myriad Pro"/>
                <w:b/>
                <w:color w:val="FFFFFF"/>
                <w:sz w:val="18"/>
                <w:szCs w:val="18"/>
              </w:rPr>
              <w:t>Приказ Госкомитета от 01.06.2018 № 23-э</w:t>
            </w:r>
          </w:p>
        </w:tc>
        <w:tc>
          <w:tcPr>
            <w:tcW w:w="6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24F0BD" w14:textId="77777777" w:rsidR="00E67CD8" w:rsidRPr="00555C10" w:rsidRDefault="00E67CD8" w:rsidP="00BA0797">
            <w:pPr>
              <w:spacing w:after="0" w:line="240" w:lineRule="auto"/>
              <w:jc w:val="center"/>
              <w:rPr>
                <w:rFonts w:ascii="Myriad Pro" w:hAnsi="Myriad Pro"/>
                <w:b/>
                <w:color w:val="FFFFFF"/>
                <w:sz w:val="18"/>
                <w:szCs w:val="18"/>
              </w:rPr>
            </w:pPr>
            <w:r w:rsidRPr="00555C10">
              <w:rPr>
                <w:rFonts w:ascii="Myriad Pro" w:hAnsi="Myriad Pro"/>
                <w:b/>
                <w:color w:val="FFFFFF"/>
                <w:sz w:val="18"/>
                <w:szCs w:val="18"/>
              </w:rPr>
              <w:t>По расчету Исполнителя</w:t>
            </w:r>
          </w:p>
        </w:tc>
      </w:tr>
      <w:tr w:rsidR="00335BD9" w:rsidRPr="00555C10" w14:paraId="01AD0E2C" w14:textId="77777777">
        <w:trPr>
          <w:cantSplit/>
        </w:trPr>
        <w:tc>
          <w:tcPr>
            <w:tcW w:w="1303" w:type="pct"/>
            <w:tcBorders>
              <w:top w:val="single" w:sz="4" w:space="0" w:color="FFFFFF"/>
            </w:tcBorders>
            <w:shd w:val="clear" w:color="auto" w:fill="auto"/>
            <w:vAlign w:val="center"/>
          </w:tcPr>
          <w:p w14:paraId="43626311" w14:textId="77777777" w:rsidR="00335BD9" w:rsidRPr="00555C10" w:rsidRDefault="00335BD9" w:rsidP="00BA0797">
            <w:pPr>
              <w:spacing w:after="0" w:line="240" w:lineRule="auto"/>
              <w:rPr>
                <w:rFonts w:ascii="Myriad Pro" w:hAnsi="Myriad Pro" w:cs="Arial CYR"/>
                <w:bCs/>
                <w:sz w:val="18"/>
                <w:szCs w:val="18"/>
              </w:rPr>
            </w:pPr>
            <w:r w:rsidRPr="00555C10">
              <w:rPr>
                <w:rFonts w:ascii="Myriad Pro" w:hAnsi="Myriad Pro" w:cs="Arial CYR"/>
                <w:bCs/>
                <w:sz w:val="18"/>
                <w:szCs w:val="18"/>
              </w:rPr>
              <w:t>Природоохранная деятельность</w:t>
            </w:r>
          </w:p>
        </w:tc>
        <w:tc>
          <w:tcPr>
            <w:tcW w:w="636" w:type="pct"/>
            <w:tcBorders>
              <w:top w:val="single" w:sz="4" w:space="0" w:color="FFFFFF"/>
            </w:tcBorders>
            <w:shd w:val="clear" w:color="auto" w:fill="auto"/>
            <w:noWrap/>
            <w:vAlign w:val="center"/>
          </w:tcPr>
          <w:p w14:paraId="307F603D" w14:textId="77777777" w:rsidR="00335BD9" w:rsidRPr="00555C10" w:rsidRDefault="00335BD9" w:rsidP="00BA0797">
            <w:pPr>
              <w:spacing w:after="0" w:line="240" w:lineRule="auto"/>
              <w:jc w:val="center"/>
              <w:rPr>
                <w:rFonts w:ascii="Myriad Pro" w:hAnsi="Myriad Pro" w:cs="Arial CYR"/>
                <w:bCs/>
                <w:sz w:val="18"/>
                <w:szCs w:val="18"/>
              </w:rPr>
            </w:pPr>
            <w:r w:rsidRPr="00555C10">
              <w:rPr>
                <w:rFonts w:ascii="Myriad Pro" w:hAnsi="Myriad Pro" w:cs="Arial CYR"/>
                <w:bCs/>
                <w:sz w:val="18"/>
                <w:szCs w:val="18"/>
              </w:rPr>
              <w:t>540,71</w:t>
            </w:r>
          </w:p>
        </w:tc>
        <w:tc>
          <w:tcPr>
            <w:tcW w:w="617" w:type="pct"/>
            <w:tcBorders>
              <w:top w:val="single" w:sz="4" w:space="0" w:color="FFFFFF"/>
            </w:tcBorders>
            <w:shd w:val="clear" w:color="auto" w:fill="auto"/>
            <w:noWrap/>
            <w:vAlign w:val="center"/>
          </w:tcPr>
          <w:p w14:paraId="219BCE91" w14:textId="77777777" w:rsidR="00335BD9" w:rsidRPr="00555C10" w:rsidRDefault="00335BD9" w:rsidP="00BA0797">
            <w:pPr>
              <w:spacing w:after="0" w:line="240" w:lineRule="auto"/>
              <w:jc w:val="center"/>
              <w:rPr>
                <w:rFonts w:ascii="Myriad Pro" w:hAnsi="Myriad Pro" w:cs="Arial CYR"/>
                <w:bCs/>
                <w:sz w:val="18"/>
                <w:szCs w:val="18"/>
              </w:rPr>
            </w:pPr>
            <w:r w:rsidRPr="00555C10">
              <w:rPr>
                <w:rFonts w:ascii="Myriad Pro" w:hAnsi="Myriad Pro" w:cs="Arial CYR"/>
                <w:bCs/>
                <w:sz w:val="18"/>
                <w:szCs w:val="18"/>
              </w:rPr>
              <w:t>538,54</w:t>
            </w:r>
          </w:p>
        </w:tc>
        <w:tc>
          <w:tcPr>
            <w:tcW w:w="641" w:type="pct"/>
            <w:tcBorders>
              <w:top w:val="single" w:sz="4" w:space="0" w:color="FFFFFF"/>
            </w:tcBorders>
            <w:shd w:val="clear" w:color="auto" w:fill="auto"/>
            <w:noWrap/>
            <w:vAlign w:val="center"/>
          </w:tcPr>
          <w:p w14:paraId="7150524F" w14:textId="77777777" w:rsidR="00335BD9" w:rsidRPr="00555C10" w:rsidRDefault="00335BD9" w:rsidP="00BA0797">
            <w:pPr>
              <w:spacing w:after="0" w:line="240" w:lineRule="auto"/>
              <w:jc w:val="center"/>
              <w:rPr>
                <w:rFonts w:ascii="Myriad Pro" w:hAnsi="Myriad Pro" w:cs="Arial CYR"/>
                <w:bCs/>
                <w:sz w:val="18"/>
                <w:szCs w:val="18"/>
              </w:rPr>
            </w:pPr>
            <w:r w:rsidRPr="00555C10">
              <w:rPr>
                <w:rFonts w:ascii="Myriad Pro" w:hAnsi="Myriad Pro" w:cs="Arial CYR"/>
                <w:bCs/>
                <w:sz w:val="18"/>
                <w:szCs w:val="18"/>
              </w:rPr>
              <w:t>540,71</w:t>
            </w:r>
          </w:p>
        </w:tc>
        <w:tc>
          <w:tcPr>
            <w:tcW w:w="507" w:type="pct"/>
            <w:tcBorders>
              <w:top w:val="single" w:sz="4" w:space="0" w:color="FFFFFF"/>
            </w:tcBorders>
            <w:shd w:val="clear" w:color="auto" w:fill="auto"/>
            <w:noWrap/>
            <w:vAlign w:val="center"/>
          </w:tcPr>
          <w:p w14:paraId="3172A566" w14:textId="77777777" w:rsidR="00335BD9" w:rsidRPr="00555C10" w:rsidRDefault="009C7B3E" w:rsidP="00BA0797">
            <w:pPr>
              <w:spacing w:after="0" w:line="240" w:lineRule="auto"/>
              <w:jc w:val="center"/>
              <w:rPr>
                <w:rFonts w:ascii="Myriad Pro" w:hAnsi="Myriad Pro" w:cs="Arial CYR"/>
                <w:bCs/>
                <w:sz w:val="18"/>
                <w:szCs w:val="18"/>
              </w:rPr>
            </w:pPr>
            <w:r w:rsidRPr="00555C10">
              <w:rPr>
                <w:rFonts w:ascii="Myriad Pro" w:hAnsi="Myriad Pro" w:cs="Arial CYR"/>
                <w:bCs/>
                <w:sz w:val="18"/>
                <w:szCs w:val="18"/>
              </w:rPr>
              <w:t>1 5</w:t>
            </w:r>
            <w:r w:rsidR="00335BD9" w:rsidRPr="00555C10">
              <w:rPr>
                <w:rFonts w:ascii="Myriad Pro" w:hAnsi="Myriad Pro" w:cs="Arial CYR"/>
                <w:bCs/>
                <w:sz w:val="18"/>
                <w:szCs w:val="18"/>
              </w:rPr>
              <w:t>31,92</w:t>
            </w:r>
          </w:p>
        </w:tc>
        <w:tc>
          <w:tcPr>
            <w:tcW w:w="654" w:type="pct"/>
            <w:tcBorders>
              <w:top w:val="single" w:sz="4" w:space="0" w:color="FFFFFF"/>
            </w:tcBorders>
            <w:shd w:val="clear" w:color="auto" w:fill="auto"/>
            <w:noWrap/>
            <w:vAlign w:val="center"/>
          </w:tcPr>
          <w:p w14:paraId="164007E8" w14:textId="77777777" w:rsidR="00335BD9" w:rsidRPr="00555C10" w:rsidRDefault="00335BD9" w:rsidP="00BA0797">
            <w:pPr>
              <w:spacing w:after="0" w:line="240" w:lineRule="auto"/>
              <w:jc w:val="center"/>
              <w:rPr>
                <w:rFonts w:ascii="Myriad Pro" w:hAnsi="Myriad Pro" w:cs="Arial CYR"/>
                <w:bCs/>
                <w:sz w:val="18"/>
                <w:szCs w:val="18"/>
              </w:rPr>
            </w:pPr>
            <w:r w:rsidRPr="00555C10">
              <w:rPr>
                <w:rFonts w:ascii="Myriad Pro" w:hAnsi="Myriad Pro" w:cs="Arial CYR"/>
                <w:bCs/>
                <w:sz w:val="18"/>
                <w:szCs w:val="18"/>
              </w:rPr>
              <w:t>541,78</w:t>
            </w:r>
          </w:p>
        </w:tc>
        <w:tc>
          <w:tcPr>
            <w:tcW w:w="641" w:type="pct"/>
            <w:tcBorders>
              <w:top w:val="single" w:sz="4" w:space="0" w:color="FFFFFF"/>
            </w:tcBorders>
            <w:shd w:val="clear" w:color="auto" w:fill="auto"/>
            <w:noWrap/>
            <w:vAlign w:val="center"/>
          </w:tcPr>
          <w:p w14:paraId="317C1E8E" w14:textId="77777777" w:rsidR="00335BD9" w:rsidRPr="00555C10" w:rsidRDefault="00335BD9" w:rsidP="00BA0797">
            <w:pPr>
              <w:spacing w:after="0" w:line="240" w:lineRule="auto"/>
              <w:jc w:val="center"/>
              <w:rPr>
                <w:rFonts w:ascii="Myriad Pro" w:hAnsi="Myriad Pro" w:cs="Arial CYR"/>
                <w:bCs/>
                <w:sz w:val="18"/>
                <w:szCs w:val="18"/>
              </w:rPr>
            </w:pPr>
            <w:r w:rsidRPr="00555C10">
              <w:rPr>
                <w:rFonts w:ascii="Myriad Pro" w:hAnsi="Myriad Pro" w:cs="Arial CYR"/>
                <w:bCs/>
                <w:sz w:val="18"/>
                <w:szCs w:val="18"/>
              </w:rPr>
              <w:t>582,59</w:t>
            </w:r>
          </w:p>
        </w:tc>
      </w:tr>
    </w:tbl>
    <w:p w14:paraId="670566A1" w14:textId="77777777" w:rsidR="00AD127A" w:rsidRPr="00BA0797" w:rsidRDefault="000F3D8E" w:rsidP="00BA0797">
      <w:pPr>
        <w:pStyle w:val="afffb"/>
        <w:tabs>
          <w:tab w:val="clear" w:pos="960"/>
          <w:tab w:val="left" w:pos="1134"/>
        </w:tabs>
        <w:spacing w:before="0"/>
      </w:pPr>
      <w:r w:rsidRPr="00BA0797">
        <w:t xml:space="preserve">Прочие расходы и расходы на компенсацию за использование личного транспорта в служебных целях филиалом ПАО </w:t>
      </w:r>
      <w:r w:rsidR="00586D28" w:rsidRPr="00BA0797">
        <w:t>«</w:t>
      </w:r>
      <w:r w:rsidRPr="00BA0797">
        <w:t>МРСК Северо-Запада</w:t>
      </w:r>
      <w:r w:rsidR="00586D28" w:rsidRPr="00BA0797">
        <w:t>»</w:t>
      </w:r>
      <w:r w:rsidRPr="00BA0797">
        <w:t xml:space="preserve"> </w:t>
      </w:r>
      <w:r w:rsidR="00586D28" w:rsidRPr="00BA0797">
        <w:lastRenderedPageBreak/>
        <w:t>«</w:t>
      </w:r>
      <w:r w:rsidRPr="00BA0797">
        <w:t>Псковэнерго</w:t>
      </w:r>
      <w:r w:rsidR="00586D28" w:rsidRPr="00BA0797">
        <w:t>»</w:t>
      </w:r>
      <w:r w:rsidR="00AC3B73" w:rsidRPr="00BA0797">
        <w:t xml:space="preserve"> заявлены в размере 520,96 тыс. руб. и 150,65 тыс. руб. соответственно. </w:t>
      </w:r>
    </w:p>
    <w:p w14:paraId="553F149E" w14:textId="77777777" w:rsidR="006B7374" w:rsidRPr="00BA0797" w:rsidRDefault="006B7374"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 xml:space="preserve">Сетевой организацией не представлены копии авансовых отчетов об использовании денежных средств, товарных накладных и т.п. По данным бухгалтерского учета не представляется возможным оценить расходы и подтвердить обоснованность отнесение этих расходов на регулируемый вид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сетям</w:t>
      </w:r>
      <w:r w:rsidR="00586D28" w:rsidRPr="00BA0797">
        <w:rPr>
          <w:rFonts w:ascii="Myriad Pro" w:hAnsi="Myriad Pro"/>
          <w:sz w:val="26"/>
          <w:szCs w:val="26"/>
        </w:rPr>
        <w:t>»</w:t>
      </w:r>
      <w:r w:rsidRPr="00BA0797">
        <w:rPr>
          <w:rFonts w:ascii="Myriad Pro" w:hAnsi="Myriad Pro"/>
          <w:sz w:val="26"/>
          <w:szCs w:val="26"/>
        </w:rPr>
        <w:t>.</w:t>
      </w:r>
    </w:p>
    <w:p w14:paraId="7006D1FA" w14:textId="77777777" w:rsidR="00560CBF" w:rsidRPr="00BA0797" w:rsidRDefault="006B7374"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Филиалом </w:t>
      </w:r>
      <w:r w:rsidR="00560CBF" w:rsidRPr="00BA0797">
        <w:rPr>
          <w:rFonts w:ascii="Myriad Pro" w:hAnsi="Myriad Pro"/>
          <w:sz w:val="26"/>
          <w:szCs w:val="26"/>
        </w:rPr>
        <w:t xml:space="preserve">ПАО </w:t>
      </w:r>
      <w:r w:rsidR="00586D28" w:rsidRPr="00BA0797">
        <w:rPr>
          <w:rFonts w:ascii="Myriad Pro" w:hAnsi="Myriad Pro"/>
          <w:sz w:val="26"/>
          <w:szCs w:val="26"/>
        </w:rPr>
        <w:t>«</w:t>
      </w:r>
      <w:r w:rsidR="00560CBF"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560CBF" w:rsidRPr="00BA0797">
        <w:rPr>
          <w:rFonts w:ascii="Myriad Pro" w:hAnsi="Myriad Pro"/>
          <w:sz w:val="26"/>
          <w:szCs w:val="26"/>
        </w:rPr>
        <w:t xml:space="preserve"> не представлены обоснования расходов в части компенсации расходов за использование личного автотранспорта, оплаты проездных документов (Приказ руководителя с указанием должностей (профессий) персонала с разъездным характером работы, отчеты структурных подразделений об использовании личного транспорта, ведомости, подтверждающие покупку сотрудниками проездных билетов);</w:t>
      </w:r>
    </w:p>
    <w:p w14:paraId="50B26931" w14:textId="77777777" w:rsidR="006B7374" w:rsidRPr="00BA0797" w:rsidRDefault="006B7374" w:rsidP="00BA0797">
      <w:pPr>
        <w:tabs>
          <w:tab w:val="left" w:pos="1134"/>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Принимая во внимание,</w:t>
      </w:r>
      <w:r w:rsidR="00795A47" w:rsidRPr="00BA0797">
        <w:rPr>
          <w:rFonts w:ascii="Myriad Pro" w:hAnsi="Myriad Pro"/>
          <w:sz w:val="26"/>
          <w:szCs w:val="26"/>
        </w:rPr>
        <w:t xml:space="preserve"> недостаточность документального подтверждения </w:t>
      </w:r>
      <w:r w:rsidR="00966AC4" w:rsidRPr="00BA0797">
        <w:rPr>
          <w:rFonts w:ascii="Myriad Pro" w:hAnsi="Myriad Pro"/>
          <w:sz w:val="26"/>
          <w:szCs w:val="26"/>
        </w:rPr>
        <w:t>расход</w:t>
      </w:r>
      <w:r w:rsidR="00795A47" w:rsidRPr="00BA0797">
        <w:rPr>
          <w:rFonts w:ascii="Myriad Pro" w:hAnsi="Myriad Pro"/>
          <w:sz w:val="26"/>
          <w:szCs w:val="26"/>
        </w:rPr>
        <w:t>ов</w:t>
      </w:r>
      <w:r w:rsidRPr="00BA0797">
        <w:rPr>
          <w:rFonts w:ascii="Myriad Pro" w:hAnsi="Myriad Pro"/>
          <w:sz w:val="26"/>
          <w:szCs w:val="26"/>
        </w:rPr>
        <w:t xml:space="preserve"> со стороны</w:t>
      </w:r>
      <w:r w:rsidR="009C7B3E" w:rsidRPr="00BA0797">
        <w:rPr>
          <w:rFonts w:ascii="Myriad Pro" w:hAnsi="Myriad Pro"/>
          <w:sz w:val="26"/>
          <w:szCs w:val="26"/>
        </w:rPr>
        <w:t xml:space="preserve"> </w:t>
      </w:r>
      <w:r w:rsidR="00551079"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Исполнитель считает позицию Государственного комитета Псковской области по тарифам и энергетике обоснованной. </w:t>
      </w:r>
    </w:p>
    <w:p w14:paraId="677A62ED" w14:textId="77777777" w:rsidR="000F76E3" w:rsidRPr="00BA0797" w:rsidRDefault="00027B89"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расходы на оплату больничного листа за счет средств работодателя в рамках тарифной кампании не заявлены. </w:t>
      </w:r>
    </w:p>
    <w:p w14:paraId="5D320E0A" w14:textId="77777777" w:rsidR="00027B89" w:rsidRPr="00BA0797" w:rsidRDefault="00027B89"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Предприятия, осуществляющие отчисления</w:t>
      </w:r>
      <w:r w:rsidR="009C7B3E" w:rsidRPr="00BA0797">
        <w:rPr>
          <w:rFonts w:ascii="Myriad Pro" w:hAnsi="Myriad Pro"/>
          <w:sz w:val="26"/>
          <w:szCs w:val="26"/>
        </w:rPr>
        <w:t xml:space="preserve"> </w:t>
      </w:r>
      <w:r w:rsidRPr="00BA0797">
        <w:rPr>
          <w:rFonts w:ascii="Myriad Pro" w:hAnsi="Myriad Pro"/>
          <w:sz w:val="26"/>
          <w:szCs w:val="26"/>
        </w:rPr>
        <w:t xml:space="preserve">в ФСС обязаны начислять и выплачивать своим сотрудникам пособие по временной нетрудоспособности. В соответствии с ФЗ №225 от 29.12.2006 первые 3 дня оплата больничного листа осуществляется средствами работодателя, а остальные начисления возмещаются средствами ФСС, что отражается в бухгалтерском учете соответствующими проводками. Работодателем расчет сотруднику пособия по временной нетрудоспособности производится исходя из среднего заработка за 2 года, предшествующих году, в котором произошло заболевание. Начисленные пособия отражаются на счете 70 в корреспонденции со счетами затрат, на которые относятся расходы по оплате труда данного работника (счет 20,23,44,91). Таким образом, оплата больничных листов за счет работодателя это ничто иное как </w:t>
      </w:r>
      <w:r w:rsidRPr="00BA0797">
        <w:rPr>
          <w:rFonts w:ascii="Myriad Pro" w:hAnsi="Myriad Pro"/>
          <w:sz w:val="26"/>
          <w:szCs w:val="26"/>
        </w:rPr>
        <w:lastRenderedPageBreak/>
        <w:t>расходы на оплату труда. При формировании НВВ на 201</w:t>
      </w:r>
      <w:r w:rsidR="000F76E3" w:rsidRPr="00BA0797">
        <w:rPr>
          <w:rFonts w:ascii="Myriad Pro" w:hAnsi="Myriad Pro"/>
          <w:sz w:val="26"/>
          <w:szCs w:val="26"/>
        </w:rPr>
        <w:t>8</w:t>
      </w:r>
      <w:r w:rsidRPr="00BA0797">
        <w:rPr>
          <w:rFonts w:ascii="Myriad Pro" w:hAnsi="Myriad Pro"/>
          <w:sz w:val="26"/>
          <w:szCs w:val="26"/>
        </w:rPr>
        <w:t xml:space="preserve"> год в составе расходов на оплату труда тарифная ставка на сотрудника</w:t>
      </w:r>
      <w:r w:rsidR="009C7B3E" w:rsidRPr="00BA0797">
        <w:rPr>
          <w:rFonts w:ascii="Myriad Pro" w:hAnsi="Myriad Pro"/>
          <w:sz w:val="26"/>
          <w:szCs w:val="26"/>
        </w:rPr>
        <w:t xml:space="preserve"> </w:t>
      </w:r>
      <w:r w:rsidRPr="00BA0797">
        <w:rPr>
          <w:rFonts w:ascii="Myriad Pro" w:hAnsi="Myriad Pro"/>
          <w:sz w:val="26"/>
          <w:szCs w:val="26"/>
        </w:rPr>
        <w:t>учитывается за полный календарный год, то есть расходы на больничные за счет средств работодателя в составе НВВ предусмотрены.</w:t>
      </w:r>
    </w:p>
    <w:p w14:paraId="64517DB5" w14:textId="333DF10D" w:rsidR="00555C10" w:rsidRDefault="00555C10">
      <w:pPr>
        <w:spacing w:after="0" w:line="240" w:lineRule="auto"/>
        <w:rPr>
          <w:rFonts w:ascii="Myriad Pro" w:hAnsi="Myriad Pro"/>
          <w:sz w:val="26"/>
          <w:szCs w:val="26"/>
        </w:rPr>
      </w:pPr>
    </w:p>
    <w:p w14:paraId="25506E0F" w14:textId="77777777" w:rsidR="00560CBF" w:rsidRPr="0080531F" w:rsidRDefault="00560CBF" w:rsidP="00123FC5">
      <w:pPr>
        <w:keepNext/>
        <w:keepLines/>
        <w:numPr>
          <w:ilvl w:val="2"/>
          <w:numId w:val="74"/>
        </w:numPr>
        <w:spacing w:before="40" w:after="0" w:line="360" w:lineRule="auto"/>
        <w:ind w:left="851" w:hanging="851"/>
        <w:jc w:val="both"/>
        <w:outlineLvl w:val="2"/>
        <w:rPr>
          <w:rFonts w:ascii="Myriad Pro" w:eastAsia="Times New Roman" w:hAnsi="Myriad Pro"/>
          <w:b/>
          <w:color w:val="4F6228"/>
          <w:sz w:val="28"/>
          <w:szCs w:val="28"/>
        </w:rPr>
      </w:pPr>
      <w:bookmarkStart w:id="55" w:name="_Toc41256466"/>
      <w:r w:rsidRPr="0080531F">
        <w:rPr>
          <w:rFonts w:ascii="Myriad Pro" w:eastAsia="Times New Roman" w:hAnsi="Myriad Pro"/>
          <w:b/>
          <w:color w:val="4F6228"/>
          <w:sz w:val="28"/>
          <w:szCs w:val="28"/>
        </w:rPr>
        <w:t>Подконтрольные расходы из прибыли.</w:t>
      </w:r>
      <w:bookmarkEnd w:id="55"/>
    </w:p>
    <w:p w14:paraId="199AFF1B"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A39777D"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пунктом 17 Основ ценообразования № 1178 в необходимую валовую выручку включаются расходы, не учитываемые</w:t>
      </w:r>
      <w:r w:rsidR="009C7B3E" w:rsidRPr="00BA0797">
        <w:rPr>
          <w:rFonts w:ascii="Myriad Pro" w:hAnsi="Myriad Pro"/>
          <w:sz w:val="26"/>
          <w:szCs w:val="26"/>
        </w:rPr>
        <w:t xml:space="preserve"> </w:t>
      </w:r>
      <w:r w:rsidRPr="00BA0797">
        <w:rPr>
          <w:rFonts w:ascii="Myriad Pro" w:hAnsi="Myriad Pro"/>
          <w:sz w:val="26"/>
          <w:szCs w:val="26"/>
        </w:rPr>
        <w:t xml:space="preserve">при определении налоговой базы по налогу на прибыль. </w:t>
      </w:r>
    </w:p>
    <w:p w14:paraId="39A9D798"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К составу таких расходов в соответствии с пунктом 19 Основ ценообразования № 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43C0AC3F" w14:textId="77777777" w:rsidR="00560CBF" w:rsidRPr="00BA0797" w:rsidRDefault="00560CBF"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519CD868" w14:textId="77777777" w:rsidR="00560CBF" w:rsidRPr="00BA0797" w:rsidRDefault="00560CBF" w:rsidP="00BA0797">
      <w:pPr>
        <w:pStyle w:val="11"/>
        <w:numPr>
          <w:ilvl w:val="0"/>
          <w:numId w:val="27"/>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Выплату единовременного пособия (материальной помощи) в случаях:</w:t>
      </w:r>
    </w:p>
    <w:p w14:paraId="092700BA" w14:textId="77777777" w:rsidR="00560CBF" w:rsidRPr="007B5E44" w:rsidRDefault="00560CBF" w:rsidP="00123FC5">
      <w:pPr>
        <w:pStyle w:val="2f3"/>
        <w:numPr>
          <w:ilvl w:val="1"/>
          <w:numId w:val="78"/>
        </w:numPr>
        <w:tabs>
          <w:tab w:val="left" w:pos="1701"/>
        </w:tabs>
        <w:spacing w:after="0" w:line="360" w:lineRule="auto"/>
        <w:jc w:val="both"/>
        <w:rPr>
          <w:rFonts w:ascii="Myriad Pro" w:hAnsi="Myriad Pro"/>
          <w:sz w:val="26"/>
          <w:szCs w:val="26"/>
        </w:rPr>
      </w:pPr>
      <w:bookmarkStart w:id="56" w:name="Par1"/>
      <w:bookmarkEnd w:id="56"/>
      <w:r w:rsidRPr="007B5E44">
        <w:rPr>
          <w:rFonts w:ascii="Myriad Pro" w:hAnsi="Myriad Pro"/>
          <w:sz w:val="26"/>
          <w:szCs w:val="26"/>
        </w:rPr>
        <w:t>гибели работника на производстве на каждого его иждивенца в размере годового заработка погибшего;</w:t>
      </w:r>
    </w:p>
    <w:p w14:paraId="3853851C" w14:textId="77777777" w:rsidR="00560CBF" w:rsidRPr="007B5E44" w:rsidRDefault="00560CBF" w:rsidP="00123FC5">
      <w:pPr>
        <w:pStyle w:val="2f3"/>
        <w:numPr>
          <w:ilvl w:val="1"/>
          <w:numId w:val="78"/>
        </w:numPr>
        <w:tabs>
          <w:tab w:val="left" w:pos="1701"/>
        </w:tabs>
        <w:spacing w:after="0" w:line="360" w:lineRule="auto"/>
        <w:jc w:val="both"/>
        <w:rPr>
          <w:rFonts w:ascii="Myriad Pro" w:hAnsi="Myriad Pro"/>
          <w:sz w:val="26"/>
          <w:szCs w:val="26"/>
        </w:rPr>
      </w:pPr>
      <w:bookmarkStart w:id="57" w:name="Par2"/>
      <w:bookmarkEnd w:id="57"/>
      <w:r w:rsidRPr="007B5E44">
        <w:rPr>
          <w:rFonts w:ascii="Myriad Pro" w:hAnsi="Myriad Pro"/>
          <w:sz w:val="26"/>
          <w:szCs w:val="26"/>
        </w:rPr>
        <w:t>установления инвалидности в результате увечья по вине работодателя или профзаболевания.</w:t>
      </w:r>
    </w:p>
    <w:p w14:paraId="77265D15" w14:textId="77777777" w:rsidR="00560CBF" w:rsidRPr="00BA0797" w:rsidRDefault="00560CBF" w:rsidP="00BA0797">
      <w:pPr>
        <w:pStyle w:val="11"/>
        <w:numPr>
          <w:ilvl w:val="0"/>
          <w:numId w:val="27"/>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Доплату к трудовой пенсии:</w:t>
      </w:r>
    </w:p>
    <w:p w14:paraId="15CDEDA3" w14:textId="77777777" w:rsidR="00560CBF" w:rsidRPr="00BA0797" w:rsidRDefault="00560CBF" w:rsidP="00123FC5">
      <w:pPr>
        <w:pStyle w:val="11"/>
        <w:numPr>
          <w:ilvl w:val="0"/>
          <w:numId w:val="79"/>
        </w:numPr>
        <w:tabs>
          <w:tab w:val="left" w:pos="1701"/>
        </w:tabs>
        <w:spacing w:after="0" w:line="360" w:lineRule="auto"/>
        <w:jc w:val="both"/>
        <w:rPr>
          <w:rFonts w:ascii="Myriad Pro" w:hAnsi="Myriad Pro"/>
          <w:sz w:val="26"/>
          <w:szCs w:val="26"/>
        </w:rPr>
      </w:pPr>
      <w:r w:rsidRPr="00BA0797">
        <w:rPr>
          <w:rFonts w:ascii="Myriad Pro" w:hAnsi="Myriad Pro"/>
          <w:sz w:val="26"/>
          <w:szCs w:val="26"/>
        </w:rPr>
        <w:t>по инвалидности - неработающему инвалиду, получившему инвалидность в результате увечья по вине работодателя;</w:t>
      </w:r>
    </w:p>
    <w:p w14:paraId="18223533" w14:textId="77777777" w:rsidR="00560CBF" w:rsidRPr="00BA0797" w:rsidRDefault="00560CBF" w:rsidP="00123FC5">
      <w:pPr>
        <w:pStyle w:val="11"/>
        <w:numPr>
          <w:ilvl w:val="0"/>
          <w:numId w:val="79"/>
        </w:numPr>
        <w:tabs>
          <w:tab w:val="left" w:pos="1701"/>
        </w:tabs>
        <w:spacing w:after="0" w:line="360" w:lineRule="auto"/>
        <w:jc w:val="both"/>
        <w:rPr>
          <w:rFonts w:ascii="Myriad Pro" w:hAnsi="Myriad Pro"/>
          <w:sz w:val="26"/>
          <w:szCs w:val="26"/>
        </w:rPr>
      </w:pPr>
      <w:r w:rsidRPr="00BA0797">
        <w:rPr>
          <w:rFonts w:ascii="Myriad Pro" w:hAnsi="Myriad Pro"/>
          <w:sz w:val="26"/>
          <w:szCs w:val="26"/>
        </w:rPr>
        <w:lastRenderedPageBreak/>
        <w:t>по случаю потери кормильца - детям погибшего на производстве работника;</w:t>
      </w:r>
    </w:p>
    <w:p w14:paraId="735F94BB" w14:textId="77777777" w:rsidR="00560CBF" w:rsidRPr="00BA0797" w:rsidRDefault="00560CBF" w:rsidP="00BA0797">
      <w:pPr>
        <w:pStyle w:val="11"/>
        <w:numPr>
          <w:ilvl w:val="0"/>
          <w:numId w:val="27"/>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Выплату единовременной материальной помощи:</w:t>
      </w:r>
    </w:p>
    <w:p w14:paraId="34D9B468" w14:textId="77777777" w:rsidR="00560CBF" w:rsidRPr="00BA0797" w:rsidRDefault="00560CBF" w:rsidP="00123FC5">
      <w:pPr>
        <w:pStyle w:val="11"/>
        <w:numPr>
          <w:ilvl w:val="0"/>
          <w:numId w:val="80"/>
        </w:numPr>
        <w:tabs>
          <w:tab w:val="left" w:pos="1701"/>
        </w:tabs>
        <w:spacing w:after="0" w:line="360" w:lineRule="auto"/>
        <w:jc w:val="both"/>
        <w:rPr>
          <w:rFonts w:ascii="Myriad Pro" w:hAnsi="Myriad Pro"/>
          <w:sz w:val="26"/>
          <w:szCs w:val="26"/>
        </w:rPr>
      </w:pPr>
      <w:r w:rsidRPr="00BA0797">
        <w:rPr>
          <w:rFonts w:ascii="Myriad Pro" w:hAnsi="Myriad Pro"/>
          <w:sz w:val="26"/>
          <w:szCs w:val="26"/>
        </w:rPr>
        <w:t>при регистрации брака;</w:t>
      </w:r>
    </w:p>
    <w:p w14:paraId="1EEAD7F8" w14:textId="77777777" w:rsidR="00560CBF" w:rsidRPr="00BA0797" w:rsidRDefault="00560CBF" w:rsidP="00123FC5">
      <w:pPr>
        <w:pStyle w:val="11"/>
        <w:numPr>
          <w:ilvl w:val="0"/>
          <w:numId w:val="80"/>
        </w:numPr>
        <w:tabs>
          <w:tab w:val="left" w:pos="1701"/>
        </w:tabs>
        <w:spacing w:after="0" w:line="360" w:lineRule="auto"/>
        <w:jc w:val="both"/>
        <w:rPr>
          <w:rFonts w:ascii="Myriad Pro" w:hAnsi="Myriad Pro"/>
          <w:sz w:val="26"/>
          <w:szCs w:val="26"/>
        </w:rPr>
      </w:pPr>
      <w:r w:rsidRPr="00BA0797">
        <w:rPr>
          <w:rFonts w:ascii="Myriad Pro" w:hAnsi="Myriad Pro"/>
          <w:sz w:val="26"/>
          <w:szCs w:val="26"/>
        </w:rPr>
        <w:t>при рождении ребенка;</w:t>
      </w:r>
    </w:p>
    <w:p w14:paraId="326C04EF" w14:textId="77777777" w:rsidR="00560CBF" w:rsidRPr="00BA0797" w:rsidRDefault="00560CBF" w:rsidP="00123FC5">
      <w:pPr>
        <w:pStyle w:val="11"/>
        <w:numPr>
          <w:ilvl w:val="0"/>
          <w:numId w:val="80"/>
        </w:numPr>
        <w:tabs>
          <w:tab w:val="left" w:pos="1701"/>
        </w:tabs>
        <w:spacing w:after="0" w:line="360" w:lineRule="auto"/>
        <w:jc w:val="both"/>
        <w:rPr>
          <w:rFonts w:ascii="Myriad Pro" w:hAnsi="Myriad Pro"/>
          <w:sz w:val="26"/>
          <w:szCs w:val="26"/>
        </w:rPr>
      </w:pPr>
      <w:bookmarkStart w:id="58" w:name="Par15"/>
      <w:bookmarkEnd w:id="58"/>
      <w:r w:rsidRPr="00BA0797">
        <w:rPr>
          <w:rFonts w:ascii="Myriad Pro" w:hAnsi="Myriad Pro"/>
          <w:sz w:val="26"/>
          <w:szCs w:val="26"/>
        </w:rPr>
        <w:t xml:space="preserve">семье работника в связи со смертью работника Организации; </w:t>
      </w:r>
    </w:p>
    <w:p w14:paraId="7506155F" w14:textId="77777777" w:rsidR="00560CBF" w:rsidRPr="00BA0797" w:rsidRDefault="00560CBF" w:rsidP="00123FC5">
      <w:pPr>
        <w:pStyle w:val="11"/>
        <w:numPr>
          <w:ilvl w:val="0"/>
          <w:numId w:val="80"/>
        </w:numPr>
        <w:tabs>
          <w:tab w:val="left" w:pos="1701"/>
        </w:tabs>
        <w:spacing w:after="0" w:line="360" w:lineRule="auto"/>
        <w:jc w:val="both"/>
        <w:rPr>
          <w:rFonts w:ascii="Myriad Pro" w:hAnsi="Myriad Pro"/>
          <w:sz w:val="26"/>
          <w:szCs w:val="26"/>
        </w:rPr>
      </w:pPr>
      <w:r w:rsidRPr="00BA0797">
        <w:rPr>
          <w:rFonts w:ascii="Myriad Pro" w:hAnsi="Myriad Pro"/>
          <w:sz w:val="26"/>
          <w:szCs w:val="26"/>
        </w:rPr>
        <w:t>на организацию похорон ветеранов Организации;</w:t>
      </w:r>
    </w:p>
    <w:p w14:paraId="056EC178" w14:textId="77777777" w:rsidR="00560CBF" w:rsidRPr="00BA0797" w:rsidRDefault="00560CBF" w:rsidP="00123FC5">
      <w:pPr>
        <w:pStyle w:val="11"/>
        <w:numPr>
          <w:ilvl w:val="0"/>
          <w:numId w:val="80"/>
        </w:numPr>
        <w:tabs>
          <w:tab w:val="left" w:pos="1701"/>
        </w:tabs>
        <w:spacing w:after="0" w:line="360" w:lineRule="auto"/>
        <w:jc w:val="both"/>
        <w:rPr>
          <w:rFonts w:ascii="Myriad Pro" w:hAnsi="Myriad Pro"/>
          <w:sz w:val="26"/>
          <w:szCs w:val="26"/>
        </w:rPr>
      </w:pPr>
      <w:r w:rsidRPr="00BA0797">
        <w:rPr>
          <w:rFonts w:ascii="Myriad Pro" w:hAnsi="Myriad Pro"/>
          <w:sz w:val="26"/>
          <w:szCs w:val="26"/>
        </w:rPr>
        <w:t>работнику в связи со смертью его близких родственников (супруга(и), детей, родителей);</w:t>
      </w:r>
    </w:p>
    <w:p w14:paraId="0500D810" w14:textId="77777777" w:rsidR="00560CBF" w:rsidRPr="00BA0797" w:rsidRDefault="00560CBF" w:rsidP="007B5E44">
      <w:pPr>
        <w:pStyle w:val="11"/>
        <w:numPr>
          <w:ilvl w:val="0"/>
          <w:numId w:val="2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Предоставление единовременной выплаты при уходе работника в ежегодный основной оплачиваемый отпуск;</w:t>
      </w:r>
    </w:p>
    <w:p w14:paraId="0C6D8B86" w14:textId="77777777" w:rsidR="00560CBF" w:rsidRPr="00BA0797" w:rsidRDefault="00560CBF" w:rsidP="007B5E44">
      <w:pPr>
        <w:pStyle w:val="11"/>
        <w:numPr>
          <w:ilvl w:val="0"/>
          <w:numId w:val="2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618E3F83" w14:textId="77777777" w:rsidR="00560CBF" w:rsidRPr="00BA0797" w:rsidRDefault="00560CBF" w:rsidP="00BA0797">
      <w:pPr>
        <w:spacing w:after="0" w:line="360" w:lineRule="auto"/>
        <w:ind w:left="-142" w:firstLine="709"/>
        <w:jc w:val="both"/>
        <w:rPr>
          <w:rFonts w:ascii="Myriad Pro" w:hAnsi="Myriad Pro"/>
          <w:sz w:val="26"/>
          <w:szCs w:val="26"/>
        </w:rPr>
      </w:pPr>
      <w:r w:rsidRPr="00BA0797">
        <w:rPr>
          <w:rFonts w:ascii="Myriad Pro" w:hAnsi="Myriad Pro"/>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29276865" w14:textId="77777777" w:rsidR="00560CBF" w:rsidRPr="00BA0797" w:rsidRDefault="00560CBF" w:rsidP="007B5E44">
      <w:pPr>
        <w:pStyle w:val="11"/>
        <w:numPr>
          <w:ilvl w:val="0"/>
          <w:numId w:val="2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Частичную или полную компенсацию подтвержденных расходов работников:</w:t>
      </w:r>
    </w:p>
    <w:p w14:paraId="67DCC26E" w14:textId="77777777" w:rsidR="00560CBF" w:rsidRPr="00BA0797" w:rsidRDefault="00560CBF" w:rsidP="00123FC5">
      <w:pPr>
        <w:pStyle w:val="11"/>
        <w:numPr>
          <w:ilvl w:val="0"/>
          <w:numId w:val="81"/>
        </w:numPr>
        <w:tabs>
          <w:tab w:val="left" w:pos="1701"/>
        </w:tabs>
        <w:spacing w:after="0" w:line="360" w:lineRule="auto"/>
        <w:jc w:val="both"/>
        <w:rPr>
          <w:rFonts w:ascii="Myriad Pro" w:hAnsi="Myriad Pro"/>
          <w:sz w:val="26"/>
          <w:szCs w:val="26"/>
        </w:rPr>
      </w:pPr>
      <w:r w:rsidRPr="00BA0797">
        <w:rPr>
          <w:rFonts w:ascii="Myriad Pro" w:hAnsi="Myriad Pro"/>
          <w:sz w:val="26"/>
          <w:szCs w:val="26"/>
        </w:rPr>
        <w:t>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1B1BEAB4" w14:textId="77777777" w:rsidR="00560CBF" w:rsidRPr="00BA0797" w:rsidRDefault="00560CBF" w:rsidP="00123FC5">
      <w:pPr>
        <w:pStyle w:val="11"/>
        <w:numPr>
          <w:ilvl w:val="0"/>
          <w:numId w:val="81"/>
        </w:numPr>
        <w:tabs>
          <w:tab w:val="left" w:pos="1701"/>
        </w:tabs>
        <w:spacing w:after="0" w:line="360" w:lineRule="auto"/>
        <w:jc w:val="both"/>
        <w:rPr>
          <w:rFonts w:ascii="Myriad Pro" w:hAnsi="Myriad Pro"/>
          <w:sz w:val="26"/>
          <w:szCs w:val="26"/>
        </w:rPr>
      </w:pPr>
      <w:r w:rsidRPr="00BA0797">
        <w:rPr>
          <w:rFonts w:ascii="Myriad Pro" w:hAnsi="Myriad Pro"/>
          <w:sz w:val="26"/>
          <w:szCs w:val="26"/>
        </w:rPr>
        <w:t>на содержание детей в детских дошкольных учреждениях семьям, имеющим троих и более детей;</w:t>
      </w:r>
    </w:p>
    <w:p w14:paraId="1907AEB8" w14:textId="77777777" w:rsidR="00560CBF" w:rsidRPr="00BA0797" w:rsidRDefault="00560CBF" w:rsidP="00123FC5">
      <w:pPr>
        <w:pStyle w:val="11"/>
        <w:numPr>
          <w:ilvl w:val="0"/>
          <w:numId w:val="81"/>
        </w:numPr>
        <w:tabs>
          <w:tab w:val="left" w:pos="1701"/>
        </w:tabs>
        <w:spacing w:after="0" w:line="360" w:lineRule="auto"/>
        <w:jc w:val="both"/>
        <w:rPr>
          <w:rFonts w:ascii="Myriad Pro" w:hAnsi="Myriad Pro"/>
          <w:sz w:val="26"/>
          <w:szCs w:val="26"/>
        </w:rPr>
      </w:pPr>
      <w:r w:rsidRPr="00BA0797">
        <w:rPr>
          <w:rFonts w:ascii="Myriad Pro" w:hAnsi="Myriad Pro"/>
          <w:sz w:val="26"/>
          <w:szCs w:val="26"/>
        </w:rPr>
        <w:t>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56C68C94" w14:textId="77777777" w:rsidR="00560CBF" w:rsidRPr="00BA0797" w:rsidRDefault="00560CBF" w:rsidP="00123FC5">
      <w:pPr>
        <w:pStyle w:val="11"/>
        <w:numPr>
          <w:ilvl w:val="0"/>
          <w:numId w:val="81"/>
        </w:numPr>
        <w:tabs>
          <w:tab w:val="left" w:pos="1701"/>
        </w:tabs>
        <w:spacing w:after="0" w:line="360" w:lineRule="auto"/>
        <w:jc w:val="both"/>
        <w:rPr>
          <w:rFonts w:ascii="Myriad Pro" w:hAnsi="Myriad Pro"/>
          <w:sz w:val="26"/>
          <w:szCs w:val="26"/>
        </w:rPr>
      </w:pPr>
      <w:r w:rsidRPr="00BA0797">
        <w:rPr>
          <w:rFonts w:ascii="Myriad Pro" w:hAnsi="Myriad Pro"/>
          <w:sz w:val="26"/>
          <w:szCs w:val="26"/>
        </w:rPr>
        <w:t>на содержание детей-инвалидов в детских дошкольных учреждениях и приобретение им путевок в оздоровительные лагеря;</w:t>
      </w:r>
    </w:p>
    <w:p w14:paraId="1A0BEB66" w14:textId="77777777" w:rsidR="00560CBF" w:rsidRPr="00BA0797" w:rsidRDefault="00560CBF" w:rsidP="007B5E44">
      <w:pPr>
        <w:pStyle w:val="11"/>
        <w:numPr>
          <w:ilvl w:val="0"/>
          <w:numId w:val="2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Выплату единовременной материальной помощи:</w:t>
      </w:r>
    </w:p>
    <w:p w14:paraId="56527588" w14:textId="77777777" w:rsidR="00560CBF" w:rsidRPr="00BA0797" w:rsidRDefault="00560CBF" w:rsidP="00123FC5">
      <w:pPr>
        <w:pStyle w:val="11"/>
        <w:numPr>
          <w:ilvl w:val="0"/>
          <w:numId w:val="82"/>
        </w:numPr>
        <w:tabs>
          <w:tab w:val="left" w:pos="1701"/>
        </w:tabs>
        <w:spacing w:after="0" w:line="360" w:lineRule="auto"/>
        <w:jc w:val="both"/>
        <w:rPr>
          <w:rFonts w:ascii="Myriad Pro" w:hAnsi="Myriad Pro"/>
          <w:sz w:val="26"/>
          <w:szCs w:val="26"/>
        </w:rPr>
      </w:pPr>
      <w:r w:rsidRPr="00BA0797">
        <w:rPr>
          <w:rFonts w:ascii="Myriad Pro" w:hAnsi="Myriad Pro"/>
          <w:sz w:val="26"/>
          <w:szCs w:val="26"/>
        </w:rPr>
        <w:t>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3473B534" w14:textId="77777777" w:rsidR="00560CBF" w:rsidRPr="00BA0797" w:rsidRDefault="00560CBF" w:rsidP="00123FC5">
      <w:pPr>
        <w:pStyle w:val="11"/>
        <w:numPr>
          <w:ilvl w:val="0"/>
          <w:numId w:val="82"/>
        </w:numPr>
        <w:tabs>
          <w:tab w:val="left" w:pos="1701"/>
        </w:tabs>
        <w:spacing w:after="0" w:line="360" w:lineRule="auto"/>
        <w:jc w:val="both"/>
        <w:rPr>
          <w:rFonts w:ascii="Myriad Pro" w:hAnsi="Myriad Pro"/>
          <w:sz w:val="26"/>
          <w:szCs w:val="26"/>
        </w:rPr>
      </w:pPr>
      <w:r w:rsidRPr="00BA0797">
        <w:rPr>
          <w:rFonts w:ascii="Myriad Pro" w:hAnsi="Myriad Pro"/>
          <w:sz w:val="26"/>
          <w:szCs w:val="26"/>
        </w:rPr>
        <w:t>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55FB5AB7" w14:textId="77777777" w:rsidR="00560CBF" w:rsidRPr="00BA0797" w:rsidRDefault="00560CBF" w:rsidP="00123FC5">
      <w:pPr>
        <w:pStyle w:val="11"/>
        <w:numPr>
          <w:ilvl w:val="0"/>
          <w:numId w:val="82"/>
        </w:numPr>
        <w:tabs>
          <w:tab w:val="left" w:pos="1701"/>
        </w:tabs>
        <w:spacing w:after="0" w:line="360" w:lineRule="auto"/>
        <w:jc w:val="both"/>
        <w:rPr>
          <w:rFonts w:ascii="Myriad Pro" w:hAnsi="Myriad Pro"/>
          <w:sz w:val="26"/>
          <w:szCs w:val="26"/>
        </w:rPr>
      </w:pPr>
      <w:r w:rsidRPr="00BA0797">
        <w:rPr>
          <w:rFonts w:ascii="Myriad Pro" w:hAnsi="Myriad Pro"/>
          <w:sz w:val="26"/>
          <w:szCs w:val="26"/>
        </w:rPr>
        <w:t xml:space="preserve">вместо выплаты, предусмотренной </w:t>
      </w:r>
      <w:hyperlink w:anchor="Par15" w:history="1">
        <w:r w:rsidRPr="00BA0797">
          <w:rPr>
            <w:rFonts w:ascii="Myriad Pro" w:hAnsi="Myriad Pro"/>
            <w:sz w:val="26"/>
            <w:szCs w:val="26"/>
          </w:rPr>
          <w:t xml:space="preserve">подпунктом </w:t>
        </w:r>
        <w:r w:rsidR="00586D28" w:rsidRPr="00BA0797">
          <w:rPr>
            <w:rFonts w:ascii="Myriad Pro" w:hAnsi="Myriad Pro"/>
            <w:sz w:val="26"/>
            <w:szCs w:val="26"/>
          </w:rPr>
          <w:t>«</w:t>
        </w:r>
        <w:r w:rsidRPr="00BA0797">
          <w:rPr>
            <w:rFonts w:ascii="Myriad Pro" w:hAnsi="Myriad Pro"/>
            <w:sz w:val="26"/>
            <w:szCs w:val="26"/>
          </w:rPr>
          <w:t>в</w:t>
        </w:r>
        <w:r w:rsidR="00586D28" w:rsidRPr="00BA0797">
          <w:rPr>
            <w:rFonts w:ascii="Myriad Pro" w:hAnsi="Myriad Pro"/>
            <w:sz w:val="26"/>
            <w:szCs w:val="26"/>
          </w:rPr>
          <w:t>»</w:t>
        </w:r>
        <w:r w:rsidRPr="00BA0797">
          <w:rPr>
            <w:rFonts w:ascii="Myriad Pro" w:hAnsi="Myriad Pro"/>
            <w:sz w:val="26"/>
            <w:szCs w:val="26"/>
          </w:rPr>
          <w:t xml:space="preserve"> пункта 6.1.3</w:t>
        </w:r>
      </w:hyperlink>
      <w:r w:rsidRPr="00BA0797">
        <w:rPr>
          <w:rFonts w:ascii="Myriad Pro" w:hAnsi="Myriad Pro"/>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w:t>
      </w:r>
      <w:r w:rsidR="00834137" w:rsidRPr="00BA0797">
        <w:rPr>
          <w:rFonts w:ascii="Myriad Pro" w:hAnsi="Myriad Pro"/>
          <w:sz w:val="26"/>
          <w:szCs w:val="26"/>
        </w:rPr>
        <w:t>2 0</w:t>
      </w:r>
      <w:r w:rsidRPr="00BA0797">
        <w:rPr>
          <w:rFonts w:ascii="Myriad Pro" w:hAnsi="Myriad Pro"/>
          <w:sz w:val="26"/>
          <w:szCs w:val="26"/>
        </w:rPr>
        <w:t>00 (Двенадцати тысяч) рублей;</w:t>
      </w:r>
    </w:p>
    <w:p w14:paraId="26D3FB9E" w14:textId="77777777" w:rsidR="00560CBF" w:rsidRPr="00BA0797" w:rsidRDefault="00560CBF" w:rsidP="007B5E44">
      <w:pPr>
        <w:pStyle w:val="11"/>
        <w:numPr>
          <w:ilvl w:val="0"/>
          <w:numId w:val="2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2D68ADC6" w14:textId="77777777" w:rsidR="00560CBF" w:rsidRPr="00BA0797" w:rsidRDefault="00560CBF" w:rsidP="007B5E44">
      <w:pPr>
        <w:pStyle w:val="11"/>
        <w:numPr>
          <w:ilvl w:val="0"/>
          <w:numId w:val="2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23DF4273" w14:textId="77777777" w:rsidR="00560CBF" w:rsidRPr="00BA0797" w:rsidRDefault="00560CBF" w:rsidP="007B5E44">
      <w:pPr>
        <w:pStyle w:val="11"/>
        <w:numPr>
          <w:ilvl w:val="0"/>
          <w:numId w:val="2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Участие в улучшении жилищных условий работников на условиях ипотечного кредитования.</w:t>
      </w:r>
    </w:p>
    <w:p w14:paraId="4704EE20" w14:textId="77777777" w:rsidR="00560CBF" w:rsidRPr="00BA0797" w:rsidRDefault="00560CBF" w:rsidP="007B5E44">
      <w:pPr>
        <w:pStyle w:val="11"/>
        <w:numPr>
          <w:ilvl w:val="0"/>
          <w:numId w:val="2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23300BE2" w14:textId="6A555849" w:rsidR="00BB23B1" w:rsidRDefault="00560CBF" w:rsidP="00BA0797">
      <w:pPr>
        <w:pStyle w:val="afff8"/>
        <w:spacing w:after="0"/>
      </w:pPr>
      <w:r w:rsidRPr="00BA0797">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6728DD2E" w14:textId="25BA26CC" w:rsidR="005B370D" w:rsidRDefault="005B370D" w:rsidP="00BA0797">
      <w:pPr>
        <w:pStyle w:val="afff8"/>
        <w:spacing w:after="0"/>
      </w:pPr>
    </w:p>
    <w:p w14:paraId="716F27F7" w14:textId="77777777" w:rsidR="005B370D" w:rsidRPr="00BA0797" w:rsidRDefault="005B370D"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313"/>
        <w:gridCol w:w="979"/>
        <w:gridCol w:w="979"/>
        <w:gridCol w:w="979"/>
        <w:gridCol w:w="1066"/>
        <w:gridCol w:w="1032"/>
        <w:gridCol w:w="1222"/>
      </w:tblGrid>
      <w:tr w:rsidR="006858B8" w:rsidRPr="00BA0797" w14:paraId="49CD46BD" w14:textId="77777777">
        <w:trPr>
          <w:cantSplit/>
          <w:tblHeader/>
        </w:trPr>
        <w:tc>
          <w:tcPr>
            <w:tcW w:w="336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54490CE"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lastRenderedPageBreak/>
              <w:t>Статья затрат</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273EF0D"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Пункт Кол. договора</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4A692C0"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Пункт ОТС</w:t>
            </w:r>
          </w:p>
        </w:tc>
        <w:tc>
          <w:tcPr>
            <w:tcW w:w="99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5589F1A"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2016 год</w:t>
            </w:r>
            <w:r w:rsidR="00547385" w:rsidRPr="007B5E44">
              <w:rPr>
                <w:rFonts w:ascii="Myriad Pro" w:eastAsia="Times New Roman" w:hAnsi="Myriad Pro"/>
                <w:b/>
                <w:color w:val="FFFFFF"/>
                <w:sz w:val="18"/>
                <w:szCs w:val="18"/>
                <w:lang w:eastAsia="ru-RU"/>
              </w:rPr>
              <w:t xml:space="preserve"> </w:t>
            </w:r>
            <w:r w:rsidRPr="007B5E44">
              <w:rPr>
                <w:rFonts w:ascii="Myriad Pro" w:eastAsia="Times New Roman" w:hAnsi="Myriad Pro"/>
                <w:b/>
                <w:color w:val="FFFFFF"/>
                <w:sz w:val="18"/>
                <w:szCs w:val="18"/>
                <w:lang w:eastAsia="ru-RU"/>
              </w:rPr>
              <w:t>тыс. руб.</w:t>
            </w:r>
          </w:p>
        </w:tc>
        <w:tc>
          <w:tcPr>
            <w:tcW w:w="3367"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3DC69A2"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2018</w:t>
            </w:r>
          </w:p>
        </w:tc>
      </w:tr>
      <w:tr w:rsidR="006858B8" w:rsidRPr="00BA0797" w14:paraId="0CA3F8DA" w14:textId="77777777">
        <w:trPr>
          <w:cantSplit/>
          <w:tblHeader/>
        </w:trPr>
        <w:tc>
          <w:tcPr>
            <w:tcW w:w="336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31FA729" w14:textId="77777777" w:rsidR="000458DF" w:rsidRPr="007B5E44" w:rsidRDefault="000458DF" w:rsidP="00BA0797">
            <w:pPr>
              <w:spacing w:after="0" w:line="240" w:lineRule="auto"/>
              <w:rPr>
                <w:rFonts w:ascii="Myriad Pro" w:eastAsia="Times New Roman" w:hAnsi="Myriad Pro"/>
                <w:b/>
                <w:color w:val="FFFFFF"/>
                <w:sz w:val="18"/>
                <w:szCs w:val="18"/>
                <w:lang w:eastAsia="ru-RU"/>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05CBC51"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0B142E6"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B60325D"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1081"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4791E8F" w14:textId="77777777" w:rsidR="000458DF" w:rsidRPr="007B5E44" w:rsidRDefault="00A006B5"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Предложение филиала</w:t>
            </w:r>
            <w:r w:rsidR="000458DF" w:rsidRPr="007B5E44">
              <w:rPr>
                <w:rFonts w:ascii="Myriad Pro" w:eastAsia="Times New Roman" w:hAnsi="Myriad Pro"/>
                <w:b/>
                <w:color w:val="FFFFFF"/>
                <w:sz w:val="18"/>
                <w:szCs w:val="18"/>
                <w:lang w:eastAsia="ru-RU"/>
              </w:rPr>
              <w:t xml:space="preserve"> на 2018, тыс. руб.</w:t>
            </w:r>
          </w:p>
        </w:tc>
        <w:tc>
          <w:tcPr>
            <w:tcW w:w="2286"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59628B2"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ТБР 2018, тыс. руб.</w:t>
            </w:r>
          </w:p>
        </w:tc>
      </w:tr>
      <w:tr w:rsidR="006858B8" w:rsidRPr="00BA0797" w14:paraId="766E4FFA" w14:textId="77777777">
        <w:trPr>
          <w:cantSplit/>
          <w:tblHeader/>
        </w:trPr>
        <w:tc>
          <w:tcPr>
            <w:tcW w:w="3369"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98E81EA" w14:textId="77777777" w:rsidR="000458DF" w:rsidRPr="007B5E44" w:rsidRDefault="000458DF" w:rsidP="00BA0797">
            <w:pPr>
              <w:spacing w:after="0" w:line="240" w:lineRule="auto"/>
              <w:rPr>
                <w:rFonts w:ascii="Myriad Pro" w:eastAsia="Times New Roman" w:hAnsi="Myriad Pro"/>
                <w:b/>
                <w:color w:val="FFFFFF"/>
                <w:sz w:val="18"/>
                <w:szCs w:val="18"/>
                <w:lang w:eastAsia="ru-RU"/>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B1AA2C2"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7E2C186"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9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126EB60"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1081"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D209677"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p>
        </w:tc>
        <w:tc>
          <w:tcPr>
            <w:tcW w:w="104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6395635"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Приказ Госкомитета от 29.12.2017 № 217-э</w:t>
            </w:r>
          </w:p>
        </w:tc>
        <w:tc>
          <w:tcPr>
            <w:tcW w:w="124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0ACF636" w14:textId="77777777" w:rsidR="000458DF" w:rsidRPr="007B5E44" w:rsidRDefault="000458DF" w:rsidP="00BA0797">
            <w:pPr>
              <w:spacing w:after="0" w:line="240" w:lineRule="auto"/>
              <w:jc w:val="center"/>
              <w:rPr>
                <w:rFonts w:ascii="Myriad Pro" w:eastAsia="Times New Roman" w:hAnsi="Myriad Pro"/>
                <w:b/>
                <w:color w:val="FFFFFF"/>
                <w:sz w:val="18"/>
                <w:szCs w:val="18"/>
                <w:lang w:eastAsia="ru-RU"/>
              </w:rPr>
            </w:pPr>
            <w:r w:rsidRPr="007B5E44">
              <w:rPr>
                <w:rFonts w:ascii="Myriad Pro" w:eastAsia="Times New Roman" w:hAnsi="Myriad Pro"/>
                <w:b/>
                <w:color w:val="FFFFFF"/>
                <w:sz w:val="18"/>
                <w:szCs w:val="18"/>
                <w:lang w:eastAsia="ru-RU"/>
              </w:rPr>
              <w:t>Приказ Госкомитета от 01.06.2018 № 23-э</w:t>
            </w:r>
          </w:p>
        </w:tc>
      </w:tr>
      <w:tr w:rsidR="006858B8" w:rsidRPr="00BA0797" w14:paraId="51289F18" w14:textId="77777777">
        <w:trPr>
          <w:cantSplit/>
        </w:trPr>
        <w:tc>
          <w:tcPr>
            <w:tcW w:w="3369" w:type="dxa"/>
            <w:tcBorders>
              <w:top w:val="single" w:sz="4" w:space="0" w:color="FFFFFF"/>
            </w:tcBorders>
            <w:shd w:val="clear" w:color="auto" w:fill="D6E3BC"/>
            <w:noWrap/>
            <w:vAlign w:val="center"/>
          </w:tcPr>
          <w:p w14:paraId="00FF2C46"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Выплаты социального характера</w:t>
            </w:r>
          </w:p>
        </w:tc>
        <w:tc>
          <w:tcPr>
            <w:tcW w:w="992" w:type="dxa"/>
            <w:tcBorders>
              <w:top w:val="single" w:sz="4" w:space="0" w:color="FFFFFF"/>
            </w:tcBorders>
            <w:shd w:val="clear" w:color="auto" w:fill="D6E3BC"/>
            <w:noWrap/>
            <w:vAlign w:val="center"/>
          </w:tcPr>
          <w:p w14:paraId="5852360C"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tcBorders>
              <w:top w:val="single" w:sz="4" w:space="0" w:color="FFFFFF"/>
            </w:tcBorders>
            <w:shd w:val="clear" w:color="auto" w:fill="D6E3BC"/>
            <w:noWrap/>
            <w:vAlign w:val="center"/>
          </w:tcPr>
          <w:p w14:paraId="64F0422D"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tcBorders>
              <w:top w:val="single" w:sz="4" w:space="0" w:color="FFFFFF"/>
            </w:tcBorders>
            <w:shd w:val="clear" w:color="auto" w:fill="D6E3BC"/>
            <w:noWrap/>
            <w:vAlign w:val="center"/>
          </w:tcPr>
          <w:p w14:paraId="70279927"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w:t>
            </w:r>
            <w:r w:rsidR="00834137" w:rsidRPr="00BA0797">
              <w:rPr>
                <w:rFonts w:ascii="Myriad Pro" w:eastAsia="Times New Roman" w:hAnsi="Myriad Pro"/>
                <w:b/>
                <w:bCs/>
                <w:sz w:val="18"/>
                <w:szCs w:val="18"/>
                <w:lang w:eastAsia="ru-RU"/>
              </w:rPr>
              <w:t>0 1</w:t>
            </w:r>
            <w:r w:rsidRPr="00BA0797">
              <w:rPr>
                <w:rFonts w:ascii="Myriad Pro" w:eastAsia="Times New Roman" w:hAnsi="Myriad Pro"/>
                <w:b/>
                <w:bCs/>
                <w:sz w:val="18"/>
                <w:szCs w:val="18"/>
                <w:lang w:eastAsia="ru-RU"/>
              </w:rPr>
              <w:t>52,06</w:t>
            </w:r>
          </w:p>
        </w:tc>
        <w:tc>
          <w:tcPr>
            <w:tcW w:w="1081" w:type="dxa"/>
            <w:tcBorders>
              <w:top w:val="single" w:sz="4" w:space="0" w:color="FFFFFF"/>
            </w:tcBorders>
            <w:shd w:val="clear" w:color="auto" w:fill="D6E3BC"/>
            <w:noWrap/>
            <w:vAlign w:val="center"/>
          </w:tcPr>
          <w:p w14:paraId="3A2B6115" w14:textId="77777777" w:rsidR="000458DF" w:rsidRPr="00BA0797" w:rsidRDefault="0083413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9 3</w:t>
            </w:r>
            <w:r w:rsidR="000458DF" w:rsidRPr="00BA0797">
              <w:rPr>
                <w:rFonts w:ascii="Myriad Pro" w:eastAsia="Times New Roman" w:hAnsi="Myriad Pro"/>
                <w:b/>
                <w:bCs/>
                <w:sz w:val="18"/>
                <w:szCs w:val="18"/>
                <w:lang w:eastAsia="ru-RU"/>
              </w:rPr>
              <w:t>64,62</w:t>
            </w:r>
          </w:p>
        </w:tc>
        <w:tc>
          <w:tcPr>
            <w:tcW w:w="1046" w:type="dxa"/>
            <w:tcBorders>
              <w:top w:val="single" w:sz="4" w:space="0" w:color="FFFFFF"/>
            </w:tcBorders>
            <w:shd w:val="clear" w:color="auto" w:fill="D6E3BC"/>
            <w:noWrap/>
            <w:vAlign w:val="center"/>
          </w:tcPr>
          <w:p w14:paraId="2D383C78" w14:textId="77777777" w:rsidR="000458DF" w:rsidRPr="00BA0797" w:rsidRDefault="0083413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6 8</w:t>
            </w:r>
            <w:r w:rsidR="000458DF" w:rsidRPr="00BA0797">
              <w:rPr>
                <w:rFonts w:ascii="Myriad Pro" w:eastAsia="Times New Roman" w:hAnsi="Myriad Pro"/>
                <w:b/>
                <w:bCs/>
                <w:sz w:val="18"/>
                <w:szCs w:val="18"/>
                <w:lang w:eastAsia="ru-RU"/>
              </w:rPr>
              <w:t>89,46</w:t>
            </w:r>
          </w:p>
        </w:tc>
        <w:tc>
          <w:tcPr>
            <w:tcW w:w="1240" w:type="dxa"/>
            <w:tcBorders>
              <w:top w:val="single" w:sz="4" w:space="0" w:color="FFFFFF"/>
            </w:tcBorders>
            <w:shd w:val="clear" w:color="auto" w:fill="D6E3BC"/>
            <w:noWrap/>
            <w:vAlign w:val="center"/>
          </w:tcPr>
          <w:p w14:paraId="61749944" w14:textId="77777777" w:rsidR="000458DF" w:rsidRPr="00BA0797" w:rsidRDefault="0083413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4 9</w:t>
            </w:r>
            <w:r w:rsidR="000458DF" w:rsidRPr="00BA0797">
              <w:rPr>
                <w:rFonts w:ascii="Myriad Pro" w:eastAsia="Times New Roman" w:hAnsi="Myriad Pro"/>
                <w:b/>
                <w:bCs/>
                <w:sz w:val="18"/>
                <w:szCs w:val="18"/>
                <w:lang w:eastAsia="ru-RU"/>
              </w:rPr>
              <w:t>33,01</w:t>
            </w:r>
          </w:p>
        </w:tc>
      </w:tr>
      <w:tr w:rsidR="006858B8" w:rsidRPr="00BA0797" w14:paraId="795A000D" w14:textId="77777777">
        <w:trPr>
          <w:cantSplit/>
        </w:trPr>
        <w:tc>
          <w:tcPr>
            <w:tcW w:w="3369" w:type="dxa"/>
            <w:shd w:val="clear" w:color="auto" w:fill="auto"/>
            <w:vAlign w:val="center"/>
          </w:tcPr>
          <w:p w14:paraId="1E6C29F2"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единовременная выплата при расторжении трудового договора по соглашению сторон</w:t>
            </w:r>
          </w:p>
        </w:tc>
        <w:tc>
          <w:tcPr>
            <w:tcW w:w="992" w:type="dxa"/>
            <w:shd w:val="clear" w:color="auto" w:fill="auto"/>
            <w:noWrap/>
            <w:vAlign w:val="center"/>
          </w:tcPr>
          <w:p w14:paraId="3691F4AB"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1864101A"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51CA6FF7"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1 4</w:t>
            </w:r>
            <w:r w:rsidR="000458DF" w:rsidRPr="00BA0797">
              <w:rPr>
                <w:rFonts w:ascii="Myriad Pro" w:eastAsia="Times New Roman" w:hAnsi="Myriad Pro"/>
                <w:sz w:val="18"/>
                <w:szCs w:val="18"/>
                <w:lang w:eastAsia="ru-RU"/>
              </w:rPr>
              <w:t>42,98</w:t>
            </w:r>
          </w:p>
        </w:tc>
        <w:tc>
          <w:tcPr>
            <w:tcW w:w="1081" w:type="dxa"/>
            <w:shd w:val="clear" w:color="auto" w:fill="auto"/>
            <w:noWrap/>
            <w:vAlign w:val="center"/>
          </w:tcPr>
          <w:p w14:paraId="5E362B40"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1046" w:type="dxa"/>
            <w:shd w:val="clear" w:color="auto" w:fill="auto"/>
            <w:noWrap/>
            <w:vAlign w:val="center"/>
          </w:tcPr>
          <w:p w14:paraId="5F260BE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51A31B45"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6FF24113" w14:textId="77777777">
        <w:trPr>
          <w:cantSplit/>
        </w:trPr>
        <w:tc>
          <w:tcPr>
            <w:tcW w:w="3369" w:type="dxa"/>
            <w:shd w:val="clear" w:color="auto" w:fill="auto"/>
            <w:vAlign w:val="center"/>
          </w:tcPr>
          <w:p w14:paraId="0CC0F8B3"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единовременная матпомощь при увольнении по собственному желанию после установления трудовой пенсии по старости</w:t>
            </w:r>
          </w:p>
        </w:tc>
        <w:tc>
          <w:tcPr>
            <w:tcW w:w="992" w:type="dxa"/>
            <w:shd w:val="clear" w:color="auto" w:fill="auto"/>
            <w:noWrap/>
            <w:vAlign w:val="center"/>
          </w:tcPr>
          <w:p w14:paraId="621195C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п.6.1.5.б</w:t>
            </w:r>
          </w:p>
        </w:tc>
        <w:tc>
          <w:tcPr>
            <w:tcW w:w="992" w:type="dxa"/>
            <w:shd w:val="clear" w:color="auto" w:fill="auto"/>
            <w:noWrap/>
            <w:vAlign w:val="center"/>
          </w:tcPr>
          <w:p w14:paraId="57AD1B89"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п.6.1.7</w:t>
            </w:r>
          </w:p>
        </w:tc>
        <w:tc>
          <w:tcPr>
            <w:tcW w:w="992" w:type="dxa"/>
            <w:shd w:val="clear" w:color="auto" w:fill="auto"/>
            <w:noWrap/>
            <w:vAlign w:val="center"/>
          </w:tcPr>
          <w:p w14:paraId="270641D8"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4 8</w:t>
            </w:r>
            <w:r w:rsidR="000458DF" w:rsidRPr="00BA0797">
              <w:rPr>
                <w:rFonts w:ascii="Myriad Pro" w:eastAsia="Times New Roman" w:hAnsi="Myriad Pro"/>
                <w:sz w:val="18"/>
                <w:szCs w:val="18"/>
                <w:lang w:eastAsia="ru-RU"/>
              </w:rPr>
              <w:t>46,84</w:t>
            </w:r>
          </w:p>
        </w:tc>
        <w:tc>
          <w:tcPr>
            <w:tcW w:w="1081" w:type="dxa"/>
            <w:shd w:val="clear" w:color="auto" w:fill="auto"/>
            <w:noWrap/>
            <w:vAlign w:val="center"/>
          </w:tcPr>
          <w:p w14:paraId="3618C49A"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5 0</w:t>
            </w:r>
            <w:r w:rsidR="000458DF" w:rsidRPr="00BA0797">
              <w:rPr>
                <w:rFonts w:ascii="Myriad Pro" w:eastAsia="Times New Roman" w:hAnsi="Myriad Pro"/>
                <w:sz w:val="18"/>
                <w:szCs w:val="18"/>
                <w:lang w:eastAsia="ru-RU"/>
              </w:rPr>
              <w:t>80,02</w:t>
            </w:r>
          </w:p>
        </w:tc>
        <w:tc>
          <w:tcPr>
            <w:tcW w:w="1046" w:type="dxa"/>
            <w:shd w:val="clear" w:color="auto" w:fill="auto"/>
            <w:noWrap/>
            <w:vAlign w:val="center"/>
          </w:tcPr>
          <w:p w14:paraId="6F3B0635"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4 9</w:t>
            </w:r>
            <w:r w:rsidR="000458DF" w:rsidRPr="00BA0797">
              <w:rPr>
                <w:rFonts w:ascii="Myriad Pro" w:eastAsia="Times New Roman" w:hAnsi="Myriad Pro"/>
                <w:sz w:val="18"/>
                <w:szCs w:val="18"/>
                <w:lang w:eastAsia="ru-RU"/>
              </w:rPr>
              <w:t>32,91</w:t>
            </w:r>
          </w:p>
        </w:tc>
        <w:tc>
          <w:tcPr>
            <w:tcW w:w="1240" w:type="dxa"/>
            <w:shd w:val="clear" w:color="auto" w:fill="auto"/>
            <w:noWrap/>
            <w:vAlign w:val="center"/>
          </w:tcPr>
          <w:p w14:paraId="466A1D49"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4 9</w:t>
            </w:r>
            <w:r w:rsidR="000458DF" w:rsidRPr="00BA0797">
              <w:rPr>
                <w:rFonts w:ascii="Myriad Pro" w:eastAsia="Times New Roman" w:hAnsi="Myriad Pro"/>
                <w:sz w:val="18"/>
                <w:szCs w:val="18"/>
                <w:lang w:eastAsia="ru-RU"/>
              </w:rPr>
              <w:t>33,01</w:t>
            </w:r>
          </w:p>
        </w:tc>
      </w:tr>
      <w:tr w:rsidR="006858B8" w:rsidRPr="00BA0797" w14:paraId="28642ACB" w14:textId="77777777">
        <w:trPr>
          <w:cantSplit/>
        </w:trPr>
        <w:tc>
          <w:tcPr>
            <w:tcW w:w="3369" w:type="dxa"/>
            <w:shd w:val="clear" w:color="auto" w:fill="auto"/>
            <w:vAlign w:val="center"/>
          </w:tcPr>
          <w:p w14:paraId="3BB761A6"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единовременная </w:t>
            </w:r>
            <w:r w:rsidR="00907A11" w:rsidRPr="00BA0797">
              <w:rPr>
                <w:rFonts w:ascii="Myriad Pro" w:eastAsia="Times New Roman" w:hAnsi="Myriad Pro"/>
                <w:sz w:val="18"/>
                <w:szCs w:val="18"/>
                <w:lang w:eastAsia="ru-RU"/>
              </w:rPr>
              <w:t>матпомощь</w:t>
            </w:r>
            <w:r w:rsidRPr="00BA0797">
              <w:rPr>
                <w:rFonts w:ascii="Myriad Pro" w:eastAsia="Times New Roman" w:hAnsi="Myriad Pro"/>
                <w:sz w:val="18"/>
                <w:szCs w:val="18"/>
                <w:lang w:eastAsia="ru-RU"/>
              </w:rPr>
              <w:t xml:space="preserve"> при рождении ребенка, при регистрации брака, при возвращении после призыва в ВС РФ</w:t>
            </w:r>
          </w:p>
        </w:tc>
        <w:tc>
          <w:tcPr>
            <w:tcW w:w="992" w:type="dxa"/>
            <w:shd w:val="clear" w:color="auto" w:fill="auto"/>
            <w:vAlign w:val="center"/>
          </w:tcPr>
          <w:p w14:paraId="0529FEF1"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vAlign w:val="center"/>
          </w:tcPr>
          <w:p w14:paraId="37260AAA"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4973EE8E"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1 4</w:t>
            </w:r>
            <w:r w:rsidR="000458DF" w:rsidRPr="00BA0797">
              <w:rPr>
                <w:rFonts w:ascii="Myriad Pro" w:eastAsia="Times New Roman" w:hAnsi="Myriad Pro"/>
                <w:sz w:val="18"/>
                <w:szCs w:val="18"/>
                <w:lang w:eastAsia="ru-RU"/>
              </w:rPr>
              <w:t>04,11</w:t>
            </w:r>
          </w:p>
        </w:tc>
        <w:tc>
          <w:tcPr>
            <w:tcW w:w="1081" w:type="dxa"/>
            <w:shd w:val="clear" w:color="auto" w:fill="auto"/>
            <w:noWrap/>
            <w:vAlign w:val="center"/>
          </w:tcPr>
          <w:p w14:paraId="7F938C68"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0458DF" w:rsidRPr="00BA0797">
              <w:rPr>
                <w:rFonts w:ascii="Myriad Pro" w:eastAsia="Times New Roman" w:hAnsi="Myriad Pro"/>
                <w:sz w:val="18"/>
                <w:szCs w:val="18"/>
                <w:lang w:eastAsia="ru-RU"/>
              </w:rPr>
              <w:t>12,00</w:t>
            </w:r>
          </w:p>
        </w:tc>
        <w:tc>
          <w:tcPr>
            <w:tcW w:w="1046" w:type="dxa"/>
            <w:shd w:val="clear" w:color="auto" w:fill="auto"/>
            <w:noWrap/>
            <w:vAlign w:val="center"/>
          </w:tcPr>
          <w:p w14:paraId="5A7E7547"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1 3</w:t>
            </w:r>
            <w:r w:rsidR="000458DF" w:rsidRPr="00BA0797">
              <w:rPr>
                <w:rFonts w:ascii="Myriad Pro" w:eastAsia="Times New Roman" w:hAnsi="Myriad Pro"/>
                <w:sz w:val="18"/>
                <w:szCs w:val="18"/>
                <w:lang w:eastAsia="ru-RU"/>
              </w:rPr>
              <w:t>25</w:t>
            </w:r>
          </w:p>
        </w:tc>
        <w:tc>
          <w:tcPr>
            <w:tcW w:w="1240" w:type="dxa"/>
            <w:shd w:val="clear" w:color="auto" w:fill="auto"/>
            <w:noWrap/>
            <w:vAlign w:val="center"/>
          </w:tcPr>
          <w:p w14:paraId="40661C9B"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3999F859" w14:textId="77777777">
        <w:trPr>
          <w:cantSplit/>
        </w:trPr>
        <w:tc>
          <w:tcPr>
            <w:tcW w:w="3369" w:type="dxa"/>
            <w:shd w:val="clear" w:color="auto" w:fill="auto"/>
            <w:vAlign w:val="center"/>
          </w:tcPr>
          <w:p w14:paraId="25CA8856"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полная компенсация:</w:t>
            </w:r>
          </w:p>
        </w:tc>
        <w:tc>
          <w:tcPr>
            <w:tcW w:w="992" w:type="dxa"/>
            <w:shd w:val="clear" w:color="auto" w:fill="auto"/>
            <w:noWrap/>
            <w:vAlign w:val="center"/>
          </w:tcPr>
          <w:p w14:paraId="65DD15DE"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6D9CE28D"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36AC338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216,50</w:t>
            </w:r>
          </w:p>
        </w:tc>
        <w:tc>
          <w:tcPr>
            <w:tcW w:w="1081" w:type="dxa"/>
            <w:shd w:val="clear" w:color="auto" w:fill="auto"/>
            <w:noWrap/>
            <w:vAlign w:val="center"/>
          </w:tcPr>
          <w:p w14:paraId="0742C401"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236,00</w:t>
            </w:r>
          </w:p>
        </w:tc>
        <w:tc>
          <w:tcPr>
            <w:tcW w:w="1046" w:type="dxa"/>
            <w:shd w:val="clear" w:color="auto" w:fill="auto"/>
            <w:noWrap/>
            <w:vAlign w:val="center"/>
          </w:tcPr>
          <w:p w14:paraId="2765FFAE"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78,51</w:t>
            </w:r>
          </w:p>
        </w:tc>
        <w:tc>
          <w:tcPr>
            <w:tcW w:w="1240" w:type="dxa"/>
            <w:shd w:val="clear" w:color="auto" w:fill="auto"/>
            <w:noWrap/>
            <w:vAlign w:val="center"/>
          </w:tcPr>
          <w:p w14:paraId="0F0E7B39"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5C6156DC" w14:textId="77777777">
        <w:trPr>
          <w:cantSplit/>
        </w:trPr>
        <w:tc>
          <w:tcPr>
            <w:tcW w:w="3369" w:type="dxa"/>
            <w:shd w:val="clear" w:color="auto" w:fill="auto"/>
            <w:vAlign w:val="center"/>
          </w:tcPr>
          <w:p w14:paraId="62D9427A"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на содержание детей-инвалидов в детских дошкольных учреждениях и приобретение им путевок в оздоровительные лагеря</w:t>
            </w:r>
          </w:p>
        </w:tc>
        <w:tc>
          <w:tcPr>
            <w:tcW w:w="992" w:type="dxa"/>
            <w:shd w:val="clear" w:color="auto" w:fill="auto"/>
            <w:noWrap/>
            <w:vAlign w:val="center"/>
          </w:tcPr>
          <w:p w14:paraId="43D81B7C"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п.6.2.1.в</w:t>
            </w:r>
          </w:p>
        </w:tc>
        <w:tc>
          <w:tcPr>
            <w:tcW w:w="992" w:type="dxa"/>
            <w:shd w:val="clear" w:color="auto" w:fill="auto"/>
            <w:noWrap/>
            <w:vAlign w:val="center"/>
          </w:tcPr>
          <w:p w14:paraId="54A343B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п.6.2.1.г</w:t>
            </w:r>
          </w:p>
        </w:tc>
        <w:tc>
          <w:tcPr>
            <w:tcW w:w="992" w:type="dxa"/>
            <w:shd w:val="clear" w:color="auto" w:fill="auto"/>
            <w:noWrap/>
            <w:vAlign w:val="center"/>
          </w:tcPr>
          <w:p w14:paraId="166A350D"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23,76</w:t>
            </w:r>
          </w:p>
        </w:tc>
        <w:tc>
          <w:tcPr>
            <w:tcW w:w="1081" w:type="dxa"/>
            <w:shd w:val="clear" w:color="auto" w:fill="auto"/>
            <w:noWrap/>
            <w:vAlign w:val="center"/>
          </w:tcPr>
          <w:p w14:paraId="0381FE9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26,00</w:t>
            </w:r>
          </w:p>
        </w:tc>
        <w:tc>
          <w:tcPr>
            <w:tcW w:w="1046" w:type="dxa"/>
            <w:shd w:val="clear" w:color="auto" w:fill="auto"/>
            <w:noWrap/>
            <w:vAlign w:val="center"/>
          </w:tcPr>
          <w:p w14:paraId="2D1038DA"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6261C8CD"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36BF3B79" w14:textId="77777777">
        <w:trPr>
          <w:cantSplit/>
        </w:trPr>
        <w:tc>
          <w:tcPr>
            <w:tcW w:w="3369" w:type="dxa"/>
            <w:shd w:val="clear" w:color="auto" w:fill="auto"/>
            <w:vAlign w:val="center"/>
          </w:tcPr>
          <w:p w14:paraId="1D4E0F77"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на содержание детей в детских дошкольных государственных,</w:t>
            </w:r>
            <w:r w:rsidR="009C7B3E" w:rsidRPr="00BA0797">
              <w:rPr>
                <w:rFonts w:ascii="Myriad Pro" w:eastAsia="Times New Roman" w:hAnsi="Myriad Pro"/>
                <w:sz w:val="18"/>
                <w:szCs w:val="18"/>
                <w:lang w:eastAsia="ru-RU"/>
              </w:rPr>
              <w:t xml:space="preserve"> </w:t>
            </w:r>
            <w:r w:rsidRPr="00BA0797">
              <w:rPr>
                <w:rFonts w:ascii="Myriad Pro" w:eastAsia="Times New Roman" w:hAnsi="Myriad Pro"/>
                <w:sz w:val="18"/>
                <w:szCs w:val="18"/>
                <w:lang w:eastAsia="ru-RU"/>
              </w:rPr>
              <w:t>муниципальных и ведомственных образовательных учреждениях семьям, имеющим троих и более несовершеннолетних детей</w:t>
            </w:r>
          </w:p>
        </w:tc>
        <w:tc>
          <w:tcPr>
            <w:tcW w:w="992" w:type="dxa"/>
            <w:shd w:val="clear" w:color="auto" w:fill="auto"/>
            <w:noWrap/>
            <w:vAlign w:val="center"/>
          </w:tcPr>
          <w:p w14:paraId="56B3FE07"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6.2.1 г</w:t>
            </w:r>
          </w:p>
        </w:tc>
        <w:tc>
          <w:tcPr>
            <w:tcW w:w="992" w:type="dxa"/>
            <w:shd w:val="clear" w:color="auto" w:fill="auto"/>
            <w:noWrap/>
            <w:vAlign w:val="center"/>
          </w:tcPr>
          <w:p w14:paraId="52253C6A"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 6.2.1 б</w:t>
            </w:r>
          </w:p>
        </w:tc>
        <w:tc>
          <w:tcPr>
            <w:tcW w:w="992" w:type="dxa"/>
            <w:shd w:val="clear" w:color="auto" w:fill="auto"/>
            <w:noWrap/>
            <w:vAlign w:val="center"/>
          </w:tcPr>
          <w:p w14:paraId="798BA19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192,74</w:t>
            </w:r>
          </w:p>
        </w:tc>
        <w:tc>
          <w:tcPr>
            <w:tcW w:w="1081" w:type="dxa"/>
            <w:shd w:val="clear" w:color="auto" w:fill="auto"/>
            <w:noWrap/>
            <w:vAlign w:val="center"/>
          </w:tcPr>
          <w:p w14:paraId="7CC3446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210,00</w:t>
            </w:r>
          </w:p>
        </w:tc>
        <w:tc>
          <w:tcPr>
            <w:tcW w:w="1046" w:type="dxa"/>
            <w:shd w:val="clear" w:color="auto" w:fill="auto"/>
            <w:noWrap/>
            <w:vAlign w:val="center"/>
          </w:tcPr>
          <w:p w14:paraId="6A24B4F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78,51</w:t>
            </w:r>
          </w:p>
        </w:tc>
        <w:tc>
          <w:tcPr>
            <w:tcW w:w="1240" w:type="dxa"/>
            <w:shd w:val="clear" w:color="auto" w:fill="auto"/>
            <w:noWrap/>
            <w:vAlign w:val="center"/>
          </w:tcPr>
          <w:p w14:paraId="1D3FE19E"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3E40C0D9" w14:textId="77777777">
        <w:trPr>
          <w:cantSplit/>
        </w:trPr>
        <w:tc>
          <w:tcPr>
            <w:tcW w:w="3369" w:type="dxa"/>
            <w:shd w:val="clear" w:color="auto" w:fill="auto"/>
            <w:vAlign w:val="center"/>
          </w:tcPr>
          <w:p w14:paraId="615958F6"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частичная или полная компенсация стоимости путевок в детские оздоровительные лагеря детям работников:</w:t>
            </w:r>
          </w:p>
        </w:tc>
        <w:tc>
          <w:tcPr>
            <w:tcW w:w="992" w:type="dxa"/>
            <w:shd w:val="clear" w:color="auto" w:fill="auto"/>
            <w:noWrap/>
            <w:vAlign w:val="center"/>
          </w:tcPr>
          <w:p w14:paraId="3BB6C490"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п.6.2.7</w:t>
            </w:r>
          </w:p>
        </w:tc>
        <w:tc>
          <w:tcPr>
            <w:tcW w:w="992" w:type="dxa"/>
            <w:shd w:val="clear" w:color="auto" w:fill="auto"/>
            <w:noWrap/>
            <w:vAlign w:val="center"/>
          </w:tcPr>
          <w:p w14:paraId="6D9F9111"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п.6.5.</w:t>
            </w:r>
          </w:p>
        </w:tc>
        <w:tc>
          <w:tcPr>
            <w:tcW w:w="992" w:type="dxa"/>
            <w:shd w:val="clear" w:color="auto" w:fill="auto"/>
            <w:noWrap/>
            <w:vAlign w:val="center"/>
          </w:tcPr>
          <w:p w14:paraId="1D8D215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515,62</w:t>
            </w:r>
          </w:p>
        </w:tc>
        <w:tc>
          <w:tcPr>
            <w:tcW w:w="1081" w:type="dxa"/>
            <w:shd w:val="clear" w:color="auto" w:fill="auto"/>
            <w:noWrap/>
            <w:vAlign w:val="center"/>
          </w:tcPr>
          <w:p w14:paraId="4A445993"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568,25</w:t>
            </w:r>
          </w:p>
        </w:tc>
        <w:tc>
          <w:tcPr>
            <w:tcW w:w="1046" w:type="dxa"/>
            <w:shd w:val="clear" w:color="auto" w:fill="auto"/>
            <w:noWrap/>
            <w:vAlign w:val="center"/>
          </w:tcPr>
          <w:p w14:paraId="3B2D2FE0"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4F926530"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0F6ED6BF" w14:textId="77777777">
        <w:trPr>
          <w:cantSplit/>
        </w:trPr>
        <w:tc>
          <w:tcPr>
            <w:tcW w:w="3369" w:type="dxa"/>
            <w:shd w:val="clear" w:color="auto" w:fill="auto"/>
            <w:vAlign w:val="center"/>
          </w:tcPr>
          <w:p w14:paraId="55331993"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расходы в связи со смертью близких родственников работника</w:t>
            </w:r>
          </w:p>
        </w:tc>
        <w:tc>
          <w:tcPr>
            <w:tcW w:w="992" w:type="dxa"/>
            <w:shd w:val="clear" w:color="auto" w:fill="auto"/>
            <w:noWrap/>
            <w:vAlign w:val="center"/>
          </w:tcPr>
          <w:p w14:paraId="246906F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п.6.1.3.б</w:t>
            </w:r>
          </w:p>
        </w:tc>
        <w:tc>
          <w:tcPr>
            <w:tcW w:w="992" w:type="dxa"/>
            <w:shd w:val="clear" w:color="auto" w:fill="auto"/>
            <w:noWrap/>
            <w:vAlign w:val="center"/>
          </w:tcPr>
          <w:p w14:paraId="6C3C7D5A"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п.6.1.3.д</w:t>
            </w:r>
          </w:p>
        </w:tc>
        <w:tc>
          <w:tcPr>
            <w:tcW w:w="992" w:type="dxa"/>
            <w:shd w:val="clear" w:color="auto" w:fill="auto"/>
            <w:noWrap/>
            <w:vAlign w:val="center"/>
          </w:tcPr>
          <w:p w14:paraId="67A1E72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829,09</w:t>
            </w:r>
          </w:p>
        </w:tc>
        <w:tc>
          <w:tcPr>
            <w:tcW w:w="1081" w:type="dxa"/>
            <w:shd w:val="clear" w:color="auto" w:fill="auto"/>
            <w:noWrap/>
            <w:vAlign w:val="center"/>
          </w:tcPr>
          <w:p w14:paraId="492E5807"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876,00</w:t>
            </w:r>
          </w:p>
        </w:tc>
        <w:tc>
          <w:tcPr>
            <w:tcW w:w="1046" w:type="dxa"/>
            <w:shd w:val="clear" w:color="auto" w:fill="auto"/>
            <w:noWrap/>
            <w:vAlign w:val="center"/>
          </w:tcPr>
          <w:p w14:paraId="11F3E49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553,04</w:t>
            </w:r>
          </w:p>
        </w:tc>
        <w:tc>
          <w:tcPr>
            <w:tcW w:w="1240" w:type="dxa"/>
            <w:shd w:val="clear" w:color="auto" w:fill="auto"/>
            <w:noWrap/>
            <w:vAlign w:val="center"/>
          </w:tcPr>
          <w:p w14:paraId="5495BC8A"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0396628C" w14:textId="77777777">
        <w:trPr>
          <w:cantSplit/>
        </w:trPr>
        <w:tc>
          <w:tcPr>
            <w:tcW w:w="3369" w:type="dxa"/>
            <w:shd w:val="clear" w:color="auto" w:fill="auto"/>
            <w:vAlign w:val="center"/>
          </w:tcPr>
          <w:p w14:paraId="2A312458"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Материальная помощь многодетным семьям</w:t>
            </w:r>
          </w:p>
        </w:tc>
        <w:tc>
          <w:tcPr>
            <w:tcW w:w="992" w:type="dxa"/>
            <w:shd w:val="clear" w:color="auto" w:fill="auto"/>
            <w:noWrap/>
            <w:vAlign w:val="center"/>
          </w:tcPr>
          <w:p w14:paraId="3A4C1E55"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п.6.2.8</w:t>
            </w:r>
          </w:p>
        </w:tc>
        <w:tc>
          <w:tcPr>
            <w:tcW w:w="992" w:type="dxa"/>
            <w:shd w:val="clear" w:color="auto" w:fill="auto"/>
            <w:noWrap/>
            <w:vAlign w:val="center"/>
          </w:tcPr>
          <w:p w14:paraId="15347EF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 6.5</w:t>
            </w:r>
          </w:p>
        </w:tc>
        <w:tc>
          <w:tcPr>
            <w:tcW w:w="992" w:type="dxa"/>
            <w:shd w:val="clear" w:color="auto" w:fill="auto"/>
            <w:noWrap/>
            <w:vAlign w:val="center"/>
          </w:tcPr>
          <w:p w14:paraId="19F7ACA3"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654,43</w:t>
            </w:r>
          </w:p>
        </w:tc>
        <w:tc>
          <w:tcPr>
            <w:tcW w:w="1081" w:type="dxa"/>
            <w:shd w:val="clear" w:color="auto" w:fill="auto"/>
            <w:noWrap/>
            <w:vAlign w:val="center"/>
          </w:tcPr>
          <w:p w14:paraId="4DA6BA10"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530,55</w:t>
            </w:r>
          </w:p>
        </w:tc>
        <w:tc>
          <w:tcPr>
            <w:tcW w:w="1046" w:type="dxa"/>
            <w:shd w:val="clear" w:color="auto" w:fill="auto"/>
            <w:noWrap/>
            <w:vAlign w:val="center"/>
          </w:tcPr>
          <w:p w14:paraId="103CD14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083565FD"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58BE104D" w14:textId="77777777">
        <w:trPr>
          <w:cantSplit/>
        </w:trPr>
        <w:tc>
          <w:tcPr>
            <w:tcW w:w="3369" w:type="dxa"/>
            <w:shd w:val="clear" w:color="auto" w:fill="auto"/>
            <w:vAlign w:val="center"/>
          </w:tcPr>
          <w:p w14:paraId="3B4F3AD9"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прочие</w:t>
            </w:r>
          </w:p>
        </w:tc>
        <w:tc>
          <w:tcPr>
            <w:tcW w:w="992" w:type="dxa"/>
            <w:shd w:val="clear" w:color="auto" w:fill="auto"/>
            <w:noWrap/>
            <w:vAlign w:val="center"/>
          </w:tcPr>
          <w:p w14:paraId="69917431"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0C236215"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447670C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242,49</w:t>
            </w:r>
          </w:p>
        </w:tc>
        <w:tc>
          <w:tcPr>
            <w:tcW w:w="1081" w:type="dxa"/>
            <w:shd w:val="clear" w:color="auto" w:fill="auto"/>
            <w:noWrap/>
            <w:vAlign w:val="center"/>
          </w:tcPr>
          <w:p w14:paraId="0ED1887E"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561,80</w:t>
            </w:r>
          </w:p>
        </w:tc>
        <w:tc>
          <w:tcPr>
            <w:tcW w:w="1046" w:type="dxa"/>
            <w:shd w:val="clear" w:color="auto" w:fill="auto"/>
            <w:noWrap/>
            <w:vAlign w:val="center"/>
          </w:tcPr>
          <w:p w14:paraId="176E0977"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736DDCD7"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6859C456" w14:textId="77777777">
        <w:trPr>
          <w:cantSplit/>
        </w:trPr>
        <w:tc>
          <w:tcPr>
            <w:tcW w:w="3369" w:type="dxa"/>
            <w:shd w:val="clear" w:color="auto" w:fill="D6E3BC"/>
            <w:vAlign w:val="center"/>
          </w:tcPr>
          <w:p w14:paraId="0E843EE8"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Затраты социального характера из прибыли, не включенные в П-4</w:t>
            </w:r>
          </w:p>
        </w:tc>
        <w:tc>
          <w:tcPr>
            <w:tcW w:w="992" w:type="dxa"/>
            <w:shd w:val="clear" w:color="auto" w:fill="D6E3BC"/>
            <w:noWrap/>
            <w:vAlign w:val="center"/>
          </w:tcPr>
          <w:p w14:paraId="026DF119"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4EC70301"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43CB1CAD" w14:textId="77777777" w:rsidR="000458DF"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2 4</w:t>
            </w:r>
            <w:r w:rsidR="000458DF" w:rsidRPr="00BA0797">
              <w:rPr>
                <w:rFonts w:ascii="Myriad Pro" w:eastAsia="Times New Roman" w:hAnsi="Myriad Pro"/>
                <w:b/>
                <w:bCs/>
                <w:sz w:val="18"/>
                <w:szCs w:val="18"/>
                <w:lang w:eastAsia="ru-RU"/>
              </w:rPr>
              <w:t>15,45</w:t>
            </w:r>
          </w:p>
        </w:tc>
        <w:tc>
          <w:tcPr>
            <w:tcW w:w="1081" w:type="dxa"/>
            <w:shd w:val="clear" w:color="auto" w:fill="D6E3BC"/>
            <w:noWrap/>
            <w:vAlign w:val="center"/>
          </w:tcPr>
          <w:p w14:paraId="6217E51F" w14:textId="77777777" w:rsidR="000458DF"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3 1</w:t>
            </w:r>
            <w:r w:rsidR="000458DF" w:rsidRPr="00BA0797">
              <w:rPr>
                <w:rFonts w:ascii="Myriad Pro" w:eastAsia="Times New Roman" w:hAnsi="Myriad Pro"/>
                <w:b/>
                <w:bCs/>
                <w:sz w:val="18"/>
                <w:szCs w:val="18"/>
                <w:lang w:eastAsia="ru-RU"/>
              </w:rPr>
              <w:t>67,63</w:t>
            </w:r>
          </w:p>
        </w:tc>
        <w:tc>
          <w:tcPr>
            <w:tcW w:w="1046" w:type="dxa"/>
            <w:shd w:val="clear" w:color="auto" w:fill="D6E3BC"/>
            <w:noWrap/>
            <w:vAlign w:val="center"/>
          </w:tcPr>
          <w:p w14:paraId="49BDD304" w14:textId="77777777" w:rsidR="000458DF"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1 8</w:t>
            </w:r>
            <w:r w:rsidR="000458DF" w:rsidRPr="00BA0797">
              <w:rPr>
                <w:rFonts w:ascii="Myriad Pro" w:eastAsia="Times New Roman" w:hAnsi="Myriad Pro"/>
                <w:b/>
                <w:bCs/>
                <w:sz w:val="18"/>
                <w:szCs w:val="18"/>
                <w:lang w:eastAsia="ru-RU"/>
              </w:rPr>
              <w:t>86,34</w:t>
            </w:r>
          </w:p>
        </w:tc>
        <w:tc>
          <w:tcPr>
            <w:tcW w:w="1240" w:type="dxa"/>
            <w:shd w:val="clear" w:color="auto" w:fill="D6E3BC"/>
            <w:noWrap/>
            <w:vAlign w:val="center"/>
          </w:tcPr>
          <w:p w14:paraId="12552ADB"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0,00</w:t>
            </w:r>
          </w:p>
        </w:tc>
      </w:tr>
      <w:tr w:rsidR="006858B8" w:rsidRPr="00BA0797" w14:paraId="2A81385D" w14:textId="77777777">
        <w:trPr>
          <w:cantSplit/>
        </w:trPr>
        <w:tc>
          <w:tcPr>
            <w:tcW w:w="3369" w:type="dxa"/>
            <w:shd w:val="clear" w:color="auto" w:fill="auto"/>
            <w:vAlign w:val="center"/>
          </w:tcPr>
          <w:p w14:paraId="56CDFA99"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ежемесячные компенсационные выплаты работникам, находящимся в оплачиваемом отпуске по уходу за ребенком, сверх законодательства РФ:</w:t>
            </w:r>
          </w:p>
        </w:tc>
        <w:tc>
          <w:tcPr>
            <w:tcW w:w="992" w:type="dxa"/>
            <w:shd w:val="clear" w:color="auto" w:fill="auto"/>
            <w:noWrap/>
            <w:vAlign w:val="center"/>
          </w:tcPr>
          <w:p w14:paraId="371393E1"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п.6.2.4</w:t>
            </w:r>
          </w:p>
        </w:tc>
        <w:tc>
          <w:tcPr>
            <w:tcW w:w="992" w:type="dxa"/>
            <w:shd w:val="clear" w:color="auto" w:fill="auto"/>
            <w:noWrap/>
            <w:vAlign w:val="center"/>
          </w:tcPr>
          <w:p w14:paraId="051CDF7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п.6.2.4</w:t>
            </w:r>
          </w:p>
        </w:tc>
        <w:tc>
          <w:tcPr>
            <w:tcW w:w="992" w:type="dxa"/>
            <w:shd w:val="clear" w:color="auto" w:fill="auto"/>
            <w:noWrap/>
            <w:vAlign w:val="center"/>
          </w:tcPr>
          <w:p w14:paraId="3FB622C3"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0458DF" w:rsidRPr="00BA0797">
              <w:rPr>
                <w:rFonts w:ascii="Myriad Pro" w:eastAsia="Times New Roman" w:hAnsi="Myriad Pro"/>
                <w:sz w:val="18"/>
                <w:szCs w:val="18"/>
                <w:lang w:eastAsia="ru-RU"/>
              </w:rPr>
              <w:t>13,43</w:t>
            </w:r>
          </w:p>
        </w:tc>
        <w:tc>
          <w:tcPr>
            <w:tcW w:w="1081" w:type="dxa"/>
            <w:shd w:val="clear" w:color="auto" w:fill="auto"/>
            <w:noWrap/>
            <w:vAlign w:val="center"/>
          </w:tcPr>
          <w:p w14:paraId="49606BB4"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1 7</w:t>
            </w:r>
            <w:r w:rsidR="000458DF" w:rsidRPr="00BA0797">
              <w:rPr>
                <w:rFonts w:ascii="Myriad Pro" w:eastAsia="Times New Roman" w:hAnsi="Myriad Pro"/>
                <w:sz w:val="18"/>
                <w:szCs w:val="18"/>
                <w:lang w:eastAsia="ru-RU"/>
              </w:rPr>
              <w:t>78,90</w:t>
            </w:r>
          </w:p>
        </w:tc>
        <w:tc>
          <w:tcPr>
            <w:tcW w:w="1046" w:type="dxa"/>
            <w:shd w:val="clear" w:color="auto" w:fill="auto"/>
            <w:noWrap/>
            <w:vAlign w:val="center"/>
          </w:tcPr>
          <w:p w14:paraId="1310C291"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1 4</w:t>
            </w:r>
            <w:r w:rsidR="000458DF" w:rsidRPr="00BA0797">
              <w:rPr>
                <w:rFonts w:ascii="Myriad Pro" w:eastAsia="Times New Roman" w:hAnsi="Myriad Pro"/>
                <w:sz w:val="18"/>
                <w:szCs w:val="18"/>
                <w:lang w:eastAsia="ru-RU"/>
              </w:rPr>
              <w:t>82,93</w:t>
            </w:r>
          </w:p>
        </w:tc>
        <w:tc>
          <w:tcPr>
            <w:tcW w:w="1240" w:type="dxa"/>
            <w:shd w:val="clear" w:color="auto" w:fill="auto"/>
            <w:noWrap/>
            <w:vAlign w:val="center"/>
          </w:tcPr>
          <w:p w14:paraId="0504F6EB"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696C315F" w14:textId="77777777">
        <w:trPr>
          <w:cantSplit/>
        </w:trPr>
        <w:tc>
          <w:tcPr>
            <w:tcW w:w="3369" w:type="dxa"/>
            <w:shd w:val="clear" w:color="auto" w:fill="auto"/>
            <w:vAlign w:val="center"/>
          </w:tcPr>
          <w:p w14:paraId="3A5C1AF5"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выплата единовременной </w:t>
            </w:r>
            <w:r w:rsidR="00907A11" w:rsidRPr="00BA0797">
              <w:rPr>
                <w:rFonts w:ascii="Myriad Pro" w:eastAsia="Times New Roman" w:hAnsi="Myriad Pro"/>
                <w:sz w:val="18"/>
                <w:szCs w:val="18"/>
                <w:lang w:eastAsia="ru-RU"/>
              </w:rPr>
              <w:t>матпомощи</w:t>
            </w:r>
            <w:r w:rsidRPr="00BA0797">
              <w:rPr>
                <w:rFonts w:ascii="Myriad Pro" w:eastAsia="Times New Roman" w:hAnsi="Myriad Pro"/>
                <w:sz w:val="18"/>
                <w:szCs w:val="18"/>
                <w:lang w:eastAsia="ru-RU"/>
              </w:rPr>
              <w:t xml:space="preserve"> неработающим пенсионерам Общества к юбилейным датам</w:t>
            </w:r>
          </w:p>
        </w:tc>
        <w:tc>
          <w:tcPr>
            <w:tcW w:w="992" w:type="dxa"/>
            <w:shd w:val="clear" w:color="auto" w:fill="auto"/>
            <w:vAlign w:val="center"/>
          </w:tcPr>
          <w:p w14:paraId="7A82F44E"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п.6.2.6, прил. № 6 , п. 5.2</w:t>
            </w:r>
          </w:p>
        </w:tc>
        <w:tc>
          <w:tcPr>
            <w:tcW w:w="992" w:type="dxa"/>
            <w:shd w:val="clear" w:color="auto" w:fill="auto"/>
            <w:noWrap/>
            <w:vAlign w:val="center"/>
          </w:tcPr>
          <w:p w14:paraId="0CE3433C"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п.6.5.</w:t>
            </w:r>
          </w:p>
        </w:tc>
        <w:tc>
          <w:tcPr>
            <w:tcW w:w="992" w:type="dxa"/>
            <w:shd w:val="clear" w:color="auto" w:fill="auto"/>
            <w:noWrap/>
            <w:vAlign w:val="center"/>
          </w:tcPr>
          <w:p w14:paraId="059701A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165,32</w:t>
            </w:r>
          </w:p>
        </w:tc>
        <w:tc>
          <w:tcPr>
            <w:tcW w:w="1081" w:type="dxa"/>
            <w:shd w:val="clear" w:color="auto" w:fill="auto"/>
            <w:noWrap/>
            <w:vAlign w:val="center"/>
          </w:tcPr>
          <w:p w14:paraId="0D28427C"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191,93</w:t>
            </w:r>
          </w:p>
        </w:tc>
        <w:tc>
          <w:tcPr>
            <w:tcW w:w="1046" w:type="dxa"/>
            <w:shd w:val="clear" w:color="auto" w:fill="auto"/>
            <w:noWrap/>
            <w:vAlign w:val="center"/>
          </w:tcPr>
          <w:p w14:paraId="5C8B537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680D831F"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2F319C18" w14:textId="77777777">
        <w:trPr>
          <w:cantSplit/>
        </w:trPr>
        <w:tc>
          <w:tcPr>
            <w:tcW w:w="3369" w:type="dxa"/>
            <w:shd w:val="clear" w:color="auto" w:fill="auto"/>
            <w:vAlign w:val="center"/>
          </w:tcPr>
          <w:p w14:paraId="76AF060A"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выплаты единовременной </w:t>
            </w:r>
            <w:r w:rsidR="00907A11" w:rsidRPr="00BA0797">
              <w:rPr>
                <w:rFonts w:ascii="Myriad Pro" w:eastAsia="Times New Roman" w:hAnsi="Myriad Pro"/>
                <w:sz w:val="18"/>
                <w:szCs w:val="18"/>
                <w:lang w:eastAsia="ru-RU"/>
              </w:rPr>
              <w:t>матпомощи</w:t>
            </w:r>
            <w:r w:rsidRPr="00BA0797">
              <w:rPr>
                <w:rFonts w:ascii="Myriad Pro" w:eastAsia="Times New Roman" w:hAnsi="Myriad Pro"/>
                <w:sz w:val="18"/>
                <w:szCs w:val="18"/>
                <w:lang w:eastAsia="ru-RU"/>
              </w:rPr>
              <w:t xml:space="preserve"> неработающим пенсионерам Общества к праздничным датам</w:t>
            </w:r>
          </w:p>
        </w:tc>
        <w:tc>
          <w:tcPr>
            <w:tcW w:w="992" w:type="dxa"/>
            <w:shd w:val="clear" w:color="auto" w:fill="auto"/>
            <w:noWrap/>
            <w:vAlign w:val="center"/>
          </w:tcPr>
          <w:p w14:paraId="3387A97E"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767E03FD"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5B6BEA1C"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340,80</w:t>
            </w:r>
          </w:p>
        </w:tc>
        <w:tc>
          <w:tcPr>
            <w:tcW w:w="1081" w:type="dxa"/>
            <w:shd w:val="clear" w:color="auto" w:fill="auto"/>
            <w:noWrap/>
            <w:vAlign w:val="center"/>
          </w:tcPr>
          <w:p w14:paraId="56010EE9"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340,40</w:t>
            </w:r>
          </w:p>
        </w:tc>
        <w:tc>
          <w:tcPr>
            <w:tcW w:w="1046" w:type="dxa"/>
            <w:shd w:val="clear" w:color="auto" w:fill="auto"/>
            <w:noWrap/>
            <w:vAlign w:val="center"/>
          </w:tcPr>
          <w:p w14:paraId="01A5D937"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76,00</w:t>
            </w:r>
          </w:p>
        </w:tc>
        <w:tc>
          <w:tcPr>
            <w:tcW w:w="1240" w:type="dxa"/>
            <w:shd w:val="clear" w:color="auto" w:fill="auto"/>
            <w:noWrap/>
            <w:vAlign w:val="center"/>
          </w:tcPr>
          <w:p w14:paraId="528ABAEB"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24E4BA91" w14:textId="77777777">
        <w:trPr>
          <w:cantSplit/>
        </w:trPr>
        <w:tc>
          <w:tcPr>
            <w:tcW w:w="3369" w:type="dxa"/>
            <w:shd w:val="clear" w:color="auto" w:fill="auto"/>
            <w:vAlign w:val="center"/>
          </w:tcPr>
          <w:p w14:paraId="1D3E180B"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lastRenderedPageBreak/>
              <w:t>компенсация расходов, связанных с погребением работников</w:t>
            </w:r>
          </w:p>
        </w:tc>
        <w:tc>
          <w:tcPr>
            <w:tcW w:w="992" w:type="dxa"/>
            <w:shd w:val="clear" w:color="auto" w:fill="auto"/>
            <w:noWrap/>
            <w:vAlign w:val="center"/>
          </w:tcPr>
          <w:p w14:paraId="722D10D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п.6.1.3.а</w:t>
            </w:r>
          </w:p>
        </w:tc>
        <w:tc>
          <w:tcPr>
            <w:tcW w:w="992" w:type="dxa"/>
            <w:shd w:val="clear" w:color="auto" w:fill="auto"/>
            <w:noWrap/>
            <w:vAlign w:val="center"/>
          </w:tcPr>
          <w:p w14:paraId="45ED21AA"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п.6.1.3.в</w:t>
            </w:r>
          </w:p>
        </w:tc>
        <w:tc>
          <w:tcPr>
            <w:tcW w:w="992" w:type="dxa"/>
            <w:shd w:val="clear" w:color="auto" w:fill="auto"/>
            <w:noWrap/>
            <w:vAlign w:val="center"/>
          </w:tcPr>
          <w:p w14:paraId="35314AE7"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147,41</w:t>
            </w:r>
          </w:p>
        </w:tc>
        <w:tc>
          <w:tcPr>
            <w:tcW w:w="1081" w:type="dxa"/>
            <w:shd w:val="clear" w:color="auto" w:fill="auto"/>
            <w:noWrap/>
            <w:vAlign w:val="center"/>
          </w:tcPr>
          <w:p w14:paraId="3F135915"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216,00</w:t>
            </w:r>
          </w:p>
        </w:tc>
        <w:tc>
          <w:tcPr>
            <w:tcW w:w="1046" w:type="dxa"/>
            <w:shd w:val="clear" w:color="auto" w:fill="auto"/>
            <w:noWrap/>
            <w:vAlign w:val="center"/>
          </w:tcPr>
          <w:p w14:paraId="644D5A4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147,41</w:t>
            </w:r>
          </w:p>
        </w:tc>
        <w:tc>
          <w:tcPr>
            <w:tcW w:w="1240" w:type="dxa"/>
            <w:shd w:val="clear" w:color="auto" w:fill="auto"/>
            <w:noWrap/>
            <w:vAlign w:val="center"/>
          </w:tcPr>
          <w:p w14:paraId="068E872F"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10D43972" w14:textId="77777777">
        <w:trPr>
          <w:cantSplit/>
        </w:trPr>
        <w:tc>
          <w:tcPr>
            <w:tcW w:w="3369" w:type="dxa"/>
            <w:shd w:val="clear" w:color="auto" w:fill="auto"/>
            <w:vAlign w:val="center"/>
          </w:tcPr>
          <w:p w14:paraId="75D611C2"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расходы в связи со смертью неработающих пенсионеров</w:t>
            </w:r>
          </w:p>
        </w:tc>
        <w:tc>
          <w:tcPr>
            <w:tcW w:w="992" w:type="dxa"/>
            <w:shd w:val="clear" w:color="auto" w:fill="auto"/>
            <w:noWrap/>
            <w:vAlign w:val="center"/>
          </w:tcPr>
          <w:p w14:paraId="30742B73"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п.6.1.3.в</w:t>
            </w:r>
          </w:p>
        </w:tc>
        <w:tc>
          <w:tcPr>
            <w:tcW w:w="992" w:type="dxa"/>
            <w:shd w:val="clear" w:color="auto" w:fill="auto"/>
            <w:noWrap/>
            <w:vAlign w:val="center"/>
          </w:tcPr>
          <w:p w14:paraId="73B3AAD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п.6.1.3.г</w:t>
            </w:r>
          </w:p>
        </w:tc>
        <w:tc>
          <w:tcPr>
            <w:tcW w:w="992" w:type="dxa"/>
            <w:shd w:val="clear" w:color="auto" w:fill="auto"/>
            <w:noWrap/>
            <w:vAlign w:val="center"/>
          </w:tcPr>
          <w:p w14:paraId="4EAF33E2"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200,50</w:t>
            </w:r>
          </w:p>
        </w:tc>
        <w:tc>
          <w:tcPr>
            <w:tcW w:w="1081" w:type="dxa"/>
            <w:shd w:val="clear" w:color="auto" w:fill="auto"/>
            <w:noWrap/>
            <w:vAlign w:val="center"/>
          </w:tcPr>
          <w:p w14:paraId="32663D25"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240,00</w:t>
            </w:r>
          </w:p>
        </w:tc>
        <w:tc>
          <w:tcPr>
            <w:tcW w:w="1046" w:type="dxa"/>
            <w:shd w:val="clear" w:color="auto" w:fill="auto"/>
            <w:noWrap/>
            <w:vAlign w:val="center"/>
          </w:tcPr>
          <w:p w14:paraId="1744785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180,00</w:t>
            </w:r>
          </w:p>
        </w:tc>
        <w:tc>
          <w:tcPr>
            <w:tcW w:w="1240" w:type="dxa"/>
            <w:shd w:val="clear" w:color="auto" w:fill="auto"/>
            <w:noWrap/>
            <w:vAlign w:val="center"/>
          </w:tcPr>
          <w:p w14:paraId="38C8F7B9"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0FCB1F92" w14:textId="77777777">
        <w:trPr>
          <w:cantSplit/>
        </w:trPr>
        <w:tc>
          <w:tcPr>
            <w:tcW w:w="3369" w:type="dxa"/>
            <w:shd w:val="clear" w:color="auto" w:fill="auto"/>
            <w:vAlign w:val="center"/>
          </w:tcPr>
          <w:p w14:paraId="38AC7799"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единовременная </w:t>
            </w:r>
            <w:r w:rsidR="00907A11" w:rsidRPr="00BA0797">
              <w:rPr>
                <w:rFonts w:ascii="Myriad Pro" w:eastAsia="Times New Roman" w:hAnsi="Myriad Pro"/>
                <w:sz w:val="18"/>
                <w:szCs w:val="18"/>
                <w:lang w:eastAsia="ru-RU"/>
              </w:rPr>
              <w:t>матпомощь</w:t>
            </w:r>
            <w:r w:rsidRPr="00BA0797">
              <w:rPr>
                <w:rFonts w:ascii="Myriad Pro" w:eastAsia="Times New Roman" w:hAnsi="Myriad Pro"/>
                <w:sz w:val="18"/>
                <w:szCs w:val="18"/>
                <w:lang w:eastAsia="ru-RU"/>
              </w:rPr>
              <w:t xml:space="preserve"> сверх норм, установленных законодательством Российской Федерации, в случае смерти работника от общего заболевания или несчастного случая в быту</w:t>
            </w:r>
          </w:p>
        </w:tc>
        <w:tc>
          <w:tcPr>
            <w:tcW w:w="992" w:type="dxa"/>
            <w:shd w:val="clear" w:color="auto" w:fill="auto"/>
            <w:noWrap/>
            <w:vAlign w:val="center"/>
          </w:tcPr>
          <w:p w14:paraId="4B74F05D"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п.6.2.2.</w:t>
            </w:r>
          </w:p>
        </w:tc>
        <w:tc>
          <w:tcPr>
            <w:tcW w:w="992" w:type="dxa"/>
            <w:shd w:val="clear" w:color="auto" w:fill="auto"/>
            <w:noWrap/>
            <w:vAlign w:val="center"/>
          </w:tcPr>
          <w:p w14:paraId="6035FA12"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п.6.2.2.в</w:t>
            </w:r>
          </w:p>
        </w:tc>
        <w:tc>
          <w:tcPr>
            <w:tcW w:w="992" w:type="dxa"/>
            <w:shd w:val="clear" w:color="auto" w:fill="auto"/>
            <w:noWrap/>
            <w:vAlign w:val="center"/>
          </w:tcPr>
          <w:p w14:paraId="11C78006"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48,00</w:t>
            </w:r>
          </w:p>
        </w:tc>
        <w:tc>
          <w:tcPr>
            <w:tcW w:w="1081" w:type="dxa"/>
            <w:shd w:val="clear" w:color="auto" w:fill="auto"/>
            <w:noWrap/>
            <w:vAlign w:val="center"/>
          </w:tcPr>
          <w:p w14:paraId="2D8726D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60,00</w:t>
            </w:r>
          </w:p>
        </w:tc>
        <w:tc>
          <w:tcPr>
            <w:tcW w:w="1046" w:type="dxa"/>
            <w:shd w:val="clear" w:color="auto" w:fill="auto"/>
            <w:noWrap/>
            <w:vAlign w:val="center"/>
          </w:tcPr>
          <w:p w14:paraId="34E9FCF1"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0F99868A"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593EEE48" w14:textId="77777777">
        <w:trPr>
          <w:cantSplit/>
        </w:trPr>
        <w:tc>
          <w:tcPr>
            <w:tcW w:w="3369" w:type="dxa"/>
            <w:shd w:val="clear" w:color="auto" w:fill="D6E3BC"/>
            <w:vAlign w:val="center"/>
          </w:tcPr>
          <w:p w14:paraId="7E86E9CB"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Оплата труда работников производственной сферы из прибыли</w:t>
            </w:r>
          </w:p>
        </w:tc>
        <w:tc>
          <w:tcPr>
            <w:tcW w:w="992" w:type="dxa"/>
            <w:shd w:val="clear" w:color="auto" w:fill="D6E3BC"/>
            <w:noWrap/>
            <w:vAlign w:val="center"/>
          </w:tcPr>
          <w:p w14:paraId="18C41512"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356924FD"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1DBCC266"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4 0</w:t>
            </w:r>
            <w:r w:rsidRPr="00BA0797">
              <w:rPr>
                <w:rFonts w:ascii="Myriad Pro" w:eastAsia="Times New Roman" w:hAnsi="Myriad Pro"/>
                <w:b/>
                <w:bCs/>
                <w:sz w:val="18"/>
                <w:szCs w:val="18"/>
                <w:lang w:eastAsia="ru-RU"/>
              </w:rPr>
              <w:t>91</w:t>
            </w:r>
          </w:p>
        </w:tc>
        <w:tc>
          <w:tcPr>
            <w:tcW w:w="1081" w:type="dxa"/>
            <w:shd w:val="clear" w:color="auto" w:fill="D6E3BC"/>
            <w:noWrap/>
            <w:vAlign w:val="center"/>
          </w:tcPr>
          <w:p w14:paraId="6D7A7747"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9 4</w:t>
            </w:r>
            <w:r w:rsidRPr="00BA0797">
              <w:rPr>
                <w:rFonts w:ascii="Myriad Pro" w:eastAsia="Times New Roman" w:hAnsi="Myriad Pro"/>
                <w:b/>
                <w:bCs/>
                <w:sz w:val="18"/>
                <w:szCs w:val="18"/>
                <w:lang w:eastAsia="ru-RU"/>
              </w:rPr>
              <w:t>28,03</w:t>
            </w:r>
          </w:p>
        </w:tc>
        <w:tc>
          <w:tcPr>
            <w:tcW w:w="1046" w:type="dxa"/>
            <w:shd w:val="clear" w:color="auto" w:fill="D6E3BC"/>
            <w:noWrap/>
            <w:vAlign w:val="center"/>
          </w:tcPr>
          <w:p w14:paraId="0E3ECFCA"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2 0</w:t>
            </w:r>
            <w:r w:rsidRPr="00BA0797">
              <w:rPr>
                <w:rFonts w:ascii="Myriad Pro" w:eastAsia="Times New Roman" w:hAnsi="Myriad Pro"/>
                <w:b/>
                <w:bCs/>
                <w:sz w:val="18"/>
                <w:szCs w:val="18"/>
                <w:lang w:eastAsia="ru-RU"/>
              </w:rPr>
              <w:t>03,22</w:t>
            </w:r>
          </w:p>
        </w:tc>
        <w:tc>
          <w:tcPr>
            <w:tcW w:w="1240" w:type="dxa"/>
            <w:shd w:val="clear" w:color="auto" w:fill="D6E3BC"/>
            <w:noWrap/>
            <w:vAlign w:val="center"/>
          </w:tcPr>
          <w:p w14:paraId="1AB62890"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w:t>
            </w:r>
            <w:r w:rsidR="00834137" w:rsidRPr="00BA0797">
              <w:rPr>
                <w:rFonts w:ascii="Myriad Pro" w:eastAsia="Times New Roman" w:hAnsi="Myriad Pro"/>
                <w:b/>
                <w:bCs/>
                <w:sz w:val="18"/>
                <w:szCs w:val="18"/>
                <w:lang w:eastAsia="ru-RU"/>
              </w:rPr>
              <w:t>5 5</w:t>
            </w:r>
            <w:r w:rsidRPr="00BA0797">
              <w:rPr>
                <w:rFonts w:ascii="Myriad Pro" w:eastAsia="Times New Roman" w:hAnsi="Myriad Pro"/>
                <w:b/>
                <w:bCs/>
                <w:sz w:val="18"/>
                <w:szCs w:val="18"/>
                <w:lang w:eastAsia="ru-RU"/>
              </w:rPr>
              <w:t>91,22</w:t>
            </w:r>
          </w:p>
        </w:tc>
      </w:tr>
      <w:tr w:rsidR="006858B8" w:rsidRPr="00BA0797" w14:paraId="7CC93A2D" w14:textId="77777777">
        <w:trPr>
          <w:cantSplit/>
        </w:trPr>
        <w:tc>
          <w:tcPr>
            <w:tcW w:w="3369" w:type="dxa"/>
            <w:shd w:val="clear" w:color="auto" w:fill="auto"/>
            <w:vAlign w:val="center"/>
          </w:tcPr>
          <w:p w14:paraId="5E48356B"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выплата единовременной </w:t>
            </w:r>
            <w:r w:rsidR="00907A11" w:rsidRPr="00BA0797">
              <w:rPr>
                <w:rFonts w:ascii="Myriad Pro" w:eastAsia="Times New Roman" w:hAnsi="Myriad Pro"/>
                <w:sz w:val="18"/>
                <w:szCs w:val="18"/>
                <w:lang w:eastAsia="ru-RU"/>
              </w:rPr>
              <w:t>матпомощи</w:t>
            </w:r>
            <w:r w:rsidRPr="00BA0797">
              <w:rPr>
                <w:rFonts w:ascii="Myriad Pro" w:eastAsia="Times New Roman" w:hAnsi="Myriad Pro"/>
                <w:sz w:val="18"/>
                <w:szCs w:val="18"/>
                <w:lang w:eastAsia="ru-RU"/>
              </w:rPr>
              <w:t xml:space="preserve"> при уходе работника в ежегодный основной оплачиваемый отпуск</w:t>
            </w:r>
          </w:p>
        </w:tc>
        <w:tc>
          <w:tcPr>
            <w:tcW w:w="992" w:type="dxa"/>
            <w:shd w:val="clear" w:color="auto" w:fill="auto"/>
            <w:noWrap/>
            <w:vAlign w:val="center"/>
          </w:tcPr>
          <w:p w14:paraId="13362DFA"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п.6.1.5.а</w:t>
            </w:r>
          </w:p>
        </w:tc>
        <w:tc>
          <w:tcPr>
            <w:tcW w:w="992" w:type="dxa"/>
            <w:shd w:val="clear" w:color="auto" w:fill="auto"/>
            <w:noWrap/>
            <w:vAlign w:val="center"/>
          </w:tcPr>
          <w:p w14:paraId="208E9D13"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п.6.1.4</w:t>
            </w:r>
          </w:p>
        </w:tc>
        <w:tc>
          <w:tcPr>
            <w:tcW w:w="992" w:type="dxa"/>
            <w:shd w:val="clear" w:color="auto" w:fill="auto"/>
            <w:noWrap/>
            <w:vAlign w:val="center"/>
          </w:tcPr>
          <w:p w14:paraId="1A2C9FCC"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4 1</w:t>
            </w:r>
            <w:r w:rsidRPr="00BA0797">
              <w:rPr>
                <w:rFonts w:ascii="Myriad Pro" w:eastAsia="Times New Roman" w:hAnsi="Myriad Pro"/>
                <w:sz w:val="18"/>
                <w:szCs w:val="18"/>
                <w:lang w:eastAsia="ru-RU"/>
              </w:rPr>
              <w:t>76,22</w:t>
            </w:r>
          </w:p>
        </w:tc>
        <w:tc>
          <w:tcPr>
            <w:tcW w:w="1081" w:type="dxa"/>
            <w:shd w:val="clear" w:color="auto" w:fill="auto"/>
            <w:noWrap/>
            <w:vAlign w:val="center"/>
          </w:tcPr>
          <w:p w14:paraId="3CFB09EF"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7 9</w:t>
            </w:r>
            <w:r w:rsidRPr="00BA0797">
              <w:rPr>
                <w:rFonts w:ascii="Myriad Pro" w:eastAsia="Times New Roman" w:hAnsi="Myriad Pro"/>
                <w:sz w:val="18"/>
                <w:szCs w:val="18"/>
                <w:lang w:eastAsia="ru-RU"/>
              </w:rPr>
              <w:t>13,92</w:t>
            </w:r>
          </w:p>
        </w:tc>
        <w:tc>
          <w:tcPr>
            <w:tcW w:w="1046" w:type="dxa"/>
            <w:shd w:val="clear" w:color="auto" w:fill="auto"/>
            <w:noWrap/>
            <w:vAlign w:val="center"/>
          </w:tcPr>
          <w:p w14:paraId="05B8F1D7"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5 5</w:t>
            </w:r>
            <w:r w:rsidRPr="00BA0797">
              <w:rPr>
                <w:rFonts w:ascii="Myriad Pro" w:eastAsia="Times New Roman" w:hAnsi="Myriad Pro"/>
                <w:sz w:val="18"/>
                <w:szCs w:val="18"/>
                <w:lang w:eastAsia="ru-RU"/>
              </w:rPr>
              <w:t>90,47</w:t>
            </w:r>
          </w:p>
        </w:tc>
        <w:tc>
          <w:tcPr>
            <w:tcW w:w="1240" w:type="dxa"/>
            <w:shd w:val="clear" w:color="auto" w:fill="auto"/>
            <w:noWrap/>
            <w:vAlign w:val="center"/>
          </w:tcPr>
          <w:p w14:paraId="23227AAE"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5 5</w:t>
            </w:r>
            <w:r w:rsidRPr="00BA0797">
              <w:rPr>
                <w:rFonts w:ascii="Myriad Pro" w:eastAsia="Times New Roman" w:hAnsi="Myriad Pro"/>
                <w:sz w:val="18"/>
                <w:szCs w:val="18"/>
                <w:lang w:eastAsia="ru-RU"/>
              </w:rPr>
              <w:t>91,22</w:t>
            </w:r>
          </w:p>
        </w:tc>
      </w:tr>
      <w:tr w:rsidR="006858B8" w:rsidRPr="00BA0797" w14:paraId="7FD4AAC3" w14:textId="77777777">
        <w:trPr>
          <w:cantSplit/>
        </w:trPr>
        <w:tc>
          <w:tcPr>
            <w:tcW w:w="3369" w:type="dxa"/>
            <w:shd w:val="clear" w:color="auto" w:fill="auto"/>
            <w:vAlign w:val="center"/>
          </w:tcPr>
          <w:p w14:paraId="4EC9CFCD"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50% скидка за эл.</w:t>
            </w:r>
            <w:r w:rsidR="00547385" w:rsidRPr="00BA0797">
              <w:rPr>
                <w:rFonts w:ascii="Myriad Pro" w:eastAsia="Times New Roman" w:hAnsi="Myriad Pro"/>
                <w:sz w:val="18"/>
                <w:szCs w:val="18"/>
                <w:lang w:eastAsia="ru-RU"/>
              </w:rPr>
              <w:t xml:space="preserve"> </w:t>
            </w:r>
            <w:r w:rsidRPr="00BA0797">
              <w:rPr>
                <w:rFonts w:ascii="Myriad Pro" w:eastAsia="Times New Roman" w:hAnsi="Myriad Pro"/>
                <w:sz w:val="18"/>
                <w:szCs w:val="18"/>
                <w:lang w:eastAsia="ru-RU"/>
              </w:rPr>
              <w:t>энергию работникам</w:t>
            </w:r>
          </w:p>
        </w:tc>
        <w:tc>
          <w:tcPr>
            <w:tcW w:w="992" w:type="dxa"/>
            <w:shd w:val="clear" w:color="auto" w:fill="auto"/>
            <w:noWrap/>
            <w:vAlign w:val="center"/>
          </w:tcPr>
          <w:p w14:paraId="2F35C44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п.6.3.</w:t>
            </w:r>
          </w:p>
        </w:tc>
        <w:tc>
          <w:tcPr>
            <w:tcW w:w="992" w:type="dxa"/>
            <w:shd w:val="clear" w:color="auto" w:fill="auto"/>
            <w:noWrap/>
            <w:vAlign w:val="center"/>
          </w:tcPr>
          <w:p w14:paraId="3CB7218C"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п.6.3</w:t>
            </w:r>
          </w:p>
        </w:tc>
        <w:tc>
          <w:tcPr>
            <w:tcW w:w="992" w:type="dxa"/>
            <w:shd w:val="clear" w:color="auto" w:fill="auto"/>
            <w:noWrap/>
            <w:vAlign w:val="center"/>
          </w:tcPr>
          <w:p w14:paraId="588EBE37"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4 7</w:t>
            </w:r>
            <w:r w:rsidR="000458DF" w:rsidRPr="00BA0797">
              <w:rPr>
                <w:rFonts w:ascii="Myriad Pro" w:eastAsia="Times New Roman" w:hAnsi="Myriad Pro"/>
                <w:sz w:val="18"/>
                <w:szCs w:val="18"/>
                <w:lang w:eastAsia="ru-RU"/>
              </w:rPr>
              <w:t>43,66</w:t>
            </w:r>
          </w:p>
        </w:tc>
        <w:tc>
          <w:tcPr>
            <w:tcW w:w="1081" w:type="dxa"/>
            <w:shd w:val="clear" w:color="auto" w:fill="auto"/>
            <w:noWrap/>
            <w:vAlign w:val="center"/>
          </w:tcPr>
          <w:p w14:paraId="77243352"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5 2</w:t>
            </w:r>
            <w:r w:rsidR="000458DF" w:rsidRPr="00BA0797">
              <w:rPr>
                <w:rFonts w:ascii="Myriad Pro" w:eastAsia="Times New Roman" w:hAnsi="Myriad Pro"/>
                <w:sz w:val="18"/>
                <w:szCs w:val="18"/>
                <w:lang w:eastAsia="ru-RU"/>
              </w:rPr>
              <w:t>38,00</w:t>
            </w:r>
          </w:p>
        </w:tc>
        <w:tc>
          <w:tcPr>
            <w:tcW w:w="1046" w:type="dxa"/>
            <w:shd w:val="clear" w:color="auto" w:fill="auto"/>
            <w:noWrap/>
            <w:vAlign w:val="center"/>
          </w:tcPr>
          <w:p w14:paraId="42D1CDD8"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4 1</w:t>
            </w:r>
            <w:r w:rsidR="000458DF" w:rsidRPr="00BA0797">
              <w:rPr>
                <w:rFonts w:ascii="Myriad Pro" w:eastAsia="Times New Roman" w:hAnsi="Myriad Pro"/>
                <w:sz w:val="18"/>
                <w:szCs w:val="18"/>
                <w:lang w:eastAsia="ru-RU"/>
              </w:rPr>
              <w:t>11,38</w:t>
            </w:r>
          </w:p>
        </w:tc>
        <w:tc>
          <w:tcPr>
            <w:tcW w:w="1240" w:type="dxa"/>
            <w:shd w:val="clear" w:color="auto" w:fill="auto"/>
            <w:noWrap/>
            <w:vAlign w:val="center"/>
          </w:tcPr>
          <w:p w14:paraId="05D2B775"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57FACE12" w14:textId="77777777">
        <w:trPr>
          <w:cantSplit/>
        </w:trPr>
        <w:tc>
          <w:tcPr>
            <w:tcW w:w="3369" w:type="dxa"/>
            <w:shd w:val="clear" w:color="auto" w:fill="auto"/>
            <w:vAlign w:val="center"/>
          </w:tcPr>
          <w:p w14:paraId="1CA801F0"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оплата дополнительных отпусков, предоставляемых по КД (ко Дню знаний,</w:t>
            </w:r>
            <w:r w:rsidR="009C7B3E" w:rsidRPr="00BA0797">
              <w:rPr>
                <w:rFonts w:ascii="Myriad Pro" w:eastAsia="Times New Roman" w:hAnsi="Myriad Pro"/>
                <w:sz w:val="18"/>
                <w:szCs w:val="18"/>
                <w:lang w:eastAsia="ru-RU"/>
              </w:rPr>
              <w:t xml:space="preserve"> </w:t>
            </w:r>
            <w:r w:rsidRPr="00BA0797">
              <w:rPr>
                <w:rFonts w:ascii="Myriad Pro" w:eastAsia="Times New Roman" w:hAnsi="Myriad Pro"/>
                <w:sz w:val="18"/>
                <w:szCs w:val="18"/>
                <w:lang w:eastAsia="ru-RU"/>
              </w:rPr>
              <w:t>при рождении ребенка,</w:t>
            </w:r>
            <w:r w:rsidR="009C7B3E" w:rsidRPr="00BA0797">
              <w:rPr>
                <w:rFonts w:ascii="Myriad Pro" w:eastAsia="Times New Roman" w:hAnsi="Myriad Pro"/>
                <w:sz w:val="18"/>
                <w:szCs w:val="18"/>
                <w:lang w:eastAsia="ru-RU"/>
              </w:rPr>
              <w:t xml:space="preserve"> </w:t>
            </w:r>
            <w:r w:rsidRPr="00BA0797">
              <w:rPr>
                <w:rFonts w:ascii="Myriad Pro" w:eastAsia="Times New Roman" w:hAnsi="Myriad Pro"/>
                <w:sz w:val="18"/>
                <w:szCs w:val="18"/>
                <w:lang w:eastAsia="ru-RU"/>
              </w:rPr>
              <w:t>вступление в брак работника,</w:t>
            </w:r>
            <w:r w:rsidR="00547385" w:rsidRPr="00BA0797">
              <w:rPr>
                <w:rFonts w:ascii="Myriad Pro" w:eastAsia="Times New Roman" w:hAnsi="Myriad Pro"/>
                <w:sz w:val="18"/>
                <w:szCs w:val="18"/>
                <w:lang w:eastAsia="ru-RU"/>
              </w:rPr>
              <w:t xml:space="preserve"> </w:t>
            </w:r>
            <w:r w:rsidRPr="00BA0797">
              <w:rPr>
                <w:rFonts w:ascii="Myriad Pro" w:eastAsia="Times New Roman" w:hAnsi="Myriad Pro"/>
                <w:sz w:val="18"/>
                <w:szCs w:val="18"/>
                <w:lang w:eastAsia="ru-RU"/>
              </w:rPr>
              <w:t>работникам - родителям при вступлении в брак детей, в случае смерти членов семьи Работника, в случае призыва сына в ряды Вооруженных</w:t>
            </w:r>
          </w:p>
        </w:tc>
        <w:tc>
          <w:tcPr>
            <w:tcW w:w="992" w:type="dxa"/>
            <w:shd w:val="clear" w:color="auto" w:fill="auto"/>
            <w:noWrap/>
            <w:vAlign w:val="center"/>
          </w:tcPr>
          <w:p w14:paraId="745F1AD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2.11</w:t>
            </w:r>
          </w:p>
        </w:tc>
        <w:tc>
          <w:tcPr>
            <w:tcW w:w="992" w:type="dxa"/>
            <w:shd w:val="clear" w:color="auto" w:fill="auto"/>
            <w:noWrap/>
            <w:vAlign w:val="center"/>
          </w:tcPr>
          <w:p w14:paraId="7F95B552"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п.2.6</w:t>
            </w:r>
          </w:p>
        </w:tc>
        <w:tc>
          <w:tcPr>
            <w:tcW w:w="992" w:type="dxa"/>
            <w:shd w:val="clear" w:color="auto" w:fill="auto"/>
            <w:noWrap/>
            <w:vAlign w:val="center"/>
          </w:tcPr>
          <w:p w14:paraId="2D59F783"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310,62</w:t>
            </w:r>
          </w:p>
        </w:tc>
        <w:tc>
          <w:tcPr>
            <w:tcW w:w="1081" w:type="dxa"/>
            <w:shd w:val="clear" w:color="auto" w:fill="auto"/>
            <w:noWrap/>
            <w:vAlign w:val="center"/>
          </w:tcPr>
          <w:p w14:paraId="6F7925A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338,00</w:t>
            </w:r>
          </w:p>
        </w:tc>
        <w:tc>
          <w:tcPr>
            <w:tcW w:w="1046" w:type="dxa"/>
            <w:shd w:val="clear" w:color="auto" w:fill="auto"/>
            <w:noWrap/>
            <w:vAlign w:val="center"/>
          </w:tcPr>
          <w:p w14:paraId="15A6089B"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1DA4D7E2"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39F76D35" w14:textId="77777777">
        <w:trPr>
          <w:cantSplit/>
        </w:trPr>
        <w:tc>
          <w:tcPr>
            <w:tcW w:w="3369" w:type="dxa"/>
            <w:shd w:val="clear" w:color="auto" w:fill="auto"/>
            <w:vAlign w:val="center"/>
          </w:tcPr>
          <w:p w14:paraId="4BC061A1"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выплата единовременного вознаграждения ко Дню юбилейной даты работников</w:t>
            </w:r>
          </w:p>
        </w:tc>
        <w:tc>
          <w:tcPr>
            <w:tcW w:w="992" w:type="dxa"/>
            <w:shd w:val="clear" w:color="auto" w:fill="auto"/>
            <w:noWrap/>
            <w:vAlign w:val="center"/>
          </w:tcPr>
          <w:p w14:paraId="2E6E3634"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п.6.2.6.</w:t>
            </w:r>
          </w:p>
        </w:tc>
        <w:tc>
          <w:tcPr>
            <w:tcW w:w="992" w:type="dxa"/>
            <w:shd w:val="clear" w:color="auto" w:fill="auto"/>
            <w:noWrap/>
            <w:vAlign w:val="center"/>
          </w:tcPr>
          <w:p w14:paraId="55224520"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992" w:type="dxa"/>
            <w:shd w:val="clear" w:color="auto" w:fill="auto"/>
            <w:noWrap/>
            <w:vAlign w:val="center"/>
          </w:tcPr>
          <w:p w14:paraId="1EC2CD78"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2 0</w:t>
            </w:r>
            <w:r w:rsidR="000458DF" w:rsidRPr="00BA0797">
              <w:rPr>
                <w:rFonts w:ascii="Myriad Pro" w:eastAsia="Times New Roman" w:hAnsi="Myriad Pro"/>
                <w:sz w:val="18"/>
                <w:szCs w:val="18"/>
                <w:lang w:eastAsia="ru-RU"/>
              </w:rPr>
              <w:t>61,28</w:t>
            </w:r>
          </w:p>
        </w:tc>
        <w:tc>
          <w:tcPr>
            <w:tcW w:w="1081" w:type="dxa"/>
            <w:shd w:val="clear" w:color="auto" w:fill="auto"/>
            <w:noWrap/>
            <w:vAlign w:val="center"/>
          </w:tcPr>
          <w:p w14:paraId="32513D33"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2 0</w:t>
            </w:r>
            <w:r w:rsidR="000458DF" w:rsidRPr="00BA0797">
              <w:rPr>
                <w:rFonts w:ascii="Myriad Pro" w:eastAsia="Times New Roman" w:hAnsi="Myriad Pro"/>
                <w:sz w:val="18"/>
                <w:szCs w:val="18"/>
                <w:lang w:eastAsia="ru-RU"/>
              </w:rPr>
              <w:t>63,37</w:t>
            </w:r>
          </w:p>
        </w:tc>
        <w:tc>
          <w:tcPr>
            <w:tcW w:w="1046" w:type="dxa"/>
            <w:shd w:val="clear" w:color="auto" w:fill="auto"/>
            <w:noWrap/>
            <w:vAlign w:val="center"/>
          </w:tcPr>
          <w:p w14:paraId="71A5A7BD"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w:t>
            </w:r>
          </w:p>
        </w:tc>
        <w:tc>
          <w:tcPr>
            <w:tcW w:w="1240" w:type="dxa"/>
            <w:shd w:val="clear" w:color="auto" w:fill="auto"/>
            <w:noWrap/>
            <w:vAlign w:val="center"/>
          </w:tcPr>
          <w:p w14:paraId="7B20F22C"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70B07A37" w14:textId="77777777">
        <w:trPr>
          <w:cantSplit/>
        </w:trPr>
        <w:tc>
          <w:tcPr>
            <w:tcW w:w="3369" w:type="dxa"/>
            <w:shd w:val="clear" w:color="auto" w:fill="auto"/>
            <w:vAlign w:val="center"/>
          </w:tcPr>
          <w:p w14:paraId="64256165"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единовременные выплаты по Положению о наградах ПАО </w:t>
            </w:r>
            <w:r w:rsidR="00586D28" w:rsidRPr="00BA0797">
              <w:rPr>
                <w:rFonts w:ascii="Myriad Pro" w:eastAsia="Times New Roman" w:hAnsi="Myriad Pro"/>
                <w:sz w:val="18"/>
                <w:szCs w:val="18"/>
                <w:lang w:eastAsia="ru-RU"/>
              </w:rPr>
              <w:t>«</w:t>
            </w:r>
            <w:r w:rsidRPr="00BA0797">
              <w:rPr>
                <w:rFonts w:ascii="Myriad Pro" w:eastAsia="Times New Roman" w:hAnsi="Myriad Pro"/>
                <w:sz w:val="18"/>
                <w:szCs w:val="18"/>
                <w:lang w:eastAsia="ru-RU"/>
              </w:rPr>
              <w:t>МРСК Северо-Запада</w:t>
            </w:r>
            <w:r w:rsidR="00586D28" w:rsidRPr="00BA0797">
              <w:rPr>
                <w:rFonts w:ascii="Myriad Pro" w:eastAsia="Times New Roman" w:hAnsi="Myriad Pro"/>
                <w:sz w:val="18"/>
                <w:szCs w:val="18"/>
                <w:lang w:eastAsia="ru-RU"/>
              </w:rPr>
              <w:t>»</w:t>
            </w:r>
          </w:p>
        </w:tc>
        <w:tc>
          <w:tcPr>
            <w:tcW w:w="992" w:type="dxa"/>
            <w:shd w:val="clear" w:color="auto" w:fill="auto"/>
            <w:noWrap/>
            <w:vAlign w:val="center"/>
          </w:tcPr>
          <w:p w14:paraId="0916430D"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п.6.6.</w:t>
            </w:r>
          </w:p>
        </w:tc>
        <w:tc>
          <w:tcPr>
            <w:tcW w:w="992" w:type="dxa"/>
            <w:shd w:val="clear" w:color="auto" w:fill="auto"/>
            <w:noWrap/>
            <w:vAlign w:val="center"/>
          </w:tcPr>
          <w:p w14:paraId="3616F7A8"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п.6.2.5</w:t>
            </w:r>
          </w:p>
        </w:tc>
        <w:tc>
          <w:tcPr>
            <w:tcW w:w="992" w:type="dxa"/>
            <w:shd w:val="clear" w:color="auto" w:fill="auto"/>
            <w:noWrap/>
            <w:vAlign w:val="center"/>
          </w:tcPr>
          <w:p w14:paraId="2A27A8C5"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2 3</w:t>
            </w:r>
            <w:r w:rsidR="000458DF" w:rsidRPr="00BA0797">
              <w:rPr>
                <w:rFonts w:ascii="Myriad Pro" w:eastAsia="Times New Roman" w:hAnsi="Myriad Pro"/>
                <w:sz w:val="18"/>
                <w:szCs w:val="18"/>
                <w:lang w:eastAsia="ru-RU"/>
              </w:rPr>
              <w:t>01,37</w:t>
            </w:r>
          </w:p>
        </w:tc>
        <w:tc>
          <w:tcPr>
            <w:tcW w:w="1081" w:type="dxa"/>
            <w:shd w:val="clear" w:color="auto" w:fill="auto"/>
            <w:noWrap/>
            <w:vAlign w:val="center"/>
          </w:tcPr>
          <w:p w14:paraId="4E826502" w14:textId="77777777" w:rsidR="000458DF"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3 0</w:t>
            </w:r>
            <w:r w:rsidR="000458DF" w:rsidRPr="00BA0797">
              <w:rPr>
                <w:rFonts w:ascii="Myriad Pro" w:eastAsia="Times New Roman" w:hAnsi="Myriad Pro"/>
                <w:sz w:val="18"/>
                <w:szCs w:val="18"/>
                <w:lang w:eastAsia="ru-RU"/>
              </w:rPr>
              <w:t>34,88</w:t>
            </w:r>
          </w:p>
        </w:tc>
        <w:tc>
          <w:tcPr>
            <w:tcW w:w="1046" w:type="dxa"/>
            <w:shd w:val="clear" w:color="auto" w:fill="auto"/>
            <w:noWrap/>
            <w:vAlign w:val="center"/>
          </w:tcPr>
          <w:p w14:paraId="7B69D697" w14:textId="77777777" w:rsidR="000458DF"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2 3</w:t>
            </w:r>
            <w:r w:rsidR="000458DF" w:rsidRPr="00BA0797">
              <w:rPr>
                <w:rFonts w:ascii="Myriad Pro" w:eastAsia="Times New Roman" w:hAnsi="Myriad Pro"/>
                <w:sz w:val="18"/>
                <w:szCs w:val="18"/>
                <w:lang w:eastAsia="ru-RU"/>
              </w:rPr>
              <w:t>01,37</w:t>
            </w:r>
          </w:p>
        </w:tc>
        <w:tc>
          <w:tcPr>
            <w:tcW w:w="1240" w:type="dxa"/>
            <w:shd w:val="clear" w:color="auto" w:fill="auto"/>
            <w:noWrap/>
            <w:vAlign w:val="center"/>
          </w:tcPr>
          <w:p w14:paraId="265A4908"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3284B907" w14:textId="77777777">
        <w:trPr>
          <w:cantSplit/>
        </w:trPr>
        <w:tc>
          <w:tcPr>
            <w:tcW w:w="3369" w:type="dxa"/>
            <w:shd w:val="clear" w:color="auto" w:fill="auto"/>
            <w:vAlign w:val="center"/>
          </w:tcPr>
          <w:p w14:paraId="3D4D86AB" w14:textId="77777777" w:rsidR="000458DF" w:rsidRPr="00BA0797" w:rsidRDefault="000458DF" w:rsidP="00BA0797">
            <w:pPr>
              <w:spacing w:after="0" w:line="240" w:lineRule="auto"/>
              <w:ind w:left="284"/>
              <w:rPr>
                <w:rFonts w:ascii="Myriad Pro" w:eastAsia="Times New Roman" w:hAnsi="Myriad Pro"/>
                <w:sz w:val="18"/>
                <w:szCs w:val="18"/>
                <w:lang w:eastAsia="ru-RU"/>
              </w:rPr>
            </w:pPr>
            <w:r w:rsidRPr="00BA0797">
              <w:rPr>
                <w:rFonts w:ascii="Myriad Pro" w:eastAsia="Times New Roman" w:hAnsi="Myriad Pro"/>
                <w:sz w:val="18"/>
                <w:szCs w:val="18"/>
                <w:lang w:eastAsia="ru-RU"/>
              </w:rPr>
              <w:t>иные выплаты</w:t>
            </w:r>
          </w:p>
        </w:tc>
        <w:tc>
          <w:tcPr>
            <w:tcW w:w="992" w:type="dxa"/>
            <w:shd w:val="clear" w:color="auto" w:fill="auto"/>
            <w:noWrap/>
            <w:vAlign w:val="center"/>
          </w:tcPr>
          <w:p w14:paraId="62341D2B"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auto"/>
            <w:noWrap/>
            <w:vAlign w:val="center"/>
          </w:tcPr>
          <w:p w14:paraId="044FECAA"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auto"/>
            <w:noWrap/>
            <w:vAlign w:val="center"/>
          </w:tcPr>
          <w:p w14:paraId="0936FAC5"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497,93</w:t>
            </w:r>
          </w:p>
        </w:tc>
        <w:tc>
          <w:tcPr>
            <w:tcW w:w="1081" w:type="dxa"/>
            <w:shd w:val="clear" w:color="auto" w:fill="auto"/>
            <w:noWrap/>
            <w:vAlign w:val="center"/>
          </w:tcPr>
          <w:p w14:paraId="1D3F1635" w14:textId="77777777" w:rsidR="000458DF" w:rsidRPr="00BA0797" w:rsidRDefault="000458DF"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501,86</w:t>
            </w:r>
          </w:p>
        </w:tc>
        <w:tc>
          <w:tcPr>
            <w:tcW w:w="1046" w:type="dxa"/>
            <w:shd w:val="clear" w:color="auto" w:fill="auto"/>
            <w:noWrap/>
            <w:vAlign w:val="center"/>
          </w:tcPr>
          <w:p w14:paraId="1843C367"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c>
          <w:tcPr>
            <w:tcW w:w="1240" w:type="dxa"/>
            <w:shd w:val="clear" w:color="auto" w:fill="auto"/>
            <w:noWrap/>
            <w:vAlign w:val="center"/>
          </w:tcPr>
          <w:p w14:paraId="7AABF937" w14:textId="77777777" w:rsidR="000458DF" w:rsidRPr="00BA0797" w:rsidRDefault="000458DF" w:rsidP="00BA0797">
            <w:pPr>
              <w:spacing w:after="0" w:line="240" w:lineRule="auto"/>
              <w:jc w:val="center"/>
              <w:rPr>
                <w:rFonts w:ascii="Myriad Pro" w:eastAsia="Times New Roman" w:hAnsi="Myriad Pro"/>
                <w:sz w:val="18"/>
                <w:szCs w:val="18"/>
                <w:lang w:eastAsia="ru-RU"/>
              </w:rPr>
            </w:pPr>
          </w:p>
        </w:tc>
      </w:tr>
      <w:tr w:rsidR="006858B8" w:rsidRPr="00BA0797" w14:paraId="5E63CE23" w14:textId="77777777">
        <w:trPr>
          <w:cantSplit/>
        </w:trPr>
        <w:tc>
          <w:tcPr>
            <w:tcW w:w="3369" w:type="dxa"/>
            <w:shd w:val="clear" w:color="auto" w:fill="D6E3BC"/>
            <w:vAlign w:val="center"/>
          </w:tcPr>
          <w:p w14:paraId="28BB19BC"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Итого денежные выплаты из прибыли по Коллективному договору</w:t>
            </w:r>
          </w:p>
        </w:tc>
        <w:tc>
          <w:tcPr>
            <w:tcW w:w="992" w:type="dxa"/>
            <w:shd w:val="clear" w:color="auto" w:fill="D6E3BC"/>
            <w:noWrap/>
            <w:vAlign w:val="center"/>
          </w:tcPr>
          <w:p w14:paraId="2CD7131F"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52054D39"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3070700E"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5</w:t>
            </w:r>
            <w:r w:rsidR="00834137" w:rsidRPr="00BA0797">
              <w:rPr>
                <w:rFonts w:ascii="Myriad Pro" w:eastAsia="Times New Roman" w:hAnsi="Myriad Pro"/>
                <w:b/>
                <w:bCs/>
                <w:sz w:val="18"/>
                <w:szCs w:val="18"/>
                <w:lang w:eastAsia="ru-RU"/>
              </w:rPr>
              <w:t>6 6</w:t>
            </w:r>
            <w:r w:rsidRPr="00BA0797">
              <w:rPr>
                <w:rFonts w:ascii="Myriad Pro" w:eastAsia="Times New Roman" w:hAnsi="Myriad Pro"/>
                <w:b/>
                <w:bCs/>
                <w:sz w:val="18"/>
                <w:szCs w:val="18"/>
                <w:lang w:eastAsia="ru-RU"/>
              </w:rPr>
              <w:t>58,59</w:t>
            </w:r>
          </w:p>
        </w:tc>
        <w:tc>
          <w:tcPr>
            <w:tcW w:w="1081" w:type="dxa"/>
            <w:shd w:val="clear" w:color="auto" w:fill="D6E3BC"/>
            <w:noWrap/>
            <w:vAlign w:val="center"/>
          </w:tcPr>
          <w:p w14:paraId="64879596"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9C7B3E" w:rsidRPr="00BA0797">
              <w:rPr>
                <w:rFonts w:ascii="Myriad Pro" w:eastAsia="Times New Roman" w:hAnsi="Myriad Pro"/>
                <w:b/>
                <w:bCs/>
                <w:sz w:val="18"/>
                <w:szCs w:val="18"/>
                <w:lang w:eastAsia="ru-RU"/>
              </w:rPr>
              <w:t>1 9</w:t>
            </w:r>
            <w:r w:rsidRPr="00BA0797">
              <w:rPr>
                <w:rFonts w:ascii="Myriad Pro" w:eastAsia="Times New Roman" w:hAnsi="Myriad Pro"/>
                <w:b/>
                <w:bCs/>
                <w:sz w:val="18"/>
                <w:szCs w:val="18"/>
                <w:lang w:eastAsia="ru-RU"/>
              </w:rPr>
              <w:t>60,28</w:t>
            </w:r>
          </w:p>
        </w:tc>
        <w:tc>
          <w:tcPr>
            <w:tcW w:w="1046" w:type="dxa"/>
            <w:shd w:val="clear" w:color="auto" w:fill="D6E3BC"/>
            <w:noWrap/>
            <w:vAlign w:val="center"/>
          </w:tcPr>
          <w:p w14:paraId="408286CA"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5</w:t>
            </w:r>
            <w:r w:rsidR="00834137" w:rsidRPr="00BA0797">
              <w:rPr>
                <w:rFonts w:ascii="Myriad Pro" w:eastAsia="Times New Roman" w:hAnsi="Myriad Pro"/>
                <w:b/>
                <w:bCs/>
                <w:sz w:val="18"/>
                <w:szCs w:val="18"/>
                <w:lang w:eastAsia="ru-RU"/>
              </w:rPr>
              <w:t>0 7</w:t>
            </w:r>
            <w:r w:rsidRPr="00BA0797">
              <w:rPr>
                <w:rFonts w:ascii="Myriad Pro" w:eastAsia="Times New Roman" w:hAnsi="Myriad Pro"/>
                <w:b/>
                <w:bCs/>
                <w:sz w:val="18"/>
                <w:szCs w:val="18"/>
                <w:lang w:eastAsia="ru-RU"/>
              </w:rPr>
              <w:t>79,02</w:t>
            </w:r>
          </w:p>
        </w:tc>
        <w:tc>
          <w:tcPr>
            <w:tcW w:w="1240" w:type="dxa"/>
            <w:shd w:val="clear" w:color="auto" w:fill="D6E3BC"/>
            <w:noWrap/>
            <w:vAlign w:val="center"/>
          </w:tcPr>
          <w:p w14:paraId="6A79D16A"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0 5</w:t>
            </w:r>
            <w:r w:rsidRPr="00BA0797">
              <w:rPr>
                <w:rFonts w:ascii="Myriad Pro" w:eastAsia="Times New Roman" w:hAnsi="Myriad Pro"/>
                <w:b/>
                <w:bCs/>
                <w:sz w:val="18"/>
                <w:szCs w:val="18"/>
                <w:lang w:eastAsia="ru-RU"/>
              </w:rPr>
              <w:t>24,23</w:t>
            </w:r>
          </w:p>
        </w:tc>
      </w:tr>
      <w:tr w:rsidR="006858B8" w:rsidRPr="00BA0797" w14:paraId="42B91C22" w14:textId="77777777">
        <w:trPr>
          <w:cantSplit/>
        </w:trPr>
        <w:tc>
          <w:tcPr>
            <w:tcW w:w="3369" w:type="dxa"/>
            <w:shd w:val="clear" w:color="auto" w:fill="D6E3BC"/>
            <w:vAlign w:val="center"/>
          </w:tcPr>
          <w:p w14:paraId="35E7ED81"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Страховые взносы ПФР, ФСС, ОМС на выплаты социального характера</w:t>
            </w:r>
          </w:p>
        </w:tc>
        <w:tc>
          <w:tcPr>
            <w:tcW w:w="992" w:type="dxa"/>
            <w:shd w:val="clear" w:color="auto" w:fill="D6E3BC"/>
            <w:noWrap/>
            <w:vAlign w:val="center"/>
          </w:tcPr>
          <w:p w14:paraId="1D8F5112"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1E25E5E6"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2EF17189"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w:t>
            </w:r>
            <w:r w:rsidR="00834137" w:rsidRPr="00BA0797">
              <w:rPr>
                <w:rFonts w:ascii="Myriad Pro" w:eastAsia="Times New Roman" w:hAnsi="Myriad Pro"/>
                <w:b/>
                <w:bCs/>
                <w:sz w:val="18"/>
                <w:szCs w:val="18"/>
                <w:lang w:eastAsia="ru-RU"/>
              </w:rPr>
              <w:t>5 6</w:t>
            </w:r>
            <w:r w:rsidRPr="00BA0797">
              <w:rPr>
                <w:rFonts w:ascii="Myriad Pro" w:eastAsia="Times New Roman" w:hAnsi="Myriad Pro"/>
                <w:b/>
                <w:bCs/>
                <w:sz w:val="18"/>
                <w:szCs w:val="18"/>
                <w:lang w:eastAsia="ru-RU"/>
              </w:rPr>
              <w:t>43</w:t>
            </w:r>
          </w:p>
        </w:tc>
        <w:tc>
          <w:tcPr>
            <w:tcW w:w="1081" w:type="dxa"/>
            <w:shd w:val="clear" w:color="auto" w:fill="D6E3BC"/>
            <w:noWrap/>
            <w:vAlign w:val="center"/>
          </w:tcPr>
          <w:p w14:paraId="7F9D6B75"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w:t>
            </w:r>
            <w:r w:rsidR="00834137" w:rsidRPr="00BA0797">
              <w:rPr>
                <w:rFonts w:ascii="Myriad Pro" w:eastAsia="Times New Roman" w:hAnsi="Myriad Pro"/>
                <w:b/>
                <w:bCs/>
                <w:sz w:val="18"/>
                <w:szCs w:val="18"/>
                <w:lang w:eastAsia="ru-RU"/>
              </w:rPr>
              <w:t>7 1</w:t>
            </w:r>
            <w:r w:rsidRPr="00BA0797">
              <w:rPr>
                <w:rFonts w:ascii="Myriad Pro" w:eastAsia="Times New Roman" w:hAnsi="Myriad Pro"/>
                <w:b/>
                <w:bCs/>
                <w:sz w:val="18"/>
                <w:szCs w:val="18"/>
                <w:lang w:eastAsia="ru-RU"/>
              </w:rPr>
              <w:t>06,55</w:t>
            </w:r>
          </w:p>
        </w:tc>
        <w:tc>
          <w:tcPr>
            <w:tcW w:w="1046" w:type="dxa"/>
            <w:shd w:val="clear" w:color="auto" w:fill="D6E3BC"/>
            <w:noWrap/>
            <w:vAlign w:val="center"/>
          </w:tcPr>
          <w:p w14:paraId="55306DC6"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w:t>
            </w:r>
            <w:r w:rsidR="00834137" w:rsidRPr="00BA0797">
              <w:rPr>
                <w:rFonts w:ascii="Myriad Pro" w:eastAsia="Times New Roman" w:hAnsi="Myriad Pro"/>
                <w:b/>
                <w:bCs/>
                <w:sz w:val="18"/>
                <w:szCs w:val="18"/>
                <w:lang w:eastAsia="ru-RU"/>
              </w:rPr>
              <w:t>4 0</w:t>
            </w:r>
            <w:r w:rsidRPr="00BA0797">
              <w:rPr>
                <w:rFonts w:ascii="Myriad Pro" w:eastAsia="Times New Roman" w:hAnsi="Myriad Pro"/>
                <w:b/>
                <w:bCs/>
                <w:sz w:val="18"/>
                <w:szCs w:val="18"/>
                <w:lang w:eastAsia="ru-RU"/>
              </w:rPr>
              <w:t>20</w:t>
            </w:r>
          </w:p>
        </w:tc>
        <w:tc>
          <w:tcPr>
            <w:tcW w:w="1240" w:type="dxa"/>
            <w:shd w:val="clear" w:color="auto" w:fill="D6E3BC"/>
            <w:noWrap/>
            <w:vAlign w:val="center"/>
          </w:tcPr>
          <w:p w14:paraId="3DF031F3"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r>
      <w:tr w:rsidR="006858B8" w:rsidRPr="00BA0797" w14:paraId="1DA5CC93" w14:textId="77777777">
        <w:trPr>
          <w:cantSplit/>
        </w:trPr>
        <w:tc>
          <w:tcPr>
            <w:tcW w:w="3369" w:type="dxa"/>
            <w:shd w:val="clear" w:color="auto" w:fill="D6E3BC"/>
            <w:vAlign w:val="center"/>
          </w:tcPr>
          <w:p w14:paraId="52790A8F"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Итого факт 201__ года (стр.4=стр.2+стр.3)</w:t>
            </w:r>
          </w:p>
        </w:tc>
        <w:tc>
          <w:tcPr>
            <w:tcW w:w="992" w:type="dxa"/>
            <w:shd w:val="clear" w:color="auto" w:fill="D6E3BC"/>
            <w:noWrap/>
            <w:vAlign w:val="center"/>
          </w:tcPr>
          <w:p w14:paraId="0896F15C"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21B60EFF"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606A056E"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w:t>
            </w:r>
            <w:r w:rsidR="009C7B3E" w:rsidRPr="00BA0797">
              <w:rPr>
                <w:rFonts w:ascii="Myriad Pro" w:eastAsia="Times New Roman" w:hAnsi="Myriad Pro"/>
                <w:b/>
                <w:bCs/>
                <w:sz w:val="18"/>
                <w:szCs w:val="18"/>
                <w:lang w:eastAsia="ru-RU"/>
              </w:rPr>
              <w:t>2 3</w:t>
            </w:r>
            <w:r w:rsidRPr="00BA0797">
              <w:rPr>
                <w:rFonts w:ascii="Myriad Pro" w:eastAsia="Times New Roman" w:hAnsi="Myriad Pro"/>
                <w:b/>
                <w:bCs/>
                <w:sz w:val="18"/>
                <w:szCs w:val="18"/>
                <w:lang w:eastAsia="ru-RU"/>
              </w:rPr>
              <w:t>01,40</w:t>
            </w:r>
          </w:p>
        </w:tc>
        <w:tc>
          <w:tcPr>
            <w:tcW w:w="1081" w:type="dxa"/>
            <w:shd w:val="clear" w:color="auto" w:fill="D6E3BC"/>
            <w:noWrap/>
            <w:vAlign w:val="center"/>
          </w:tcPr>
          <w:p w14:paraId="5E5F4106"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w:t>
            </w:r>
            <w:r w:rsidR="00834137" w:rsidRPr="00BA0797">
              <w:rPr>
                <w:rFonts w:ascii="Myriad Pro" w:eastAsia="Times New Roman" w:hAnsi="Myriad Pro"/>
                <w:b/>
                <w:bCs/>
                <w:sz w:val="18"/>
                <w:szCs w:val="18"/>
                <w:lang w:eastAsia="ru-RU"/>
              </w:rPr>
              <w:t>9 0</w:t>
            </w:r>
            <w:r w:rsidRPr="00BA0797">
              <w:rPr>
                <w:rFonts w:ascii="Myriad Pro" w:eastAsia="Times New Roman" w:hAnsi="Myriad Pro"/>
                <w:b/>
                <w:bCs/>
                <w:sz w:val="18"/>
                <w:szCs w:val="18"/>
                <w:lang w:eastAsia="ru-RU"/>
              </w:rPr>
              <w:t>66,83</w:t>
            </w:r>
          </w:p>
        </w:tc>
        <w:tc>
          <w:tcPr>
            <w:tcW w:w="1046" w:type="dxa"/>
            <w:shd w:val="clear" w:color="auto" w:fill="D6E3BC"/>
            <w:noWrap/>
            <w:vAlign w:val="center"/>
          </w:tcPr>
          <w:p w14:paraId="074E6AE2"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4 7</w:t>
            </w:r>
            <w:r w:rsidRPr="00BA0797">
              <w:rPr>
                <w:rFonts w:ascii="Myriad Pro" w:eastAsia="Times New Roman" w:hAnsi="Myriad Pro"/>
                <w:b/>
                <w:bCs/>
                <w:sz w:val="18"/>
                <w:szCs w:val="18"/>
                <w:lang w:eastAsia="ru-RU"/>
              </w:rPr>
              <w:t>98,53</w:t>
            </w:r>
          </w:p>
        </w:tc>
        <w:tc>
          <w:tcPr>
            <w:tcW w:w="1240" w:type="dxa"/>
            <w:shd w:val="clear" w:color="auto" w:fill="D6E3BC"/>
            <w:noWrap/>
            <w:vAlign w:val="center"/>
          </w:tcPr>
          <w:p w14:paraId="66672290"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0 5</w:t>
            </w:r>
            <w:r w:rsidRPr="00BA0797">
              <w:rPr>
                <w:rFonts w:ascii="Myriad Pro" w:eastAsia="Times New Roman" w:hAnsi="Myriad Pro"/>
                <w:b/>
                <w:bCs/>
                <w:sz w:val="18"/>
                <w:szCs w:val="18"/>
                <w:lang w:eastAsia="ru-RU"/>
              </w:rPr>
              <w:t>24,23</w:t>
            </w:r>
          </w:p>
        </w:tc>
      </w:tr>
      <w:tr w:rsidR="006858B8" w:rsidRPr="00BA0797" w14:paraId="66BF236D" w14:textId="77777777">
        <w:trPr>
          <w:cantSplit/>
        </w:trPr>
        <w:tc>
          <w:tcPr>
            <w:tcW w:w="3369" w:type="dxa"/>
            <w:shd w:val="clear" w:color="auto" w:fill="D6E3BC"/>
            <w:noWrap/>
            <w:vAlign w:val="center"/>
          </w:tcPr>
          <w:p w14:paraId="7CA5EA35" w14:textId="77777777" w:rsidR="000458DF" w:rsidRPr="00BA0797" w:rsidRDefault="000458DF"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в том числе</w:t>
            </w:r>
          </w:p>
        </w:tc>
        <w:tc>
          <w:tcPr>
            <w:tcW w:w="992" w:type="dxa"/>
            <w:shd w:val="clear" w:color="auto" w:fill="D6E3BC"/>
            <w:noWrap/>
            <w:vAlign w:val="center"/>
          </w:tcPr>
          <w:p w14:paraId="0416E60C"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7D841852"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4FA60A4F"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1081" w:type="dxa"/>
            <w:shd w:val="clear" w:color="auto" w:fill="D6E3BC"/>
            <w:noWrap/>
            <w:vAlign w:val="center"/>
          </w:tcPr>
          <w:p w14:paraId="2FE650BE"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1046" w:type="dxa"/>
            <w:shd w:val="clear" w:color="auto" w:fill="D6E3BC"/>
            <w:noWrap/>
            <w:vAlign w:val="center"/>
          </w:tcPr>
          <w:p w14:paraId="31B44CE9"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1240" w:type="dxa"/>
            <w:shd w:val="clear" w:color="auto" w:fill="D6E3BC"/>
            <w:noWrap/>
            <w:vAlign w:val="center"/>
          </w:tcPr>
          <w:p w14:paraId="6CF74FD9"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r>
      <w:tr w:rsidR="006858B8" w:rsidRPr="00BA0797" w14:paraId="49EAD6AF" w14:textId="77777777">
        <w:trPr>
          <w:cantSplit/>
        </w:trPr>
        <w:tc>
          <w:tcPr>
            <w:tcW w:w="3369" w:type="dxa"/>
            <w:shd w:val="clear" w:color="auto" w:fill="D6E3BC"/>
            <w:noWrap/>
            <w:vAlign w:val="center"/>
          </w:tcPr>
          <w:p w14:paraId="4DBF0681" w14:textId="77777777" w:rsidR="000458DF" w:rsidRPr="00BA0797" w:rsidRDefault="000458DF" w:rsidP="00BA0797">
            <w:pPr>
              <w:spacing w:after="0" w:line="240" w:lineRule="auto"/>
              <w:ind w:left="284"/>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на услуги по передаче электрической энергии</w:t>
            </w:r>
          </w:p>
        </w:tc>
        <w:tc>
          <w:tcPr>
            <w:tcW w:w="992" w:type="dxa"/>
            <w:shd w:val="clear" w:color="auto" w:fill="D6E3BC"/>
            <w:noWrap/>
            <w:vAlign w:val="center"/>
          </w:tcPr>
          <w:p w14:paraId="34697102"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4C213404"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p>
        </w:tc>
        <w:tc>
          <w:tcPr>
            <w:tcW w:w="992" w:type="dxa"/>
            <w:shd w:val="clear" w:color="auto" w:fill="D6E3BC"/>
            <w:noWrap/>
            <w:vAlign w:val="center"/>
          </w:tcPr>
          <w:p w14:paraId="30D55293"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w:t>
            </w:r>
            <w:r w:rsidR="009C7B3E" w:rsidRPr="00BA0797">
              <w:rPr>
                <w:rFonts w:ascii="Myriad Pro" w:eastAsia="Times New Roman" w:hAnsi="Myriad Pro"/>
                <w:b/>
                <w:bCs/>
                <w:sz w:val="18"/>
                <w:szCs w:val="18"/>
                <w:lang w:eastAsia="ru-RU"/>
              </w:rPr>
              <w:t>1 6</w:t>
            </w:r>
            <w:r w:rsidRPr="00BA0797">
              <w:rPr>
                <w:rFonts w:ascii="Myriad Pro" w:eastAsia="Times New Roman" w:hAnsi="Myriad Pro"/>
                <w:b/>
                <w:bCs/>
                <w:sz w:val="18"/>
                <w:szCs w:val="18"/>
                <w:lang w:eastAsia="ru-RU"/>
              </w:rPr>
              <w:t>03,3</w:t>
            </w:r>
          </w:p>
        </w:tc>
        <w:tc>
          <w:tcPr>
            <w:tcW w:w="1081" w:type="dxa"/>
            <w:shd w:val="clear" w:color="auto" w:fill="D6E3BC"/>
            <w:noWrap/>
            <w:vAlign w:val="center"/>
          </w:tcPr>
          <w:p w14:paraId="02CD9212"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w:t>
            </w:r>
            <w:r w:rsidR="00834137" w:rsidRPr="00BA0797">
              <w:rPr>
                <w:rFonts w:ascii="Myriad Pro" w:eastAsia="Times New Roman" w:hAnsi="Myriad Pro"/>
                <w:b/>
                <w:bCs/>
                <w:sz w:val="18"/>
                <w:szCs w:val="18"/>
                <w:lang w:eastAsia="ru-RU"/>
              </w:rPr>
              <w:t>8 3</w:t>
            </w:r>
            <w:r w:rsidRPr="00BA0797">
              <w:rPr>
                <w:rFonts w:ascii="Myriad Pro" w:eastAsia="Times New Roman" w:hAnsi="Myriad Pro"/>
                <w:b/>
                <w:bCs/>
                <w:sz w:val="18"/>
                <w:szCs w:val="18"/>
                <w:lang w:eastAsia="ru-RU"/>
              </w:rPr>
              <w:t>03,45</w:t>
            </w:r>
          </w:p>
        </w:tc>
        <w:tc>
          <w:tcPr>
            <w:tcW w:w="1046" w:type="dxa"/>
            <w:shd w:val="clear" w:color="auto" w:fill="D6E3BC"/>
            <w:noWrap/>
            <w:vAlign w:val="center"/>
          </w:tcPr>
          <w:p w14:paraId="236966A7"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4 1</w:t>
            </w:r>
            <w:r w:rsidRPr="00BA0797">
              <w:rPr>
                <w:rFonts w:ascii="Myriad Pro" w:eastAsia="Times New Roman" w:hAnsi="Myriad Pro"/>
                <w:b/>
                <w:bCs/>
                <w:sz w:val="18"/>
                <w:szCs w:val="18"/>
                <w:lang w:eastAsia="ru-RU"/>
              </w:rPr>
              <w:t>72,9</w:t>
            </w:r>
          </w:p>
        </w:tc>
        <w:tc>
          <w:tcPr>
            <w:tcW w:w="1240" w:type="dxa"/>
            <w:shd w:val="clear" w:color="auto" w:fill="D6E3BC"/>
            <w:noWrap/>
            <w:vAlign w:val="center"/>
          </w:tcPr>
          <w:p w14:paraId="1D93CB4C" w14:textId="77777777" w:rsidR="000458DF" w:rsidRPr="00BA0797" w:rsidRDefault="000458DF"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w:t>
            </w:r>
            <w:r w:rsidR="00834137" w:rsidRPr="00BA0797">
              <w:rPr>
                <w:rFonts w:ascii="Myriad Pro" w:eastAsia="Times New Roman" w:hAnsi="Myriad Pro"/>
                <w:b/>
                <w:bCs/>
                <w:sz w:val="18"/>
                <w:szCs w:val="18"/>
                <w:lang w:eastAsia="ru-RU"/>
              </w:rPr>
              <w:t>0 1</w:t>
            </w:r>
            <w:r w:rsidRPr="00BA0797">
              <w:rPr>
                <w:rFonts w:ascii="Myriad Pro" w:eastAsia="Times New Roman" w:hAnsi="Myriad Pro"/>
                <w:b/>
                <w:bCs/>
                <w:sz w:val="18"/>
                <w:szCs w:val="18"/>
                <w:lang w:eastAsia="ru-RU"/>
              </w:rPr>
              <w:t>33,0</w:t>
            </w:r>
          </w:p>
        </w:tc>
      </w:tr>
    </w:tbl>
    <w:p w14:paraId="513ADAA1" w14:textId="77777777" w:rsidR="006C2605" w:rsidRPr="00BA0797" w:rsidRDefault="006C2605" w:rsidP="00BA0797">
      <w:pPr>
        <w:spacing w:after="0" w:line="360" w:lineRule="auto"/>
        <w:jc w:val="both"/>
        <w:rPr>
          <w:rFonts w:ascii="Myriad Pro" w:hAnsi="Myriad Pro"/>
          <w:b/>
          <w:sz w:val="26"/>
          <w:szCs w:val="26"/>
        </w:rPr>
      </w:pPr>
    </w:p>
    <w:p w14:paraId="1D3B2E0F" w14:textId="77777777" w:rsidR="005B370D" w:rsidRDefault="005B370D" w:rsidP="00BA0797">
      <w:pPr>
        <w:spacing w:after="0" w:line="360" w:lineRule="auto"/>
        <w:jc w:val="both"/>
        <w:rPr>
          <w:rFonts w:ascii="Myriad Pro" w:hAnsi="Myriad Pro"/>
          <w:b/>
          <w:sz w:val="26"/>
          <w:szCs w:val="26"/>
        </w:rPr>
      </w:pPr>
    </w:p>
    <w:p w14:paraId="22164E4F" w14:textId="77777777" w:rsidR="005B370D" w:rsidRDefault="005B370D" w:rsidP="00BA0797">
      <w:pPr>
        <w:spacing w:after="0" w:line="360" w:lineRule="auto"/>
        <w:jc w:val="both"/>
        <w:rPr>
          <w:rFonts w:ascii="Myriad Pro" w:hAnsi="Myriad Pro"/>
          <w:b/>
          <w:sz w:val="26"/>
          <w:szCs w:val="26"/>
        </w:rPr>
      </w:pPr>
    </w:p>
    <w:p w14:paraId="59E23145" w14:textId="0262C46D" w:rsidR="00560CBF" w:rsidRPr="00BA0797" w:rsidRDefault="00560CBF" w:rsidP="00BA0797">
      <w:pPr>
        <w:spacing w:after="0" w:line="360" w:lineRule="auto"/>
        <w:jc w:val="both"/>
        <w:rPr>
          <w:rFonts w:ascii="Myriad Pro" w:hAnsi="Myriad Pro"/>
          <w:b/>
          <w:sz w:val="26"/>
          <w:szCs w:val="26"/>
        </w:rPr>
      </w:pPr>
      <w:r w:rsidRPr="00BA0797">
        <w:rPr>
          <w:rFonts w:ascii="Myriad Pro" w:hAnsi="Myriad Pro"/>
          <w:b/>
          <w:sz w:val="26"/>
          <w:szCs w:val="26"/>
        </w:rPr>
        <w:lastRenderedPageBreak/>
        <w:t>ПОЗИЦИЯ ТЕРРИТОРИАЛЬНОЙ СЕТЕВОЙ ОРГАНИЗАЦИИ</w:t>
      </w:r>
    </w:p>
    <w:p w14:paraId="55891BA7"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E526FC"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подконтрольные расходы из прибыли на 201</w:t>
      </w:r>
      <w:r w:rsidR="00E526FC" w:rsidRPr="00BA0797">
        <w:rPr>
          <w:rFonts w:ascii="Myriad Pro" w:hAnsi="Myriad Pro"/>
          <w:sz w:val="26"/>
          <w:szCs w:val="26"/>
        </w:rPr>
        <w:t>8</w:t>
      </w:r>
      <w:r w:rsidRPr="00BA0797">
        <w:rPr>
          <w:rFonts w:ascii="Myriad Pro" w:hAnsi="Myriad Pro"/>
          <w:sz w:val="26"/>
          <w:szCs w:val="26"/>
        </w:rPr>
        <w:t xml:space="preserve"> год была заявлена сумма расходов в размере</w:t>
      </w:r>
      <w:r w:rsidR="009C7B3E" w:rsidRPr="00BA0797">
        <w:rPr>
          <w:rFonts w:ascii="Myriad Pro" w:hAnsi="Myriad Pro"/>
          <w:sz w:val="26"/>
          <w:szCs w:val="26"/>
        </w:rPr>
        <w:t xml:space="preserve"> </w:t>
      </w:r>
      <w:r w:rsidR="00E526FC" w:rsidRPr="00BA0797">
        <w:rPr>
          <w:rFonts w:ascii="Myriad Pro" w:hAnsi="Myriad Pro"/>
          <w:sz w:val="26"/>
          <w:szCs w:val="26"/>
        </w:rPr>
        <w:t>7</w:t>
      </w:r>
      <w:r w:rsidR="00834137" w:rsidRPr="00BA0797">
        <w:rPr>
          <w:rFonts w:ascii="Myriad Pro" w:hAnsi="Myriad Pro"/>
          <w:sz w:val="26"/>
          <w:szCs w:val="26"/>
        </w:rPr>
        <w:t>8 7</w:t>
      </w:r>
      <w:r w:rsidR="00E526FC" w:rsidRPr="00BA0797">
        <w:rPr>
          <w:rFonts w:ascii="Myriad Pro" w:hAnsi="Myriad Pro"/>
          <w:sz w:val="26"/>
          <w:szCs w:val="26"/>
        </w:rPr>
        <w:t>30,6</w:t>
      </w:r>
      <w:r w:rsidRPr="00BA0797">
        <w:rPr>
          <w:rFonts w:ascii="Myriad Pro" w:hAnsi="Myriad Pro"/>
          <w:sz w:val="26"/>
          <w:szCs w:val="26"/>
        </w:rPr>
        <w:t xml:space="preserve"> тыс. руб.</w:t>
      </w:r>
    </w:p>
    <w:p w14:paraId="07F6AB9D" w14:textId="77777777" w:rsidR="00CC3082" w:rsidRPr="00BA0797" w:rsidRDefault="00CC3082"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 размера выплат выполнен в соответствии с условиями, определенными Отраслевым тарифным соглашением в электроэнергетике РФ на 2013-2015 годы (с учетом соглашения о порядке, условиях и продлении срока действия Отраслевого тарифного соглашения в электроэнергетике РФ на 2013-2015 годы на период 2016-2018 годов)</w:t>
      </w:r>
      <w:r w:rsidR="009C7B3E" w:rsidRPr="00BA0797">
        <w:rPr>
          <w:rFonts w:ascii="Myriad Pro" w:hAnsi="Myriad Pro"/>
          <w:sz w:val="26"/>
          <w:szCs w:val="26"/>
        </w:rPr>
        <w:t xml:space="preserve"> </w:t>
      </w:r>
      <w:r w:rsidRPr="00BA0797">
        <w:rPr>
          <w:rFonts w:ascii="Myriad Pro" w:hAnsi="Myriad Pro"/>
          <w:sz w:val="26"/>
          <w:szCs w:val="26"/>
        </w:rPr>
        <w:t xml:space="preserve">(далее – ОТС), Коллективным договором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на 2017 год</w:t>
      </w:r>
      <w:r w:rsidR="009C7B3E" w:rsidRPr="00BA0797">
        <w:rPr>
          <w:rFonts w:ascii="Myriad Pro" w:hAnsi="Myriad Pro"/>
          <w:sz w:val="26"/>
          <w:szCs w:val="26"/>
        </w:rPr>
        <w:t xml:space="preserve"> </w:t>
      </w:r>
      <w:r w:rsidRPr="00BA0797">
        <w:rPr>
          <w:rFonts w:ascii="Myriad Pro" w:hAnsi="Myriad Pro"/>
          <w:sz w:val="26"/>
          <w:szCs w:val="26"/>
        </w:rPr>
        <w:t xml:space="preserve">(далее - Коллективный договор) и локальными нормативными актами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w:t>
      </w:r>
    </w:p>
    <w:p w14:paraId="1D2266A0" w14:textId="77777777" w:rsidR="00560CBF" w:rsidRPr="00BA0797" w:rsidRDefault="00560CB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3D2461"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4BC7D1A1"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Сводный расчет подконтрольных расходов из прибыли филиала</w:t>
      </w:r>
      <w:r w:rsidR="009C7B3E" w:rsidRPr="00BA0797">
        <w:rPr>
          <w:rFonts w:ascii="Myriad Pro" w:hAnsi="Myriad Pro"/>
          <w:sz w:val="26"/>
          <w:szCs w:val="26"/>
        </w:rPr>
        <w:t xml:space="preserve"> </w:t>
      </w:r>
      <w:r w:rsidR="0001423D"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p>
    <w:p w14:paraId="4BC1EE98"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Расшифровка денежных выплат из прибыли по Коллективному договору</w:t>
      </w:r>
    </w:p>
    <w:p w14:paraId="69EB26A4"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Пояснительная записка к расчету денежных выплат из прибыли по Коллективному договору</w:t>
      </w:r>
    </w:p>
    <w:p w14:paraId="7D365138"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Расшифровки выплат из прибыли по Коллективному договору за 2016 год</w:t>
      </w:r>
    </w:p>
    <w:p w14:paraId="27D6C3E9" w14:textId="77777777" w:rsidR="00E32EB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Основания выплат по Коллективному договору за 2016 год</w:t>
      </w:r>
      <w:r w:rsidR="00327A2C" w:rsidRPr="00BA0797">
        <w:rPr>
          <w:rFonts w:ascii="Myriad Pro" w:hAnsi="Myriad Pro"/>
          <w:sz w:val="26"/>
          <w:szCs w:val="26"/>
        </w:rPr>
        <w:t xml:space="preserve"> </w:t>
      </w:r>
      <w:r w:rsidRPr="00BA0797">
        <w:rPr>
          <w:rFonts w:ascii="Myriad Pro" w:hAnsi="Myriad Pro"/>
          <w:sz w:val="26"/>
          <w:szCs w:val="26"/>
        </w:rPr>
        <w:t xml:space="preserve">Расчет оплаты труда работникам первичной профсоюзной организации (ППО) по филиалу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2016 год. Прогноз выплат на 2017-2018гг.</w:t>
      </w:r>
    </w:p>
    <w:p w14:paraId="75269124"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затрат на спортивные и культурно-массовые мероприятия на 2018 год</w:t>
      </w:r>
      <w:r w:rsidR="007B5E44">
        <w:rPr>
          <w:rFonts w:ascii="Myriad Pro" w:hAnsi="Myriad Pro"/>
          <w:sz w:val="26"/>
          <w:szCs w:val="26"/>
        </w:rPr>
        <w:t>.</w:t>
      </w:r>
    </w:p>
    <w:p w14:paraId="639B0790"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Прочие расходы по филиалам </w:t>
      </w:r>
      <w:r w:rsidR="00551079" w:rsidRPr="00BA0797">
        <w:rPr>
          <w:rFonts w:ascii="Myriad Pro" w:hAnsi="Myriad Pro"/>
          <w:sz w:val="26"/>
          <w:szCs w:val="26"/>
        </w:rPr>
        <w:t xml:space="preserve">ПАО </w:t>
      </w:r>
      <w:r w:rsidRPr="00BA0797">
        <w:rPr>
          <w:rFonts w:ascii="Myriad Pro" w:hAnsi="Myriad Pro"/>
          <w:sz w:val="26"/>
          <w:szCs w:val="26"/>
        </w:rPr>
        <w:t xml:space="preserve">МРСК </w:t>
      </w:r>
      <w:r w:rsidR="00586D28" w:rsidRPr="00BA0797">
        <w:rPr>
          <w:rFonts w:ascii="Myriad Pro" w:hAnsi="Myriad Pro"/>
          <w:sz w:val="26"/>
          <w:szCs w:val="26"/>
        </w:rPr>
        <w:t>«</w:t>
      </w:r>
      <w:r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(филиал </w:t>
      </w:r>
      <w:r w:rsidR="0001423D" w:rsidRPr="00BA0797">
        <w:rPr>
          <w:rFonts w:ascii="Myriad Pro" w:hAnsi="Myriad Pro"/>
          <w:sz w:val="26"/>
          <w:szCs w:val="26"/>
        </w:rPr>
        <w:br/>
      </w:r>
      <w:r w:rsidR="00551079" w:rsidRPr="00BA0797">
        <w:rPr>
          <w:rFonts w:ascii="Myriad Pro" w:hAnsi="Myriad Pro"/>
          <w:sz w:val="26"/>
          <w:szCs w:val="26"/>
        </w:rPr>
        <w:t xml:space="preserve">ПАО МРСК «Северо-Запада»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r w:rsidR="007B5E44">
        <w:rPr>
          <w:rFonts w:ascii="Myriad Pro" w:hAnsi="Myriad Pro"/>
          <w:sz w:val="26"/>
          <w:szCs w:val="26"/>
        </w:rPr>
        <w:t>.</w:t>
      </w:r>
    </w:p>
    <w:p w14:paraId="4D7E1852"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Расшифровка прочих доходов филиала</w:t>
      </w:r>
      <w:r w:rsidR="009C7B3E" w:rsidRPr="00BA0797">
        <w:rPr>
          <w:rFonts w:ascii="Myriad Pro" w:hAnsi="Myriad Pro"/>
          <w:sz w:val="26"/>
          <w:szCs w:val="26"/>
        </w:rPr>
        <w:t xml:space="preserve">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 2016 год</w:t>
      </w:r>
      <w:r w:rsidR="007B5E44">
        <w:rPr>
          <w:rFonts w:ascii="Myriad Pro" w:hAnsi="Myriad Pro"/>
          <w:sz w:val="26"/>
          <w:szCs w:val="26"/>
        </w:rPr>
        <w:t>.</w:t>
      </w:r>
    </w:p>
    <w:p w14:paraId="7977E909" w14:textId="77777777" w:rsidR="00327A2C" w:rsidRPr="00BA0797" w:rsidRDefault="00E32EBC" w:rsidP="007B5E44">
      <w:pPr>
        <w:numPr>
          <w:ilvl w:val="0"/>
          <w:numId w:val="4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Расшифровка прочих расходов филиала</w:t>
      </w:r>
      <w:r w:rsidR="009C7B3E" w:rsidRPr="00BA0797">
        <w:rPr>
          <w:rFonts w:ascii="Myriad Pro" w:hAnsi="Myriad Pro"/>
          <w:sz w:val="26"/>
          <w:szCs w:val="26"/>
        </w:rPr>
        <w:t xml:space="preserve">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 2016 год</w:t>
      </w:r>
      <w:r w:rsidR="007B5E44">
        <w:rPr>
          <w:rFonts w:ascii="Myriad Pro" w:hAnsi="Myriad Pro"/>
          <w:sz w:val="26"/>
          <w:szCs w:val="26"/>
        </w:rPr>
        <w:t>.</w:t>
      </w:r>
    </w:p>
    <w:p w14:paraId="08340A04" w14:textId="77777777" w:rsidR="0001423D" w:rsidRPr="00BA0797" w:rsidRDefault="0001423D" w:rsidP="00BA0797">
      <w:pPr>
        <w:spacing w:after="0" w:line="360" w:lineRule="auto"/>
        <w:jc w:val="both"/>
        <w:rPr>
          <w:rFonts w:ascii="Myriad Pro" w:hAnsi="Myriad Pro"/>
          <w:b/>
          <w:sz w:val="26"/>
          <w:szCs w:val="26"/>
        </w:rPr>
      </w:pPr>
    </w:p>
    <w:p w14:paraId="4F70E5C9" w14:textId="77777777" w:rsidR="00560CBF" w:rsidRPr="00BA0797" w:rsidRDefault="00560CBF" w:rsidP="00BA0797">
      <w:pPr>
        <w:spacing w:after="0" w:line="360" w:lineRule="auto"/>
        <w:jc w:val="both"/>
        <w:rPr>
          <w:rFonts w:ascii="Myriad Pro" w:hAnsi="Myriad Pro"/>
          <w:b/>
          <w:sz w:val="26"/>
          <w:szCs w:val="26"/>
        </w:rPr>
      </w:pPr>
      <w:r w:rsidRPr="00BA0797">
        <w:rPr>
          <w:rFonts w:ascii="Myriad Pro" w:hAnsi="Myriad Pro"/>
          <w:b/>
          <w:sz w:val="26"/>
          <w:szCs w:val="26"/>
        </w:rPr>
        <w:t>ПОЗИЦИЯ ОРГАНА РЕГУЛИРОВАНИЯ</w:t>
      </w:r>
    </w:p>
    <w:p w14:paraId="392C41E9" w14:textId="77777777" w:rsidR="000B4A42" w:rsidRPr="00BA0797" w:rsidRDefault="000B4A42" w:rsidP="00BA0797">
      <w:pPr>
        <w:spacing w:after="0" w:line="360" w:lineRule="auto"/>
        <w:ind w:firstLine="567"/>
        <w:jc w:val="both"/>
        <w:rPr>
          <w:rFonts w:ascii="Myriad Pro" w:hAnsi="Myriad Pro"/>
          <w:sz w:val="26"/>
          <w:szCs w:val="26"/>
        </w:rPr>
      </w:pPr>
      <w:r w:rsidRPr="00BA0797">
        <w:rPr>
          <w:rFonts w:ascii="Myriad Pro" w:hAnsi="Myriad Pro"/>
          <w:sz w:val="26"/>
          <w:szCs w:val="26"/>
        </w:rPr>
        <w:t>Величина расходов на подконтрольные расходы из прибыли сетевой организации, признанная регулирующим органом экономическими обоснованными на 2018 год по Приказам Госкомитета от 29.12.2017 № 217-э, от 01.06.2018 № 23-э составила 6</w:t>
      </w:r>
      <w:r w:rsidR="00834137" w:rsidRPr="00BA0797">
        <w:rPr>
          <w:rFonts w:ascii="Myriad Pro" w:hAnsi="Myriad Pro"/>
          <w:sz w:val="26"/>
          <w:szCs w:val="26"/>
        </w:rPr>
        <w:t>4 1</w:t>
      </w:r>
      <w:r w:rsidRPr="00BA0797">
        <w:rPr>
          <w:rFonts w:ascii="Myriad Pro" w:hAnsi="Myriad Pro"/>
          <w:sz w:val="26"/>
          <w:szCs w:val="26"/>
        </w:rPr>
        <w:t xml:space="preserve">72,87 тыс. руб. и </w:t>
      </w:r>
      <w:r w:rsidR="00D1556A" w:rsidRPr="00BA0797">
        <w:rPr>
          <w:rFonts w:ascii="Myriad Pro" w:hAnsi="Myriad Pro"/>
          <w:sz w:val="26"/>
          <w:szCs w:val="26"/>
        </w:rPr>
        <w:t>4</w:t>
      </w:r>
      <w:r w:rsidR="00834137" w:rsidRPr="00BA0797">
        <w:rPr>
          <w:rFonts w:ascii="Myriad Pro" w:hAnsi="Myriad Pro"/>
          <w:sz w:val="26"/>
          <w:szCs w:val="26"/>
        </w:rPr>
        <w:t>0 1</w:t>
      </w:r>
      <w:r w:rsidR="00D1556A" w:rsidRPr="00BA0797">
        <w:rPr>
          <w:rFonts w:ascii="Myriad Pro" w:hAnsi="Myriad Pro"/>
          <w:sz w:val="26"/>
          <w:szCs w:val="26"/>
        </w:rPr>
        <w:t>32,95</w:t>
      </w:r>
      <w:r w:rsidRPr="00BA0797">
        <w:rPr>
          <w:rFonts w:ascii="Myriad Pro" w:hAnsi="Myriad Pro"/>
          <w:sz w:val="26"/>
          <w:szCs w:val="26"/>
        </w:rPr>
        <w:t xml:space="preserve"> тыс. руб. соответственно. </w:t>
      </w:r>
    </w:p>
    <w:p w14:paraId="71E96514" w14:textId="77777777" w:rsidR="00B54286" w:rsidRPr="00BA0797" w:rsidRDefault="008C33C7"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Приказом </w:t>
      </w:r>
      <w:r w:rsidR="00B54286" w:rsidRPr="00BA0797">
        <w:rPr>
          <w:rFonts w:ascii="Myriad Pro" w:hAnsi="Myriad Pro"/>
          <w:sz w:val="26"/>
          <w:szCs w:val="26"/>
        </w:rPr>
        <w:t xml:space="preserve">ФАС России от 20.4.2018 №527/18 признаны экономически необоснованными </w:t>
      </w:r>
      <w:r w:rsidRPr="00BA0797">
        <w:rPr>
          <w:rFonts w:ascii="Myriad Pro" w:hAnsi="Myriad Pro"/>
          <w:sz w:val="26"/>
          <w:szCs w:val="26"/>
        </w:rPr>
        <w:t>выплаты социального характера из прибыли: на содержание детей в детских дошкольных учреждениях, представление 50% компенсации стоимости израсходованной электроэнергии, материальная помощь при регистрации брака, при рождении ребенка и т.д.</w:t>
      </w:r>
    </w:p>
    <w:p w14:paraId="21D79D83" w14:textId="77777777" w:rsidR="005065D9" w:rsidRPr="00BA0797" w:rsidRDefault="005065D9"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рамках исполнения приказа ФАС России от 20.4.2018 №527/18, Госкомитетом скорректированы подконтрольные расходы из прибыли по сравнению с ранее утвержденными величинами. </w:t>
      </w:r>
    </w:p>
    <w:p w14:paraId="67C27E22" w14:textId="77777777" w:rsidR="005065D9" w:rsidRPr="00BA0797" w:rsidRDefault="005065D9" w:rsidP="00BA0797">
      <w:pPr>
        <w:spacing w:after="0" w:line="360" w:lineRule="auto"/>
        <w:ind w:firstLine="567"/>
        <w:jc w:val="both"/>
        <w:rPr>
          <w:rFonts w:ascii="Myriad Pro" w:hAnsi="Myriad Pro"/>
          <w:sz w:val="26"/>
          <w:szCs w:val="26"/>
        </w:rPr>
      </w:pPr>
      <w:r w:rsidRPr="00BA0797">
        <w:rPr>
          <w:rFonts w:ascii="Myriad Pro" w:hAnsi="Myriad Pro"/>
          <w:sz w:val="26"/>
          <w:szCs w:val="26"/>
        </w:rPr>
        <w:t>Подконтрольные расходы из прибыли на 2018 год</w:t>
      </w:r>
      <w:r w:rsidR="009C7B3E" w:rsidRPr="00BA0797">
        <w:rPr>
          <w:rFonts w:ascii="Myriad Pro" w:hAnsi="Myriad Pro"/>
          <w:sz w:val="26"/>
          <w:szCs w:val="26"/>
        </w:rPr>
        <w:t xml:space="preserve"> </w:t>
      </w:r>
      <w:r w:rsidRPr="00BA0797">
        <w:rPr>
          <w:rFonts w:ascii="Myriad Pro" w:hAnsi="Myriad Pro"/>
          <w:sz w:val="26"/>
          <w:szCs w:val="26"/>
        </w:rPr>
        <w:t>рассчитаны исходя из фактических расходов</w:t>
      </w:r>
      <w:r w:rsidR="007B5E44">
        <w:rPr>
          <w:rFonts w:ascii="Myriad Pro" w:hAnsi="Myriad Pro"/>
          <w:sz w:val="26"/>
          <w:szCs w:val="26"/>
        </w:rPr>
        <w:t xml:space="preserve"> </w:t>
      </w:r>
      <w:r w:rsidRPr="00BA0797">
        <w:rPr>
          <w:rFonts w:ascii="Myriad Pro" w:hAnsi="Myriad Pro"/>
          <w:sz w:val="26"/>
          <w:szCs w:val="26"/>
        </w:rPr>
        <w:t>2016 г</w:t>
      </w:r>
      <w:r w:rsidR="007B5E44">
        <w:rPr>
          <w:rFonts w:ascii="Myriad Pro" w:hAnsi="Myriad Pro"/>
          <w:sz w:val="26"/>
          <w:szCs w:val="26"/>
        </w:rPr>
        <w:t>ода</w:t>
      </w:r>
      <w:r w:rsidRPr="00BA0797">
        <w:rPr>
          <w:rFonts w:ascii="Myriad Pro" w:hAnsi="Myriad Pro"/>
          <w:sz w:val="26"/>
          <w:szCs w:val="26"/>
        </w:rPr>
        <w:t>, признанных экономически обоснованными, с учетом корректировки на индекс 2017</w:t>
      </w:r>
      <w:r w:rsidR="007B5E44">
        <w:rPr>
          <w:rFonts w:ascii="Myriad Pro" w:hAnsi="Myriad Pro"/>
          <w:sz w:val="26"/>
          <w:szCs w:val="26"/>
        </w:rPr>
        <w:t xml:space="preserve"> года</w:t>
      </w:r>
      <w:r w:rsidRPr="00BA0797">
        <w:rPr>
          <w:rFonts w:ascii="Myriad Pro" w:hAnsi="Myriad Pro"/>
          <w:sz w:val="26"/>
          <w:szCs w:val="26"/>
        </w:rPr>
        <w:t xml:space="preserve"> в размере103,9% и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xml:space="preserve">. в размере 103,7% (в соответствии с параметрами среднесрочного прогноза социально-экономического развития Российской Федерации до </w:t>
      </w:r>
      <w:smartTag w:uri="urn:schemas-microsoft-com:office:smarttags" w:element="metricconverter">
        <w:smartTagPr>
          <w:attr w:name="ProductID" w:val="2020 г"/>
        </w:smartTagPr>
        <w:r w:rsidRPr="00BA0797">
          <w:rPr>
            <w:rFonts w:ascii="Myriad Pro" w:hAnsi="Myriad Pro"/>
            <w:sz w:val="26"/>
            <w:szCs w:val="26"/>
          </w:rPr>
          <w:t>2020 г</w:t>
        </w:r>
      </w:smartTag>
      <w:r w:rsidRPr="00BA0797">
        <w:rPr>
          <w:rFonts w:ascii="Myriad Pro" w:hAnsi="Myriad Pro"/>
          <w:sz w:val="26"/>
          <w:szCs w:val="26"/>
        </w:rPr>
        <w:t>.)</w:t>
      </w:r>
    </w:p>
    <w:p w14:paraId="2B6DCC7F" w14:textId="77777777" w:rsidR="00D05A2C" w:rsidRPr="00BA0797" w:rsidRDefault="00D05A2C" w:rsidP="00BA0797">
      <w:pPr>
        <w:spacing w:after="0" w:line="360" w:lineRule="auto"/>
        <w:contextualSpacing/>
        <w:jc w:val="both"/>
        <w:rPr>
          <w:rFonts w:ascii="Myriad Pro" w:hAnsi="Myriad Pro"/>
          <w:b/>
          <w:sz w:val="26"/>
          <w:szCs w:val="26"/>
        </w:rPr>
      </w:pPr>
    </w:p>
    <w:p w14:paraId="2E4AFE6D" w14:textId="77777777" w:rsidR="00560CBF" w:rsidRPr="00BA0797" w:rsidRDefault="00560CBF"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0E0F70B8" w14:textId="77777777" w:rsidR="00560CBF" w:rsidRPr="00BA0797" w:rsidRDefault="00560CBF" w:rsidP="00BA0797">
      <w:pPr>
        <w:spacing w:after="0" w:line="360" w:lineRule="auto"/>
        <w:ind w:firstLine="567"/>
        <w:jc w:val="both"/>
        <w:rPr>
          <w:rFonts w:ascii="Myriad Pro" w:hAnsi="Myriad Pro"/>
          <w:sz w:val="26"/>
          <w:szCs w:val="26"/>
        </w:rPr>
      </w:pPr>
      <w:r w:rsidRPr="00BA0797">
        <w:rPr>
          <w:rFonts w:ascii="Myriad Pro" w:hAnsi="Myriad Pro"/>
          <w:sz w:val="26"/>
          <w:szCs w:val="26"/>
        </w:rPr>
        <w:t>В составе подконтрольных расходов из прибыли</w:t>
      </w:r>
      <w:r w:rsidR="00551079" w:rsidRPr="00BA0797">
        <w:rPr>
          <w:rFonts w:ascii="Myriad Pro" w:hAnsi="Myriad Pro"/>
          <w:sz w:val="26"/>
          <w:szCs w:val="26"/>
        </w:rPr>
        <w:t xml:space="preserve"> 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005065D9"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заявлены расходы на выплаты персоналу, предусмотренные коллективным договором и Отраслевым тарифным соглашением</w:t>
      </w:r>
      <w:r w:rsidR="00B10B8F" w:rsidRPr="00BA0797">
        <w:rPr>
          <w:rFonts w:ascii="Myriad Pro" w:hAnsi="Myriad Pro"/>
          <w:sz w:val="26"/>
          <w:szCs w:val="26"/>
        </w:rPr>
        <w:t>.</w:t>
      </w:r>
      <w:r w:rsidRPr="00BA0797">
        <w:rPr>
          <w:rFonts w:ascii="Myriad Pro" w:hAnsi="Myriad Pro"/>
          <w:sz w:val="26"/>
          <w:szCs w:val="26"/>
        </w:rPr>
        <w:t xml:space="preserve"> </w:t>
      </w:r>
    </w:p>
    <w:p w14:paraId="01640383" w14:textId="77777777" w:rsidR="0005611A" w:rsidRPr="00BA0797" w:rsidRDefault="0005611A"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при расчете плановых показателей на 2018 год допущена арифметическая ошибка, часть затрат посчитан</w:t>
      </w:r>
      <w:r w:rsidR="0007751A" w:rsidRPr="00BA0797">
        <w:rPr>
          <w:rFonts w:ascii="Myriad Pro" w:hAnsi="Myriad Pro"/>
          <w:sz w:val="26"/>
          <w:szCs w:val="26"/>
        </w:rPr>
        <w:t>а</w:t>
      </w:r>
      <w:r w:rsidRPr="00BA0797">
        <w:rPr>
          <w:rFonts w:ascii="Myriad Pro" w:hAnsi="Myriad Pro"/>
          <w:sz w:val="26"/>
          <w:szCs w:val="26"/>
        </w:rPr>
        <w:t xml:space="preserve"> </w:t>
      </w:r>
      <w:r w:rsidR="009B78B3" w:rsidRPr="00BA0797">
        <w:rPr>
          <w:rFonts w:ascii="Myriad Pro" w:hAnsi="Myriad Pro"/>
          <w:sz w:val="26"/>
          <w:szCs w:val="26"/>
        </w:rPr>
        <w:t>дважды</w:t>
      </w:r>
      <w:r w:rsidRPr="00BA0797">
        <w:rPr>
          <w:rFonts w:ascii="Myriad Pro" w:hAnsi="Myriad Pro"/>
          <w:sz w:val="26"/>
          <w:szCs w:val="26"/>
        </w:rPr>
        <w:t>.</w:t>
      </w:r>
    </w:p>
    <w:p w14:paraId="74E762B2" w14:textId="77777777" w:rsidR="00B23048" w:rsidRPr="00BA0797" w:rsidRDefault="00B23048" w:rsidP="00BA0797">
      <w:pPr>
        <w:spacing w:after="0" w:line="360" w:lineRule="auto"/>
        <w:ind w:firstLine="567"/>
        <w:jc w:val="both"/>
        <w:rPr>
          <w:rFonts w:ascii="Myriad Pro" w:hAnsi="Myriad Pro"/>
          <w:sz w:val="26"/>
          <w:szCs w:val="26"/>
        </w:rPr>
      </w:pPr>
      <w:r w:rsidRPr="00BA0797">
        <w:rPr>
          <w:rFonts w:ascii="Myriad Pro" w:hAnsi="Myriad Pro"/>
          <w:sz w:val="26"/>
          <w:szCs w:val="26"/>
        </w:rPr>
        <w:lastRenderedPageBreak/>
        <w:t>Исходя из позиции Федеральной антимонопольной службы от 20.04.2018 №</w:t>
      </w:r>
      <w:r w:rsidR="007B5E44">
        <w:rPr>
          <w:rFonts w:ascii="Myriad Pro" w:hAnsi="Myriad Pro"/>
          <w:sz w:val="26"/>
          <w:szCs w:val="26"/>
        </w:rPr>
        <w:t> </w:t>
      </w:r>
      <w:r w:rsidRPr="00BA0797">
        <w:rPr>
          <w:rFonts w:ascii="Myriad Pro" w:hAnsi="Myriad Pro"/>
          <w:sz w:val="26"/>
          <w:szCs w:val="26"/>
        </w:rPr>
        <w:t>527/18, Госкомитет определяет расходы на выплаты социального характера в размере 4</w:t>
      </w:r>
      <w:r w:rsidR="00834137" w:rsidRPr="00BA0797">
        <w:rPr>
          <w:rFonts w:ascii="Myriad Pro" w:hAnsi="Myriad Pro"/>
          <w:sz w:val="26"/>
          <w:szCs w:val="26"/>
        </w:rPr>
        <w:t>0 1</w:t>
      </w:r>
      <w:r w:rsidRPr="00BA0797">
        <w:rPr>
          <w:rFonts w:ascii="Myriad Pro" w:hAnsi="Myriad Pro"/>
          <w:sz w:val="26"/>
          <w:szCs w:val="26"/>
        </w:rPr>
        <w:t>33 тыс. руб.</w:t>
      </w:r>
    </w:p>
    <w:p w14:paraId="6BC24A03" w14:textId="77777777" w:rsidR="0032621B" w:rsidRPr="00BA0797" w:rsidRDefault="0032621B" w:rsidP="00BA0797">
      <w:pPr>
        <w:widowControl w:val="0"/>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Исполнитель соглашается с Государственным комитетом Псковской области по тарифам и энергетике с исключением страховых взносов ПФР, ФСС, ОМС на выплаты социального характера из </w:t>
      </w:r>
      <w:r w:rsidR="00B10B8F" w:rsidRPr="00BA0797">
        <w:rPr>
          <w:rFonts w:ascii="Myriad Pro" w:hAnsi="Myriad Pro"/>
          <w:sz w:val="26"/>
          <w:szCs w:val="26"/>
        </w:rPr>
        <w:t>состав</w:t>
      </w:r>
      <w:r w:rsidRPr="00BA0797">
        <w:rPr>
          <w:rFonts w:ascii="Myriad Pro" w:hAnsi="Myriad Pro"/>
          <w:sz w:val="26"/>
          <w:szCs w:val="26"/>
        </w:rPr>
        <w:t>а</w:t>
      </w:r>
      <w:r w:rsidR="00B10B8F" w:rsidRPr="00BA0797">
        <w:rPr>
          <w:rFonts w:ascii="Myriad Pro" w:hAnsi="Myriad Pro"/>
          <w:sz w:val="26"/>
          <w:szCs w:val="26"/>
        </w:rPr>
        <w:t xml:space="preserve"> операционных расходов </w:t>
      </w:r>
      <w:r w:rsidRPr="00BA0797">
        <w:rPr>
          <w:rFonts w:ascii="Myriad Pro" w:hAnsi="Myriad Pro"/>
          <w:sz w:val="26"/>
          <w:szCs w:val="26"/>
        </w:rPr>
        <w:t xml:space="preserve">и отнесении их  в неподконтрольные расходы. </w:t>
      </w:r>
    </w:p>
    <w:p w14:paraId="179E4A81" w14:textId="77777777" w:rsidR="00B23048" w:rsidRPr="00BA0797" w:rsidRDefault="00B23048" w:rsidP="00BA0797">
      <w:pPr>
        <w:pStyle w:val="afff8"/>
        <w:spacing w:after="0"/>
      </w:pPr>
      <w:r w:rsidRPr="00BA0797">
        <w:t>Дополнительно Исполнитель отмечает, что часть расходов, признанных Госкомитетом и ФАС</w:t>
      </w:r>
      <w:r w:rsidR="009C7B3E" w:rsidRPr="00BA0797">
        <w:t xml:space="preserve"> </w:t>
      </w:r>
      <w:r w:rsidRPr="00BA0797">
        <w:t>России экономически необоснованными</w:t>
      </w:r>
      <w:r w:rsidR="0001423D" w:rsidRPr="00BA0797">
        <w:t>,</w:t>
      </w:r>
      <w:r w:rsidRPr="00BA0797">
        <w:t xml:space="preserve"> </w:t>
      </w:r>
      <w:r w:rsidRPr="00BA0797">
        <w:rPr>
          <w:u w:val="single"/>
        </w:rPr>
        <w:t>должны обеспечиваться и предоставляться работникам</w:t>
      </w:r>
      <w:r w:rsidRPr="00BA0797">
        <w:t xml:space="preserve"> согласно пункту 6.1. Отраслевого тарифного соглашения.</w:t>
      </w:r>
      <w:r w:rsidR="009C7B3E" w:rsidRPr="00BA0797">
        <w:t xml:space="preserve"> </w:t>
      </w:r>
      <w:r w:rsidRPr="00BA0797">
        <w:t>Оставшаяся часть расходов</w:t>
      </w:r>
      <w:r w:rsidR="009C7B3E" w:rsidRPr="00BA0797">
        <w:t xml:space="preserve"> </w:t>
      </w:r>
      <w:r w:rsidRPr="00BA0797">
        <w:t>на предоставление льгот, гарантий и компенсаций, согласно пункту 6.2 Отраслевого тарифного соглашения, организацией производятся</w:t>
      </w:r>
      <w:r w:rsidR="009C7B3E" w:rsidRPr="00BA0797">
        <w:t xml:space="preserve"> </w:t>
      </w:r>
      <w:r w:rsidRPr="00BA0797">
        <w:t>исходя из финансовых возможностей.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18"/>
        <w:gridCol w:w="4789"/>
        <w:gridCol w:w="2299"/>
        <w:gridCol w:w="1464"/>
      </w:tblGrid>
      <w:tr w:rsidR="00BE1F31" w:rsidRPr="007B5E44" w14:paraId="3C9C48FF" w14:textId="77777777">
        <w:trPr>
          <w:cantSplit/>
          <w:tblHeader/>
        </w:trPr>
        <w:tc>
          <w:tcPr>
            <w:tcW w:w="53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E9D029E" w14:textId="77777777" w:rsidR="00BE1F31" w:rsidRPr="007B5E44" w:rsidRDefault="00BE1F31" w:rsidP="00BA0797">
            <w:pPr>
              <w:spacing w:after="0" w:line="240" w:lineRule="auto"/>
              <w:jc w:val="center"/>
              <w:rPr>
                <w:rFonts w:ascii="Myriad Pro" w:eastAsia="Times New Roman" w:hAnsi="Myriad Pro"/>
                <w:bCs/>
                <w:color w:val="FFFFFF"/>
                <w:sz w:val="20"/>
                <w:szCs w:val="20"/>
                <w:lang w:eastAsia="ru-RU"/>
              </w:rPr>
            </w:pPr>
            <w:r w:rsidRPr="007B5E44">
              <w:rPr>
                <w:rFonts w:ascii="Myriad Pro" w:eastAsia="Times New Roman" w:hAnsi="Myriad Pro"/>
                <w:bCs/>
                <w:color w:val="FFFFFF"/>
                <w:sz w:val="20"/>
                <w:szCs w:val="20"/>
                <w:lang w:eastAsia="ru-RU"/>
              </w:rPr>
              <w:t>№ п/п</w:t>
            </w:r>
          </w:p>
        </w:tc>
        <w:tc>
          <w:tcPr>
            <w:tcW w:w="250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87A3360" w14:textId="77777777" w:rsidR="00BE1F31" w:rsidRPr="007B5E44" w:rsidRDefault="00BE1F31" w:rsidP="00BA0797">
            <w:pPr>
              <w:spacing w:after="0" w:line="240" w:lineRule="auto"/>
              <w:jc w:val="center"/>
              <w:rPr>
                <w:rFonts w:ascii="Myriad Pro" w:eastAsia="Times New Roman" w:hAnsi="Myriad Pro"/>
                <w:bCs/>
                <w:color w:val="FFFFFF"/>
                <w:sz w:val="20"/>
                <w:szCs w:val="20"/>
                <w:lang w:eastAsia="ru-RU"/>
              </w:rPr>
            </w:pPr>
            <w:r w:rsidRPr="007B5E44">
              <w:rPr>
                <w:rFonts w:ascii="Myriad Pro" w:eastAsia="Times New Roman" w:hAnsi="Myriad Pro"/>
                <w:bCs/>
                <w:color w:val="FFFFFF"/>
                <w:sz w:val="20"/>
                <w:szCs w:val="20"/>
                <w:lang w:eastAsia="ru-RU"/>
              </w:rPr>
              <w:t>Статья затрат</w:t>
            </w:r>
          </w:p>
        </w:tc>
        <w:tc>
          <w:tcPr>
            <w:tcW w:w="196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311CAC1" w14:textId="77777777" w:rsidR="00BE1F31" w:rsidRPr="007B5E44" w:rsidRDefault="00BE1F31" w:rsidP="00BA0797">
            <w:pPr>
              <w:spacing w:after="0" w:line="240" w:lineRule="auto"/>
              <w:jc w:val="center"/>
              <w:rPr>
                <w:rFonts w:ascii="Myriad Pro" w:eastAsia="Times New Roman" w:hAnsi="Myriad Pro"/>
                <w:bCs/>
                <w:color w:val="FFFFFF"/>
                <w:sz w:val="20"/>
                <w:szCs w:val="20"/>
                <w:lang w:eastAsia="ru-RU"/>
              </w:rPr>
            </w:pPr>
            <w:r w:rsidRPr="007B5E44">
              <w:rPr>
                <w:rFonts w:ascii="Myriad Pro" w:eastAsia="Times New Roman" w:hAnsi="Myriad Pro"/>
                <w:bCs/>
                <w:color w:val="FFFFFF"/>
                <w:sz w:val="20"/>
                <w:szCs w:val="20"/>
                <w:lang w:eastAsia="ru-RU"/>
              </w:rPr>
              <w:t>2018</w:t>
            </w:r>
          </w:p>
        </w:tc>
      </w:tr>
      <w:tr w:rsidR="00BE1F31" w:rsidRPr="007B5E44" w14:paraId="7B4563A2" w14:textId="77777777">
        <w:trPr>
          <w:cantSplit/>
          <w:tblHeader/>
        </w:trPr>
        <w:tc>
          <w:tcPr>
            <w:tcW w:w="5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2A93447" w14:textId="77777777" w:rsidR="00BE1F31" w:rsidRPr="007B5E44" w:rsidRDefault="00BE1F31" w:rsidP="00BA0797">
            <w:pPr>
              <w:spacing w:after="0" w:line="240" w:lineRule="auto"/>
              <w:rPr>
                <w:rFonts w:ascii="Myriad Pro" w:eastAsia="Times New Roman" w:hAnsi="Myriad Pro"/>
                <w:bCs/>
                <w:color w:val="FFFFFF"/>
                <w:sz w:val="20"/>
                <w:szCs w:val="20"/>
                <w:lang w:eastAsia="ru-RU"/>
              </w:rPr>
            </w:pPr>
          </w:p>
        </w:tc>
        <w:tc>
          <w:tcPr>
            <w:tcW w:w="250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047793C" w14:textId="77777777" w:rsidR="00BE1F31" w:rsidRPr="007B5E44" w:rsidRDefault="00BE1F31" w:rsidP="00BA0797">
            <w:pPr>
              <w:spacing w:after="0" w:line="240" w:lineRule="auto"/>
              <w:jc w:val="center"/>
              <w:rPr>
                <w:rFonts w:ascii="Myriad Pro" w:eastAsia="Times New Roman" w:hAnsi="Myriad Pro"/>
                <w:bCs/>
                <w:color w:val="FFFFFF"/>
                <w:sz w:val="20"/>
                <w:szCs w:val="20"/>
                <w:lang w:eastAsia="ru-RU"/>
              </w:rPr>
            </w:pPr>
          </w:p>
        </w:tc>
        <w:tc>
          <w:tcPr>
            <w:tcW w:w="12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102CCCA" w14:textId="77777777" w:rsidR="00BE1F31" w:rsidRPr="007B5E44" w:rsidRDefault="00BE1F31" w:rsidP="00BA0797">
            <w:pPr>
              <w:spacing w:after="0" w:line="240" w:lineRule="auto"/>
              <w:jc w:val="center"/>
              <w:rPr>
                <w:rFonts w:ascii="Myriad Pro" w:eastAsia="Times New Roman" w:hAnsi="Myriad Pro"/>
                <w:bCs/>
                <w:color w:val="FFFFFF"/>
                <w:sz w:val="20"/>
                <w:szCs w:val="20"/>
                <w:lang w:eastAsia="ru-RU"/>
              </w:rPr>
            </w:pPr>
            <w:r w:rsidRPr="007B5E44">
              <w:rPr>
                <w:rFonts w:ascii="Myriad Pro" w:eastAsia="Times New Roman" w:hAnsi="Myriad Pro"/>
                <w:bCs/>
                <w:color w:val="FFFFFF"/>
                <w:sz w:val="20"/>
                <w:szCs w:val="20"/>
                <w:lang w:eastAsia="ru-RU"/>
              </w:rPr>
              <w:t xml:space="preserve">Приказ Госкомитета от 01.06.2018 № 23-э </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3771AA1" w14:textId="77777777" w:rsidR="00BE1F31" w:rsidRPr="007B5E44" w:rsidRDefault="00E67CD8" w:rsidP="00BA0797">
            <w:pPr>
              <w:spacing w:after="0" w:line="240" w:lineRule="auto"/>
              <w:jc w:val="center"/>
              <w:rPr>
                <w:rFonts w:ascii="Myriad Pro" w:eastAsia="Times New Roman" w:hAnsi="Myriad Pro"/>
                <w:bCs/>
                <w:color w:val="FFFFFF"/>
                <w:sz w:val="20"/>
                <w:szCs w:val="20"/>
                <w:lang w:eastAsia="ru-RU"/>
              </w:rPr>
            </w:pPr>
            <w:r w:rsidRPr="007B5E44">
              <w:rPr>
                <w:rFonts w:ascii="Myriad Pro" w:eastAsia="Times New Roman" w:hAnsi="Myriad Pro"/>
                <w:bCs/>
                <w:color w:val="FFFFFF"/>
                <w:sz w:val="20"/>
                <w:szCs w:val="20"/>
                <w:lang w:eastAsia="ru-RU"/>
              </w:rPr>
              <w:t>П</w:t>
            </w:r>
            <w:r w:rsidR="00BE1F31" w:rsidRPr="007B5E44">
              <w:rPr>
                <w:rFonts w:ascii="Myriad Pro" w:eastAsia="Times New Roman" w:hAnsi="Myriad Pro"/>
                <w:bCs/>
                <w:color w:val="FFFFFF"/>
                <w:sz w:val="20"/>
                <w:szCs w:val="20"/>
                <w:lang w:eastAsia="ru-RU"/>
              </w:rPr>
              <w:t>о расчету Исполнителя</w:t>
            </w:r>
          </w:p>
        </w:tc>
      </w:tr>
      <w:tr w:rsidR="00BE1F31" w:rsidRPr="007B5E44" w14:paraId="25893E08" w14:textId="77777777">
        <w:trPr>
          <w:cantSplit/>
        </w:trPr>
        <w:tc>
          <w:tcPr>
            <w:tcW w:w="532" w:type="pct"/>
            <w:tcBorders>
              <w:top w:val="single" w:sz="4" w:space="0" w:color="FFFFFF"/>
            </w:tcBorders>
            <w:shd w:val="clear" w:color="auto" w:fill="auto"/>
            <w:noWrap/>
            <w:vAlign w:val="center"/>
          </w:tcPr>
          <w:p w14:paraId="300C3331"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1.1.</w:t>
            </w:r>
          </w:p>
        </w:tc>
        <w:tc>
          <w:tcPr>
            <w:tcW w:w="2502" w:type="pct"/>
            <w:tcBorders>
              <w:top w:val="single" w:sz="4" w:space="0" w:color="FFFFFF"/>
            </w:tcBorders>
            <w:shd w:val="clear" w:color="auto" w:fill="auto"/>
            <w:noWrap/>
            <w:vAlign w:val="center"/>
          </w:tcPr>
          <w:p w14:paraId="5F14A3A9" w14:textId="77777777" w:rsidR="00BE1F31" w:rsidRPr="007B5E44" w:rsidRDefault="00BE1F31" w:rsidP="00BA0797">
            <w:pPr>
              <w:spacing w:after="0" w:line="240" w:lineRule="auto"/>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Выплаты социального характера</w:t>
            </w:r>
          </w:p>
        </w:tc>
        <w:tc>
          <w:tcPr>
            <w:tcW w:w="1201" w:type="pct"/>
            <w:tcBorders>
              <w:top w:val="single" w:sz="4" w:space="0" w:color="FFFFFF"/>
            </w:tcBorders>
            <w:shd w:val="clear" w:color="auto" w:fill="auto"/>
            <w:noWrap/>
            <w:vAlign w:val="center"/>
          </w:tcPr>
          <w:p w14:paraId="35D76176" w14:textId="77777777" w:rsidR="00BE1F31" w:rsidRPr="007B5E44" w:rsidRDefault="00834137"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4 9</w:t>
            </w:r>
            <w:r w:rsidR="00BE1F31" w:rsidRPr="007B5E44">
              <w:rPr>
                <w:rFonts w:ascii="Myriad Pro" w:eastAsia="Times New Roman" w:hAnsi="Myriad Pro"/>
                <w:bCs/>
                <w:sz w:val="20"/>
                <w:szCs w:val="20"/>
                <w:lang w:eastAsia="ru-RU"/>
              </w:rPr>
              <w:t>33,91</w:t>
            </w:r>
          </w:p>
        </w:tc>
        <w:tc>
          <w:tcPr>
            <w:tcW w:w="765" w:type="pct"/>
            <w:tcBorders>
              <w:top w:val="single" w:sz="4" w:space="0" w:color="FFFFFF"/>
            </w:tcBorders>
            <w:shd w:val="clear" w:color="auto" w:fill="auto"/>
            <w:noWrap/>
            <w:vAlign w:val="center"/>
          </w:tcPr>
          <w:p w14:paraId="22C2C842" w14:textId="77777777" w:rsidR="00BE1F31" w:rsidRPr="007B5E44" w:rsidRDefault="00834137"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6 8</w:t>
            </w:r>
            <w:r w:rsidR="00BE1F31" w:rsidRPr="007B5E44">
              <w:rPr>
                <w:rFonts w:ascii="Myriad Pro" w:eastAsia="Times New Roman" w:hAnsi="Myriad Pro"/>
                <w:bCs/>
                <w:sz w:val="20"/>
                <w:szCs w:val="20"/>
                <w:lang w:eastAsia="ru-RU"/>
              </w:rPr>
              <w:t>11,95</w:t>
            </w:r>
          </w:p>
        </w:tc>
      </w:tr>
      <w:tr w:rsidR="00BE1F31" w:rsidRPr="007B5E44" w14:paraId="1D45EC2D" w14:textId="77777777">
        <w:trPr>
          <w:cantSplit/>
        </w:trPr>
        <w:tc>
          <w:tcPr>
            <w:tcW w:w="532" w:type="pct"/>
            <w:shd w:val="clear" w:color="auto" w:fill="auto"/>
            <w:noWrap/>
            <w:vAlign w:val="center"/>
          </w:tcPr>
          <w:p w14:paraId="1D1D7946"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1.1.1.</w:t>
            </w:r>
          </w:p>
        </w:tc>
        <w:tc>
          <w:tcPr>
            <w:tcW w:w="2502" w:type="pct"/>
            <w:shd w:val="clear" w:color="auto" w:fill="auto"/>
            <w:vAlign w:val="center"/>
          </w:tcPr>
          <w:p w14:paraId="0EC22708" w14:textId="77777777" w:rsidR="00BE1F31" w:rsidRPr="007B5E44" w:rsidRDefault="00BE1F31" w:rsidP="00BA0797">
            <w:pPr>
              <w:spacing w:after="0" w:line="240" w:lineRule="auto"/>
              <w:ind w:left="242"/>
              <w:rPr>
                <w:rFonts w:ascii="Myriad Pro" w:eastAsia="Times New Roman" w:hAnsi="Myriad Pro"/>
                <w:sz w:val="20"/>
                <w:szCs w:val="20"/>
                <w:lang w:eastAsia="ru-RU"/>
              </w:rPr>
            </w:pPr>
            <w:r w:rsidRPr="007B5E44">
              <w:rPr>
                <w:rFonts w:ascii="Myriad Pro" w:eastAsia="Times New Roman" w:hAnsi="Myriad Pro"/>
                <w:sz w:val="20"/>
                <w:szCs w:val="20"/>
                <w:lang w:eastAsia="ru-RU"/>
              </w:rPr>
              <w:t xml:space="preserve">единовременная мат. помощь при увольнении по собственному желанию после установления трудовой пенсии по старости </w:t>
            </w:r>
          </w:p>
        </w:tc>
        <w:tc>
          <w:tcPr>
            <w:tcW w:w="1201" w:type="pct"/>
            <w:shd w:val="clear" w:color="auto" w:fill="auto"/>
            <w:noWrap/>
            <w:vAlign w:val="center"/>
          </w:tcPr>
          <w:p w14:paraId="49602503" w14:textId="77777777" w:rsidR="00BE1F31" w:rsidRPr="007B5E44" w:rsidRDefault="00834137"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4 9</w:t>
            </w:r>
            <w:r w:rsidR="00BE1F31" w:rsidRPr="007B5E44">
              <w:rPr>
                <w:rFonts w:ascii="Myriad Pro" w:eastAsia="Times New Roman" w:hAnsi="Myriad Pro"/>
                <w:sz w:val="20"/>
                <w:szCs w:val="20"/>
                <w:lang w:eastAsia="ru-RU"/>
              </w:rPr>
              <w:t>33,91</w:t>
            </w:r>
          </w:p>
        </w:tc>
        <w:tc>
          <w:tcPr>
            <w:tcW w:w="765" w:type="pct"/>
            <w:shd w:val="clear" w:color="auto" w:fill="auto"/>
            <w:noWrap/>
            <w:vAlign w:val="center"/>
          </w:tcPr>
          <w:p w14:paraId="0878CC65" w14:textId="77777777" w:rsidR="00BE1F31" w:rsidRPr="007B5E44" w:rsidRDefault="00834137"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4 9</w:t>
            </w:r>
            <w:r w:rsidR="00BE1F31" w:rsidRPr="007B5E44">
              <w:rPr>
                <w:rFonts w:ascii="Myriad Pro" w:eastAsia="Times New Roman" w:hAnsi="Myriad Pro"/>
                <w:sz w:val="20"/>
                <w:szCs w:val="20"/>
                <w:lang w:eastAsia="ru-RU"/>
              </w:rPr>
              <w:t>33,91</w:t>
            </w:r>
          </w:p>
        </w:tc>
      </w:tr>
      <w:tr w:rsidR="00BE1F31" w:rsidRPr="007B5E44" w14:paraId="3939D24C" w14:textId="77777777">
        <w:trPr>
          <w:cantSplit/>
        </w:trPr>
        <w:tc>
          <w:tcPr>
            <w:tcW w:w="532" w:type="pct"/>
            <w:shd w:val="clear" w:color="auto" w:fill="auto"/>
            <w:noWrap/>
            <w:vAlign w:val="center"/>
          </w:tcPr>
          <w:p w14:paraId="1E8237A4"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1.1.2</w:t>
            </w:r>
          </w:p>
        </w:tc>
        <w:tc>
          <w:tcPr>
            <w:tcW w:w="2502" w:type="pct"/>
            <w:shd w:val="clear" w:color="auto" w:fill="auto"/>
            <w:vAlign w:val="center"/>
          </w:tcPr>
          <w:p w14:paraId="049D5863" w14:textId="77777777" w:rsidR="00BE1F31" w:rsidRPr="007B5E44" w:rsidRDefault="00BE1F31" w:rsidP="00BA0797">
            <w:pPr>
              <w:spacing w:after="0" w:line="240" w:lineRule="auto"/>
              <w:ind w:left="242"/>
              <w:rPr>
                <w:rFonts w:ascii="Myriad Pro" w:eastAsia="Times New Roman" w:hAnsi="Myriad Pro"/>
                <w:sz w:val="20"/>
                <w:szCs w:val="20"/>
                <w:lang w:eastAsia="ru-RU"/>
              </w:rPr>
            </w:pPr>
            <w:r w:rsidRPr="007B5E44">
              <w:rPr>
                <w:rFonts w:ascii="Myriad Pro" w:eastAsia="Times New Roman" w:hAnsi="Myriad Pro"/>
                <w:sz w:val="20"/>
                <w:szCs w:val="20"/>
                <w:lang w:eastAsia="ru-RU"/>
              </w:rPr>
              <w:t xml:space="preserve">единовременная мат. помощь при рождении ребенка, при регистрации брака, при возвращении после призыва в ВС РФ </w:t>
            </w:r>
          </w:p>
        </w:tc>
        <w:tc>
          <w:tcPr>
            <w:tcW w:w="1201" w:type="pct"/>
            <w:shd w:val="clear" w:color="auto" w:fill="auto"/>
            <w:noWrap/>
            <w:vAlign w:val="center"/>
          </w:tcPr>
          <w:p w14:paraId="23547E39" w14:textId="77777777" w:rsidR="00BE1F31" w:rsidRPr="007B5E44" w:rsidRDefault="00BE1F31" w:rsidP="00BA0797">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7B7B0348" w14:textId="77777777" w:rsidR="00BE1F31" w:rsidRPr="007B5E44" w:rsidRDefault="009C7B3E"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1 3</w:t>
            </w:r>
            <w:r w:rsidR="00BE1F31" w:rsidRPr="007B5E44">
              <w:rPr>
                <w:rFonts w:ascii="Myriad Pro" w:eastAsia="Times New Roman" w:hAnsi="Myriad Pro"/>
                <w:sz w:val="20"/>
                <w:szCs w:val="20"/>
                <w:lang w:eastAsia="ru-RU"/>
              </w:rPr>
              <w:t>25</w:t>
            </w:r>
          </w:p>
        </w:tc>
      </w:tr>
      <w:tr w:rsidR="00BE1F31" w:rsidRPr="007B5E44" w14:paraId="737D2180" w14:textId="77777777">
        <w:trPr>
          <w:cantSplit/>
        </w:trPr>
        <w:tc>
          <w:tcPr>
            <w:tcW w:w="532" w:type="pct"/>
            <w:shd w:val="clear" w:color="auto" w:fill="auto"/>
            <w:noWrap/>
            <w:vAlign w:val="center"/>
          </w:tcPr>
          <w:p w14:paraId="7A45923C"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1.1.3</w:t>
            </w:r>
          </w:p>
        </w:tc>
        <w:tc>
          <w:tcPr>
            <w:tcW w:w="2502" w:type="pct"/>
            <w:shd w:val="clear" w:color="auto" w:fill="auto"/>
            <w:vAlign w:val="center"/>
          </w:tcPr>
          <w:p w14:paraId="5A0805D3" w14:textId="77777777" w:rsidR="00BE1F31" w:rsidRPr="007B5E44" w:rsidRDefault="00BE1F31" w:rsidP="00BA0797">
            <w:pPr>
              <w:spacing w:after="0" w:line="240" w:lineRule="auto"/>
              <w:ind w:left="242"/>
              <w:rPr>
                <w:rFonts w:ascii="Myriad Pro" w:eastAsia="Times New Roman" w:hAnsi="Myriad Pro"/>
                <w:sz w:val="20"/>
                <w:szCs w:val="20"/>
                <w:lang w:eastAsia="ru-RU"/>
              </w:rPr>
            </w:pPr>
            <w:r w:rsidRPr="007B5E44">
              <w:rPr>
                <w:rFonts w:ascii="Myriad Pro" w:eastAsia="Times New Roman" w:hAnsi="Myriad Pro"/>
                <w:sz w:val="20"/>
                <w:szCs w:val="20"/>
                <w:lang w:eastAsia="ru-RU"/>
              </w:rPr>
              <w:t>расходы в связи со смертью близких родственников работника</w:t>
            </w:r>
          </w:p>
        </w:tc>
        <w:tc>
          <w:tcPr>
            <w:tcW w:w="1201" w:type="pct"/>
            <w:shd w:val="clear" w:color="auto" w:fill="auto"/>
            <w:noWrap/>
            <w:vAlign w:val="center"/>
          </w:tcPr>
          <w:p w14:paraId="00D45D94" w14:textId="77777777" w:rsidR="00BE1F31" w:rsidRPr="007B5E44" w:rsidRDefault="00BE1F31" w:rsidP="00BA0797">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6E1695C9"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553,04</w:t>
            </w:r>
          </w:p>
        </w:tc>
      </w:tr>
      <w:tr w:rsidR="00BE1F31" w:rsidRPr="007B5E44" w14:paraId="761FD487" w14:textId="77777777">
        <w:trPr>
          <w:cantSplit/>
        </w:trPr>
        <w:tc>
          <w:tcPr>
            <w:tcW w:w="532" w:type="pct"/>
            <w:shd w:val="clear" w:color="auto" w:fill="auto"/>
            <w:noWrap/>
            <w:vAlign w:val="center"/>
          </w:tcPr>
          <w:p w14:paraId="227B1D05"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1.2.</w:t>
            </w:r>
          </w:p>
        </w:tc>
        <w:tc>
          <w:tcPr>
            <w:tcW w:w="2502" w:type="pct"/>
            <w:shd w:val="clear" w:color="auto" w:fill="auto"/>
            <w:vAlign w:val="center"/>
          </w:tcPr>
          <w:p w14:paraId="6815037C" w14:textId="77777777" w:rsidR="00BE1F31" w:rsidRPr="007B5E44" w:rsidRDefault="00BE1F31" w:rsidP="00BA0797">
            <w:pPr>
              <w:spacing w:after="0" w:line="240" w:lineRule="auto"/>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 xml:space="preserve">Затраты социального характера из прибыли, не включенные в П-4 </w:t>
            </w:r>
          </w:p>
        </w:tc>
        <w:tc>
          <w:tcPr>
            <w:tcW w:w="1201" w:type="pct"/>
            <w:shd w:val="clear" w:color="auto" w:fill="auto"/>
            <w:noWrap/>
            <w:vAlign w:val="center"/>
          </w:tcPr>
          <w:p w14:paraId="09338E82"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0,00</w:t>
            </w:r>
          </w:p>
        </w:tc>
        <w:tc>
          <w:tcPr>
            <w:tcW w:w="765" w:type="pct"/>
            <w:shd w:val="clear" w:color="auto" w:fill="auto"/>
            <w:noWrap/>
            <w:vAlign w:val="center"/>
          </w:tcPr>
          <w:p w14:paraId="19EEB844"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327,41</w:t>
            </w:r>
          </w:p>
        </w:tc>
      </w:tr>
      <w:tr w:rsidR="00BE1F31" w:rsidRPr="007B5E44" w14:paraId="09523464" w14:textId="77777777">
        <w:trPr>
          <w:cantSplit/>
        </w:trPr>
        <w:tc>
          <w:tcPr>
            <w:tcW w:w="532" w:type="pct"/>
            <w:shd w:val="clear" w:color="auto" w:fill="auto"/>
            <w:noWrap/>
            <w:vAlign w:val="center"/>
          </w:tcPr>
          <w:p w14:paraId="3E29385A"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1.2.1</w:t>
            </w:r>
          </w:p>
        </w:tc>
        <w:tc>
          <w:tcPr>
            <w:tcW w:w="2502" w:type="pct"/>
            <w:shd w:val="clear" w:color="auto" w:fill="auto"/>
            <w:vAlign w:val="center"/>
          </w:tcPr>
          <w:p w14:paraId="4E63B188" w14:textId="77777777" w:rsidR="00BE1F31" w:rsidRPr="007B5E44" w:rsidRDefault="00BE1F31" w:rsidP="00BA0797">
            <w:pPr>
              <w:spacing w:after="0" w:line="240" w:lineRule="auto"/>
              <w:ind w:left="242"/>
              <w:rPr>
                <w:rFonts w:ascii="Myriad Pro" w:eastAsia="Times New Roman" w:hAnsi="Myriad Pro"/>
                <w:sz w:val="20"/>
                <w:szCs w:val="20"/>
                <w:lang w:eastAsia="ru-RU"/>
              </w:rPr>
            </w:pPr>
            <w:r w:rsidRPr="007B5E44">
              <w:rPr>
                <w:rFonts w:ascii="Myriad Pro" w:eastAsia="Times New Roman" w:hAnsi="Myriad Pro"/>
                <w:sz w:val="20"/>
                <w:szCs w:val="20"/>
                <w:lang w:eastAsia="ru-RU"/>
              </w:rPr>
              <w:t>компенсация расходов, связанных с погребением работников</w:t>
            </w:r>
          </w:p>
        </w:tc>
        <w:tc>
          <w:tcPr>
            <w:tcW w:w="1201" w:type="pct"/>
            <w:shd w:val="clear" w:color="auto" w:fill="auto"/>
            <w:noWrap/>
            <w:vAlign w:val="center"/>
          </w:tcPr>
          <w:p w14:paraId="619E8A44" w14:textId="77777777" w:rsidR="00BE1F31" w:rsidRPr="007B5E44" w:rsidRDefault="00BE1F31" w:rsidP="00BA0797">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1A2B4712"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147,41</w:t>
            </w:r>
          </w:p>
        </w:tc>
      </w:tr>
      <w:tr w:rsidR="00BE1F31" w:rsidRPr="007B5E44" w14:paraId="6924087F" w14:textId="77777777">
        <w:trPr>
          <w:cantSplit/>
        </w:trPr>
        <w:tc>
          <w:tcPr>
            <w:tcW w:w="532" w:type="pct"/>
            <w:shd w:val="clear" w:color="auto" w:fill="auto"/>
            <w:noWrap/>
            <w:vAlign w:val="center"/>
          </w:tcPr>
          <w:p w14:paraId="31B0924E"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1.2.2</w:t>
            </w:r>
          </w:p>
        </w:tc>
        <w:tc>
          <w:tcPr>
            <w:tcW w:w="2502" w:type="pct"/>
            <w:shd w:val="clear" w:color="auto" w:fill="auto"/>
            <w:vAlign w:val="center"/>
          </w:tcPr>
          <w:p w14:paraId="5DE99A18" w14:textId="77777777" w:rsidR="00BE1F31" w:rsidRPr="007B5E44" w:rsidRDefault="00BE1F31" w:rsidP="00BA0797">
            <w:pPr>
              <w:spacing w:after="0" w:line="240" w:lineRule="auto"/>
              <w:ind w:left="242"/>
              <w:rPr>
                <w:rFonts w:ascii="Myriad Pro" w:eastAsia="Times New Roman" w:hAnsi="Myriad Pro"/>
                <w:sz w:val="20"/>
                <w:szCs w:val="20"/>
                <w:lang w:eastAsia="ru-RU"/>
              </w:rPr>
            </w:pPr>
            <w:r w:rsidRPr="007B5E44">
              <w:rPr>
                <w:rFonts w:ascii="Myriad Pro" w:eastAsia="Times New Roman" w:hAnsi="Myriad Pro"/>
                <w:sz w:val="20"/>
                <w:szCs w:val="20"/>
                <w:lang w:eastAsia="ru-RU"/>
              </w:rPr>
              <w:t>расходы в связи со смертью неработающих пенсионеров</w:t>
            </w:r>
          </w:p>
        </w:tc>
        <w:tc>
          <w:tcPr>
            <w:tcW w:w="1201" w:type="pct"/>
            <w:shd w:val="clear" w:color="auto" w:fill="auto"/>
            <w:noWrap/>
            <w:vAlign w:val="center"/>
          </w:tcPr>
          <w:p w14:paraId="65C969CD" w14:textId="77777777" w:rsidR="00BE1F31" w:rsidRPr="007B5E44" w:rsidRDefault="00BE1F31" w:rsidP="00BA0797">
            <w:pPr>
              <w:spacing w:after="0" w:line="240" w:lineRule="auto"/>
              <w:jc w:val="center"/>
              <w:rPr>
                <w:rFonts w:ascii="Myriad Pro" w:eastAsia="Times New Roman" w:hAnsi="Myriad Pro"/>
                <w:sz w:val="20"/>
                <w:szCs w:val="20"/>
                <w:lang w:eastAsia="ru-RU"/>
              </w:rPr>
            </w:pPr>
          </w:p>
        </w:tc>
        <w:tc>
          <w:tcPr>
            <w:tcW w:w="765" w:type="pct"/>
            <w:shd w:val="clear" w:color="auto" w:fill="auto"/>
            <w:noWrap/>
            <w:vAlign w:val="center"/>
          </w:tcPr>
          <w:p w14:paraId="7AECCA91"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180,00</w:t>
            </w:r>
          </w:p>
        </w:tc>
      </w:tr>
      <w:tr w:rsidR="00BE1F31" w:rsidRPr="007B5E44" w14:paraId="14E7AE20" w14:textId="77777777">
        <w:trPr>
          <w:cantSplit/>
        </w:trPr>
        <w:tc>
          <w:tcPr>
            <w:tcW w:w="532" w:type="pct"/>
            <w:shd w:val="clear" w:color="auto" w:fill="auto"/>
            <w:noWrap/>
            <w:vAlign w:val="center"/>
          </w:tcPr>
          <w:p w14:paraId="2666D8AA"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1.3.</w:t>
            </w:r>
          </w:p>
        </w:tc>
        <w:tc>
          <w:tcPr>
            <w:tcW w:w="2502" w:type="pct"/>
            <w:shd w:val="clear" w:color="auto" w:fill="auto"/>
            <w:vAlign w:val="center"/>
          </w:tcPr>
          <w:p w14:paraId="5292B425" w14:textId="77777777" w:rsidR="00BE1F31" w:rsidRPr="007B5E44" w:rsidRDefault="00BE1F31" w:rsidP="00BA0797">
            <w:pPr>
              <w:spacing w:after="0" w:line="240" w:lineRule="auto"/>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Оплата труда работников производственной сферы из прибыли</w:t>
            </w:r>
          </w:p>
        </w:tc>
        <w:tc>
          <w:tcPr>
            <w:tcW w:w="1201" w:type="pct"/>
            <w:shd w:val="clear" w:color="auto" w:fill="auto"/>
            <w:noWrap/>
            <w:vAlign w:val="center"/>
          </w:tcPr>
          <w:p w14:paraId="6115C6BB"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3</w:t>
            </w:r>
            <w:r w:rsidR="00834137" w:rsidRPr="007B5E44">
              <w:rPr>
                <w:rFonts w:ascii="Myriad Pro" w:eastAsia="Times New Roman" w:hAnsi="Myriad Pro"/>
                <w:bCs/>
                <w:sz w:val="20"/>
                <w:szCs w:val="20"/>
                <w:lang w:eastAsia="ru-RU"/>
              </w:rPr>
              <w:t>5 5</w:t>
            </w:r>
            <w:r w:rsidRPr="007B5E44">
              <w:rPr>
                <w:rFonts w:ascii="Myriad Pro" w:eastAsia="Times New Roman" w:hAnsi="Myriad Pro"/>
                <w:bCs/>
                <w:sz w:val="20"/>
                <w:szCs w:val="20"/>
                <w:lang w:eastAsia="ru-RU"/>
              </w:rPr>
              <w:t>91,22</w:t>
            </w:r>
          </w:p>
        </w:tc>
        <w:tc>
          <w:tcPr>
            <w:tcW w:w="765" w:type="pct"/>
            <w:shd w:val="clear" w:color="auto" w:fill="auto"/>
            <w:noWrap/>
            <w:vAlign w:val="center"/>
          </w:tcPr>
          <w:p w14:paraId="1B75E53A" w14:textId="77777777" w:rsidR="00BE1F31" w:rsidRPr="007B5E44" w:rsidRDefault="00BE1F31" w:rsidP="00BA0797">
            <w:pPr>
              <w:spacing w:after="0" w:line="240" w:lineRule="auto"/>
              <w:jc w:val="center"/>
              <w:rPr>
                <w:rFonts w:ascii="Myriad Pro" w:eastAsia="Times New Roman" w:hAnsi="Myriad Pro"/>
                <w:bCs/>
                <w:sz w:val="20"/>
                <w:szCs w:val="20"/>
                <w:lang w:eastAsia="ru-RU"/>
              </w:rPr>
            </w:pPr>
            <w:r w:rsidRPr="007B5E44">
              <w:rPr>
                <w:rFonts w:ascii="Myriad Pro" w:eastAsia="Times New Roman" w:hAnsi="Myriad Pro"/>
                <w:bCs/>
                <w:sz w:val="20"/>
                <w:szCs w:val="20"/>
                <w:lang w:eastAsia="ru-RU"/>
              </w:rPr>
              <w:t>3</w:t>
            </w:r>
            <w:r w:rsidR="00834137" w:rsidRPr="007B5E44">
              <w:rPr>
                <w:rFonts w:ascii="Myriad Pro" w:eastAsia="Times New Roman" w:hAnsi="Myriad Pro"/>
                <w:bCs/>
                <w:sz w:val="20"/>
                <w:szCs w:val="20"/>
                <w:lang w:eastAsia="ru-RU"/>
              </w:rPr>
              <w:t>5 5</w:t>
            </w:r>
            <w:r w:rsidRPr="007B5E44">
              <w:rPr>
                <w:rFonts w:ascii="Myriad Pro" w:eastAsia="Times New Roman" w:hAnsi="Myriad Pro"/>
                <w:bCs/>
                <w:sz w:val="20"/>
                <w:szCs w:val="20"/>
                <w:lang w:eastAsia="ru-RU"/>
              </w:rPr>
              <w:t>91,22</w:t>
            </w:r>
          </w:p>
        </w:tc>
      </w:tr>
      <w:tr w:rsidR="00BE1F31" w:rsidRPr="007B5E44" w14:paraId="3DC1F0ED" w14:textId="77777777">
        <w:trPr>
          <w:cantSplit/>
        </w:trPr>
        <w:tc>
          <w:tcPr>
            <w:tcW w:w="532" w:type="pct"/>
            <w:shd w:val="clear" w:color="auto" w:fill="auto"/>
            <w:noWrap/>
            <w:vAlign w:val="center"/>
          </w:tcPr>
          <w:p w14:paraId="170FC31D"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1.3.1</w:t>
            </w:r>
          </w:p>
        </w:tc>
        <w:tc>
          <w:tcPr>
            <w:tcW w:w="2502" w:type="pct"/>
            <w:shd w:val="clear" w:color="auto" w:fill="auto"/>
            <w:vAlign w:val="center"/>
          </w:tcPr>
          <w:p w14:paraId="52BCFFEF" w14:textId="77777777" w:rsidR="00BE1F31" w:rsidRPr="007B5E44" w:rsidRDefault="00BE1F31" w:rsidP="00BA0797">
            <w:pPr>
              <w:spacing w:after="0" w:line="240" w:lineRule="auto"/>
              <w:ind w:left="242"/>
              <w:rPr>
                <w:rFonts w:ascii="Myriad Pro" w:eastAsia="Times New Roman" w:hAnsi="Myriad Pro"/>
                <w:sz w:val="20"/>
                <w:szCs w:val="20"/>
                <w:lang w:eastAsia="ru-RU"/>
              </w:rPr>
            </w:pPr>
            <w:r w:rsidRPr="007B5E44">
              <w:rPr>
                <w:rFonts w:ascii="Myriad Pro" w:eastAsia="Times New Roman" w:hAnsi="Myriad Pro"/>
                <w:sz w:val="20"/>
                <w:szCs w:val="20"/>
                <w:lang w:eastAsia="ru-RU"/>
              </w:rPr>
              <w:t xml:space="preserve">выплата единовременной матпомощи при уходе работника в ежегодный основной оплачиваемый отпуск </w:t>
            </w:r>
          </w:p>
        </w:tc>
        <w:tc>
          <w:tcPr>
            <w:tcW w:w="1201" w:type="pct"/>
            <w:shd w:val="clear" w:color="auto" w:fill="auto"/>
            <w:noWrap/>
            <w:vAlign w:val="center"/>
          </w:tcPr>
          <w:p w14:paraId="37B349D8"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3</w:t>
            </w:r>
            <w:r w:rsidR="00834137" w:rsidRPr="007B5E44">
              <w:rPr>
                <w:rFonts w:ascii="Myriad Pro" w:eastAsia="Times New Roman" w:hAnsi="Myriad Pro"/>
                <w:sz w:val="20"/>
                <w:szCs w:val="20"/>
                <w:lang w:eastAsia="ru-RU"/>
              </w:rPr>
              <w:t>5 5</w:t>
            </w:r>
            <w:r w:rsidRPr="007B5E44">
              <w:rPr>
                <w:rFonts w:ascii="Myriad Pro" w:eastAsia="Times New Roman" w:hAnsi="Myriad Pro"/>
                <w:sz w:val="20"/>
                <w:szCs w:val="20"/>
                <w:lang w:eastAsia="ru-RU"/>
              </w:rPr>
              <w:t>91,22</w:t>
            </w:r>
          </w:p>
        </w:tc>
        <w:tc>
          <w:tcPr>
            <w:tcW w:w="765" w:type="pct"/>
            <w:shd w:val="clear" w:color="auto" w:fill="auto"/>
            <w:noWrap/>
            <w:vAlign w:val="center"/>
          </w:tcPr>
          <w:p w14:paraId="7424AB06" w14:textId="77777777" w:rsidR="00BE1F31" w:rsidRPr="007B5E44" w:rsidRDefault="00BE1F31" w:rsidP="00BA0797">
            <w:pPr>
              <w:spacing w:after="0" w:line="240" w:lineRule="auto"/>
              <w:jc w:val="center"/>
              <w:rPr>
                <w:rFonts w:ascii="Myriad Pro" w:eastAsia="Times New Roman" w:hAnsi="Myriad Pro"/>
                <w:sz w:val="20"/>
                <w:szCs w:val="20"/>
                <w:lang w:eastAsia="ru-RU"/>
              </w:rPr>
            </w:pPr>
            <w:r w:rsidRPr="007B5E44">
              <w:rPr>
                <w:rFonts w:ascii="Myriad Pro" w:eastAsia="Times New Roman" w:hAnsi="Myriad Pro"/>
                <w:sz w:val="20"/>
                <w:szCs w:val="20"/>
                <w:lang w:eastAsia="ru-RU"/>
              </w:rPr>
              <w:t>3</w:t>
            </w:r>
            <w:r w:rsidR="00834137" w:rsidRPr="007B5E44">
              <w:rPr>
                <w:rFonts w:ascii="Myriad Pro" w:eastAsia="Times New Roman" w:hAnsi="Myriad Pro"/>
                <w:sz w:val="20"/>
                <w:szCs w:val="20"/>
                <w:lang w:eastAsia="ru-RU"/>
              </w:rPr>
              <w:t>5 5</w:t>
            </w:r>
            <w:r w:rsidRPr="007B5E44">
              <w:rPr>
                <w:rFonts w:ascii="Myriad Pro" w:eastAsia="Times New Roman" w:hAnsi="Myriad Pro"/>
                <w:sz w:val="20"/>
                <w:szCs w:val="20"/>
                <w:lang w:eastAsia="ru-RU"/>
              </w:rPr>
              <w:t>91,22</w:t>
            </w:r>
          </w:p>
        </w:tc>
      </w:tr>
      <w:tr w:rsidR="00BE1F31" w:rsidRPr="007B5E44" w14:paraId="68BF3E02" w14:textId="77777777">
        <w:trPr>
          <w:cantSplit/>
        </w:trPr>
        <w:tc>
          <w:tcPr>
            <w:tcW w:w="532" w:type="pct"/>
            <w:shd w:val="clear" w:color="auto" w:fill="auto"/>
            <w:noWrap/>
            <w:vAlign w:val="center"/>
          </w:tcPr>
          <w:p w14:paraId="544495BA" w14:textId="77777777" w:rsidR="00BE1F31" w:rsidRPr="007B5E44" w:rsidRDefault="00BE1F31" w:rsidP="00BA0797">
            <w:pPr>
              <w:spacing w:after="0" w:line="240" w:lineRule="auto"/>
              <w:jc w:val="center"/>
              <w:rPr>
                <w:rFonts w:ascii="Myriad Pro" w:eastAsia="Times New Roman" w:hAnsi="Myriad Pro"/>
                <w:b/>
                <w:bCs/>
                <w:sz w:val="20"/>
                <w:szCs w:val="20"/>
                <w:lang w:eastAsia="ru-RU"/>
              </w:rPr>
            </w:pPr>
            <w:r w:rsidRPr="007B5E44">
              <w:rPr>
                <w:rFonts w:ascii="Myriad Pro" w:eastAsia="Times New Roman" w:hAnsi="Myriad Pro"/>
                <w:b/>
                <w:bCs/>
                <w:sz w:val="20"/>
                <w:szCs w:val="20"/>
                <w:lang w:eastAsia="ru-RU"/>
              </w:rPr>
              <w:t>2</w:t>
            </w:r>
          </w:p>
        </w:tc>
        <w:tc>
          <w:tcPr>
            <w:tcW w:w="2502" w:type="pct"/>
            <w:shd w:val="clear" w:color="auto" w:fill="auto"/>
            <w:vAlign w:val="center"/>
          </w:tcPr>
          <w:p w14:paraId="6630F468" w14:textId="77777777" w:rsidR="00BE1F31" w:rsidRPr="007B5E44" w:rsidRDefault="00BE1F31" w:rsidP="00BA0797">
            <w:pPr>
              <w:spacing w:after="0" w:line="240" w:lineRule="auto"/>
              <w:rPr>
                <w:rFonts w:ascii="Myriad Pro" w:eastAsia="Times New Roman" w:hAnsi="Myriad Pro"/>
                <w:b/>
                <w:bCs/>
                <w:sz w:val="20"/>
                <w:szCs w:val="20"/>
                <w:lang w:eastAsia="ru-RU"/>
              </w:rPr>
            </w:pPr>
            <w:r w:rsidRPr="007B5E44">
              <w:rPr>
                <w:rFonts w:ascii="Myriad Pro" w:eastAsia="Times New Roman" w:hAnsi="Myriad Pro"/>
                <w:b/>
                <w:bCs/>
                <w:sz w:val="20"/>
                <w:szCs w:val="20"/>
                <w:lang w:eastAsia="ru-RU"/>
              </w:rPr>
              <w:t xml:space="preserve">Итого денежные выплаты из прибыли по Коллективному договору </w:t>
            </w:r>
          </w:p>
        </w:tc>
        <w:tc>
          <w:tcPr>
            <w:tcW w:w="1201" w:type="pct"/>
            <w:shd w:val="clear" w:color="auto" w:fill="auto"/>
            <w:noWrap/>
            <w:vAlign w:val="center"/>
          </w:tcPr>
          <w:p w14:paraId="7F1D32F0" w14:textId="77777777" w:rsidR="00BE1F31" w:rsidRPr="007B5E44" w:rsidRDefault="00BE1F31" w:rsidP="00BA0797">
            <w:pPr>
              <w:spacing w:after="0" w:line="240" w:lineRule="auto"/>
              <w:jc w:val="center"/>
              <w:rPr>
                <w:rFonts w:ascii="Myriad Pro" w:eastAsia="Times New Roman" w:hAnsi="Myriad Pro"/>
                <w:b/>
                <w:bCs/>
                <w:sz w:val="20"/>
                <w:szCs w:val="20"/>
                <w:lang w:eastAsia="ru-RU"/>
              </w:rPr>
            </w:pPr>
            <w:r w:rsidRPr="007B5E44">
              <w:rPr>
                <w:rFonts w:ascii="Myriad Pro" w:eastAsia="Times New Roman" w:hAnsi="Myriad Pro"/>
                <w:b/>
                <w:bCs/>
                <w:sz w:val="20"/>
                <w:szCs w:val="20"/>
                <w:lang w:eastAsia="ru-RU"/>
              </w:rPr>
              <w:t>4</w:t>
            </w:r>
            <w:r w:rsidR="00834137" w:rsidRPr="007B5E44">
              <w:rPr>
                <w:rFonts w:ascii="Myriad Pro" w:eastAsia="Times New Roman" w:hAnsi="Myriad Pro"/>
                <w:b/>
                <w:bCs/>
                <w:sz w:val="20"/>
                <w:szCs w:val="20"/>
                <w:lang w:eastAsia="ru-RU"/>
              </w:rPr>
              <w:t>0 5</w:t>
            </w:r>
            <w:r w:rsidRPr="007B5E44">
              <w:rPr>
                <w:rFonts w:ascii="Myriad Pro" w:eastAsia="Times New Roman" w:hAnsi="Myriad Pro"/>
                <w:b/>
                <w:bCs/>
                <w:sz w:val="20"/>
                <w:szCs w:val="20"/>
                <w:lang w:eastAsia="ru-RU"/>
              </w:rPr>
              <w:t>25,13</w:t>
            </w:r>
          </w:p>
        </w:tc>
        <w:tc>
          <w:tcPr>
            <w:tcW w:w="765" w:type="pct"/>
            <w:shd w:val="clear" w:color="auto" w:fill="auto"/>
            <w:noWrap/>
            <w:vAlign w:val="center"/>
          </w:tcPr>
          <w:p w14:paraId="1E381661" w14:textId="77777777" w:rsidR="00BE1F31" w:rsidRPr="007B5E44" w:rsidRDefault="00BE1F31" w:rsidP="00BA0797">
            <w:pPr>
              <w:spacing w:after="0" w:line="240" w:lineRule="auto"/>
              <w:jc w:val="center"/>
              <w:rPr>
                <w:rFonts w:ascii="Myriad Pro" w:eastAsia="Times New Roman" w:hAnsi="Myriad Pro"/>
                <w:b/>
                <w:bCs/>
                <w:sz w:val="20"/>
                <w:szCs w:val="20"/>
                <w:lang w:eastAsia="ru-RU"/>
              </w:rPr>
            </w:pPr>
            <w:r w:rsidRPr="007B5E44">
              <w:rPr>
                <w:rFonts w:ascii="Myriad Pro" w:eastAsia="Times New Roman" w:hAnsi="Myriad Pro"/>
                <w:b/>
                <w:bCs/>
                <w:sz w:val="20"/>
                <w:szCs w:val="20"/>
                <w:lang w:eastAsia="ru-RU"/>
              </w:rPr>
              <w:t>4</w:t>
            </w:r>
            <w:r w:rsidR="009C7B3E" w:rsidRPr="007B5E44">
              <w:rPr>
                <w:rFonts w:ascii="Myriad Pro" w:eastAsia="Times New Roman" w:hAnsi="Myriad Pro"/>
                <w:b/>
                <w:bCs/>
                <w:sz w:val="20"/>
                <w:szCs w:val="20"/>
                <w:lang w:eastAsia="ru-RU"/>
              </w:rPr>
              <w:t>2 7</w:t>
            </w:r>
            <w:r w:rsidRPr="007B5E44">
              <w:rPr>
                <w:rFonts w:ascii="Myriad Pro" w:eastAsia="Times New Roman" w:hAnsi="Myriad Pro"/>
                <w:b/>
                <w:bCs/>
                <w:sz w:val="20"/>
                <w:szCs w:val="20"/>
                <w:lang w:eastAsia="ru-RU"/>
              </w:rPr>
              <w:t>30,58</w:t>
            </w:r>
          </w:p>
        </w:tc>
      </w:tr>
    </w:tbl>
    <w:p w14:paraId="0BBACA77" w14:textId="77777777" w:rsidR="00B23048" w:rsidRPr="00BA0797" w:rsidRDefault="00610973" w:rsidP="00BA0797">
      <w:pPr>
        <w:widowControl w:val="0"/>
        <w:spacing w:after="0" w:line="360" w:lineRule="auto"/>
        <w:ind w:firstLine="709"/>
        <w:jc w:val="both"/>
        <w:rPr>
          <w:rFonts w:ascii="Myriad Pro" w:hAnsi="Myriad Pro"/>
          <w:sz w:val="26"/>
          <w:szCs w:val="26"/>
        </w:rPr>
      </w:pPr>
      <w:r w:rsidRPr="00BA0797">
        <w:rPr>
          <w:rFonts w:ascii="Myriad Pro" w:hAnsi="Myriad Pro"/>
          <w:sz w:val="26"/>
          <w:szCs w:val="26"/>
        </w:rPr>
        <w:t xml:space="preserve">По мнению </w:t>
      </w:r>
      <w:r w:rsidR="0001423D" w:rsidRPr="00BA0797">
        <w:rPr>
          <w:rFonts w:ascii="Myriad Pro" w:hAnsi="Myriad Pro"/>
          <w:sz w:val="26"/>
          <w:szCs w:val="26"/>
        </w:rPr>
        <w:t>И</w:t>
      </w:r>
      <w:r w:rsidRPr="00BA0797">
        <w:rPr>
          <w:rFonts w:ascii="Myriad Pro" w:hAnsi="Myriad Pro"/>
          <w:sz w:val="26"/>
          <w:szCs w:val="26"/>
        </w:rPr>
        <w:t>сполнителя</w:t>
      </w:r>
      <w:r w:rsidR="00BE1F31" w:rsidRPr="00BA0797">
        <w:rPr>
          <w:rFonts w:ascii="Myriad Pro" w:hAnsi="Myriad Pro"/>
          <w:sz w:val="26"/>
          <w:szCs w:val="26"/>
        </w:rPr>
        <w:t>,</w:t>
      </w:r>
      <w:r w:rsidRPr="00BA0797">
        <w:rPr>
          <w:rFonts w:ascii="Myriad Pro" w:hAnsi="Myriad Pro"/>
          <w:sz w:val="26"/>
          <w:szCs w:val="26"/>
        </w:rPr>
        <w:t xml:space="preserve"> </w:t>
      </w:r>
      <w:r w:rsidR="00BE1F31" w:rsidRPr="00BA0797">
        <w:rPr>
          <w:rFonts w:ascii="Myriad Pro" w:hAnsi="Myriad Pro"/>
          <w:sz w:val="26"/>
          <w:szCs w:val="26"/>
        </w:rPr>
        <w:t>с учетом выполнения</w:t>
      </w:r>
      <w:r w:rsidRPr="00BA0797">
        <w:rPr>
          <w:rFonts w:ascii="Myriad Pro" w:hAnsi="Myriad Pro"/>
          <w:sz w:val="26"/>
          <w:szCs w:val="26"/>
        </w:rPr>
        <w:t xml:space="preserve"> пункт</w:t>
      </w:r>
      <w:r w:rsidR="00BE1F31" w:rsidRPr="00BA0797">
        <w:rPr>
          <w:rFonts w:ascii="Myriad Pro" w:hAnsi="Myriad Pro"/>
          <w:sz w:val="26"/>
          <w:szCs w:val="26"/>
        </w:rPr>
        <w:t>а</w:t>
      </w:r>
      <w:r w:rsidRPr="00BA0797">
        <w:rPr>
          <w:rFonts w:ascii="Myriad Pro" w:hAnsi="Myriad Pro"/>
          <w:sz w:val="26"/>
          <w:szCs w:val="26"/>
        </w:rPr>
        <w:t xml:space="preserve"> 6.1 Отраслевого тарифного соглашения расходы на выплаты персоналу, предусмотренные </w:t>
      </w:r>
      <w:r w:rsidRPr="00BA0797">
        <w:rPr>
          <w:rFonts w:ascii="Myriad Pro" w:hAnsi="Myriad Pro"/>
          <w:sz w:val="26"/>
          <w:szCs w:val="26"/>
        </w:rPr>
        <w:lastRenderedPageBreak/>
        <w:t>коллективным договором</w:t>
      </w:r>
      <w:r w:rsidR="0001423D" w:rsidRPr="00BA0797">
        <w:rPr>
          <w:rFonts w:ascii="Myriad Pro" w:hAnsi="Myriad Pro"/>
          <w:sz w:val="26"/>
          <w:szCs w:val="26"/>
        </w:rPr>
        <w:t>,</w:t>
      </w:r>
      <w:r w:rsidRPr="00BA0797">
        <w:rPr>
          <w:rFonts w:ascii="Myriad Pro" w:hAnsi="Myriad Pro"/>
          <w:sz w:val="26"/>
          <w:szCs w:val="26"/>
        </w:rPr>
        <w:t xml:space="preserve"> должны учитываться в НВВ на 2018 год в размере </w:t>
      </w:r>
      <w:r w:rsidR="0032621B" w:rsidRPr="00BA0797">
        <w:rPr>
          <w:rFonts w:ascii="Myriad Pro" w:hAnsi="Myriad Pro"/>
          <w:sz w:val="26"/>
          <w:szCs w:val="26"/>
        </w:rPr>
        <w:t>42</w:t>
      </w:r>
      <w:r w:rsidR="007B5E44">
        <w:rPr>
          <w:rFonts w:ascii="Myriad Pro" w:hAnsi="Myriad Pro"/>
          <w:sz w:val="26"/>
          <w:szCs w:val="26"/>
        </w:rPr>
        <w:t> </w:t>
      </w:r>
      <w:r w:rsidR="0032621B" w:rsidRPr="00BA0797">
        <w:rPr>
          <w:rFonts w:ascii="Myriad Pro" w:hAnsi="Myriad Pro"/>
          <w:sz w:val="26"/>
          <w:szCs w:val="26"/>
        </w:rPr>
        <w:t>730,58</w:t>
      </w:r>
      <w:r w:rsidR="00BE1F31" w:rsidRPr="00BA0797">
        <w:rPr>
          <w:rFonts w:ascii="Myriad Pro" w:hAnsi="Myriad Pro"/>
          <w:sz w:val="26"/>
          <w:szCs w:val="26"/>
        </w:rPr>
        <w:t xml:space="preserve"> </w:t>
      </w:r>
      <w:r w:rsidRPr="00BA0797">
        <w:rPr>
          <w:rFonts w:ascii="Myriad Pro" w:hAnsi="Myriad Pro"/>
          <w:sz w:val="26"/>
          <w:szCs w:val="26"/>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31"/>
        <w:gridCol w:w="1558"/>
        <w:gridCol w:w="1688"/>
        <w:gridCol w:w="1688"/>
        <w:gridCol w:w="1405"/>
      </w:tblGrid>
      <w:tr w:rsidR="00761EF5" w:rsidRPr="00BA0797" w14:paraId="1679344F" w14:textId="77777777">
        <w:trPr>
          <w:cantSplit/>
          <w:tblHeader/>
        </w:trPr>
        <w:tc>
          <w:tcPr>
            <w:tcW w:w="16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7F5F4C0" w14:textId="77777777" w:rsidR="00761EF5" w:rsidRPr="00BA0797" w:rsidRDefault="00761EF5" w:rsidP="00BA0797">
            <w:pPr>
              <w:spacing w:after="0" w:line="240" w:lineRule="auto"/>
              <w:jc w:val="center"/>
              <w:rPr>
                <w:rFonts w:ascii="Myriad Pro" w:eastAsia="Times New Roman" w:hAnsi="Myriad Pro"/>
                <w:bCs/>
                <w:color w:val="FFFFFF"/>
                <w:sz w:val="18"/>
                <w:szCs w:val="18"/>
                <w:lang w:eastAsia="ru-RU"/>
              </w:rPr>
            </w:pPr>
            <w:r w:rsidRPr="00BA0797">
              <w:rPr>
                <w:rFonts w:ascii="Myriad Pro" w:eastAsia="Times New Roman" w:hAnsi="Myriad Pro"/>
                <w:bCs/>
                <w:color w:val="FFFFFF"/>
                <w:sz w:val="18"/>
                <w:szCs w:val="18"/>
                <w:lang w:eastAsia="ru-RU"/>
              </w:rPr>
              <w:t xml:space="preserve">Затраты </w:t>
            </w:r>
          </w:p>
        </w:tc>
        <w:tc>
          <w:tcPr>
            <w:tcW w:w="2578"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1BB2218" w14:textId="77777777" w:rsidR="00761EF5" w:rsidRPr="00BA0797" w:rsidRDefault="00761EF5" w:rsidP="00BA0797">
            <w:pPr>
              <w:spacing w:after="0" w:line="240" w:lineRule="auto"/>
              <w:jc w:val="center"/>
              <w:rPr>
                <w:rFonts w:ascii="Myriad Pro" w:eastAsia="Times New Roman" w:hAnsi="Myriad Pro" w:cs="Arial CYR"/>
                <w:color w:val="FFFFFF"/>
                <w:sz w:val="18"/>
                <w:szCs w:val="18"/>
                <w:lang w:eastAsia="ru-RU"/>
              </w:rPr>
            </w:pPr>
            <w:r w:rsidRPr="00BA0797">
              <w:rPr>
                <w:rFonts w:ascii="Myriad Pro" w:eastAsia="Times New Roman" w:hAnsi="Myriad Pro" w:cs="Arial CYR"/>
                <w:color w:val="FFFFFF"/>
                <w:sz w:val="18"/>
                <w:szCs w:val="18"/>
                <w:lang w:eastAsia="ru-RU"/>
              </w:rPr>
              <w:t>2018 год</w:t>
            </w:r>
          </w:p>
        </w:tc>
        <w:tc>
          <w:tcPr>
            <w:tcW w:w="7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317E357" w14:textId="77777777" w:rsidR="00761EF5" w:rsidRPr="00BA0797" w:rsidRDefault="00D05A2C" w:rsidP="00BA0797">
            <w:pPr>
              <w:spacing w:after="0" w:line="240" w:lineRule="auto"/>
              <w:jc w:val="center"/>
              <w:rPr>
                <w:rFonts w:ascii="Myriad Pro" w:eastAsia="Times New Roman" w:hAnsi="Myriad Pro"/>
                <w:bCs/>
                <w:color w:val="FFFFFF"/>
                <w:sz w:val="18"/>
                <w:szCs w:val="18"/>
                <w:lang w:eastAsia="ru-RU"/>
              </w:rPr>
            </w:pPr>
            <w:r w:rsidRPr="00BA0797">
              <w:rPr>
                <w:rFonts w:ascii="Myriad Pro" w:eastAsia="Times New Roman" w:hAnsi="Myriad Pro"/>
                <w:bCs/>
                <w:color w:val="FFFFFF"/>
                <w:sz w:val="18"/>
                <w:szCs w:val="18"/>
                <w:lang w:eastAsia="ru-RU"/>
              </w:rPr>
              <w:t>П</w:t>
            </w:r>
            <w:r w:rsidR="00761EF5" w:rsidRPr="00BA0797">
              <w:rPr>
                <w:rFonts w:ascii="Myriad Pro" w:eastAsia="Times New Roman" w:hAnsi="Myriad Pro"/>
                <w:bCs/>
                <w:color w:val="FFFFFF"/>
                <w:sz w:val="18"/>
                <w:szCs w:val="18"/>
                <w:lang w:eastAsia="ru-RU"/>
              </w:rPr>
              <w:t>о расчету Исполнителя</w:t>
            </w:r>
          </w:p>
        </w:tc>
      </w:tr>
      <w:tr w:rsidR="00761EF5" w:rsidRPr="00BA0797" w14:paraId="14216EC3" w14:textId="77777777">
        <w:trPr>
          <w:cantSplit/>
          <w:tblHeader/>
        </w:trPr>
        <w:tc>
          <w:tcPr>
            <w:tcW w:w="16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2D87AEA" w14:textId="77777777" w:rsidR="00761EF5" w:rsidRPr="00BA0797" w:rsidRDefault="00761EF5" w:rsidP="00BA0797">
            <w:pPr>
              <w:spacing w:after="0" w:line="240" w:lineRule="auto"/>
              <w:rPr>
                <w:rFonts w:ascii="Myriad Pro" w:eastAsia="Times New Roman" w:hAnsi="Myriad Pro"/>
                <w:bCs/>
                <w:color w:val="FFFFFF"/>
                <w:sz w:val="18"/>
                <w:szCs w:val="18"/>
                <w:lang w:eastAsia="ru-RU"/>
              </w:rPr>
            </w:pPr>
          </w:p>
        </w:tc>
        <w:tc>
          <w:tcPr>
            <w:tcW w:w="81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F0300A" w14:textId="77777777" w:rsidR="00761EF5" w:rsidRPr="00BA0797" w:rsidRDefault="00761EF5" w:rsidP="00BA0797">
            <w:pPr>
              <w:spacing w:after="0" w:line="240" w:lineRule="auto"/>
              <w:jc w:val="center"/>
              <w:rPr>
                <w:rFonts w:ascii="Myriad Pro" w:eastAsia="Times New Roman" w:hAnsi="Myriad Pro" w:cs="Arial"/>
                <w:bCs/>
                <w:color w:val="FFFFFF"/>
                <w:sz w:val="18"/>
                <w:szCs w:val="18"/>
                <w:lang w:eastAsia="ru-RU"/>
              </w:rPr>
            </w:pPr>
            <w:r w:rsidRPr="00BA0797">
              <w:rPr>
                <w:rFonts w:ascii="Myriad Pro" w:eastAsia="Times New Roman" w:hAnsi="Myriad Pro" w:cs="Arial"/>
                <w:bCs/>
                <w:color w:val="FFFFFF"/>
                <w:sz w:val="18"/>
                <w:szCs w:val="18"/>
                <w:lang w:eastAsia="ru-RU"/>
              </w:rPr>
              <w:t xml:space="preserve"> </w:t>
            </w:r>
            <w:r w:rsidR="00A006B5" w:rsidRPr="00BA0797">
              <w:rPr>
                <w:rFonts w:ascii="Myriad Pro" w:eastAsia="Times New Roman" w:hAnsi="Myriad Pro" w:cs="Arial"/>
                <w:bCs/>
                <w:color w:val="FFFFFF"/>
                <w:sz w:val="18"/>
                <w:szCs w:val="18"/>
                <w:lang w:eastAsia="ru-RU"/>
              </w:rPr>
              <w:t>Предложение филиала</w:t>
            </w:r>
            <w:r w:rsidRPr="00BA0797">
              <w:rPr>
                <w:rFonts w:ascii="Myriad Pro" w:eastAsia="Times New Roman" w:hAnsi="Myriad Pro" w:cs="Arial"/>
                <w:bCs/>
                <w:color w:val="FFFFFF"/>
                <w:sz w:val="18"/>
                <w:szCs w:val="18"/>
                <w:lang w:eastAsia="ru-RU"/>
              </w:rPr>
              <w:t xml:space="preserve"> на 2018 </w:t>
            </w: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6F989E" w14:textId="77777777" w:rsidR="00761EF5" w:rsidRPr="00BA0797" w:rsidRDefault="00761EF5" w:rsidP="00BA0797">
            <w:pPr>
              <w:spacing w:after="0" w:line="240" w:lineRule="auto"/>
              <w:jc w:val="center"/>
              <w:rPr>
                <w:rFonts w:ascii="Myriad Pro" w:eastAsia="Times New Roman" w:hAnsi="Myriad Pro" w:cs="Arial"/>
                <w:bCs/>
                <w:color w:val="FFFFFF"/>
                <w:sz w:val="18"/>
                <w:szCs w:val="18"/>
                <w:lang w:eastAsia="ru-RU"/>
              </w:rPr>
            </w:pPr>
            <w:r w:rsidRPr="00BA0797">
              <w:rPr>
                <w:rFonts w:ascii="Myriad Pro" w:eastAsia="Times New Roman" w:hAnsi="Myriad Pro" w:cs="Arial"/>
                <w:bCs/>
                <w:color w:val="FFFFFF"/>
                <w:sz w:val="18"/>
                <w:szCs w:val="18"/>
                <w:lang w:eastAsia="ru-RU"/>
              </w:rPr>
              <w:t xml:space="preserve"> Приказ Госкомитета от 29.12.2017 № 217-э </w:t>
            </w: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63ECCF3" w14:textId="77777777" w:rsidR="00761EF5" w:rsidRPr="00BA0797" w:rsidRDefault="00761EF5" w:rsidP="00BA0797">
            <w:pPr>
              <w:spacing w:after="0" w:line="240" w:lineRule="auto"/>
              <w:jc w:val="center"/>
              <w:rPr>
                <w:rFonts w:ascii="Myriad Pro" w:eastAsia="Times New Roman" w:hAnsi="Myriad Pro" w:cs="Arial"/>
                <w:bCs/>
                <w:color w:val="FFFFFF"/>
                <w:sz w:val="18"/>
                <w:szCs w:val="18"/>
                <w:lang w:eastAsia="ru-RU"/>
              </w:rPr>
            </w:pPr>
            <w:r w:rsidRPr="00BA0797">
              <w:rPr>
                <w:rFonts w:ascii="Myriad Pro" w:eastAsia="Times New Roman" w:hAnsi="Myriad Pro" w:cs="Arial"/>
                <w:bCs/>
                <w:color w:val="FFFFFF"/>
                <w:sz w:val="18"/>
                <w:szCs w:val="18"/>
                <w:lang w:eastAsia="ru-RU"/>
              </w:rPr>
              <w:t xml:space="preserve"> Приказ Госкомитета от 01.06.2018 № 23-э </w:t>
            </w:r>
          </w:p>
        </w:tc>
        <w:tc>
          <w:tcPr>
            <w:tcW w:w="73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249612A" w14:textId="77777777" w:rsidR="00761EF5" w:rsidRPr="00BA0797" w:rsidRDefault="00761EF5" w:rsidP="00BA0797">
            <w:pPr>
              <w:spacing w:after="0" w:line="240" w:lineRule="auto"/>
              <w:jc w:val="center"/>
              <w:rPr>
                <w:rFonts w:ascii="Myriad Pro" w:eastAsia="Times New Roman" w:hAnsi="Myriad Pro"/>
                <w:bCs/>
                <w:color w:val="FFFFFF"/>
                <w:sz w:val="18"/>
                <w:szCs w:val="18"/>
                <w:lang w:eastAsia="ru-RU"/>
              </w:rPr>
            </w:pPr>
          </w:p>
        </w:tc>
      </w:tr>
      <w:tr w:rsidR="00BE1F31" w:rsidRPr="00BA0797" w14:paraId="6679C6CA" w14:textId="77777777">
        <w:trPr>
          <w:cantSplit/>
        </w:trPr>
        <w:tc>
          <w:tcPr>
            <w:tcW w:w="1688" w:type="pct"/>
            <w:tcBorders>
              <w:top w:val="single" w:sz="4" w:space="0" w:color="FFFFFF"/>
            </w:tcBorders>
            <w:shd w:val="clear" w:color="auto" w:fill="auto"/>
            <w:vAlign w:val="center"/>
          </w:tcPr>
          <w:p w14:paraId="61A2F4E5" w14:textId="77777777" w:rsidR="00BE1F31" w:rsidRPr="00BA0797" w:rsidRDefault="00BE1F31" w:rsidP="00BA0797">
            <w:pPr>
              <w:spacing w:after="0" w:line="240" w:lineRule="auto"/>
              <w:rPr>
                <w:rFonts w:ascii="Myriad Pro" w:hAnsi="Myriad Pro"/>
                <w:bCs/>
                <w:sz w:val="18"/>
                <w:szCs w:val="18"/>
              </w:rPr>
            </w:pPr>
            <w:r w:rsidRPr="00BA0797">
              <w:rPr>
                <w:rFonts w:ascii="Myriad Pro" w:hAnsi="Myriad Pro"/>
                <w:bCs/>
                <w:sz w:val="18"/>
                <w:szCs w:val="18"/>
              </w:rPr>
              <w:t xml:space="preserve">Денежные выплаты из прибыли по Коллективному договору </w:t>
            </w:r>
          </w:p>
        </w:tc>
        <w:tc>
          <w:tcPr>
            <w:tcW w:w="814" w:type="pct"/>
            <w:tcBorders>
              <w:top w:val="single" w:sz="4" w:space="0" w:color="FFFFFF"/>
            </w:tcBorders>
            <w:shd w:val="clear" w:color="auto" w:fill="auto"/>
            <w:noWrap/>
            <w:vAlign w:val="center"/>
          </w:tcPr>
          <w:p w14:paraId="4399EF06"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6</w:t>
            </w:r>
            <w:r w:rsidR="009C7B3E" w:rsidRPr="00BA0797">
              <w:rPr>
                <w:rFonts w:ascii="Myriad Pro" w:hAnsi="Myriad Pro"/>
                <w:bCs/>
                <w:sz w:val="18"/>
                <w:szCs w:val="18"/>
              </w:rPr>
              <w:t>1 9</w:t>
            </w:r>
            <w:r w:rsidRPr="00BA0797">
              <w:rPr>
                <w:rFonts w:ascii="Myriad Pro" w:hAnsi="Myriad Pro"/>
                <w:bCs/>
                <w:sz w:val="18"/>
                <w:szCs w:val="18"/>
              </w:rPr>
              <w:t>60,28</w:t>
            </w:r>
          </w:p>
        </w:tc>
        <w:tc>
          <w:tcPr>
            <w:tcW w:w="882" w:type="pct"/>
            <w:tcBorders>
              <w:top w:val="single" w:sz="4" w:space="0" w:color="FFFFFF"/>
            </w:tcBorders>
            <w:shd w:val="clear" w:color="auto" w:fill="auto"/>
            <w:noWrap/>
            <w:vAlign w:val="center"/>
          </w:tcPr>
          <w:p w14:paraId="0373A05C"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5</w:t>
            </w:r>
            <w:r w:rsidR="00834137" w:rsidRPr="00BA0797">
              <w:rPr>
                <w:rFonts w:ascii="Myriad Pro" w:hAnsi="Myriad Pro"/>
                <w:bCs/>
                <w:sz w:val="18"/>
                <w:szCs w:val="18"/>
              </w:rPr>
              <w:t>0 7</w:t>
            </w:r>
            <w:r w:rsidRPr="00BA0797">
              <w:rPr>
                <w:rFonts w:ascii="Myriad Pro" w:hAnsi="Myriad Pro"/>
                <w:bCs/>
                <w:sz w:val="18"/>
                <w:szCs w:val="18"/>
              </w:rPr>
              <w:t>79,02</w:t>
            </w:r>
          </w:p>
        </w:tc>
        <w:tc>
          <w:tcPr>
            <w:tcW w:w="882" w:type="pct"/>
            <w:tcBorders>
              <w:top w:val="single" w:sz="4" w:space="0" w:color="FFFFFF"/>
            </w:tcBorders>
            <w:shd w:val="clear" w:color="auto" w:fill="auto"/>
            <w:noWrap/>
            <w:vAlign w:val="center"/>
          </w:tcPr>
          <w:p w14:paraId="05DBA179"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4</w:t>
            </w:r>
            <w:r w:rsidR="00834137" w:rsidRPr="00BA0797">
              <w:rPr>
                <w:rFonts w:ascii="Myriad Pro" w:hAnsi="Myriad Pro"/>
                <w:bCs/>
                <w:sz w:val="18"/>
                <w:szCs w:val="18"/>
              </w:rPr>
              <w:t>0 5</w:t>
            </w:r>
            <w:r w:rsidRPr="00BA0797">
              <w:rPr>
                <w:rFonts w:ascii="Myriad Pro" w:hAnsi="Myriad Pro"/>
                <w:bCs/>
                <w:sz w:val="18"/>
                <w:szCs w:val="18"/>
              </w:rPr>
              <w:t>24,23</w:t>
            </w:r>
          </w:p>
        </w:tc>
        <w:tc>
          <w:tcPr>
            <w:tcW w:w="734" w:type="pct"/>
            <w:tcBorders>
              <w:top w:val="single" w:sz="4" w:space="0" w:color="FFFFFF"/>
            </w:tcBorders>
            <w:shd w:val="clear" w:color="auto" w:fill="auto"/>
            <w:noWrap/>
            <w:vAlign w:val="center"/>
          </w:tcPr>
          <w:p w14:paraId="55CE4D56"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4</w:t>
            </w:r>
            <w:r w:rsidR="009C7B3E" w:rsidRPr="00BA0797">
              <w:rPr>
                <w:rFonts w:ascii="Myriad Pro" w:hAnsi="Myriad Pro"/>
                <w:bCs/>
                <w:sz w:val="18"/>
                <w:szCs w:val="18"/>
              </w:rPr>
              <w:t>2 7</w:t>
            </w:r>
            <w:r w:rsidRPr="00BA0797">
              <w:rPr>
                <w:rFonts w:ascii="Myriad Pro" w:hAnsi="Myriad Pro"/>
                <w:bCs/>
                <w:sz w:val="18"/>
                <w:szCs w:val="18"/>
              </w:rPr>
              <w:t>30,58</w:t>
            </w:r>
          </w:p>
        </w:tc>
      </w:tr>
      <w:tr w:rsidR="00BE1F31" w:rsidRPr="00BA0797" w14:paraId="0BE9ACA2" w14:textId="77777777">
        <w:trPr>
          <w:cantSplit/>
        </w:trPr>
        <w:tc>
          <w:tcPr>
            <w:tcW w:w="1688" w:type="pct"/>
            <w:shd w:val="clear" w:color="auto" w:fill="auto"/>
            <w:vAlign w:val="center"/>
          </w:tcPr>
          <w:p w14:paraId="68CC1875" w14:textId="77777777" w:rsidR="00BE1F31" w:rsidRPr="00BA0797" w:rsidRDefault="00BE1F31" w:rsidP="00BA0797">
            <w:pPr>
              <w:spacing w:after="0" w:line="240" w:lineRule="auto"/>
              <w:rPr>
                <w:rFonts w:ascii="Myriad Pro" w:hAnsi="Myriad Pro"/>
                <w:bCs/>
                <w:sz w:val="18"/>
                <w:szCs w:val="18"/>
              </w:rPr>
            </w:pPr>
            <w:r w:rsidRPr="00BA0797">
              <w:rPr>
                <w:rFonts w:ascii="Myriad Pro" w:hAnsi="Myriad Pro"/>
                <w:bCs/>
                <w:sz w:val="18"/>
                <w:szCs w:val="18"/>
              </w:rPr>
              <w:t>Страховые взносы ПФР, ФСС, ОМС на выплаты социального характера</w:t>
            </w:r>
          </w:p>
        </w:tc>
        <w:tc>
          <w:tcPr>
            <w:tcW w:w="814" w:type="pct"/>
            <w:shd w:val="clear" w:color="auto" w:fill="auto"/>
            <w:noWrap/>
            <w:vAlign w:val="center"/>
          </w:tcPr>
          <w:p w14:paraId="78D341FA"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1</w:t>
            </w:r>
            <w:r w:rsidR="00834137" w:rsidRPr="00BA0797">
              <w:rPr>
                <w:rFonts w:ascii="Myriad Pro" w:hAnsi="Myriad Pro"/>
                <w:bCs/>
                <w:sz w:val="18"/>
                <w:szCs w:val="18"/>
              </w:rPr>
              <w:t>7 1</w:t>
            </w:r>
            <w:r w:rsidRPr="00BA0797">
              <w:rPr>
                <w:rFonts w:ascii="Myriad Pro" w:hAnsi="Myriad Pro"/>
                <w:bCs/>
                <w:sz w:val="18"/>
                <w:szCs w:val="18"/>
              </w:rPr>
              <w:t>06,55</w:t>
            </w:r>
          </w:p>
        </w:tc>
        <w:tc>
          <w:tcPr>
            <w:tcW w:w="882" w:type="pct"/>
            <w:shd w:val="clear" w:color="auto" w:fill="auto"/>
            <w:noWrap/>
            <w:vAlign w:val="center"/>
          </w:tcPr>
          <w:p w14:paraId="5B970F3A"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1</w:t>
            </w:r>
            <w:r w:rsidR="00834137" w:rsidRPr="00BA0797">
              <w:rPr>
                <w:rFonts w:ascii="Myriad Pro" w:hAnsi="Myriad Pro"/>
                <w:bCs/>
                <w:sz w:val="18"/>
                <w:szCs w:val="18"/>
              </w:rPr>
              <w:t>4 0</w:t>
            </w:r>
            <w:r w:rsidRPr="00BA0797">
              <w:rPr>
                <w:rFonts w:ascii="Myriad Pro" w:hAnsi="Myriad Pro"/>
                <w:bCs/>
                <w:sz w:val="18"/>
                <w:szCs w:val="18"/>
              </w:rPr>
              <w:t>20</w:t>
            </w:r>
          </w:p>
        </w:tc>
        <w:tc>
          <w:tcPr>
            <w:tcW w:w="882" w:type="pct"/>
            <w:shd w:val="clear" w:color="auto" w:fill="auto"/>
            <w:noWrap/>
            <w:vAlign w:val="center"/>
          </w:tcPr>
          <w:p w14:paraId="4D300434" w14:textId="77777777" w:rsidR="00BE1F31" w:rsidRPr="00BA0797" w:rsidRDefault="00BE1F31" w:rsidP="00BA0797">
            <w:pPr>
              <w:spacing w:after="0" w:line="240" w:lineRule="auto"/>
              <w:jc w:val="center"/>
              <w:rPr>
                <w:rFonts w:ascii="Myriad Pro" w:hAnsi="Myriad Pro"/>
                <w:bCs/>
                <w:sz w:val="18"/>
                <w:szCs w:val="18"/>
              </w:rPr>
            </w:pPr>
            <w:r w:rsidRPr="00BA0797">
              <w:rPr>
                <w:rFonts w:ascii="Myriad Pro" w:hAnsi="Myriad Pro"/>
                <w:bCs/>
                <w:sz w:val="18"/>
                <w:szCs w:val="18"/>
              </w:rPr>
              <w:t> 0</w:t>
            </w:r>
          </w:p>
        </w:tc>
        <w:tc>
          <w:tcPr>
            <w:tcW w:w="734" w:type="pct"/>
            <w:shd w:val="clear" w:color="auto" w:fill="auto"/>
            <w:noWrap/>
            <w:vAlign w:val="center"/>
          </w:tcPr>
          <w:p w14:paraId="461E1A74" w14:textId="77777777" w:rsidR="00BE1F31" w:rsidRPr="00BA0797" w:rsidRDefault="0032621B" w:rsidP="00BA0797">
            <w:pPr>
              <w:spacing w:after="0" w:line="240" w:lineRule="auto"/>
              <w:jc w:val="center"/>
              <w:rPr>
                <w:rFonts w:ascii="Myriad Pro" w:hAnsi="Myriad Pro"/>
                <w:bCs/>
                <w:sz w:val="18"/>
                <w:szCs w:val="18"/>
              </w:rPr>
            </w:pPr>
            <w:r w:rsidRPr="00BA0797">
              <w:rPr>
                <w:rFonts w:ascii="Myriad Pro" w:hAnsi="Myriad Pro"/>
                <w:bCs/>
                <w:sz w:val="18"/>
                <w:szCs w:val="18"/>
              </w:rPr>
              <w:t>0</w:t>
            </w:r>
          </w:p>
        </w:tc>
      </w:tr>
      <w:tr w:rsidR="00BE1F31" w:rsidRPr="00BA0797" w14:paraId="72F272F9" w14:textId="77777777">
        <w:trPr>
          <w:cantSplit/>
        </w:trPr>
        <w:tc>
          <w:tcPr>
            <w:tcW w:w="1688" w:type="pct"/>
            <w:shd w:val="clear" w:color="auto" w:fill="auto"/>
            <w:vAlign w:val="center"/>
          </w:tcPr>
          <w:p w14:paraId="1E908A30" w14:textId="77777777" w:rsidR="00BE1F31" w:rsidRPr="00BA0797" w:rsidRDefault="00BE1F31" w:rsidP="00BA0797">
            <w:pPr>
              <w:spacing w:after="0" w:line="240" w:lineRule="auto"/>
              <w:rPr>
                <w:rFonts w:ascii="Myriad Pro" w:hAnsi="Myriad Pro"/>
                <w:b/>
                <w:bCs/>
                <w:sz w:val="18"/>
                <w:szCs w:val="18"/>
              </w:rPr>
            </w:pPr>
            <w:r w:rsidRPr="00BA0797">
              <w:rPr>
                <w:rFonts w:ascii="Myriad Pro" w:hAnsi="Myriad Pro"/>
                <w:b/>
                <w:bCs/>
                <w:sz w:val="18"/>
                <w:szCs w:val="18"/>
              </w:rPr>
              <w:t xml:space="preserve">Итого </w:t>
            </w:r>
          </w:p>
        </w:tc>
        <w:tc>
          <w:tcPr>
            <w:tcW w:w="814" w:type="pct"/>
            <w:shd w:val="clear" w:color="auto" w:fill="auto"/>
            <w:noWrap/>
            <w:vAlign w:val="center"/>
          </w:tcPr>
          <w:p w14:paraId="2A1203EB" w14:textId="77777777" w:rsidR="00BE1F31" w:rsidRPr="00BA0797" w:rsidRDefault="00BE1F31" w:rsidP="00BA0797">
            <w:pPr>
              <w:spacing w:after="0" w:line="240" w:lineRule="auto"/>
              <w:jc w:val="center"/>
              <w:rPr>
                <w:rFonts w:ascii="Myriad Pro" w:hAnsi="Myriad Pro"/>
                <w:b/>
                <w:bCs/>
                <w:sz w:val="18"/>
                <w:szCs w:val="18"/>
              </w:rPr>
            </w:pPr>
            <w:r w:rsidRPr="00BA0797">
              <w:rPr>
                <w:rFonts w:ascii="Myriad Pro" w:hAnsi="Myriad Pro"/>
                <w:b/>
                <w:bCs/>
                <w:sz w:val="18"/>
                <w:szCs w:val="18"/>
              </w:rPr>
              <w:t>7</w:t>
            </w:r>
            <w:r w:rsidR="00834137" w:rsidRPr="00BA0797">
              <w:rPr>
                <w:rFonts w:ascii="Myriad Pro" w:hAnsi="Myriad Pro"/>
                <w:b/>
                <w:bCs/>
                <w:sz w:val="18"/>
                <w:szCs w:val="18"/>
              </w:rPr>
              <w:t>9 0</w:t>
            </w:r>
            <w:r w:rsidRPr="00BA0797">
              <w:rPr>
                <w:rFonts w:ascii="Myriad Pro" w:hAnsi="Myriad Pro"/>
                <w:b/>
                <w:bCs/>
                <w:sz w:val="18"/>
                <w:szCs w:val="18"/>
              </w:rPr>
              <w:t>66,83</w:t>
            </w:r>
          </w:p>
        </w:tc>
        <w:tc>
          <w:tcPr>
            <w:tcW w:w="882" w:type="pct"/>
            <w:shd w:val="clear" w:color="auto" w:fill="auto"/>
            <w:noWrap/>
            <w:vAlign w:val="center"/>
          </w:tcPr>
          <w:p w14:paraId="102D15DB" w14:textId="77777777" w:rsidR="00BE1F31" w:rsidRPr="00BA0797" w:rsidRDefault="00BE1F31" w:rsidP="00BA0797">
            <w:pPr>
              <w:spacing w:after="0" w:line="240" w:lineRule="auto"/>
              <w:jc w:val="center"/>
              <w:rPr>
                <w:rFonts w:ascii="Myriad Pro" w:hAnsi="Myriad Pro"/>
                <w:b/>
                <w:bCs/>
                <w:sz w:val="18"/>
                <w:szCs w:val="18"/>
              </w:rPr>
            </w:pPr>
            <w:r w:rsidRPr="00BA0797">
              <w:rPr>
                <w:rFonts w:ascii="Myriad Pro" w:hAnsi="Myriad Pro"/>
                <w:b/>
                <w:bCs/>
                <w:sz w:val="18"/>
                <w:szCs w:val="18"/>
              </w:rPr>
              <w:t>6</w:t>
            </w:r>
            <w:r w:rsidR="00834137" w:rsidRPr="00BA0797">
              <w:rPr>
                <w:rFonts w:ascii="Myriad Pro" w:hAnsi="Myriad Pro"/>
                <w:b/>
                <w:bCs/>
                <w:sz w:val="18"/>
                <w:szCs w:val="18"/>
              </w:rPr>
              <w:t>4 7</w:t>
            </w:r>
            <w:r w:rsidRPr="00BA0797">
              <w:rPr>
                <w:rFonts w:ascii="Myriad Pro" w:hAnsi="Myriad Pro"/>
                <w:b/>
                <w:bCs/>
                <w:sz w:val="18"/>
                <w:szCs w:val="18"/>
              </w:rPr>
              <w:t>98,53</w:t>
            </w:r>
          </w:p>
        </w:tc>
        <w:tc>
          <w:tcPr>
            <w:tcW w:w="882" w:type="pct"/>
            <w:shd w:val="clear" w:color="auto" w:fill="auto"/>
            <w:noWrap/>
            <w:vAlign w:val="center"/>
          </w:tcPr>
          <w:p w14:paraId="2CAC30FA" w14:textId="77777777" w:rsidR="00BE1F31" w:rsidRPr="00BA0797" w:rsidRDefault="00BE1F31" w:rsidP="00BA0797">
            <w:pPr>
              <w:spacing w:after="0" w:line="240" w:lineRule="auto"/>
              <w:jc w:val="center"/>
              <w:rPr>
                <w:rFonts w:ascii="Myriad Pro" w:hAnsi="Myriad Pro"/>
                <w:b/>
                <w:bCs/>
                <w:sz w:val="18"/>
                <w:szCs w:val="18"/>
              </w:rPr>
            </w:pPr>
            <w:r w:rsidRPr="00BA0797">
              <w:rPr>
                <w:rFonts w:ascii="Myriad Pro" w:hAnsi="Myriad Pro"/>
                <w:b/>
                <w:bCs/>
                <w:sz w:val="18"/>
                <w:szCs w:val="18"/>
              </w:rPr>
              <w:t>4</w:t>
            </w:r>
            <w:r w:rsidR="00834137" w:rsidRPr="00BA0797">
              <w:rPr>
                <w:rFonts w:ascii="Myriad Pro" w:hAnsi="Myriad Pro"/>
                <w:b/>
                <w:bCs/>
                <w:sz w:val="18"/>
                <w:szCs w:val="18"/>
              </w:rPr>
              <w:t>0 5</w:t>
            </w:r>
            <w:r w:rsidRPr="00BA0797">
              <w:rPr>
                <w:rFonts w:ascii="Myriad Pro" w:hAnsi="Myriad Pro"/>
                <w:b/>
                <w:bCs/>
                <w:sz w:val="18"/>
                <w:szCs w:val="18"/>
              </w:rPr>
              <w:t>24,23</w:t>
            </w:r>
          </w:p>
        </w:tc>
        <w:tc>
          <w:tcPr>
            <w:tcW w:w="734" w:type="pct"/>
            <w:shd w:val="clear" w:color="auto" w:fill="auto"/>
            <w:noWrap/>
            <w:vAlign w:val="center"/>
          </w:tcPr>
          <w:p w14:paraId="64DFA60F" w14:textId="77777777" w:rsidR="00BE1F31" w:rsidRPr="00BA0797" w:rsidRDefault="0032621B" w:rsidP="00BA0797">
            <w:pPr>
              <w:spacing w:after="0" w:line="240" w:lineRule="auto"/>
              <w:jc w:val="center"/>
              <w:rPr>
                <w:rFonts w:ascii="Myriad Pro" w:hAnsi="Myriad Pro"/>
                <w:b/>
                <w:bCs/>
                <w:sz w:val="18"/>
                <w:szCs w:val="18"/>
              </w:rPr>
            </w:pPr>
            <w:r w:rsidRPr="00BA0797">
              <w:rPr>
                <w:rFonts w:ascii="Myriad Pro" w:hAnsi="Myriad Pro"/>
                <w:b/>
                <w:bCs/>
                <w:sz w:val="18"/>
                <w:szCs w:val="18"/>
              </w:rPr>
              <w:t>42 730,58</w:t>
            </w:r>
          </w:p>
        </w:tc>
      </w:tr>
      <w:tr w:rsidR="00761EF5" w:rsidRPr="00BA0797" w14:paraId="08C4054F" w14:textId="77777777">
        <w:trPr>
          <w:cantSplit/>
        </w:trPr>
        <w:tc>
          <w:tcPr>
            <w:tcW w:w="1688" w:type="pct"/>
            <w:shd w:val="clear" w:color="auto" w:fill="auto"/>
            <w:vAlign w:val="center"/>
          </w:tcPr>
          <w:p w14:paraId="5A31BF61" w14:textId="77777777" w:rsidR="00761EF5" w:rsidRPr="00BA0797" w:rsidRDefault="005F037B" w:rsidP="00BA0797">
            <w:pPr>
              <w:spacing w:after="0" w:line="240" w:lineRule="auto"/>
              <w:ind w:left="284"/>
              <w:rPr>
                <w:rFonts w:ascii="Myriad Pro" w:hAnsi="Myriad Pro"/>
                <w:bCs/>
                <w:sz w:val="18"/>
                <w:szCs w:val="18"/>
              </w:rPr>
            </w:pPr>
            <w:r w:rsidRPr="00BA0797">
              <w:rPr>
                <w:rFonts w:ascii="Myriad Pro" w:hAnsi="Myriad Pro"/>
                <w:bCs/>
                <w:sz w:val="18"/>
                <w:szCs w:val="18"/>
              </w:rPr>
              <w:t xml:space="preserve">В том числе, </w:t>
            </w:r>
            <w:r w:rsidR="00761EF5" w:rsidRPr="00BA0797">
              <w:rPr>
                <w:rFonts w:ascii="Myriad Pro" w:hAnsi="Myriad Pro"/>
                <w:bCs/>
                <w:sz w:val="18"/>
                <w:szCs w:val="18"/>
              </w:rPr>
              <w:t>на услуги по передаче электрической энергии</w:t>
            </w:r>
          </w:p>
        </w:tc>
        <w:tc>
          <w:tcPr>
            <w:tcW w:w="814" w:type="pct"/>
            <w:shd w:val="clear" w:color="auto" w:fill="auto"/>
            <w:noWrap/>
            <w:vAlign w:val="center"/>
          </w:tcPr>
          <w:p w14:paraId="4187CF12" w14:textId="77777777" w:rsidR="00761EF5" w:rsidRPr="00BA0797" w:rsidRDefault="00761EF5" w:rsidP="00BA0797">
            <w:pPr>
              <w:spacing w:after="0" w:line="240" w:lineRule="auto"/>
              <w:jc w:val="center"/>
              <w:rPr>
                <w:rFonts w:ascii="Myriad Pro" w:hAnsi="Myriad Pro"/>
                <w:bCs/>
                <w:sz w:val="18"/>
                <w:szCs w:val="18"/>
              </w:rPr>
            </w:pPr>
            <w:r w:rsidRPr="00BA0797">
              <w:rPr>
                <w:rFonts w:ascii="Myriad Pro" w:hAnsi="Myriad Pro"/>
                <w:bCs/>
                <w:sz w:val="18"/>
                <w:szCs w:val="18"/>
              </w:rPr>
              <w:t>7</w:t>
            </w:r>
            <w:r w:rsidR="00834137" w:rsidRPr="00BA0797">
              <w:rPr>
                <w:rFonts w:ascii="Myriad Pro" w:hAnsi="Myriad Pro"/>
                <w:bCs/>
                <w:sz w:val="18"/>
                <w:szCs w:val="18"/>
              </w:rPr>
              <w:t>8 3</w:t>
            </w:r>
            <w:r w:rsidRPr="00BA0797">
              <w:rPr>
                <w:rFonts w:ascii="Myriad Pro" w:hAnsi="Myriad Pro"/>
                <w:bCs/>
                <w:sz w:val="18"/>
                <w:szCs w:val="18"/>
              </w:rPr>
              <w:t>03,45</w:t>
            </w:r>
          </w:p>
        </w:tc>
        <w:tc>
          <w:tcPr>
            <w:tcW w:w="882" w:type="pct"/>
            <w:shd w:val="clear" w:color="auto" w:fill="auto"/>
            <w:noWrap/>
            <w:vAlign w:val="center"/>
          </w:tcPr>
          <w:p w14:paraId="121FAF6C" w14:textId="77777777" w:rsidR="00761EF5" w:rsidRPr="00BA0797" w:rsidRDefault="00761EF5" w:rsidP="00BA0797">
            <w:pPr>
              <w:spacing w:after="0" w:line="240" w:lineRule="auto"/>
              <w:jc w:val="center"/>
              <w:rPr>
                <w:rFonts w:ascii="Myriad Pro" w:hAnsi="Myriad Pro"/>
                <w:bCs/>
                <w:sz w:val="18"/>
                <w:szCs w:val="18"/>
              </w:rPr>
            </w:pPr>
            <w:r w:rsidRPr="00BA0797">
              <w:rPr>
                <w:rFonts w:ascii="Myriad Pro" w:hAnsi="Myriad Pro"/>
                <w:bCs/>
                <w:sz w:val="18"/>
                <w:szCs w:val="18"/>
              </w:rPr>
              <w:t>6</w:t>
            </w:r>
            <w:r w:rsidR="00834137" w:rsidRPr="00BA0797">
              <w:rPr>
                <w:rFonts w:ascii="Myriad Pro" w:hAnsi="Myriad Pro"/>
                <w:bCs/>
                <w:sz w:val="18"/>
                <w:szCs w:val="18"/>
              </w:rPr>
              <w:t>4 1</w:t>
            </w:r>
            <w:r w:rsidRPr="00BA0797">
              <w:rPr>
                <w:rFonts w:ascii="Myriad Pro" w:hAnsi="Myriad Pro"/>
                <w:bCs/>
                <w:sz w:val="18"/>
                <w:szCs w:val="18"/>
              </w:rPr>
              <w:t>72,9</w:t>
            </w:r>
          </w:p>
        </w:tc>
        <w:tc>
          <w:tcPr>
            <w:tcW w:w="882" w:type="pct"/>
            <w:shd w:val="clear" w:color="auto" w:fill="auto"/>
            <w:noWrap/>
            <w:vAlign w:val="center"/>
          </w:tcPr>
          <w:p w14:paraId="64997974" w14:textId="77777777" w:rsidR="00761EF5" w:rsidRPr="00BA0797" w:rsidRDefault="00761EF5" w:rsidP="00BA0797">
            <w:pPr>
              <w:spacing w:after="0" w:line="240" w:lineRule="auto"/>
              <w:jc w:val="center"/>
              <w:rPr>
                <w:rFonts w:ascii="Myriad Pro" w:hAnsi="Myriad Pro"/>
                <w:bCs/>
                <w:sz w:val="18"/>
                <w:szCs w:val="18"/>
              </w:rPr>
            </w:pPr>
            <w:r w:rsidRPr="00BA0797">
              <w:rPr>
                <w:rFonts w:ascii="Myriad Pro" w:hAnsi="Myriad Pro"/>
                <w:bCs/>
                <w:sz w:val="18"/>
                <w:szCs w:val="18"/>
              </w:rPr>
              <w:t>4</w:t>
            </w:r>
            <w:r w:rsidR="00834137" w:rsidRPr="00BA0797">
              <w:rPr>
                <w:rFonts w:ascii="Myriad Pro" w:hAnsi="Myriad Pro"/>
                <w:bCs/>
                <w:sz w:val="18"/>
                <w:szCs w:val="18"/>
              </w:rPr>
              <w:t>0 1</w:t>
            </w:r>
            <w:r w:rsidRPr="00BA0797">
              <w:rPr>
                <w:rFonts w:ascii="Myriad Pro" w:hAnsi="Myriad Pro"/>
                <w:bCs/>
                <w:sz w:val="18"/>
                <w:szCs w:val="18"/>
              </w:rPr>
              <w:t>33,0</w:t>
            </w:r>
          </w:p>
        </w:tc>
        <w:tc>
          <w:tcPr>
            <w:tcW w:w="734" w:type="pct"/>
            <w:shd w:val="clear" w:color="auto" w:fill="auto"/>
            <w:noWrap/>
            <w:vAlign w:val="center"/>
          </w:tcPr>
          <w:p w14:paraId="6ED55252" w14:textId="77777777" w:rsidR="00761EF5" w:rsidRPr="00BA0797" w:rsidRDefault="0032621B" w:rsidP="00BA0797">
            <w:pPr>
              <w:spacing w:after="0" w:line="240" w:lineRule="auto"/>
              <w:jc w:val="center"/>
              <w:rPr>
                <w:rFonts w:ascii="Myriad Pro" w:hAnsi="Myriad Pro"/>
                <w:bCs/>
                <w:sz w:val="18"/>
                <w:szCs w:val="18"/>
              </w:rPr>
            </w:pPr>
            <w:r w:rsidRPr="00BA0797">
              <w:rPr>
                <w:rFonts w:ascii="Myriad Pro" w:hAnsi="Myriad Pro"/>
                <w:bCs/>
                <w:sz w:val="18"/>
                <w:szCs w:val="18"/>
              </w:rPr>
              <w:t>42 317,06</w:t>
            </w:r>
          </w:p>
        </w:tc>
      </w:tr>
    </w:tbl>
    <w:p w14:paraId="630C625E" w14:textId="77777777" w:rsidR="007B5E44" w:rsidRDefault="007B5E44" w:rsidP="00BA0797">
      <w:pPr>
        <w:tabs>
          <w:tab w:val="left" w:pos="1134"/>
        </w:tabs>
        <w:spacing w:after="0" w:line="360" w:lineRule="auto"/>
        <w:ind w:firstLine="567"/>
        <w:jc w:val="both"/>
        <w:rPr>
          <w:rFonts w:ascii="Myriad Pro" w:hAnsi="Myriad Pro"/>
          <w:b/>
          <w:sz w:val="26"/>
          <w:szCs w:val="26"/>
        </w:rPr>
      </w:pPr>
    </w:p>
    <w:p w14:paraId="6D26929A" w14:textId="77777777" w:rsidR="00560CBF" w:rsidRPr="00BA0797" w:rsidRDefault="00560CBF" w:rsidP="00BA0797">
      <w:pPr>
        <w:tabs>
          <w:tab w:val="left" w:pos="1134"/>
        </w:tabs>
        <w:spacing w:after="0" w:line="360" w:lineRule="auto"/>
        <w:ind w:firstLine="567"/>
        <w:jc w:val="both"/>
        <w:rPr>
          <w:rFonts w:ascii="Myriad Pro" w:hAnsi="Myriad Pro"/>
          <w:b/>
          <w:sz w:val="26"/>
          <w:szCs w:val="26"/>
        </w:rPr>
      </w:pPr>
      <w:r w:rsidRPr="00BA0797">
        <w:rPr>
          <w:rFonts w:ascii="Myriad Pro" w:hAnsi="Myriad Pro"/>
          <w:b/>
          <w:sz w:val="26"/>
          <w:szCs w:val="26"/>
        </w:rPr>
        <w:t>На основании постатейного анализа подконтрольных расходов Исполнитель делает следующий вывод:</w:t>
      </w:r>
    </w:p>
    <w:p w14:paraId="7BD311B5" w14:textId="77777777" w:rsidR="00560CBF" w:rsidRPr="007B5E44" w:rsidRDefault="00560CB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 xml:space="preserve">Представленные со стороны ПАО </w:t>
      </w:r>
      <w:r w:rsidR="00586D28" w:rsidRPr="007B5E44">
        <w:rPr>
          <w:rFonts w:ascii="Myriad Pro" w:hAnsi="Myriad Pro"/>
          <w:bCs/>
          <w:sz w:val="26"/>
          <w:szCs w:val="26"/>
        </w:rPr>
        <w:t>«</w:t>
      </w:r>
      <w:r w:rsidRPr="007B5E44">
        <w:rPr>
          <w:rFonts w:ascii="Myriad Pro" w:hAnsi="Myriad Pro"/>
          <w:bCs/>
          <w:sz w:val="26"/>
          <w:szCs w:val="26"/>
        </w:rPr>
        <w:t>МРСК Северо-Запада</w:t>
      </w:r>
      <w:r w:rsidR="00586D28" w:rsidRPr="007B5E44">
        <w:rPr>
          <w:rFonts w:ascii="Myriad Pro" w:hAnsi="Myriad Pro"/>
          <w:bCs/>
          <w:sz w:val="26"/>
          <w:szCs w:val="26"/>
        </w:rPr>
        <w:t>»</w:t>
      </w:r>
      <w:r w:rsidRPr="007B5E44">
        <w:rPr>
          <w:rFonts w:ascii="Myriad Pro" w:hAnsi="Myriad Pro"/>
          <w:bCs/>
          <w:sz w:val="26"/>
          <w:szCs w:val="26"/>
        </w:rPr>
        <w:t xml:space="preserve"> расчетные документы, реестры договоров, справки, расчеты, таблицы подписаны руководителями соответствующих структурных подразделений и/или заместителем генерального директора по экономике и финансам филиала</w:t>
      </w:r>
      <w:r w:rsidR="006D7838" w:rsidRPr="007B5E44">
        <w:rPr>
          <w:rFonts w:ascii="Myriad Pro" w:hAnsi="Myriad Pro"/>
          <w:bCs/>
          <w:sz w:val="26"/>
          <w:szCs w:val="26"/>
        </w:rPr>
        <w:t xml:space="preserve">, являются достоверными и </w:t>
      </w:r>
      <w:r w:rsidR="00EB6870" w:rsidRPr="007B5E44">
        <w:rPr>
          <w:rFonts w:ascii="Myriad Pro" w:hAnsi="Myriad Pro"/>
          <w:bCs/>
          <w:sz w:val="26"/>
          <w:szCs w:val="26"/>
        </w:rPr>
        <w:t>достаточными для установления тарифов на услуги по передаче электрической энергии в целях расчетов с потребителями услуг</w:t>
      </w:r>
      <w:r w:rsidRPr="007B5E44">
        <w:rPr>
          <w:rFonts w:ascii="Myriad Pro" w:hAnsi="Myriad Pro"/>
          <w:bCs/>
          <w:sz w:val="26"/>
          <w:szCs w:val="26"/>
        </w:rPr>
        <w:t xml:space="preserve">; </w:t>
      </w:r>
    </w:p>
    <w:p w14:paraId="6B5B3F04" w14:textId="77777777" w:rsidR="00560CBF" w:rsidRPr="007B5E44" w:rsidRDefault="00560CB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 xml:space="preserve">Перечень документов и материалов, представленный со стороны </w:t>
      </w:r>
      <w:r w:rsidR="0001423D" w:rsidRPr="007B5E44">
        <w:rPr>
          <w:rFonts w:ascii="Myriad Pro" w:hAnsi="Myriad Pro"/>
          <w:bCs/>
          <w:sz w:val="26"/>
          <w:szCs w:val="26"/>
        </w:rPr>
        <w:br/>
      </w:r>
      <w:r w:rsidRPr="007B5E44">
        <w:rPr>
          <w:rFonts w:ascii="Myriad Pro" w:hAnsi="Myriad Pro"/>
          <w:bCs/>
          <w:sz w:val="26"/>
          <w:szCs w:val="26"/>
        </w:rPr>
        <w:t xml:space="preserve">ПАО </w:t>
      </w:r>
      <w:r w:rsidR="00586D28" w:rsidRPr="007B5E44">
        <w:rPr>
          <w:rFonts w:ascii="Myriad Pro" w:hAnsi="Myriad Pro"/>
          <w:bCs/>
          <w:sz w:val="26"/>
          <w:szCs w:val="26"/>
        </w:rPr>
        <w:t>«</w:t>
      </w:r>
      <w:r w:rsidRPr="007B5E44">
        <w:rPr>
          <w:rFonts w:ascii="Myriad Pro" w:hAnsi="Myriad Pro"/>
          <w:bCs/>
          <w:sz w:val="26"/>
          <w:szCs w:val="26"/>
        </w:rPr>
        <w:t>МРСК Северо-Запада</w:t>
      </w:r>
      <w:r w:rsidR="00586D28" w:rsidRPr="007B5E44">
        <w:rPr>
          <w:rFonts w:ascii="Myriad Pro" w:hAnsi="Myriad Pro"/>
          <w:bCs/>
          <w:sz w:val="26"/>
          <w:szCs w:val="26"/>
        </w:rPr>
        <w:t>»</w:t>
      </w:r>
      <w:r w:rsidRPr="007B5E44">
        <w:rPr>
          <w:rFonts w:ascii="Myriad Pro" w:hAnsi="Myriad Pro"/>
          <w:bCs/>
          <w:sz w:val="26"/>
          <w:szCs w:val="26"/>
        </w:rPr>
        <w:t>, не соответствующих требов</w:t>
      </w:r>
      <w:r w:rsidR="00D67CB4" w:rsidRPr="007B5E44">
        <w:rPr>
          <w:rFonts w:ascii="Myriad Pro" w:hAnsi="Myriad Pro"/>
          <w:bCs/>
          <w:sz w:val="26"/>
          <w:szCs w:val="26"/>
        </w:rPr>
        <w:t>аниям к оформлению, отсутствует;</w:t>
      </w:r>
    </w:p>
    <w:p w14:paraId="268D7CCF" w14:textId="77777777" w:rsidR="00560CBF" w:rsidRPr="007B5E44" w:rsidRDefault="00560CB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Перечень документов, показатели в которых не соответствуют показателям в других обосновывающих</w:t>
      </w:r>
      <w:r w:rsidR="00D67CB4" w:rsidRPr="007B5E44">
        <w:rPr>
          <w:rFonts w:ascii="Myriad Pro" w:hAnsi="Myriad Pro"/>
          <w:bCs/>
          <w:sz w:val="26"/>
          <w:szCs w:val="26"/>
        </w:rPr>
        <w:t xml:space="preserve"> документах, отсутствует;</w:t>
      </w:r>
    </w:p>
    <w:p w14:paraId="1CF9CA86" w14:textId="77777777" w:rsidR="00560CBF" w:rsidRPr="007B5E44" w:rsidRDefault="00560CB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 xml:space="preserve">Исполнителем выявлены факты недостаточного документального </w:t>
      </w:r>
      <w:r w:rsidR="0005611A" w:rsidRPr="007B5E44">
        <w:rPr>
          <w:rFonts w:ascii="Myriad Pro" w:hAnsi="Myriad Pro"/>
          <w:bCs/>
          <w:sz w:val="26"/>
          <w:szCs w:val="26"/>
        </w:rPr>
        <w:t>подтверждения заявленных на 2018</w:t>
      </w:r>
      <w:r w:rsidRPr="007B5E44">
        <w:rPr>
          <w:rFonts w:ascii="Myriad Pro" w:hAnsi="Myriad Pro"/>
          <w:bCs/>
          <w:sz w:val="26"/>
          <w:szCs w:val="26"/>
        </w:rPr>
        <w:t xml:space="preserve"> год расходов со стороны </w:t>
      </w:r>
      <w:r w:rsidR="00F43D55" w:rsidRPr="007B5E44">
        <w:rPr>
          <w:rFonts w:ascii="Myriad Pro" w:hAnsi="Myriad Pro"/>
          <w:bCs/>
          <w:sz w:val="26"/>
          <w:szCs w:val="26"/>
        </w:rPr>
        <w:t xml:space="preserve">филиала </w:t>
      </w:r>
      <w:r w:rsidR="0001423D" w:rsidRPr="007B5E44">
        <w:rPr>
          <w:rFonts w:ascii="Myriad Pro" w:hAnsi="Myriad Pro"/>
          <w:bCs/>
          <w:sz w:val="26"/>
          <w:szCs w:val="26"/>
        </w:rPr>
        <w:br/>
      </w:r>
      <w:r w:rsidRPr="007B5E44">
        <w:rPr>
          <w:rFonts w:ascii="Myriad Pro" w:hAnsi="Myriad Pro"/>
          <w:bCs/>
          <w:sz w:val="26"/>
          <w:szCs w:val="26"/>
        </w:rPr>
        <w:t xml:space="preserve">ПАО </w:t>
      </w:r>
      <w:r w:rsidR="00586D28" w:rsidRPr="007B5E44">
        <w:rPr>
          <w:rFonts w:ascii="Myriad Pro" w:hAnsi="Myriad Pro"/>
          <w:bCs/>
          <w:sz w:val="26"/>
          <w:szCs w:val="26"/>
        </w:rPr>
        <w:t>«</w:t>
      </w:r>
      <w:r w:rsidRPr="007B5E44">
        <w:rPr>
          <w:rFonts w:ascii="Myriad Pro" w:hAnsi="Myriad Pro"/>
          <w:bCs/>
          <w:sz w:val="26"/>
          <w:szCs w:val="26"/>
        </w:rPr>
        <w:t>МРСК Северо-Запада</w:t>
      </w:r>
      <w:r w:rsidR="00586D28" w:rsidRPr="007B5E44">
        <w:rPr>
          <w:rFonts w:ascii="Myriad Pro" w:hAnsi="Myriad Pro"/>
          <w:bCs/>
          <w:sz w:val="26"/>
          <w:szCs w:val="26"/>
        </w:rPr>
        <w:t>»</w:t>
      </w:r>
      <w:r w:rsidRPr="007B5E44">
        <w:rPr>
          <w:rFonts w:ascii="Myriad Pro" w:hAnsi="Myriad Pro"/>
          <w:bCs/>
          <w:sz w:val="26"/>
          <w:szCs w:val="26"/>
        </w:rPr>
        <w:t xml:space="preserve"> </w:t>
      </w:r>
      <w:r w:rsidR="00586D28" w:rsidRPr="007B5E44">
        <w:rPr>
          <w:rFonts w:ascii="Myriad Pro" w:hAnsi="Myriad Pro"/>
          <w:bCs/>
          <w:sz w:val="26"/>
          <w:szCs w:val="26"/>
        </w:rPr>
        <w:t>«</w:t>
      </w:r>
      <w:r w:rsidR="0005611A" w:rsidRPr="007B5E44">
        <w:rPr>
          <w:rFonts w:ascii="Myriad Pro" w:hAnsi="Myriad Pro"/>
          <w:bCs/>
          <w:sz w:val="26"/>
          <w:szCs w:val="26"/>
        </w:rPr>
        <w:t>Псковэнерго</w:t>
      </w:r>
      <w:r w:rsidR="00586D28" w:rsidRPr="007B5E44">
        <w:rPr>
          <w:rFonts w:ascii="Myriad Pro" w:hAnsi="Myriad Pro"/>
          <w:bCs/>
          <w:sz w:val="26"/>
          <w:szCs w:val="26"/>
        </w:rPr>
        <w:t>»</w:t>
      </w:r>
      <w:r w:rsidRPr="007B5E44">
        <w:rPr>
          <w:rFonts w:ascii="Myriad Pro" w:hAnsi="Myriad Pro"/>
          <w:bCs/>
          <w:sz w:val="26"/>
          <w:szCs w:val="26"/>
        </w:rPr>
        <w:t>;</w:t>
      </w:r>
    </w:p>
    <w:p w14:paraId="35DB286F" w14:textId="77777777" w:rsidR="003F27B0" w:rsidRPr="00253848" w:rsidRDefault="003F27B0"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По ряду статей подконтрольных расходов затрат в материалах тарифной заявки отсутствуют копии дополнительных соглашений к</w:t>
      </w:r>
      <w:r w:rsidR="009C7B3E" w:rsidRPr="007B5E44">
        <w:rPr>
          <w:rFonts w:ascii="Myriad Pro" w:hAnsi="Myriad Pro"/>
          <w:bCs/>
          <w:sz w:val="26"/>
          <w:szCs w:val="26"/>
        </w:rPr>
        <w:t xml:space="preserve"> </w:t>
      </w:r>
      <w:r w:rsidRPr="007B5E44">
        <w:rPr>
          <w:rFonts w:ascii="Myriad Pro" w:hAnsi="Myriad Pro"/>
          <w:bCs/>
          <w:sz w:val="26"/>
          <w:szCs w:val="26"/>
        </w:rPr>
        <w:t xml:space="preserve">договорам (изменение цены, объемов выполненных работ), копии </w:t>
      </w:r>
      <w:r w:rsidRPr="00253848">
        <w:rPr>
          <w:rFonts w:ascii="Myriad Pro" w:hAnsi="Myriad Pro"/>
          <w:bCs/>
          <w:sz w:val="26"/>
          <w:szCs w:val="26"/>
        </w:rPr>
        <w:t xml:space="preserve">авансовых отчетов, подтверждающие отнесение фактических расходов за 2016 год на вид деятельности </w:t>
      </w:r>
      <w:r w:rsidR="00586D28" w:rsidRPr="00253848">
        <w:rPr>
          <w:rFonts w:ascii="Myriad Pro" w:hAnsi="Myriad Pro"/>
          <w:bCs/>
          <w:sz w:val="26"/>
          <w:szCs w:val="26"/>
        </w:rPr>
        <w:t>«</w:t>
      </w:r>
      <w:r w:rsidR="00D67CB4" w:rsidRPr="00253848">
        <w:rPr>
          <w:rFonts w:ascii="Myriad Pro" w:hAnsi="Myriad Pro"/>
          <w:bCs/>
          <w:sz w:val="26"/>
          <w:szCs w:val="26"/>
        </w:rPr>
        <w:t>передача электрической энергии</w:t>
      </w:r>
      <w:r w:rsidR="00586D28" w:rsidRPr="00253848">
        <w:rPr>
          <w:rFonts w:ascii="Myriad Pro" w:hAnsi="Myriad Pro"/>
          <w:bCs/>
          <w:sz w:val="26"/>
          <w:szCs w:val="26"/>
        </w:rPr>
        <w:t>»</w:t>
      </w:r>
      <w:r w:rsidR="00D67CB4" w:rsidRPr="00253848">
        <w:rPr>
          <w:rFonts w:ascii="Myriad Pro" w:hAnsi="Myriad Pro"/>
          <w:bCs/>
          <w:sz w:val="26"/>
          <w:szCs w:val="26"/>
        </w:rPr>
        <w:t>;</w:t>
      </w:r>
    </w:p>
    <w:p w14:paraId="33AAF52E" w14:textId="5D6B8845" w:rsidR="00BC7FDA" w:rsidRPr="005B370D" w:rsidRDefault="0059134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253848">
        <w:rPr>
          <w:rFonts w:ascii="Myriad Pro" w:hAnsi="Myriad Pro"/>
          <w:bCs/>
          <w:sz w:val="26"/>
          <w:szCs w:val="26"/>
        </w:rPr>
        <w:lastRenderedPageBreak/>
        <w:t>Расходы на  тепловую энергию заявлены сетевой организацией и учтены</w:t>
      </w:r>
      <w:r w:rsidR="009C7B3E" w:rsidRPr="00253848">
        <w:rPr>
          <w:rFonts w:ascii="Myriad Pro" w:hAnsi="Myriad Pro"/>
          <w:bCs/>
          <w:sz w:val="26"/>
          <w:szCs w:val="26"/>
        </w:rPr>
        <w:t xml:space="preserve"> </w:t>
      </w:r>
      <w:r w:rsidRPr="00253848">
        <w:rPr>
          <w:rFonts w:ascii="Myriad Pro" w:hAnsi="Myriad Pro"/>
          <w:bCs/>
          <w:sz w:val="26"/>
          <w:szCs w:val="26"/>
        </w:rPr>
        <w:t xml:space="preserve">Госкомитетом </w:t>
      </w:r>
      <w:r w:rsidR="00907A11" w:rsidRPr="00253848">
        <w:rPr>
          <w:rFonts w:ascii="Myriad Pro" w:hAnsi="Myriad Pro"/>
          <w:bCs/>
          <w:sz w:val="26"/>
          <w:szCs w:val="26"/>
        </w:rPr>
        <w:t>в подконтрольных расходах</w:t>
      </w:r>
      <w:r w:rsidRPr="00253848">
        <w:rPr>
          <w:rFonts w:ascii="Myriad Pro" w:hAnsi="Myriad Pro"/>
          <w:bCs/>
          <w:sz w:val="26"/>
          <w:szCs w:val="26"/>
        </w:rPr>
        <w:t>. (В соответствии с пунктом 3 Приложения №7 к Основам ценообразования в области регулируемых цен (тарифов) в электроэнергетике, расходы на оплату услуг, оказываемых по договору организациями, осуществляющими регулируемые виды деятельности в соответствии с законодательством Российской Федерации, относятся к неподконтрольным расходам</w:t>
      </w:r>
      <w:r w:rsidRPr="005B370D">
        <w:rPr>
          <w:rFonts w:ascii="Myriad Pro" w:hAnsi="Myriad Pro"/>
          <w:bCs/>
          <w:sz w:val="26"/>
          <w:szCs w:val="26"/>
        </w:rPr>
        <w:t>)</w:t>
      </w:r>
      <w:r w:rsidR="00253848" w:rsidRPr="005B370D">
        <w:rPr>
          <w:rFonts w:ascii="Myriad Pro" w:hAnsi="Myriad Pro"/>
          <w:bCs/>
          <w:sz w:val="26"/>
          <w:szCs w:val="26"/>
        </w:rPr>
        <w:t>. Учет данных затрат в неподконтрольных расходах, по мнению Исполнителя, позволяет осуществлять корректировку по фактическим затратам</w:t>
      </w:r>
      <w:r w:rsidRPr="005B370D">
        <w:rPr>
          <w:rFonts w:ascii="Myriad Pro" w:hAnsi="Myriad Pro"/>
          <w:bCs/>
          <w:sz w:val="26"/>
          <w:szCs w:val="26"/>
        </w:rPr>
        <w:t>;</w:t>
      </w:r>
    </w:p>
    <w:p w14:paraId="408CAACC" w14:textId="77777777" w:rsidR="00560CBF" w:rsidRPr="007B5E44" w:rsidRDefault="00560CB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 xml:space="preserve">Экспертное заключение </w:t>
      </w:r>
      <w:r w:rsidR="0005611A" w:rsidRPr="007B5E44">
        <w:rPr>
          <w:rFonts w:ascii="Myriad Pro" w:hAnsi="Myriad Pro"/>
          <w:bCs/>
          <w:sz w:val="26"/>
          <w:szCs w:val="26"/>
        </w:rPr>
        <w:t xml:space="preserve">Государственного комитета Псковской области по тарифам и энергетике </w:t>
      </w:r>
      <w:r w:rsidRPr="007B5E44">
        <w:rPr>
          <w:rFonts w:ascii="Myriad Pro" w:hAnsi="Myriad Pro"/>
          <w:bCs/>
          <w:sz w:val="26"/>
          <w:szCs w:val="26"/>
        </w:rPr>
        <w:t xml:space="preserve">не содержит перечень документов, представляемых </w:t>
      </w:r>
      <w:r w:rsidR="00F43D55" w:rsidRPr="007B5E44">
        <w:rPr>
          <w:rFonts w:ascii="Myriad Pro" w:hAnsi="Myriad Pro"/>
          <w:bCs/>
          <w:sz w:val="26"/>
          <w:szCs w:val="26"/>
        </w:rPr>
        <w:t xml:space="preserve">филиалом </w:t>
      </w:r>
      <w:r w:rsidRPr="007B5E44">
        <w:rPr>
          <w:rFonts w:ascii="Myriad Pro" w:hAnsi="Myriad Pro"/>
          <w:bCs/>
          <w:sz w:val="26"/>
          <w:szCs w:val="26"/>
        </w:rPr>
        <w:t xml:space="preserve">ПАО </w:t>
      </w:r>
      <w:r w:rsidR="00586D28" w:rsidRPr="007B5E44">
        <w:rPr>
          <w:rFonts w:ascii="Myriad Pro" w:hAnsi="Myriad Pro"/>
          <w:bCs/>
          <w:sz w:val="26"/>
          <w:szCs w:val="26"/>
        </w:rPr>
        <w:t>«</w:t>
      </w:r>
      <w:r w:rsidRPr="007B5E44">
        <w:rPr>
          <w:rFonts w:ascii="Myriad Pro" w:hAnsi="Myriad Pro"/>
          <w:bCs/>
          <w:sz w:val="26"/>
          <w:szCs w:val="26"/>
        </w:rPr>
        <w:t>МРСК Сев</w:t>
      </w:r>
      <w:r w:rsidR="0005611A" w:rsidRPr="007B5E44">
        <w:rPr>
          <w:rFonts w:ascii="Myriad Pro" w:hAnsi="Myriad Pro"/>
          <w:bCs/>
          <w:sz w:val="26"/>
          <w:szCs w:val="26"/>
        </w:rPr>
        <w:t>е</w:t>
      </w:r>
      <w:r w:rsidRPr="007B5E44">
        <w:rPr>
          <w:rFonts w:ascii="Myriad Pro" w:hAnsi="Myriad Pro"/>
          <w:bCs/>
          <w:sz w:val="26"/>
          <w:szCs w:val="26"/>
        </w:rPr>
        <w:t>ро</w:t>
      </w:r>
      <w:r w:rsidR="0005611A" w:rsidRPr="007B5E44">
        <w:rPr>
          <w:rFonts w:ascii="Myriad Pro" w:hAnsi="Myriad Pro"/>
          <w:bCs/>
          <w:sz w:val="26"/>
          <w:szCs w:val="26"/>
        </w:rPr>
        <w:t>-Запада</w:t>
      </w:r>
      <w:r w:rsidR="00586D28" w:rsidRPr="007B5E44">
        <w:rPr>
          <w:rFonts w:ascii="Myriad Pro" w:hAnsi="Myriad Pro"/>
          <w:bCs/>
          <w:sz w:val="26"/>
          <w:szCs w:val="26"/>
        </w:rPr>
        <w:t>»</w:t>
      </w:r>
      <w:r w:rsidR="0005611A" w:rsidRPr="007B5E44">
        <w:rPr>
          <w:rFonts w:ascii="Myriad Pro" w:hAnsi="Myriad Pro"/>
          <w:bCs/>
          <w:sz w:val="26"/>
          <w:szCs w:val="26"/>
        </w:rPr>
        <w:t xml:space="preserve"> </w:t>
      </w:r>
      <w:r w:rsidR="00586D28" w:rsidRPr="007B5E44">
        <w:rPr>
          <w:rFonts w:ascii="Myriad Pro" w:hAnsi="Myriad Pro"/>
          <w:bCs/>
          <w:sz w:val="26"/>
          <w:szCs w:val="26"/>
        </w:rPr>
        <w:t>«</w:t>
      </w:r>
      <w:r w:rsidR="0005611A" w:rsidRPr="007B5E44">
        <w:rPr>
          <w:rFonts w:ascii="Myriad Pro" w:hAnsi="Myriad Pro"/>
          <w:bCs/>
          <w:sz w:val="26"/>
          <w:szCs w:val="26"/>
        </w:rPr>
        <w:t>Псковэнерго</w:t>
      </w:r>
      <w:r w:rsidR="00586D28" w:rsidRPr="007B5E44">
        <w:rPr>
          <w:rFonts w:ascii="Myriad Pro" w:hAnsi="Myriad Pro"/>
          <w:bCs/>
          <w:sz w:val="26"/>
          <w:szCs w:val="26"/>
        </w:rPr>
        <w:t>»</w:t>
      </w:r>
      <w:r w:rsidRPr="007B5E44">
        <w:rPr>
          <w:rFonts w:ascii="Myriad Pro" w:hAnsi="Myriad Pro"/>
          <w:bCs/>
          <w:sz w:val="26"/>
          <w:szCs w:val="26"/>
        </w:rPr>
        <w:t xml:space="preserve"> для обоснования заявленных расходов; </w:t>
      </w:r>
    </w:p>
    <w:p w14:paraId="6F8119B7" w14:textId="77777777" w:rsidR="00560CBF" w:rsidRPr="007B5E44" w:rsidRDefault="00560CBF"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 xml:space="preserve"> В Экспертном </w:t>
      </w:r>
      <w:r w:rsidR="0001423D" w:rsidRPr="007B5E44">
        <w:rPr>
          <w:rFonts w:ascii="Myriad Pro" w:hAnsi="Myriad Pro"/>
          <w:bCs/>
          <w:sz w:val="26"/>
          <w:szCs w:val="26"/>
        </w:rPr>
        <w:t xml:space="preserve">заключении </w:t>
      </w:r>
      <w:r w:rsidR="0005611A" w:rsidRPr="007B5E44">
        <w:rPr>
          <w:rFonts w:ascii="Myriad Pro" w:hAnsi="Myriad Pro"/>
          <w:bCs/>
          <w:sz w:val="26"/>
          <w:szCs w:val="26"/>
        </w:rPr>
        <w:t xml:space="preserve">Государственного комитета Псковской области по тарифам и энергетике </w:t>
      </w:r>
      <w:r w:rsidRPr="007B5E44">
        <w:rPr>
          <w:rFonts w:ascii="Myriad Pro" w:hAnsi="Myriad Pro"/>
          <w:bCs/>
          <w:sz w:val="26"/>
          <w:szCs w:val="26"/>
        </w:rPr>
        <w:t>по ряду статей расходов не обосновывается позиция определения экономически обоснованного уровня как фактических расходов за 2016</w:t>
      </w:r>
      <w:r w:rsidR="009C7B3E" w:rsidRPr="007B5E44">
        <w:rPr>
          <w:rFonts w:ascii="Myriad Pro" w:hAnsi="Myriad Pro"/>
          <w:bCs/>
          <w:sz w:val="26"/>
          <w:szCs w:val="26"/>
        </w:rPr>
        <w:t xml:space="preserve"> </w:t>
      </w:r>
      <w:r w:rsidR="0005611A" w:rsidRPr="007B5E44">
        <w:rPr>
          <w:rFonts w:ascii="Myriad Pro" w:hAnsi="Myriad Pro"/>
          <w:bCs/>
          <w:sz w:val="26"/>
          <w:szCs w:val="26"/>
        </w:rPr>
        <w:t>год</w:t>
      </w:r>
      <w:r w:rsidRPr="007B5E44">
        <w:rPr>
          <w:rFonts w:ascii="Myriad Pro" w:hAnsi="Myriad Pro"/>
          <w:bCs/>
          <w:sz w:val="26"/>
          <w:szCs w:val="26"/>
        </w:rPr>
        <w:t xml:space="preserve"> (определяемых с целью расчета эффективного уровня операционных расходов), так и плановых расходов на 201</w:t>
      </w:r>
      <w:r w:rsidR="0005611A" w:rsidRPr="007B5E44">
        <w:rPr>
          <w:rFonts w:ascii="Myriad Pro" w:hAnsi="Myriad Pro"/>
          <w:bCs/>
          <w:sz w:val="26"/>
          <w:szCs w:val="26"/>
        </w:rPr>
        <w:t>8</w:t>
      </w:r>
      <w:r w:rsidRPr="007B5E44">
        <w:rPr>
          <w:rFonts w:ascii="Myriad Pro" w:hAnsi="Myriad Pro"/>
          <w:bCs/>
          <w:sz w:val="26"/>
          <w:szCs w:val="26"/>
        </w:rPr>
        <w:t xml:space="preserve"> год;</w:t>
      </w:r>
    </w:p>
    <w:p w14:paraId="46C477DE" w14:textId="77777777" w:rsidR="0005611A" w:rsidRPr="007B5E44" w:rsidRDefault="005A0AD9" w:rsidP="00BA0797">
      <w:pPr>
        <w:pStyle w:val="11"/>
        <w:numPr>
          <w:ilvl w:val="0"/>
          <w:numId w:val="33"/>
        </w:numPr>
        <w:tabs>
          <w:tab w:val="left" w:pos="1134"/>
        </w:tabs>
        <w:spacing w:after="0" w:line="360" w:lineRule="auto"/>
        <w:ind w:left="0" w:firstLine="567"/>
        <w:jc w:val="both"/>
        <w:rPr>
          <w:rFonts w:ascii="Myriad Pro" w:hAnsi="Myriad Pro"/>
          <w:bCs/>
          <w:sz w:val="26"/>
          <w:szCs w:val="26"/>
        </w:rPr>
      </w:pPr>
      <w:r w:rsidRPr="007B5E44">
        <w:rPr>
          <w:rFonts w:ascii="Myriad Pro" w:hAnsi="Myriad Pro"/>
          <w:bCs/>
          <w:sz w:val="26"/>
          <w:szCs w:val="26"/>
        </w:rPr>
        <w:t>Государственного комитета Псковской области по тарифам и энергетике при планировании подконтрольных расходов на 2018 год не следует принципам единообразия:</w:t>
      </w:r>
      <w:r w:rsidR="009C7B3E" w:rsidRPr="007B5E44">
        <w:rPr>
          <w:rFonts w:ascii="Myriad Pro" w:hAnsi="Myriad Pro"/>
          <w:bCs/>
          <w:sz w:val="26"/>
          <w:szCs w:val="26"/>
        </w:rPr>
        <w:t xml:space="preserve"> </w:t>
      </w:r>
      <w:r w:rsidRPr="007B5E44">
        <w:rPr>
          <w:rFonts w:ascii="Myriad Pro" w:hAnsi="Myriad Pro"/>
          <w:bCs/>
          <w:sz w:val="26"/>
          <w:szCs w:val="26"/>
        </w:rPr>
        <w:t>ряд</w:t>
      </w:r>
      <w:r w:rsidR="009C7B3E" w:rsidRPr="007B5E44">
        <w:rPr>
          <w:rFonts w:ascii="Myriad Pro" w:hAnsi="Myriad Pro"/>
          <w:bCs/>
          <w:sz w:val="26"/>
          <w:szCs w:val="26"/>
        </w:rPr>
        <w:t xml:space="preserve"> </w:t>
      </w:r>
      <w:r w:rsidRPr="007B5E44">
        <w:rPr>
          <w:rFonts w:ascii="Myriad Pro" w:hAnsi="Myriad Pro"/>
          <w:bCs/>
          <w:sz w:val="26"/>
          <w:szCs w:val="26"/>
        </w:rPr>
        <w:t>статей Госкомитет учитывает на уровне экономически обоснованных расходов за 2016 год, для ряда статей</w:t>
      </w:r>
      <w:r w:rsidR="009C7B3E" w:rsidRPr="007B5E44">
        <w:rPr>
          <w:rFonts w:ascii="Myriad Pro" w:hAnsi="Myriad Pro"/>
          <w:bCs/>
          <w:sz w:val="26"/>
          <w:szCs w:val="26"/>
        </w:rPr>
        <w:t xml:space="preserve"> </w:t>
      </w:r>
      <w:r w:rsidRPr="007B5E44">
        <w:rPr>
          <w:rFonts w:ascii="Myriad Pro" w:hAnsi="Myriad Pro"/>
          <w:bCs/>
          <w:sz w:val="26"/>
          <w:szCs w:val="26"/>
        </w:rPr>
        <w:t>применены показатели Прогноза социально-экономического развития Российской Федерации на 2018 год и плановый 2019-2020 годов</w:t>
      </w:r>
      <w:r w:rsidR="009C7B3E" w:rsidRPr="007B5E44">
        <w:rPr>
          <w:rFonts w:ascii="Myriad Pro" w:hAnsi="Myriad Pro"/>
          <w:bCs/>
          <w:sz w:val="26"/>
          <w:szCs w:val="26"/>
        </w:rPr>
        <w:t xml:space="preserve"> </w:t>
      </w:r>
    </w:p>
    <w:p w14:paraId="7A37592F" w14:textId="77777777" w:rsidR="00D009DF" w:rsidRPr="00BA0797" w:rsidRDefault="00D009DF" w:rsidP="00BA0797">
      <w:pPr>
        <w:pStyle w:val="11"/>
        <w:spacing w:after="0" w:line="360" w:lineRule="auto"/>
        <w:ind w:left="0"/>
        <w:jc w:val="both"/>
        <w:rPr>
          <w:rFonts w:ascii="Myriad Pro" w:hAnsi="Myriad Pro"/>
          <w:b/>
          <w:sz w:val="26"/>
          <w:szCs w:val="26"/>
        </w:rPr>
      </w:pPr>
    </w:p>
    <w:p w14:paraId="3865629A" w14:textId="77777777" w:rsidR="00D009DF" w:rsidRPr="00BA0797" w:rsidRDefault="00D009DF" w:rsidP="00BA0797">
      <w:pPr>
        <w:spacing w:after="0" w:line="360" w:lineRule="auto"/>
        <w:jc w:val="both"/>
        <w:rPr>
          <w:rFonts w:ascii="Myriad Pro" w:hAnsi="Myriad Pro"/>
          <w:b/>
          <w:sz w:val="26"/>
          <w:szCs w:val="26"/>
        </w:rPr>
      </w:pPr>
      <w:r w:rsidRPr="00BA0797">
        <w:rPr>
          <w:rFonts w:ascii="Myriad Pro" w:hAnsi="Myriad Pro"/>
          <w:b/>
          <w:sz w:val="26"/>
          <w:szCs w:val="26"/>
        </w:rPr>
        <w:t>РЕКОМЕНДАЦИИ ИСПОЛНИТЕЛЯ</w:t>
      </w:r>
    </w:p>
    <w:p w14:paraId="2484719C" w14:textId="77777777" w:rsidR="00D009DF" w:rsidRPr="00BA0797" w:rsidRDefault="00D009DF"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пунктом 2 Основ ценообразования</w:t>
      </w:r>
      <w:r w:rsidR="0001423D" w:rsidRPr="00BA0797">
        <w:rPr>
          <w:rFonts w:ascii="Myriad Pro" w:hAnsi="Myriad Pro"/>
          <w:sz w:val="26"/>
          <w:szCs w:val="26"/>
        </w:rPr>
        <w:t xml:space="preserve"> № 1178</w:t>
      </w:r>
      <w:r w:rsidRPr="00BA0797">
        <w:rPr>
          <w:rFonts w:ascii="Myriad Pro" w:hAnsi="Myriad Pro"/>
          <w:sz w:val="26"/>
          <w:szCs w:val="26"/>
        </w:rPr>
        <w:t xml:space="preserve"> подконтрольные расходы - расходы, связанные с производством и реализацией продукции (услуг) по регулируемым видам деятельности, за исключением расходов на финансирование капитальных вложений, расходов на амортизацию основных средств и нематериальных активов, расходов на возврат и </w:t>
      </w:r>
      <w:r w:rsidRPr="00BA0797">
        <w:rPr>
          <w:rFonts w:ascii="Myriad Pro" w:hAnsi="Myriad Pro"/>
          <w:sz w:val="26"/>
          <w:szCs w:val="26"/>
        </w:rPr>
        <w:lastRenderedPageBreak/>
        <w:t>обслуживание заемных средств, в том числе направленных на финансирование капитальных вложений, расходов, связанных с арендой имущества, используемого для осуществления регулируемой деятельности, лизинговых платежей, расходов на оплату услуг (продукции), оказываемых организациями, осуществляющими регулируемую деятельность, а также налогов и сборов, предусмотренных законодательством Российской Федерации о налогах и сборах, расходов на оплату нормативных потерь в сетях.</w:t>
      </w:r>
    </w:p>
    <w:p w14:paraId="080721FA" w14:textId="77777777" w:rsidR="00D009DF" w:rsidRPr="00BA0797" w:rsidRDefault="00D009DF" w:rsidP="00BA0797">
      <w:pPr>
        <w:spacing w:after="0" w:line="360" w:lineRule="auto"/>
        <w:ind w:firstLine="567"/>
        <w:jc w:val="both"/>
        <w:rPr>
          <w:rFonts w:ascii="Myriad Pro" w:hAnsi="Myriad Pro"/>
          <w:sz w:val="26"/>
          <w:szCs w:val="26"/>
        </w:rPr>
      </w:pPr>
      <w:r w:rsidRPr="00BA0797">
        <w:rPr>
          <w:rFonts w:ascii="Myriad Pro" w:hAnsi="Myriad Pro"/>
          <w:sz w:val="26"/>
          <w:szCs w:val="26"/>
        </w:rPr>
        <w:t>Подконтрольные расходы, устанавливаются на первый год долгосрочного периода регулирования, и в последующем, в течение этого периода, не пересматриваются, а индексируются по формуле (2) пункта 11 Методических указаний</w:t>
      </w:r>
      <w:r w:rsidR="0001423D" w:rsidRPr="00BA0797">
        <w:rPr>
          <w:rFonts w:ascii="Myriad Pro" w:hAnsi="Myriad Pro"/>
          <w:sz w:val="26"/>
          <w:szCs w:val="26"/>
        </w:rPr>
        <w:t xml:space="preserve"> № 98-э</w:t>
      </w:r>
      <w:r w:rsidRPr="00BA0797">
        <w:rPr>
          <w:rFonts w:ascii="Myriad Pro" w:hAnsi="Myriad Pro"/>
          <w:sz w:val="26"/>
          <w:szCs w:val="26"/>
        </w:rPr>
        <w:t>.</w:t>
      </w:r>
    </w:p>
    <w:p w14:paraId="14AF1F0F" w14:textId="77777777" w:rsidR="00D009DF" w:rsidRPr="00BA0797" w:rsidRDefault="00D009DF" w:rsidP="00BA0797">
      <w:pPr>
        <w:spacing w:after="0" w:line="360" w:lineRule="auto"/>
        <w:ind w:firstLine="567"/>
        <w:jc w:val="both"/>
        <w:rPr>
          <w:rFonts w:ascii="Myriad Pro" w:hAnsi="Myriad Pro"/>
          <w:sz w:val="26"/>
          <w:szCs w:val="24"/>
        </w:rPr>
      </w:pPr>
      <w:r w:rsidRPr="00BA0797">
        <w:rPr>
          <w:rFonts w:ascii="Myriad Pro" w:hAnsi="Myriad Pro"/>
          <w:sz w:val="26"/>
          <w:szCs w:val="24"/>
        </w:rPr>
        <w:t>Тарифное законодательство предусматривает возможность корректировки планового НВВ только в случае компенсации операционных расходов, связанной с изменением фактического индекса инфляции и объема условных единиц.</w:t>
      </w:r>
    </w:p>
    <w:p w14:paraId="1D472E82" w14:textId="77777777" w:rsidR="00560CBF" w:rsidRPr="00BA0797" w:rsidRDefault="00D66AF5" w:rsidP="00BA0797">
      <w:pPr>
        <w:spacing w:after="0" w:line="360" w:lineRule="auto"/>
        <w:ind w:firstLine="567"/>
        <w:jc w:val="both"/>
        <w:rPr>
          <w:rFonts w:ascii="Myriad Pro" w:hAnsi="Myriad Pro"/>
          <w:b/>
        </w:rPr>
      </w:pPr>
      <w:r w:rsidRPr="00BA0797">
        <w:rPr>
          <w:rFonts w:ascii="Myriad Pro" w:hAnsi="Myriad Pro"/>
          <w:sz w:val="26"/>
          <w:szCs w:val="24"/>
        </w:rPr>
        <w:t xml:space="preserve">В целях включения в тариф экономически обоснованного размера расходов </w:t>
      </w:r>
      <w:r w:rsidR="00A36AB0" w:rsidRPr="00BA0797">
        <w:rPr>
          <w:rFonts w:ascii="Myriad Pro" w:hAnsi="Myriad Pro"/>
          <w:sz w:val="26"/>
          <w:szCs w:val="24"/>
        </w:rPr>
        <w:t>подконтрольных расходов</w:t>
      </w:r>
      <w:r w:rsidRPr="00BA0797">
        <w:rPr>
          <w:rFonts w:ascii="Myriad Pro" w:hAnsi="Myriad Pro"/>
          <w:sz w:val="26"/>
          <w:szCs w:val="24"/>
        </w:rPr>
        <w:t xml:space="preserve"> необходимо предоставить регулятору наиболее полный комплект обосновывающих документов при утверждении планового НВВ на следующий долгосрочный период и, в случае несогласия с утвержденным базовым уровнем подконтрольных расходов, оспаривать нормативный правовой акт об установлении тарифа на первый год долгосрочного периода в соответствии с действующим законодательством.</w:t>
      </w:r>
    </w:p>
    <w:p w14:paraId="4ED00392" w14:textId="77777777" w:rsidR="00560CBF" w:rsidRPr="00BA0797" w:rsidRDefault="00560CBF" w:rsidP="00BA0797">
      <w:pPr>
        <w:pStyle w:val="11"/>
        <w:spacing w:after="0"/>
        <w:ind w:left="1080"/>
        <w:jc w:val="both"/>
        <w:rPr>
          <w:rFonts w:ascii="Myriad Pro" w:hAnsi="Myriad Pro"/>
          <w:b/>
        </w:rPr>
      </w:pPr>
    </w:p>
    <w:p w14:paraId="1D25E9C8" w14:textId="77777777" w:rsidR="00560CBF" w:rsidRPr="00BA0797" w:rsidRDefault="00560CBF" w:rsidP="00BA0797">
      <w:pPr>
        <w:spacing w:after="0" w:line="240" w:lineRule="auto"/>
        <w:jc w:val="center"/>
        <w:rPr>
          <w:rFonts w:ascii="Myriad Pro" w:eastAsia="Times New Roman" w:hAnsi="Myriad Pro"/>
          <w:sz w:val="20"/>
          <w:lang w:eastAsia="ru-RU"/>
        </w:rPr>
        <w:sectPr w:rsidR="00560CBF" w:rsidRPr="00BA0797" w:rsidSect="007D6967">
          <w:pgSz w:w="11906" w:h="16838"/>
          <w:pgMar w:top="1134" w:right="851" w:bottom="1134"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bottom w:w="40" w:type="dxa"/>
        </w:tblCellMar>
        <w:tblLook w:val="04A0" w:firstRow="1" w:lastRow="0" w:firstColumn="1" w:lastColumn="0" w:noHBand="0" w:noVBand="1"/>
      </w:tblPr>
      <w:tblGrid>
        <w:gridCol w:w="813"/>
        <w:gridCol w:w="4684"/>
        <w:gridCol w:w="1739"/>
        <w:gridCol w:w="1739"/>
        <w:gridCol w:w="1967"/>
        <w:gridCol w:w="1875"/>
        <w:gridCol w:w="1969"/>
      </w:tblGrid>
      <w:tr w:rsidR="00277617" w:rsidRPr="007B522B" w14:paraId="3DE4F483" w14:textId="77777777">
        <w:trPr>
          <w:cantSplit/>
          <w:tblHeader/>
        </w:trPr>
        <w:tc>
          <w:tcPr>
            <w:tcW w:w="27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2866D28"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lastRenderedPageBreak/>
              <w:t>№ п/п</w:t>
            </w:r>
          </w:p>
        </w:tc>
        <w:tc>
          <w:tcPr>
            <w:tcW w:w="158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A1666A9"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Наименование статьи расходов</w:t>
            </w:r>
          </w:p>
        </w:tc>
        <w:tc>
          <w:tcPr>
            <w:tcW w:w="5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86D0DAE"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Факт за 2016, тыс. руб.</w:t>
            </w:r>
          </w:p>
        </w:tc>
        <w:tc>
          <w:tcPr>
            <w:tcW w:w="58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AB28D1A" w14:textId="77777777" w:rsidR="004364EF" w:rsidRPr="007B522B" w:rsidRDefault="00A006B5"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Предложение филиала «Псковэнерго»</w:t>
            </w:r>
            <w:r w:rsidR="004364EF" w:rsidRPr="007B522B">
              <w:rPr>
                <w:rFonts w:ascii="Myriad Pro" w:eastAsia="Times New Roman" w:hAnsi="Myriad Pro" w:cs="Calibri"/>
                <w:b/>
                <w:color w:val="FFFFFF"/>
                <w:sz w:val="18"/>
                <w:szCs w:val="18"/>
                <w:lang w:eastAsia="ru-RU"/>
              </w:rPr>
              <w:t xml:space="preserve"> на 2018, тыс. руб.</w:t>
            </w:r>
          </w:p>
        </w:tc>
        <w:tc>
          <w:tcPr>
            <w:tcW w:w="129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EDBDD76"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ТБР 2018, тыс. руб.</w:t>
            </w:r>
          </w:p>
        </w:tc>
        <w:tc>
          <w:tcPr>
            <w:tcW w:w="6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3CBC87D" w14:textId="77777777" w:rsidR="001E08B3" w:rsidRPr="007B522B" w:rsidRDefault="00E67CD8"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П</w:t>
            </w:r>
            <w:r w:rsidR="004364EF" w:rsidRPr="007B522B">
              <w:rPr>
                <w:rFonts w:ascii="Myriad Pro" w:eastAsia="Times New Roman" w:hAnsi="Myriad Pro" w:cs="Calibri"/>
                <w:b/>
                <w:color w:val="FFFFFF"/>
                <w:sz w:val="18"/>
                <w:szCs w:val="18"/>
                <w:lang w:eastAsia="ru-RU"/>
              </w:rPr>
              <w:t>о расчету Исполнителя</w:t>
            </w:r>
            <w:r w:rsidR="001E08B3" w:rsidRPr="007B522B">
              <w:rPr>
                <w:rFonts w:ascii="Myriad Pro" w:eastAsia="Times New Roman" w:hAnsi="Myriad Pro" w:cs="Calibri"/>
                <w:b/>
                <w:color w:val="FFFFFF"/>
                <w:sz w:val="18"/>
                <w:szCs w:val="18"/>
                <w:lang w:eastAsia="ru-RU"/>
              </w:rPr>
              <w:t>,</w:t>
            </w:r>
          </w:p>
          <w:p w14:paraId="6BD74E55" w14:textId="77777777" w:rsidR="004364EF" w:rsidRPr="007B522B" w:rsidRDefault="001E08B3"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тыс. руб.</w:t>
            </w:r>
          </w:p>
        </w:tc>
      </w:tr>
      <w:tr w:rsidR="00277617" w:rsidRPr="007B522B" w14:paraId="4E24C369" w14:textId="77777777">
        <w:trPr>
          <w:cantSplit/>
          <w:tblHeader/>
        </w:trPr>
        <w:tc>
          <w:tcPr>
            <w:tcW w:w="27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851325"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p>
        </w:tc>
        <w:tc>
          <w:tcPr>
            <w:tcW w:w="158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33C25D7" w14:textId="77777777" w:rsidR="004364EF" w:rsidRPr="007B522B" w:rsidRDefault="004364EF" w:rsidP="00BA0797">
            <w:pPr>
              <w:spacing w:after="0" w:line="240" w:lineRule="auto"/>
              <w:rPr>
                <w:rFonts w:ascii="Myriad Pro" w:eastAsia="Times New Roman" w:hAnsi="Myriad Pro" w:cs="Calibri"/>
                <w:b/>
                <w:color w:val="FFFFFF"/>
                <w:sz w:val="18"/>
                <w:szCs w:val="18"/>
                <w:lang w:eastAsia="ru-RU"/>
              </w:rPr>
            </w:pPr>
          </w:p>
        </w:tc>
        <w:tc>
          <w:tcPr>
            <w:tcW w:w="5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5849A2C"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p>
        </w:tc>
        <w:tc>
          <w:tcPr>
            <w:tcW w:w="58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B1B6792"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p>
        </w:tc>
        <w:tc>
          <w:tcPr>
            <w:tcW w:w="6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56120DB"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Приказ Госкомитета от 29.12.2017 № 217-э</w:t>
            </w:r>
          </w:p>
        </w:tc>
        <w:tc>
          <w:tcPr>
            <w:tcW w:w="63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366314"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r w:rsidRPr="007B522B">
              <w:rPr>
                <w:rFonts w:ascii="Myriad Pro" w:eastAsia="Times New Roman" w:hAnsi="Myriad Pro" w:cs="Calibri"/>
                <w:b/>
                <w:color w:val="FFFFFF"/>
                <w:sz w:val="18"/>
                <w:szCs w:val="18"/>
                <w:lang w:eastAsia="ru-RU"/>
              </w:rPr>
              <w:t>Приказ Госкомитета от 01.06.2018 № 23-э</w:t>
            </w:r>
          </w:p>
        </w:tc>
        <w:tc>
          <w:tcPr>
            <w:tcW w:w="66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383B0DC" w14:textId="77777777" w:rsidR="004364EF" w:rsidRPr="007B522B" w:rsidRDefault="004364EF" w:rsidP="00BA0797">
            <w:pPr>
              <w:spacing w:after="0" w:line="240" w:lineRule="auto"/>
              <w:jc w:val="center"/>
              <w:rPr>
                <w:rFonts w:ascii="Myriad Pro" w:eastAsia="Times New Roman" w:hAnsi="Myriad Pro" w:cs="Calibri"/>
                <w:b/>
                <w:color w:val="FFFFFF"/>
                <w:sz w:val="18"/>
                <w:szCs w:val="18"/>
                <w:lang w:eastAsia="ru-RU"/>
              </w:rPr>
            </w:pPr>
          </w:p>
        </w:tc>
      </w:tr>
      <w:tr w:rsidR="00113529" w:rsidRPr="00BA0797" w14:paraId="70D22A84" w14:textId="77777777">
        <w:trPr>
          <w:cantSplit/>
        </w:trPr>
        <w:tc>
          <w:tcPr>
            <w:tcW w:w="275" w:type="pct"/>
            <w:tcBorders>
              <w:top w:val="single" w:sz="4" w:space="0" w:color="FFFFFF"/>
            </w:tcBorders>
            <w:shd w:val="clear" w:color="auto" w:fill="D6E3BC"/>
            <w:vAlign w:val="center"/>
          </w:tcPr>
          <w:p w14:paraId="736964AA"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p>
        </w:tc>
        <w:tc>
          <w:tcPr>
            <w:tcW w:w="1584" w:type="pct"/>
            <w:tcBorders>
              <w:top w:val="single" w:sz="4" w:space="0" w:color="FFFFFF"/>
            </w:tcBorders>
            <w:shd w:val="clear" w:color="auto" w:fill="D6E3BC"/>
            <w:vAlign w:val="center"/>
          </w:tcPr>
          <w:p w14:paraId="2D47BF93" w14:textId="77777777" w:rsidR="00113529" w:rsidRPr="00BA0797" w:rsidRDefault="00113529"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Материальные затраты</w:t>
            </w:r>
          </w:p>
        </w:tc>
        <w:tc>
          <w:tcPr>
            <w:tcW w:w="588" w:type="pct"/>
            <w:tcBorders>
              <w:top w:val="single" w:sz="4" w:space="0" w:color="FFFFFF"/>
            </w:tcBorders>
            <w:shd w:val="clear" w:color="auto" w:fill="D6E3BC"/>
            <w:vAlign w:val="center"/>
          </w:tcPr>
          <w:p w14:paraId="348D40F2" w14:textId="77777777" w:rsidR="00113529" w:rsidRPr="00BA0797" w:rsidRDefault="00113529" w:rsidP="00BA0797">
            <w:pPr>
              <w:spacing w:after="0" w:line="240" w:lineRule="auto"/>
              <w:jc w:val="center"/>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48</w:t>
            </w:r>
            <w:r w:rsidR="00834137" w:rsidRPr="00BA0797">
              <w:rPr>
                <w:rFonts w:ascii="Myriad Pro" w:eastAsia="Times New Roman" w:hAnsi="Myriad Pro" w:cs="Calibri"/>
                <w:b/>
                <w:sz w:val="18"/>
                <w:szCs w:val="18"/>
                <w:lang w:eastAsia="ru-RU"/>
              </w:rPr>
              <w:t>0 1</w:t>
            </w:r>
            <w:r w:rsidRPr="00BA0797">
              <w:rPr>
                <w:rFonts w:ascii="Myriad Pro" w:eastAsia="Times New Roman" w:hAnsi="Myriad Pro" w:cs="Calibri"/>
                <w:b/>
                <w:sz w:val="18"/>
                <w:szCs w:val="18"/>
                <w:lang w:eastAsia="ru-RU"/>
              </w:rPr>
              <w:t>62,09</w:t>
            </w:r>
          </w:p>
        </w:tc>
        <w:tc>
          <w:tcPr>
            <w:tcW w:w="588" w:type="pct"/>
            <w:tcBorders>
              <w:top w:val="single" w:sz="4" w:space="0" w:color="FFFFFF"/>
            </w:tcBorders>
            <w:shd w:val="clear" w:color="auto" w:fill="D6E3BC"/>
            <w:vAlign w:val="center"/>
          </w:tcPr>
          <w:p w14:paraId="2A0155E3" w14:textId="77777777" w:rsidR="00113529" w:rsidRPr="00BA0797" w:rsidRDefault="00113529" w:rsidP="00BA0797">
            <w:pPr>
              <w:spacing w:after="0" w:line="240" w:lineRule="auto"/>
              <w:jc w:val="center"/>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55</w:t>
            </w:r>
            <w:r w:rsidR="009C7B3E" w:rsidRPr="00BA0797">
              <w:rPr>
                <w:rFonts w:ascii="Myriad Pro" w:eastAsia="Times New Roman" w:hAnsi="Myriad Pro" w:cs="Calibri"/>
                <w:b/>
                <w:sz w:val="18"/>
                <w:szCs w:val="18"/>
                <w:lang w:eastAsia="ru-RU"/>
              </w:rPr>
              <w:t>1 3</w:t>
            </w:r>
            <w:r w:rsidRPr="00BA0797">
              <w:rPr>
                <w:rFonts w:ascii="Myriad Pro" w:eastAsia="Times New Roman" w:hAnsi="Myriad Pro" w:cs="Calibri"/>
                <w:b/>
                <w:sz w:val="18"/>
                <w:szCs w:val="18"/>
                <w:lang w:eastAsia="ru-RU"/>
              </w:rPr>
              <w:t>92,87</w:t>
            </w:r>
          </w:p>
        </w:tc>
        <w:tc>
          <w:tcPr>
            <w:tcW w:w="665" w:type="pct"/>
            <w:tcBorders>
              <w:top w:val="single" w:sz="4" w:space="0" w:color="FFFFFF"/>
            </w:tcBorders>
            <w:shd w:val="clear" w:color="auto" w:fill="D6E3BC"/>
            <w:vAlign w:val="center"/>
          </w:tcPr>
          <w:p w14:paraId="1048B45E" w14:textId="77777777" w:rsidR="00113529" w:rsidRPr="00BA0797" w:rsidRDefault="00113529" w:rsidP="00BA0797">
            <w:pPr>
              <w:spacing w:after="0" w:line="240" w:lineRule="auto"/>
              <w:jc w:val="center"/>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50</w:t>
            </w:r>
            <w:r w:rsidR="00834137" w:rsidRPr="00BA0797">
              <w:rPr>
                <w:rFonts w:ascii="Myriad Pro" w:eastAsia="Times New Roman" w:hAnsi="Myriad Pro" w:cs="Calibri"/>
                <w:b/>
                <w:sz w:val="18"/>
                <w:szCs w:val="18"/>
                <w:lang w:eastAsia="ru-RU"/>
              </w:rPr>
              <w:t>9 9</w:t>
            </w:r>
            <w:r w:rsidRPr="00BA0797">
              <w:rPr>
                <w:rFonts w:ascii="Myriad Pro" w:eastAsia="Times New Roman" w:hAnsi="Myriad Pro" w:cs="Calibri"/>
                <w:b/>
                <w:sz w:val="18"/>
                <w:szCs w:val="18"/>
                <w:lang w:eastAsia="ru-RU"/>
              </w:rPr>
              <w:t>48,78</w:t>
            </w:r>
          </w:p>
        </w:tc>
        <w:tc>
          <w:tcPr>
            <w:tcW w:w="634" w:type="pct"/>
            <w:tcBorders>
              <w:top w:val="single" w:sz="4" w:space="0" w:color="FFFFFF"/>
            </w:tcBorders>
            <w:shd w:val="clear" w:color="auto" w:fill="D6E3BC"/>
            <w:vAlign w:val="center"/>
          </w:tcPr>
          <w:p w14:paraId="503C37E4" w14:textId="77777777" w:rsidR="00113529" w:rsidRPr="00BA0797" w:rsidRDefault="00113529" w:rsidP="00BA0797">
            <w:pPr>
              <w:spacing w:after="0" w:line="240" w:lineRule="auto"/>
              <w:jc w:val="center"/>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50</w:t>
            </w:r>
            <w:r w:rsidR="00834137" w:rsidRPr="00BA0797">
              <w:rPr>
                <w:rFonts w:ascii="Myriad Pro" w:eastAsia="Times New Roman" w:hAnsi="Myriad Pro" w:cs="Calibri"/>
                <w:b/>
                <w:sz w:val="18"/>
                <w:szCs w:val="18"/>
                <w:lang w:eastAsia="ru-RU"/>
              </w:rPr>
              <w:t>9 9</w:t>
            </w:r>
            <w:r w:rsidRPr="00BA0797">
              <w:rPr>
                <w:rFonts w:ascii="Myriad Pro" w:eastAsia="Times New Roman" w:hAnsi="Myriad Pro" w:cs="Calibri"/>
                <w:b/>
                <w:sz w:val="18"/>
                <w:szCs w:val="18"/>
                <w:lang w:eastAsia="ru-RU"/>
              </w:rPr>
              <w:t>57,38</w:t>
            </w:r>
          </w:p>
        </w:tc>
        <w:tc>
          <w:tcPr>
            <w:tcW w:w="665" w:type="pct"/>
            <w:tcBorders>
              <w:top w:val="single" w:sz="4" w:space="0" w:color="FFFFFF"/>
            </w:tcBorders>
            <w:shd w:val="clear" w:color="auto" w:fill="D6E3BC"/>
            <w:vAlign w:val="center"/>
          </w:tcPr>
          <w:p w14:paraId="3138F315" w14:textId="77777777" w:rsidR="00113529" w:rsidRPr="00BA0797" w:rsidRDefault="00113529" w:rsidP="00BA0797">
            <w:pPr>
              <w:spacing w:after="0" w:line="240" w:lineRule="auto"/>
              <w:jc w:val="center"/>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51</w:t>
            </w:r>
            <w:r w:rsidR="00834137" w:rsidRPr="00BA0797">
              <w:rPr>
                <w:rFonts w:ascii="Myriad Pro" w:eastAsia="Times New Roman" w:hAnsi="Myriad Pro" w:cs="Calibri"/>
                <w:b/>
                <w:sz w:val="18"/>
                <w:szCs w:val="18"/>
                <w:lang w:eastAsia="ru-RU"/>
              </w:rPr>
              <w:t>5 6</w:t>
            </w:r>
            <w:r w:rsidRPr="00BA0797">
              <w:rPr>
                <w:rFonts w:ascii="Myriad Pro" w:eastAsia="Times New Roman" w:hAnsi="Myriad Pro" w:cs="Calibri"/>
                <w:b/>
                <w:sz w:val="18"/>
                <w:szCs w:val="18"/>
                <w:lang w:eastAsia="ru-RU"/>
              </w:rPr>
              <w:t>70,59</w:t>
            </w:r>
          </w:p>
        </w:tc>
      </w:tr>
      <w:tr w:rsidR="00113529" w:rsidRPr="00BA0797" w14:paraId="51304375" w14:textId="77777777">
        <w:trPr>
          <w:cantSplit/>
        </w:trPr>
        <w:tc>
          <w:tcPr>
            <w:tcW w:w="275" w:type="pct"/>
            <w:shd w:val="clear" w:color="auto" w:fill="auto"/>
            <w:vAlign w:val="center"/>
          </w:tcPr>
          <w:p w14:paraId="49B60B81"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1.1</w:t>
            </w:r>
          </w:p>
        </w:tc>
        <w:tc>
          <w:tcPr>
            <w:tcW w:w="1584" w:type="pct"/>
            <w:shd w:val="clear" w:color="auto" w:fill="auto"/>
            <w:vAlign w:val="center"/>
          </w:tcPr>
          <w:p w14:paraId="67E42FF3" w14:textId="77777777" w:rsidR="00113529" w:rsidRPr="00BA0797" w:rsidRDefault="00113529"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Сырье, материалы, запасные части, инструмент, топливо</w:t>
            </w:r>
          </w:p>
        </w:tc>
        <w:tc>
          <w:tcPr>
            <w:tcW w:w="588" w:type="pct"/>
            <w:shd w:val="clear" w:color="auto" w:fill="auto"/>
            <w:vAlign w:val="center"/>
          </w:tcPr>
          <w:p w14:paraId="3810602F"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23</w:t>
            </w:r>
            <w:r w:rsidR="009C7B3E" w:rsidRPr="00BA0797">
              <w:rPr>
                <w:rFonts w:ascii="Myriad Pro" w:eastAsia="Times New Roman" w:hAnsi="Myriad Pro" w:cs="Calibri"/>
                <w:sz w:val="18"/>
                <w:szCs w:val="18"/>
                <w:lang w:eastAsia="ru-RU"/>
              </w:rPr>
              <w:t>2 8</w:t>
            </w:r>
            <w:r w:rsidRPr="00BA0797">
              <w:rPr>
                <w:rFonts w:ascii="Myriad Pro" w:eastAsia="Times New Roman" w:hAnsi="Myriad Pro" w:cs="Calibri"/>
                <w:sz w:val="18"/>
                <w:szCs w:val="18"/>
                <w:lang w:eastAsia="ru-RU"/>
              </w:rPr>
              <w:t>66,83</w:t>
            </w:r>
          </w:p>
        </w:tc>
        <w:tc>
          <w:tcPr>
            <w:tcW w:w="588" w:type="pct"/>
            <w:shd w:val="clear" w:color="auto" w:fill="auto"/>
            <w:vAlign w:val="center"/>
          </w:tcPr>
          <w:p w14:paraId="6746BBEB"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28</w:t>
            </w:r>
            <w:r w:rsidR="00834137" w:rsidRPr="00BA0797">
              <w:rPr>
                <w:rFonts w:ascii="Myriad Pro" w:eastAsia="Times New Roman" w:hAnsi="Myriad Pro" w:cs="Calibri"/>
                <w:sz w:val="18"/>
                <w:szCs w:val="18"/>
                <w:lang w:eastAsia="ru-RU"/>
              </w:rPr>
              <w:t>2 0</w:t>
            </w:r>
            <w:r w:rsidRPr="00BA0797">
              <w:rPr>
                <w:rFonts w:ascii="Myriad Pro" w:eastAsia="Times New Roman" w:hAnsi="Myriad Pro" w:cs="Calibri"/>
                <w:sz w:val="18"/>
                <w:szCs w:val="18"/>
                <w:lang w:eastAsia="ru-RU"/>
              </w:rPr>
              <w:t>20,72</w:t>
            </w:r>
          </w:p>
        </w:tc>
        <w:tc>
          <w:tcPr>
            <w:tcW w:w="665" w:type="pct"/>
            <w:shd w:val="clear" w:color="auto" w:fill="auto"/>
            <w:vAlign w:val="center"/>
          </w:tcPr>
          <w:p w14:paraId="1FA42633"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25</w:t>
            </w:r>
            <w:r w:rsidR="00834137" w:rsidRPr="00BA0797">
              <w:rPr>
                <w:rFonts w:ascii="Myriad Pro" w:eastAsia="Times New Roman" w:hAnsi="Myriad Pro" w:cs="Calibri"/>
                <w:sz w:val="18"/>
                <w:szCs w:val="18"/>
                <w:lang w:eastAsia="ru-RU"/>
              </w:rPr>
              <w:t>0 7</w:t>
            </w:r>
            <w:r w:rsidRPr="00BA0797">
              <w:rPr>
                <w:rFonts w:ascii="Myriad Pro" w:eastAsia="Times New Roman" w:hAnsi="Myriad Pro" w:cs="Calibri"/>
                <w:sz w:val="18"/>
                <w:szCs w:val="18"/>
                <w:lang w:eastAsia="ru-RU"/>
              </w:rPr>
              <w:t>58,29</w:t>
            </w:r>
          </w:p>
        </w:tc>
        <w:tc>
          <w:tcPr>
            <w:tcW w:w="634" w:type="pct"/>
            <w:shd w:val="clear" w:color="auto" w:fill="auto"/>
            <w:vAlign w:val="center"/>
          </w:tcPr>
          <w:p w14:paraId="775A47B8"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25</w:t>
            </w:r>
            <w:r w:rsidR="00834137" w:rsidRPr="00BA0797">
              <w:rPr>
                <w:rFonts w:ascii="Myriad Pro" w:eastAsia="Times New Roman" w:hAnsi="Myriad Pro" w:cs="Calibri"/>
                <w:sz w:val="18"/>
                <w:szCs w:val="18"/>
                <w:lang w:eastAsia="ru-RU"/>
              </w:rPr>
              <w:t>0 7</w:t>
            </w:r>
            <w:r w:rsidRPr="00BA0797">
              <w:rPr>
                <w:rFonts w:ascii="Myriad Pro" w:eastAsia="Times New Roman" w:hAnsi="Myriad Pro" w:cs="Calibri"/>
                <w:sz w:val="18"/>
                <w:szCs w:val="18"/>
                <w:lang w:eastAsia="ru-RU"/>
              </w:rPr>
              <w:t>63,56</w:t>
            </w:r>
          </w:p>
        </w:tc>
        <w:tc>
          <w:tcPr>
            <w:tcW w:w="665" w:type="pct"/>
            <w:shd w:val="clear" w:color="auto" w:fill="auto"/>
            <w:vAlign w:val="center"/>
          </w:tcPr>
          <w:p w14:paraId="5D7E4BD6"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25</w:t>
            </w:r>
            <w:r w:rsidR="009C7B3E" w:rsidRPr="00BA0797">
              <w:rPr>
                <w:rFonts w:ascii="Myriad Pro" w:eastAsia="Times New Roman" w:hAnsi="Myriad Pro" w:cs="Calibri"/>
                <w:sz w:val="18"/>
                <w:szCs w:val="18"/>
                <w:lang w:eastAsia="ru-RU"/>
              </w:rPr>
              <w:t>2 8</w:t>
            </w:r>
            <w:r w:rsidRPr="00BA0797">
              <w:rPr>
                <w:rFonts w:ascii="Myriad Pro" w:eastAsia="Times New Roman" w:hAnsi="Myriad Pro" w:cs="Calibri"/>
                <w:sz w:val="18"/>
                <w:szCs w:val="18"/>
                <w:lang w:eastAsia="ru-RU"/>
              </w:rPr>
              <w:t>08,62</w:t>
            </w:r>
          </w:p>
        </w:tc>
      </w:tr>
      <w:tr w:rsidR="00113529" w:rsidRPr="00BA0797" w14:paraId="6F171CCA" w14:textId="77777777">
        <w:trPr>
          <w:cantSplit/>
        </w:trPr>
        <w:tc>
          <w:tcPr>
            <w:tcW w:w="275" w:type="pct"/>
            <w:shd w:val="clear" w:color="auto" w:fill="auto"/>
            <w:vAlign w:val="center"/>
          </w:tcPr>
          <w:p w14:paraId="4398BCDD"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1.2</w:t>
            </w:r>
          </w:p>
        </w:tc>
        <w:tc>
          <w:tcPr>
            <w:tcW w:w="1584" w:type="pct"/>
            <w:shd w:val="clear" w:color="auto" w:fill="auto"/>
            <w:vAlign w:val="center"/>
          </w:tcPr>
          <w:p w14:paraId="55925090" w14:textId="77777777" w:rsidR="00113529" w:rsidRPr="00BA0797" w:rsidRDefault="00113529"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Работы и услуги производственного характера (в т.ч. услуги сторонних организаций по содержанию сетей и распределительных устройств)</w:t>
            </w:r>
          </w:p>
        </w:tc>
        <w:tc>
          <w:tcPr>
            <w:tcW w:w="588" w:type="pct"/>
            <w:shd w:val="clear" w:color="auto" w:fill="auto"/>
            <w:vAlign w:val="center"/>
          </w:tcPr>
          <w:p w14:paraId="69297BD4"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20</w:t>
            </w:r>
            <w:r w:rsidR="00834137" w:rsidRPr="00BA0797">
              <w:rPr>
                <w:rFonts w:ascii="Myriad Pro" w:eastAsia="Times New Roman" w:hAnsi="Myriad Pro" w:cs="Calibri"/>
                <w:sz w:val="18"/>
                <w:szCs w:val="18"/>
                <w:lang w:eastAsia="ru-RU"/>
              </w:rPr>
              <w:t>6 4</w:t>
            </w:r>
            <w:r w:rsidRPr="00BA0797">
              <w:rPr>
                <w:rFonts w:ascii="Myriad Pro" w:eastAsia="Times New Roman" w:hAnsi="Myriad Pro" w:cs="Calibri"/>
                <w:sz w:val="18"/>
                <w:szCs w:val="18"/>
                <w:lang w:eastAsia="ru-RU"/>
              </w:rPr>
              <w:t>46,01</w:t>
            </w:r>
          </w:p>
        </w:tc>
        <w:tc>
          <w:tcPr>
            <w:tcW w:w="588" w:type="pct"/>
            <w:shd w:val="clear" w:color="auto" w:fill="auto"/>
            <w:vAlign w:val="center"/>
          </w:tcPr>
          <w:p w14:paraId="778053D9"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22</w:t>
            </w:r>
            <w:r w:rsidR="00834137" w:rsidRPr="00BA0797">
              <w:rPr>
                <w:rFonts w:ascii="Myriad Pro" w:eastAsia="Times New Roman" w:hAnsi="Myriad Pro" w:cs="Calibri"/>
                <w:sz w:val="18"/>
                <w:szCs w:val="18"/>
                <w:lang w:eastAsia="ru-RU"/>
              </w:rPr>
              <w:t>4 8</w:t>
            </w:r>
            <w:r w:rsidRPr="00BA0797">
              <w:rPr>
                <w:rFonts w:ascii="Myriad Pro" w:eastAsia="Times New Roman" w:hAnsi="Myriad Pro" w:cs="Calibri"/>
                <w:sz w:val="18"/>
                <w:szCs w:val="18"/>
                <w:lang w:eastAsia="ru-RU"/>
              </w:rPr>
              <w:t>92,22</w:t>
            </w:r>
          </w:p>
        </w:tc>
        <w:tc>
          <w:tcPr>
            <w:tcW w:w="665" w:type="pct"/>
            <w:shd w:val="clear" w:color="auto" w:fill="auto"/>
            <w:vAlign w:val="center"/>
          </w:tcPr>
          <w:p w14:paraId="111D91E3"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21</w:t>
            </w:r>
            <w:r w:rsidR="00834137" w:rsidRPr="00BA0797">
              <w:rPr>
                <w:rFonts w:ascii="Myriad Pro" w:eastAsia="Times New Roman" w:hAnsi="Myriad Pro" w:cs="Calibri"/>
                <w:sz w:val="18"/>
                <w:szCs w:val="18"/>
                <w:lang w:eastAsia="ru-RU"/>
              </w:rPr>
              <w:t>4 7</w:t>
            </w:r>
            <w:r w:rsidRPr="00BA0797">
              <w:rPr>
                <w:rFonts w:ascii="Myriad Pro" w:eastAsia="Times New Roman" w:hAnsi="Myriad Pro" w:cs="Calibri"/>
                <w:sz w:val="18"/>
                <w:szCs w:val="18"/>
                <w:lang w:eastAsia="ru-RU"/>
              </w:rPr>
              <w:t>10,56</w:t>
            </w:r>
          </w:p>
        </w:tc>
        <w:tc>
          <w:tcPr>
            <w:tcW w:w="634" w:type="pct"/>
            <w:shd w:val="clear" w:color="auto" w:fill="auto"/>
            <w:vAlign w:val="center"/>
          </w:tcPr>
          <w:p w14:paraId="3672743A"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21</w:t>
            </w:r>
            <w:r w:rsidR="00834137" w:rsidRPr="00BA0797">
              <w:rPr>
                <w:rFonts w:ascii="Myriad Pro" w:eastAsia="Times New Roman" w:hAnsi="Myriad Pro" w:cs="Calibri"/>
                <w:sz w:val="18"/>
                <w:szCs w:val="18"/>
                <w:lang w:eastAsia="ru-RU"/>
              </w:rPr>
              <w:t>4 7</w:t>
            </w:r>
            <w:r w:rsidRPr="00BA0797">
              <w:rPr>
                <w:rFonts w:ascii="Myriad Pro" w:eastAsia="Times New Roman" w:hAnsi="Myriad Pro" w:cs="Calibri"/>
                <w:sz w:val="18"/>
                <w:szCs w:val="18"/>
                <w:lang w:eastAsia="ru-RU"/>
              </w:rPr>
              <w:t>13,88</w:t>
            </w:r>
          </w:p>
        </w:tc>
        <w:tc>
          <w:tcPr>
            <w:tcW w:w="665" w:type="pct"/>
            <w:shd w:val="clear" w:color="auto" w:fill="auto"/>
            <w:vAlign w:val="center"/>
          </w:tcPr>
          <w:p w14:paraId="5FE1A8D7"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21</w:t>
            </w:r>
            <w:r w:rsidR="00834137" w:rsidRPr="00BA0797">
              <w:rPr>
                <w:rFonts w:ascii="Myriad Pro" w:eastAsia="Times New Roman" w:hAnsi="Myriad Pro" w:cs="Calibri"/>
                <w:sz w:val="18"/>
                <w:szCs w:val="18"/>
                <w:lang w:eastAsia="ru-RU"/>
              </w:rPr>
              <w:t>8 8</w:t>
            </w:r>
            <w:r w:rsidRPr="00BA0797">
              <w:rPr>
                <w:rFonts w:ascii="Myriad Pro" w:eastAsia="Times New Roman" w:hAnsi="Myriad Pro" w:cs="Calibri"/>
                <w:sz w:val="18"/>
                <w:szCs w:val="18"/>
                <w:lang w:eastAsia="ru-RU"/>
              </w:rPr>
              <w:t>49,23</w:t>
            </w:r>
          </w:p>
        </w:tc>
      </w:tr>
      <w:tr w:rsidR="00113529" w:rsidRPr="00BA0797" w14:paraId="3C1B871F" w14:textId="77777777">
        <w:trPr>
          <w:cantSplit/>
        </w:trPr>
        <w:tc>
          <w:tcPr>
            <w:tcW w:w="275" w:type="pct"/>
            <w:shd w:val="clear" w:color="auto" w:fill="auto"/>
            <w:vAlign w:val="center"/>
          </w:tcPr>
          <w:p w14:paraId="64B865AB" w14:textId="77777777" w:rsidR="00113529" w:rsidRPr="00BA0797" w:rsidRDefault="00113529"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1.3</w:t>
            </w:r>
          </w:p>
        </w:tc>
        <w:tc>
          <w:tcPr>
            <w:tcW w:w="1584" w:type="pct"/>
            <w:shd w:val="clear" w:color="auto" w:fill="auto"/>
            <w:vAlign w:val="center"/>
          </w:tcPr>
          <w:p w14:paraId="11214DBB" w14:textId="77777777" w:rsidR="00113529" w:rsidRPr="00BA0797" w:rsidRDefault="00113529" w:rsidP="00BA0797">
            <w:pPr>
              <w:spacing w:after="0" w:line="240" w:lineRule="auto"/>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Расходы на энергию на собственные и хозяйственные нужды</w:t>
            </w:r>
          </w:p>
        </w:tc>
        <w:tc>
          <w:tcPr>
            <w:tcW w:w="588" w:type="pct"/>
            <w:shd w:val="clear" w:color="auto" w:fill="auto"/>
            <w:vAlign w:val="center"/>
          </w:tcPr>
          <w:p w14:paraId="45AFB508"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w:t>
            </w:r>
            <w:r w:rsidR="00834137" w:rsidRPr="00BA0797">
              <w:rPr>
                <w:rFonts w:ascii="Myriad Pro" w:eastAsia="Times New Roman" w:hAnsi="Myriad Pro" w:cs="Calibri"/>
                <w:sz w:val="18"/>
                <w:szCs w:val="18"/>
                <w:lang w:eastAsia="ru-RU"/>
              </w:rPr>
              <w:t>0 8</w:t>
            </w:r>
            <w:r w:rsidRPr="00BA0797">
              <w:rPr>
                <w:rFonts w:ascii="Myriad Pro" w:eastAsia="Times New Roman" w:hAnsi="Myriad Pro" w:cs="Calibri"/>
                <w:sz w:val="18"/>
                <w:szCs w:val="18"/>
                <w:lang w:eastAsia="ru-RU"/>
              </w:rPr>
              <w:t>49,25</w:t>
            </w:r>
          </w:p>
        </w:tc>
        <w:tc>
          <w:tcPr>
            <w:tcW w:w="588" w:type="pct"/>
            <w:shd w:val="clear" w:color="auto" w:fill="auto"/>
            <w:vAlign w:val="center"/>
          </w:tcPr>
          <w:p w14:paraId="00C0D34B"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w:t>
            </w:r>
            <w:r w:rsidR="00834137" w:rsidRPr="00BA0797">
              <w:rPr>
                <w:rFonts w:ascii="Myriad Pro" w:eastAsia="Times New Roman" w:hAnsi="Myriad Pro" w:cs="Calibri"/>
                <w:sz w:val="18"/>
                <w:szCs w:val="18"/>
                <w:lang w:eastAsia="ru-RU"/>
              </w:rPr>
              <w:t>4 4</w:t>
            </w:r>
            <w:r w:rsidRPr="00BA0797">
              <w:rPr>
                <w:rFonts w:ascii="Myriad Pro" w:eastAsia="Times New Roman" w:hAnsi="Myriad Pro" w:cs="Calibri"/>
                <w:sz w:val="18"/>
                <w:szCs w:val="18"/>
                <w:lang w:eastAsia="ru-RU"/>
              </w:rPr>
              <w:t>79,93</w:t>
            </w:r>
          </w:p>
        </w:tc>
        <w:tc>
          <w:tcPr>
            <w:tcW w:w="665" w:type="pct"/>
            <w:shd w:val="clear" w:color="auto" w:fill="auto"/>
            <w:vAlign w:val="center"/>
          </w:tcPr>
          <w:p w14:paraId="0076A07E"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w:t>
            </w:r>
            <w:r w:rsidR="00834137" w:rsidRPr="00BA0797">
              <w:rPr>
                <w:rFonts w:ascii="Myriad Pro" w:eastAsia="Times New Roman" w:hAnsi="Myriad Pro" w:cs="Calibri"/>
                <w:sz w:val="18"/>
                <w:szCs w:val="18"/>
                <w:lang w:eastAsia="ru-RU"/>
              </w:rPr>
              <w:t>4 4</w:t>
            </w:r>
            <w:r w:rsidRPr="00BA0797">
              <w:rPr>
                <w:rFonts w:ascii="Myriad Pro" w:eastAsia="Times New Roman" w:hAnsi="Myriad Pro" w:cs="Calibri"/>
                <w:sz w:val="18"/>
                <w:szCs w:val="18"/>
                <w:lang w:eastAsia="ru-RU"/>
              </w:rPr>
              <w:t>79,93</w:t>
            </w:r>
          </w:p>
        </w:tc>
        <w:tc>
          <w:tcPr>
            <w:tcW w:w="634" w:type="pct"/>
            <w:shd w:val="clear" w:color="auto" w:fill="auto"/>
            <w:vAlign w:val="center"/>
          </w:tcPr>
          <w:p w14:paraId="61F7B6BF"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w:t>
            </w:r>
            <w:r w:rsidR="00834137" w:rsidRPr="00BA0797">
              <w:rPr>
                <w:rFonts w:ascii="Myriad Pro" w:eastAsia="Times New Roman" w:hAnsi="Myriad Pro" w:cs="Calibri"/>
                <w:sz w:val="18"/>
                <w:szCs w:val="18"/>
                <w:lang w:eastAsia="ru-RU"/>
              </w:rPr>
              <w:t>4 4</w:t>
            </w:r>
            <w:r w:rsidRPr="00BA0797">
              <w:rPr>
                <w:rFonts w:ascii="Myriad Pro" w:eastAsia="Times New Roman" w:hAnsi="Myriad Pro" w:cs="Calibri"/>
                <w:sz w:val="18"/>
                <w:szCs w:val="18"/>
                <w:lang w:eastAsia="ru-RU"/>
              </w:rPr>
              <w:t>79,93</w:t>
            </w:r>
          </w:p>
        </w:tc>
        <w:tc>
          <w:tcPr>
            <w:tcW w:w="665" w:type="pct"/>
            <w:shd w:val="clear" w:color="auto" w:fill="auto"/>
            <w:vAlign w:val="center"/>
          </w:tcPr>
          <w:p w14:paraId="772AB2D5" w14:textId="77777777" w:rsidR="00113529" w:rsidRPr="00BA0797" w:rsidRDefault="00113529"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w:t>
            </w:r>
            <w:r w:rsidR="00834137" w:rsidRPr="00BA0797">
              <w:rPr>
                <w:rFonts w:ascii="Myriad Pro" w:eastAsia="Times New Roman" w:hAnsi="Myriad Pro" w:cs="Calibri"/>
                <w:sz w:val="18"/>
                <w:szCs w:val="18"/>
                <w:lang w:eastAsia="ru-RU"/>
              </w:rPr>
              <w:t>4 0</w:t>
            </w:r>
            <w:r w:rsidRPr="00BA0797">
              <w:rPr>
                <w:rFonts w:ascii="Myriad Pro" w:eastAsia="Times New Roman" w:hAnsi="Myriad Pro" w:cs="Calibri"/>
                <w:sz w:val="18"/>
                <w:szCs w:val="18"/>
                <w:lang w:eastAsia="ru-RU"/>
              </w:rPr>
              <w:t>12,74</w:t>
            </w:r>
          </w:p>
        </w:tc>
      </w:tr>
      <w:tr w:rsidR="004364EF" w:rsidRPr="00BA0797" w14:paraId="487EA288" w14:textId="77777777">
        <w:trPr>
          <w:cantSplit/>
        </w:trPr>
        <w:tc>
          <w:tcPr>
            <w:tcW w:w="275" w:type="pct"/>
            <w:shd w:val="clear" w:color="auto" w:fill="auto"/>
            <w:vAlign w:val="center"/>
          </w:tcPr>
          <w:p w14:paraId="071B7FEA" w14:textId="77777777" w:rsidR="004364EF" w:rsidRPr="00BA0797" w:rsidRDefault="004364EF"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1.4</w:t>
            </w:r>
          </w:p>
        </w:tc>
        <w:tc>
          <w:tcPr>
            <w:tcW w:w="1584" w:type="pct"/>
            <w:shd w:val="clear" w:color="auto" w:fill="auto"/>
            <w:vAlign w:val="center"/>
          </w:tcPr>
          <w:p w14:paraId="4506EAB5" w14:textId="77777777" w:rsidR="004364EF" w:rsidRPr="00BA0797" w:rsidRDefault="004364EF" w:rsidP="00BA0797">
            <w:pPr>
              <w:spacing w:after="0" w:line="240" w:lineRule="auto"/>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Расходы на тепловую энергию</w:t>
            </w:r>
          </w:p>
        </w:tc>
        <w:tc>
          <w:tcPr>
            <w:tcW w:w="3141" w:type="pct"/>
            <w:gridSpan w:val="5"/>
            <w:shd w:val="clear" w:color="auto" w:fill="auto"/>
            <w:vAlign w:val="center"/>
          </w:tcPr>
          <w:p w14:paraId="3566EC29" w14:textId="77777777" w:rsidR="004364EF" w:rsidRPr="00BA0797" w:rsidRDefault="00887C23"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 xml:space="preserve">Пункт 3 Приложение №7 к Основам ценообразования в области регулируемых цен (тарифов) в электроэнергетике: </w:t>
            </w:r>
            <w:r w:rsidRPr="00BA0797">
              <w:rPr>
                <w:rFonts w:ascii="Myriad Pro" w:eastAsia="Times New Roman" w:hAnsi="Myriad Pro" w:cs="Calibri"/>
                <w:bCs/>
                <w:sz w:val="18"/>
                <w:szCs w:val="18"/>
                <w:lang w:eastAsia="ru-RU"/>
              </w:rPr>
              <w:t>расходы на оплату услуг, оказываемых по договору организациями, осуществляющими регулируемые виды деятельности в соответствии с законодательством Российской Федерации, относятся к неподконтрольным расходам</w:t>
            </w:r>
          </w:p>
        </w:tc>
      </w:tr>
      <w:tr w:rsidR="00113529" w:rsidRPr="00BA0797" w14:paraId="6572E3F5" w14:textId="77777777">
        <w:trPr>
          <w:cantSplit/>
        </w:trPr>
        <w:tc>
          <w:tcPr>
            <w:tcW w:w="275" w:type="pct"/>
            <w:shd w:val="clear" w:color="auto" w:fill="D6E3BC"/>
            <w:vAlign w:val="center"/>
          </w:tcPr>
          <w:p w14:paraId="3D2E19BE" w14:textId="77777777" w:rsidR="00113529" w:rsidRPr="00193D2F" w:rsidRDefault="00113529"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2</w:t>
            </w:r>
          </w:p>
        </w:tc>
        <w:tc>
          <w:tcPr>
            <w:tcW w:w="1584" w:type="pct"/>
            <w:shd w:val="clear" w:color="auto" w:fill="D6E3BC"/>
            <w:vAlign w:val="center"/>
          </w:tcPr>
          <w:p w14:paraId="2C9E5BCD" w14:textId="77777777" w:rsidR="00113529" w:rsidRPr="00193D2F" w:rsidRDefault="00113529"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Расходы на оплату труда</w:t>
            </w:r>
          </w:p>
        </w:tc>
        <w:tc>
          <w:tcPr>
            <w:tcW w:w="588" w:type="pct"/>
            <w:shd w:val="clear" w:color="auto" w:fill="D6E3BC"/>
            <w:vAlign w:val="center"/>
          </w:tcPr>
          <w:p w14:paraId="52348FC7" w14:textId="77777777" w:rsidR="00113529" w:rsidRPr="00193D2F" w:rsidRDefault="00113529"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83</w:t>
            </w:r>
            <w:r w:rsidR="00834137" w:rsidRPr="00193D2F">
              <w:rPr>
                <w:rFonts w:ascii="Myriad Pro" w:eastAsia="Times New Roman" w:hAnsi="Myriad Pro" w:cs="Calibri"/>
                <w:b/>
                <w:bCs/>
                <w:sz w:val="18"/>
                <w:szCs w:val="18"/>
                <w:lang w:eastAsia="ru-RU"/>
              </w:rPr>
              <w:t>6 8</w:t>
            </w:r>
            <w:r w:rsidRPr="00193D2F">
              <w:rPr>
                <w:rFonts w:ascii="Myriad Pro" w:eastAsia="Times New Roman" w:hAnsi="Myriad Pro" w:cs="Calibri"/>
                <w:b/>
                <w:bCs/>
                <w:sz w:val="18"/>
                <w:szCs w:val="18"/>
                <w:lang w:eastAsia="ru-RU"/>
              </w:rPr>
              <w:t>18,85</w:t>
            </w:r>
          </w:p>
        </w:tc>
        <w:tc>
          <w:tcPr>
            <w:tcW w:w="588" w:type="pct"/>
            <w:shd w:val="clear" w:color="auto" w:fill="D6E3BC"/>
            <w:vAlign w:val="center"/>
          </w:tcPr>
          <w:p w14:paraId="457CA9FF" w14:textId="77777777" w:rsidR="00113529"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1 2</w:t>
            </w:r>
            <w:r w:rsidR="00113529" w:rsidRPr="00193D2F">
              <w:rPr>
                <w:rFonts w:ascii="Myriad Pro" w:eastAsia="Times New Roman" w:hAnsi="Myriad Pro" w:cs="Calibri"/>
                <w:b/>
                <w:bCs/>
                <w:sz w:val="18"/>
                <w:szCs w:val="18"/>
                <w:lang w:eastAsia="ru-RU"/>
              </w:rPr>
              <w:t>6</w:t>
            </w:r>
            <w:r w:rsidR="00834137" w:rsidRPr="00193D2F">
              <w:rPr>
                <w:rFonts w:ascii="Myriad Pro" w:eastAsia="Times New Roman" w:hAnsi="Myriad Pro" w:cs="Calibri"/>
                <w:b/>
                <w:bCs/>
                <w:sz w:val="18"/>
                <w:szCs w:val="18"/>
                <w:lang w:eastAsia="ru-RU"/>
              </w:rPr>
              <w:t>5 7</w:t>
            </w:r>
            <w:r w:rsidR="00113529" w:rsidRPr="00193D2F">
              <w:rPr>
                <w:rFonts w:ascii="Myriad Pro" w:eastAsia="Times New Roman" w:hAnsi="Myriad Pro" w:cs="Calibri"/>
                <w:b/>
                <w:bCs/>
                <w:sz w:val="18"/>
                <w:szCs w:val="18"/>
                <w:lang w:eastAsia="ru-RU"/>
              </w:rPr>
              <w:t>99,06</w:t>
            </w:r>
          </w:p>
        </w:tc>
        <w:tc>
          <w:tcPr>
            <w:tcW w:w="665" w:type="pct"/>
            <w:shd w:val="clear" w:color="auto" w:fill="D6E3BC"/>
            <w:vAlign w:val="center"/>
          </w:tcPr>
          <w:p w14:paraId="5A927A45" w14:textId="77777777" w:rsidR="00113529" w:rsidRPr="00193D2F" w:rsidRDefault="00834137"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1 0</w:t>
            </w:r>
            <w:r w:rsidR="00113529" w:rsidRPr="00193D2F">
              <w:rPr>
                <w:rFonts w:ascii="Myriad Pro" w:eastAsia="Times New Roman" w:hAnsi="Myriad Pro" w:cs="Calibri"/>
                <w:b/>
                <w:bCs/>
                <w:sz w:val="18"/>
                <w:szCs w:val="18"/>
                <w:lang w:eastAsia="ru-RU"/>
              </w:rPr>
              <w:t>6</w:t>
            </w:r>
            <w:r w:rsidR="009C7B3E" w:rsidRPr="00193D2F">
              <w:rPr>
                <w:rFonts w:ascii="Myriad Pro" w:eastAsia="Times New Roman" w:hAnsi="Myriad Pro" w:cs="Calibri"/>
                <w:b/>
                <w:bCs/>
                <w:sz w:val="18"/>
                <w:szCs w:val="18"/>
                <w:lang w:eastAsia="ru-RU"/>
              </w:rPr>
              <w:t>3 5</w:t>
            </w:r>
            <w:r w:rsidR="00113529" w:rsidRPr="00193D2F">
              <w:rPr>
                <w:rFonts w:ascii="Myriad Pro" w:eastAsia="Times New Roman" w:hAnsi="Myriad Pro" w:cs="Calibri"/>
                <w:b/>
                <w:bCs/>
                <w:sz w:val="18"/>
                <w:szCs w:val="18"/>
                <w:lang w:eastAsia="ru-RU"/>
              </w:rPr>
              <w:t>41,78</w:t>
            </w:r>
          </w:p>
        </w:tc>
        <w:tc>
          <w:tcPr>
            <w:tcW w:w="634" w:type="pct"/>
            <w:shd w:val="clear" w:color="auto" w:fill="D6E3BC"/>
            <w:vAlign w:val="center"/>
          </w:tcPr>
          <w:p w14:paraId="406992B7" w14:textId="77777777" w:rsidR="00113529" w:rsidRPr="00193D2F" w:rsidRDefault="00834137"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1 0</w:t>
            </w:r>
            <w:r w:rsidR="00113529" w:rsidRPr="00193D2F">
              <w:rPr>
                <w:rFonts w:ascii="Myriad Pro" w:eastAsia="Times New Roman" w:hAnsi="Myriad Pro" w:cs="Calibri"/>
                <w:b/>
                <w:bCs/>
                <w:sz w:val="18"/>
                <w:szCs w:val="18"/>
                <w:lang w:eastAsia="ru-RU"/>
              </w:rPr>
              <w:t>5</w:t>
            </w:r>
            <w:r w:rsidRPr="00193D2F">
              <w:rPr>
                <w:rFonts w:ascii="Myriad Pro" w:eastAsia="Times New Roman" w:hAnsi="Myriad Pro" w:cs="Calibri"/>
                <w:b/>
                <w:bCs/>
                <w:sz w:val="18"/>
                <w:szCs w:val="18"/>
                <w:lang w:eastAsia="ru-RU"/>
              </w:rPr>
              <w:t>4 7</w:t>
            </w:r>
            <w:r w:rsidR="00113529" w:rsidRPr="00193D2F">
              <w:rPr>
                <w:rFonts w:ascii="Myriad Pro" w:eastAsia="Times New Roman" w:hAnsi="Myriad Pro" w:cs="Calibri"/>
                <w:b/>
                <w:bCs/>
                <w:sz w:val="18"/>
                <w:szCs w:val="18"/>
                <w:lang w:eastAsia="ru-RU"/>
              </w:rPr>
              <w:t>44,73</w:t>
            </w:r>
          </w:p>
        </w:tc>
        <w:tc>
          <w:tcPr>
            <w:tcW w:w="665" w:type="pct"/>
            <w:shd w:val="clear" w:color="auto" w:fill="D6E3BC"/>
            <w:vAlign w:val="center"/>
          </w:tcPr>
          <w:p w14:paraId="2D2E54AB" w14:textId="77777777" w:rsidR="00113529" w:rsidRPr="00193D2F" w:rsidRDefault="00834137"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w:t>
            </w:r>
            <w:r w:rsidR="00433082" w:rsidRPr="00193D2F">
              <w:rPr>
                <w:rFonts w:ascii="Myriad Pro" w:eastAsia="Times New Roman" w:hAnsi="Myriad Pro" w:cs="Calibri"/>
                <w:b/>
                <w:bCs/>
                <w:sz w:val="18"/>
                <w:szCs w:val="18"/>
                <w:lang w:eastAsia="ru-RU"/>
              </w:rPr>
              <w:t> 090 657,13</w:t>
            </w:r>
          </w:p>
        </w:tc>
      </w:tr>
      <w:tr w:rsidR="00113529" w:rsidRPr="00BA0797" w14:paraId="503E904A" w14:textId="77777777">
        <w:trPr>
          <w:cantSplit/>
        </w:trPr>
        <w:tc>
          <w:tcPr>
            <w:tcW w:w="275" w:type="pct"/>
            <w:shd w:val="clear" w:color="auto" w:fill="D6E3BC"/>
            <w:vAlign w:val="center"/>
          </w:tcPr>
          <w:p w14:paraId="03A024EB"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w:t>
            </w:r>
          </w:p>
        </w:tc>
        <w:tc>
          <w:tcPr>
            <w:tcW w:w="1584" w:type="pct"/>
            <w:shd w:val="clear" w:color="auto" w:fill="D6E3BC"/>
            <w:vAlign w:val="center"/>
          </w:tcPr>
          <w:p w14:paraId="31B508F7" w14:textId="77777777" w:rsidR="00113529" w:rsidRPr="00BA0797" w:rsidRDefault="00113529"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Прочие расходы, всего, в том числе:</w:t>
            </w:r>
          </w:p>
        </w:tc>
        <w:tc>
          <w:tcPr>
            <w:tcW w:w="588" w:type="pct"/>
            <w:shd w:val="clear" w:color="auto" w:fill="D6E3BC"/>
            <w:vAlign w:val="center"/>
          </w:tcPr>
          <w:p w14:paraId="0925AB0C"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29</w:t>
            </w:r>
            <w:r w:rsidR="00834137" w:rsidRPr="00BA0797">
              <w:rPr>
                <w:rFonts w:ascii="Myriad Pro" w:eastAsia="Times New Roman" w:hAnsi="Myriad Pro" w:cs="Calibri"/>
                <w:b/>
                <w:bCs/>
                <w:sz w:val="18"/>
                <w:szCs w:val="18"/>
                <w:lang w:eastAsia="ru-RU"/>
              </w:rPr>
              <w:t>0 5</w:t>
            </w:r>
            <w:r w:rsidRPr="00BA0797">
              <w:rPr>
                <w:rFonts w:ascii="Myriad Pro" w:eastAsia="Times New Roman" w:hAnsi="Myriad Pro" w:cs="Calibri"/>
                <w:b/>
                <w:bCs/>
                <w:sz w:val="18"/>
                <w:szCs w:val="18"/>
                <w:lang w:eastAsia="ru-RU"/>
              </w:rPr>
              <w:t>96,39</w:t>
            </w:r>
          </w:p>
        </w:tc>
        <w:tc>
          <w:tcPr>
            <w:tcW w:w="588" w:type="pct"/>
            <w:shd w:val="clear" w:color="auto" w:fill="D6E3BC"/>
            <w:vAlign w:val="center"/>
          </w:tcPr>
          <w:p w14:paraId="051FB17F"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33</w:t>
            </w:r>
            <w:r w:rsidR="00834137" w:rsidRPr="00BA0797">
              <w:rPr>
                <w:rFonts w:ascii="Myriad Pro" w:eastAsia="Times New Roman" w:hAnsi="Myriad Pro" w:cs="Calibri"/>
                <w:b/>
                <w:bCs/>
                <w:sz w:val="18"/>
                <w:szCs w:val="18"/>
                <w:lang w:eastAsia="ru-RU"/>
              </w:rPr>
              <w:t>5 8</w:t>
            </w:r>
            <w:r w:rsidRPr="00BA0797">
              <w:rPr>
                <w:rFonts w:ascii="Myriad Pro" w:eastAsia="Times New Roman" w:hAnsi="Myriad Pro" w:cs="Calibri"/>
                <w:b/>
                <w:bCs/>
                <w:sz w:val="18"/>
                <w:szCs w:val="18"/>
                <w:lang w:eastAsia="ru-RU"/>
              </w:rPr>
              <w:t>54,12</w:t>
            </w:r>
          </w:p>
        </w:tc>
        <w:tc>
          <w:tcPr>
            <w:tcW w:w="665" w:type="pct"/>
            <w:shd w:val="clear" w:color="auto" w:fill="D6E3BC"/>
            <w:vAlign w:val="center"/>
          </w:tcPr>
          <w:p w14:paraId="2BE90937"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19</w:t>
            </w:r>
            <w:r w:rsidR="009C7B3E" w:rsidRPr="00BA0797">
              <w:rPr>
                <w:rFonts w:ascii="Myriad Pro" w:eastAsia="Times New Roman" w:hAnsi="Myriad Pro" w:cs="Calibri"/>
                <w:b/>
                <w:bCs/>
                <w:sz w:val="18"/>
                <w:szCs w:val="18"/>
                <w:lang w:eastAsia="ru-RU"/>
              </w:rPr>
              <w:t>2 2</w:t>
            </w:r>
            <w:r w:rsidRPr="00BA0797">
              <w:rPr>
                <w:rFonts w:ascii="Myriad Pro" w:eastAsia="Times New Roman" w:hAnsi="Myriad Pro" w:cs="Calibri"/>
                <w:b/>
                <w:bCs/>
                <w:sz w:val="18"/>
                <w:szCs w:val="18"/>
                <w:lang w:eastAsia="ru-RU"/>
              </w:rPr>
              <w:t>53,45</w:t>
            </w:r>
          </w:p>
        </w:tc>
        <w:tc>
          <w:tcPr>
            <w:tcW w:w="634" w:type="pct"/>
            <w:shd w:val="clear" w:color="auto" w:fill="D6E3BC"/>
            <w:vAlign w:val="center"/>
          </w:tcPr>
          <w:p w14:paraId="26133FAD"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16</w:t>
            </w:r>
            <w:r w:rsidR="00834137" w:rsidRPr="00BA0797">
              <w:rPr>
                <w:rFonts w:ascii="Myriad Pro" w:eastAsia="Times New Roman" w:hAnsi="Myriad Pro" w:cs="Calibri"/>
                <w:b/>
                <w:bCs/>
                <w:sz w:val="18"/>
                <w:szCs w:val="18"/>
                <w:lang w:eastAsia="ru-RU"/>
              </w:rPr>
              <w:t>4 2</w:t>
            </w:r>
            <w:r w:rsidRPr="00BA0797">
              <w:rPr>
                <w:rFonts w:ascii="Myriad Pro" w:eastAsia="Times New Roman" w:hAnsi="Myriad Pro" w:cs="Calibri"/>
                <w:b/>
                <w:bCs/>
                <w:sz w:val="18"/>
                <w:szCs w:val="18"/>
                <w:lang w:eastAsia="ru-RU"/>
              </w:rPr>
              <w:t>14,44</w:t>
            </w:r>
          </w:p>
        </w:tc>
        <w:tc>
          <w:tcPr>
            <w:tcW w:w="665" w:type="pct"/>
            <w:shd w:val="clear" w:color="auto" w:fill="D6E3BC"/>
            <w:vAlign w:val="center"/>
          </w:tcPr>
          <w:p w14:paraId="4B7E8845" w14:textId="77777777" w:rsidR="00113529"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21</w:t>
            </w:r>
            <w:r w:rsidR="009C7B3E" w:rsidRPr="00BA0797">
              <w:rPr>
                <w:rFonts w:ascii="Myriad Pro" w:eastAsia="Times New Roman" w:hAnsi="Myriad Pro" w:cs="Calibri"/>
                <w:b/>
                <w:bCs/>
                <w:sz w:val="18"/>
                <w:szCs w:val="18"/>
                <w:lang w:eastAsia="ru-RU"/>
              </w:rPr>
              <w:t>3 3</w:t>
            </w:r>
            <w:r w:rsidRPr="00BA0797">
              <w:rPr>
                <w:rFonts w:ascii="Myriad Pro" w:eastAsia="Times New Roman" w:hAnsi="Myriad Pro" w:cs="Calibri"/>
                <w:b/>
                <w:bCs/>
                <w:sz w:val="18"/>
                <w:szCs w:val="18"/>
                <w:lang w:eastAsia="ru-RU"/>
              </w:rPr>
              <w:t>94,30</w:t>
            </w:r>
          </w:p>
        </w:tc>
      </w:tr>
      <w:tr w:rsidR="004364EF" w:rsidRPr="00BA0797" w14:paraId="055F3353" w14:textId="77777777">
        <w:trPr>
          <w:cantSplit/>
        </w:trPr>
        <w:tc>
          <w:tcPr>
            <w:tcW w:w="275" w:type="pct"/>
            <w:shd w:val="clear" w:color="auto" w:fill="auto"/>
            <w:vAlign w:val="center"/>
          </w:tcPr>
          <w:p w14:paraId="0B323CD4"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3.1</w:t>
            </w:r>
          </w:p>
        </w:tc>
        <w:tc>
          <w:tcPr>
            <w:tcW w:w="1584" w:type="pct"/>
            <w:shd w:val="clear" w:color="auto" w:fill="auto"/>
            <w:vAlign w:val="center"/>
          </w:tcPr>
          <w:p w14:paraId="2154519B"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Отчисления на НПО</w:t>
            </w:r>
          </w:p>
        </w:tc>
        <w:tc>
          <w:tcPr>
            <w:tcW w:w="588" w:type="pct"/>
            <w:shd w:val="clear" w:color="auto" w:fill="auto"/>
            <w:vAlign w:val="center"/>
          </w:tcPr>
          <w:p w14:paraId="3ACB70D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9C7B3E" w:rsidRPr="00BA0797">
              <w:rPr>
                <w:rFonts w:ascii="Myriad Pro" w:eastAsia="Times New Roman" w:hAnsi="Myriad Pro" w:cs="Calibri"/>
                <w:sz w:val="18"/>
                <w:szCs w:val="18"/>
                <w:lang w:eastAsia="ru-RU"/>
              </w:rPr>
              <w:t>2 5</w:t>
            </w:r>
            <w:r w:rsidRPr="00BA0797">
              <w:rPr>
                <w:rFonts w:ascii="Myriad Pro" w:eastAsia="Times New Roman" w:hAnsi="Myriad Pro" w:cs="Calibri"/>
                <w:sz w:val="18"/>
                <w:szCs w:val="18"/>
                <w:lang w:eastAsia="ru-RU"/>
              </w:rPr>
              <w:t>02,10</w:t>
            </w:r>
          </w:p>
        </w:tc>
        <w:tc>
          <w:tcPr>
            <w:tcW w:w="588" w:type="pct"/>
            <w:shd w:val="clear" w:color="auto" w:fill="auto"/>
            <w:vAlign w:val="center"/>
          </w:tcPr>
          <w:p w14:paraId="29B3BCAC"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9C7B3E" w:rsidRPr="00BA0797">
              <w:rPr>
                <w:rFonts w:ascii="Myriad Pro" w:eastAsia="Times New Roman" w:hAnsi="Myriad Pro" w:cs="Calibri"/>
                <w:sz w:val="18"/>
                <w:szCs w:val="18"/>
                <w:lang w:eastAsia="ru-RU"/>
              </w:rPr>
              <w:t>2 5</w:t>
            </w:r>
            <w:r w:rsidRPr="00BA0797">
              <w:rPr>
                <w:rFonts w:ascii="Myriad Pro" w:eastAsia="Times New Roman" w:hAnsi="Myriad Pro" w:cs="Calibri"/>
                <w:sz w:val="18"/>
                <w:szCs w:val="18"/>
                <w:lang w:eastAsia="ru-RU"/>
              </w:rPr>
              <w:t>78,06</w:t>
            </w:r>
          </w:p>
        </w:tc>
        <w:tc>
          <w:tcPr>
            <w:tcW w:w="665" w:type="pct"/>
            <w:shd w:val="clear" w:color="auto" w:fill="auto"/>
            <w:vAlign w:val="center"/>
          </w:tcPr>
          <w:p w14:paraId="6F59D58B"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0,00</w:t>
            </w:r>
          </w:p>
        </w:tc>
        <w:tc>
          <w:tcPr>
            <w:tcW w:w="634" w:type="pct"/>
            <w:shd w:val="clear" w:color="auto" w:fill="auto"/>
            <w:vAlign w:val="center"/>
          </w:tcPr>
          <w:p w14:paraId="64622523"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0,00</w:t>
            </w:r>
          </w:p>
        </w:tc>
        <w:tc>
          <w:tcPr>
            <w:tcW w:w="665" w:type="pct"/>
            <w:shd w:val="clear" w:color="auto" w:fill="auto"/>
            <w:vAlign w:val="center"/>
          </w:tcPr>
          <w:p w14:paraId="2437A26F"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0,00</w:t>
            </w:r>
          </w:p>
        </w:tc>
      </w:tr>
      <w:tr w:rsidR="004364EF" w:rsidRPr="00BA0797" w14:paraId="10289D42" w14:textId="77777777">
        <w:trPr>
          <w:cantSplit/>
        </w:trPr>
        <w:tc>
          <w:tcPr>
            <w:tcW w:w="275" w:type="pct"/>
            <w:shd w:val="clear" w:color="auto" w:fill="auto"/>
            <w:vAlign w:val="center"/>
          </w:tcPr>
          <w:p w14:paraId="3040B711"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3.2</w:t>
            </w:r>
          </w:p>
        </w:tc>
        <w:tc>
          <w:tcPr>
            <w:tcW w:w="1584" w:type="pct"/>
            <w:shd w:val="clear" w:color="auto" w:fill="auto"/>
            <w:vAlign w:val="center"/>
          </w:tcPr>
          <w:p w14:paraId="3DBBDEB1" w14:textId="77777777" w:rsidR="004364EF" w:rsidRPr="00BA0797" w:rsidRDefault="004364EF"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Оплата работ и услуг сторонних организаций</w:t>
            </w:r>
          </w:p>
        </w:tc>
        <w:tc>
          <w:tcPr>
            <w:tcW w:w="588" w:type="pct"/>
            <w:shd w:val="clear" w:color="auto" w:fill="auto"/>
            <w:vAlign w:val="center"/>
          </w:tcPr>
          <w:p w14:paraId="6B5B0C22"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13</w:t>
            </w:r>
            <w:r w:rsidR="009C7B3E" w:rsidRPr="00BA0797">
              <w:rPr>
                <w:rFonts w:ascii="Myriad Pro" w:eastAsia="Times New Roman" w:hAnsi="Myriad Pro" w:cs="Calibri"/>
                <w:b/>
                <w:bCs/>
                <w:sz w:val="18"/>
                <w:szCs w:val="18"/>
                <w:lang w:eastAsia="ru-RU"/>
              </w:rPr>
              <w:t>2 8</w:t>
            </w:r>
            <w:r w:rsidRPr="00BA0797">
              <w:rPr>
                <w:rFonts w:ascii="Myriad Pro" w:eastAsia="Times New Roman" w:hAnsi="Myriad Pro" w:cs="Calibri"/>
                <w:b/>
                <w:bCs/>
                <w:sz w:val="18"/>
                <w:szCs w:val="18"/>
                <w:lang w:eastAsia="ru-RU"/>
              </w:rPr>
              <w:t>92,86</w:t>
            </w:r>
          </w:p>
        </w:tc>
        <w:tc>
          <w:tcPr>
            <w:tcW w:w="588" w:type="pct"/>
            <w:shd w:val="clear" w:color="auto" w:fill="auto"/>
            <w:vAlign w:val="center"/>
          </w:tcPr>
          <w:p w14:paraId="1EED5A68"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15</w:t>
            </w:r>
            <w:r w:rsidR="009C7B3E" w:rsidRPr="00BA0797">
              <w:rPr>
                <w:rFonts w:ascii="Myriad Pro" w:eastAsia="Times New Roman" w:hAnsi="Myriad Pro" w:cs="Calibri"/>
                <w:b/>
                <w:bCs/>
                <w:sz w:val="18"/>
                <w:szCs w:val="18"/>
                <w:lang w:eastAsia="ru-RU"/>
              </w:rPr>
              <w:t>3 5</w:t>
            </w:r>
            <w:r w:rsidRPr="00BA0797">
              <w:rPr>
                <w:rFonts w:ascii="Myriad Pro" w:eastAsia="Times New Roman" w:hAnsi="Myriad Pro" w:cs="Calibri"/>
                <w:b/>
                <w:bCs/>
                <w:sz w:val="18"/>
                <w:szCs w:val="18"/>
                <w:lang w:eastAsia="ru-RU"/>
              </w:rPr>
              <w:t>37,30</w:t>
            </w:r>
          </w:p>
        </w:tc>
        <w:tc>
          <w:tcPr>
            <w:tcW w:w="665" w:type="pct"/>
            <w:shd w:val="clear" w:color="auto" w:fill="auto"/>
            <w:vAlign w:val="center"/>
          </w:tcPr>
          <w:p w14:paraId="12B20A8C"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12</w:t>
            </w:r>
            <w:r w:rsidR="00834137" w:rsidRPr="00BA0797">
              <w:rPr>
                <w:rFonts w:ascii="Myriad Pro" w:eastAsia="Times New Roman" w:hAnsi="Myriad Pro" w:cs="Calibri"/>
                <w:b/>
                <w:bCs/>
                <w:sz w:val="18"/>
                <w:szCs w:val="18"/>
                <w:lang w:eastAsia="ru-RU"/>
              </w:rPr>
              <w:t>4 5</w:t>
            </w:r>
            <w:r w:rsidRPr="00BA0797">
              <w:rPr>
                <w:rFonts w:ascii="Myriad Pro" w:eastAsia="Times New Roman" w:hAnsi="Myriad Pro" w:cs="Calibri"/>
                <w:b/>
                <w:bCs/>
                <w:sz w:val="18"/>
                <w:szCs w:val="18"/>
                <w:lang w:eastAsia="ru-RU"/>
              </w:rPr>
              <w:t>29,10</w:t>
            </w:r>
          </w:p>
        </w:tc>
        <w:tc>
          <w:tcPr>
            <w:tcW w:w="634" w:type="pct"/>
            <w:shd w:val="clear" w:color="auto" w:fill="auto"/>
            <w:vAlign w:val="center"/>
          </w:tcPr>
          <w:p w14:paraId="534B4A44"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12</w:t>
            </w:r>
            <w:r w:rsidR="00834137" w:rsidRPr="00BA0797">
              <w:rPr>
                <w:rFonts w:ascii="Myriad Pro" w:eastAsia="Times New Roman" w:hAnsi="Myriad Pro" w:cs="Calibri"/>
                <w:b/>
                <w:bCs/>
                <w:sz w:val="18"/>
                <w:szCs w:val="18"/>
                <w:lang w:eastAsia="ru-RU"/>
              </w:rPr>
              <w:t>4 0</w:t>
            </w:r>
            <w:r w:rsidRPr="00BA0797">
              <w:rPr>
                <w:rFonts w:ascii="Myriad Pro" w:eastAsia="Times New Roman" w:hAnsi="Myriad Pro" w:cs="Calibri"/>
                <w:b/>
                <w:bCs/>
                <w:sz w:val="18"/>
                <w:szCs w:val="18"/>
                <w:lang w:eastAsia="ru-RU"/>
              </w:rPr>
              <w:t>36,06</w:t>
            </w:r>
          </w:p>
        </w:tc>
        <w:tc>
          <w:tcPr>
            <w:tcW w:w="665" w:type="pct"/>
            <w:shd w:val="clear" w:color="auto" w:fill="auto"/>
            <w:vAlign w:val="center"/>
          </w:tcPr>
          <w:p w14:paraId="0A6CEF65" w14:textId="77777777" w:rsidR="004364EF" w:rsidRPr="00BA0797" w:rsidRDefault="00D85A9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12</w:t>
            </w:r>
            <w:r w:rsidR="00834137" w:rsidRPr="00BA0797">
              <w:rPr>
                <w:rFonts w:ascii="Myriad Pro" w:eastAsia="Times New Roman" w:hAnsi="Myriad Pro" w:cs="Calibri"/>
                <w:b/>
                <w:bCs/>
                <w:sz w:val="18"/>
                <w:szCs w:val="18"/>
                <w:lang w:eastAsia="ru-RU"/>
              </w:rPr>
              <w:t>8 4</w:t>
            </w:r>
            <w:r w:rsidRPr="00BA0797">
              <w:rPr>
                <w:rFonts w:ascii="Myriad Pro" w:eastAsia="Times New Roman" w:hAnsi="Myriad Pro" w:cs="Calibri"/>
                <w:b/>
                <w:bCs/>
                <w:sz w:val="18"/>
                <w:szCs w:val="18"/>
                <w:lang w:eastAsia="ru-RU"/>
              </w:rPr>
              <w:t>81,79</w:t>
            </w:r>
          </w:p>
        </w:tc>
      </w:tr>
      <w:tr w:rsidR="004364EF" w:rsidRPr="00BA0797" w14:paraId="0164B1A8" w14:textId="77777777">
        <w:trPr>
          <w:cantSplit/>
        </w:trPr>
        <w:tc>
          <w:tcPr>
            <w:tcW w:w="275" w:type="pct"/>
            <w:shd w:val="clear" w:color="auto" w:fill="auto"/>
            <w:vAlign w:val="center"/>
          </w:tcPr>
          <w:p w14:paraId="01259CDC"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w:t>
            </w:r>
          </w:p>
        </w:tc>
        <w:tc>
          <w:tcPr>
            <w:tcW w:w="1584" w:type="pct"/>
            <w:shd w:val="clear" w:color="auto" w:fill="auto"/>
            <w:vAlign w:val="center"/>
          </w:tcPr>
          <w:p w14:paraId="1AFF5A06"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Коммунальные услуги</w:t>
            </w:r>
          </w:p>
        </w:tc>
        <w:tc>
          <w:tcPr>
            <w:tcW w:w="588" w:type="pct"/>
            <w:shd w:val="clear" w:color="auto" w:fill="auto"/>
            <w:vAlign w:val="center"/>
          </w:tcPr>
          <w:p w14:paraId="512D5133"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7 4</w:t>
            </w:r>
            <w:r w:rsidR="004364EF" w:rsidRPr="00BA0797">
              <w:rPr>
                <w:rFonts w:ascii="Myriad Pro" w:eastAsia="Times New Roman" w:hAnsi="Myriad Pro" w:cs="Calibri"/>
                <w:sz w:val="18"/>
                <w:szCs w:val="18"/>
                <w:lang w:eastAsia="ru-RU"/>
              </w:rPr>
              <w:t>61,95</w:t>
            </w:r>
          </w:p>
        </w:tc>
        <w:tc>
          <w:tcPr>
            <w:tcW w:w="588" w:type="pct"/>
            <w:shd w:val="clear" w:color="auto" w:fill="auto"/>
            <w:vAlign w:val="center"/>
          </w:tcPr>
          <w:p w14:paraId="5290FFA2"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8 1</w:t>
            </w:r>
            <w:r w:rsidR="004364EF" w:rsidRPr="00BA0797">
              <w:rPr>
                <w:rFonts w:ascii="Myriad Pro" w:eastAsia="Times New Roman" w:hAnsi="Myriad Pro" w:cs="Calibri"/>
                <w:sz w:val="18"/>
                <w:szCs w:val="18"/>
                <w:lang w:eastAsia="ru-RU"/>
              </w:rPr>
              <w:t>46,46</w:t>
            </w:r>
          </w:p>
        </w:tc>
        <w:tc>
          <w:tcPr>
            <w:tcW w:w="665" w:type="pct"/>
            <w:shd w:val="clear" w:color="auto" w:fill="auto"/>
            <w:vAlign w:val="center"/>
          </w:tcPr>
          <w:p w14:paraId="1FABD3CD"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7 4</w:t>
            </w:r>
            <w:r w:rsidR="004364EF" w:rsidRPr="00BA0797">
              <w:rPr>
                <w:rFonts w:ascii="Myriad Pro" w:eastAsia="Times New Roman" w:hAnsi="Myriad Pro" w:cs="Calibri"/>
                <w:sz w:val="18"/>
                <w:szCs w:val="18"/>
                <w:lang w:eastAsia="ru-RU"/>
              </w:rPr>
              <w:t>73,44</w:t>
            </w:r>
          </w:p>
        </w:tc>
        <w:tc>
          <w:tcPr>
            <w:tcW w:w="634" w:type="pct"/>
            <w:shd w:val="clear" w:color="auto" w:fill="auto"/>
            <w:vAlign w:val="center"/>
          </w:tcPr>
          <w:p w14:paraId="1DE9332C"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7 4</w:t>
            </w:r>
            <w:r w:rsidR="004364EF" w:rsidRPr="00BA0797">
              <w:rPr>
                <w:rFonts w:ascii="Myriad Pro" w:eastAsia="Times New Roman" w:hAnsi="Myriad Pro" w:cs="Calibri"/>
                <w:sz w:val="18"/>
                <w:szCs w:val="18"/>
                <w:lang w:eastAsia="ru-RU"/>
              </w:rPr>
              <w:t>73,44</w:t>
            </w:r>
          </w:p>
        </w:tc>
        <w:tc>
          <w:tcPr>
            <w:tcW w:w="665" w:type="pct"/>
            <w:shd w:val="clear" w:color="auto" w:fill="auto"/>
            <w:vAlign w:val="center"/>
          </w:tcPr>
          <w:p w14:paraId="165CCE58"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8 0</w:t>
            </w:r>
            <w:r w:rsidR="004364EF" w:rsidRPr="00BA0797">
              <w:rPr>
                <w:rFonts w:ascii="Myriad Pro" w:eastAsia="Times New Roman" w:hAnsi="Myriad Pro" w:cs="Calibri"/>
                <w:sz w:val="18"/>
                <w:szCs w:val="18"/>
                <w:lang w:eastAsia="ru-RU"/>
              </w:rPr>
              <w:t>41,44</w:t>
            </w:r>
          </w:p>
        </w:tc>
      </w:tr>
      <w:tr w:rsidR="004364EF" w:rsidRPr="00BA0797" w14:paraId="56B78062" w14:textId="77777777">
        <w:trPr>
          <w:cantSplit/>
        </w:trPr>
        <w:tc>
          <w:tcPr>
            <w:tcW w:w="275" w:type="pct"/>
            <w:shd w:val="clear" w:color="auto" w:fill="auto"/>
            <w:vAlign w:val="center"/>
          </w:tcPr>
          <w:p w14:paraId="0F00298A"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3.2.2</w:t>
            </w:r>
          </w:p>
        </w:tc>
        <w:tc>
          <w:tcPr>
            <w:tcW w:w="1584" w:type="pct"/>
            <w:shd w:val="clear" w:color="auto" w:fill="auto"/>
            <w:vAlign w:val="center"/>
          </w:tcPr>
          <w:p w14:paraId="14464CC2"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Услуги связи</w:t>
            </w:r>
          </w:p>
        </w:tc>
        <w:tc>
          <w:tcPr>
            <w:tcW w:w="588" w:type="pct"/>
            <w:shd w:val="clear" w:color="auto" w:fill="auto"/>
            <w:vAlign w:val="center"/>
          </w:tcPr>
          <w:p w14:paraId="67FB613D"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834137" w:rsidRPr="00BA0797">
              <w:rPr>
                <w:rFonts w:ascii="Myriad Pro" w:eastAsia="Times New Roman" w:hAnsi="Myriad Pro" w:cs="Calibri"/>
                <w:sz w:val="18"/>
                <w:szCs w:val="18"/>
                <w:lang w:eastAsia="ru-RU"/>
              </w:rPr>
              <w:t>8 0</w:t>
            </w:r>
            <w:r w:rsidRPr="00BA0797">
              <w:rPr>
                <w:rFonts w:ascii="Myriad Pro" w:eastAsia="Times New Roman" w:hAnsi="Myriad Pro" w:cs="Calibri"/>
                <w:sz w:val="18"/>
                <w:szCs w:val="18"/>
                <w:lang w:eastAsia="ru-RU"/>
              </w:rPr>
              <w:t>77,81</w:t>
            </w:r>
          </w:p>
        </w:tc>
        <w:tc>
          <w:tcPr>
            <w:tcW w:w="588" w:type="pct"/>
            <w:shd w:val="clear" w:color="auto" w:fill="auto"/>
            <w:vAlign w:val="center"/>
          </w:tcPr>
          <w:p w14:paraId="31CE508B"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9C7B3E" w:rsidRPr="00BA0797">
              <w:rPr>
                <w:rFonts w:ascii="Myriad Pro" w:eastAsia="Times New Roman" w:hAnsi="Myriad Pro" w:cs="Calibri"/>
                <w:sz w:val="18"/>
                <w:szCs w:val="18"/>
                <w:lang w:eastAsia="ru-RU"/>
              </w:rPr>
              <w:t>1 4</w:t>
            </w:r>
            <w:r w:rsidRPr="00BA0797">
              <w:rPr>
                <w:rFonts w:ascii="Myriad Pro" w:eastAsia="Times New Roman" w:hAnsi="Myriad Pro" w:cs="Calibri"/>
                <w:sz w:val="18"/>
                <w:szCs w:val="18"/>
                <w:lang w:eastAsia="ru-RU"/>
              </w:rPr>
              <w:t>39,35</w:t>
            </w:r>
          </w:p>
        </w:tc>
        <w:tc>
          <w:tcPr>
            <w:tcW w:w="665" w:type="pct"/>
            <w:shd w:val="clear" w:color="auto" w:fill="auto"/>
            <w:vAlign w:val="center"/>
          </w:tcPr>
          <w:p w14:paraId="52F4AB8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834137" w:rsidRPr="00BA0797">
              <w:rPr>
                <w:rFonts w:ascii="Myriad Pro" w:eastAsia="Times New Roman" w:hAnsi="Myriad Pro" w:cs="Calibri"/>
                <w:sz w:val="18"/>
                <w:szCs w:val="18"/>
                <w:lang w:eastAsia="ru-RU"/>
              </w:rPr>
              <w:t>7 4</w:t>
            </w:r>
            <w:r w:rsidRPr="00BA0797">
              <w:rPr>
                <w:rFonts w:ascii="Myriad Pro" w:eastAsia="Times New Roman" w:hAnsi="Myriad Pro" w:cs="Calibri"/>
                <w:sz w:val="18"/>
                <w:szCs w:val="18"/>
                <w:lang w:eastAsia="ru-RU"/>
              </w:rPr>
              <w:t>17,98</w:t>
            </w:r>
          </w:p>
        </w:tc>
        <w:tc>
          <w:tcPr>
            <w:tcW w:w="634" w:type="pct"/>
            <w:shd w:val="clear" w:color="auto" w:fill="auto"/>
            <w:vAlign w:val="center"/>
          </w:tcPr>
          <w:p w14:paraId="0F653B61"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834137" w:rsidRPr="00BA0797">
              <w:rPr>
                <w:rFonts w:ascii="Myriad Pro" w:eastAsia="Times New Roman" w:hAnsi="Myriad Pro" w:cs="Calibri"/>
                <w:sz w:val="18"/>
                <w:szCs w:val="18"/>
                <w:lang w:eastAsia="ru-RU"/>
              </w:rPr>
              <w:t>6 9</w:t>
            </w:r>
            <w:r w:rsidRPr="00BA0797">
              <w:rPr>
                <w:rFonts w:ascii="Myriad Pro" w:eastAsia="Times New Roman" w:hAnsi="Myriad Pro" w:cs="Calibri"/>
                <w:sz w:val="18"/>
                <w:szCs w:val="18"/>
                <w:lang w:eastAsia="ru-RU"/>
              </w:rPr>
              <w:t>24,72</w:t>
            </w:r>
          </w:p>
        </w:tc>
        <w:tc>
          <w:tcPr>
            <w:tcW w:w="665" w:type="pct"/>
            <w:shd w:val="clear" w:color="auto" w:fill="auto"/>
            <w:vAlign w:val="center"/>
          </w:tcPr>
          <w:p w14:paraId="39A3A9D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834137" w:rsidRPr="00BA0797">
              <w:rPr>
                <w:rFonts w:ascii="Myriad Pro" w:eastAsia="Times New Roman" w:hAnsi="Myriad Pro" w:cs="Calibri"/>
                <w:sz w:val="18"/>
                <w:szCs w:val="18"/>
                <w:lang w:eastAsia="ru-RU"/>
              </w:rPr>
              <w:t>8 7</w:t>
            </w:r>
            <w:r w:rsidRPr="00BA0797">
              <w:rPr>
                <w:rFonts w:ascii="Myriad Pro" w:eastAsia="Times New Roman" w:hAnsi="Myriad Pro" w:cs="Calibri"/>
                <w:sz w:val="18"/>
                <w:szCs w:val="18"/>
                <w:lang w:eastAsia="ru-RU"/>
              </w:rPr>
              <w:t>85,14</w:t>
            </w:r>
          </w:p>
        </w:tc>
      </w:tr>
      <w:tr w:rsidR="004364EF" w:rsidRPr="00BA0797" w14:paraId="69A3DD4B" w14:textId="77777777">
        <w:trPr>
          <w:cantSplit/>
        </w:trPr>
        <w:tc>
          <w:tcPr>
            <w:tcW w:w="275" w:type="pct"/>
            <w:shd w:val="clear" w:color="auto" w:fill="auto"/>
            <w:vAlign w:val="center"/>
          </w:tcPr>
          <w:p w14:paraId="58C5234A"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3.2.3</w:t>
            </w:r>
          </w:p>
        </w:tc>
        <w:tc>
          <w:tcPr>
            <w:tcW w:w="1584" w:type="pct"/>
            <w:shd w:val="clear" w:color="auto" w:fill="auto"/>
            <w:vAlign w:val="center"/>
          </w:tcPr>
          <w:p w14:paraId="1DE7B91C"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Консультационные услуги</w:t>
            </w:r>
          </w:p>
        </w:tc>
        <w:tc>
          <w:tcPr>
            <w:tcW w:w="588" w:type="pct"/>
            <w:shd w:val="clear" w:color="auto" w:fill="auto"/>
            <w:vAlign w:val="center"/>
          </w:tcPr>
          <w:p w14:paraId="5DB517E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26,63</w:t>
            </w:r>
          </w:p>
        </w:tc>
        <w:tc>
          <w:tcPr>
            <w:tcW w:w="588" w:type="pct"/>
            <w:shd w:val="clear" w:color="auto" w:fill="auto"/>
            <w:vAlign w:val="center"/>
          </w:tcPr>
          <w:p w14:paraId="0761C8C4"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28,99</w:t>
            </w:r>
          </w:p>
        </w:tc>
        <w:tc>
          <w:tcPr>
            <w:tcW w:w="665" w:type="pct"/>
            <w:shd w:val="clear" w:color="auto" w:fill="auto"/>
            <w:vAlign w:val="center"/>
          </w:tcPr>
          <w:p w14:paraId="4D5FB941"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12,73</w:t>
            </w:r>
          </w:p>
        </w:tc>
        <w:tc>
          <w:tcPr>
            <w:tcW w:w="634" w:type="pct"/>
            <w:shd w:val="clear" w:color="auto" w:fill="auto"/>
            <w:vAlign w:val="center"/>
          </w:tcPr>
          <w:p w14:paraId="6C52D95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12,73</w:t>
            </w:r>
          </w:p>
        </w:tc>
        <w:tc>
          <w:tcPr>
            <w:tcW w:w="665" w:type="pct"/>
            <w:shd w:val="clear" w:color="auto" w:fill="auto"/>
            <w:vAlign w:val="center"/>
          </w:tcPr>
          <w:p w14:paraId="4168B992"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13,72</w:t>
            </w:r>
          </w:p>
        </w:tc>
      </w:tr>
      <w:tr w:rsidR="004364EF" w:rsidRPr="00BA0797" w14:paraId="1751AEDA" w14:textId="77777777">
        <w:trPr>
          <w:cantSplit/>
        </w:trPr>
        <w:tc>
          <w:tcPr>
            <w:tcW w:w="275" w:type="pct"/>
            <w:shd w:val="clear" w:color="auto" w:fill="auto"/>
            <w:vAlign w:val="center"/>
          </w:tcPr>
          <w:p w14:paraId="4E6D7C7B"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3.2.4</w:t>
            </w:r>
          </w:p>
        </w:tc>
        <w:tc>
          <w:tcPr>
            <w:tcW w:w="1584" w:type="pct"/>
            <w:shd w:val="clear" w:color="auto" w:fill="auto"/>
            <w:vAlign w:val="center"/>
          </w:tcPr>
          <w:p w14:paraId="594D6CA6"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Юридические и нотариальные услуги</w:t>
            </w:r>
          </w:p>
        </w:tc>
        <w:tc>
          <w:tcPr>
            <w:tcW w:w="588" w:type="pct"/>
            <w:shd w:val="clear" w:color="auto" w:fill="auto"/>
            <w:vAlign w:val="center"/>
          </w:tcPr>
          <w:p w14:paraId="0A4E00B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17,55</w:t>
            </w:r>
          </w:p>
        </w:tc>
        <w:tc>
          <w:tcPr>
            <w:tcW w:w="588" w:type="pct"/>
            <w:shd w:val="clear" w:color="auto" w:fill="auto"/>
            <w:vAlign w:val="center"/>
          </w:tcPr>
          <w:p w14:paraId="6D7E08E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24,86</w:t>
            </w:r>
          </w:p>
        </w:tc>
        <w:tc>
          <w:tcPr>
            <w:tcW w:w="665" w:type="pct"/>
            <w:shd w:val="clear" w:color="auto" w:fill="auto"/>
            <w:vAlign w:val="center"/>
          </w:tcPr>
          <w:p w14:paraId="17277383"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17,55</w:t>
            </w:r>
          </w:p>
        </w:tc>
        <w:tc>
          <w:tcPr>
            <w:tcW w:w="634" w:type="pct"/>
            <w:shd w:val="clear" w:color="auto" w:fill="auto"/>
            <w:vAlign w:val="center"/>
          </w:tcPr>
          <w:p w14:paraId="5F871F1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17,55</w:t>
            </w:r>
          </w:p>
        </w:tc>
        <w:tc>
          <w:tcPr>
            <w:tcW w:w="665" w:type="pct"/>
            <w:shd w:val="clear" w:color="auto" w:fill="auto"/>
            <w:vAlign w:val="center"/>
          </w:tcPr>
          <w:p w14:paraId="5DBF84AC"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18,91</w:t>
            </w:r>
          </w:p>
        </w:tc>
      </w:tr>
      <w:tr w:rsidR="004364EF" w:rsidRPr="00BA0797" w14:paraId="3BCFD90E" w14:textId="77777777">
        <w:trPr>
          <w:cantSplit/>
        </w:trPr>
        <w:tc>
          <w:tcPr>
            <w:tcW w:w="275" w:type="pct"/>
            <w:shd w:val="clear" w:color="auto" w:fill="auto"/>
            <w:vAlign w:val="center"/>
          </w:tcPr>
          <w:p w14:paraId="33AD980B"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3.2.5</w:t>
            </w:r>
          </w:p>
        </w:tc>
        <w:tc>
          <w:tcPr>
            <w:tcW w:w="1584" w:type="pct"/>
            <w:shd w:val="clear" w:color="auto" w:fill="auto"/>
            <w:vAlign w:val="center"/>
          </w:tcPr>
          <w:p w14:paraId="25AEB657"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Информационные услуги</w:t>
            </w:r>
          </w:p>
        </w:tc>
        <w:tc>
          <w:tcPr>
            <w:tcW w:w="588" w:type="pct"/>
            <w:shd w:val="clear" w:color="auto" w:fill="auto"/>
            <w:vAlign w:val="center"/>
          </w:tcPr>
          <w:p w14:paraId="3A95E10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323,59</w:t>
            </w:r>
          </w:p>
        </w:tc>
        <w:tc>
          <w:tcPr>
            <w:tcW w:w="588" w:type="pct"/>
            <w:shd w:val="clear" w:color="auto" w:fill="auto"/>
            <w:vAlign w:val="center"/>
          </w:tcPr>
          <w:p w14:paraId="22E59C1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352,35</w:t>
            </w:r>
          </w:p>
        </w:tc>
        <w:tc>
          <w:tcPr>
            <w:tcW w:w="665" w:type="pct"/>
            <w:shd w:val="clear" w:color="auto" w:fill="auto"/>
            <w:vAlign w:val="center"/>
          </w:tcPr>
          <w:p w14:paraId="5DA1BEB9"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316,46</w:t>
            </w:r>
          </w:p>
        </w:tc>
        <w:tc>
          <w:tcPr>
            <w:tcW w:w="634" w:type="pct"/>
            <w:shd w:val="clear" w:color="auto" w:fill="auto"/>
            <w:vAlign w:val="center"/>
          </w:tcPr>
          <w:p w14:paraId="211EAB08"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316,46</w:t>
            </w:r>
          </w:p>
        </w:tc>
        <w:tc>
          <w:tcPr>
            <w:tcW w:w="665" w:type="pct"/>
            <w:shd w:val="clear" w:color="auto" w:fill="auto"/>
            <w:vAlign w:val="center"/>
          </w:tcPr>
          <w:p w14:paraId="309413FF"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340,97</w:t>
            </w:r>
          </w:p>
        </w:tc>
      </w:tr>
      <w:tr w:rsidR="004364EF" w:rsidRPr="00BA0797" w14:paraId="4147E540" w14:textId="77777777">
        <w:trPr>
          <w:cantSplit/>
        </w:trPr>
        <w:tc>
          <w:tcPr>
            <w:tcW w:w="275" w:type="pct"/>
            <w:shd w:val="clear" w:color="auto" w:fill="auto"/>
            <w:vAlign w:val="center"/>
          </w:tcPr>
          <w:p w14:paraId="2FC6C98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3.2.6</w:t>
            </w:r>
          </w:p>
        </w:tc>
        <w:tc>
          <w:tcPr>
            <w:tcW w:w="1584" w:type="pct"/>
            <w:shd w:val="clear" w:color="auto" w:fill="auto"/>
            <w:vAlign w:val="center"/>
          </w:tcPr>
          <w:p w14:paraId="782CFE0D"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Расходы на рекламу и связи с общественностью</w:t>
            </w:r>
          </w:p>
        </w:tc>
        <w:tc>
          <w:tcPr>
            <w:tcW w:w="588" w:type="pct"/>
            <w:shd w:val="clear" w:color="auto" w:fill="auto"/>
            <w:vAlign w:val="center"/>
          </w:tcPr>
          <w:p w14:paraId="711B2EA8"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347,98</w:t>
            </w:r>
          </w:p>
        </w:tc>
        <w:tc>
          <w:tcPr>
            <w:tcW w:w="588" w:type="pct"/>
            <w:shd w:val="clear" w:color="auto" w:fill="auto"/>
            <w:vAlign w:val="center"/>
          </w:tcPr>
          <w:p w14:paraId="3AD9DFA3"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378,91</w:t>
            </w:r>
          </w:p>
        </w:tc>
        <w:tc>
          <w:tcPr>
            <w:tcW w:w="665" w:type="pct"/>
            <w:shd w:val="clear" w:color="auto" w:fill="auto"/>
            <w:vAlign w:val="center"/>
          </w:tcPr>
          <w:p w14:paraId="53654CC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297,61</w:t>
            </w:r>
          </w:p>
        </w:tc>
        <w:tc>
          <w:tcPr>
            <w:tcW w:w="634" w:type="pct"/>
            <w:shd w:val="clear" w:color="auto" w:fill="auto"/>
            <w:vAlign w:val="center"/>
          </w:tcPr>
          <w:p w14:paraId="703E4819"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297,61</w:t>
            </w:r>
          </w:p>
        </w:tc>
        <w:tc>
          <w:tcPr>
            <w:tcW w:w="665" w:type="pct"/>
            <w:shd w:val="clear" w:color="auto" w:fill="auto"/>
            <w:vAlign w:val="center"/>
          </w:tcPr>
          <w:p w14:paraId="2060EBEF"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321,23</w:t>
            </w:r>
          </w:p>
        </w:tc>
      </w:tr>
      <w:tr w:rsidR="004364EF" w:rsidRPr="00BA0797" w14:paraId="454800BD" w14:textId="77777777">
        <w:trPr>
          <w:cantSplit/>
        </w:trPr>
        <w:tc>
          <w:tcPr>
            <w:tcW w:w="275" w:type="pct"/>
            <w:shd w:val="clear" w:color="auto" w:fill="auto"/>
            <w:vAlign w:val="center"/>
          </w:tcPr>
          <w:p w14:paraId="7E328F4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3.2.7</w:t>
            </w:r>
          </w:p>
        </w:tc>
        <w:tc>
          <w:tcPr>
            <w:tcW w:w="1584" w:type="pct"/>
            <w:shd w:val="clear" w:color="auto" w:fill="auto"/>
            <w:vAlign w:val="center"/>
          </w:tcPr>
          <w:p w14:paraId="74AF9E7C"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Услуги сторожевой и ведомственной охраны</w:t>
            </w:r>
          </w:p>
        </w:tc>
        <w:tc>
          <w:tcPr>
            <w:tcW w:w="588" w:type="pct"/>
            <w:shd w:val="clear" w:color="auto" w:fill="auto"/>
            <w:vAlign w:val="center"/>
          </w:tcPr>
          <w:p w14:paraId="105FF974"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834137" w:rsidRPr="00BA0797">
              <w:rPr>
                <w:rFonts w:ascii="Myriad Pro" w:eastAsia="Times New Roman" w:hAnsi="Myriad Pro" w:cs="Calibri"/>
                <w:sz w:val="18"/>
                <w:szCs w:val="18"/>
                <w:lang w:eastAsia="ru-RU"/>
              </w:rPr>
              <w:t>4 0</w:t>
            </w:r>
            <w:r w:rsidRPr="00BA0797">
              <w:rPr>
                <w:rFonts w:ascii="Myriad Pro" w:eastAsia="Times New Roman" w:hAnsi="Myriad Pro" w:cs="Calibri"/>
                <w:sz w:val="18"/>
                <w:szCs w:val="18"/>
                <w:lang w:eastAsia="ru-RU"/>
              </w:rPr>
              <w:t>19,22</w:t>
            </w:r>
          </w:p>
        </w:tc>
        <w:tc>
          <w:tcPr>
            <w:tcW w:w="588" w:type="pct"/>
            <w:shd w:val="clear" w:color="auto" w:fill="auto"/>
            <w:vAlign w:val="center"/>
          </w:tcPr>
          <w:p w14:paraId="4CF19B1A"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834137" w:rsidRPr="00BA0797">
              <w:rPr>
                <w:rFonts w:ascii="Myriad Pro" w:eastAsia="Times New Roman" w:hAnsi="Myriad Pro" w:cs="Calibri"/>
                <w:sz w:val="18"/>
                <w:szCs w:val="18"/>
                <w:lang w:eastAsia="ru-RU"/>
              </w:rPr>
              <w:t>7 0</w:t>
            </w:r>
            <w:r w:rsidRPr="00BA0797">
              <w:rPr>
                <w:rFonts w:ascii="Myriad Pro" w:eastAsia="Times New Roman" w:hAnsi="Myriad Pro" w:cs="Calibri"/>
                <w:sz w:val="18"/>
                <w:szCs w:val="18"/>
                <w:lang w:eastAsia="ru-RU"/>
              </w:rPr>
              <w:t>54,78</w:t>
            </w:r>
          </w:p>
        </w:tc>
        <w:tc>
          <w:tcPr>
            <w:tcW w:w="665" w:type="pct"/>
            <w:shd w:val="clear" w:color="auto" w:fill="auto"/>
            <w:vAlign w:val="center"/>
          </w:tcPr>
          <w:p w14:paraId="6BD8049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834137" w:rsidRPr="00BA0797">
              <w:rPr>
                <w:rFonts w:ascii="Myriad Pro" w:eastAsia="Times New Roman" w:hAnsi="Myriad Pro" w:cs="Calibri"/>
                <w:sz w:val="18"/>
                <w:szCs w:val="18"/>
                <w:lang w:eastAsia="ru-RU"/>
              </w:rPr>
              <w:t>6 9</w:t>
            </w:r>
            <w:r w:rsidRPr="00BA0797">
              <w:rPr>
                <w:rFonts w:ascii="Myriad Pro" w:eastAsia="Times New Roman" w:hAnsi="Myriad Pro" w:cs="Calibri"/>
                <w:sz w:val="18"/>
                <w:szCs w:val="18"/>
                <w:lang w:eastAsia="ru-RU"/>
              </w:rPr>
              <w:t>18,79</w:t>
            </w:r>
          </w:p>
        </w:tc>
        <w:tc>
          <w:tcPr>
            <w:tcW w:w="634" w:type="pct"/>
            <w:shd w:val="clear" w:color="auto" w:fill="auto"/>
            <w:vAlign w:val="center"/>
          </w:tcPr>
          <w:p w14:paraId="593608E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834137" w:rsidRPr="00BA0797">
              <w:rPr>
                <w:rFonts w:ascii="Myriad Pro" w:eastAsia="Times New Roman" w:hAnsi="Myriad Pro" w:cs="Calibri"/>
                <w:sz w:val="18"/>
                <w:szCs w:val="18"/>
                <w:lang w:eastAsia="ru-RU"/>
              </w:rPr>
              <w:t>6 9</w:t>
            </w:r>
            <w:r w:rsidRPr="00BA0797">
              <w:rPr>
                <w:rFonts w:ascii="Myriad Pro" w:eastAsia="Times New Roman" w:hAnsi="Myriad Pro" w:cs="Calibri"/>
                <w:sz w:val="18"/>
                <w:szCs w:val="18"/>
                <w:lang w:eastAsia="ru-RU"/>
              </w:rPr>
              <w:t>18,79</w:t>
            </w:r>
          </w:p>
        </w:tc>
        <w:tc>
          <w:tcPr>
            <w:tcW w:w="665" w:type="pct"/>
            <w:shd w:val="clear" w:color="auto" w:fill="auto"/>
            <w:vAlign w:val="center"/>
          </w:tcPr>
          <w:p w14:paraId="08FF4D60"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834137" w:rsidRPr="00BA0797">
              <w:rPr>
                <w:rFonts w:ascii="Myriad Pro" w:eastAsia="Times New Roman" w:hAnsi="Myriad Pro" w:cs="Calibri"/>
                <w:sz w:val="18"/>
                <w:szCs w:val="18"/>
                <w:lang w:eastAsia="ru-RU"/>
              </w:rPr>
              <w:t>7 1</w:t>
            </w:r>
            <w:r w:rsidRPr="00BA0797">
              <w:rPr>
                <w:rFonts w:ascii="Myriad Pro" w:eastAsia="Times New Roman" w:hAnsi="Myriad Pro" w:cs="Calibri"/>
                <w:sz w:val="18"/>
                <w:szCs w:val="18"/>
                <w:lang w:eastAsia="ru-RU"/>
              </w:rPr>
              <w:t>20,64</w:t>
            </w:r>
          </w:p>
        </w:tc>
      </w:tr>
      <w:tr w:rsidR="004364EF" w:rsidRPr="00BA0797" w14:paraId="0BA3D757" w14:textId="77777777">
        <w:trPr>
          <w:cantSplit/>
        </w:trPr>
        <w:tc>
          <w:tcPr>
            <w:tcW w:w="275" w:type="pct"/>
            <w:shd w:val="clear" w:color="auto" w:fill="auto"/>
            <w:vAlign w:val="center"/>
          </w:tcPr>
          <w:p w14:paraId="76513A95"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3.2.8</w:t>
            </w:r>
          </w:p>
        </w:tc>
        <w:tc>
          <w:tcPr>
            <w:tcW w:w="1584" w:type="pct"/>
            <w:shd w:val="clear" w:color="auto" w:fill="auto"/>
            <w:vAlign w:val="center"/>
          </w:tcPr>
          <w:p w14:paraId="254163DC"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Затраты на обеспечение пожарной безопасности</w:t>
            </w:r>
          </w:p>
        </w:tc>
        <w:tc>
          <w:tcPr>
            <w:tcW w:w="588" w:type="pct"/>
            <w:shd w:val="clear" w:color="auto" w:fill="auto"/>
            <w:vAlign w:val="center"/>
          </w:tcPr>
          <w:p w14:paraId="58A0C0F8"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2 5</w:t>
            </w:r>
            <w:r w:rsidR="004364EF" w:rsidRPr="00BA0797">
              <w:rPr>
                <w:rFonts w:ascii="Myriad Pro" w:eastAsia="Times New Roman" w:hAnsi="Myriad Pro" w:cs="Calibri"/>
                <w:sz w:val="18"/>
                <w:szCs w:val="18"/>
                <w:lang w:eastAsia="ru-RU"/>
              </w:rPr>
              <w:t>55,02</w:t>
            </w:r>
          </w:p>
        </w:tc>
        <w:tc>
          <w:tcPr>
            <w:tcW w:w="588" w:type="pct"/>
            <w:shd w:val="clear" w:color="auto" w:fill="auto"/>
            <w:vAlign w:val="center"/>
          </w:tcPr>
          <w:p w14:paraId="2A17BFF7"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2 7</w:t>
            </w:r>
            <w:r w:rsidR="004364EF" w:rsidRPr="00BA0797">
              <w:rPr>
                <w:rFonts w:ascii="Myriad Pro" w:eastAsia="Times New Roman" w:hAnsi="Myriad Pro" w:cs="Calibri"/>
                <w:sz w:val="18"/>
                <w:szCs w:val="18"/>
                <w:lang w:eastAsia="ru-RU"/>
              </w:rPr>
              <w:t>82,11</w:t>
            </w:r>
          </w:p>
        </w:tc>
        <w:tc>
          <w:tcPr>
            <w:tcW w:w="665" w:type="pct"/>
            <w:shd w:val="clear" w:color="auto" w:fill="auto"/>
            <w:vAlign w:val="center"/>
          </w:tcPr>
          <w:p w14:paraId="6C2C2059"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1 5</w:t>
            </w:r>
            <w:r w:rsidR="004364EF" w:rsidRPr="00BA0797">
              <w:rPr>
                <w:rFonts w:ascii="Myriad Pro" w:eastAsia="Times New Roman" w:hAnsi="Myriad Pro" w:cs="Calibri"/>
                <w:sz w:val="18"/>
                <w:szCs w:val="18"/>
                <w:lang w:eastAsia="ru-RU"/>
              </w:rPr>
              <w:t>46,08</w:t>
            </w:r>
          </w:p>
        </w:tc>
        <w:tc>
          <w:tcPr>
            <w:tcW w:w="634" w:type="pct"/>
            <w:shd w:val="clear" w:color="auto" w:fill="auto"/>
            <w:vAlign w:val="center"/>
          </w:tcPr>
          <w:p w14:paraId="73E1EA51"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1 5</w:t>
            </w:r>
            <w:r w:rsidR="004364EF" w:rsidRPr="00BA0797">
              <w:rPr>
                <w:rFonts w:ascii="Myriad Pro" w:eastAsia="Times New Roman" w:hAnsi="Myriad Pro" w:cs="Calibri"/>
                <w:sz w:val="18"/>
                <w:szCs w:val="18"/>
                <w:lang w:eastAsia="ru-RU"/>
              </w:rPr>
              <w:t>46,08</w:t>
            </w:r>
          </w:p>
        </w:tc>
        <w:tc>
          <w:tcPr>
            <w:tcW w:w="665" w:type="pct"/>
            <w:shd w:val="clear" w:color="auto" w:fill="auto"/>
            <w:vAlign w:val="center"/>
          </w:tcPr>
          <w:p w14:paraId="3CE72C86"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1 6</w:t>
            </w:r>
            <w:r w:rsidR="004364EF" w:rsidRPr="00BA0797">
              <w:rPr>
                <w:rFonts w:ascii="Myriad Pro" w:eastAsia="Times New Roman" w:hAnsi="Myriad Pro" w:cs="Calibri"/>
                <w:sz w:val="18"/>
                <w:szCs w:val="18"/>
                <w:lang w:eastAsia="ru-RU"/>
              </w:rPr>
              <w:t>66,88</w:t>
            </w:r>
          </w:p>
        </w:tc>
      </w:tr>
      <w:tr w:rsidR="004364EF" w:rsidRPr="00BA0797" w14:paraId="30E5819B" w14:textId="77777777">
        <w:trPr>
          <w:cantSplit/>
        </w:trPr>
        <w:tc>
          <w:tcPr>
            <w:tcW w:w="275" w:type="pct"/>
            <w:shd w:val="clear" w:color="auto" w:fill="auto"/>
            <w:vAlign w:val="center"/>
          </w:tcPr>
          <w:p w14:paraId="2788E319"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3.2.9</w:t>
            </w:r>
          </w:p>
        </w:tc>
        <w:tc>
          <w:tcPr>
            <w:tcW w:w="1584" w:type="pct"/>
            <w:shd w:val="clear" w:color="auto" w:fill="auto"/>
            <w:vAlign w:val="center"/>
          </w:tcPr>
          <w:p w14:paraId="497CFC4A"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Затраты на обеспечение нормальных условий труда и мер по технике безопасности</w:t>
            </w:r>
          </w:p>
        </w:tc>
        <w:tc>
          <w:tcPr>
            <w:tcW w:w="588" w:type="pct"/>
            <w:shd w:val="clear" w:color="auto" w:fill="auto"/>
            <w:vAlign w:val="center"/>
          </w:tcPr>
          <w:p w14:paraId="5AE7844A"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1 2</w:t>
            </w:r>
            <w:r w:rsidR="004364EF" w:rsidRPr="00BA0797">
              <w:rPr>
                <w:rFonts w:ascii="Myriad Pro" w:eastAsia="Times New Roman" w:hAnsi="Myriad Pro" w:cs="Calibri"/>
                <w:sz w:val="18"/>
                <w:szCs w:val="18"/>
                <w:lang w:eastAsia="ru-RU"/>
              </w:rPr>
              <w:t>21,97</w:t>
            </w:r>
          </w:p>
        </w:tc>
        <w:tc>
          <w:tcPr>
            <w:tcW w:w="588" w:type="pct"/>
            <w:shd w:val="clear" w:color="auto" w:fill="auto"/>
            <w:vAlign w:val="center"/>
          </w:tcPr>
          <w:p w14:paraId="7ECAE9D0" w14:textId="77777777" w:rsidR="004364EF" w:rsidRPr="00BA0797" w:rsidRDefault="009C7B3E"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1 2</w:t>
            </w:r>
            <w:r w:rsidR="004364EF" w:rsidRPr="00BA0797">
              <w:rPr>
                <w:rFonts w:ascii="Myriad Pro" w:eastAsia="Times New Roman" w:hAnsi="Myriad Pro" w:cs="Calibri"/>
                <w:sz w:val="18"/>
                <w:szCs w:val="18"/>
                <w:lang w:eastAsia="ru-RU"/>
              </w:rPr>
              <w:t>84,46</w:t>
            </w:r>
          </w:p>
        </w:tc>
        <w:tc>
          <w:tcPr>
            <w:tcW w:w="665" w:type="pct"/>
            <w:shd w:val="clear" w:color="auto" w:fill="auto"/>
            <w:vAlign w:val="center"/>
          </w:tcPr>
          <w:p w14:paraId="4978D61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880,56</w:t>
            </w:r>
          </w:p>
        </w:tc>
        <w:tc>
          <w:tcPr>
            <w:tcW w:w="634" w:type="pct"/>
            <w:shd w:val="clear" w:color="auto" w:fill="auto"/>
            <w:vAlign w:val="center"/>
          </w:tcPr>
          <w:p w14:paraId="3BB9D7D8"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880,56</w:t>
            </w:r>
          </w:p>
        </w:tc>
        <w:tc>
          <w:tcPr>
            <w:tcW w:w="665" w:type="pct"/>
            <w:shd w:val="clear" w:color="auto" w:fill="auto"/>
            <w:vAlign w:val="center"/>
          </w:tcPr>
          <w:p w14:paraId="639A48B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882,92</w:t>
            </w:r>
          </w:p>
        </w:tc>
      </w:tr>
      <w:tr w:rsidR="004364EF" w:rsidRPr="00BA0797" w14:paraId="20EB8E20" w14:textId="77777777">
        <w:trPr>
          <w:cantSplit/>
        </w:trPr>
        <w:tc>
          <w:tcPr>
            <w:tcW w:w="275" w:type="pct"/>
            <w:shd w:val="clear" w:color="auto" w:fill="auto"/>
            <w:vAlign w:val="center"/>
          </w:tcPr>
          <w:p w14:paraId="6FA9F651"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3.2.10</w:t>
            </w:r>
          </w:p>
        </w:tc>
        <w:tc>
          <w:tcPr>
            <w:tcW w:w="1584" w:type="pct"/>
            <w:shd w:val="clear" w:color="auto" w:fill="auto"/>
            <w:vAlign w:val="center"/>
          </w:tcPr>
          <w:p w14:paraId="665B678D"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Услуги по подготовке кадров</w:t>
            </w:r>
          </w:p>
        </w:tc>
        <w:tc>
          <w:tcPr>
            <w:tcW w:w="588" w:type="pct"/>
            <w:shd w:val="clear" w:color="auto" w:fill="auto"/>
            <w:vAlign w:val="center"/>
          </w:tcPr>
          <w:p w14:paraId="5BA07C3D"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5 3</w:t>
            </w:r>
            <w:r w:rsidR="004364EF" w:rsidRPr="00BA0797">
              <w:rPr>
                <w:rFonts w:ascii="Myriad Pro" w:eastAsia="Times New Roman" w:hAnsi="Myriad Pro" w:cs="Calibri"/>
                <w:sz w:val="18"/>
                <w:szCs w:val="18"/>
                <w:lang w:eastAsia="ru-RU"/>
              </w:rPr>
              <w:t>09,13</w:t>
            </w:r>
          </w:p>
        </w:tc>
        <w:tc>
          <w:tcPr>
            <w:tcW w:w="588" w:type="pct"/>
            <w:shd w:val="clear" w:color="auto" w:fill="auto"/>
            <w:vAlign w:val="center"/>
          </w:tcPr>
          <w:p w14:paraId="36CB1F34"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6 4</w:t>
            </w:r>
            <w:r w:rsidRPr="00BA0797">
              <w:rPr>
                <w:rFonts w:ascii="Myriad Pro" w:eastAsia="Times New Roman" w:hAnsi="Myriad Pro" w:cs="Calibri"/>
                <w:sz w:val="18"/>
                <w:szCs w:val="18"/>
                <w:lang w:eastAsia="ru-RU"/>
              </w:rPr>
              <w:t>33,65</w:t>
            </w:r>
          </w:p>
        </w:tc>
        <w:tc>
          <w:tcPr>
            <w:tcW w:w="665" w:type="pct"/>
            <w:shd w:val="clear" w:color="auto" w:fill="auto"/>
            <w:vAlign w:val="center"/>
          </w:tcPr>
          <w:p w14:paraId="2978EF13"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5 2</w:t>
            </w:r>
            <w:r w:rsidR="004364EF" w:rsidRPr="00BA0797">
              <w:rPr>
                <w:rFonts w:ascii="Myriad Pro" w:eastAsia="Times New Roman" w:hAnsi="Myriad Pro" w:cs="Calibri"/>
                <w:sz w:val="18"/>
                <w:szCs w:val="18"/>
                <w:lang w:eastAsia="ru-RU"/>
              </w:rPr>
              <w:t>71,18</w:t>
            </w:r>
          </w:p>
        </w:tc>
        <w:tc>
          <w:tcPr>
            <w:tcW w:w="634" w:type="pct"/>
            <w:shd w:val="clear" w:color="auto" w:fill="auto"/>
            <w:vAlign w:val="center"/>
          </w:tcPr>
          <w:p w14:paraId="1F7875EF"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5 2</w:t>
            </w:r>
            <w:r w:rsidR="004364EF" w:rsidRPr="00BA0797">
              <w:rPr>
                <w:rFonts w:ascii="Myriad Pro" w:eastAsia="Times New Roman" w:hAnsi="Myriad Pro" w:cs="Calibri"/>
                <w:sz w:val="18"/>
                <w:szCs w:val="18"/>
                <w:lang w:eastAsia="ru-RU"/>
              </w:rPr>
              <w:t>71,29</w:t>
            </w:r>
          </w:p>
        </w:tc>
        <w:tc>
          <w:tcPr>
            <w:tcW w:w="665" w:type="pct"/>
            <w:shd w:val="clear" w:color="auto" w:fill="auto"/>
            <w:vAlign w:val="center"/>
          </w:tcPr>
          <w:p w14:paraId="6B5116FB"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5 4</w:t>
            </w:r>
            <w:r w:rsidR="004364EF" w:rsidRPr="00BA0797">
              <w:rPr>
                <w:rFonts w:ascii="Myriad Pro" w:eastAsia="Times New Roman" w:hAnsi="Myriad Pro" w:cs="Calibri"/>
                <w:sz w:val="18"/>
                <w:szCs w:val="18"/>
                <w:lang w:eastAsia="ru-RU"/>
              </w:rPr>
              <w:t>46,67</w:t>
            </w:r>
          </w:p>
        </w:tc>
      </w:tr>
      <w:tr w:rsidR="004364EF" w:rsidRPr="00BA0797" w14:paraId="2DA27D51" w14:textId="77777777">
        <w:trPr>
          <w:cantSplit/>
        </w:trPr>
        <w:tc>
          <w:tcPr>
            <w:tcW w:w="275" w:type="pct"/>
            <w:shd w:val="clear" w:color="auto" w:fill="auto"/>
            <w:vAlign w:val="center"/>
          </w:tcPr>
          <w:p w14:paraId="07B82DA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3.2.11</w:t>
            </w:r>
          </w:p>
        </w:tc>
        <w:tc>
          <w:tcPr>
            <w:tcW w:w="1584" w:type="pct"/>
            <w:shd w:val="clear" w:color="auto" w:fill="auto"/>
            <w:vAlign w:val="center"/>
          </w:tcPr>
          <w:p w14:paraId="3FBD2DB3"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Оформление земельно-правовых документов</w:t>
            </w:r>
          </w:p>
        </w:tc>
        <w:tc>
          <w:tcPr>
            <w:tcW w:w="588" w:type="pct"/>
            <w:shd w:val="clear" w:color="auto" w:fill="auto"/>
            <w:vAlign w:val="center"/>
          </w:tcPr>
          <w:p w14:paraId="578EFC6D"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w:t>
            </w:r>
            <w:r w:rsidR="00834137" w:rsidRPr="00BA0797">
              <w:rPr>
                <w:rFonts w:ascii="Myriad Pro" w:eastAsia="Times New Roman" w:hAnsi="Myriad Pro" w:cs="Calibri"/>
                <w:sz w:val="18"/>
                <w:szCs w:val="18"/>
                <w:lang w:eastAsia="ru-RU"/>
              </w:rPr>
              <w:t>0 4</w:t>
            </w:r>
            <w:r w:rsidRPr="00BA0797">
              <w:rPr>
                <w:rFonts w:ascii="Myriad Pro" w:eastAsia="Times New Roman" w:hAnsi="Myriad Pro" w:cs="Calibri"/>
                <w:sz w:val="18"/>
                <w:szCs w:val="18"/>
                <w:lang w:eastAsia="ru-RU"/>
              </w:rPr>
              <w:t>29,56</w:t>
            </w:r>
          </w:p>
        </w:tc>
        <w:tc>
          <w:tcPr>
            <w:tcW w:w="588" w:type="pct"/>
            <w:shd w:val="clear" w:color="auto" w:fill="auto"/>
            <w:vAlign w:val="center"/>
          </w:tcPr>
          <w:p w14:paraId="2376B79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9C7B3E" w:rsidRPr="00BA0797">
              <w:rPr>
                <w:rFonts w:ascii="Myriad Pro" w:eastAsia="Times New Roman" w:hAnsi="Myriad Pro" w:cs="Calibri"/>
                <w:sz w:val="18"/>
                <w:szCs w:val="18"/>
                <w:lang w:eastAsia="ru-RU"/>
              </w:rPr>
              <w:t>1 9</w:t>
            </w:r>
            <w:r w:rsidRPr="00BA0797">
              <w:rPr>
                <w:rFonts w:ascii="Myriad Pro" w:eastAsia="Times New Roman" w:hAnsi="Myriad Pro" w:cs="Calibri"/>
                <w:sz w:val="18"/>
                <w:szCs w:val="18"/>
                <w:lang w:eastAsia="ru-RU"/>
              </w:rPr>
              <w:t>94,04</w:t>
            </w:r>
          </w:p>
        </w:tc>
        <w:tc>
          <w:tcPr>
            <w:tcW w:w="665" w:type="pct"/>
            <w:shd w:val="clear" w:color="auto" w:fill="auto"/>
            <w:vAlign w:val="center"/>
          </w:tcPr>
          <w:p w14:paraId="1C6EEFF5"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9C7B3E" w:rsidRPr="00BA0797">
              <w:rPr>
                <w:rFonts w:ascii="Myriad Pro" w:eastAsia="Times New Roman" w:hAnsi="Myriad Pro" w:cs="Calibri"/>
                <w:sz w:val="18"/>
                <w:szCs w:val="18"/>
                <w:lang w:eastAsia="ru-RU"/>
              </w:rPr>
              <w:t>1 9</w:t>
            </w:r>
            <w:r w:rsidRPr="00BA0797">
              <w:rPr>
                <w:rFonts w:ascii="Myriad Pro" w:eastAsia="Times New Roman" w:hAnsi="Myriad Pro" w:cs="Calibri"/>
                <w:sz w:val="18"/>
                <w:szCs w:val="18"/>
                <w:lang w:eastAsia="ru-RU"/>
              </w:rPr>
              <w:t>94,04</w:t>
            </w:r>
          </w:p>
        </w:tc>
        <w:tc>
          <w:tcPr>
            <w:tcW w:w="634" w:type="pct"/>
            <w:shd w:val="clear" w:color="auto" w:fill="auto"/>
            <w:vAlign w:val="center"/>
          </w:tcPr>
          <w:p w14:paraId="66F84F63"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9C7B3E" w:rsidRPr="00BA0797">
              <w:rPr>
                <w:rFonts w:ascii="Myriad Pro" w:eastAsia="Times New Roman" w:hAnsi="Myriad Pro" w:cs="Calibri"/>
                <w:sz w:val="18"/>
                <w:szCs w:val="18"/>
                <w:lang w:eastAsia="ru-RU"/>
              </w:rPr>
              <w:t>1 9</w:t>
            </w:r>
            <w:r w:rsidRPr="00BA0797">
              <w:rPr>
                <w:rFonts w:ascii="Myriad Pro" w:eastAsia="Times New Roman" w:hAnsi="Myriad Pro" w:cs="Calibri"/>
                <w:sz w:val="18"/>
                <w:szCs w:val="18"/>
                <w:lang w:eastAsia="ru-RU"/>
              </w:rPr>
              <w:t>94,04</w:t>
            </w:r>
          </w:p>
        </w:tc>
        <w:tc>
          <w:tcPr>
            <w:tcW w:w="665" w:type="pct"/>
            <w:shd w:val="clear" w:color="auto" w:fill="auto"/>
            <w:vAlign w:val="center"/>
          </w:tcPr>
          <w:p w14:paraId="5F0A6A72"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9C7B3E" w:rsidRPr="00BA0797">
              <w:rPr>
                <w:rFonts w:ascii="Myriad Pro" w:eastAsia="Times New Roman" w:hAnsi="Myriad Pro" w:cs="Calibri"/>
                <w:sz w:val="18"/>
                <w:szCs w:val="18"/>
                <w:lang w:eastAsia="ru-RU"/>
              </w:rPr>
              <w:t>1 9</w:t>
            </w:r>
            <w:r w:rsidRPr="00BA0797">
              <w:rPr>
                <w:rFonts w:ascii="Myriad Pro" w:eastAsia="Times New Roman" w:hAnsi="Myriad Pro" w:cs="Calibri"/>
                <w:sz w:val="18"/>
                <w:szCs w:val="18"/>
                <w:lang w:eastAsia="ru-RU"/>
              </w:rPr>
              <w:t>94,04</w:t>
            </w:r>
          </w:p>
        </w:tc>
      </w:tr>
      <w:tr w:rsidR="004364EF" w:rsidRPr="00BA0797" w14:paraId="41CE1B7F" w14:textId="77777777">
        <w:trPr>
          <w:cantSplit/>
        </w:trPr>
        <w:tc>
          <w:tcPr>
            <w:tcW w:w="275" w:type="pct"/>
            <w:shd w:val="clear" w:color="auto" w:fill="auto"/>
            <w:vAlign w:val="center"/>
          </w:tcPr>
          <w:p w14:paraId="4DAE677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3.2.12</w:t>
            </w:r>
          </w:p>
        </w:tc>
        <w:tc>
          <w:tcPr>
            <w:tcW w:w="1584" w:type="pct"/>
            <w:shd w:val="clear" w:color="auto" w:fill="auto"/>
            <w:vAlign w:val="center"/>
          </w:tcPr>
          <w:p w14:paraId="36C40E4E"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Медицинские осмотры и обследования</w:t>
            </w:r>
          </w:p>
        </w:tc>
        <w:tc>
          <w:tcPr>
            <w:tcW w:w="588" w:type="pct"/>
            <w:shd w:val="clear" w:color="auto" w:fill="auto"/>
            <w:vAlign w:val="center"/>
          </w:tcPr>
          <w:p w14:paraId="1A65AA85"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4 8</w:t>
            </w:r>
            <w:r w:rsidR="004364EF" w:rsidRPr="00BA0797">
              <w:rPr>
                <w:rFonts w:ascii="Myriad Pro" w:eastAsia="Times New Roman" w:hAnsi="Myriad Pro" w:cs="Calibri"/>
                <w:sz w:val="18"/>
                <w:szCs w:val="18"/>
                <w:lang w:eastAsia="ru-RU"/>
              </w:rPr>
              <w:t>57,54</w:t>
            </w:r>
          </w:p>
        </w:tc>
        <w:tc>
          <w:tcPr>
            <w:tcW w:w="588" w:type="pct"/>
            <w:shd w:val="clear" w:color="auto" w:fill="auto"/>
            <w:vAlign w:val="center"/>
          </w:tcPr>
          <w:p w14:paraId="494B5E2C"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5 4</w:t>
            </w:r>
            <w:r w:rsidR="004364EF" w:rsidRPr="00BA0797">
              <w:rPr>
                <w:rFonts w:ascii="Myriad Pro" w:eastAsia="Times New Roman" w:hAnsi="Myriad Pro" w:cs="Calibri"/>
                <w:sz w:val="18"/>
                <w:szCs w:val="18"/>
                <w:lang w:eastAsia="ru-RU"/>
              </w:rPr>
              <w:t>97,26</w:t>
            </w:r>
          </w:p>
        </w:tc>
        <w:tc>
          <w:tcPr>
            <w:tcW w:w="665" w:type="pct"/>
            <w:shd w:val="clear" w:color="auto" w:fill="auto"/>
            <w:vAlign w:val="center"/>
          </w:tcPr>
          <w:p w14:paraId="6B689E1D"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4 9</w:t>
            </w:r>
            <w:r w:rsidR="004364EF" w:rsidRPr="00BA0797">
              <w:rPr>
                <w:rFonts w:ascii="Myriad Pro" w:eastAsia="Times New Roman" w:hAnsi="Myriad Pro" w:cs="Calibri"/>
                <w:sz w:val="18"/>
                <w:szCs w:val="18"/>
                <w:lang w:eastAsia="ru-RU"/>
              </w:rPr>
              <w:t>24,70</w:t>
            </w:r>
          </w:p>
        </w:tc>
        <w:tc>
          <w:tcPr>
            <w:tcW w:w="634" w:type="pct"/>
            <w:shd w:val="clear" w:color="auto" w:fill="auto"/>
            <w:vAlign w:val="center"/>
          </w:tcPr>
          <w:p w14:paraId="2786C076"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4 9</w:t>
            </w:r>
            <w:r w:rsidR="004364EF" w:rsidRPr="00BA0797">
              <w:rPr>
                <w:rFonts w:ascii="Myriad Pro" w:eastAsia="Times New Roman" w:hAnsi="Myriad Pro" w:cs="Calibri"/>
                <w:sz w:val="18"/>
                <w:szCs w:val="18"/>
                <w:lang w:eastAsia="ru-RU"/>
              </w:rPr>
              <w:t>24,81</w:t>
            </w:r>
          </w:p>
        </w:tc>
        <w:tc>
          <w:tcPr>
            <w:tcW w:w="665" w:type="pct"/>
            <w:shd w:val="clear" w:color="auto" w:fill="auto"/>
            <w:vAlign w:val="center"/>
          </w:tcPr>
          <w:p w14:paraId="77924781" w14:textId="77777777" w:rsidR="004364EF"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4 9</w:t>
            </w:r>
            <w:r w:rsidR="004364EF" w:rsidRPr="00BA0797">
              <w:rPr>
                <w:rFonts w:ascii="Myriad Pro" w:eastAsia="Times New Roman" w:hAnsi="Myriad Pro" w:cs="Calibri"/>
                <w:sz w:val="18"/>
                <w:szCs w:val="18"/>
                <w:lang w:eastAsia="ru-RU"/>
              </w:rPr>
              <w:t>24,81</w:t>
            </w:r>
          </w:p>
        </w:tc>
      </w:tr>
      <w:tr w:rsidR="004364EF" w:rsidRPr="00BA0797" w14:paraId="38A0DF4C" w14:textId="77777777">
        <w:trPr>
          <w:cantSplit/>
        </w:trPr>
        <w:tc>
          <w:tcPr>
            <w:tcW w:w="275" w:type="pct"/>
            <w:shd w:val="clear" w:color="auto" w:fill="auto"/>
            <w:vAlign w:val="center"/>
          </w:tcPr>
          <w:p w14:paraId="1B01A5E4"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lastRenderedPageBreak/>
              <w:t>3.2.13</w:t>
            </w:r>
          </w:p>
        </w:tc>
        <w:tc>
          <w:tcPr>
            <w:tcW w:w="1584" w:type="pct"/>
            <w:shd w:val="clear" w:color="auto" w:fill="auto"/>
            <w:vAlign w:val="center"/>
          </w:tcPr>
          <w:p w14:paraId="2945CBA2"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Техосмотр, регистрация и пропуски автотранспорта</w:t>
            </w:r>
          </w:p>
        </w:tc>
        <w:tc>
          <w:tcPr>
            <w:tcW w:w="588" w:type="pct"/>
            <w:shd w:val="clear" w:color="auto" w:fill="auto"/>
            <w:vAlign w:val="center"/>
          </w:tcPr>
          <w:p w14:paraId="75A1DB5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402,77</w:t>
            </w:r>
          </w:p>
        </w:tc>
        <w:tc>
          <w:tcPr>
            <w:tcW w:w="588" w:type="pct"/>
            <w:shd w:val="clear" w:color="auto" w:fill="auto"/>
            <w:vAlign w:val="center"/>
          </w:tcPr>
          <w:p w14:paraId="5D68A279"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438,57</w:t>
            </w:r>
          </w:p>
        </w:tc>
        <w:tc>
          <w:tcPr>
            <w:tcW w:w="665" w:type="pct"/>
            <w:shd w:val="clear" w:color="auto" w:fill="auto"/>
            <w:vAlign w:val="center"/>
          </w:tcPr>
          <w:p w14:paraId="122DDE31"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402,77</w:t>
            </w:r>
          </w:p>
        </w:tc>
        <w:tc>
          <w:tcPr>
            <w:tcW w:w="634" w:type="pct"/>
            <w:shd w:val="clear" w:color="auto" w:fill="auto"/>
            <w:vAlign w:val="center"/>
          </w:tcPr>
          <w:p w14:paraId="04B1B64D"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402,77</w:t>
            </w:r>
          </w:p>
        </w:tc>
        <w:tc>
          <w:tcPr>
            <w:tcW w:w="665" w:type="pct"/>
            <w:shd w:val="clear" w:color="auto" w:fill="auto"/>
            <w:vAlign w:val="center"/>
          </w:tcPr>
          <w:p w14:paraId="30AB59CD"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433,96</w:t>
            </w:r>
          </w:p>
        </w:tc>
      </w:tr>
      <w:tr w:rsidR="004364EF" w:rsidRPr="00BA0797" w14:paraId="3A63B15F" w14:textId="77777777">
        <w:trPr>
          <w:cantSplit/>
        </w:trPr>
        <w:tc>
          <w:tcPr>
            <w:tcW w:w="275" w:type="pct"/>
            <w:shd w:val="clear" w:color="auto" w:fill="auto"/>
            <w:vAlign w:val="center"/>
          </w:tcPr>
          <w:p w14:paraId="0EA32793"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3.2.14</w:t>
            </w:r>
          </w:p>
        </w:tc>
        <w:tc>
          <w:tcPr>
            <w:tcW w:w="1584" w:type="pct"/>
            <w:shd w:val="clear" w:color="auto" w:fill="auto"/>
            <w:vAlign w:val="center"/>
          </w:tcPr>
          <w:p w14:paraId="2431F863"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Расходы на мете</w:t>
            </w:r>
            <w:r w:rsidR="00294FAF" w:rsidRPr="00BA0797">
              <w:rPr>
                <w:rFonts w:ascii="Myriad Pro" w:eastAsia="Times New Roman" w:hAnsi="Myriad Pro" w:cs="Calibri"/>
                <w:sz w:val="18"/>
                <w:szCs w:val="18"/>
                <w:lang w:eastAsia="ru-RU"/>
              </w:rPr>
              <w:t>о</w:t>
            </w:r>
            <w:r w:rsidRPr="00BA0797">
              <w:rPr>
                <w:rFonts w:ascii="Myriad Pro" w:eastAsia="Times New Roman" w:hAnsi="Myriad Pro" w:cs="Calibri"/>
                <w:sz w:val="18"/>
                <w:szCs w:val="18"/>
                <w:lang w:eastAsia="ru-RU"/>
              </w:rPr>
              <w:t>рологию</w:t>
            </w:r>
            <w:r w:rsidR="00294FAF" w:rsidRPr="00BA0797">
              <w:rPr>
                <w:rFonts w:ascii="Myriad Pro" w:eastAsia="Times New Roman" w:hAnsi="Myriad Pro" w:cs="Calibri"/>
                <w:sz w:val="18"/>
                <w:szCs w:val="18"/>
                <w:lang w:eastAsia="ru-RU"/>
              </w:rPr>
              <w:t xml:space="preserve"> (прогноз погоды)</w:t>
            </w:r>
          </w:p>
        </w:tc>
        <w:tc>
          <w:tcPr>
            <w:tcW w:w="588" w:type="pct"/>
            <w:shd w:val="clear" w:color="auto" w:fill="auto"/>
            <w:vAlign w:val="center"/>
          </w:tcPr>
          <w:p w14:paraId="2C12BA78"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323,77</w:t>
            </w:r>
          </w:p>
        </w:tc>
        <w:tc>
          <w:tcPr>
            <w:tcW w:w="588" w:type="pct"/>
            <w:shd w:val="clear" w:color="auto" w:fill="auto"/>
            <w:vAlign w:val="center"/>
          </w:tcPr>
          <w:p w14:paraId="6588528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352,55</w:t>
            </w:r>
          </w:p>
        </w:tc>
        <w:tc>
          <w:tcPr>
            <w:tcW w:w="665" w:type="pct"/>
            <w:shd w:val="clear" w:color="auto" w:fill="auto"/>
            <w:vAlign w:val="center"/>
          </w:tcPr>
          <w:p w14:paraId="39D2E314"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321,32</w:t>
            </w:r>
          </w:p>
        </w:tc>
        <w:tc>
          <w:tcPr>
            <w:tcW w:w="634" w:type="pct"/>
            <w:shd w:val="clear" w:color="auto" w:fill="auto"/>
            <w:vAlign w:val="center"/>
          </w:tcPr>
          <w:p w14:paraId="6A5E4E8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321,32</w:t>
            </w:r>
          </w:p>
        </w:tc>
        <w:tc>
          <w:tcPr>
            <w:tcW w:w="665" w:type="pct"/>
            <w:shd w:val="clear" w:color="auto" w:fill="auto"/>
            <w:vAlign w:val="center"/>
          </w:tcPr>
          <w:p w14:paraId="3EF79032"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348,85</w:t>
            </w:r>
          </w:p>
        </w:tc>
      </w:tr>
      <w:tr w:rsidR="004364EF" w:rsidRPr="00BA0797" w14:paraId="331AA16E" w14:textId="77777777">
        <w:trPr>
          <w:cantSplit/>
        </w:trPr>
        <w:tc>
          <w:tcPr>
            <w:tcW w:w="275" w:type="pct"/>
            <w:shd w:val="clear" w:color="auto" w:fill="auto"/>
            <w:vAlign w:val="center"/>
          </w:tcPr>
          <w:p w14:paraId="1D984FDF"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3.2.15</w:t>
            </w:r>
          </w:p>
        </w:tc>
        <w:tc>
          <w:tcPr>
            <w:tcW w:w="1584" w:type="pct"/>
            <w:shd w:val="clear" w:color="auto" w:fill="auto"/>
            <w:vAlign w:val="center"/>
          </w:tcPr>
          <w:p w14:paraId="773CE6FD"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Расходы на услуги информационно-вычислительного обслуживания и приобретение программных продуктов</w:t>
            </w:r>
          </w:p>
        </w:tc>
        <w:tc>
          <w:tcPr>
            <w:tcW w:w="588" w:type="pct"/>
            <w:shd w:val="clear" w:color="auto" w:fill="auto"/>
            <w:vAlign w:val="center"/>
          </w:tcPr>
          <w:p w14:paraId="767674F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5 9</w:t>
            </w:r>
            <w:r w:rsidRPr="00BA0797">
              <w:rPr>
                <w:rFonts w:ascii="Myriad Pro" w:eastAsia="Times New Roman" w:hAnsi="Myriad Pro" w:cs="Calibri"/>
                <w:sz w:val="18"/>
                <w:szCs w:val="18"/>
                <w:lang w:eastAsia="ru-RU"/>
              </w:rPr>
              <w:t>34,25</w:t>
            </w:r>
          </w:p>
        </w:tc>
        <w:tc>
          <w:tcPr>
            <w:tcW w:w="588" w:type="pct"/>
            <w:shd w:val="clear" w:color="auto" w:fill="auto"/>
            <w:vAlign w:val="center"/>
          </w:tcPr>
          <w:p w14:paraId="397207B7"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w:t>
            </w:r>
            <w:r w:rsidR="00834137" w:rsidRPr="00BA0797">
              <w:rPr>
                <w:rFonts w:ascii="Myriad Pro" w:eastAsia="Times New Roman" w:hAnsi="Myriad Pro" w:cs="Calibri"/>
                <w:sz w:val="18"/>
                <w:szCs w:val="18"/>
                <w:lang w:eastAsia="ru-RU"/>
              </w:rPr>
              <w:t>5 6</w:t>
            </w:r>
            <w:r w:rsidRPr="00BA0797">
              <w:rPr>
                <w:rFonts w:ascii="Myriad Pro" w:eastAsia="Times New Roman" w:hAnsi="Myriad Pro" w:cs="Calibri"/>
                <w:sz w:val="18"/>
                <w:szCs w:val="18"/>
                <w:lang w:eastAsia="ru-RU"/>
              </w:rPr>
              <w:t>04,05</w:t>
            </w:r>
          </w:p>
        </w:tc>
        <w:tc>
          <w:tcPr>
            <w:tcW w:w="665" w:type="pct"/>
            <w:shd w:val="clear" w:color="auto" w:fill="auto"/>
            <w:vAlign w:val="center"/>
          </w:tcPr>
          <w:p w14:paraId="669EC52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5 8</w:t>
            </w:r>
            <w:r w:rsidRPr="00BA0797">
              <w:rPr>
                <w:rFonts w:ascii="Myriad Pro" w:eastAsia="Times New Roman" w:hAnsi="Myriad Pro" w:cs="Calibri"/>
                <w:sz w:val="18"/>
                <w:szCs w:val="18"/>
                <w:lang w:eastAsia="ru-RU"/>
              </w:rPr>
              <w:t>93,34</w:t>
            </w:r>
          </w:p>
        </w:tc>
        <w:tc>
          <w:tcPr>
            <w:tcW w:w="634" w:type="pct"/>
            <w:shd w:val="clear" w:color="auto" w:fill="auto"/>
            <w:vAlign w:val="center"/>
          </w:tcPr>
          <w:p w14:paraId="73FF5D69"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5 8</w:t>
            </w:r>
            <w:r w:rsidRPr="00BA0797">
              <w:rPr>
                <w:rFonts w:ascii="Myriad Pro" w:eastAsia="Times New Roman" w:hAnsi="Myriad Pro" w:cs="Calibri"/>
                <w:sz w:val="18"/>
                <w:szCs w:val="18"/>
                <w:lang w:eastAsia="ru-RU"/>
              </w:rPr>
              <w:t>93,34</w:t>
            </w:r>
          </w:p>
        </w:tc>
        <w:tc>
          <w:tcPr>
            <w:tcW w:w="665" w:type="pct"/>
            <w:shd w:val="clear" w:color="auto" w:fill="auto"/>
            <w:vAlign w:val="center"/>
          </w:tcPr>
          <w:p w14:paraId="26AF6DF9" w14:textId="77777777" w:rsidR="004364EF" w:rsidRPr="00BA0797" w:rsidRDefault="00442145"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7 1</w:t>
            </w:r>
            <w:r w:rsidRPr="00BA0797">
              <w:rPr>
                <w:rFonts w:ascii="Myriad Pro" w:eastAsia="Times New Roman" w:hAnsi="Myriad Pro" w:cs="Calibri"/>
                <w:sz w:val="18"/>
                <w:szCs w:val="18"/>
                <w:lang w:eastAsia="ru-RU"/>
              </w:rPr>
              <w:t>48,0</w:t>
            </w:r>
          </w:p>
        </w:tc>
      </w:tr>
      <w:tr w:rsidR="004364EF" w:rsidRPr="00BA0797" w14:paraId="3F5A4ACE" w14:textId="77777777">
        <w:trPr>
          <w:cantSplit/>
        </w:trPr>
        <w:tc>
          <w:tcPr>
            <w:tcW w:w="275" w:type="pct"/>
            <w:shd w:val="clear" w:color="auto" w:fill="auto"/>
            <w:vAlign w:val="center"/>
          </w:tcPr>
          <w:p w14:paraId="1FAFC6BD"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3.2.16</w:t>
            </w:r>
          </w:p>
        </w:tc>
        <w:tc>
          <w:tcPr>
            <w:tcW w:w="1584" w:type="pct"/>
            <w:shd w:val="clear" w:color="auto" w:fill="auto"/>
            <w:vAlign w:val="center"/>
          </w:tcPr>
          <w:p w14:paraId="356808F8"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Прочие транспортные услуги производственного характера</w:t>
            </w:r>
          </w:p>
        </w:tc>
        <w:tc>
          <w:tcPr>
            <w:tcW w:w="588" w:type="pct"/>
            <w:shd w:val="clear" w:color="auto" w:fill="auto"/>
            <w:vAlign w:val="center"/>
          </w:tcPr>
          <w:p w14:paraId="732CD06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3,02</w:t>
            </w:r>
          </w:p>
        </w:tc>
        <w:tc>
          <w:tcPr>
            <w:tcW w:w="588" w:type="pct"/>
            <w:shd w:val="clear" w:color="auto" w:fill="auto"/>
            <w:vAlign w:val="center"/>
          </w:tcPr>
          <w:p w14:paraId="194510F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3,29</w:t>
            </w:r>
          </w:p>
        </w:tc>
        <w:tc>
          <w:tcPr>
            <w:tcW w:w="665" w:type="pct"/>
            <w:shd w:val="clear" w:color="auto" w:fill="auto"/>
            <w:vAlign w:val="center"/>
          </w:tcPr>
          <w:p w14:paraId="09A870BB"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0,00</w:t>
            </w:r>
          </w:p>
        </w:tc>
        <w:tc>
          <w:tcPr>
            <w:tcW w:w="634" w:type="pct"/>
            <w:shd w:val="clear" w:color="auto" w:fill="auto"/>
            <w:vAlign w:val="center"/>
          </w:tcPr>
          <w:p w14:paraId="1DF974BA"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0,00</w:t>
            </w:r>
          </w:p>
        </w:tc>
        <w:tc>
          <w:tcPr>
            <w:tcW w:w="665" w:type="pct"/>
            <w:shd w:val="clear" w:color="auto" w:fill="auto"/>
            <w:vAlign w:val="center"/>
          </w:tcPr>
          <w:p w14:paraId="05FFBF4B"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0,00</w:t>
            </w:r>
          </w:p>
        </w:tc>
      </w:tr>
      <w:tr w:rsidR="004364EF" w:rsidRPr="00BA0797" w14:paraId="2B9FB1E8" w14:textId="77777777">
        <w:trPr>
          <w:cantSplit/>
        </w:trPr>
        <w:tc>
          <w:tcPr>
            <w:tcW w:w="275" w:type="pct"/>
            <w:shd w:val="clear" w:color="auto" w:fill="auto"/>
            <w:vAlign w:val="center"/>
          </w:tcPr>
          <w:p w14:paraId="05F4A146"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3.2.17</w:t>
            </w:r>
          </w:p>
        </w:tc>
        <w:tc>
          <w:tcPr>
            <w:tcW w:w="1584" w:type="pct"/>
            <w:shd w:val="clear" w:color="auto" w:fill="auto"/>
            <w:vAlign w:val="center"/>
          </w:tcPr>
          <w:p w14:paraId="14DBA524"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Подписка на нормативно-техническую литературу</w:t>
            </w:r>
          </w:p>
        </w:tc>
        <w:tc>
          <w:tcPr>
            <w:tcW w:w="588" w:type="pct"/>
            <w:shd w:val="clear" w:color="auto" w:fill="auto"/>
            <w:vAlign w:val="center"/>
          </w:tcPr>
          <w:p w14:paraId="495B1E15"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754,87</w:t>
            </w:r>
          </w:p>
        </w:tc>
        <w:tc>
          <w:tcPr>
            <w:tcW w:w="588" w:type="pct"/>
            <w:shd w:val="clear" w:color="auto" w:fill="auto"/>
            <w:vAlign w:val="center"/>
          </w:tcPr>
          <w:p w14:paraId="479DFAD3"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821,96</w:t>
            </w:r>
          </w:p>
        </w:tc>
        <w:tc>
          <w:tcPr>
            <w:tcW w:w="665" w:type="pct"/>
            <w:shd w:val="clear" w:color="auto" w:fill="auto"/>
            <w:vAlign w:val="center"/>
          </w:tcPr>
          <w:p w14:paraId="12AC3969"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660,22</w:t>
            </w:r>
          </w:p>
        </w:tc>
        <w:tc>
          <w:tcPr>
            <w:tcW w:w="634" w:type="pct"/>
            <w:shd w:val="clear" w:color="auto" w:fill="auto"/>
            <w:vAlign w:val="center"/>
          </w:tcPr>
          <w:p w14:paraId="742332E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660,24</w:t>
            </w:r>
          </w:p>
        </w:tc>
        <w:tc>
          <w:tcPr>
            <w:tcW w:w="665" w:type="pct"/>
            <w:shd w:val="clear" w:color="auto" w:fill="auto"/>
            <w:vAlign w:val="center"/>
          </w:tcPr>
          <w:p w14:paraId="0565C0BC"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813,33</w:t>
            </w:r>
          </w:p>
        </w:tc>
      </w:tr>
      <w:tr w:rsidR="004364EF" w:rsidRPr="00BA0797" w14:paraId="1D30DB3A" w14:textId="77777777">
        <w:trPr>
          <w:cantSplit/>
        </w:trPr>
        <w:tc>
          <w:tcPr>
            <w:tcW w:w="275" w:type="pct"/>
            <w:shd w:val="clear" w:color="auto" w:fill="auto"/>
            <w:vAlign w:val="center"/>
          </w:tcPr>
          <w:p w14:paraId="2878E14E" w14:textId="77777777" w:rsidR="004364EF" w:rsidRPr="00BA0797" w:rsidRDefault="004364EF"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3.2.18</w:t>
            </w:r>
          </w:p>
        </w:tc>
        <w:tc>
          <w:tcPr>
            <w:tcW w:w="1584" w:type="pct"/>
            <w:shd w:val="clear" w:color="auto" w:fill="auto"/>
            <w:vAlign w:val="center"/>
          </w:tcPr>
          <w:p w14:paraId="406846E0" w14:textId="77777777" w:rsidR="004364EF" w:rsidRPr="00BA0797" w:rsidRDefault="004364EF"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Прочие услуги сторонних организаций</w:t>
            </w:r>
          </w:p>
        </w:tc>
        <w:tc>
          <w:tcPr>
            <w:tcW w:w="588" w:type="pct"/>
            <w:shd w:val="clear" w:color="auto" w:fill="auto"/>
            <w:vAlign w:val="center"/>
          </w:tcPr>
          <w:p w14:paraId="7B73DB89"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826,23</w:t>
            </w:r>
          </w:p>
        </w:tc>
        <w:tc>
          <w:tcPr>
            <w:tcW w:w="588" w:type="pct"/>
            <w:shd w:val="clear" w:color="auto" w:fill="auto"/>
            <w:vAlign w:val="center"/>
          </w:tcPr>
          <w:p w14:paraId="26BA00A5"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899,67</w:t>
            </w:r>
          </w:p>
        </w:tc>
        <w:tc>
          <w:tcPr>
            <w:tcW w:w="665" w:type="pct"/>
            <w:shd w:val="clear" w:color="auto" w:fill="auto"/>
            <w:vAlign w:val="center"/>
          </w:tcPr>
          <w:p w14:paraId="48B786BE"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180,33</w:t>
            </w:r>
          </w:p>
        </w:tc>
        <w:tc>
          <w:tcPr>
            <w:tcW w:w="634" w:type="pct"/>
            <w:shd w:val="clear" w:color="auto" w:fill="auto"/>
            <w:vAlign w:val="center"/>
          </w:tcPr>
          <w:p w14:paraId="43B907D5"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180,33</w:t>
            </w:r>
          </w:p>
        </w:tc>
        <w:tc>
          <w:tcPr>
            <w:tcW w:w="665" w:type="pct"/>
            <w:shd w:val="clear" w:color="auto" w:fill="auto"/>
            <w:vAlign w:val="center"/>
          </w:tcPr>
          <w:p w14:paraId="2C6E43EE"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180,33</w:t>
            </w:r>
          </w:p>
        </w:tc>
      </w:tr>
      <w:tr w:rsidR="004364EF" w:rsidRPr="00BA0797" w14:paraId="01CE6276" w14:textId="77777777">
        <w:trPr>
          <w:cantSplit/>
        </w:trPr>
        <w:tc>
          <w:tcPr>
            <w:tcW w:w="275" w:type="pct"/>
            <w:shd w:val="clear" w:color="auto" w:fill="auto"/>
            <w:vAlign w:val="center"/>
          </w:tcPr>
          <w:p w14:paraId="76570AC5"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3.3</w:t>
            </w:r>
          </w:p>
        </w:tc>
        <w:tc>
          <w:tcPr>
            <w:tcW w:w="1584" w:type="pct"/>
            <w:shd w:val="clear" w:color="auto" w:fill="auto"/>
            <w:vAlign w:val="center"/>
          </w:tcPr>
          <w:p w14:paraId="04452B72" w14:textId="77777777" w:rsidR="004364EF" w:rsidRPr="00BA0797" w:rsidRDefault="004364EF"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Расходы на лицензирование, сертификацию, получение регистрационных свидетельств</w:t>
            </w:r>
          </w:p>
        </w:tc>
        <w:tc>
          <w:tcPr>
            <w:tcW w:w="588" w:type="pct"/>
            <w:shd w:val="clear" w:color="auto" w:fill="auto"/>
            <w:vAlign w:val="center"/>
          </w:tcPr>
          <w:p w14:paraId="6CA05BE6"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347,08</w:t>
            </w:r>
          </w:p>
        </w:tc>
        <w:tc>
          <w:tcPr>
            <w:tcW w:w="588" w:type="pct"/>
            <w:shd w:val="clear" w:color="auto" w:fill="auto"/>
            <w:vAlign w:val="center"/>
          </w:tcPr>
          <w:p w14:paraId="5EF27C31"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571,54</w:t>
            </w:r>
          </w:p>
        </w:tc>
        <w:tc>
          <w:tcPr>
            <w:tcW w:w="665" w:type="pct"/>
            <w:shd w:val="clear" w:color="auto" w:fill="auto"/>
            <w:vAlign w:val="center"/>
          </w:tcPr>
          <w:p w14:paraId="17934489"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480,35</w:t>
            </w:r>
          </w:p>
        </w:tc>
        <w:tc>
          <w:tcPr>
            <w:tcW w:w="634" w:type="pct"/>
            <w:shd w:val="clear" w:color="auto" w:fill="auto"/>
            <w:vAlign w:val="center"/>
          </w:tcPr>
          <w:p w14:paraId="07B9025B"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480,35</w:t>
            </w:r>
          </w:p>
        </w:tc>
        <w:tc>
          <w:tcPr>
            <w:tcW w:w="665" w:type="pct"/>
            <w:shd w:val="clear" w:color="auto" w:fill="auto"/>
            <w:vAlign w:val="center"/>
          </w:tcPr>
          <w:p w14:paraId="5F9C1494" w14:textId="77777777" w:rsidR="004364EF" w:rsidRPr="00BA0797" w:rsidRDefault="00113529"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w:t>
            </w:r>
          </w:p>
        </w:tc>
      </w:tr>
      <w:tr w:rsidR="004364EF" w:rsidRPr="00BA0797" w14:paraId="07C61D86" w14:textId="77777777">
        <w:trPr>
          <w:cantSplit/>
        </w:trPr>
        <w:tc>
          <w:tcPr>
            <w:tcW w:w="275" w:type="pct"/>
            <w:shd w:val="clear" w:color="auto" w:fill="auto"/>
            <w:vAlign w:val="center"/>
          </w:tcPr>
          <w:p w14:paraId="65A40389"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3.4</w:t>
            </w:r>
          </w:p>
        </w:tc>
        <w:tc>
          <w:tcPr>
            <w:tcW w:w="1584" w:type="pct"/>
            <w:shd w:val="clear" w:color="auto" w:fill="auto"/>
            <w:vAlign w:val="center"/>
          </w:tcPr>
          <w:p w14:paraId="6028813A" w14:textId="77777777" w:rsidR="004364EF" w:rsidRPr="00BA0797" w:rsidRDefault="004364EF"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Расходы на страхование</w:t>
            </w:r>
          </w:p>
        </w:tc>
        <w:tc>
          <w:tcPr>
            <w:tcW w:w="588" w:type="pct"/>
            <w:shd w:val="clear" w:color="auto" w:fill="auto"/>
            <w:vAlign w:val="center"/>
          </w:tcPr>
          <w:p w14:paraId="0CF2727A" w14:textId="77777777" w:rsidR="004364EF"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8 1</w:t>
            </w:r>
            <w:r w:rsidR="004364EF" w:rsidRPr="00BA0797">
              <w:rPr>
                <w:rFonts w:ascii="Myriad Pro" w:eastAsia="Times New Roman" w:hAnsi="Myriad Pro" w:cs="Calibri"/>
                <w:b/>
                <w:bCs/>
                <w:sz w:val="18"/>
                <w:szCs w:val="18"/>
                <w:lang w:eastAsia="ru-RU"/>
              </w:rPr>
              <w:t>80,71</w:t>
            </w:r>
          </w:p>
        </w:tc>
        <w:tc>
          <w:tcPr>
            <w:tcW w:w="588" w:type="pct"/>
            <w:shd w:val="clear" w:color="auto" w:fill="auto"/>
            <w:vAlign w:val="center"/>
          </w:tcPr>
          <w:p w14:paraId="4C1E7515"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r w:rsidR="00834137" w:rsidRPr="00BA0797">
              <w:rPr>
                <w:rFonts w:ascii="Myriad Pro" w:eastAsia="Times New Roman" w:hAnsi="Myriad Pro" w:cs="Calibri"/>
                <w:b/>
                <w:bCs/>
                <w:sz w:val="18"/>
                <w:szCs w:val="18"/>
                <w:lang w:eastAsia="ru-RU"/>
              </w:rPr>
              <w:t>0 6</w:t>
            </w:r>
            <w:r w:rsidRPr="00BA0797">
              <w:rPr>
                <w:rFonts w:ascii="Myriad Pro" w:eastAsia="Times New Roman" w:hAnsi="Myriad Pro" w:cs="Calibri"/>
                <w:b/>
                <w:bCs/>
                <w:sz w:val="18"/>
                <w:szCs w:val="18"/>
                <w:lang w:eastAsia="ru-RU"/>
              </w:rPr>
              <w:t>86,02</w:t>
            </w:r>
          </w:p>
        </w:tc>
        <w:tc>
          <w:tcPr>
            <w:tcW w:w="665" w:type="pct"/>
            <w:shd w:val="clear" w:color="auto" w:fill="auto"/>
            <w:vAlign w:val="center"/>
          </w:tcPr>
          <w:p w14:paraId="477E7A66" w14:textId="77777777" w:rsidR="004364EF"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5 6</w:t>
            </w:r>
            <w:r w:rsidR="004364EF" w:rsidRPr="00BA0797">
              <w:rPr>
                <w:rFonts w:ascii="Myriad Pro" w:eastAsia="Times New Roman" w:hAnsi="Myriad Pro" w:cs="Calibri"/>
                <w:b/>
                <w:bCs/>
                <w:sz w:val="18"/>
                <w:szCs w:val="18"/>
                <w:lang w:eastAsia="ru-RU"/>
              </w:rPr>
              <w:t>98,27</w:t>
            </w:r>
          </w:p>
        </w:tc>
        <w:tc>
          <w:tcPr>
            <w:tcW w:w="634" w:type="pct"/>
            <w:shd w:val="clear" w:color="auto" w:fill="auto"/>
            <w:vAlign w:val="center"/>
          </w:tcPr>
          <w:p w14:paraId="5A2A77BD" w14:textId="77777777" w:rsidR="004364EF" w:rsidRPr="00BA0797" w:rsidRDefault="009C7B3E"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2 7</w:t>
            </w:r>
            <w:r w:rsidR="004364EF" w:rsidRPr="00BA0797">
              <w:rPr>
                <w:rFonts w:ascii="Myriad Pro" w:eastAsia="Times New Roman" w:hAnsi="Myriad Pro" w:cs="Calibri"/>
                <w:b/>
                <w:bCs/>
                <w:sz w:val="18"/>
                <w:szCs w:val="18"/>
                <w:lang w:eastAsia="ru-RU"/>
              </w:rPr>
              <w:t>86,87</w:t>
            </w:r>
          </w:p>
        </w:tc>
        <w:tc>
          <w:tcPr>
            <w:tcW w:w="665" w:type="pct"/>
            <w:shd w:val="clear" w:color="auto" w:fill="auto"/>
            <w:vAlign w:val="center"/>
          </w:tcPr>
          <w:p w14:paraId="2A4081F3" w14:textId="77777777" w:rsidR="004364EF" w:rsidRPr="00BA0797" w:rsidRDefault="009C7B3E"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2 9</w:t>
            </w:r>
            <w:r w:rsidR="004364EF" w:rsidRPr="00BA0797">
              <w:rPr>
                <w:rFonts w:ascii="Myriad Pro" w:eastAsia="Times New Roman" w:hAnsi="Myriad Pro" w:cs="Calibri"/>
                <w:b/>
                <w:bCs/>
                <w:sz w:val="18"/>
                <w:szCs w:val="18"/>
                <w:lang w:eastAsia="ru-RU"/>
              </w:rPr>
              <w:t>30,40</w:t>
            </w:r>
          </w:p>
        </w:tc>
      </w:tr>
      <w:tr w:rsidR="004364EF" w:rsidRPr="00BA0797" w14:paraId="6E26A5ED" w14:textId="77777777">
        <w:trPr>
          <w:cantSplit/>
        </w:trPr>
        <w:tc>
          <w:tcPr>
            <w:tcW w:w="275" w:type="pct"/>
            <w:shd w:val="clear" w:color="auto" w:fill="auto"/>
            <w:vAlign w:val="center"/>
          </w:tcPr>
          <w:p w14:paraId="566753C7"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3.5</w:t>
            </w:r>
          </w:p>
        </w:tc>
        <w:tc>
          <w:tcPr>
            <w:tcW w:w="1584" w:type="pct"/>
            <w:shd w:val="clear" w:color="auto" w:fill="auto"/>
            <w:vAlign w:val="center"/>
          </w:tcPr>
          <w:p w14:paraId="5505D8AD" w14:textId="77777777" w:rsidR="004364EF" w:rsidRPr="00BA0797" w:rsidRDefault="004364EF"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Командировочные расходы</w:t>
            </w:r>
          </w:p>
        </w:tc>
        <w:tc>
          <w:tcPr>
            <w:tcW w:w="588" w:type="pct"/>
            <w:shd w:val="clear" w:color="auto" w:fill="auto"/>
            <w:vAlign w:val="center"/>
          </w:tcPr>
          <w:p w14:paraId="5C564774"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r w:rsidR="009C7B3E" w:rsidRPr="00BA0797">
              <w:rPr>
                <w:rFonts w:ascii="Myriad Pro" w:eastAsia="Times New Roman" w:hAnsi="Myriad Pro" w:cs="Calibri"/>
                <w:b/>
                <w:bCs/>
                <w:sz w:val="18"/>
                <w:szCs w:val="18"/>
                <w:lang w:eastAsia="ru-RU"/>
              </w:rPr>
              <w:t>2 3</w:t>
            </w:r>
            <w:r w:rsidRPr="00BA0797">
              <w:rPr>
                <w:rFonts w:ascii="Myriad Pro" w:eastAsia="Times New Roman" w:hAnsi="Myriad Pro" w:cs="Calibri"/>
                <w:b/>
                <w:bCs/>
                <w:sz w:val="18"/>
                <w:szCs w:val="18"/>
                <w:lang w:eastAsia="ru-RU"/>
              </w:rPr>
              <w:t>42,61</w:t>
            </w:r>
          </w:p>
        </w:tc>
        <w:tc>
          <w:tcPr>
            <w:tcW w:w="588" w:type="pct"/>
            <w:shd w:val="clear" w:color="auto" w:fill="auto"/>
            <w:vAlign w:val="center"/>
          </w:tcPr>
          <w:p w14:paraId="7500087A"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r w:rsidR="009C7B3E" w:rsidRPr="00BA0797">
              <w:rPr>
                <w:rFonts w:ascii="Myriad Pro" w:eastAsia="Times New Roman" w:hAnsi="Myriad Pro" w:cs="Calibri"/>
                <w:b/>
                <w:bCs/>
                <w:sz w:val="18"/>
                <w:szCs w:val="18"/>
                <w:lang w:eastAsia="ru-RU"/>
              </w:rPr>
              <w:t>3 4</w:t>
            </w:r>
            <w:r w:rsidRPr="00BA0797">
              <w:rPr>
                <w:rFonts w:ascii="Myriad Pro" w:eastAsia="Times New Roman" w:hAnsi="Myriad Pro" w:cs="Calibri"/>
                <w:b/>
                <w:bCs/>
                <w:sz w:val="18"/>
                <w:szCs w:val="18"/>
                <w:lang w:eastAsia="ru-RU"/>
              </w:rPr>
              <w:t>39,62</w:t>
            </w:r>
          </w:p>
        </w:tc>
        <w:tc>
          <w:tcPr>
            <w:tcW w:w="665" w:type="pct"/>
            <w:shd w:val="clear" w:color="auto" w:fill="auto"/>
            <w:vAlign w:val="center"/>
          </w:tcPr>
          <w:p w14:paraId="1D521A45"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r w:rsidR="009C7B3E" w:rsidRPr="00BA0797">
              <w:rPr>
                <w:rFonts w:ascii="Myriad Pro" w:eastAsia="Times New Roman" w:hAnsi="Myriad Pro" w:cs="Calibri"/>
                <w:b/>
                <w:bCs/>
                <w:sz w:val="18"/>
                <w:szCs w:val="18"/>
                <w:lang w:eastAsia="ru-RU"/>
              </w:rPr>
              <w:t>2 3</w:t>
            </w:r>
            <w:r w:rsidRPr="00BA0797">
              <w:rPr>
                <w:rFonts w:ascii="Myriad Pro" w:eastAsia="Times New Roman" w:hAnsi="Myriad Pro" w:cs="Calibri"/>
                <w:b/>
                <w:bCs/>
                <w:sz w:val="18"/>
                <w:szCs w:val="18"/>
                <w:lang w:eastAsia="ru-RU"/>
              </w:rPr>
              <w:t>51,23</w:t>
            </w:r>
          </w:p>
        </w:tc>
        <w:tc>
          <w:tcPr>
            <w:tcW w:w="634" w:type="pct"/>
            <w:shd w:val="clear" w:color="auto" w:fill="auto"/>
            <w:vAlign w:val="center"/>
          </w:tcPr>
          <w:p w14:paraId="71C69CE9"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r w:rsidR="009C7B3E" w:rsidRPr="00BA0797">
              <w:rPr>
                <w:rFonts w:ascii="Myriad Pro" w:eastAsia="Times New Roman" w:hAnsi="Myriad Pro" w:cs="Calibri"/>
                <w:b/>
                <w:bCs/>
                <w:sz w:val="18"/>
                <w:szCs w:val="18"/>
                <w:lang w:eastAsia="ru-RU"/>
              </w:rPr>
              <w:t>2 3</w:t>
            </w:r>
            <w:r w:rsidRPr="00BA0797">
              <w:rPr>
                <w:rFonts w:ascii="Myriad Pro" w:eastAsia="Times New Roman" w:hAnsi="Myriad Pro" w:cs="Calibri"/>
                <w:b/>
                <w:bCs/>
                <w:sz w:val="18"/>
                <w:szCs w:val="18"/>
                <w:lang w:eastAsia="ru-RU"/>
              </w:rPr>
              <w:t>51,25</w:t>
            </w:r>
          </w:p>
        </w:tc>
        <w:tc>
          <w:tcPr>
            <w:tcW w:w="665" w:type="pct"/>
            <w:shd w:val="clear" w:color="auto" w:fill="auto"/>
            <w:vAlign w:val="center"/>
          </w:tcPr>
          <w:p w14:paraId="6B7E7A4C"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w:t>
            </w:r>
            <w:r w:rsidR="009C7B3E" w:rsidRPr="00BA0797">
              <w:rPr>
                <w:rFonts w:ascii="Myriad Pro" w:eastAsia="Times New Roman" w:hAnsi="Myriad Pro" w:cs="Calibri"/>
                <w:b/>
                <w:bCs/>
                <w:sz w:val="18"/>
                <w:szCs w:val="18"/>
                <w:lang w:eastAsia="ru-RU"/>
              </w:rPr>
              <w:t>3 2</w:t>
            </w:r>
            <w:r w:rsidRPr="00BA0797">
              <w:rPr>
                <w:rFonts w:ascii="Myriad Pro" w:eastAsia="Times New Roman" w:hAnsi="Myriad Pro" w:cs="Calibri"/>
                <w:b/>
                <w:bCs/>
                <w:sz w:val="18"/>
                <w:szCs w:val="18"/>
                <w:lang w:eastAsia="ru-RU"/>
              </w:rPr>
              <w:t>46,08</w:t>
            </w:r>
          </w:p>
        </w:tc>
      </w:tr>
      <w:tr w:rsidR="004364EF" w:rsidRPr="00BA0797" w14:paraId="5C50BC53" w14:textId="77777777">
        <w:trPr>
          <w:cantSplit/>
        </w:trPr>
        <w:tc>
          <w:tcPr>
            <w:tcW w:w="275" w:type="pct"/>
            <w:shd w:val="clear" w:color="auto" w:fill="auto"/>
            <w:vAlign w:val="center"/>
          </w:tcPr>
          <w:p w14:paraId="5BB859BA"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3.6</w:t>
            </w:r>
          </w:p>
        </w:tc>
        <w:tc>
          <w:tcPr>
            <w:tcW w:w="1584" w:type="pct"/>
            <w:shd w:val="clear" w:color="auto" w:fill="auto"/>
            <w:vAlign w:val="center"/>
          </w:tcPr>
          <w:p w14:paraId="4A570C50" w14:textId="77777777" w:rsidR="004364EF" w:rsidRPr="00BA0797" w:rsidRDefault="004364EF"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Представительские расходы</w:t>
            </w:r>
          </w:p>
        </w:tc>
        <w:tc>
          <w:tcPr>
            <w:tcW w:w="588" w:type="pct"/>
            <w:shd w:val="clear" w:color="auto" w:fill="auto"/>
            <w:vAlign w:val="center"/>
          </w:tcPr>
          <w:p w14:paraId="08802771"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651,16</w:t>
            </w:r>
          </w:p>
        </w:tc>
        <w:tc>
          <w:tcPr>
            <w:tcW w:w="588" w:type="pct"/>
            <w:shd w:val="clear" w:color="auto" w:fill="auto"/>
            <w:vAlign w:val="center"/>
          </w:tcPr>
          <w:p w14:paraId="3775CD61"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709,04</w:t>
            </w:r>
          </w:p>
        </w:tc>
        <w:tc>
          <w:tcPr>
            <w:tcW w:w="665" w:type="pct"/>
            <w:shd w:val="clear" w:color="auto" w:fill="auto"/>
            <w:vAlign w:val="center"/>
          </w:tcPr>
          <w:p w14:paraId="3D54C5F9"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0,00</w:t>
            </w:r>
          </w:p>
        </w:tc>
        <w:tc>
          <w:tcPr>
            <w:tcW w:w="634" w:type="pct"/>
            <w:shd w:val="clear" w:color="auto" w:fill="auto"/>
            <w:vAlign w:val="center"/>
          </w:tcPr>
          <w:p w14:paraId="783BC316"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0,00</w:t>
            </w:r>
          </w:p>
        </w:tc>
        <w:tc>
          <w:tcPr>
            <w:tcW w:w="665" w:type="pct"/>
            <w:shd w:val="clear" w:color="auto" w:fill="auto"/>
            <w:vAlign w:val="center"/>
          </w:tcPr>
          <w:p w14:paraId="27B816D5" w14:textId="77777777" w:rsidR="004364EF" w:rsidRPr="00BA0797" w:rsidRDefault="004364EF"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0,00</w:t>
            </w:r>
          </w:p>
        </w:tc>
      </w:tr>
      <w:tr w:rsidR="004364EF" w:rsidRPr="00193D2F" w14:paraId="06A2353F" w14:textId="77777777">
        <w:trPr>
          <w:cantSplit/>
        </w:trPr>
        <w:tc>
          <w:tcPr>
            <w:tcW w:w="275" w:type="pct"/>
            <w:shd w:val="clear" w:color="auto" w:fill="auto"/>
            <w:vAlign w:val="center"/>
          </w:tcPr>
          <w:p w14:paraId="205598EA"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3.7</w:t>
            </w:r>
          </w:p>
        </w:tc>
        <w:tc>
          <w:tcPr>
            <w:tcW w:w="1584" w:type="pct"/>
            <w:shd w:val="clear" w:color="auto" w:fill="auto"/>
            <w:vAlign w:val="center"/>
          </w:tcPr>
          <w:p w14:paraId="0ED81DE8" w14:textId="77777777" w:rsidR="004364EF" w:rsidRPr="00193D2F" w:rsidRDefault="004364EF"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Расходы по управлению организацией и ее структурными подразделениями</w:t>
            </w:r>
          </w:p>
        </w:tc>
        <w:tc>
          <w:tcPr>
            <w:tcW w:w="588" w:type="pct"/>
            <w:shd w:val="clear" w:color="auto" w:fill="auto"/>
            <w:vAlign w:val="center"/>
          </w:tcPr>
          <w:p w14:paraId="13FFF90B"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11</w:t>
            </w:r>
            <w:r w:rsidR="00834137" w:rsidRPr="00193D2F">
              <w:rPr>
                <w:rFonts w:ascii="Myriad Pro" w:eastAsia="Times New Roman" w:hAnsi="Myriad Pro" w:cs="Calibri"/>
                <w:b/>
                <w:bCs/>
                <w:sz w:val="18"/>
                <w:szCs w:val="18"/>
                <w:lang w:eastAsia="ru-RU"/>
              </w:rPr>
              <w:t>7 5</w:t>
            </w:r>
            <w:r w:rsidRPr="00193D2F">
              <w:rPr>
                <w:rFonts w:ascii="Myriad Pro" w:eastAsia="Times New Roman" w:hAnsi="Myriad Pro" w:cs="Calibri"/>
                <w:b/>
                <w:bCs/>
                <w:sz w:val="18"/>
                <w:szCs w:val="18"/>
                <w:lang w:eastAsia="ru-RU"/>
              </w:rPr>
              <w:t>51,73</w:t>
            </w:r>
          </w:p>
        </w:tc>
        <w:tc>
          <w:tcPr>
            <w:tcW w:w="588" w:type="pct"/>
            <w:shd w:val="clear" w:color="auto" w:fill="auto"/>
            <w:vAlign w:val="center"/>
          </w:tcPr>
          <w:p w14:paraId="5E01D178"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11</w:t>
            </w:r>
            <w:r w:rsidR="00834137" w:rsidRPr="00193D2F">
              <w:rPr>
                <w:rFonts w:ascii="Myriad Pro" w:eastAsia="Times New Roman" w:hAnsi="Myriad Pro" w:cs="Calibri"/>
                <w:b/>
                <w:bCs/>
                <w:sz w:val="18"/>
                <w:szCs w:val="18"/>
                <w:lang w:eastAsia="ru-RU"/>
              </w:rPr>
              <w:t>9 3</w:t>
            </w:r>
            <w:r w:rsidRPr="00193D2F">
              <w:rPr>
                <w:rFonts w:ascii="Myriad Pro" w:eastAsia="Times New Roman" w:hAnsi="Myriad Pro" w:cs="Calibri"/>
                <w:b/>
                <w:bCs/>
                <w:sz w:val="18"/>
                <w:szCs w:val="18"/>
                <w:lang w:eastAsia="ru-RU"/>
              </w:rPr>
              <w:t>10,62</w:t>
            </w:r>
          </w:p>
        </w:tc>
        <w:tc>
          <w:tcPr>
            <w:tcW w:w="665" w:type="pct"/>
            <w:shd w:val="clear" w:color="auto" w:fill="auto"/>
            <w:vAlign w:val="center"/>
          </w:tcPr>
          <w:p w14:paraId="06CDC476"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4</w:t>
            </w:r>
            <w:r w:rsidR="00834137" w:rsidRPr="00193D2F">
              <w:rPr>
                <w:rFonts w:ascii="Myriad Pro" w:eastAsia="Times New Roman" w:hAnsi="Myriad Pro" w:cs="Calibri"/>
                <w:b/>
                <w:bCs/>
                <w:sz w:val="18"/>
                <w:szCs w:val="18"/>
                <w:lang w:eastAsia="ru-RU"/>
              </w:rPr>
              <w:t>7 8</w:t>
            </w:r>
            <w:r w:rsidRPr="00193D2F">
              <w:rPr>
                <w:rFonts w:ascii="Myriad Pro" w:eastAsia="Times New Roman" w:hAnsi="Myriad Pro" w:cs="Calibri"/>
                <w:b/>
                <w:bCs/>
                <w:sz w:val="18"/>
                <w:szCs w:val="18"/>
                <w:lang w:eastAsia="ru-RU"/>
              </w:rPr>
              <w:t>93,31</w:t>
            </w:r>
          </w:p>
        </w:tc>
        <w:tc>
          <w:tcPr>
            <w:tcW w:w="634" w:type="pct"/>
            <w:shd w:val="clear" w:color="auto" w:fill="auto"/>
            <w:vAlign w:val="center"/>
          </w:tcPr>
          <w:p w14:paraId="1EF68A82"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2</w:t>
            </w:r>
            <w:r w:rsidR="009C7B3E" w:rsidRPr="00193D2F">
              <w:rPr>
                <w:rFonts w:ascii="Myriad Pro" w:eastAsia="Times New Roman" w:hAnsi="Myriad Pro" w:cs="Calibri"/>
                <w:b/>
                <w:bCs/>
                <w:sz w:val="18"/>
                <w:szCs w:val="18"/>
                <w:lang w:eastAsia="ru-RU"/>
              </w:rPr>
              <w:t>3 2</w:t>
            </w:r>
            <w:r w:rsidRPr="00193D2F">
              <w:rPr>
                <w:rFonts w:ascii="Myriad Pro" w:eastAsia="Times New Roman" w:hAnsi="Myriad Pro" w:cs="Calibri"/>
                <w:b/>
                <w:bCs/>
                <w:sz w:val="18"/>
                <w:szCs w:val="18"/>
                <w:lang w:eastAsia="ru-RU"/>
              </w:rPr>
              <w:t>58,70</w:t>
            </w:r>
          </w:p>
        </w:tc>
        <w:tc>
          <w:tcPr>
            <w:tcW w:w="665" w:type="pct"/>
            <w:shd w:val="clear" w:color="auto" w:fill="auto"/>
            <w:vAlign w:val="center"/>
          </w:tcPr>
          <w:p w14:paraId="732C5412" w14:textId="77777777" w:rsidR="004364EF" w:rsidRPr="00193D2F" w:rsidRDefault="00433082"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61 890,18</w:t>
            </w:r>
          </w:p>
        </w:tc>
      </w:tr>
      <w:tr w:rsidR="004364EF" w:rsidRPr="00193D2F" w14:paraId="6620FA9F" w14:textId="77777777">
        <w:trPr>
          <w:cantSplit/>
        </w:trPr>
        <w:tc>
          <w:tcPr>
            <w:tcW w:w="275" w:type="pct"/>
            <w:shd w:val="clear" w:color="auto" w:fill="auto"/>
            <w:vAlign w:val="center"/>
          </w:tcPr>
          <w:p w14:paraId="17E16B5C"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3.8</w:t>
            </w:r>
          </w:p>
        </w:tc>
        <w:tc>
          <w:tcPr>
            <w:tcW w:w="1584" w:type="pct"/>
            <w:shd w:val="clear" w:color="auto" w:fill="auto"/>
            <w:vAlign w:val="center"/>
          </w:tcPr>
          <w:p w14:paraId="3DE0681D" w14:textId="77777777" w:rsidR="004364EF" w:rsidRPr="00193D2F" w:rsidRDefault="004364EF"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Целевые средства на НИОКР</w:t>
            </w:r>
          </w:p>
        </w:tc>
        <w:tc>
          <w:tcPr>
            <w:tcW w:w="588" w:type="pct"/>
            <w:shd w:val="clear" w:color="auto" w:fill="auto"/>
            <w:vAlign w:val="center"/>
          </w:tcPr>
          <w:p w14:paraId="6506E325"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704,83</w:t>
            </w:r>
          </w:p>
        </w:tc>
        <w:tc>
          <w:tcPr>
            <w:tcW w:w="588" w:type="pct"/>
            <w:shd w:val="clear" w:color="auto" w:fill="auto"/>
            <w:vAlign w:val="center"/>
          </w:tcPr>
          <w:p w14:paraId="5444EEA3" w14:textId="77777777" w:rsidR="004364EF"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2 8</w:t>
            </w:r>
            <w:r w:rsidR="004364EF" w:rsidRPr="00193D2F">
              <w:rPr>
                <w:rFonts w:ascii="Myriad Pro" w:eastAsia="Times New Roman" w:hAnsi="Myriad Pro" w:cs="Calibri"/>
                <w:b/>
                <w:bCs/>
                <w:sz w:val="18"/>
                <w:szCs w:val="18"/>
                <w:lang w:eastAsia="ru-RU"/>
              </w:rPr>
              <w:t>18,40</w:t>
            </w:r>
          </w:p>
        </w:tc>
        <w:tc>
          <w:tcPr>
            <w:tcW w:w="665" w:type="pct"/>
            <w:shd w:val="clear" w:color="auto" w:fill="auto"/>
            <w:vAlign w:val="center"/>
          </w:tcPr>
          <w:p w14:paraId="7383C824"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759,41</w:t>
            </w:r>
          </w:p>
        </w:tc>
        <w:tc>
          <w:tcPr>
            <w:tcW w:w="634" w:type="pct"/>
            <w:shd w:val="clear" w:color="auto" w:fill="auto"/>
            <w:vAlign w:val="center"/>
          </w:tcPr>
          <w:p w14:paraId="21A2009F"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759,43</w:t>
            </w:r>
          </w:p>
        </w:tc>
        <w:tc>
          <w:tcPr>
            <w:tcW w:w="665" w:type="pct"/>
            <w:shd w:val="clear" w:color="auto" w:fill="auto"/>
            <w:vAlign w:val="center"/>
          </w:tcPr>
          <w:p w14:paraId="5EFE8AD5"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759,41</w:t>
            </w:r>
          </w:p>
        </w:tc>
      </w:tr>
      <w:tr w:rsidR="004364EF" w:rsidRPr="00193D2F" w14:paraId="42E8C3A6" w14:textId="77777777">
        <w:trPr>
          <w:cantSplit/>
        </w:trPr>
        <w:tc>
          <w:tcPr>
            <w:tcW w:w="275" w:type="pct"/>
            <w:shd w:val="clear" w:color="auto" w:fill="auto"/>
            <w:vAlign w:val="center"/>
          </w:tcPr>
          <w:p w14:paraId="1A3B9F86"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3.9</w:t>
            </w:r>
          </w:p>
        </w:tc>
        <w:tc>
          <w:tcPr>
            <w:tcW w:w="1584" w:type="pct"/>
            <w:shd w:val="clear" w:color="auto" w:fill="auto"/>
            <w:vAlign w:val="center"/>
          </w:tcPr>
          <w:p w14:paraId="7C639185" w14:textId="77777777" w:rsidR="004364EF" w:rsidRPr="00193D2F" w:rsidRDefault="004364EF"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Другие прочие затраты</w:t>
            </w:r>
          </w:p>
        </w:tc>
        <w:tc>
          <w:tcPr>
            <w:tcW w:w="588" w:type="pct"/>
            <w:shd w:val="clear" w:color="auto" w:fill="auto"/>
            <w:vAlign w:val="center"/>
          </w:tcPr>
          <w:p w14:paraId="12D2A437" w14:textId="77777777" w:rsidR="004364EF" w:rsidRPr="00193D2F" w:rsidRDefault="00834137"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5 4</w:t>
            </w:r>
            <w:r w:rsidR="004364EF" w:rsidRPr="00193D2F">
              <w:rPr>
                <w:rFonts w:ascii="Myriad Pro" w:eastAsia="Times New Roman" w:hAnsi="Myriad Pro" w:cs="Calibri"/>
                <w:b/>
                <w:bCs/>
                <w:sz w:val="18"/>
                <w:szCs w:val="18"/>
                <w:lang w:eastAsia="ru-RU"/>
              </w:rPr>
              <w:t>23,33</w:t>
            </w:r>
          </w:p>
        </w:tc>
        <w:tc>
          <w:tcPr>
            <w:tcW w:w="588" w:type="pct"/>
            <w:shd w:val="clear" w:color="auto" w:fill="auto"/>
            <w:vAlign w:val="center"/>
          </w:tcPr>
          <w:p w14:paraId="35F28010" w14:textId="77777777" w:rsidR="004364EF"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2 2</w:t>
            </w:r>
            <w:r w:rsidR="004364EF" w:rsidRPr="00193D2F">
              <w:rPr>
                <w:rFonts w:ascii="Myriad Pro" w:eastAsia="Times New Roman" w:hAnsi="Myriad Pro" w:cs="Calibri"/>
                <w:b/>
                <w:bCs/>
                <w:sz w:val="18"/>
                <w:szCs w:val="18"/>
                <w:lang w:eastAsia="ru-RU"/>
              </w:rPr>
              <w:t>03,52</w:t>
            </w:r>
          </w:p>
        </w:tc>
        <w:tc>
          <w:tcPr>
            <w:tcW w:w="665" w:type="pct"/>
            <w:shd w:val="clear" w:color="auto" w:fill="auto"/>
            <w:vAlign w:val="center"/>
          </w:tcPr>
          <w:p w14:paraId="3327B47D"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541,77</w:t>
            </w:r>
          </w:p>
        </w:tc>
        <w:tc>
          <w:tcPr>
            <w:tcW w:w="634" w:type="pct"/>
            <w:shd w:val="clear" w:color="auto" w:fill="auto"/>
            <w:vAlign w:val="center"/>
          </w:tcPr>
          <w:p w14:paraId="1543EE9D"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541,78</w:t>
            </w:r>
          </w:p>
        </w:tc>
        <w:tc>
          <w:tcPr>
            <w:tcW w:w="665" w:type="pct"/>
            <w:shd w:val="clear" w:color="auto" w:fill="auto"/>
            <w:vAlign w:val="center"/>
          </w:tcPr>
          <w:p w14:paraId="6A25B049"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582,59</w:t>
            </w:r>
          </w:p>
        </w:tc>
      </w:tr>
      <w:tr w:rsidR="004364EF" w:rsidRPr="00193D2F" w14:paraId="6CF451C4" w14:textId="77777777">
        <w:trPr>
          <w:cantSplit/>
        </w:trPr>
        <w:tc>
          <w:tcPr>
            <w:tcW w:w="275" w:type="pct"/>
            <w:shd w:val="clear" w:color="auto" w:fill="D6E3BC"/>
            <w:vAlign w:val="center"/>
          </w:tcPr>
          <w:p w14:paraId="76A69D0E"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4.</w:t>
            </w:r>
          </w:p>
        </w:tc>
        <w:tc>
          <w:tcPr>
            <w:tcW w:w="1584" w:type="pct"/>
            <w:shd w:val="clear" w:color="auto" w:fill="D6E3BC"/>
            <w:vAlign w:val="center"/>
          </w:tcPr>
          <w:p w14:paraId="70E4158C" w14:textId="77777777" w:rsidR="004364EF" w:rsidRPr="00193D2F" w:rsidRDefault="004364EF"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Подконтрольные расходы из прибыли</w:t>
            </w:r>
          </w:p>
        </w:tc>
        <w:tc>
          <w:tcPr>
            <w:tcW w:w="588" w:type="pct"/>
            <w:shd w:val="clear" w:color="auto" w:fill="D6E3BC"/>
            <w:vAlign w:val="center"/>
          </w:tcPr>
          <w:p w14:paraId="791B989D"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4</w:t>
            </w:r>
            <w:r w:rsidR="00834137" w:rsidRPr="00193D2F">
              <w:rPr>
                <w:rFonts w:ascii="Myriad Pro" w:eastAsia="Times New Roman" w:hAnsi="Myriad Pro" w:cs="Calibri"/>
                <w:b/>
                <w:bCs/>
                <w:sz w:val="18"/>
                <w:szCs w:val="18"/>
                <w:lang w:eastAsia="ru-RU"/>
              </w:rPr>
              <w:t>5 3</w:t>
            </w:r>
            <w:r w:rsidRPr="00193D2F">
              <w:rPr>
                <w:rFonts w:ascii="Myriad Pro" w:eastAsia="Times New Roman" w:hAnsi="Myriad Pro" w:cs="Calibri"/>
                <w:b/>
                <w:bCs/>
                <w:sz w:val="18"/>
                <w:szCs w:val="18"/>
                <w:lang w:eastAsia="ru-RU"/>
              </w:rPr>
              <w:t>80,58</w:t>
            </w:r>
          </w:p>
        </w:tc>
        <w:tc>
          <w:tcPr>
            <w:tcW w:w="588" w:type="pct"/>
            <w:shd w:val="clear" w:color="auto" w:fill="D6E3BC"/>
            <w:vAlign w:val="center"/>
          </w:tcPr>
          <w:p w14:paraId="32BAA982"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7</w:t>
            </w:r>
            <w:r w:rsidR="00834137" w:rsidRPr="00193D2F">
              <w:rPr>
                <w:rFonts w:ascii="Myriad Pro" w:eastAsia="Times New Roman" w:hAnsi="Myriad Pro" w:cs="Calibri"/>
                <w:b/>
                <w:bCs/>
                <w:sz w:val="18"/>
                <w:szCs w:val="18"/>
                <w:lang w:eastAsia="ru-RU"/>
              </w:rPr>
              <w:t>8 7</w:t>
            </w:r>
            <w:r w:rsidRPr="00193D2F">
              <w:rPr>
                <w:rFonts w:ascii="Myriad Pro" w:eastAsia="Times New Roman" w:hAnsi="Myriad Pro" w:cs="Calibri"/>
                <w:b/>
                <w:bCs/>
                <w:sz w:val="18"/>
                <w:szCs w:val="18"/>
                <w:lang w:eastAsia="ru-RU"/>
              </w:rPr>
              <w:t>30,60</w:t>
            </w:r>
          </w:p>
        </w:tc>
        <w:tc>
          <w:tcPr>
            <w:tcW w:w="665" w:type="pct"/>
            <w:shd w:val="clear" w:color="auto" w:fill="D6E3BC"/>
            <w:vAlign w:val="center"/>
          </w:tcPr>
          <w:p w14:paraId="3E05BE69"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6</w:t>
            </w:r>
            <w:r w:rsidR="00834137" w:rsidRPr="00193D2F">
              <w:rPr>
                <w:rFonts w:ascii="Myriad Pro" w:eastAsia="Times New Roman" w:hAnsi="Myriad Pro" w:cs="Calibri"/>
                <w:b/>
                <w:bCs/>
                <w:sz w:val="18"/>
                <w:szCs w:val="18"/>
                <w:lang w:eastAsia="ru-RU"/>
              </w:rPr>
              <w:t>4 1</w:t>
            </w:r>
            <w:r w:rsidRPr="00193D2F">
              <w:rPr>
                <w:rFonts w:ascii="Myriad Pro" w:eastAsia="Times New Roman" w:hAnsi="Myriad Pro" w:cs="Calibri"/>
                <w:b/>
                <w:bCs/>
                <w:sz w:val="18"/>
                <w:szCs w:val="18"/>
                <w:lang w:eastAsia="ru-RU"/>
              </w:rPr>
              <w:t>72,91</w:t>
            </w:r>
          </w:p>
        </w:tc>
        <w:tc>
          <w:tcPr>
            <w:tcW w:w="634" w:type="pct"/>
            <w:shd w:val="clear" w:color="auto" w:fill="D6E3BC"/>
            <w:vAlign w:val="center"/>
          </w:tcPr>
          <w:p w14:paraId="7D66A858" w14:textId="77777777" w:rsidR="004364EF" w:rsidRPr="00193D2F" w:rsidRDefault="004364EF"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4</w:t>
            </w:r>
            <w:r w:rsidR="00834137" w:rsidRPr="00193D2F">
              <w:rPr>
                <w:rFonts w:ascii="Myriad Pro" w:eastAsia="Times New Roman" w:hAnsi="Myriad Pro" w:cs="Calibri"/>
                <w:b/>
                <w:bCs/>
                <w:sz w:val="18"/>
                <w:szCs w:val="18"/>
                <w:lang w:eastAsia="ru-RU"/>
              </w:rPr>
              <w:t>0 1</w:t>
            </w:r>
            <w:r w:rsidRPr="00193D2F">
              <w:rPr>
                <w:rFonts w:ascii="Myriad Pro" w:eastAsia="Times New Roman" w:hAnsi="Myriad Pro" w:cs="Calibri"/>
                <w:b/>
                <w:bCs/>
                <w:sz w:val="18"/>
                <w:szCs w:val="18"/>
                <w:lang w:eastAsia="ru-RU"/>
              </w:rPr>
              <w:t>32,95</w:t>
            </w:r>
          </w:p>
        </w:tc>
        <w:tc>
          <w:tcPr>
            <w:tcW w:w="665" w:type="pct"/>
            <w:shd w:val="clear" w:color="auto" w:fill="D6E3BC"/>
            <w:vAlign w:val="center"/>
          </w:tcPr>
          <w:p w14:paraId="66552EE1" w14:textId="77777777" w:rsidR="004364EF" w:rsidRPr="00193D2F" w:rsidRDefault="00A7787A"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42 317,06</w:t>
            </w:r>
          </w:p>
        </w:tc>
      </w:tr>
      <w:tr w:rsidR="0015760D" w:rsidRPr="00193D2F" w14:paraId="150720A2" w14:textId="77777777" w:rsidTr="005320B0">
        <w:trPr>
          <w:cantSplit/>
        </w:trPr>
        <w:tc>
          <w:tcPr>
            <w:tcW w:w="275" w:type="pct"/>
            <w:shd w:val="clear" w:color="auto" w:fill="D6E3BC" w:themeFill="accent3" w:themeFillTint="66"/>
            <w:vAlign w:val="center"/>
          </w:tcPr>
          <w:p w14:paraId="73F1B8D9" w14:textId="77777777" w:rsidR="0015760D" w:rsidRPr="00193D2F" w:rsidRDefault="0015760D" w:rsidP="00BA0797">
            <w:pPr>
              <w:spacing w:after="0" w:line="240" w:lineRule="auto"/>
              <w:jc w:val="center"/>
              <w:rPr>
                <w:rFonts w:ascii="Myriad Pro" w:eastAsia="Times New Roman" w:hAnsi="Myriad Pro" w:cs="Calibri"/>
                <w:b/>
                <w:bCs/>
                <w:sz w:val="18"/>
                <w:szCs w:val="18"/>
                <w:lang w:eastAsia="ru-RU"/>
              </w:rPr>
            </w:pPr>
          </w:p>
        </w:tc>
        <w:tc>
          <w:tcPr>
            <w:tcW w:w="1584" w:type="pct"/>
            <w:shd w:val="clear" w:color="auto" w:fill="D6E3BC" w:themeFill="accent3" w:themeFillTint="66"/>
            <w:vAlign w:val="center"/>
          </w:tcPr>
          <w:p w14:paraId="1B4D455C" w14:textId="77777777" w:rsidR="0015760D" w:rsidRPr="00193D2F" w:rsidRDefault="0015760D"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 xml:space="preserve">Подконтрольные расходы - всего </w:t>
            </w:r>
            <w:r w:rsidRPr="00193D2F">
              <w:rPr>
                <w:rFonts w:ascii="Myriad Pro" w:eastAsia="Times New Roman" w:hAnsi="Myriad Pro" w:cs="Calibri"/>
                <w:bCs/>
                <w:sz w:val="18"/>
                <w:szCs w:val="18"/>
                <w:lang w:eastAsia="ru-RU"/>
              </w:rPr>
              <w:t>(без учета расходов отнесенных в неподконтрольные)</w:t>
            </w:r>
          </w:p>
        </w:tc>
        <w:tc>
          <w:tcPr>
            <w:tcW w:w="588" w:type="pct"/>
            <w:shd w:val="clear" w:color="auto" w:fill="D6E3BC" w:themeFill="accent3" w:themeFillTint="66"/>
            <w:vAlign w:val="center"/>
          </w:tcPr>
          <w:p w14:paraId="7E6A9CE1"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1 6</w:t>
            </w:r>
            <w:r w:rsidR="0015760D" w:rsidRPr="00193D2F">
              <w:rPr>
                <w:rFonts w:ascii="Myriad Pro" w:eastAsia="Times New Roman" w:hAnsi="Myriad Pro" w:cs="Calibri"/>
                <w:b/>
                <w:bCs/>
                <w:sz w:val="18"/>
                <w:szCs w:val="18"/>
                <w:lang w:eastAsia="ru-RU"/>
              </w:rPr>
              <w:t>5</w:t>
            </w:r>
            <w:r w:rsidRPr="00193D2F">
              <w:rPr>
                <w:rFonts w:ascii="Myriad Pro" w:eastAsia="Times New Roman" w:hAnsi="Myriad Pro" w:cs="Calibri"/>
                <w:b/>
                <w:bCs/>
                <w:sz w:val="18"/>
                <w:szCs w:val="18"/>
                <w:lang w:eastAsia="ru-RU"/>
              </w:rPr>
              <w:t>2 9</w:t>
            </w:r>
            <w:r w:rsidR="0015760D" w:rsidRPr="00193D2F">
              <w:rPr>
                <w:rFonts w:ascii="Myriad Pro" w:eastAsia="Times New Roman" w:hAnsi="Myriad Pro" w:cs="Calibri"/>
                <w:b/>
                <w:bCs/>
                <w:sz w:val="18"/>
                <w:szCs w:val="18"/>
                <w:lang w:eastAsia="ru-RU"/>
              </w:rPr>
              <w:t>57,91</w:t>
            </w:r>
          </w:p>
        </w:tc>
        <w:tc>
          <w:tcPr>
            <w:tcW w:w="588" w:type="pct"/>
            <w:shd w:val="clear" w:color="auto" w:fill="D6E3BC" w:themeFill="accent3" w:themeFillTint="66"/>
            <w:vAlign w:val="center"/>
          </w:tcPr>
          <w:p w14:paraId="5B11685C"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2 2</w:t>
            </w:r>
            <w:r w:rsidR="0015760D" w:rsidRPr="00193D2F">
              <w:rPr>
                <w:rFonts w:ascii="Myriad Pro" w:eastAsia="Times New Roman" w:hAnsi="Myriad Pro" w:cs="Calibri"/>
                <w:b/>
                <w:bCs/>
                <w:sz w:val="18"/>
                <w:szCs w:val="18"/>
                <w:lang w:eastAsia="ru-RU"/>
              </w:rPr>
              <w:t>3</w:t>
            </w:r>
            <w:r w:rsidRPr="00193D2F">
              <w:rPr>
                <w:rFonts w:ascii="Myriad Pro" w:eastAsia="Times New Roman" w:hAnsi="Myriad Pro" w:cs="Calibri"/>
                <w:b/>
                <w:bCs/>
                <w:sz w:val="18"/>
                <w:szCs w:val="18"/>
                <w:lang w:eastAsia="ru-RU"/>
              </w:rPr>
              <w:t>1 7</w:t>
            </w:r>
            <w:r w:rsidR="0015760D" w:rsidRPr="00193D2F">
              <w:rPr>
                <w:rFonts w:ascii="Myriad Pro" w:eastAsia="Times New Roman" w:hAnsi="Myriad Pro" w:cs="Calibri"/>
                <w:b/>
                <w:bCs/>
                <w:sz w:val="18"/>
                <w:szCs w:val="18"/>
                <w:lang w:eastAsia="ru-RU"/>
              </w:rPr>
              <w:t>76,65</w:t>
            </w:r>
          </w:p>
        </w:tc>
        <w:tc>
          <w:tcPr>
            <w:tcW w:w="665" w:type="pct"/>
            <w:shd w:val="clear" w:color="auto" w:fill="D6E3BC" w:themeFill="accent3" w:themeFillTint="66"/>
            <w:vAlign w:val="center"/>
          </w:tcPr>
          <w:p w14:paraId="45DD7EBE"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1 8</w:t>
            </w:r>
            <w:r w:rsidR="0015760D" w:rsidRPr="00193D2F">
              <w:rPr>
                <w:rFonts w:ascii="Myriad Pro" w:eastAsia="Times New Roman" w:hAnsi="Myriad Pro" w:cs="Calibri"/>
                <w:b/>
                <w:bCs/>
                <w:sz w:val="18"/>
                <w:szCs w:val="18"/>
                <w:lang w:eastAsia="ru-RU"/>
              </w:rPr>
              <w:t>2</w:t>
            </w:r>
            <w:r w:rsidR="00834137" w:rsidRPr="00193D2F">
              <w:rPr>
                <w:rFonts w:ascii="Myriad Pro" w:eastAsia="Times New Roman" w:hAnsi="Myriad Pro" w:cs="Calibri"/>
                <w:b/>
                <w:bCs/>
                <w:sz w:val="18"/>
                <w:szCs w:val="18"/>
                <w:lang w:eastAsia="ru-RU"/>
              </w:rPr>
              <w:t>9 9</w:t>
            </w:r>
            <w:r w:rsidR="0015760D" w:rsidRPr="00193D2F">
              <w:rPr>
                <w:rFonts w:ascii="Myriad Pro" w:eastAsia="Times New Roman" w:hAnsi="Myriad Pro" w:cs="Calibri"/>
                <w:b/>
                <w:bCs/>
                <w:sz w:val="18"/>
                <w:szCs w:val="18"/>
                <w:lang w:eastAsia="ru-RU"/>
              </w:rPr>
              <w:t>16,92</w:t>
            </w:r>
          </w:p>
        </w:tc>
        <w:tc>
          <w:tcPr>
            <w:tcW w:w="634" w:type="pct"/>
            <w:shd w:val="clear" w:color="auto" w:fill="D6E3BC" w:themeFill="accent3" w:themeFillTint="66"/>
            <w:vAlign w:val="center"/>
          </w:tcPr>
          <w:p w14:paraId="5D541963"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1 7</w:t>
            </w:r>
            <w:r w:rsidR="0015760D" w:rsidRPr="00193D2F">
              <w:rPr>
                <w:rFonts w:ascii="Myriad Pro" w:eastAsia="Times New Roman" w:hAnsi="Myriad Pro" w:cs="Calibri"/>
                <w:b/>
                <w:bCs/>
                <w:sz w:val="18"/>
                <w:szCs w:val="18"/>
                <w:lang w:eastAsia="ru-RU"/>
              </w:rPr>
              <w:t>6</w:t>
            </w:r>
            <w:r w:rsidR="00834137" w:rsidRPr="00193D2F">
              <w:rPr>
                <w:rFonts w:ascii="Myriad Pro" w:eastAsia="Times New Roman" w:hAnsi="Myriad Pro" w:cs="Calibri"/>
                <w:b/>
                <w:bCs/>
                <w:sz w:val="18"/>
                <w:szCs w:val="18"/>
                <w:lang w:eastAsia="ru-RU"/>
              </w:rPr>
              <w:t>9 0</w:t>
            </w:r>
            <w:r w:rsidR="0015760D" w:rsidRPr="00193D2F">
              <w:rPr>
                <w:rFonts w:ascii="Myriad Pro" w:eastAsia="Times New Roman" w:hAnsi="Myriad Pro" w:cs="Calibri"/>
                <w:b/>
                <w:bCs/>
                <w:sz w:val="18"/>
                <w:szCs w:val="18"/>
                <w:lang w:eastAsia="ru-RU"/>
              </w:rPr>
              <w:t>49,50</w:t>
            </w:r>
          </w:p>
        </w:tc>
        <w:tc>
          <w:tcPr>
            <w:tcW w:w="665" w:type="pct"/>
            <w:shd w:val="clear" w:color="auto" w:fill="D6E3BC" w:themeFill="accent3" w:themeFillTint="66"/>
            <w:vAlign w:val="center"/>
          </w:tcPr>
          <w:p w14:paraId="7E5EC70C" w14:textId="77777777" w:rsidR="0015760D" w:rsidRPr="00193D2F" w:rsidRDefault="003D6F0D"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1 856 535,22</w:t>
            </w:r>
          </w:p>
        </w:tc>
      </w:tr>
      <w:tr w:rsidR="0015760D" w:rsidRPr="00BA0797" w14:paraId="4A127FBD" w14:textId="77777777" w:rsidTr="005320B0">
        <w:trPr>
          <w:cantSplit/>
        </w:trPr>
        <w:tc>
          <w:tcPr>
            <w:tcW w:w="275" w:type="pct"/>
            <w:shd w:val="clear" w:color="auto" w:fill="D6E3BC" w:themeFill="accent3" w:themeFillTint="66"/>
            <w:vAlign w:val="center"/>
          </w:tcPr>
          <w:p w14:paraId="4D7B9156" w14:textId="77777777" w:rsidR="0015760D" w:rsidRPr="00193D2F" w:rsidRDefault="0015760D" w:rsidP="00BA0797">
            <w:pPr>
              <w:spacing w:after="0" w:line="240" w:lineRule="auto"/>
              <w:jc w:val="center"/>
              <w:rPr>
                <w:rFonts w:ascii="Myriad Pro" w:eastAsia="Times New Roman" w:hAnsi="Myriad Pro" w:cs="Calibri"/>
                <w:b/>
                <w:bCs/>
                <w:sz w:val="18"/>
                <w:szCs w:val="18"/>
                <w:lang w:eastAsia="ru-RU"/>
              </w:rPr>
            </w:pPr>
          </w:p>
        </w:tc>
        <w:tc>
          <w:tcPr>
            <w:tcW w:w="1584" w:type="pct"/>
            <w:shd w:val="clear" w:color="auto" w:fill="D6E3BC" w:themeFill="accent3" w:themeFillTint="66"/>
            <w:vAlign w:val="center"/>
          </w:tcPr>
          <w:p w14:paraId="188369B6" w14:textId="77777777" w:rsidR="0015760D" w:rsidRPr="00193D2F" w:rsidRDefault="0015760D" w:rsidP="00BA0797">
            <w:pPr>
              <w:spacing w:after="0" w:line="240" w:lineRule="auto"/>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Всего операционные (подконтрольные) расходы</w:t>
            </w:r>
          </w:p>
        </w:tc>
        <w:tc>
          <w:tcPr>
            <w:tcW w:w="588" w:type="pct"/>
            <w:shd w:val="clear" w:color="auto" w:fill="D6E3BC" w:themeFill="accent3" w:themeFillTint="66"/>
            <w:vAlign w:val="center"/>
          </w:tcPr>
          <w:p w14:paraId="047B19F4"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1 6</w:t>
            </w:r>
            <w:r w:rsidR="0015760D" w:rsidRPr="00193D2F">
              <w:rPr>
                <w:rFonts w:ascii="Myriad Pro" w:eastAsia="Times New Roman" w:hAnsi="Myriad Pro" w:cs="Calibri"/>
                <w:b/>
                <w:bCs/>
                <w:sz w:val="18"/>
                <w:szCs w:val="18"/>
                <w:lang w:eastAsia="ru-RU"/>
              </w:rPr>
              <w:t>5</w:t>
            </w:r>
            <w:r w:rsidR="00834137" w:rsidRPr="00193D2F">
              <w:rPr>
                <w:rFonts w:ascii="Myriad Pro" w:eastAsia="Times New Roman" w:hAnsi="Myriad Pro" w:cs="Calibri"/>
                <w:b/>
                <w:bCs/>
                <w:sz w:val="18"/>
                <w:szCs w:val="18"/>
                <w:lang w:eastAsia="ru-RU"/>
              </w:rPr>
              <w:t>8 6</w:t>
            </w:r>
            <w:r w:rsidR="0015760D" w:rsidRPr="00193D2F">
              <w:rPr>
                <w:rFonts w:ascii="Myriad Pro" w:eastAsia="Times New Roman" w:hAnsi="Myriad Pro" w:cs="Calibri"/>
                <w:b/>
                <w:bCs/>
                <w:sz w:val="18"/>
                <w:szCs w:val="18"/>
                <w:lang w:eastAsia="ru-RU"/>
              </w:rPr>
              <w:t>06,49</w:t>
            </w:r>
          </w:p>
        </w:tc>
        <w:tc>
          <w:tcPr>
            <w:tcW w:w="588" w:type="pct"/>
            <w:shd w:val="clear" w:color="auto" w:fill="D6E3BC" w:themeFill="accent3" w:themeFillTint="66"/>
            <w:vAlign w:val="center"/>
          </w:tcPr>
          <w:p w14:paraId="019F46EA"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2 2</w:t>
            </w:r>
            <w:r w:rsidR="0015760D" w:rsidRPr="00193D2F">
              <w:rPr>
                <w:rFonts w:ascii="Myriad Pro" w:eastAsia="Times New Roman" w:hAnsi="Myriad Pro" w:cs="Calibri"/>
                <w:b/>
                <w:bCs/>
                <w:sz w:val="18"/>
                <w:szCs w:val="18"/>
                <w:lang w:eastAsia="ru-RU"/>
              </w:rPr>
              <w:t>3</w:t>
            </w:r>
            <w:r w:rsidR="00834137" w:rsidRPr="00193D2F">
              <w:rPr>
                <w:rFonts w:ascii="Myriad Pro" w:eastAsia="Times New Roman" w:hAnsi="Myriad Pro" w:cs="Calibri"/>
                <w:b/>
                <w:bCs/>
                <w:sz w:val="18"/>
                <w:szCs w:val="18"/>
                <w:lang w:eastAsia="ru-RU"/>
              </w:rPr>
              <w:t>7 9</w:t>
            </w:r>
            <w:r w:rsidR="0015760D" w:rsidRPr="00193D2F">
              <w:rPr>
                <w:rFonts w:ascii="Myriad Pro" w:eastAsia="Times New Roman" w:hAnsi="Myriad Pro" w:cs="Calibri"/>
                <w:b/>
                <w:bCs/>
                <w:sz w:val="18"/>
                <w:szCs w:val="18"/>
                <w:lang w:eastAsia="ru-RU"/>
              </w:rPr>
              <w:t>21,08</w:t>
            </w:r>
          </w:p>
        </w:tc>
        <w:tc>
          <w:tcPr>
            <w:tcW w:w="665" w:type="pct"/>
            <w:shd w:val="clear" w:color="auto" w:fill="D6E3BC" w:themeFill="accent3" w:themeFillTint="66"/>
            <w:vAlign w:val="center"/>
          </w:tcPr>
          <w:p w14:paraId="567024FF"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1 8</w:t>
            </w:r>
            <w:r w:rsidR="0015760D" w:rsidRPr="00193D2F">
              <w:rPr>
                <w:rFonts w:ascii="Myriad Pro" w:eastAsia="Times New Roman" w:hAnsi="Myriad Pro" w:cs="Calibri"/>
                <w:b/>
                <w:bCs/>
                <w:sz w:val="18"/>
                <w:szCs w:val="18"/>
                <w:lang w:eastAsia="ru-RU"/>
              </w:rPr>
              <w:t>3</w:t>
            </w:r>
            <w:r w:rsidR="00834137" w:rsidRPr="00193D2F">
              <w:rPr>
                <w:rFonts w:ascii="Myriad Pro" w:eastAsia="Times New Roman" w:hAnsi="Myriad Pro" w:cs="Calibri"/>
                <w:b/>
                <w:bCs/>
                <w:sz w:val="18"/>
                <w:szCs w:val="18"/>
                <w:lang w:eastAsia="ru-RU"/>
              </w:rPr>
              <w:t>8 0</w:t>
            </w:r>
            <w:r w:rsidR="0015760D" w:rsidRPr="00193D2F">
              <w:rPr>
                <w:rFonts w:ascii="Myriad Pro" w:eastAsia="Times New Roman" w:hAnsi="Myriad Pro" w:cs="Calibri"/>
                <w:b/>
                <w:bCs/>
                <w:sz w:val="18"/>
                <w:szCs w:val="18"/>
                <w:lang w:eastAsia="ru-RU"/>
              </w:rPr>
              <w:t>28,46</w:t>
            </w:r>
          </w:p>
        </w:tc>
        <w:tc>
          <w:tcPr>
            <w:tcW w:w="634" w:type="pct"/>
            <w:shd w:val="clear" w:color="auto" w:fill="D6E3BC" w:themeFill="accent3" w:themeFillTint="66"/>
            <w:vAlign w:val="center"/>
          </w:tcPr>
          <w:p w14:paraId="27482800" w14:textId="77777777" w:rsidR="0015760D" w:rsidRPr="00193D2F" w:rsidRDefault="009C7B3E"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1 7</w:t>
            </w:r>
            <w:r w:rsidR="0015760D" w:rsidRPr="00193D2F">
              <w:rPr>
                <w:rFonts w:ascii="Myriad Pro" w:eastAsia="Times New Roman" w:hAnsi="Myriad Pro" w:cs="Calibri"/>
                <w:b/>
                <w:bCs/>
                <w:sz w:val="18"/>
                <w:szCs w:val="18"/>
                <w:lang w:eastAsia="ru-RU"/>
              </w:rPr>
              <w:t>7</w:t>
            </w:r>
            <w:r w:rsidR="00834137" w:rsidRPr="00193D2F">
              <w:rPr>
                <w:rFonts w:ascii="Myriad Pro" w:eastAsia="Times New Roman" w:hAnsi="Myriad Pro" w:cs="Calibri"/>
                <w:b/>
                <w:bCs/>
                <w:sz w:val="18"/>
                <w:szCs w:val="18"/>
                <w:lang w:eastAsia="ru-RU"/>
              </w:rPr>
              <w:t>7 1</w:t>
            </w:r>
            <w:r w:rsidR="0015760D" w:rsidRPr="00193D2F">
              <w:rPr>
                <w:rFonts w:ascii="Myriad Pro" w:eastAsia="Times New Roman" w:hAnsi="Myriad Pro" w:cs="Calibri"/>
                <w:b/>
                <w:bCs/>
                <w:sz w:val="18"/>
                <w:szCs w:val="18"/>
                <w:lang w:eastAsia="ru-RU"/>
              </w:rPr>
              <w:t>61,04</w:t>
            </w:r>
          </w:p>
        </w:tc>
        <w:tc>
          <w:tcPr>
            <w:tcW w:w="665" w:type="pct"/>
            <w:shd w:val="clear" w:color="auto" w:fill="D6E3BC" w:themeFill="accent3" w:themeFillTint="66"/>
            <w:vAlign w:val="center"/>
          </w:tcPr>
          <w:p w14:paraId="16335361" w14:textId="77777777" w:rsidR="0015760D" w:rsidRPr="00193D2F" w:rsidRDefault="003D6F0D" w:rsidP="00BA0797">
            <w:pPr>
              <w:spacing w:after="0" w:line="240" w:lineRule="auto"/>
              <w:jc w:val="center"/>
              <w:rPr>
                <w:rFonts w:ascii="Myriad Pro" w:eastAsia="Times New Roman" w:hAnsi="Myriad Pro" w:cs="Calibri"/>
                <w:b/>
                <w:bCs/>
                <w:sz w:val="18"/>
                <w:szCs w:val="18"/>
                <w:lang w:eastAsia="ru-RU"/>
              </w:rPr>
            </w:pPr>
            <w:r w:rsidRPr="00193D2F">
              <w:rPr>
                <w:rFonts w:ascii="Myriad Pro" w:eastAsia="Times New Roman" w:hAnsi="Myriad Pro" w:cs="Calibri"/>
                <w:b/>
                <w:bCs/>
                <w:sz w:val="18"/>
                <w:szCs w:val="18"/>
                <w:lang w:eastAsia="ru-RU"/>
              </w:rPr>
              <w:t>1 856 535,22</w:t>
            </w:r>
          </w:p>
        </w:tc>
      </w:tr>
    </w:tbl>
    <w:p w14:paraId="42BB44C9" w14:textId="77777777" w:rsidR="00EB79BD" w:rsidRPr="007B522B" w:rsidRDefault="00EB79BD" w:rsidP="00BA0797">
      <w:pPr>
        <w:pStyle w:val="11"/>
        <w:spacing w:after="0"/>
        <w:ind w:left="142" w:firstLine="425"/>
        <w:jc w:val="both"/>
        <w:rPr>
          <w:rFonts w:ascii="Myriad Pro" w:hAnsi="Myriad Pro"/>
          <w:i/>
          <w:iCs/>
          <w:sz w:val="26"/>
          <w:szCs w:val="26"/>
        </w:rPr>
      </w:pPr>
      <w:r w:rsidRPr="007B522B">
        <w:rPr>
          <w:rFonts w:ascii="Myriad Pro" w:hAnsi="Myriad Pro"/>
          <w:i/>
          <w:iCs/>
          <w:sz w:val="26"/>
          <w:szCs w:val="26"/>
        </w:rPr>
        <w:t>Примечание: без учета результатов применения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утверждены приказом Федеральной службы по тарифам от 18</w:t>
      </w:r>
      <w:r w:rsidR="007B522B" w:rsidRPr="007B522B">
        <w:rPr>
          <w:rFonts w:ascii="Myriad Pro" w:hAnsi="Myriad Pro"/>
          <w:i/>
          <w:iCs/>
          <w:sz w:val="26"/>
          <w:szCs w:val="26"/>
        </w:rPr>
        <w:t>.03.</w:t>
      </w:r>
      <w:r w:rsidRPr="007B522B">
        <w:rPr>
          <w:rFonts w:ascii="Myriad Pro" w:hAnsi="Myriad Pro"/>
          <w:i/>
          <w:iCs/>
          <w:sz w:val="26"/>
          <w:szCs w:val="26"/>
        </w:rPr>
        <w:t>2015 №421-э.</w:t>
      </w:r>
    </w:p>
    <w:p w14:paraId="254AA5AB" w14:textId="77777777" w:rsidR="00A006B5" w:rsidRPr="005968FA" w:rsidRDefault="00A006B5" w:rsidP="00BA0797">
      <w:pPr>
        <w:pStyle w:val="11"/>
        <w:spacing w:after="0"/>
        <w:ind w:left="142" w:firstLine="425"/>
        <w:jc w:val="both"/>
        <w:rPr>
          <w:rFonts w:ascii="Myriad Pro" w:hAnsi="Myriad Pro"/>
          <w:b/>
          <w:sz w:val="26"/>
          <w:szCs w:val="26"/>
        </w:rPr>
        <w:sectPr w:rsidR="00A006B5" w:rsidRPr="005968FA" w:rsidSect="007B522B">
          <w:headerReference w:type="default" r:id="rId29"/>
          <w:pgSz w:w="16838" w:h="11906" w:orient="landscape"/>
          <w:pgMar w:top="1701" w:right="1134" w:bottom="851" w:left="1134" w:header="709" w:footer="709" w:gutter="0"/>
          <w:cols w:space="708"/>
          <w:docGrid w:linePitch="360"/>
        </w:sectPr>
      </w:pPr>
    </w:p>
    <w:p w14:paraId="3BC25202" w14:textId="77777777" w:rsidR="00604311" w:rsidRPr="0080531F" w:rsidRDefault="00604311"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59" w:name="_Toc36432270"/>
      <w:bookmarkStart w:id="60" w:name="_Toc40826295"/>
      <w:bookmarkStart w:id="61" w:name="_Toc41256467"/>
      <w:r w:rsidRPr="0080531F">
        <w:rPr>
          <w:rFonts w:ascii="Myriad Pro" w:eastAsia="Times New Roman" w:hAnsi="Myriad Pro"/>
          <w:b/>
          <w:color w:val="4F6228"/>
          <w:sz w:val="28"/>
          <w:szCs w:val="28"/>
        </w:rPr>
        <w:lastRenderedPageBreak/>
        <w:t xml:space="preserve">Экспертиза расчета подконтрольных расходов, определенных </w:t>
      </w:r>
      <w:r w:rsidR="0097532A">
        <w:rPr>
          <w:rFonts w:ascii="Myriad Pro" w:eastAsia="Times New Roman" w:hAnsi="Myriad Pro"/>
          <w:b/>
          <w:color w:val="4F6228"/>
          <w:sz w:val="28"/>
          <w:szCs w:val="28"/>
        </w:rPr>
        <w:t xml:space="preserve">Государственным комитетом Псковской области по тарифам и энергетике </w:t>
      </w:r>
      <w:r w:rsidRPr="0080531F">
        <w:rPr>
          <w:rFonts w:ascii="Myriad Pro" w:eastAsia="Times New Roman" w:hAnsi="Myriad Pro"/>
          <w:b/>
          <w:color w:val="4F6228"/>
          <w:sz w:val="28"/>
          <w:szCs w:val="28"/>
        </w:rPr>
        <w:t>с учетом долгосрочных параметров регулирования</w:t>
      </w:r>
      <w:bookmarkEnd w:id="59"/>
      <w:bookmarkEnd w:id="60"/>
      <w:bookmarkEnd w:id="61"/>
    </w:p>
    <w:p w14:paraId="28D0FC1B" w14:textId="77777777" w:rsidR="00604311" w:rsidRPr="0080531F" w:rsidRDefault="00604311" w:rsidP="00123FC5">
      <w:pPr>
        <w:keepNext/>
        <w:keepLines/>
        <w:numPr>
          <w:ilvl w:val="2"/>
          <w:numId w:val="74"/>
        </w:numPr>
        <w:spacing w:before="40" w:after="0" w:line="360" w:lineRule="auto"/>
        <w:ind w:left="567" w:hanging="567"/>
        <w:jc w:val="both"/>
        <w:outlineLvl w:val="2"/>
        <w:rPr>
          <w:rFonts w:ascii="Myriad Pro" w:eastAsia="Times New Roman" w:hAnsi="Myriad Pro"/>
          <w:b/>
          <w:color w:val="4F6228"/>
          <w:sz w:val="28"/>
          <w:szCs w:val="28"/>
        </w:rPr>
      </w:pPr>
      <w:bookmarkStart w:id="62" w:name="_Toc36432271"/>
      <w:bookmarkStart w:id="63" w:name="_Toc41256468"/>
      <w:r w:rsidRPr="0080531F">
        <w:rPr>
          <w:rFonts w:ascii="Myriad Pro" w:eastAsia="Times New Roman" w:hAnsi="Myriad Pro"/>
          <w:b/>
          <w:color w:val="4F6228"/>
          <w:sz w:val="28"/>
          <w:szCs w:val="28"/>
        </w:rPr>
        <w:t>Величина подконтрольных расходов, определенная методом сравнения аналогов.</w:t>
      </w:r>
      <w:bookmarkEnd w:id="62"/>
      <w:bookmarkEnd w:id="63"/>
    </w:p>
    <w:p w14:paraId="7464686E"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Определение базового уровня операционных, подконтрольных расходов территориальных сетевых организаций, необходимых для осуществления регулируемой деятельности, с применением метода сравнения аналогов регулируется Методическими указаниями №421-э. </w:t>
      </w:r>
    </w:p>
    <w:p w14:paraId="4B072EE2" w14:textId="77777777" w:rsidR="00604311" w:rsidRPr="00BA0797" w:rsidRDefault="00604311" w:rsidP="00BA0797">
      <w:pPr>
        <w:spacing w:after="0" w:line="360" w:lineRule="auto"/>
        <w:ind w:firstLine="567"/>
        <w:contextualSpacing/>
        <w:jc w:val="both"/>
        <w:rPr>
          <w:rFonts w:ascii="Myriad Pro" w:hAnsi="Myriad Pro"/>
          <w:sz w:val="26"/>
          <w:szCs w:val="26"/>
        </w:rPr>
      </w:pPr>
      <w:bookmarkStart w:id="64" w:name="sub_1005"/>
      <w:r w:rsidRPr="00BA0797">
        <w:rPr>
          <w:rFonts w:ascii="Myriad Pro" w:hAnsi="Myriad Pro"/>
          <w:sz w:val="26"/>
          <w:szCs w:val="26"/>
        </w:rPr>
        <w:t>Проведение сравнительного анализа осуществляется на основе собранных данных ФАС России.</w:t>
      </w:r>
    </w:p>
    <w:p w14:paraId="6D9E75BB" w14:textId="77777777" w:rsidR="00604311" w:rsidRPr="00BA0797" w:rsidRDefault="00604311" w:rsidP="00BA0797">
      <w:pPr>
        <w:spacing w:after="0" w:line="360" w:lineRule="auto"/>
        <w:ind w:firstLine="567"/>
        <w:contextualSpacing/>
        <w:jc w:val="both"/>
        <w:rPr>
          <w:rFonts w:ascii="Myriad Pro" w:hAnsi="Myriad Pro"/>
          <w:sz w:val="26"/>
          <w:szCs w:val="26"/>
        </w:rPr>
      </w:pPr>
      <w:bookmarkStart w:id="65" w:name="sub_1006"/>
      <w:bookmarkEnd w:id="64"/>
      <w:r w:rsidRPr="00BA0797">
        <w:rPr>
          <w:rFonts w:ascii="Myriad Pro" w:hAnsi="Myriad Pro"/>
          <w:sz w:val="26"/>
          <w:szCs w:val="26"/>
        </w:rPr>
        <w:t>Период сбора данных для определения базового уровня ОПР должен составлять не менее 3-х последних отчетных лет или всего срока существования ТСО, в случае если ТСО функционирует менее 3-х лет.</w:t>
      </w:r>
    </w:p>
    <w:bookmarkEnd w:id="65"/>
    <w:p w14:paraId="73177AC5"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отношении ТСО, которая приобрела в порядке правопреемства в полном объеме объекты электросетевого хозяйства, ранее принадлежавшие ТСО, реорганизованной в форме слияния, присоединения или преобразования, используются, в том числе, отчетные данные реорганизованного лица.</w:t>
      </w:r>
    </w:p>
    <w:p w14:paraId="66CDD0E0" w14:textId="77777777" w:rsidR="00277617" w:rsidRPr="00BA0797" w:rsidRDefault="00277617" w:rsidP="00BA0797">
      <w:pPr>
        <w:spacing w:after="0" w:line="360" w:lineRule="auto"/>
        <w:contextualSpacing/>
        <w:jc w:val="both"/>
        <w:rPr>
          <w:rFonts w:ascii="Myriad Pro" w:hAnsi="Myriad Pro"/>
          <w:b/>
          <w:sz w:val="26"/>
          <w:szCs w:val="26"/>
        </w:rPr>
      </w:pPr>
    </w:p>
    <w:p w14:paraId="00D2FE37" w14:textId="77777777" w:rsidR="00604311" w:rsidRPr="00BA0797" w:rsidRDefault="00604311"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396F397B"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соответствии с абзацем 8 пункта 38 Основ ценообразования базовый уровень подконтрольных расходов на долгосрочный период регулирования 2018-2022 годы определен с использованием метода экономически обоснованных расходов (затрат) и метода сравнения аналогов. В соответствии с пунктом 9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базовый уровень подконтрольных расходов рассчитан как сумма доли базового уровня подконтрольных расходов, </w:t>
      </w:r>
      <w:r w:rsidRPr="00BA0797">
        <w:rPr>
          <w:rFonts w:ascii="Myriad Pro" w:hAnsi="Myriad Pro"/>
          <w:sz w:val="26"/>
          <w:szCs w:val="26"/>
        </w:rPr>
        <w:lastRenderedPageBreak/>
        <w:t>рассчитанного с применением метода экономически обоснованных расходов (затрат) в размере 70% и доли базового уровня подконтрольных расходов, рассчитанного с использованием метода сравнения аналогов в размере 30%.</w:t>
      </w:r>
    </w:p>
    <w:p w14:paraId="7AFCF1AF" w14:textId="77777777" w:rsidR="00604311" w:rsidRPr="00BA0797" w:rsidRDefault="00604311" w:rsidP="00BA0797">
      <w:pPr>
        <w:pStyle w:val="afff8"/>
        <w:spacing w:after="0"/>
      </w:pPr>
      <w:r w:rsidRPr="00BA0797">
        <w:t>Показатели расчета базового уровня подконтрольных расходов представлены в таблице</w:t>
      </w:r>
      <w:r w:rsidR="00277617"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65"/>
        <w:gridCol w:w="2183"/>
        <w:gridCol w:w="1715"/>
        <w:gridCol w:w="2207"/>
      </w:tblGrid>
      <w:tr w:rsidR="00604311" w:rsidRPr="00BA0797" w14:paraId="2524CE94" w14:textId="77777777">
        <w:trPr>
          <w:cantSplit/>
        </w:trPr>
        <w:tc>
          <w:tcPr>
            <w:tcW w:w="18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D0AF40"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Показатели</w:t>
            </w:r>
          </w:p>
        </w:tc>
        <w:tc>
          <w:tcPr>
            <w:tcW w:w="11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DFFAA5"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Величина, рассчитанная по методике,</w:t>
            </w:r>
            <w:r w:rsidR="009C7B3E" w:rsidRPr="00BA0797">
              <w:rPr>
                <w:rFonts w:ascii="Myriad Pro" w:eastAsia="Times New Roman" w:hAnsi="Myriad Pro"/>
                <w:b/>
                <w:bCs/>
                <w:color w:val="FFFFFF"/>
                <w:sz w:val="18"/>
                <w:szCs w:val="18"/>
                <w:lang w:eastAsia="ru-RU"/>
              </w:rPr>
              <w:t xml:space="preserve"> </w:t>
            </w:r>
            <w:r w:rsidRPr="00BA0797">
              <w:rPr>
                <w:rFonts w:ascii="Myriad Pro" w:eastAsia="Times New Roman" w:hAnsi="Myriad Pro"/>
                <w:b/>
                <w:bCs/>
                <w:color w:val="FFFFFF"/>
                <w:sz w:val="18"/>
                <w:szCs w:val="18"/>
                <w:lang w:eastAsia="ru-RU"/>
              </w:rPr>
              <w:t>тыс. руб.</w:t>
            </w:r>
          </w:p>
        </w:tc>
        <w:tc>
          <w:tcPr>
            <w:tcW w:w="8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9F8852"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Доля, %</w:t>
            </w:r>
          </w:p>
        </w:tc>
        <w:tc>
          <w:tcPr>
            <w:tcW w:w="115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63D9FB6"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Величина подконтрольных расходов на первый (базовый) год, тыс. руб.</w:t>
            </w:r>
          </w:p>
        </w:tc>
      </w:tr>
      <w:tr w:rsidR="00604311" w:rsidRPr="00BA0797" w14:paraId="620CE758" w14:textId="77777777">
        <w:trPr>
          <w:cantSplit/>
        </w:trPr>
        <w:tc>
          <w:tcPr>
            <w:tcW w:w="1810" w:type="pct"/>
            <w:tcBorders>
              <w:top w:val="single" w:sz="4" w:space="0" w:color="FFFFFF"/>
            </w:tcBorders>
            <w:shd w:val="clear" w:color="auto" w:fill="auto"/>
            <w:vAlign w:val="center"/>
          </w:tcPr>
          <w:p w14:paraId="1015C5DB" w14:textId="77777777" w:rsidR="00604311" w:rsidRPr="00BA0797" w:rsidRDefault="00604311"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Подконтрольные расходы методом экономически обоснованных расходов</w:t>
            </w:r>
          </w:p>
        </w:tc>
        <w:tc>
          <w:tcPr>
            <w:tcW w:w="1140" w:type="pct"/>
            <w:tcBorders>
              <w:top w:val="single" w:sz="4" w:space="0" w:color="FFFFFF"/>
            </w:tcBorders>
            <w:shd w:val="clear" w:color="auto" w:fill="auto"/>
            <w:noWrap/>
            <w:vAlign w:val="center"/>
          </w:tcPr>
          <w:p w14:paraId="2E541DFA"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2 2</w:t>
            </w:r>
            <w:r w:rsidR="00604311"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7 9</w:t>
            </w:r>
            <w:r w:rsidR="00604311" w:rsidRPr="00BA0797">
              <w:rPr>
                <w:rFonts w:ascii="Myriad Pro" w:eastAsia="Times New Roman" w:hAnsi="Myriad Pro"/>
                <w:sz w:val="18"/>
                <w:szCs w:val="18"/>
                <w:lang w:eastAsia="ru-RU"/>
              </w:rPr>
              <w:t>21,07</w:t>
            </w:r>
          </w:p>
        </w:tc>
        <w:tc>
          <w:tcPr>
            <w:tcW w:w="896" w:type="pct"/>
            <w:tcBorders>
              <w:top w:val="single" w:sz="4" w:space="0" w:color="FFFFFF"/>
            </w:tcBorders>
            <w:shd w:val="clear" w:color="auto" w:fill="auto"/>
            <w:noWrap/>
            <w:vAlign w:val="center"/>
          </w:tcPr>
          <w:p w14:paraId="6C0EDB3B"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70%</w:t>
            </w:r>
          </w:p>
        </w:tc>
        <w:tc>
          <w:tcPr>
            <w:tcW w:w="1153" w:type="pct"/>
            <w:tcBorders>
              <w:top w:val="single" w:sz="4" w:space="0" w:color="FFFFFF"/>
            </w:tcBorders>
            <w:shd w:val="clear" w:color="auto" w:fill="auto"/>
            <w:noWrap/>
            <w:vAlign w:val="center"/>
          </w:tcPr>
          <w:p w14:paraId="10FD575B"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604311"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6 5</w:t>
            </w:r>
            <w:r w:rsidR="00604311" w:rsidRPr="00BA0797">
              <w:rPr>
                <w:rFonts w:ascii="Myriad Pro" w:eastAsia="Times New Roman" w:hAnsi="Myriad Pro"/>
                <w:sz w:val="18"/>
                <w:szCs w:val="18"/>
                <w:lang w:eastAsia="ru-RU"/>
              </w:rPr>
              <w:t>44,75</w:t>
            </w:r>
          </w:p>
        </w:tc>
      </w:tr>
      <w:tr w:rsidR="00604311" w:rsidRPr="00BA0797" w14:paraId="2282A190" w14:textId="77777777">
        <w:trPr>
          <w:cantSplit/>
        </w:trPr>
        <w:tc>
          <w:tcPr>
            <w:tcW w:w="1810" w:type="pct"/>
            <w:shd w:val="clear" w:color="auto" w:fill="auto"/>
            <w:vAlign w:val="center"/>
          </w:tcPr>
          <w:p w14:paraId="2413F808" w14:textId="77777777" w:rsidR="00604311" w:rsidRPr="00BA0797" w:rsidRDefault="00604311"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Подконтрольные расходы методом сравнения аналогов</w:t>
            </w:r>
          </w:p>
        </w:tc>
        <w:tc>
          <w:tcPr>
            <w:tcW w:w="1140" w:type="pct"/>
            <w:shd w:val="clear" w:color="auto" w:fill="auto"/>
            <w:noWrap/>
            <w:vAlign w:val="center"/>
          </w:tcPr>
          <w:p w14:paraId="2D1F1550"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1 6</w:t>
            </w:r>
            <w:r w:rsidR="00604311" w:rsidRPr="00BA0797">
              <w:rPr>
                <w:rFonts w:ascii="Myriad Pro" w:eastAsia="Times New Roman" w:hAnsi="Myriad Pro"/>
                <w:sz w:val="18"/>
                <w:szCs w:val="18"/>
                <w:lang w:eastAsia="ru-RU"/>
              </w:rPr>
              <w:t>9</w:t>
            </w:r>
            <w:r w:rsidR="00834137" w:rsidRPr="00BA0797">
              <w:rPr>
                <w:rFonts w:ascii="Myriad Pro" w:eastAsia="Times New Roman" w:hAnsi="Myriad Pro"/>
                <w:sz w:val="18"/>
                <w:szCs w:val="18"/>
                <w:lang w:eastAsia="ru-RU"/>
              </w:rPr>
              <w:t>6 6</w:t>
            </w:r>
            <w:r w:rsidR="00604311" w:rsidRPr="00BA0797">
              <w:rPr>
                <w:rFonts w:ascii="Myriad Pro" w:eastAsia="Times New Roman" w:hAnsi="Myriad Pro"/>
                <w:sz w:val="18"/>
                <w:szCs w:val="18"/>
                <w:lang w:eastAsia="ru-RU"/>
              </w:rPr>
              <w:t>03,42</w:t>
            </w:r>
          </w:p>
        </w:tc>
        <w:tc>
          <w:tcPr>
            <w:tcW w:w="896" w:type="pct"/>
            <w:shd w:val="clear" w:color="auto" w:fill="auto"/>
            <w:noWrap/>
            <w:vAlign w:val="center"/>
          </w:tcPr>
          <w:p w14:paraId="1C815FB4"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w:t>
            </w:r>
          </w:p>
        </w:tc>
        <w:tc>
          <w:tcPr>
            <w:tcW w:w="1153" w:type="pct"/>
            <w:shd w:val="clear" w:color="auto" w:fill="auto"/>
            <w:noWrap/>
            <w:vAlign w:val="center"/>
          </w:tcPr>
          <w:p w14:paraId="2A41345D"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50</w:t>
            </w:r>
            <w:r w:rsidR="00834137" w:rsidRPr="00BA0797">
              <w:rPr>
                <w:rFonts w:ascii="Myriad Pro" w:eastAsia="Times New Roman" w:hAnsi="Myriad Pro"/>
                <w:sz w:val="18"/>
                <w:szCs w:val="18"/>
                <w:lang w:eastAsia="ru-RU"/>
              </w:rPr>
              <w:t>8 9</w:t>
            </w:r>
            <w:r w:rsidRPr="00BA0797">
              <w:rPr>
                <w:rFonts w:ascii="Myriad Pro" w:eastAsia="Times New Roman" w:hAnsi="Myriad Pro"/>
                <w:sz w:val="18"/>
                <w:szCs w:val="18"/>
                <w:lang w:eastAsia="ru-RU"/>
              </w:rPr>
              <w:t>81,03</w:t>
            </w:r>
          </w:p>
        </w:tc>
      </w:tr>
      <w:tr w:rsidR="00604311" w:rsidRPr="00BA0797" w14:paraId="62481E31" w14:textId="77777777">
        <w:trPr>
          <w:cantSplit/>
        </w:trPr>
        <w:tc>
          <w:tcPr>
            <w:tcW w:w="1810" w:type="pct"/>
            <w:shd w:val="clear" w:color="auto" w:fill="auto"/>
            <w:vAlign w:val="center"/>
          </w:tcPr>
          <w:p w14:paraId="087CD99F" w14:textId="77777777" w:rsidR="00604311" w:rsidRPr="00BA0797" w:rsidRDefault="00604311"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Итого подконтрольные расходы</w:t>
            </w:r>
          </w:p>
        </w:tc>
        <w:tc>
          <w:tcPr>
            <w:tcW w:w="1140" w:type="pct"/>
            <w:shd w:val="clear" w:color="auto" w:fill="auto"/>
            <w:noWrap/>
            <w:vAlign w:val="center"/>
          </w:tcPr>
          <w:p w14:paraId="38B5671A" w14:textId="77777777" w:rsidR="00604311" w:rsidRPr="00BA0797" w:rsidRDefault="00604311"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w:t>
            </w:r>
          </w:p>
        </w:tc>
        <w:tc>
          <w:tcPr>
            <w:tcW w:w="896" w:type="pct"/>
            <w:shd w:val="clear" w:color="auto" w:fill="auto"/>
            <w:noWrap/>
            <w:vAlign w:val="center"/>
          </w:tcPr>
          <w:p w14:paraId="22412F15" w14:textId="77777777" w:rsidR="00604311" w:rsidRPr="00BA0797" w:rsidRDefault="00604311"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w:t>
            </w:r>
          </w:p>
        </w:tc>
        <w:tc>
          <w:tcPr>
            <w:tcW w:w="1153" w:type="pct"/>
            <w:shd w:val="clear" w:color="auto" w:fill="auto"/>
            <w:noWrap/>
            <w:vAlign w:val="center"/>
          </w:tcPr>
          <w:p w14:paraId="39B7FBEA" w14:textId="77777777" w:rsidR="00604311" w:rsidRPr="00BA0797" w:rsidRDefault="0083413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2 0</w:t>
            </w:r>
            <w:r w:rsidR="00604311" w:rsidRPr="00BA0797">
              <w:rPr>
                <w:rFonts w:ascii="Myriad Pro" w:eastAsia="Times New Roman" w:hAnsi="Myriad Pro"/>
                <w:b/>
                <w:bCs/>
                <w:sz w:val="18"/>
                <w:szCs w:val="18"/>
                <w:lang w:eastAsia="ru-RU"/>
              </w:rPr>
              <w:t>7</w:t>
            </w:r>
            <w:r w:rsidRPr="00BA0797">
              <w:rPr>
                <w:rFonts w:ascii="Myriad Pro" w:eastAsia="Times New Roman" w:hAnsi="Myriad Pro"/>
                <w:b/>
                <w:bCs/>
                <w:sz w:val="18"/>
                <w:szCs w:val="18"/>
                <w:lang w:eastAsia="ru-RU"/>
              </w:rPr>
              <w:t>5 5</w:t>
            </w:r>
            <w:r w:rsidR="00604311" w:rsidRPr="00BA0797">
              <w:rPr>
                <w:rFonts w:ascii="Myriad Pro" w:eastAsia="Times New Roman" w:hAnsi="Myriad Pro"/>
                <w:b/>
                <w:bCs/>
                <w:sz w:val="18"/>
                <w:szCs w:val="18"/>
                <w:lang w:eastAsia="ru-RU"/>
              </w:rPr>
              <w:t>25,78</w:t>
            </w:r>
          </w:p>
        </w:tc>
      </w:tr>
    </w:tbl>
    <w:p w14:paraId="03BB2402" w14:textId="77777777" w:rsidR="00604311" w:rsidRPr="00BA0797" w:rsidRDefault="00604311" w:rsidP="00BA0797">
      <w:pPr>
        <w:spacing w:after="0" w:line="360" w:lineRule="auto"/>
        <w:ind w:firstLine="567"/>
        <w:contextualSpacing/>
        <w:jc w:val="both"/>
        <w:rPr>
          <w:rFonts w:ascii="Myriad Pro" w:hAnsi="Myriad Pro"/>
          <w:sz w:val="26"/>
          <w:szCs w:val="26"/>
        </w:rPr>
      </w:pPr>
    </w:p>
    <w:p w14:paraId="3D610AE9" w14:textId="77777777" w:rsidR="00604311" w:rsidRPr="00BA0797" w:rsidRDefault="00604311"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4EEC7099"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методическими указаниями рейтинг эффективности сетевой организации Госкомитетом определен по формуле (1) Метода аналогов. Экспертом рассчитаны нормализованные удельные показатели с применением формул (2), (3), и (4) Метода аналогов.</w:t>
      </w:r>
      <w:r w:rsidR="009C7B3E" w:rsidRPr="00BA0797">
        <w:rPr>
          <w:rFonts w:ascii="Myriad Pro" w:hAnsi="Myriad Pro"/>
          <w:sz w:val="26"/>
          <w:szCs w:val="26"/>
        </w:rPr>
        <w:t xml:space="preserve"> </w:t>
      </w:r>
      <w:r w:rsidRPr="00BA0797">
        <w:rPr>
          <w:rFonts w:ascii="Myriad Pro" w:hAnsi="Myriad Pro"/>
          <w:sz w:val="26"/>
          <w:szCs w:val="26"/>
        </w:rPr>
        <w:t>Коэффициенты нормализации приняты в расчет в соответствии с приложением №2 к методу аналогов. С учетом расчета рейтинга эффективности сетевой организации, индекс эффективности подконтрольных расходов Экспертом определен равным 2%.</w:t>
      </w:r>
      <w:r w:rsidR="00DE20A2" w:rsidRPr="00BA0797">
        <w:rPr>
          <w:rFonts w:ascii="Myriad Pro" w:hAnsi="Myriad Pro"/>
          <w:sz w:val="26"/>
          <w:szCs w:val="26"/>
        </w:rPr>
        <w:t xml:space="preserve"> </w:t>
      </w:r>
      <w:r w:rsidR="00792500" w:rsidRPr="00BA0797">
        <w:rPr>
          <w:rFonts w:ascii="Myriad Pro" w:hAnsi="Myriad Pro"/>
          <w:sz w:val="26"/>
          <w:szCs w:val="26"/>
        </w:rPr>
        <w:t>На долгосрочный период с 2012 по 2017 г</w:t>
      </w:r>
      <w:r w:rsidR="007B522B">
        <w:rPr>
          <w:rFonts w:ascii="Myriad Pro" w:hAnsi="Myriad Pro"/>
          <w:sz w:val="26"/>
          <w:szCs w:val="26"/>
        </w:rPr>
        <w:t>оды</w:t>
      </w:r>
      <w:r w:rsidR="00792500" w:rsidRPr="00BA0797">
        <w:rPr>
          <w:rFonts w:ascii="Myriad Pro" w:hAnsi="Myriad Pro"/>
          <w:sz w:val="26"/>
          <w:szCs w:val="26"/>
        </w:rPr>
        <w:t xml:space="preserve"> индекс эффективности подконтрольных расходов установлен 3%.</w:t>
      </w:r>
    </w:p>
    <w:p w14:paraId="5FA88342"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коэффициентом изменения рейтинга эффективности Экспертом</w:t>
      </w:r>
      <w:r w:rsidR="009C7B3E" w:rsidRPr="00BA0797">
        <w:rPr>
          <w:rFonts w:ascii="Myriad Pro" w:hAnsi="Myriad Pro"/>
          <w:sz w:val="26"/>
          <w:szCs w:val="26"/>
        </w:rPr>
        <w:t xml:space="preserve"> </w:t>
      </w:r>
      <w:r w:rsidRPr="00BA0797">
        <w:rPr>
          <w:rFonts w:ascii="Myriad Pro" w:hAnsi="Myriad Pro"/>
          <w:sz w:val="26"/>
          <w:szCs w:val="26"/>
        </w:rPr>
        <w:t>для расчета эффективного уровня подконтрольных расходов применена формула (10) Метода аналогов.</w:t>
      </w:r>
    </w:p>
    <w:p w14:paraId="5EC06779" w14:textId="77777777" w:rsidR="00604311" w:rsidRPr="00BA0797" w:rsidRDefault="00604311" w:rsidP="00BA0797">
      <w:pPr>
        <w:pStyle w:val="afff8"/>
        <w:spacing w:after="0"/>
      </w:pPr>
      <w:r w:rsidRPr="00BA0797">
        <w:t>С учетом достигнутых показателей (рейтинга эффективности сетевой организации и индекса подконтрольных расходов) значение эффективного уровня сетевой организации на 2018 год рассчитан</w:t>
      </w:r>
      <w:r w:rsidR="007F2150" w:rsidRPr="00BA0797">
        <w:t>о</w:t>
      </w:r>
      <w:r w:rsidRPr="00BA0797">
        <w:t xml:space="preserve"> по формуле (1)</w:t>
      </w:r>
      <w:r w:rsidR="009C7B3E" w:rsidRPr="00BA0797">
        <w:t xml:space="preserve"> </w:t>
      </w:r>
      <w:r w:rsidRPr="00BA0797">
        <w:t xml:space="preserve">Методов аналогов. В расчет приняты значения индекса потребительских цен в соответствии с Прогнозом экономического развития Российской Федерации на </w:t>
      </w:r>
      <w:smartTag w:uri="urn:schemas-microsoft-com:office:smarttags" w:element="metricconverter">
        <w:smartTagPr>
          <w:attr w:name="ProductID" w:val="2018 г"/>
        </w:smartTagPr>
        <w:r w:rsidRPr="00BA0797">
          <w:t>2018 г</w:t>
        </w:r>
      </w:smartTag>
      <w:r w:rsidRPr="00BA0797">
        <w:t xml:space="preserve">. и плановый период </w:t>
      </w:r>
      <w:r w:rsidR="007B522B">
        <w:t>2</w:t>
      </w:r>
      <w:r w:rsidRPr="00BA0797">
        <w:t>019-2020 гг. и показателей условных единиц оборудования сетевой организации.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40"/>
        <w:gridCol w:w="2232"/>
        <w:gridCol w:w="1566"/>
        <w:gridCol w:w="2232"/>
      </w:tblGrid>
      <w:tr w:rsidR="00604311" w:rsidRPr="00BA0797" w14:paraId="76390A32" w14:textId="77777777">
        <w:trPr>
          <w:cantSplit/>
        </w:trPr>
        <w:tc>
          <w:tcPr>
            <w:tcW w:w="18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64E6766"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lastRenderedPageBreak/>
              <w:t>Показатели</w:t>
            </w:r>
          </w:p>
        </w:tc>
        <w:tc>
          <w:tcPr>
            <w:tcW w:w="11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8E170BF"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Величина, рассчитанная по методике,</w:t>
            </w:r>
            <w:r w:rsidR="009C7B3E" w:rsidRPr="00BA0797">
              <w:rPr>
                <w:rFonts w:ascii="Myriad Pro" w:eastAsia="Times New Roman" w:hAnsi="Myriad Pro"/>
                <w:b/>
                <w:bCs/>
                <w:color w:val="FFFFFF"/>
                <w:sz w:val="18"/>
                <w:szCs w:val="18"/>
                <w:lang w:eastAsia="ru-RU"/>
              </w:rPr>
              <w:t xml:space="preserve"> </w:t>
            </w:r>
            <w:r w:rsidRPr="00BA0797">
              <w:rPr>
                <w:rFonts w:ascii="Myriad Pro" w:eastAsia="Times New Roman" w:hAnsi="Myriad Pro"/>
                <w:b/>
                <w:bCs/>
                <w:color w:val="FFFFFF"/>
                <w:sz w:val="18"/>
                <w:szCs w:val="18"/>
                <w:lang w:eastAsia="ru-RU"/>
              </w:rPr>
              <w:t>тыс. руб.</w:t>
            </w:r>
          </w:p>
        </w:tc>
        <w:tc>
          <w:tcPr>
            <w:tcW w:w="8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BAF2E2B"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Доля, %</w:t>
            </w:r>
          </w:p>
        </w:tc>
        <w:tc>
          <w:tcPr>
            <w:tcW w:w="11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8B1F34"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Величина подконтрольных расходов на первый (базовый) год, тыс. руб.</w:t>
            </w:r>
          </w:p>
        </w:tc>
      </w:tr>
      <w:tr w:rsidR="00604311" w:rsidRPr="00BA0797" w14:paraId="34AAAA7F" w14:textId="77777777">
        <w:trPr>
          <w:cantSplit/>
        </w:trPr>
        <w:tc>
          <w:tcPr>
            <w:tcW w:w="1850" w:type="pct"/>
            <w:tcBorders>
              <w:top w:val="single" w:sz="4" w:space="0" w:color="FFFFFF"/>
            </w:tcBorders>
            <w:shd w:val="clear" w:color="auto" w:fill="auto"/>
            <w:vAlign w:val="center"/>
          </w:tcPr>
          <w:p w14:paraId="0549071F" w14:textId="77777777" w:rsidR="00604311" w:rsidRPr="00BA0797" w:rsidRDefault="00604311"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Подконтрольные расходы методом экономически обоснованных расходов</w:t>
            </w:r>
          </w:p>
        </w:tc>
        <w:tc>
          <w:tcPr>
            <w:tcW w:w="1166" w:type="pct"/>
            <w:tcBorders>
              <w:top w:val="single" w:sz="4" w:space="0" w:color="FFFFFF"/>
            </w:tcBorders>
            <w:shd w:val="clear" w:color="auto" w:fill="auto"/>
            <w:noWrap/>
            <w:vAlign w:val="center"/>
          </w:tcPr>
          <w:p w14:paraId="5DA2D38D"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1 8</w:t>
            </w:r>
            <w:r w:rsidR="00604311"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8 0</w:t>
            </w:r>
            <w:r w:rsidR="00604311" w:rsidRPr="00BA0797">
              <w:rPr>
                <w:rFonts w:ascii="Myriad Pro" w:eastAsia="Times New Roman" w:hAnsi="Myriad Pro"/>
                <w:sz w:val="18"/>
                <w:szCs w:val="18"/>
                <w:lang w:eastAsia="ru-RU"/>
              </w:rPr>
              <w:t>28,42</w:t>
            </w:r>
          </w:p>
        </w:tc>
        <w:tc>
          <w:tcPr>
            <w:tcW w:w="818" w:type="pct"/>
            <w:tcBorders>
              <w:top w:val="single" w:sz="4" w:space="0" w:color="FFFFFF"/>
            </w:tcBorders>
            <w:shd w:val="clear" w:color="auto" w:fill="auto"/>
            <w:noWrap/>
            <w:vAlign w:val="center"/>
          </w:tcPr>
          <w:p w14:paraId="4A9AB744"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70%</w:t>
            </w:r>
          </w:p>
        </w:tc>
        <w:tc>
          <w:tcPr>
            <w:tcW w:w="1166" w:type="pct"/>
            <w:tcBorders>
              <w:top w:val="single" w:sz="4" w:space="0" w:color="FFFFFF"/>
            </w:tcBorders>
            <w:shd w:val="clear" w:color="auto" w:fill="auto"/>
            <w:noWrap/>
            <w:vAlign w:val="center"/>
          </w:tcPr>
          <w:p w14:paraId="2C758CE3"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1 2</w:t>
            </w:r>
            <w:r w:rsidR="00604311" w:rsidRPr="00BA0797">
              <w:rPr>
                <w:rFonts w:ascii="Myriad Pro" w:eastAsia="Times New Roman" w:hAnsi="Myriad Pro"/>
                <w:sz w:val="18"/>
                <w:szCs w:val="18"/>
                <w:lang w:eastAsia="ru-RU"/>
              </w:rPr>
              <w:t>8</w:t>
            </w:r>
            <w:r w:rsidR="00834137" w:rsidRPr="00BA0797">
              <w:rPr>
                <w:rFonts w:ascii="Myriad Pro" w:eastAsia="Times New Roman" w:hAnsi="Myriad Pro"/>
                <w:sz w:val="18"/>
                <w:szCs w:val="18"/>
                <w:lang w:eastAsia="ru-RU"/>
              </w:rPr>
              <w:t>6 6</w:t>
            </w:r>
            <w:r w:rsidR="00604311" w:rsidRPr="00BA0797">
              <w:rPr>
                <w:rFonts w:ascii="Myriad Pro" w:eastAsia="Times New Roman" w:hAnsi="Myriad Pro"/>
                <w:sz w:val="18"/>
                <w:szCs w:val="18"/>
                <w:lang w:eastAsia="ru-RU"/>
              </w:rPr>
              <w:t>19,89</w:t>
            </w:r>
          </w:p>
        </w:tc>
      </w:tr>
      <w:tr w:rsidR="00604311" w:rsidRPr="00BA0797" w14:paraId="42F691F5" w14:textId="77777777">
        <w:trPr>
          <w:cantSplit/>
        </w:trPr>
        <w:tc>
          <w:tcPr>
            <w:tcW w:w="1850" w:type="pct"/>
            <w:shd w:val="clear" w:color="auto" w:fill="auto"/>
            <w:vAlign w:val="center"/>
          </w:tcPr>
          <w:p w14:paraId="125B8F4C" w14:textId="77777777" w:rsidR="00604311" w:rsidRPr="00BA0797" w:rsidRDefault="00604311"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Подконтрольные расходы методом сравнения аналогов</w:t>
            </w:r>
          </w:p>
        </w:tc>
        <w:tc>
          <w:tcPr>
            <w:tcW w:w="1166" w:type="pct"/>
            <w:shd w:val="clear" w:color="auto" w:fill="auto"/>
            <w:noWrap/>
            <w:vAlign w:val="center"/>
          </w:tcPr>
          <w:p w14:paraId="5D95232F"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604311" w:rsidRPr="00BA0797">
              <w:rPr>
                <w:rFonts w:ascii="Myriad Pro" w:eastAsia="Times New Roman" w:hAnsi="Myriad Pro"/>
                <w:sz w:val="18"/>
                <w:szCs w:val="18"/>
                <w:lang w:eastAsia="ru-RU"/>
              </w:rPr>
              <w:t>9</w:t>
            </w:r>
            <w:r w:rsidR="00834137" w:rsidRPr="00BA0797">
              <w:rPr>
                <w:rFonts w:ascii="Myriad Pro" w:eastAsia="Times New Roman" w:hAnsi="Myriad Pro"/>
                <w:sz w:val="18"/>
                <w:szCs w:val="18"/>
                <w:lang w:eastAsia="ru-RU"/>
              </w:rPr>
              <w:t>4 1</w:t>
            </w:r>
            <w:r w:rsidR="00604311" w:rsidRPr="00BA0797">
              <w:rPr>
                <w:rFonts w:ascii="Myriad Pro" w:eastAsia="Times New Roman" w:hAnsi="Myriad Pro"/>
                <w:sz w:val="18"/>
                <w:szCs w:val="18"/>
                <w:lang w:eastAsia="ru-RU"/>
              </w:rPr>
              <w:t>33,85</w:t>
            </w:r>
          </w:p>
        </w:tc>
        <w:tc>
          <w:tcPr>
            <w:tcW w:w="818" w:type="pct"/>
            <w:shd w:val="clear" w:color="auto" w:fill="auto"/>
            <w:noWrap/>
            <w:vAlign w:val="center"/>
          </w:tcPr>
          <w:p w14:paraId="3D73B457"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w:t>
            </w:r>
          </w:p>
        </w:tc>
        <w:tc>
          <w:tcPr>
            <w:tcW w:w="1166" w:type="pct"/>
            <w:shd w:val="clear" w:color="auto" w:fill="auto"/>
            <w:noWrap/>
            <w:vAlign w:val="center"/>
          </w:tcPr>
          <w:p w14:paraId="1ADA4786"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47</w:t>
            </w:r>
            <w:r w:rsidR="00834137" w:rsidRPr="00BA0797">
              <w:rPr>
                <w:rFonts w:ascii="Myriad Pro" w:eastAsia="Times New Roman" w:hAnsi="Myriad Pro"/>
                <w:sz w:val="18"/>
                <w:szCs w:val="18"/>
                <w:lang w:eastAsia="ru-RU"/>
              </w:rPr>
              <w:t>8 2</w:t>
            </w:r>
            <w:r w:rsidRPr="00BA0797">
              <w:rPr>
                <w:rFonts w:ascii="Myriad Pro" w:eastAsia="Times New Roman" w:hAnsi="Myriad Pro"/>
                <w:sz w:val="18"/>
                <w:szCs w:val="18"/>
                <w:lang w:eastAsia="ru-RU"/>
              </w:rPr>
              <w:t>40,15</w:t>
            </w:r>
          </w:p>
        </w:tc>
      </w:tr>
      <w:tr w:rsidR="00604311" w:rsidRPr="00BA0797" w14:paraId="167F6289" w14:textId="77777777">
        <w:trPr>
          <w:cantSplit/>
        </w:trPr>
        <w:tc>
          <w:tcPr>
            <w:tcW w:w="1850" w:type="pct"/>
            <w:shd w:val="clear" w:color="auto" w:fill="auto"/>
            <w:vAlign w:val="center"/>
          </w:tcPr>
          <w:p w14:paraId="084A3947" w14:textId="77777777" w:rsidR="00604311" w:rsidRPr="00BA0797" w:rsidRDefault="00604311"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Итого подконтрольные расходы</w:t>
            </w:r>
          </w:p>
        </w:tc>
        <w:tc>
          <w:tcPr>
            <w:tcW w:w="1166" w:type="pct"/>
            <w:shd w:val="clear" w:color="auto" w:fill="auto"/>
            <w:noWrap/>
            <w:vAlign w:val="center"/>
          </w:tcPr>
          <w:p w14:paraId="22840108" w14:textId="77777777" w:rsidR="00604311" w:rsidRPr="00BA0797" w:rsidRDefault="00604311"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w:t>
            </w:r>
          </w:p>
        </w:tc>
        <w:tc>
          <w:tcPr>
            <w:tcW w:w="818" w:type="pct"/>
            <w:shd w:val="clear" w:color="auto" w:fill="auto"/>
            <w:noWrap/>
            <w:vAlign w:val="center"/>
          </w:tcPr>
          <w:p w14:paraId="3D285823" w14:textId="77777777" w:rsidR="00604311" w:rsidRPr="00BA0797" w:rsidRDefault="00604311"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w:t>
            </w:r>
          </w:p>
        </w:tc>
        <w:tc>
          <w:tcPr>
            <w:tcW w:w="1166" w:type="pct"/>
            <w:shd w:val="clear" w:color="auto" w:fill="auto"/>
            <w:noWrap/>
            <w:vAlign w:val="center"/>
          </w:tcPr>
          <w:p w14:paraId="4FCA1473" w14:textId="77777777" w:rsidR="00604311"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1 7</w:t>
            </w:r>
            <w:r w:rsidR="00604311"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4 8</w:t>
            </w:r>
            <w:r w:rsidR="00604311" w:rsidRPr="00BA0797">
              <w:rPr>
                <w:rFonts w:ascii="Myriad Pro" w:eastAsia="Times New Roman" w:hAnsi="Myriad Pro"/>
                <w:b/>
                <w:bCs/>
                <w:sz w:val="18"/>
                <w:szCs w:val="18"/>
                <w:lang w:eastAsia="ru-RU"/>
              </w:rPr>
              <w:t>60,05</w:t>
            </w:r>
          </w:p>
        </w:tc>
      </w:tr>
    </w:tbl>
    <w:p w14:paraId="2FF3E4AF" w14:textId="77777777" w:rsidR="00604311" w:rsidRPr="00BA0797" w:rsidRDefault="00604311" w:rsidP="00BA0797">
      <w:pPr>
        <w:pStyle w:val="afffb"/>
        <w:tabs>
          <w:tab w:val="clear" w:pos="960"/>
        </w:tabs>
        <w:spacing w:before="0"/>
      </w:pPr>
      <w:r w:rsidRPr="00BA0797">
        <w:t xml:space="preserve">С учетом планируемых параметров расчета тарифов базовый уровень подконтрольных расходов на первый год долгосрочного периода регулирования сетевой организации составляет </w:t>
      </w:r>
      <w:r w:rsidR="009C7B3E" w:rsidRPr="00BA0797">
        <w:t>1 7</w:t>
      </w:r>
      <w:r w:rsidRPr="00BA0797">
        <w:t>6</w:t>
      </w:r>
      <w:r w:rsidR="00834137" w:rsidRPr="00BA0797">
        <w:t>4 8</w:t>
      </w:r>
      <w:r w:rsidRPr="00BA0797">
        <w:t xml:space="preserve">60,05 тыс. руб. (или 124,3% к предыдущему периоду регулирования). Рост подконтрольных расходов обусловлен преимущественно увеличением расходов по статье </w:t>
      </w:r>
      <w:r w:rsidR="00586D28" w:rsidRPr="00BA0797">
        <w:t>«</w:t>
      </w:r>
      <w:r w:rsidRPr="00BA0797">
        <w:t>Расходы на оплату труда</w:t>
      </w:r>
      <w:r w:rsidR="00586D28" w:rsidRPr="00BA0797">
        <w:t>»</w:t>
      </w:r>
      <w:r w:rsidRPr="00BA0797">
        <w:t xml:space="preserve"> в связи с приведением указанной статьи в соответствии с Отраслевым тарифным соглашением в электроэнергетике Российской Федерации.</w:t>
      </w:r>
    </w:p>
    <w:p w14:paraId="3A98C8EB" w14:textId="77777777" w:rsidR="00604311" w:rsidRPr="00BA0797" w:rsidRDefault="00604311" w:rsidP="00BA0797">
      <w:pPr>
        <w:pStyle w:val="afff8"/>
        <w:spacing w:after="0"/>
      </w:pPr>
      <w:r w:rsidRPr="00BA0797">
        <w:t>В рамках исполнения приказа ФАС от 20.04.2018 № 527/18 Госкомитетом был пересчитан базовый уровень подконтрольных расходов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53"/>
        <w:gridCol w:w="2507"/>
        <w:gridCol w:w="1732"/>
        <w:gridCol w:w="1878"/>
      </w:tblGrid>
      <w:tr w:rsidR="00604311" w:rsidRPr="00BA0797" w14:paraId="0053AB38" w14:textId="77777777">
        <w:trPr>
          <w:cantSplit/>
        </w:trPr>
        <w:tc>
          <w:tcPr>
            <w:tcW w:w="18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260B3D2"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Показатели</w:t>
            </w:r>
          </w:p>
        </w:tc>
        <w:tc>
          <w:tcPr>
            <w:tcW w:w="131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DF279A"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Величина, рассчитанная по методике,</w:t>
            </w:r>
            <w:r w:rsidR="009C7B3E" w:rsidRPr="00BA0797">
              <w:rPr>
                <w:rFonts w:ascii="Myriad Pro" w:eastAsia="Times New Roman" w:hAnsi="Myriad Pro"/>
                <w:b/>
                <w:bCs/>
                <w:color w:val="FFFFFF"/>
                <w:sz w:val="18"/>
                <w:szCs w:val="18"/>
                <w:lang w:eastAsia="ru-RU"/>
              </w:rPr>
              <w:t xml:space="preserve"> </w:t>
            </w:r>
            <w:r w:rsidRPr="00BA0797">
              <w:rPr>
                <w:rFonts w:ascii="Myriad Pro" w:eastAsia="Times New Roman" w:hAnsi="Myriad Pro"/>
                <w:b/>
                <w:bCs/>
                <w:color w:val="FFFFFF"/>
                <w:sz w:val="18"/>
                <w:szCs w:val="18"/>
                <w:lang w:eastAsia="ru-RU"/>
              </w:rPr>
              <w:t>тыс. руб.</w:t>
            </w:r>
          </w:p>
        </w:tc>
        <w:tc>
          <w:tcPr>
            <w:tcW w:w="90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FF0E24"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Доля, %</w:t>
            </w:r>
          </w:p>
        </w:tc>
        <w:tc>
          <w:tcPr>
            <w:tcW w:w="9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CE7B0F" w14:textId="77777777" w:rsidR="00604311" w:rsidRPr="00BA0797" w:rsidRDefault="00604311" w:rsidP="00BA0797">
            <w:pPr>
              <w:spacing w:after="0" w:line="240" w:lineRule="auto"/>
              <w:jc w:val="center"/>
              <w:rPr>
                <w:rFonts w:ascii="Myriad Pro" w:eastAsia="Times New Roman" w:hAnsi="Myriad Pro"/>
                <w:b/>
                <w:bCs/>
                <w:color w:val="FFFFFF"/>
                <w:sz w:val="18"/>
                <w:szCs w:val="18"/>
                <w:lang w:eastAsia="ru-RU"/>
              </w:rPr>
            </w:pPr>
            <w:r w:rsidRPr="00BA0797">
              <w:rPr>
                <w:rFonts w:ascii="Myriad Pro" w:eastAsia="Times New Roman" w:hAnsi="Myriad Pro"/>
                <w:b/>
                <w:bCs/>
                <w:color w:val="FFFFFF"/>
                <w:sz w:val="18"/>
                <w:szCs w:val="18"/>
                <w:lang w:eastAsia="ru-RU"/>
              </w:rPr>
              <w:t>Величина подконтрольных расходов на первый (базовый) год, тыс. руб.</w:t>
            </w:r>
          </w:p>
        </w:tc>
      </w:tr>
      <w:tr w:rsidR="00604311" w:rsidRPr="00BA0797" w14:paraId="1820BCD3" w14:textId="77777777">
        <w:trPr>
          <w:cantSplit/>
        </w:trPr>
        <w:tc>
          <w:tcPr>
            <w:tcW w:w="1804" w:type="pct"/>
            <w:tcBorders>
              <w:top w:val="single" w:sz="4" w:space="0" w:color="FFFFFF"/>
            </w:tcBorders>
            <w:shd w:val="clear" w:color="auto" w:fill="auto"/>
            <w:vAlign w:val="center"/>
          </w:tcPr>
          <w:p w14:paraId="24DC42BC" w14:textId="77777777" w:rsidR="00604311" w:rsidRPr="00BA0797" w:rsidRDefault="00604311"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Подконтрольные расходы методом экономически обоснованных расходов</w:t>
            </w:r>
          </w:p>
        </w:tc>
        <w:tc>
          <w:tcPr>
            <w:tcW w:w="1310" w:type="pct"/>
            <w:tcBorders>
              <w:top w:val="single" w:sz="4" w:space="0" w:color="FFFFFF"/>
            </w:tcBorders>
            <w:shd w:val="clear" w:color="auto" w:fill="auto"/>
            <w:noWrap/>
            <w:vAlign w:val="center"/>
          </w:tcPr>
          <w:p w14:paraId="30F8F367"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1 7</w:t>
            </w:r>
            <w:r w:rsidR="00604311" w:rsidRPr="00BA0797">
              <w:rPr>
                <w:rFonts w:ascii="Myriad Pro" w:eastAsia="Times New Roman" w:hAnsi="Myriad Pro"/>
                <w:sz w:val="18"/>
                <w:szCs w:val="18"/>
                <w:lang w:eastAsia="ru-RU"/>
              </w:rPr>
              <w:t>7</w:t>
            </w:r>
            <w:r w:rsidR="00834137" w:rsidRPr="00BA0797">
              <w:rPr>
                <w:rFonts w:ascii="Myriad Pro" w:eastAsia="Times New Roman" w:hAnsi="Myriad Pro"/>
                <w:sz w:val="18"/>
                <w:szCs w:val="18"/>
                <w:lang w:eastAsia="ru-RU"/>
              </w:rPr>
              <w:t>7 1</w:t>
            </w:r>
            <w:r w:rsidR="00604311" w:rsidRPr="00BA0797">
              <w:rPr>
                <w:rFonts w:ascii="Myriad Pro" w:eastAsia="Times New Roman" w:hAnsi="Myriad Pro"/>
                <w:sz w:val="18"/>
                <w:szCs w:val="18"/>
                <w:lang w:eastAsia="ru-RU"/>
              </w:rPr>
              <w:t>61,05</w:t>
            </w:r>
          </w:p>
        </w:tc>
        <w:tc>
          <w:tcPr>
            <w:tcW w:w="905" w:type="pct"/>
            <w:tcBorders>
              <w:top w:val="single" w:sz="4" w:space="0" w:color="FFFFFF"/>
            </w:tcBorders>
            <w:shd w:val="clear" w:color="auto" w:fill="auto"/>
            <w:noWrap/>
            <w:vAlign w:val="center"/>
          </w:tcPr>
          <w:p w14:paraId="599E74C2"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70%</w:t>
            </w:r>
          </w:p>
        </w:tc>
        <w:tc>
          <w:tcPr>
            <w:tcW w:w="981" w:type="pct"/>
            <w:tcBorders>
              <w:top w:val="single" w:sz="4" w:space="0" w:color="FFFFFF"/>
            </w:tcBorders>
            <w:shd w:val="clear" w:color="auto" w:fill="auto"/>
            <w:noWrap/>
            <w:vAlign w:val="center"/>
          </w:tcPr>
          <w:p w14:paraId="2EF2151D"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1 2</w:t>
            </w:r>
            <w:r w:rsidR="00604311" w:rsidRPr="00BA0797">
              <w:rPr>
                <w:rFonts w:ascii="Myriad Pro" w:eastAsia="Times New Roman" w:hAnsi="Myriad Pro"/>
                <w:sz w:val="18"/>
                <w:szCs w:val="18"/>
                <w:lang w:eastAsia="ru-RU"/>
              </w:rPr>
              <w:t>4</w:t>
            </w:r>
            <w:r w:rsidR="00834137" w:rsidRPr="00BA0797">
              <w:rPr>
                <w:rFonts w:ascii="Myriad Pro" w:eastAsia="Times New Roman" w:hAnsi="Myriad Pro"/>
                <w:sz w:val="18"/>
                <w:szCs w:val="18"/>
                <w:lang w:eastAsia="ru-RU"/>
              </w:rPr>
              <w:t>4 0</w:t>
            </w:r>
            <w:r w:rsidR="00604311" w:rsidRPr="00BA0797">
              <w:rPr>
                <w:rFonts w:ascii="Myriad Pro" w:eastAsia="Times New Roman" w:hAnsi="Myriad Pro"/>
                <w:sz w:val="18"/>
                <w:szCs w:val="18"/>
                <w:lang w:eastAsia="ru-RU"/>
              </w:rPr>
              <w:t>12,73</w:t>
            </w:r>
          </w:p>
        </w:tc>
      </w:tr>
      <w:tr w:rsidR="00604311" w:rsidRPr="00BA0797" w14:paraId="3A0059EA" w14:textId="77777777">
        <w:trPr>
          <w:cantSplit/>
        </w:trPr>
        <w:tc>
          <w:tcPr>
            <w:tcW w:w="1804" w:type="pct"/>
            <w:shd w:val="clear" w:color="auto" w:fill="auto"/>
            <w:vAlign w:val="center"/>
          </w:tcPr>
          <w:p w14:paraId="3AF8A279" w14:textId="77777777" w:rsidR="00604311" w:rsidRPr="00BA0797" w:rsidRDefault="00604311"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Подконтрольные расходы методом сравнения аналогов</w:t>
            </w:r>
          </w:p>
        </w:tc>
        <w:tc>
          <w:tcPr>
            <w:tcW w:w="1310" w:type="pct"/>
            <w:shd w:val="clear" w:color="auto" w:fill="auto"/>
            <w:noWrap/>
            <w:vAlign w:val="center"/>
          </w:tcPr>
          <w:p w14:paraId="6F7DE228" w14:textId="77777777" w:rsidR="00604311"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604311" w:rsidRPr="00BA0797">
              <w:rPr>
                <w:rFonts w:ascii="Myriad Pro" w:eastAsia="Times New Roman" w:hAnsi="Myriad Pro"/>
                <w:sz w:val="18"/>
                <w:szCs w:val="18"/>
                <w:lang w:eastAsia="ru-RU"/>
              </w:rPr>
              <w:t>8</w:t>
            </w:r>
            <w:r w:rsidR="00834137" w:rsidRPr="00BA0797">
              <w:rPr>
                <w:rFonts w:ascii="Myriad Pro" w:eastAsia="Times New Roman" w:hAnsi="Myriad Pro"/>
                <w:sz w:val="18"/>
                <w:szCs w:val="18"/>
                <w:lang w:eastAsia="ru-RU"/>
              </w:rPr>
              <w:t>1 0</w:t>
            </w:r>
            <w:r w:rsidR="00604311" w:rsidRPr="00BA0797">
              <w:rPr>
                <w:rFonts w:ascii="Myriad Pro" w:eastAsia="Times New Roman" w:hAnsi="Myriad Pro"/>
                <w:sz w:val="18"/>
                <w:szCs w:val="18"/>
                <w:lang w:eastAsia="ru-RU"/>
              </w:rPr>
              <w:t>49,36</w:t>
            </w:r>
          </w:p>
        </w:tc>
        <w:tc>
          <w:tcPr>
            <w:tcW w:w="905" w:type="pct"/>
            <w:shd w:val="clear" w:color="auto" w:fill="auto"/>
            <w:noWrap/>
            <w:vAlign w:val="center"/>
          </w:tcPr>
          <w:p w14:paraId="4B5A0F71"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w:t>
            </w:r>
          </w:p>
        </w:tc>
        <w:tc>
          <w:tcPr>
            <w:tcW w:w="981" w:type="pct"/>
            <w:shd w:val="clear" w:color="auto" w:fill="auto"/>
            <w:noWrap/>
            <w:vAlign w:val="center"/>
          </w:tcPr>
          <w:p w14:paraId="590F4614" w14:textId="77777777" w:rsidR="00604311" w:rsidRPr="00BA0797" w:rsidRDefault="00604311"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47</w:t>
            </w:r>
            <w:r w:rsidR="00834137" w:rsidRPr="00BA0797">
              <w:rPr>
                <w:rFonts w:ascii="Myriad Pro" w:eastAsia="Times New Roman" w:hAnsi="Myriad Pro"/>
                <w:sz w:val="18"/>
                <w:szCs w:val="18"/>
                <w:lang w:eastAsia="ru-RU"/>
              </w:rPr>
              <w:t>4 3</w:t>
            </w:r>
            <w:r w:rsidRPr="00BA0797">
              <w:rPr>
                <w:rFonts w:ascii="Myriad Pro" w:eastAsia="Times New Roman" w:hAnsi="Myriad Pro"/>
                <w:sz w:val="18"/>
                <w:szCs w:val="18"/>
                <w:lang w:eastAsia="ru-RU"/>
              </w:rPr>
              <w:t>14,81</w:t>
            </w:r>
          </w:p>
        </w:tc>
      </w:tr>
      <w:tr w:rsidR="00604311" w:rsidRPr="00BA0797" w14:paraId="6F733684" w14:textId="77777777">
        <w:trPr>
          <w:cantSplit/>
        </w:trPr>
        <w:tc>
          <w:tcPr>
            <w:tcW w:w="1804" w:type="pct"/>
            <w:shd w:val="clear" w:color="auto" w:fill="auto"/>
            <w:vAlign w:val="center"/>
          </w:tcPr>
          <w:p w14:paraId="3A862805" w14:textId="77777777" w:rsidR="00604311" w:rsidRPr="00BA0797" w:rsidRDefault="00604311"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Итого подконтрольные расходы</w:t>
            </w:r>
          </w:p>
        </w:tc>
        <w:tc>
          <w:tcPr>
            <w:tcW w:w="1310" w:type="pct"/>
            <w:shd w:val="clear" w:color="auto" w:fill="auto"/>
            <w:noWrap/>
            <w:vAlign w:val="center"/>
          </w:tcPr>
          <w:p w14:paraId="47BA22A1" w14:textId="77777777" w:rsidR="00604311" w:rsidRPr="00BA0797" w:rsidRDefault="00604311"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w:t>
            </w:r>
          </w:p>
        </w:tc>
        <w:tc>
          <w:tcPr>
            <w:tcW w:w="905" w:type="pct"/>
            <w:shd w:val="clear" w:color="auto" w:fill="auto"/>
            <w:noWrap/>
            <w:vAlign w:val="center"/>
          </w:tcPr>
          <w:p w14:paraId="4ACF5A06" w14:textId="77777777" w:rsidR="00604311" w:rsidRPr="00BA0797" w:rsidRDefault="00604311"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w:t>
            </w:r>
          </w:p>
        </w:tc>
        <w:tc>
          <w:tcPr>
            <w:tcW w:w="981" w:type="pct"/>
            <w:shd w:val="clear" w:color="auto" w:fill="auto"/>
            <w:noWrap/>
            <w:vAlign w:val="center"/>
          </w:tcPr>
          <w:p w14:paraId="0FBD625D" w14:textId="77777777" w:rsidR="00604311"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1 7</w:t>
            </w:r>
            <w:r w:rsidR="00604311" w:rsidRPr="00BA0797">
              <w:rPr>
                <w:rFonts w:ascii="Myriad Pro" w:eastAsia="Times New Roman" w:hAnsi="Myriad Pro"/>
                <w:b/>
                <w:bCs/>
                <w:sz w:val="18"/>
                <w:szCs w:val="18"/>
                <w:lang w:eastAsia="ru-RU"/>
              </w:rPr>
              <w:t>1</w:t>
            </w:r>
            <w:r w:rsidR="00834137" w:rsidRPr="00BA0797">
              <w:rPr>
                <w:rFonts w:ascii="Myriad Pro" w:eastAsia="Times New Roman" w:hAnsi="Myriad Pro"/>
                <w:b/>
                <w:bCs/>
                <w:sz w:val="18"/>
                <w:szCs w:val="18"/>
                <w:lang w:eastAsia="ru-RU"/>
              </w:rPr>
              <w:t>8 3</w:t>
            </w:r>
            <w:r w:rsidR="00604311" w:rsidRPr="00BA0797">
              <w:rPr>
                <w:rFonts w:ascii="Myriad Pro" w:eastAsia="Times New Roman" w:hAnsi="Myriad Pro"/>
                <w:b/>
                <w:bCs/>
                <w:sz w:val="18"/>
                <w:szCs w:val="18"/>
                <w:lang w:eastAsia="ru-RU"/>
              </w:rPr>
              <w:t>27,54</w:t>
            </w:r>
          </w:p>
        </w:tc>
      </w:tr>
    </w:tbl>
    <w:p w14:paraId="31FF50A7" w14:textId="77777777" w:rsidR="00D75785" w:rsidRPr="00BA0797" w:rsidRDefault="00D75785" w:rsidP="00BA0797">
      <w:pPr>
        <w:widowControl w:val="0"/>
        <w:spacing w:after="0" w:line="360" w:lineRule="auto"/>
        <w:contextualSpacing/>
        <w:jc w:val="both"/>
        <w:rPr>
          <w:rFonts w:ascii="Myriad Pro" w:hAnsi="Myriad Pro"/>
          <w:b/>
          <w:sz w:val="26"/>
          <w:szCs w:val="26"/>
        </w:rPr>
      </w:pPr>
    </w:p>
    <w:p w14:paraId="2AC5E352" w14:textId="77777777" w:rsidR="00604311" w:rsidRPr="00BA0797" w:rsidRDefault="00604311" w:rsidP="00BA0797">
      <w:pPr>
        <w:widowControl w:val="0"/>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04AE93AA" w14:textId="77777777" w:rsidR="00604311" w:rsidRPr="00BA0797" w:rsidRDefault="00604311" w:rsidP="00BA0797">
      <w:pPr>
        <w:widowControl w:val="0"/>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38639030"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w:t>
      </w:r>
      <w:r w:rsidRPr="00BA0797">
        <w:rPr>
          <w:rFonts w:ascii="Myriad Pro" w:hAnsi="Myriad Pro"/>
          <w:sz w:val="26"/>
          <w:szCs w:val="26"/>
        </w:rPr>
        <w:lastRenderedPageBreak/>
        <w:t>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5E9F5A73"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1) уровня цен и климатических условий в регионе, в котором осуществляется деятельность ТСО;</w:t>
      </w:r>
    </w:p>
    <w:p w14:paraId="225DE5E4"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2) натуральных показателей ТСО, предусмотренных приложением N 1 к Методическим указаниям № 421-э.</w:t>
      </w:r>
    </w:p>
    <w:p w14:paraId="074915D4"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w:t>
      </w:r>
      <w:r w:rsidR="005E5C6B" w:rsidRPr="00BA0797">
        <w:rPr>
          <w:rFonts w:ascii="Myriad Pro" w:hAnsi="Myriad Pro"/>
          <w:sz w:val="26"/>
          <w:szCs w:val="26"/>
        </w:rPr>
        <w:t>,</w:t>
      </w:r>
      <w:r w:rsidRPr="00BA0797">
        <w:rPr>
          <w:rFonts w:ascii="Myriad Pro" w:hAnsi="Myriad Pro"/>
          <w:sz w:val="26"/>
          <w:szCs w:val="26"/>
        </w:rPr>
        <w:t xml:space="preserve"> заданного в пункте 10 условия) на основании расчета коэффициента изменения рейтинга эффективности.</w:t>
      </w:r>
    </w:p>
    <w:p w14:paraId="19D709C2" w14:textId="77777777" w:rsidR="00604311" w:rsidRPr="00BA0797" w:rsidRDefault="0080133B" w:rsidP="00BA0797">
      <w:pPr>
        <w:spacing w:after="0"/>
        <w:jc w:val="center"/>
        <w:rPr>
          <w:rFonts w:ascii="Myriad Pro" w:hAnsi="Myriad Pro"/>
          <w:sz w:val="26"/>
          <w:szCs w:val="26"/>
        </w:rPr>
      </w:pPr>
      <w:r>
        <w:rPr>
          <w:rFonts w:ascii="Myriad Pro" w:hAnsi="Myriad Pro"/>
          <w:noProof/>
          <w:sz w:val="26"/>
          <w:szCs w:val="26"/>
          <w:lang w:eastAsia="ru-RU"/>
        </w:rPr>
        <w:drawing>
          <wp:inline distT="0" distB="0" distL="0" distR="0" wp14:anchorId="2E847717" wp14:editId="2AD9809A">
            <wp:extent cx="1295400" cy="736600"/>
            <wp:effectExtent l="0" t="0" r="0" b="0"/>
            <wp:docPr id="7"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5400" cy="736600"/>
                    </a:xfrm>
                    <a:prstGeom prst="rect">
                      <a:avLst/>
                    </a:prstGeom>
                    <a:noFill/>
                    <a:ln>
                      <a:noFill/>
                    </a:ln>
                  </pic:spPr>
                </pic:pic>
              </a:graphicData>
            </a:graphic>
          </wp:inline>
        </w:drawing>
      </w:r>
      <w:r w:rsidR="00604311" w:rsidRPr="00BA0797">
        <w:rPr>
          <w:rFonts w:ascii="Myriad Pro" w:hAnsi="Myriad Pro"/>
          <w:sz w:val="26"/>
          <w:szCs w:val="26"/>
        </w:rPr>
        <w:t xml:space="preserve"> (10),</w:t>
      </w:r>
    </w:p>
    <w:p w14:paraId="699E239A" w14:textId="77777777" w:rsidR="00604311" w:rsidRPr="00BA0797" w:rsidRDefault="00604311" w:rsidP="00BA0797">
      <w:pPr>
        <w:spacing w:after="0"/>
        <w:ind w:firstLine="567"/>
        <w:rPr>
          <w:rFonts w:ascii="Myriad Pro" w:hAnsi="Myriad Pro"/>
          <w:sz w:val="26"/>
          <w:szCs w:val="26"/>
        </w:rPr>
      </w:pPr>
      <w:r w:rsidRPr="00BA0797">
        <w:rPr>
          <w:rFonts w:ascii="Myriad Pro" w:hAnsi="Myriad Pro"/>
          <w:sz w:val="26"/>
          <w:szCs w:val="26"/>
        </w:rPr>
        <w:t>где:</w:t>
      </w:r>
    </w:p>
    <w:p w14:paraId="72C8B9C3" w14:textId="77777777" w:rsidR="00604311" w:rsidRPr="00BA0797" w:rsidRDefault="0080133B" w:rsidP="00BA0797">
      <w:pPr>
        <w:spacing w:after="0"/>
        <w:ind w:firstLine="567"/>
        <w:rPr>
          <w:rFonts w:ascii="Myriad Pro" w:hAnsi="Myriad Pro"/>
          <w:sz w:val="26"/>
          <w:szCs w:val="26"/>
        </w:rPr>
      </w:pPr>
      <w:r>
        <w:rPr>
          <w:rFonts w:ascii="Myriad Pro" w:hAnsi="Myriad Pro"/>
          <w:noProof/>
          <w:sz w:val="26"/>
          <w:szCs w:val="26"/>
          <w:lang w:eastAsia="ru-RU"/>
        </w:rPr>
        <w:drawing>
          <wp:inline distT="0" distB="0" distL="0" distR="0" wp14:anchorId="75276637" wp14:editId="038936C2">
            <wp:extent cx="152400" cy="220345"/>
            <wp:effectExtent l="0" t="0" r="0" b="0"/>
            <wp:docPr id="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2400" cy="220345"/>
                    </a:xfrm>
                    <a:prstGeom prst="rect">
                      <a:avLst/>
                    </a:prstGeom>
                    <a:noFill/>
                    <a:ln>
                      <a:noFill/>
                    </a:ln>
                  </pic:spPr>
                </pic:pic>
              </a:graphicData>
            </a:graphic>
          </wp:inline>
        </w:drawing>
      </w:r>
      <w:r w:rsidR="00604311" w:rsidRPr="00BA0797">
        <w:rPr>
          <w:rFonts w:ascii="Myriad Pro" w:hAnsi="Myriad Pro"/>
          <w:sz w:val="26"/>
          <w:szCs w:val="26"/>
        </w:rPr>
        <w:t xml:space="preserve"> - коэффициент изменения рейтинга эффективности ТСО n;</w:t>
      </w:r>
    </w:p>
    <w:p w14:paraId="198B607C" w14:textId="77777777" w:rsidR="00604311" w:rsidRPr="00BA0797" w:rsidRDefault="00604311" w:rsidP="00BA0797">
      <w:pPr>
        <w:spacing w:after="0"/>
        <w:ind w:firstLine="567"/>
        <w:rPr>
          <w:rFonts w:ascii="Myriad Pro" w:hAnsi="Myriad Pro"/>
          <w:sz w:val="26"/>
          <w:szCs w:val="26"/>
        </w:rPr>
      </w:pPr>
      <w:r w:rsidRPr="00BA0797">
        <w:rPr>
          <w:rFonts w:ascii="Myriad Pro" w:hAnsi="Myriad Pro"/>
          <w:sz w:val="26"/>
          <w:szCs w:val="26"/>
        </w:rPr>
        <w:t>m - год, предшествующий периоду регулирования;</w:t>
      </w:r>
    </w:p>
    <w:p w14:paraId="1301253B" w14:textId="77777777" w:rsidR="00604311" w:rsidRPr="00BA0797" w:rsidRDefault="0080133B" w:rsidP="00BA0797">
      <w:pPr>
        <w:spacing w:after="0"/>
        <w:ind w:firstLine="567"/>
        <w:rPr>
          <w:rFonts w:ascii="Myriad Pro" w:hAnsi="Myriad Pro"/>
          <w:sz w:val="26"/>
          <w:szCs w:val="26"/>
        </w:rPr>
      </w:pPr>
      <w:r>
        <w:rPr>
          <w:rFonts w:ascii="Myriad Pro" w:hAnsi="Myriad Pro"/>
          <w:noProof/>
          <w:sz w:val="26"/>
          <w:szCs w:val="26"/>
          <w:lang w:eastAsia="ru-RU"/>
        </w:rPr>
        <w:drawing>
          <wp:inline distT="0" distB="0" distL="0" distR="0" wp14:anchorId="42065DCF" wp14:editId="0949A3EC">
            <wp:extent cx="177800" cy="271145"/>
            <wp:effectExtent l="0" t="0" r="0" b="0"/>
            <wp:docPr id="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800" cy="271145"/>
                    </a:xfrm>
                    <a:prstGeom prst="rect">
                      <a:avLst/>
                    </a:prstGeom>
                    <a:noFill/>
                    <a:ln>
                      <a:noFill/>
                    </a:ln>
                  </pic:spPr>
                </pic:pic>
              </a:graphicData>
            </a:graphic>
          </wp:inline>
        </w:drawing>
      </w:r>
      <w:r w:rsidR="00604311" w:rsidRPr="00BA0797">
        <w:rPr>
          <w:rFonts w:ascii="Myriad Pro" w:hAnsi="Myriad Pro"/>
          <w:sz w:val="26"/>
          <w:szCs w:val="26"/>
        </w:rPr>
        <w:t xml:space="preserve"> - значение рейтинга эффективности ТСО n в году i.</w:t>
      </w:r>
    </w:p>
    <w:p w14:paraId="2DFDF40B"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028818E6"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3A2FED4C"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5BAF49DD"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BA0797">
          <w:rPr>
            <w:rFonts w:ascii="Myriad Pro" w:hAnsi="Myriad Pro"/>
            <w:bCs/>
            <w:sz w:val="26"/>
            <w:szCs w:val="26"/>
          </w:rPr>
          <w:t>приложением N 7</w:t>
        </w:r>
      </w:hyperlink>
      <w:r w:rsidRPr="00BA0797">
        <w:rPr>
          <w:rFonts w:ascii="Myriad Pro" w:hAnsi="Myriad Pro"/>
          <w:sz w:val="26"/>
          <w:szCs w:val="26"/>
        </w:rPr>
        <w:t xml:space="preserve"> к настоящим Методическим указаниям, согласно которым приведенные в </w:t>
      </w:r>
      <w:hyperlink w:anchor="sub_200" w:history="1">
        <w:r w:rsidRPr="00BA0797">
          <w:rPr>
            <w:rFonts w:ascii="Myriad Pro" w:hAnsi="Myriad Pro"/>
            <w:bCs/>
            <w:sz w:val="26"/>
            <w:szCs w:val="26"/>
          </w:rPr>
          <w:t>приложении N 2</w:t>
        </w:r>
      </w:hyperlink>
      <w:r w:rsidRPr="00BA0797">
        <w:rPr>
          <w:rFonts w:ascii="Myriad Pro" w:hAnsi="Myriad Pro"/>
          <w:sz w:val="26"/>
          <w:szCs w:val="26"/>
        </w:rPr>
        <w:t xml:space="preserve"> к Методическим указаниям коэффициенты нормализации </w:t>
      </w:r>
      <w:r w:rsidR="0080133B">
        <w:rPr>
          <w:rFonts w:ascii="Myriad Pro" w:hAnsi="Myriad Pro"/>
          <w:noProof/>
          <w:sz w:val="26"/>
          <w:szCs w:val="26"/>
          <w:lang w:eastAsia="ru-RU"/>
        </w:rPr>
        <w:drawing>
          <wp:inline distT="0" distB="0" distL="0" distR="0" wp14:anchorId="6922406A" wp14:editId="620E1EBD">
            <wp:extent cx="1354455" cy="296545"/>
            <wp:effectExtent l="0" t="0" r="0" b="0"/>
            <wp:docPr id="10"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4455" cy="296545"/>
                    </a:xfrm>
                    <a:prstGeom prst="rect">
                      <a:avLst/>
                    </a:prstGeom>
                    <a:noFill/>
                    <a:ln>
                      <a:noFill/>
                    </a:ln>
                  </pic:spPr>
                </pic:pic>
              </a:graphicData>
            </a:graphic>
          </wp:inline>
        </w:drawing>
      </w:r>
      <w:r w:rsidRPr="00BA0797">
        <w:rPr>
          <w:rFonts w:ascii="Myriad Pro" w:hAnsi="Myriad Pro"/>
          <w:sz w:val="26"/>
          <w:szCs w:val="26"/>
        </w:rPr>
        <w:t xml:space="preserve"> и </w:t>
      </w:r>
      <w:r w:rsidR="0080133B">
        <w:rPr>
          <w:rFonts w:ascii="Myriad Pro" w:hAnsi="Myriad Pro"/>
          <w:noProof/>
          <w:sz w:val="26"/>
          <w:szCs w:val="26"/>
          <w:lang w:eastAsia="ru-RU"/>
        </w:rPr>
        <w:drawing>
          <wp:inline distT="0" distB="0" distL="0" distR="0" wp14:anchorId="52BE18A4" wp14:editId="61C43F91">
            <wp:extent cx="1566545" cy="296545"/>
            <wp:effectExtent l="0" t="0" r="0" b="0"/>
            <wp:docPr id="1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6545" cy="296545"/>
                    </a:xfrm>
                    <a:prstGeom prst="rect">
                      <a:avLst/>
                    </a:prstGeom>
                    <a:noFill/>
                    <a:ln>
                      <a:noFill/>
                    </a:ln>
                  </pic:spPr>
                </pic:pic>
              </a:graphicData>
            </a:graphic>
          </wp:inline>
        </w:drawing>
      </w:r>
      <w:r w:rsidRPr="00BA0797">
        <w:rPr>
          <w:rFonts w:ascii="Myriad Pro" w:hAnsi="Myriad Pro"/>
          <w:sz w:val="26"/>
          <w:szCs w:val="26"/>
        </w:rPr>
        <w:t xml:space="preserve"> для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рассчитываются на основании всего массива данных о приведенных удельных показателях </w:t>
      </w:r>
      <w:r w:rsidR="0080133B">
        <w:rPr>
          <w:rFonts w:ascii="Myriad Pro" w:hAnsi="Myriad Pro"/>
          <w:noProof/>
          <w:sz w:val="26"/>
          <w:szCs w:val="26"/>
          <w:lang w:eastAsia="ru-RU"/>
        </w:rPr>
        <w:drawing>
          <wp:inline distT="0" distB="0" distL="0" distR="0" wp14:anchorId="40C77E69" wp14:editId="404948BA">
            <wp:extent cx="1379855" cy="372745"/>
            <wp:effectExtent l="0" t="0" r="0" b="0"/>
            <wp:docPr id="1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9855" cy="372745"/>
                    </a:xfrm>
                    <a:prstGeom prst="rect">
                      <a:avLst/>
                    </a:prstGeom>
                    <a:noFill/>
                    <a:ln>
                      <a:noFill/>
                    </a:ln>
                  </pic:spPr>
                </pic:pic>
              </a:graphicData>
            </a:graphic>
          </wp:inline>
        </w:drawing>
      </w:r>
      <w:r w:rsidRPr="00BA0797">
        <w:rPr>
          <w:rFonts w:ascii="Myriad Pro" w:hAnsi="Myriad Pro"/>
          <w:sz w:val="26"/>
          <w:szCs w:val="26"/>
        </w:rPr>
        <w:t xml:space="preserve"> TCO в году i, рассчитанных согласно </w:t>
      </w:r>
      <w:hyperlink w:anchor="sub_1009" w:history="1">
        <w:r w:rsidRPr="00BA0797">
          <w:rPr>
            <w:rFonts w:ascii="Myriad Pro" w:hAnsi="Myriad Pro"/>
            <w:bCs/>
            <w:sz w:val="26"/>
            <w:szCs w:val="26"/>
          </w:rPr>
          <w:t>пункту 9</w:t>
        </w:r>
      </w:hyperlink>
      <w:r w:rsidRPr="00BA0797">
        <w:rPr>
          <w:rFonts w:ascii="Myriad Pro" w:hAnsi="Myriad Pro"/>
          <w:sz w:val="26"/>
          <w:szCs w:val="26"/>
        </w:rPr>
        <w:t xml:space="preserve"> настоящих Методических указаний. </w:t>
      </w:r>
    </w:p>
    <w:p w14:paraId="6EB1782D"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также должны учитываться коэффициенты нормализации за 2014-2016 гг.</w:t>
      </w:r>
      <w:r w:rsidR="009C7B3E" w:rsidRPr="00BA0797">
        <w:rPr>
          <w:rFonts w:ascii="Myriad Pro" w:hAnsi="Myriad Pro"/>
          <w:sz w:val="26"/>
          <w:szCs w:val="26"/>
        </w:rPr>
        <w:t xml:space="preserve"> </w:t>
      </w:r>
      <w:r w:rsidRPr="00BA0797">
        <w:rPr>
          <w:rFonts w:ascii="Myriad Pro" w:hAnsi="Myriad Pro"/>
          <w:sz w:val="26"/>
          <w:szCs w:val="26"/>
        </w:rPr>
        <w:t xml:space="preserve">Исполнитель отмечает, что с 12 марта 2015 года вступило в силу постановление Правительства Российской Федерации от 28.02.2015 № 184 </w:t>
      </w:r>
      <w:r w:rsidR="00586D28" w:rsidRPr="00BA0797">
        <w:rPr>
          <w:rFonts w:ascii="Myriad Pro" w:hAnsi="Myriad Pro"/>
          <w:sz w:val="26"/>
          <w:szCs w:val="26"/>
        </w:rPr>
        <w:t>«</w:t>
      </w:r>
      <w:r w:rsidRPr="00BA0797">
        <w:rPr>
          <w:rFonts w:ascii="Myriad Pro" w:hAnsi="Myriad Pro"/>
          <w:sz w:val="26"/>
          <w:szCs w:val="26"/>
        </w:rPr>
        <w:t>Об отнесении владельцев объектов электросетевого хозяйства к территориальным сетевым организациям</w:t>
      </w:r>
      <w:r w:rsidR="00586D28" w:rsidRPr="00BA0797">
        <w:rPr>
          <w:rFonts w:ascii="Myriad Pro" w:hAnsi="Myriad Pro"/>
          <w:sz w:val="26"/>
          <w:szCs w:val="26"/>
        </w:rPr>
        <w:t>»</w:t>
      </w:r>
      <w:r w:rsidRPr="00BA0797">
        <w:rPr>
          <w:rFonts w:ascii="Myriad Pro" w:hAnsi="Myriad Pro"/>
          <w:sz w:val="26"/>
          <w:szCs w:val="26"/>
        </w:rPr>
        <w:t xml:space="preserve">.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 </w:t>
      </w:r>
    </w:p>
    <w:p w14:paraId="295C4ED6"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О</w:t>
      </w:r>
      <w:r w:rsidRPr="00BA0797">
        <w:rPr>
          <w:rFonts w:ascii="Myriad Pro" w:hAnsi="Myriad Pro"/>
          <w:sz w:val="26"/>
          <w:szCs w:val="26"/>
          <w:u w:val="single"/>
        </w:rPr>
        <w:t>тсутствие установленных коэффициентов нормализации за 2014-2016 гг. ведет к искажению определения рейтинга организации</w:t>
      </w:r>
      <w:r w:rsidRPr="00BA0797">
        <w:rPr>
          <w:rFonts w:ascii="Myriad Pro" w:hAnsi="Myriad Pro"/>
          <w:sz w:val="26"/>
          <w:szCs w:val="26"/>
        </w:rPr>
        <w:t xml:space="preserve">, так как изменился состав регулируемых ТСО и фактические приведенные удельные показатели </w:t>
      </w:r>
      <w:r w:rsidR="0080133B">
        <w:rPr>
          <w:rFonts w:ascii="Myriad Pro" w:hAnsi="Myriad Pro"/>
          <w:noProof/>
          <w:sz w:val="26"/>
          <w:szCs w:val="26"/>
          <w:lang w:eastAsia="ru-RU"/>
        </w:rPr>
        <w:drawing>
          <wp:inline distT="0" distB="0" distL="0" distR="0" wp14:anchorId="5677E574" wp14:editId="50AA83D5">
            <wp:extent cx="1379855" cy="372745"/>
            <wp:effectExtent l="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9855" cy="372745"/>
                    </a:xfrm>
                    <a:prstGeom prst="rect">
                      <a:avLst/>
                    </a:prstGeom>
                    <a:noFill/>
                    <a:ln>
                      <a:noFill/>
                    </a:ln>
                  </pic:spPr>
                </pic:pic>
              </a:graphicData>
            </a:graphic>
          </wp:inline>
        </w:drawing>
      </w:r>
      <w:r w:rsidRPr="00BA0797">
        <w:rPr>
          <w:rFonts w:ascii="Myriad Pro" w:hAnsi="Myriad Pro"/>
          <w:sz w:val="26"/>
          <w:szCs w:val="26"/>
        </w:rPr>
        <w:t xml:space="preserve">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0080133B">
        <w:rPr>
          <w:rFonts w:ascii="Myriad Pro" w:hAnsi="Myriad Pro"/>
          <w:noProof/>
          <w:sz w:val="26"/>
          <w:szCs w:val="26"/>
          <w:lang w:eastAsia="ru-RU"/>
        </w:rPr>
        <w:drawing>
          <wp:inline distT="0" distB="0" distL="0" distR="0" wp14:anchorId="38906369" wp14:editId="1642959A">
            <wp:extent cx="1379855" cy="372745"/>
            <wp:effectExtent l="0" t="0" r="0"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9855" cy="372745"/>
                    </a:xfrm>
                    <a:prstGeom prst="rect">
                      <a:avLst/>
                    </a:prstGeom>
                    <a:noFill/>
                    <a:ln>
                      <a:noFill/>
                    </a:ln>
                  </pic:spPr>
                </pic:pic>
              </a:graphicData>
            </a:graphic>
          </wp:inline>
        </w:drawing>
      </w:r>
      <w:r w:rsidRPr="00BA0797">
        <w:rPr>
          <w:rFonts w:ascii="Myriad Pro" w:hAnsi="Myriad Pro"/>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0080133B">
        <w:rPr>
          <w:rFonts w:ascii="Myriad Pro" w:hAnsi="Myriad Pro"/>
          <w:noProof/>
          <w:sz w:val="26"/>
          <w:szCs w:val="26"/>
          <w:lang w:eastAsia="ru-RU"/>
        </w:rPr>
        <w:drawing>
          <wp:inline distT="0" distB="0" distL="0" distR="0" wp14:anchorId="13720259" wp14:editId="17D0DC2A">
            <wp:extent cx="1354455" cy="296545"/>
            <wp:effectExtent l="0" t="0" r="0" b="0"/>
            <wp:docPr id="1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4455" cy="296545"/>
                    </a:xfrm>
                    <a:prstGeom prst="rect">
                      <a:avLst/>
                    </a:prstGeom>
                    <a:noFill/>
                    <a:ln>
                      <a:noFill/>
                    </a:ln>
                  </pic:spPr>
                </pic:pic>
              </a:graphicData>
            </a:graphic>
          </wp:inline>
        </w:drawing>
      </w:r>
      <w:r w:rsidRPr="00BA0797">
        <w:rPr>
          <w:rFonts w:ascii="Myriad Pro" w:hAnsi="Myriad Pro"/>
          <w:sz w:val="26"/>
          <w:szCs w:val="26"/>
        </w:rPr>
        <w:t xml:space="preserve"> и </w:t>
      </w:r>
      <w:r w:rsidR="0080133B">
        <w:rPr>
          <w:rFonts w:ascii="Myriad Pro" w:hAnsi="Myriad Pro"/>
          <w:noProof/>
          <w:sz w:val="26"/>
          <w:szCs w:val="26"/>
          <w:lang w:eastAsia="ru-RU"/>
        </w:rPr>
        <w:drawing>
          <wp:inline distT="0" distB="0" distL="0" distR="0" wp14:anchorId="429AE3D7" wp14:editId="4B238BDE">
            <wp:extent cx="1566545" cy="296545"/>
            <wp:effectExtent l="0" t="0" r="0" b="0"/>
            <wp:docPr id="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6545" cy="296545"/>
                    </a:xfrm>
                    <a:prstGeom prst="rect">
                      <a:avLst/>
                    </a:prstGeom>
                    <a:noFill/>
                    <a:ln>
                      <a:noFill/>
                    </a:ln>
                  </pic:spPr>
                </pic:pic>
              </a:graphicData>
            </a:graphic>
          </wp:inline>
        </w:drawing>
      </w:r>
      <w:r w:rsidR="009C7B3E" w:rsidRPr="00BA0797">
        <w:rPr>
          <w:rFonts w:ascii="Myriad Pro" w:hAnsi="Myriad Pro"/>
          <w:sz w:val="26"/>
          <w:szCs w:val="26"/>
        </w:rPr>
        <w:t xml:space="preserve"> </w:t>
      </w:r>
      <w:r w:rsidRPr="00BA0797">
        <w:rPr>
          <w:rFonts w:ascii="Myriad Pro" w:hAnsi="Myriad Pro"/>
          <w:sz w:val="26"/>
          <w:szCs w:val="26"/>
        </w:rPr>
        <w:t>на 2012- 2013 годы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55491E37"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Кроме того, определенный Методическими указаниями № 421-э порядок расчета приведенных показателей ТСО n в году i </w:t>
      </w:r>
      <w:r w:rsidR="0080133B">
        <w:rPr>
          <w:rFonts w:ascii="Myriad Pro" w:hAnsi="Myriad Pro"/>
          <w:noProof/>
          <w:sz w:val="26"/>
          <w:szCs w:val="26"/>
          <w:lang w:eastAsia="ru-RU"/>
        </w:rPr>
        <w:drawing>
          <wp:inline distT="0" distB="0" distL="0" distR="0" wp14:anchorId="2DB9988B" wp14:editId="441DDE9E">
            <wp:extent cx="313055" cy="296545"/>
            <wp:effectExtent l="0" t="0" r="0" b="8255"/>
            <wp:docPr id="17"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13055" cy="296545"/>
                    </a:xfrm>
                    <a:prstGeom prst="rect">
                      <a:avLst/>
                    </a:prstGeom>
                    <a:noFill/>
                    <a:ln>
                      <a:noFill/>
                    </a:ln>
                  </pic:spPr>
                </pic:pic>
              </a:graphicData>
            </a:graphic>
          </wp:inline>
        </w:drawing>
      </w:r>
      <w:r w:rsidRPr="00BA0797">
        <w:rPr>
          <w:rFonts w:ascii="Myriad Pro" w:hAnsi="Myriad Pro"/>
          <w:sz w:val="26"/>
          <w:szCs w:val="26"/>
        </w:rPr>
        <w:t xml:space="preserve">, </w:t>
      </w:r>
      <w:r w:rsidR="0080133B">
        <w:rPr>
          <w:rFonts w:ascii="Myriad Pro" w:hAnsi="Myriad Pro"/>
          <w:noProof/>
          <w:sz w:val="26"/>
          <w:szCs w:val="26"/>
          <w:lang w:eastAsia="ru-RU"/>
        </w:rPr>
        <w:drawing>
          <wp:inline distT="0" distB="0" distL="0" distR="0" wp14:anchorId="48F2303C" wp14:editId="0E3149AA">
            <wp:extent cx="372745" cy="296545"/>
            <wp:effectExtent l="0" t="0" r="8255" b="8255"/>
            <wp:docPr id="18"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72745" cy="296545"/>
                    </a:xfrm>
                    <a:prstGeom prst="rect">
                      <a:avLst/>
                    </a:prstGeom>
                    <a:noFill/>
                    <a:ln>
                      <a:noFill/>
                    </a:ln>
                  </pic:spPr>
                </pic:pic>
              </a:graphicData>
            </a:graphic>
          </wp:inline>
        </w:drawing>
      </w:r>
      <w:r w:rsidRPr="00BA0797">
        <w:rPr>
          <w:rFonts w:ascii="Myriad Pro" w:hAnsi="Myriad Pro"/>
          <w:sz w:val="26"/>
          <w:szCs w:val="26"/>
        </w:rPr>
        <w:t xml:space="preserve">, </w:t>
      </w:r>
      <w:r w:rsidR="0080133B">
        <w:rPr>
          <w:rFonts w:ascii="Myriad Pro" w:hAnsi="Myriad Pro"/>
          <w:noProof/>
          <w:sz w:val="26"/>
          <w:szCs w:val="26"/>
          <w:lang w:eastAsia="ru-RU"/>
        </w:rPr>
        <w:drawing>
          <wp:inline distT="0" distB="0" distL="0" distR="0" wp14:anchorId="13E3A666" wp14:editId="1F734DE8">
            <wp:extent cx="313055" cy="296545"/>
            <wp:effectExtent l="0" t="0" r="0" b="8255"/>
            <wp:docPr id="19"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3055" cy="296545"/>
                    </a:xfrm>
                    <a:prstGeom prst="rect">
                      <a:avLst/>
                    </a:prstGeom>
                    <a:noFill/>
                    <a:ln>
                      <a:noFill/>
                    </a:ln>
                  </pic:spPr>
                </pic:pic>
              </a:graphicData>
            </a:graphic>
          </wp:inline>
        </w:drawing>
      </w:r>
      <w:r w:rsidRPr="00BA0797">
        <w:rPr>
          <w:rFonts w:ascii="Myriad Pro" w:hAnsi="Myriad Pro"/>
          <w:sz w:val="26"/>
          <w:szCs w:val="26"/>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w:t>
      </w:r>
      <w:r w:rsidRPr="00BA0797">
        <w:rPr>
          <w:rFonts w:ascii="Myriad Pro" w:hAnsi="Myriad Pro"/>
          <w:sz w:val="26"/>
          <w:szCs w:val="26"/>
        </w:rPr>
        <w:lastRenderedPageBreak/>
        <w:t xml:space="preserve">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7118FFD7"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Применяемые при расчетах </w:t>
      </w:r>
      <w:r w:rsidR="00586D28" w:rsidRPr="00BA0797">
        <w:rPr>
          <w:rFonts w:ascii="Myriad Pro" w:hAnsi="Myriad Pro"/>
          <w:sz w:val="26"/>
          <w:szCs w:val="26"/>
        </w:rPr>
        <w:t>«</w:t>
      </w:r>
      <w:r w:rsidRPr="00BA0797">
        <w:rPr>
          <w:rFonts w:ascii="Myriad Pro" w:hAnsi="Myriad Pro"/>
          <w:sz w:val="26"/>
          <w:szCs w:val="26"/>
        </w:rPr>
        <w:t>Коэффициент приведения затрат по уровню цен</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Коэффициент приведения затрат по климатическим условиям</w:t>
      </w:r>
      <w:r w:rsidR="00586D28" w:rsidRPr="00BA0797">
        <w:rPr>
          <w:rFonts w:ascii="Myriad Pro" w:hAnsi="Myriad Pro"/>
          <w:sz w:val="26"/>
          <w:szCs w:val="26"/>
        </w:rPr>
        <w:t>»</w:t>
      </w:r>
      <w:r w:rsidRPr="00BA0797">
        <w:rPr>
          <w:rFonts w:ascii="Myriad Pro" w:hAnsi="Myriad Pro"/>
          <w:sz w:val="26"/>
          <w:szCs w:val="26"/>
        </w:rPr>
        <w:t xml:space="preserve">,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BA0797">
        <w:rPr>
          <w:rFonts w:ascii="Myriad Pro" w:hAnsi="Myriad Pro"/>
          <w:sz w:val="26"/>
          <w:szCs w:val="26"/>
        </w:rPr>
        <w:t>задвоение</w:t>
      </w:r>
      <w:proofErr w:type="spellEnd"/>
      <w:r w:rsidRPr="00BA0797">
        <w:rPr>
          <w:rFonts w:ascii="Myriad Pro" w:hAnsi="Myriad Pro"/>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671BCF78"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30F30BE1"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Указанный коэффициент С используется для расчета приведенных удельных показателей </w:t>
      </w:r>
      <w:r w:rsidR="0080133B">
        <w:rPr>
          <w:rFonts w:ascii="Myriad Pro" w:hAnsi="Myriad Pro"/>
          <w:noProof/>
          <w:sz w:val="26"/>
          <w:szCs w:val="26"/>
          <w:lang w:eastAsia="ru-RU"/>
        </w:rPr>
        <w:drawing>
          <wp:inline distT="0" distB="0" distL="0" distR="0" wp14:anchorId="25806F43" wp14:editId="4B3916BC">
            <wp:extent cx="1379855" cy="372745"/>
            <wp:effectExtent l="0" t="0" r="0" b="0"/>
            <wp:docPr id="2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79855" cy="372745"/>
                    </a:xfrm>
                    <a:prstGeom prst="rect">
                      <a:avLst/>
                    </a:prstGeom>
                    <a:noFill/>
                    <a:ln>
                      <a:noFill/>
                    </a:ln>
                  </pic:spPr>
                </pic:pic>
              </a:graphicData>
            </a:graphic>
          </wp:inline>
        </w:drawing>
      </w:r>
      <w:r w:rsidRPr="00BA0797">
        <w:rPr>
          <w:rFonts w:ascii="Myriad Pro" w:hAnsi="Myriad Pro"/>
          <w:sz w:val="26"/>
          <w:szCs w:val="26"/>
        </w:rPr>
        <w:t xml:space="preserve"> согласно формулам (5), (6), (7) соответственно.</w:t>
      </w:r>
    </w:p>
    <w:p w14:paraId="771B960B"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0080133B">
        <w:rPr>
          <w:rFonts w:ascii="Myriad Pro" w:hAnsi="Myriad Pro"/>
          <w:noProof/>
          <w:sz w:val="26"/>
          <w:szCs w:val="26"/>
          <w:lang w:eastAsia="ru-RU"/>
        </w:rPr>
        <w:drawing>
          <wp:inline distT="0" distB="0" distL="0" distR="0" wp14:anchorId="682A0961" wp14:editId="2FB6BB56">
            <wp:extent cx="863600" cy="287655"/>
            <wp:effectExtent l="0" t="0" r="0" b="0"/>
            <wp:docPr id="2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3600" cy="287655"/>
                    </a:xfrm>
                    <a:prstGeom prst="rect">
                      <a:avLst/>
                    </a:prstGeom>
                    <a:noFill/>
                    <a:ln>
                      <a:noFill/>
                    </a:ln>
                  </pic:spPr>
                </pic:pic>
              </a:graphicData>
            </a:graphic>
          </wp:inline>
        </w:drawing>
      </w:r>
      <w:r w:rsidRPr="00BA0797">
        <w:rPr>
          <w:rFonts w:ascii="Myriad Pro" w:hAnsi="Myriad Pro"/>
          <w:sz w:val="26"/>
          <w:szCs w:val="26"/>
        </w:rPr>
        <w:t xml:space="preserve">- на 2018 год, следовательно, к искажению базового уровня ОПР - </w:t>
      </w:r>
      <w:r w:rsidR="0080133B">
        <w:rPr>
          <w:rFonts w:ascii="Myriad Pro" w:hAnsi="Myriad Pro"/>
          <w:noProof/>
          <w:sz w:val="26"/>
          <w:szCs w:val="26"/>
          <w:lang w:eastAsia="ru-RU"/>
        </w:rPr>
        <w:drawing>
          <wp:inline distT="0" distB="0" distL="0" distR="0" wp14:anchorId="103D97B4" wp14:editId="25F1967B">
            <wp:extent cx="965200" cy="313055"/>
            <wp:effectExtent l="0" t="0" r="0" b="0"/>
            <wp:docPr id="2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65200" cy="313055"/>
                    </a:xfrm>
                    <a:prstGeom prst="rect">
                      <a:avLst/>
                    </a:prstGeom>
                    <a:noFill/>
                    <a:ln>
                      <a:noFill/>
                    </a:ln>
                  </pic:spPr>
                </pic:pic>
              </a:graphicData>
            </a:graphic>
          </wp:inline>
        </w:drawing>
      </w:r>
      <w:r w:rsidRPr="00BA0797">
        <w:rPr>
          <w:rFonts w:ascii="Myriad Pro" w:hAnsi="Myriad Pro"/>
          <w:sz w:val="26"/>
          <w:szCs w:val="26"/>
        </w:rPr>
        <w:t>, определяемого в соответствии с п.9 Методических указаний №421-э по формуле (9):</w:t>
      </w:r>
    </w:p>
    <w:p w14:paraId="785825FE" w14:textId="77777777" w:rsidR="00604311" w:rsidRPr="00BA0797" w:rsidRDefault="0080133B" w:rsidP="00BA0797">
      <w:pPr>
        <w:spacing w:after="0"/>
        <w:jc w:val="center"/>
        <w:rPr>
          <w:rFonts w:ascii="Myriad Pro" w:hAnsi="Myriad Pro"/>
          <w:sz w:val="26"/>
          <w:szCs w:val="26"/>
        </w:rPr>
      </w:pPr>
      <w:bookmarkStart w:id="66" w:name="sub_5009"/>
      <w:r>
        <w:rPr>
          <w:rFonts w:ascii="Myriad Pro" w:hAnsi="Myriad Pro"/>
          <w:noProof/>
          <w:sz w:val="26"/>
          <w:szCs w:val="26"/>
          <w:lang w:eastAsia="ru-RU"/>
        </w:rPr>
        <w:drawing>
          <wp:inline distT="0" distB="0" distL="0" distR="0" wp14:anchorId="4026A81A" wp14:editId="260BC8DC">
            <wp:extent cx="4123055" cy="381000"/>
            <wp:effectExtent l="0" t="0" r="0"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3055" cy="381000"/>
                    </a:xfrm>
                    <a:prstGeom prst="rect">
                      <a:avLst/>
                    </a:prstGeom>
                    <a:noFill/>
                    <a:ln>
                      <a:noFill/>
                    </a:ln>
                  </pic:spPr>
                </pic:pic>
              </a:graphicData>
            </a:graphic>
          </wp:inline>
        </w:drawing>
      </w:r>
      <w:r w:rsidR="00604311" w:rsidRPr="00BA0797">
        <w:rPr>
          <w:rFonts w:ascii="Myriad Pro" w:hAnsi="Myriad Pro"/>
          <w:sz w:val="26"/>
          <w:szCs w:val="26"/>
        </w:rPr>
        <w:t xml:space="preserve"> (9),</w:t>
      </w:r>
    </w:p>
    <w:bookmarkEnd w:id="66"/>
    <w:p w14:paraId="68B6872B"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Кроме того, определением Верховного суда РФ по делу №20-АПГ1б-15 от 17 ноября </w:t>
      </w:r>
      <w:smartTag w:uri="urn:schemas-microsoft-com:office:smarttags" w:element="metricconverter">
        <w:smartTagPr>
          <w:attr w:name="ProductID" w:val="2016 г"/>
        </w:smartTagPr>
        <w:r w:rsidRPr="00BA0797">
          <w:rPr>
            <w:rFonts w:ascii="Myriad Pro" w:hAnsi="Myriad Pro"/>
            <w:sz w:val="26"/>
            <w:szCs w:val="26"/>
          </w:rPr>
          <w:t>2016 г</w:t>
        </w:r>
      </w:smartTag>
      <w:r w:rsidRPr="00BA0797">
        <w:rPr>
          <w:rFonts w:ascii="Myriad Pro" w:hAnsi="Myriad Pro"/>
          <w:sz w:val="26"/>
          <w:szCs w:val="26"/>
        </w:rPr>
        <w:t xml:space="preserve">. подтверждена правомерность действий Республиканской </w:t>
      </w:r>
      <w:r w:rsidRPr="00BA0797">
        <w:rPr>
          <w:rFonts w:ascii="Myriad Pro" w:hAnsi="Myriad Pro"/>
          <w:sz w:val="26"/>
          <w:szCs w:val="26"/>
        </w:rPr>
        <w:lastRenderedPageBreak/>
        <w:t>службы по тарифам Республики Дагестан по неприменению при расчете ОПР для АО </w:t>
      </w:r>
      <w:r w:rsidR="00D60F8C" w:rsidRPr="00BA0797">
        <w:rPr>
          <w:rFonts w:ascii="Myriad Pro" w:hAnsi="Myriad Pro"/>
          <w:sz w:val="26"/>
          <w:szCs w:val="26"/>
        </w:rPr>
        <w:t>«</w:t>
      </w:r>
      <w:r w:rsidRPr="00BA0797">
        <w:rPr>
          <w:rFonts w:ascii="Myriad Pro" w:hAnsi="Myriad Pro"/>
          <w:sz w:val="26"/>
          <w:szCs w:val="26"/>
        </w:rPr>
        <w:t>Дагестанская сетевая компания</w:t>
      </w:r>
      <w:r w:rsidR="00586D28" w:rsidRPr="00BA0797">
        <w:rPr>
          <w:rFonts w:ascii="Myriad Pro" w:hAnsi="Myriad Pro"/>
          <w:sz w:val="26"/>
          <w:szCs w:val="26"/>
        </w:rPr>
        <w:t>»</w:t>
      </w:r>
      <w:r w:rsidRPr="00BA0797">
        <w:rPr>
          <w:rFonts w:ascii="Myriad Pro" w:hAnsi="Myriad Pro"/>
          <w:sz w:val="26"/>
          <w:szCs w:val="26"/>
        </w:rPr>
        <w:t xml:space="preserve">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D6C6D3D"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0080133B">
        <w:rPr>
          <w:rFonts w:ascii="Myriad Pro" w:hAnsi="Myriad Pro"/>
          <w:noProof/>
          <w:sz w:val="26"/>
          <w:szCs w:val="26"/>
          <w:lang w:eastAsia="ru-RU"/>
        </w:rPr>
        <w:drawing>
          <wp:inline distT="0" distB="0" distL="0" distR="0" wp14:anchorId="2D256A7A" wp14:editId="0F7299E6">
            <wp:extent cx="1354455" cy="296545"/>
            <wp:effectExtent l="0" t="0" r="0" b="0"/>
            <wp:docPr id="2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4455" cy="296545"/>
                    </a:xfrm>
                    <a:prstGeom prst="rect">
                      <a:avLst/>
                    </a:prstGeom>
                    <a:noFill/>
                    <a:ln>
                      <a:noFill/>
                    </a:ln>
                  </pic:spPr>
                </pic:pic>
              </a:graphicData>
            </a:graphic>
          </wp:inline>
        </w:drawing>
      </w:r>
      <w:r w:rsidRPr="00BA0797">
        <w:rPr>
          <w:rFonts w:ascii="Myriad Pro" w:hAnsi="Myriad Pro"/>
          <w:sz w:val="26"/>
          <w:szCs w:val="26"/>
        </w:rPr>
        <w:t xml:space="preserve"> и </w:t>
      </w:r>
      <w:r w:rsidR="0080133B">
        <w:rPr>
          <w:rFonts w:ascii="Myriad Pro" w:hAnsi="Myriad Pro"/>
          <w:noProof/>
          <w:sz w:val="26"/>
          <w:szCs w:val="26"/>
          <w:lang w:eastAsia="ru-RU"/>
        </w:rPr>
        <w:drawing>
          <wp:inline distT="0" distB="0" distL="0" distR="0" wp14:anchorId="3A86BC49" wp14:editId="5DF20B0B">
            <wp:extent cx="1566545" cy="296545"/>
            <wp:effectExtent l="0" t="0" r="0" b="0"/>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66545" cy="296545"/>
                    </a:xfrm>
                    <a:prstGeom prst="rect">
                      <a:avLst/>
                    </a:prstGeom>
                    <a:noFill/>
                    <a:ln>
                      <a:noFill/>
                    </a:ln>
                  </pic:spPr>
                </pic:pic>
              </a:graphicData>
            </a:graphic>
          </wp:inline>
        </w:drawing>
      </w:r>
      <w:r w:rsidRPr="00BA0797">
        <w:rPr>
          <w:rFonts w:ascii="Myriad Pro" w:hAnsi="Myriad Pro"/>
          <w:sz w:val="26"/>
          <w:szCs w:val="26"/>
        </w:rPr>
        <w:t xml:space="preserve">, коэффициента </w:t>
      </w:r>
      <w:r w:rsidR="0080133B">
        <w:rPr>
          <w:rFonts w:ascii="Myriad Pro" w:hAnsi="Myriad Pro"/>
          <w:noProof/>
          <w:lang w:eastAsia="ru-RU"/>
        </w:rPr>
        <w:drawing>
          <wp:inline distT="0" distB="0" distL="0" distR="0" wp14:anchorId="299E8CA0" wp14:editId="4285919E">
            <wp:extent cx="271145" cy="372745"/>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145" cy="372745"/>
                    </a:xfrm>
                    <a:prstGeom prst="rect">
                      <a:avLst/>
                    </a:prstGeom>
                    <a:noFill/>
                    <a:ln>
                      <a:noFill/>
                    </a:ln>
                  </pic:spPr>
                </pic:pic>
              </a:graphicData>
            </a:graphic>
          </wp:inline>
        </w:drawing>
      </w:r>
      <w:r w:rsidRPr="00BA0797">
        <w:rPr>
          <w:rFonts w:ascii="Myriad Pro" w:hAnsi="Myriad Pro"/>
        </w:rPr>
        <w:t>.</w:t>
      </w:r>
    </w:p>
    <w:p w14:paraId="03A7973A"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пункту 13 Методических указаний N 421-э в случае если, в соответствии с представленными данными, значение фактических ОПР ТСО n за один из 2 лет, предшествующих периоду регулирования, превышает значение операционных, подконтрольных расходов, установленное органом регулирования для ТСО n на соответствующий год, более, чем на D процентов, установление базового уровня ОПР такой ТСО осуществляется в соответствии с действующим для ТСО долгосрочным методом регулирования, а в случае отсутствия применения методов долгосрочного регулирования в году, предшествующему периоду регулирования, установление базового уровня ОПР такой ТСО осуществляется в соответствии с Методическими указаниями по регулированию тарифов с применением метода доходности инвестированного капитала либо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где</w:t>
      </w:r>
    </w:p>
    <w:p w14:paraId="4F614C49" w14:textId="77777777" w:rsidR="00604311" w:rsidRPr="00BA0797" w:rsidRDefault="00604311" w:rsidP="00BA0797">
      <w:pPr>
        <w:spacing w:after="0" w:line="360" w:lineRule="auto"/>
        <w:contextualSpacing/>
        <w:jc w:val="center"/>
        <w:rPr>
          <w:rFonts w:ascii="Myriad Pro" w:hAnsi="Myriad Pro"/>
          <w:sz w:val="26"/>
          <w:szCs w:val="26"/>
        </w:rPr>
      </w:pPr>
      <w:r w:rsidRPr="00BA0797">
        <w:rPr>
          <w:rFonts w:ascii="Myriad Pro" w:hAnsi="Myriad Pro"/>
          <w:sz w:val="26"/>
          <w:szCs w:val="26"/>
        </w:rPr>
        <w:t>D=b/p*</w:t>
      </w:r>
      <w:proofErr w:type="spellStart"/>
      <w:r w:rsidRPr="00BA0797">
        <w:rPr>
          <w:rFonts w:ascii="Myriad Pro" w:hAnsi="Myriad Pro"/>
          <w:sz w:val="26"/>
          <w:szCs w:val="26"/>
        </w:rPr>
        <w:t>x^n-b</w:t>
      </w:r>
      <w:proofErr w:type="spellEnd"/>
      <w:r w:rsidRPr="00BA0797">
        <w:rPr>
          <w:rFonts w:ascii="Myriad Pro" w:hAnsi="Myriad Pro"/>
          <w:sz w:val="26"/>
          <w:szCs w:val="26"/>
        </w:rPr>
        <w:t>*100%</w:t>
      </w:r>
      <w:r w:rsidR="009C7B3E" w:rsidRPr="00BA0797">
        <w:rPr>
          <w:rFonts w:ascii="Myriad Pro" w:hAnsi="Myriad Pro"/>
          <w:sz w:val="26"/>
          <w:szCs w:val="26"/>
        </w:rPr>
        <w:t xml:space="preserve"> </w:t>
      </w:r>
      <w:r w:rsidRPr="00BA0797">
        <w:rPr>
          <w:rFonts w:ascii="Myriad Pro" w:hAnsi="Myriad Pro"/>
          <w:sz w:val="26"/>
          <w:szCs w:val="26"/>
        </w:rPr>
        <w:t>(14)</w:t>
      </w:r>
    </w:p>
    <w:p w14:paraId="62B8598B" w14:textId="77777777" w:rsidR="00604311" w:rsidRPr="00BA0797" w:rsidRDefault="006043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b и р - параметры, определяющие допустимое превышение фактических операционных, подконтрольных расходов над установленным в зависимости от расчетной эффективности ТСО, установленные в соответствии с приложением N 6 к Методическим указаниям;</w:t>
      </w:r>
    </w:p>
    <w:p w14:paraId="55501F35" w14:textId="77777777" w:rsidR="00604311" w:rsidRPr="00BA0797" w:rsidRDefault="009C7B3E"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 </w:t>
      </w:r>
      <w:proofErr w:type="spellStart"/>
      <w:r w:rsidR="00604311" w:rsidRPr="00BA0797">
        <w:rPr>
          <w:rFonts w:ascii="Myriad Pro" w:hAnsi="Myriad Pro"/>
          <w:sz w:val="26"/>
          <w:szCs w:val="26"/>
        </w:rPr>
        <w:t>x^n</w:t>
      </w:r>
      <w:proofErr w:type="spellEnd"/>
      <w:r w:rsidR="00604311" w:rsidRPr="00BA0797">
        <w:rPr>
          <w:rFonts w:ascii="Myriad Pro" w:hAnsi="Myriad Pro"/>
          <w:sz w:val="26"/>
          <w:szCs w:val="26"/>
        </w:rPr>
        <w:t xml:space="preserve"> значение индекса эффективности ОПР ТСО n, определенное на основании расчета рейтинга эффективности в соответствии с приложением N 3 к Методическим указаниям.</w:t>
      </w:r>
    </w:p>
    <w:p w14:paraId="7DCA1BCD" w14:textId="77777777" w:rsidR="00604311" w:rsidRPr="00BA0797" w:rsidRDefault="00604311" w:rsidP="00BA0797">
      <w:pPr>
        <w:pStyle w:val="afff8"/>
        <w:spacing w:after="0"/>
      </w:pPr>
      <w:r w:rsidRPr="00BA0797">
        <w:t xml:space="preserve">Анализ операционных, подконтрольных расходов филиала 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за 2015-2016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502"/>
        <w:gridCol w:w="1211"/>
        <w:gridCol w:w="1455"/>
        <w:gridCol w:w="1455"/>
        <w:gridCol w:w="1447"/>
        <w:gridCol w:w="1500"/>
      </w:tblGrid>
      <w:tr w:rsidR="00604311" w:rsidRPr="00BA0797" w14:paraId="247AC54F" w14:textId="77777777">
        <w:trPr>
          <w:cantSplit/>
        </w:trPr>
        <w:tc>
          <w:tcPr>
            <w:tcW w:w="132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D9988B9" w14:textId="77777777" w:rsidR="00604311" w:rsidRPr="007B522B" w:rsidRDefault="00604311"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Показатель</w:t>
            </w:r>
          </w:p>
        </w:tc>
        <w:tc>
          <w:tcPr>
            <w:tcW w:w="55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61F07C9" w14:textId="77777777" w:rsidR="00604311" w:rsidRPr="007B522B" w:rsidRDefault="00604311"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Единицы измерения</w:t>
            </w:r>
          </w:p>
        </w:tc>
        <w:tc>
          <w:tcPr>
            <w:tcW w:w="1552"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F7A770C" w14:textId="77777777" w:rsidR="00604311" w:rsidRPr="007B522B" w:rsidRDefault="00604311"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2015</w:t>
            </w:r>
          </w:p>
        </w:tc>
        <w:tc>
          <w:tcPr>
            <w:tcW w:w="1570"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835D6B5" w14:textId="77777777" w:rsidR="00604311" w:rsidRPr="007B522B" w:rsidRDefault="00604311"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2016</w:t>
            </w:r>
          </w:p>
        </w:tc>
      </w:tr>
      <w:tr w:rsidR="002E6F9D" w:rsidRPr="00BA0797" w14:paraId="02DDC1CE" w14:textId="77777777">
        <w:trPr>
          <w:cantSplit/>
          <w:trHeight w:val="380"/>
        </w:trPr>
        <w:tc>
          <w:tcPr>
            <w:tcW w:w="132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4F01C3A" w14:textId="77777777" w:rsidR="002E6F9D" w:rsidRPr="007B522B" w:rsidRDefault="002E6F9D" w:rsidP="00BA0797">
            <w:pPr>
              <w:spacing w:after="0" w:line="240" w:lineRule="auto"/>
              <w:jc w:val="center"/>
              <w:rPr>
                <w:rFonts w:ascii="Myriad Pro" w:eastAsia="Times New Roman" w:hAnsi="Myriad Pro" w:cs="Arial"/>
                <w:b/>
                <w:sz w:val="20"/>
                <w:szCs w:val="20"/>
                <w:lang w:eastAsia="ru-RU"/>
              </w:rPr>
            </w:pPr>
          </w:p>
        </w:tc>
        <w:tc>
          <w:tcPr>
            <w:tcW w:w="55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A779D35" w14:textId="77777777" w:rsidR="002E6F9D" w:rsidRPr="007B522B" w:rsidRDefault="002E6F9D" w:rsidP="00BA0797">
            <w:pPr>
              <w:spacing w:after="0" w:line="240" w:lineRule="auto"/>
              <w:jc w:val="center"/>
              <w:rPr>
                <w:rFonts w:ascii="Myriad Pro" w:eastAsia="Times New Roman" w:hAnsi="Myriad Pro" w:cs="Arial"/>
                <w:b/>
                <w:sz w:val="20"/>
                <w:szCs w:val="20"/>
                <w:lang w:eastAsia="ru-RU"/>
              </w:rPr>
            </w:pP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D6E6AD" w14:textId="77777777" w:rsidR="002E6F9D" w:rsidRPr="007B522B" w:rsidRDefault="002E6F9D"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 xml:space="preserve">Утверждено </w:t>
            </w:r>
          </w:p>
        </w:tc>
        <w:tc>
          <w:tcPr>
            <w:tcW w:w="7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5C4E52" w14:textId="77777777" w:rsidR="002E6F9D" w:rsidRPr="007B522B" w:rsidRDefault="002E6F9D"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Факт</w:t>
            </w:r>
          </w:p>
        </w:tc>
        <w:tc>
          <w:tcPr>
            <w:tcW w:w="7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35609A" w14:textId="77777777" w:rsidR="002E6F9D" w:rsidRPr="007B522B" w:rsidRDefault="002E6F9D"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 xml:space="preserve">Утверждено </w:t>
            </w:r>
          </w:p>
        </w:tc>
        <w:tc>
          <w:tcPr>
            <w:tcW w:w="7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C7D25A" w14:textId="77777777" w:rsidR="002E6F9D" w:rsidRPr="007B522B" w:rsidRDefault="002E6F9D" w:rsidP="00BA0797">
            <w:pPr>
              <w:spacing w:after="0" w:line="240" w:lineRule="auto"/>
              <w:jc w:val="center"/>
              <w:rPr>
                <w:rFonts w:ascii="Myriad Pro" w:eastAsia="Times New Roman" w:hAnsi="Myriad Pro" w:cs="Arial"/>
                <w:b/>
                <w:color w:val="FFFFFF"/>
                <w:sz w:val="20"/>
                <w:szCs w:val="20"/>
                <w:lang w:eastAsia="ru-RU"/>
              </w:rPr>
            </w:pPr>
            <w:r w:rsidRPr="007B522B">
              <w:rPr>
                <w:rFonts w:ascii="Myriad Pro" w:eastAsia="Times New Roman" w:hAnsi="Myriad Pro" w:cs="Arial"/>
                <w:b/>
                <w:color w:val="FFFFFF"/>
                <w:sz w:val="20"/>
                <w:szCs w:val="20"/>
                <w:lang w:eastAsia="ru-RU"/>
              </w:rPr>
              <w:t>Факт</w:t>
            </w:r>
          </w:p>
        </w:tc>
      </w:tr>
      <w:tr w:rsidR="00604311" w:rsidRPr="00BA0797" w14:paraId="3B95F9D5" w14:textId="77777777">
        <w:trPr>
          <w:cantSplit/>
        </w:trPr>
        <w:tc>
          <w:tcPr>
            <w:tcW w:w="1323" w:type="pct"/>
            <w:tcBorders>
              <w:top w:val="single" w:sz="4" w:space="0" w:color="FFFFFF"/>
            </w:tcBorders>
            <w:shd w:val="clear" w:color="auto" w:fill="auto"/>
            <w:vAlign w:val="center"/>
          </w:tcPr>
          <w:p w14:paraId="1060C019" w14:textId="77777777" w:rsidR="00604311" w:rsidRPr="00BA0797" w:rsidRDefault="00604311" w:rsidP="00BA0797">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 xml:space="preserve">Подконтрольные расходы </w:t>
            </w:r>
          </w:p>
        </w:tc>
        <w:tc>
          <w:tcPr>
            <w:tcW w:w="555" w:type="pct"/>
            <w:tcBorders>
              <w:top w:val="single" w:sz="4" w:space="0" w:color="FFFFFF"/>
            </w:tcBorders>
            <w:shd w:val="clear" w:color="auto" w:fill="auto"/>
            <w:noWrap/>
            <w:vAlign w:val="center"/>
          </w:tcPr>
          <w:p w14:paraId="6AB644C4" w14:textId="77777777" w:rsidR="00604311" w:rsidRPr="00BA0797" w:rsidRDefault="00604311" w:rsidP="00BA0797">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тыс. руб.</w:t>
            </w:r>
          </w:p>
        </w:tc>
        <w:tc>
          <w:tcPr>
            <w:tcW w:w="776" w:type="pct"/>
            <w:tcBorders>
              <w:top w:val="single" w:sz="4" w:space="0" w:color="FFFFFF"/>
            </w:tcBorders>
            <w:shd w:val="clear" w:color="auto" w:fill="auto"/>
            <w:noWrap/>
            <w:vAlign w:val="center"/>
          </w:tcPr>
          <w:p w14:paraId="6D790132" w14:textId="77777777" w:rsidR="00604311" w:rsidRPr="00BA0797" w:rsidRDefault="009C7B3E" w:rsidP="00BA0797">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1 3</w:t>
            </w:r>
            <w:r w:rsidR="00604311" w:rsidRPr="00BA0797">
              <w:rPr>
                <w:rFonts w:ascii="Myriad Pro" w:eastAsia="Times New Roman" w:hAnsi="Myriad Pro" w:cs="Arial"/>
                <w:bCs/>
                <w:sz w:val="20"/>
                <w:szCs w:val="20"/>
                <w:lang w:eastAsia="ru-RU"/>
              </w:rPr>
              <w:t>2</w:t>
            </w:r>
            <w:r w:rsidR="00834137" w:rsidRPr="00BA0797">
              <w:rPr>
                <w:rFonts w:ascii="Myriad Pro" w:eastAsia="Times New Roman" w:hAnsi="Myriad Pro" w:cs="Arial"/>
                <w:bCs/>
                <w:sz w:val="20"/>
                <w:szCs w:val="20"/>
                <w:lang w:eastAsia="ru-RU"/>
              </w:rPr>
              <w:t>5 6</w:t>
            </w:r>
            <w:r w:rsidR="00604311" w:rsidRPr="00BA0797">
              <w:rPr>
                <w:rFonts w:ascii="Myriad Pro" w:eastAsia="Times New Roman" w:hAnsi="Myriad Pro" w:cs="Arial"/>
                <w:bCs/>
                <w:sz w:val="20"/>
                <w:szCs w:val="20"/>
                <w:lang w:eastAsia="ru-RU"/>
              </w:rPr>
              <w:t>30,24</w:t>
            </w:r>
          </w:p>
        </w:tc>
        <w:tc>
          <w:tcPr>
            <w:tcW w:w="776" w:type="pct"/>
            <w:tcBorders>
              <w:top w:val="single" w:sz="4" w:space="0" w:color="FFFFFF"/>
            </w:tcBorders>
            <w:shd w:val="clear" w:color="auto" w:fill="auto"/>
            <w:noWrap/>
            <w:vAlign w:val="center"/>
          </w:tcPr>
          <w:p w14:paraId="562FCDE1" w14:textId="77777777" w:rsidR="00604311" w:rsidRPr="00BA0797" w:rsidRDefault="009C7B3E" w:rsidP="00BA0797">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1 4</w:t>
            </w:r>
            <w:r w:rsidR="00604311" w:rsidRPr="00BA0797">
              <w:rPr>
                <w:rFonts w:ascii="Myriad Pro" w:eastAsia="Times New Roman" w:hAnsi="Myriad Pro" w:cs="Arial"/>
                <w:bCs/>
                <w:sz w:val="20"/>
                <w:szCs w:val="20"/>
                <w:lang w:eastAsia="ru-RU"/>
              </w:rPr>
              <w:t>7</w:t>
            </w:r>
            <w:r w:rsidR="00834137" w:rsidRPr="00BA0797">
              <w:rPr>
                <w:rFonts w:ascii="Myriad Pro" w:eastAsia="Times New Roman" w:hAnsi="Myriad Pro" w:cs="Arial"/>
                <w:bCs/>
                <w:sz w:val="20"/>
                <w:szCs w:val="20"/>
                <w:lang w:eastAsia="ru-RU"/>
              </w:rPr>
              <w:t>6 7</w:t>
            </w:r>
            <w:r w:rsidR="00604311" w:rsidRPr="00BA0797">
              <w:rPr>
                <w:rFonts w:ascii="Myriad Pro" w:eastAsia="Times New Roman" w:hAnsi="Myriad Pro" w:cs="Arial"/>
                <w:bCs/>
                <w:sz w:val="20"/>
                <w:szCs w:val="20"/>
                <w:lang w:eastAsia="ru-RU"/>
              </w:rPr>
              <w:t>00,89</w:t>
            </w:r>
          </w:p>
        </w:tc>
        <w:tc>
          <w:tcPr>
            <w:tcW w:w="771" w:type="pct"/>
            <w:tcBorders>
              <w:top w:val="single" w:sz="4" w:space="0" w:color="FFFFFF"/>
            </w:tcBorders>
            <w:shd w:val="clear" w:color="auto" w:fill="auto"/>
            <w:noWrap/>
            <w:vAlign w:val="center"/>
          </w:tcPr>
          <w:p w14:paraId="02FA0E2E" w14:textId="77777777" w:rsidR="00604311" w:rsidRPr="00BA0797" w:rsidRDefault="009C7B3E" w:rsidP="00BA0797">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1 3</w:t>
            </w:r>
            <w:r w:rsidR="00604311" w:rsidRPr="00BA0797">
              <w:rPr>
                <w:rFonts w:ascii="Myriad Pro" w:eastAsia="Times New Roman" w:hAnsi="Myriad Pro" w:cs="Arial"/>
                <w:bCs/>
                <w:sz w:val="20"/>
                <w:szCs w:val="20"/>
                <w:lang w:eastAsia="ru-RU"/>
              </w:rPr>
              <w:t>9</w:t>
            </w:r>
            <w:r w:rsidR="00834137" w:rsidRPr="00BA0797">
              <w:rPr>
                <w:rFonts w:ascii="Myriad Pro" w:eastAsia="Times New Roman" w:hAnsi="Myriad Pro" w:cs="Arial"/>
                <w:bCs/>
                <w:sz w:val="20"/>
                <w:szCs w:val="20"/>
                <w:lang w:eastAsia="ru-RU"/>
              </w:rPr>
              <w:t>7 4</w:t>
            </w:r>
            <w:r w:rsidR="00604311" w:rsidRPr="00BA0797">
              <w:rPr>
                <w:rFonts w:ascii="Myriad Pro" w:eastAsia="Times New Roman" w:hAnsi="Myriad Pro" w:cs="Arial"/>
                <w:bCs/>
                <w:sz w:val="20"/>
                <w:szCs w:val="20"/>
                <w:lang w:eastAsia="ru-RU"/>
              </w:rPr>
              <w:t>98,10</w:t>
            </w:r>
          </w:p>
        </w:tc>
        <w:tc>
          <w:tcPr>
            <w:tcW w:w="799" w:type="pct"/>
            <w:tcBorders>
              <w:top w:val="single" w:sz="4" w:space="0" w:color="FFFFFF"/>
            </w:tcBorders>
            <w:shd w:val="clear" w:color="auto" w:fill="auto"/>
            <w:noWrap/>
            <w:vAlign w:val="center"/>
          </w:tcPr>
          <w:p w14:paraId="4DFE9B3B" w14:textId="77777777" w:rsidR="00604311" w:rsidRPr="00BA0797" w:rsidRDefault="009C7B3E" w:rsidP="00BA0797">
            <w:pPr>
              <w:spacing w:after="0" w:line="240" w:lineRule="auto"/>
              <w:jc w:val="center"/>
              <w:rPr>
                <w:rFonts w:ascii="Myriad Pro" w:eastAsia="Times New Roman" w:hAnsi="Myriad Pro" w:cs="Arial"/>
                <w:bCs/>
                <w:sz w:val="20"/>
                <w:szCs w:val="20"/>
                <w:lang w:eastAsia="ru-RU"/>
              </w:rPr>
            </w:pPr>
            <w:r w:rsidRPr="00BA0797">
              <w:rPr>
                <w:rFonts w:ascii="Myriad Pro" w:eastAsia="Times New Roman" w:hAnsi="Myriad Pro" w:cs="Arial"/>
                <w:bCs/>
                <w:sz w:val="20"/>
                <w:szCs w:val="20"/>
                <w:lang w:eastAsia="ru-RU"/>
              </w:rPr>
              <w:t>1 5</w:t>
            </w:r>
            <w:r w:rsidR="00604311" w:rsidRPr="00BA0797">
              <w:rPr>
                <w:rFonts w:ascii="Myriad Pro" w:eastAsia="Times New Roman" w:hAnsi="Myriad Pro" w:cs="Arial"/>
                <w:bCs/>
                <w:sz w:val="20"/>
                <w:szCs w:val="20"/>
                <w:lang w:eastAsia="ru-RU"/>
              </w:rPr>
              <w:t>1</w:t>
            </w:r>
            <w:r w:rsidR="00834137" w:rsidRPr="00BA0797">
              <w:rPr>
                <w:rFonts w:ascii="Myriad Pro" w:eastAsia="Times New Roman" w:hAnsi="Myriad Pro" w:cs="Arial"/>
                <w:bCs/>
                <w:sz w:val="20"/>
                <w:szCs w:val="20"/>
                <w:lang w:eastAsia="ru-RU"/>
              </w:rPr>
              <w:t>8 0</w:t>
            </w:r>
            <w:r w:rsidR="00604311" w:rsidRPr="00BA0797">
              <w:rPr>
                <w:rFonts w:ascii="Myriad Pro" w:eastAsia="Times New Roman" w:hAnsi="Myriad Pro" w:cs="Arial"/>
                <w:bCs/>
                <w:sz w:val="20"/>
                <w:szCs w:val="20"/>
                <w:lang w:eastAsia="ru-RU"/>
              </w:rPr>
              <w:t>55,63</w:t>
            </w:r>
          </w:p>
        </w:tc>
      </w:tr>
    </w:tbl>
    <w:p w14:paraId="039E313B" w14:textId="77777777" w:rsidR="00604311" w:rsidRPr="00BA0797" w:rsidRDefault="00604311" w:rsidP="00BA0797">
      <w:pPr>
        <w:pStyle w:val="s3"/>
        <w:shd w:val="clear" w:color="auto" w:fill="FFFFFF"/>
        <w:rPr>
          <w:rFonts w:ascii="Myriad Pro" w:eastAsia="Calibri" w:hAnsi="Myriad Pro" w:cs="Times New Roman"/>
          <w:color w:val="auto"/>
          <w:lang w:eastAsia="en-US"/>
        </w:rPr>
      </w:pPr>
    </w:p>
    <w:p w14:paraId="66D35788" w14:textId="77777777" w:rsidR="00604311" w:rsidRPr="00BA0797" w:rsidRDefault="00604311" w:rsidP="00BA0797">
      <w:pPr>
        <w:pStyle w:val="afff8"/>
        <w:spacing w:after="0"/>
      </w:pPr>
      <w:r w:rsidRPr="00BA0797">
        <w:t>Параметры определения способа расчета базового уровня операционных, подконтрольных расходов (приложение №6)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286"/>
        <w:gridCol w:w="4284"/>
      </w:tblGrid>
      <w:tr w:rsidR="00604311" w:rsidRPr="00BA0797" w14:paraId="45896A23" w14:textId="77777777">
        <w:trPr>
          <w:cantSplit/>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4D1F7F6" w14:textId="77777777" w:rsidR="00604311" w:rsidRPr="007B522B" w:rsidRDefault="00604311" w:rsidP="00BA0797">
            <w:pPr>
              <w:pStyle w:val="s1"/>
              <w:spacing w:before="0" w:beforeAutospacing="0" w:after="0" w:afterAutospacing="0"/>
              <w:jc w:val="center"/>
              <w:rPr>
                <w:rFonts w:ascii="Myriad Pro" w:hAnsi="Myriad Pro"/>
                <w:b/>
                <w:bCs/>
                <w:color w:val="FFFFFF"/>
                <w:sz w:val="20"/>
                <w:szCs w:val="20"/>
                <w:lang w:val="ru-RU"/>
              </w:rPr>
            </w:pPr>
            <w:r w:rsidRPr="007B522B">
              <w:rPr>
                <w:rFonts w:ascii="Myriad Pro" w:hAnsi="Myriad Pro"/>
                <w:b/>
                <w:bCs/>
                <w:color w:val="FFFFFF"/>
                <w:sz w:val="20"/>
                <w:szCs w:val="20"/>
                <w:lang w:val="ru-RU"/>
              </w:rPr>
              <w:t>Наименование параметра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622865D" w14:textId="77777777" w:rsidR="00604311" w:rsidRPr="007B522B" w:rsidRDefault="00604311" w:rsidP="00BA0797">
            <w:pPr>
              <w:pStyle w:val="s1"/>
              <w:spacing w:before="0" w:beforeAutospacing="0" w:after="0" w:afterAutospacing="0"/>
              <w:jc w:val="center"/>
              <w:rPr>
                <w:rFonts w:ascii="Myriad Pro" w:hAnsi="Myriad Pro"/>
                <w:b/>
                <w:bCs/>
                <w:color w:val="FFFFFF"/>
                <w:sz w:val="20"/>
                <w:szCs w:val="20"/>
                <w:lang w:val="ru-RU"/>
              </w:rPr>
            </w:pPr>
            <w:r w:rsidRPr="007B522B">
              <w:rPr>
                <w:rFonts w:ascii="Myriad Pro" w:hAnsi="Myriad Pro"/>
                <w:b/>
                <w:bCs/>
                <w:color w:val="FFFFFF"/>
                <w:sz w:val="20"/>
                <w:szCs w:val="20"/>
                <w:lang w:val="ru-RU"/>
              </w:rPr>
              <w:t>Значение параметра</w:t>
            </w:r>
          </w:p>
        </w:tc>
      </w:tr>
      <w:tr w:rsidR="00604311" w:rsidRPr="00BA0797" w14:paraId="5E892D3A" w14:textId="77777777">
        <w:trPr>
          <w:cantSplit/>
        </w:trPr>
        <w:tc>
          <w:tcPr>
            <w:tcW w:w="0" w:type="auto"/>
            <w:tcBorders>
              <w:top w:val="single" w:sz="4" w:space="0" w:color="FFFFFF"/>
            </w:tcBorders>
            <w:shd w:val="clear" w:color="auto" w:fill="auto"/>
            <w:vAlign w:val="center"/>
          </w:tcPr>
          <w:p w14:paraId="43B99E13" w14:textId="77777777" w:rsidR="00604311" w:rsidRPr="00BA0797" w:rsidRDefault="00604311" w:rsidP="00BA0797">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b</w:t>
            </w:r>
            <w:hyperlink r:id="rId43" w:anchor="/document/71000804/entry/61" w:history="1">
              <w:r w:rsidRPr="00BA0797">
                <w:rPr>
                  <w:rStyle w:val="a9"/>
                  <w:rFonts w:ascii="Myriad Pro" w:hAnsi="Myriad Pro"/>
                  <w:color w:val="auto"/>
                  <w:sz w:val="20"/>
                  <w:szCs w:val="20"/>
                  <w:lang w:val="ru-RU"/>
                </w:rPr>
                <w:t>*</w:t>
              </w:r>
            </w:hyperlink>
          </w:p>
        </w:tc>
        <w:tc>
          <w:tcPr>
            <w:tcW w:w="0" w:type="auto"/>
            <w:tcBorders>
              <w:top w:val="single" w:sz="4" w:space="0" w:color="FFFFFF"/>
            </w:tcBorders>
            <w:shd w:val="clear" w:color="auto" w:fill="auto"/>
            <w:vAlign w:val="center"/>
          </w:tcPr>
          <w:p w14:paraId="42F2252E" w14:textId="77777777" w:rsidR="00604311" w:rsidRPr="00BA0797" w:rsidRDefault="00604311" w:rsidP="00BA0797">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-0,3</w:t>
            </w:r>
          </w:p>
        </w:tc>
      </w:tr>
      <w:tr w:rsidR="00604311" w:rsidRPr="00BA0797" w14:paraId="42FA9B12" w14:textId="77777777">
        <w:trPr>
          <w:cantSplit/>
        </w:trPr>
        <w:tc>
          <w:tcPr>
            <w:tcW w:w="0" w:type="auto"/>
            <w:shd w:val="clear" w:color="auto" w:fill="auto"/>
            <w:vAlign w:val="center"/>
          </w:tcPr>
          <w:p w14:paraId="4F98E9E7" w14:textId="77777777" w:rsidR="00604311" w:rsidRPr="00BA0797" w:rsidRDefault="00604311" w:rsidP="00BA0797">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p</w:t>
            </w:r>
            <w:hyperlink r:id="rId44" w:anchor="/document/71000804/entry/62" w:history="1">
              <w:r w:rsidRPr="00BA0797">
                <w:rPr>
                  <w:rStyle w:val="a9"/>
                  <w:rFonts w:ascii="Myriad Pro" w:hAnsi="Myriad Pro"/>
                  <w:color w:val="auto"/>
                  <w:sz w:val="20"/>
                  <w:szCs w:val="20"/>
                  <w:lang w:val="ru-RU"/>
                </w:rPr>
                <w:t>**</w:t>
              </w:r>
            </w:hyperlink>
          </w:p>
        </w:tc>
        <w:tc>
          <w:tcPr>
            <w:tcW w:w="0" w:type="auto"/>
            <w:shd w:val="clear" w:color="auto" w:fill="auto"/>
            <w:vAlign w:val="center"/>
          </w:tcPr>
          <w:p w14:paraId="385228F9" w14:textId="77777777" w:rsidR="00604311" w:rsidRPr="00BA0797" w:rsidRDefault="00604311" w:rsidP="00BA0797">
            <w:pPr>
              <w:pStyle w:val="s1"/>
              <w:spacing w:before="0" w:beforeAutospacing="0" w:after="0" w:afterAutospacing="0"/>
              <w:jc w:val="center"/>
              <w:rPr>
                <w:rFonts w:ascii="Myriad Pro" w:hAnsi="Myriad Pro"/>
                <w:sz w:val="20"/>
                <w:szCs w:val="20"/>
                <w:lang w:val="ru-RU"/>
              </w:rPr>
            </w:pPr>
            <w:r w:rsidRPr="00BA0797">
              <w:rPr>
                <w:rFonts w:ascii="Myriad Pro" w:hAnsi="Myriad Pro"/>
                <w:sz w:val="20"/>
                <w:szCs w:val="20"/>
                <w:lang w:val="ru-RU"/>
              </w:rPr>
              <w:t>0,07</w:t>
            </w:r>
          </w:p>
        </w:tc>
      </w:tr>
    </w:tbl>
    <w:p w14:paraId="14FECBE8" w14:textId="77777777" w:rsidR="005B370D" w:rsidRDefault="005B370D" w:rsidP="00BA0797">
      <w:pPr>
        <w:pStyle w:val="afffb"/>
        <w:tabs>
          <w:tab w:val="clear" w:pos="960"/>
          <w:tab w:val="left" w:pos="1134"/>
        </w:tabs>
        <w:spacing w:before="0"/>
      </w:pPr>
    </w:p>
    <w:p w14:paraId="231BC760" w14:textId="07D1C1A7" w:rsidR="00604311" w:rsidRPr="00BA0797" w:rsidRDefault="00604311" w:rsidP="00BA0797">
      <w:pPr>
        <w:pStyle w:val="afffb"/>
        <w:tabs>
          <w:tab w:val="clear" w:pos="960"/>
          <w:tab w:val="left" w:pos="1134"/>
        </w:tabs>
        <w:spacing w:before="0"/>
      </w:pPr>
      <w:r w:rsidRPr="00BA0797">
        <w:t>В соответствии с Приказом от 30.03.12 №6-э</w:t>
      </w:r>
      <w:r w:rsidR="009C7B3E" w:rsidRPr="00BA0797">
        <w:t xml:space="preserve"> </w:t>
      </w:r>
      <w:r w:rsidRPr="00BA0797">
        <w:t xml:space="preserve">Государственного комитета Псковской области по тарифам и энергетике </w:t>
      </w:r>
      <w:r w:rsidR="00586D28" w:rsidRPr="00BA0797">
        <w:t>«</w:t>
      </w:r>
      <w:r w:rsidRPr="00BA0797">
        <w:t xml:space="preserve">Об утверждении долгосрочных параметров регулирования для филиала </w:t>
      </w:r>
      <w:r w:rsidR="00F43D55" w:rsidRPr="00BA0797">
        <w:t>П</w:t>
      </w:r>
      <w:r w:rsidRPr="00BA0797">
        <w:t xml:space="preserve">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применяющего метод доходности инвести</w:t>
      </w:r>
      <w:r w:rsidR="0001423D" w:rsidRPr="00BA0797">
        <w:t>рованного</w:t>
      </w:r>
      <w:r w:rsidRPr="00BA0797">
        <w:t xml:space="preserve"> капитала (RAB)</w:t>
      </w:r>
      <w:r w:rsidR="00586D28" w:rsidRPr="00BA0797">
        <w:t>»</w:t>
      </w:r>
      <w:r w:rsidRPr="00BA0797">
        <w:t xml:space="preserve"> установлен показатель индекса эффективности подконтрольных расходов на долгосрочный период регулирования 2012-2017 гг. - 3%.</w:t>
      </w:r>
    </w:p>
    <w:p w14:paraId="7BBC6C70" w14:textId="77777777" w:rsidR="005320B0" w:rsidRDefault="00604311" w:rsidP="00BA0797">
      <w:pPr>
        <w:pStyle w:val="afff8"/>
        <w:spacing w:after="0"/>
      </w:pPr>
      <w:r w:rsidRPr="00BA0797">
        <w:t>Расчет отклонения значения фактических операционных расходов от значения</w:t>
      </w:r>
      <w:r w:rsidR="002E6F9D" w:rsidRPr="00BA0797">
        <w:t>,</w:t>
      </w:r>
      <w:r w:rsidRPr="00BA0797">
        <w:t xml:space="preserve"> установленного органом регулирования за два предшествующих года в соответствии с формулой 14 представлен в таблице.</w:t>
      </w:r>
      <w:r w:rsidR="005320B0">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4"/>
        <w:gridCol w:w="3401"/>
        <w:gridCol w:w="1156"/>
        <w:gridCol w:w="1340"/>
        <w:gridCol w:w="1466"/>
        <w:gridCol w:w="1533"/>
      </w:tblGrid>
      <w:tr w:rsidR="00604311" w:rsidRPr="007B522B" w14:paraId="51546FA2" w14:textId="77777777" w:rsidTr="00AE20F3">
        <w:trPr>
          <w:cantSplit/>
          <w:tblHeader/>
        </w:trPr>
        <w:tc>
          <w:tcPr>
            <w:tcW w:w="35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698F83B"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lastRenderedPageBreak/>
              <w:t>№ п/п</w:t>
            </w:r>
          </w:p>
        </w:tc>
        <w:tc>
          <w:tcPr>
            <w:tcW w:w="177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577A682"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Наименование показателя</w:t>
            </w:r>
          </w:p>
        </w:tc>
        <w:tc>
          <w:tcPr>
            <w:tcW w:w="6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A3B901C"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Ед. изм.</w:t>
            </w:r>
          </w:p>
        </w:tc>
        <w:tc>
          <w:tcPr>
            <w:tcW w:w="70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A145591"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Обозначение</w:t>
            </w:r>
          </w:p>
        </w:tc>
        <w:tc>
          <w:tcPr>
            <w:tcW w:w="156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9237BE3"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Отчетный период</w:t>
            </w:r>
          </w:p>
        </w:tc>
      </w:tr>
      <w:tr w:rsidR="00604311" w:rsidRPr="007B522B" w14:paraId="27F60557" w14:textId="77777777" w:rsidTr="00AE20F3">
        <w:trPr>
          <w:cantSplit/>
          <w:tblHeader/>
        </w:trPr>
        <w:tc>
          <w:tcPr>
            <w:tcW w:w="35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F4B6E39"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177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BD04869"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60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076DDD5"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B28E741"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B3C8F45"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год</w:t>
            </w:r>
            <w:r w:rsidRPr="007B522B">
              <w:rPr>
                <w:rFonts w:ascii="Myriad Pro" w:eastAsia="Times New Roman" w:hAnsi="Myriad Pro"/>
                <w:b/>
                <w:bCs/>
                <w:color w:val="FFFFFF"/>
                <w:sz w:val="18"/>
                <w:szCs w:val="18"/>
                <w:lang w:eastAsia="ru-RU"/>
              </w:rPr>
              <w:br/>
              <w:t>(м-2)</w:t>
            </w:r>
          </w:p>
        </w:tc>
        <w:tc>
          <w:tcPr>
            <w:tcW w:w="8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51033C"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 xml:space="preserve">год </w:t>
            </w:r>
            <w:r w:rsidRPr="007B522B">
              <w:rPr>
                <w:rFonts w:ascii="Myriad Pro" w:eastAsia="Times New Roman" w:hAnsi="Myriad Pro"/>
                <w:b/>
                <w:bCs/>
                <w:color w:val="FFFFFF"/>
                <w:sz w:val="18"/>
                <w:szCs w:val="18"/>
                <w:lang w:eastAsia="ru-RU"/>
              </w:rPr>
              <w:br/>
              <w:t>(м-1)</w:t>
            </w:r>
          </w:p>
        </w:tc>
      </w:tr>
      <w:tr w:rsidR="00604311" w:rsidRPr="007B522B" w14:paraId="3FFB19A8" w14:textId="77777777" w:rsidTr="00AE20F3">
        <w:trPr>
          <w:cantSplit/>
          <w:tblHeader/>
        </w:trPr>
        <w:tc>
          <w:tcPr>
            <w:tcW w:w="35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437ADDA"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177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7155678"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60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8A2FE01"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FF73FFB"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5E754C"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2015</w:t>
            </w:r>
          </w:p>
        </w:tc>
        <w:tc>
          <w:tcPr>
            <w:tcW w:w="8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1C6BADB"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2016</w:t>
            </w:r>
          </w:p>
        </w:tc>
      </w:tr>
      <w:tr w:rsidR="00604311" w:rsidRPr="007B522B" w14:paraId="20EBB8BB" w14:textId="77777777" w:rsidTr="00AE20F3">
        <w:trPr>
          <w:cantSplit/>
          <w:tblHeader/>
        </w:trPr>
        <w:tc>
          <w:tcPr>
            <w:tcW w:w="35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F14216B"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177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252D91D"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60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F60262C"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0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6A52A65"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6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9583850"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факт</w:t>
            </w:r>
          </w:p>
        </w:tc>
        <w:tc>
          <w:tcPr>
            <w:tcW w:w="8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87523D0" w14:textId="77777777" w:rsidR="00604311" w:rsidRPr="007B522B" w:rsidRDefault="00604311" w:rsidP="00BA0797">
            <w:pPr>
              <w:spacing w:after="0" w:line="240" w:lineRule="auto"/>
              <w:jc w:val="center"/>
              <w:rPr>
                <w:rFonts w:ascii="Myriad Pro" w:eastAsia="Times New Roman" w:hAnsi="Myriad Pro"/>
                <w:b/>
                <w:bCs/>
                <w:color w:val="FFFFFF"/>
                <w:sz w:val="18"/>
                <w:szCs w:val="18"/>
                <w:lang w:eastAsia="ru-RU"/>
              </w:rPr>
            </w:pPr>
            <w:r w:rsidRPr="007B522B">
              <w:rPr>
                <w:rFonts w:ascii="Myriad Pro" w:eastAsia="Times New Roman" w:hAnsi="Myriad Pro"/>
                <w:b/>
                <w:bCs/>
                <w:color w:val="FFFFFF"/>
                <w:sz w:val="18"/>
                <w:szCs w:val="18"/>
                <w:lang w:eastAsia="ru-RU"/>
              </w:rPr>
              <w:t>факт</w:t>
            </w:r>
          </w:p>
        </w:tc>
      </w:tr>
      <w:tr w:rsidR="00604311" w:rsidRPr="007B522B" w14:paraId="20ED317F" w14:textId="77777777" w:rsidTr="00AE20F3">
        <w:trPr>
          <w:cantSplit/>
        </w:trPr>
        <w:tc>
          <w:tcPr>
            <w:tcW w:w="352" w:type="pct"/>
            <w:tcBorders>
              <w:top w:val="single" w:sz="4" w:space="0" w:color="FFFFFF"/>
            </w:tcBorders>
            <w:shd w:val="clear" w:color="auto" w:fill="auto"/>
            <w:vAlign w:val="center"/>
          </w:tcPr>
          <w:p w14:paraId="0E1AB36E"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w:t>
            </w:r>
          </w:p>
        </w:tc>
        <w:tc>
          <w:tcPr>
            <w:tcW w:w="1777" w:type="pct"/>
            <w:tcBorders>
              <w:top w:val="single" w:sz="4" w:space="0" w:color="FFFFFF"/>
            </w:tcBorders>
            <w:shd w:val="clear" w:color="auto" w:fill="auto"/>
            <w:vAlign w:val="center"/>
          </w:tcPr>
          <w:p w14:paraId="3162401B" w14:textId="77777777" w:rsidR="00604311" w:rsidRPr="007B522B" w:rsidRDefault="00604311" w:rsidP="00BA0797">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Операционные, подконтрольные расходы, факт</w:t>
            </w:r>
          </w:p>
        </w:tc>
        <w:tc>
          <w:tcPr>
            <w:tcW w:w="604" w:type="pct"/>
            <w:tcBorders>
              <w:top w:val="single" w:sz="4" w:space="0" w:color="FFFFFF"/>
            </w:tcBorders>
            <w:shd w:val="clear" w:color="auto" w:fill="auto"/>
            <w:vAlign w:val="center"/>
          </w:tcPr>
          <w:p w14:paraId="214207AE" w14:textId="77777777" w:rsidR="00604311" w:rsidRPr="007B522B" w:rsidRDefault="00604311" w:rsidP="00BA0797">
            <w:pPr>
              <w:spacing w:after="0" w:line="240" w:lineRule="auto"/>
              <w:jc w:val="center"/>
              <w:rPr>
                <w:rFonts w:ascii="Myriad Pro" w:eastAsia="Times New Roman" w:hAnsi="Myriad Pro"/>
                <w:sz w:val="18"/>
                <w:szCs w:val="18"/>
                <w:lang w:eastAsia="ru-RU"/>
              </w:rPr>
            </w:pPr>
            <w:proofErr w:type="spellStart"/>
            <w:r w:rsidRPr="007B522B">
              <w:rPr>
                <w:rFonts w:ascii="Myriad Pro" w:eastAsia="Times New Roman" w:hAnsi="Myriad Pro"/>
                <w:sz w:val="18"/>
                <w:szCs w:val="18"/>
                <w:lang w:eastAsia="ru-RU"/>
              </w:rPr>
              <w:t>тыс.руб</w:t>
            </w:r>
            <w:proofErr w:type="spellEnd"/>
            <w:r w:rsidRPr="007B522B">
              <w:rPr>
                <w:rFonts w:ascii="Myriad Pro" w:eastAsia="Times New Roman" w:hAnsi="Myriad Pro"/>
                <w:sz w:val="18"/>
                <w:szCs w:val="18"/>
                <w:lang w:eastAsia="ru-RU"/>
              </w:rPr>
              <w:t>. без НДС</w:t>
            </w:r>
          </w:p>
        </w:tc>
        <w:tc>
          <w:tcPr>
            <w:tcW w:w="700" w:type="pct"/>
            <w:tcBorders>
              <w:top w:val="single" w:sz="4" w:space="0" w:color="FFFFFF"/>
            </w:tcBorders>
            <w:shd w:val="clear" w:color="auto" w:fill="auto"/>
            <w:vAlign w:val="center"/>
          </w:tcPr>
          <w:p w14:paraId="7D2D56B4"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roofErr w:type="spellStart"/>
            <w:r w:rsidRPr="007B522B">
              <w:rPr>
                <w:rFonts w:ascii="Myriad Pro" w:eastAsia="Times New Roman" w:hAnsi="Myriad Pro"/>
                <w:b/>
                <w:bCs/>
                <w:sz w:val="18"/>
                <w:szCs w:val="18"/>
                <w:lang w:eastAsia="ru-RU"/>
              </w:rPr>
              <w:t>OPEX</w:t>
            </w:r>
            <w:r w:rsidRPr="007B522B">
              <w:rPr>
                <w:rFonts w:ascii="Myriad Pro" w:eastAsia="Times New Roman" w:hAnsi="Myriad Pro"/>
                <w:b/>
                <w:bCs/>
                <w:sz w:val="18"/>
                <w:szCs w:val="18"/>
                <w:vertAlign w:val="superscript"/>
                <w:lang w:eastAsia="ru-RU"/>
              </w:rPr>
              <w:t>n</w:t>
            </w:r>
            <w:r w:rsidRPr="007B522B">
              <w:rPr>
                <w:rFonts w:ascii="Myriad Pro" w:eastAsia="Times New Roman" w:hAnsi="Myriad Pro"/>
                <w:b/>
                <w:bCs/>
                <w:sz w:val="18"/>
                <w:szCs w:val="18"/>
                <w:vertAlign w:val="subscript"/>
                <w:lang w:eastAsia="ru-RU"/>
              </w:rPr>
              <w:t>i</w:t>
            </w:r>
            <w:proofErr w:type="spellEnd"/>
          </w:p>
        </w:tc>
        <w:tc>
          <w:tcPr>
            <w:tcW w:w="766" w:type="pct"/>
            <w:tcBorders>
              <w:top w:val="single" w:sz="4" w:space="0" w:color="FFFFFF"/>
            </w:tcBorders>
            <w:shd w:val="clear" w:color="auto" w:fill="auto"/>
            <w:vAlign w:val="center"/>
          </w:tcPr>
          <w:p w14:paraId="4F6435F2" w14:textId="77777777" w:rsidR="00604311" w:rsidRPr="007B522B" w:rsidRDefault="009C7B3E"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1 4</w:t>
            </w:r>
            <w:r w:rsidR="00604311" w:rsidRPr="007B522B">
              <w:rPr>
                <w:rFonts w:ascii="Myriad Pro" w:eastAsia="Times New Roman" w:hAnsi="Myriad Pro"/>
                <w:sz w:val="18"/>
                <w:szCs w:val="18"/>
                <w:lang w:eastAsia="ru-RU"/>
              </w:rPr>
              <w:t>7</w:t>
            </w:r>
            <w:r w:rsidR="00834137" w:rsidRPr="007B522B">
              <w:rPr>
                <w:rFonts w:ascii="Myriad Pro" w:eastAsia="Times New Roman" w:hAnsi="Myriad Pro"/>
                <w:sz w:val="18"/>
                <w:szCs w:val="18"/>
                <w:lang w:eastAsia="ru-RU"/>
              </w:rPr>
              <w:t>6 7</w:t>
            </w:r>
            <w:r w:rsidR="00604311" w:rsidRPr="007B522B">
              <w:rPr>
                <w:rFonts w:ascii="Myriad Pro" w:eastAsia="Times New Roman" w:hAnsi="Myriad Pro"/>
                <w:sz w:val="18"/>
                <w:szCs w:val="18"/>
                <w:lang w:eastAsia="ru-RU"/>
              </w:rPr>
              <w:t>00,89</w:t>
            </w:r>
          </w:p>
        </w:tc>
        <w:tc>
          <w:tcPr>
            <w:tcW w:w="802" w:type="pct"/>
            <w:tcBorders>
              <w:top w:val="single" w:sz="4" w:space="0" w:color="FFFFFF"/>
            </w:tcBorders>
            <w:shd w:val="clear" w:color="auto" w:fill="auto"/>
            <w:vAlign w:val="center"/>
          </w:tcPr>
          <w:p w14:paraId="527656CF" w14:textId="77777777" w:rsidR="00604311" w:rsidRPr="007B522B" w:rsidRDefault="009C7B3E"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1 5</w:t>
            </w:r>
            <w:r w:rsidR="00604311" w:rsidRPr="007B522B">
              <w:rPr>
                <w:rFonts w:ascii="Myriad Pro" w:eastAsia="Times New Roman" w:hAnsi="Myriad Pro"/>
                <w:sz w:val="18"/>
                <w:szCs w:val="18"/>
                <w:lang w:eastAsia="ru-RU"/>
              </w:rPr>
              <w:t>1</w:t>
            </w:r>
            <w:r w:rsidR="00834137" w:rsidRPr="007B522B">
              <w:rPr>
                <w:rFonts w:ascii="Myriad Pro" w:eastAsia="Times New Roman" w:hAnsi="Myriad Pro"/>
                <w:sz w:val="18"/>
                <w:szCs w:val="18"/>
                <w:lang w:eastAsia="ru-RU"/>
              </w:rPr>
              <w:t>8 0</w:t>
            </w:r>
            <w:r w:rsidR="00604311" w:rsidRPr="007B522B">
              <w:rPr>
                <w:rFonts w:ascii="Myriad Pro" w:eastAsia="Times New Roman" w:hAnsi="Myriad Pro"/>
                <w:sz w:val="18"/>
                <w:szCs w:val="18"/>
                <w:lang w:eastAsia="ru-RU"/>
              </w:rPr>
              <w:t>55,63</w:t>
            </w:r>
          </w:p>
        </w:tc>
      </w:tr>
      <w:tr w:rsidR="00604311" w:rsidRPr="007B522B" w14:paraId="59E5E863" w14:textId="77777777" w:rsidTr="00AE20F3">
        <w:trPr>
          <w:cantSplit/>
        </w:trPr>
        <w:tc>
          <w:tcPr>
            <w:tcW w:w="352" w:type="pct"/>
            <w:vMerge w:val="restart"/>
            <w:shd w:val="clear" w:color="auto" w:fill="auto"/>
            <w:vAlign w:val="center"/>
          </w:tcPr>
          <w:p w14:paraId="46909700"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2</w:t>
            </w:r>
          </w:p>
        </w:tc>
        <w:tc>
          <w:tcPr>
            <w:tcW w:w="1777" w:type="pct"/>
            <w:vMerge w:val="restart"/>
            <w:shd w:val="clear" w:color="auto" w:fill="auto"/>
            <w:vAlign w:val="center"/>
          </w:tcPr>
          <w:p w14:paraId="33FDA7E1" w14:textId="77777777" w:rsidR="00604311" w:rsidRPr="007B522B" w:rsidRDefault="00604311" w:rsidP="00BA0797">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Параметры, определяющие допустимое превышение фактических ОПР над установленными (приложение №6)</w:t>
            </w:r>
          </w:p>
        </w:tc>
        <w:tc>
          <w:tcPr>
            <w:tcW w:w="604" w:type="pct"/>
            <w:shd w:val="clear" w:color="auto" w:fill="auto"/>
            <w:vAlign w:val="center"/>
          </w:tcPr>
          <w:p w14:paraId="251E2427" w14:textId="77777777" w:rsidR="00604311" w:rsidRPr="007B522B" w:rsidRDefault="00604311" w:rsidP="00BA0797">
            <w:pPr>
              <w:spacing w:after="0" w:line="240" w:lineRule="auto"/>
              <w:jc w:val="center"/>
              <w:rPr>
                <w:rFonts w:ascii="Myriad Pro" w:eastAsia="Times New Roman" w:hAnsi="Myriad Pro"/>
                <w:sz w:val="18"/>
                <w:szCs w:val="18"/>
                <w:lang w:eastAsia="ru-RU"/>
              </w:rPr>
            </w:pPr>
          </w:p>
        </w:tc>
        <w:tc>
          <w:tcPr>
            <w:tcW w:w="700" w:type="pct"/>
            <w:shd w:val="clear" w:color="auto" w:fill="auto"/>
            <w:vAlign w:val="center"/>
          </w:tcPr>
          <w:p w14:paraId="105DB59A"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b</w:t>
            </w:r>
          </w:p>
        </w:tc>
        <w:tc>
          <w:tcPr>
            <w:tcW w:w="1568" w:type="pct"/>
            <w:gridSpan w:val="2"/>
            <w:shd w:val="clear" w:color="auto" w:fill="auto"/>
            <w:vAlign w:val="center"/>
          </w:tcPr>
          <w:p w14:paraId="760C88B8"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-0,30</w:t>
            </w:r>
          </w:p>
        </w:tc>
      </w:tr>
      <w:tr w:rsidR="00604311" w:rsidRPr="007B522B" w14:paraId="146255AA" w14:textId="77777777" w:rsidTr="00AE20F3">
        <w:trPr>
          <w:cantSplit/>
        </w:trPr>
        <w:tc>
          <w:tcPr>
            <w:tcW w:w="352" w:type="pct"/>
            <w:vMerge/>
            <w:shd w:val="clear" w:color="auto" w:fill="auto"/>
            <w:vAlign w:val="center"/>
          </w:tcPr>
          <w:p w14:paraId="64110D62" w14:textId="77777777" w:rsidR="00604311" w:rsidRPr="007B522B" w:rsidRDefault="00604311" w:rsidP="00BA0797">
            <w:pPr>
              <w:spacing w:after="0" w:line="240" w:lineRule="auto"/>
              <w:jc w:val="center"/>
              <w:rPr>
                <w:rFonts w:ascii="Myriad Pro" w:eastAsia="Times New Roman" w:hAnsi="Myriad Pro"/>
                <w:sz w:val="18"/>
                <w:szCs w:val="18"/>
                <w:lang w:eastAsia="ru-RU"/>
              </w:rPr>
            </w:pPr>
          </w:p>
        </w:tc>
        <w:tc>
          <w:tcPr>
            <w:tcW w:w="1777" w:type="pct"/>
            <w:vMerge/>
            <w:shd w:val="clear" w:color="auto" w:fill="auto"/>
            <w:vAlign w:val="center"/>
          </w:tcPr>
          <w:p w14:paraId="7D3B4642" w14:textId="77777777" w:rsidR="00604311" w:rsidRPr="007B522B" w:rsidRDefault="00604311" w:rsidP="00BA0797">
            <w:pPr>
              <w:spacing w:after="0" w:line="240" w:lineRule="auto"/>
              <w:rPr>
                <w:rFonts w:ascii="Myriad Pro" w:eastAsia="Times New Roman" w:hAnsi="Myriad Pro"/>
                <w:sz w:val="18"/>
                <w:szCs w:val="18"/>
                <w:lang w:eastAsia="ru-RU"/>
              </w:rPr>
            </w:pPr>
          </w:p>
        </w:tc>
        <w:tc>
          <w:tcPr>
            <w:tcW w:w="604" w:type="pct"/>
            <w:shd w:val="clear" w:color="auto" w:fill="auto"/>
            <w:vAlign w:val="center"/>
          </w:tcPr>
          <w:p w14:paraId="66035420" w14:textId="77777777" w:rsidR="00604311" w:rsidRPr="007B522B" w:rsidRDefault="00604311" w:rsidP="00BA0797">
            <w:pPr>
              <w:spacing w:after="0" w:line="240" w:lineRule="auto"/>
              <w:jc w:val="center"/>
              <w:rPr>
                <w:rFonts w:ascii="Myriad Pro" w:eastAsia="Times New Roman" w:hAnsi="Myriad Pro"/>
                <w:sz w:val="18"/>
                <w:szCs w:val="18"/>
                <w:lang w:eastAsia="ru-RU"/>
              </w:rPr>
            </w:pPr>
          </w:p>
        </w:tc>
        <w:tc>
          <w:tcPr>
            <w:tcW w:w="700" w:type="pct"/>
            <w:shd w:val="clear" w:color="auto" w:fill="auto"/>
            <w:vAlign w:val="center"/>
          </w:tcPr>
          <w:p w14:paraId="28BF3D19"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p</w:t>
            </w:r>
          </w:p>
        </w:tc>
        <w:tc>
          <w:tcPr>
            <w:tcW w:w="1568" w:type="pct"/>
            <w:gridSpan w:val="2"/>
            <w:shd w:val="clear" w:color="auto" w:fill="auto"/>
            <w:vAlign w:val="center"/>
          </w:tcPr>
          <w:p w14:paraId="4B97AA05"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0,07</w:t>
            </w:r>
          </w:p>
        </w:tc>
      </w:tr>
      <w:tr w:rsidR="00604311" w:rsidRPr="007B522B" w14:paraId="15AAEA3B" w14:textId="77777777" w:rsidTr="00AE20F3">
        <w:trPr>
          <w:cantSplit/>
        </w:trPr>
        <w:tc>
          <w:tcPr>
            <w:tcW w:w="352" w:type="pct"/>
            <w:shd w:val="clear" w:color="auto" w:fill="auto"/>
            <w:vAlign w:val="center"/>
          </w:tcPr>
          <w:p w14:paraId="1B7D180D"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3</w:t>
            </w:r>
          </w:p>
        </w:tc>
        <w:tc>
          <w:tcPr>
            <w:tcW w:w="1777" w:type="pct"/>
            <w:shd w:val="clear" w:color="auto" w:fill="auto"/>
            <w:vAlign w:val="center"/>
          </w:tcPr>
          <w:p w14:paraId="29107487" w14:textId="77777777" w:rsidR="00604311" w:rsidRPr="007B522B" w:rsidRDefault="00604311" w:rsidP="00BA0797">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Значение индекса эффективности ОПР</w:t>
            </w:r>
          </w:p>
        </w:tc>
        <w:tc>
          <w:tcPr>
            <w:tcW w:w="604" w:type="pct"/>
            <w:shd w:val="clear" w:color="auto" w:fill="auto"/>
            <w:vAlign w:val="center"/>
          </w:tcPr>
          <w:p w14:paraId="775335A8"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w:t>
            </w:r>
          </w:p>
        </w:tc>
        <w:tc>
          <w:tcPr>
            <w:tcW w:w="700" w:type="pct"/>
            <w:shd w:val="clear" w:color="auto" w:fill="auto"/>
            <w:noWrap/>
            <w:vAlign w:val="center"/>
          </w:tcPr>
          <w:p w14:paraId="4E3E6D55"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roofErr w:type="spellStart"/>
            <w:r w:rsidRPr="007B522B">
              <w:rPr>
                <w:rFonts w:ascii="Myriad Pro" w:eastAsia="Times New Roman" w:hAnsi="Myriad Pro"/>
                <w:b/>
                <w:bCs/>
                <w:sz w:val="18"/>
                <w:szCs w:val="18"/>
                <w:lang w:eastAsia="ru-RU"/>
              </w:rPr>
              <w:t>Х</w:t>
            </w:r>
            <w:r w:rsidRPr="007B522B">
              <w:rPr>
                <w:rFonts w:ascii="Myriad Pro" w:eastAsia="Times New Roman" w:hAnsi="Myriad Pro"/>
                <w:b/>
                <w:bCs/>
                <w:sz w:val="18"/>
                <w:szCs w:val="18"/>
                <w:vertAlign w:val="superscript"/>
                <w:lang w:eastAsia="ru-RU"/>
              </w:rPr>
              <w:t>n</w:t>
            </w:r>
            <w:proofErr w:type="spellEnd"/>
          </w:p>
        </w:tc>
        <w:tc>
          <w:tcPr>
            <w:tcW w:w="766" w:type="pct"/>
            <w:shd w:val="clear" w:color="auto" w:fill="auto"/>
            <w:vAlign w:val="center"/>
          </w:tcPr>
          <w:p w14:paraId="4BF54718"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3,0%</w:t>
            </w:r>
          </w:p>
        </w:tc>
        <w:tc>
          <w:tcPr>
            <w:tcW w:w="802" w:type="pct"/>
            <w:shd w:val="clear" w:color="auto" w:fill="auto"/>
            <w:vAlign w:val="center"/>
          </w:tcPr>
          <w:p w14:paraId="1BB54F2B"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3,0%</w:t>
            </w:r>
          </w:p>
        </w:tc>
      </w:tr>
      <w:tr w:rsidR="00604311" w:rsidRPr="007B522B" w14:paraId="628DB640" w14:textId="77777777" w:rsidTr="00AE20F3">
        <w:trPr>
          <w:cantSplit/>
          <w:trHeight w:val="1333"/>
        </w:trPr>
        <w:tc>
          <w:tcPr>
            <w:tcW w:w="352" w:type="pct"/>
            <w:shd w:val="clear" w:color="auto" w:fill="auto"/>
            <w:vAlign w:val="center"/>
          </w:tcPr>
          <w:p w14:paraId="58E8A975"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4</w:t>
            </w:r>
          </w:p>
        </w:tc>
        <w:tc>
          <w:tcPr>
            <w:tcW w:w="1777" w:type="pct"/>
            <w:shd w:val="clear" w:color="auto" w:fill="auto"/>
            <w:vAlign w:val="center"/>
          </w:tcPr>
          <w:p w14:paraId="3AFD8389" w14:textId="7F8DA139" w:rsidR="00604311" w:rsidRDefault="00604311" w:rsidP="00BA0797">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Предельное значение отклонения фактических ОПР от установленных регулирующим органом</w:t>
            </w:r>
          </w:p>
          <w:p w14:paraId="20ACDE85" w14:textId="776F025D" w:rsidR="005B370D" w:rsidRDefault="005B370D" w:rsidP="00BA0797">
            <w:pPr>
              <w:spacing w:after="0" w:line="240" w:lineRule="auto"/>
              <w:rPr>
                <w:rFonts w:ascii="Myriad Pro" w:eastAsia="Times New Roman" w:hAnsi="Myriad Pro"/>
                <w:sz w:val="18"/>
                <w:szCs w:val="18"/>
                <w:lang w:eastAsia="ru-RU"/>
              </w:rPr>
            </w:pPr>
            <w:r>
              <w:rPr>
                <w:noProof/>
                <w:lang w:eastAsia="ru-RU"/>
              </w:rPr>
              <w:drawing>
                <wp:anchor distT="0" distB="0" distL="114300" distR="114300" simplePos="0" relativeHeight="251656192" behindDoc="0" locked="0" layoutInCell="1" allowOverlap="1" wp14:anchorId="49251E8C" wp14:editId="43CFB7A6">
                  <wp:simplePos x="0" y="0"/>
                  <wp:positionH relativeFrom="column">
                    <wp:posOffset>142875</wp:posOffset>
                  </wp:positionH>
                  <wp:positionV relativeFrom="paragraph">
                    <wp:posOffset>107950</wp:posOffset>
                  </wp:positionV>
                  <wp:extent cx="1767840" cy="424815"/>
                  <wp:effectExtent l="0" t="0" r="3810" b="0"/>
                  <wp:wrapNone/>
                  <wp:docPr id="4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67840"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D61704" w14:textId="77777777" w:rsidR="005B370D" w:rsidRDefault="005B370D" w:rsidP="00BA0797">
            <w:pPr>
              <w:spacing w:after="0" w:line="240" w:lineRule="auto"/>
              <w:rPr>
                <w:rFonts w:ascii="Myriad Pro" w:eastAsia="Times New Roman" w:hAnsi="Myriad Pro"/>
                <w:sz w:val="18"/>
                <w:szCs w:val="18"/>
                <w:lang w:eastAsia="ru-RU"/>
              </w:rPr>
            </w:pPr>
          </w:p>
          <w:p w14:paraId="20DAE806" w14:textId="77777777" w:rsidR="005B370D" w:rsidRDefault="005B370D" w:rsidP="00BA0797">
            <w:pPr>
              <w:spacing w:after="0" w:line="240" w:lineRule="auto"/>
              <w:rPr>
                <w:rFonts w:ascii="Myriad Pro" w:eastAsia="Times New Roman" w:hAnsi="Myriad Pro"/>
                <w:sz w:val="18"/>
                <w:szCs w:val="18"/>
                <w:lang w:eastAsia="ru-RU"/>
              </w:rPr>
            </w:pPr>
          </w:p>
          <w:p w14:paraId="70B9C70A" w14:textId="1F3DCC7F" w:rsidR="005B370D" w:rsidRPr="007B522B" w:rsidRDefault="005B370D" w:rsidP="00BA0797">
            <w:pPr>
              <w:spacing w:after="0" w:line="240" w:lineRule="auto"/>
              <w:rPr>
                <w:rFonts w:ascii="Myriad Pro" w:eastAsia="Times New Roman" w:hAnsi="Myriad Pro"/>
                <w:sz w:val="18"/>
                <w:szCs w:val="18"/>
                <w:lang w:eastAsia="ru-RU"/>
              </w:rPr>
            </w:pPr>
          </w:p>
        </w:tc>
        <w:tc>
          <w:tcPr>
            <w:tcW w:w="604" w:type="pct"/>
            <w:shd w:val="clear" w:color="auto" w:fill="auto"/>
            <w:vAlign w:val="center"/>
          </w:tcPr>
          <w:p w14:paraId="2215CD29"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w:t>
            </w:r>
          </w:p>
        </w:tc>
        <w:tc>
          <w:tcPr>
            <w:tcW w:w="700" w:type="pct"/>
            <w:shd w:val="clear" w:color="auto" w:fill="auto"/>
            <w:vAlign w:val="center"/>
          </w:tcPr>
          <w:p w14:paraId="396C618E"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D</w:t>
            </w:r>
          </w:p>
        </w:tc>
        <w:tc>
          <w:tcPr>
            <w:tcW w:w="766" w:type="pct"/>
            <w:shd w:val="clear" w:color="auto" w:fill="auto"/>
            <w:vAlign w:val="center"/>
          </w:tcPr>
          <w:p w14:paraId="0DE75F41"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17,14%</w:t>
            </w:r>
          </w:p>
        </w:tc>
        <w:tc>
          <w:tcPr>
            <w:tcW w:w="802" w:type="pct"/>
            <w:shd w:val="clear" w:color="auto" w:fill="auto"/>
            <w:vAlign w:val="center"/>
          </w:tcPr>
          <w:p w14:paraId="003DEBDA"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17,14%</w:t>
            </w:r>
          </w:p>
        </w:tc>
      </w:tr>
      <w:tr w:rsidR="00604311" w:rsidRPr="007B522B" w14:paraId="61FFADC6" w14:textId="77777777" w:rsidTr="00AE20F3">
        <w:trPr>
          <w:cantSplit/>
        </w:trPr>
        <w:tc>
          <w:tcPr>
            <w:tcW w:w="352" w:type="pct"/>
            <w:shd w:val="clear" w:color="auto" w:fill="auto"/>
            <w:vAlign w:val="center"/>
          </w:tcPr>
          <w:p w14:paraId="7195ADF5"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5</w:t>
            </w:r>
          </w:p>
        </w:tc>
        <w:tc>
          <w:tcPr>
            <w:tcW w:w="1777" w:type="pct"/>
            <w:shd w:val="clear" w:color="auto" w:fill="auto"/>
            <w:vAlign w:val="center"/>
          </w:tcPr>
          <w:p w14:paraId="163F9022" w14:textId="77777777" w:rsidR="00604311" w:rsidRPr="007B522B" w:rsidRDefault="00604311" w:rsidP="00BA0797">
            <w:pPr>
              <w:spacing w:after="0" w:line="240" w:lineRule="auto"/>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Плановое значение ОПР</w:t>
            </w:r>
          </w:p>
        </w:tc>
        <w:tc>
          <w:tcPr>
            <w:tcW w:w="604" w:type="pct"/>
            <w:shd w:val="clear" w:color="auto" w:fill="auto"/>
            <w:vAlign w:val="center"/>
          </w:tcPr>
          <w:p w14:paraId="1F893335" w14:textId="77777777" w:rsidR="00604311" w:rsidRPr="007B522B" w:rsidRDefault="00604311" w:rsidP="00BA0797">
            <w:pPr>
              <w:spacing w:after="0" w:line="240" w:lineRule="auto"/>
              <w:jc w:val="center"/>
              <w:rPr>
                <w:rFonts w:ascii="Myriad Pro" w:eastAsia="Times New Roman" w:hAnsi="Myriad Pro"/>
                <w:sz w:val="18"/>
                <w:szCs w:val="18"/>
                <w:lang w:eastAsia="ru-RU"/>
              </w:rPr>
            </w:pPr>
            <w:proofErr w:type="spellStart"/>
            <w:r w:rsidRPr="007B522B">
              <w:rPr>
                <w:rFonts w:ascii="Myriad Pro" w:eastAsia="Times New Roman" w:hAnsi="Myriad Pro"/>
                <w:sz w:val="18"/>
                <w:szCs w:val="18"/>
                <w:lang w:eastAsia="ru-RU"/>
              </w:rPr>
              <w:t>тыс.руб</w:t>
            </w:r>
            <w:proofErr w:type="spellEnd"/>
            <w:r w:rsidRPr="007B522B">
              <w:rPr>
                <w:rFonts w:ascii="Myriad Pro" w:eastAsia="Times New Roman" w:hAnsi="Myriad Pro"/>
                <w:sz w:val="18"/>
                <w:szCs w:val="18"/>
                <w:lang w:eastAsia="ru-RU"/>
              </w:rPr>
              <w:t>. без НДС</w:t>
            </w:r>
          </w:p>
        </w:tc>
        <w:tc>
          <w:tcPr>
            <w:tcW w:w="700" w:type="pct"/>
            <w:shd w:val="clear" w:color="auto" w:fill="auto"/>
            <w:vAlign w:val="center"/>
          </w:tcPr>
          <w:p w14:paraId="6D7E3D56"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OPEX план</w:t>
            </w:r>
          </w:p>
        </w:tc>
        <w:tc>
          <w:tcPr>
            <w:tcW w:w="766" w:type="pct"/>
            <w:shd w:val="clear" w:color="auto" w:fill="auto"/>
            <w:vAlign w:val="center"/>
          </w:tcPr>
          <w:p w14:paraId="1F03F837" w14:textId="77777777" w:rsidR="00604311" w:rsidRPr="007B522B" w:rsidRDefault="009C7B3E"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1 3</w:t>
            </w:r>
            <w:r w:rsidR="00604311" w:rsidRPr="007B522B">
              <w:rPr>
                <w:rFonts w:ascii="Myriad Pro" w:eastAsia="Times New Roman" w:hAnsi="Myriad Pro"/>
                <w:sz w:val="18"/>
                <w:szCs w:val="18"/>
                <w:lang w:eastAsia="ru-RU"/>
              </w:rPr>
              <w:t>2</w:t>
            </w:r>
            <w:r w:rsidR="00834137" w:rsidRPr="007B522B">
              <w:rPr>
                <w:rFonts w:ascii="Myriad Pro" w:eastAsia="Times New Roman" w:hAnsi="Myriad Pro"/>
                <w:sz w:val="18"/>
                <w:szCs w:val="18"/>
                <w:lang w:eastAsia="ru-RU"/>
              </w:rPr>
              <w:t>5 6</w:t>
            </w:r>
            <w:r w:rsidR="00604311" w:rsidRPr="007B522B">
              <w:rPr>
                <w:rFonts w:ascii="Myriad Pro" w:eastAsia="Times New Roman" w:hAnsi="Myriad Pro"/>
                <w:sz w:val="18"/>
                <w:szCs w:val="18"/>
                <w:lang w:eastAsia="ru-RU"/>
              </w:rPr>
              <w:t>30,24</w:t>
            </w:r>
          </w:p>
        </w:tc>
        <w:tc>
          <w:tcPr>
            <w:tcW w:w="802" w:type="pct"/>
            <w:shd w:val="clear" w:color="auto" w:fill="auto"/>
            <w:vAlign w:val="center"/>
          </w:tcPr>
          <w:p w14:paraId="76562613" w14:textId="77777777" w:rsidR="00604311" w:rsidRPr="007B522B" w:rsidRDefault="009C7B3E"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1 3</w:t>
            </w:r>
            <w:r w:rsidR="00604311" w:rsidRPr="007B522B">
              <w:rPr>
                <w:rFonts w:ascii="Myriad Pro" w:eastAsia="Times New Roman" w:hAnsi="Myriad Pro"/>
                <w:sz w:val="18"/>
                <w:szCs w:val="18"/>
                <w:lang w:eastAsia="ru-RU"/>
              </w:rPr>
              <w:t>9</w:t>
            </w:r>
            <w:r w:rsidR="00834137" w:rsidRPr="007B522B">
              <w:rPr>
                <w:rFonts w:ascii="Myriad Pro" w:eastAsia="Times New Roman" w:hAnsi="Myriad Pro"/>
                <w:sz w:val="18"/>
                <w:szCs w:val="18"/>
                <w:lang w:eastAsia="ru-RU"/>
              </w:rPr>
              <w:t>7 4</w:t>
            </w:r>
            <w:r w:rsidR="00604311" w:rsidRPr="007B522B">
              <w:rPr>
                <w:rFonts w:ascii="Myriad Pro" w:eastAsia="Times New Roman" w:hAnsi="Myriad Pro"/>
                <w:sz w:val="18"/>
                <w:szCs w:val="18"/>
                <w:lang w:eastAsia="ru-RU"/>
              </w:rPr>
              <w:t>98,10</w:t>
            </w:r>
          </w:p>
        </w:tc>
      </w:tr>
      <w:tr w:rsidR="00604311" w:rsidRPr="007B522B" w14:paraId="416D55ED" w14:textId="77777777" w:rsidTr="00AE20F3">
        <w:trPr>
          <w:cantSplit/>
        </w:trPr>
        <w:tc>
          <w:tcPr>
            <w:tcW w:w="352" w:type="pct"/>
            <w:vMerge w:val="restart"/>
            <w:shd w:val="clear" w:color="auto" w:fill="auto"/>
            <w:vAlign w:val="center"/>
          </w:tcPr>
          <w:p w14:paraId="28BA5CF9"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6</w:t>
            </w:r>
          </w:p>
        </w:tc>
        <w:tc>
          <w:tcPr>
            <w:tcW w:w="1777" w:type="pct"/>
            <w:vMerge w:val="restart"/>
            <w:shd w:val="clear" w:color="auto" w:fill="auto"/>
            <w:vAlign w:val="center"/>
          </w:tcPr>
          <w:p w14:paraId="108D8058" w14:textId="77777777" w:rsidR="00604311" w:rsidRPr="007B522B" w:rsidRDefault="00604311" w:rsidP="00BA0797">
            <w:pPr>
              <w:spacing w:after="0" w:line="240" w:lineRule="auto"/>
              <w:rPr>
                <w:rFonts w:ascii="Myriad Pro" w:eastAsia="Times New Roman" w:hAnsi="Myriad Pro"/>
                <w:sz w:val="18"/>
                <w:szCs w:val="18"/>
                <w:lang w:eastAsia="ru-RU"/>
              </w:rPr>
            </w:pPr>
            <w:r w:rsidRPr="007B522B">
              <w:rPr>
                <w:rFonts w:ascii="Myriad Pro" w:eastAsia="Times New Roman" w:hAnsi="Myriad Pro"/>
                <w:sz w:val="18"/>
                <w:szCs w:val="18"/>
                <w:lang w:eastAsia="ru-RU"/>
              </w:rPr>
              <w:t>Фактическое отклонение ОПР от установленных регулирующим органом</w:t>
            </w:r>
          </w:p>
        </w:tc>
        <w:tc>
          <w:tcPr>
            <w:tcW w:w="604" w:type="pct"/>
            <w:vMerge w:val="restart"/>
            <w:shd w:val="clear" w:color="auto" w:fill="auto"/>
            <w:vAlign w:val="center"/>
          </w:tcPr>
          <w:p w14:paraId="1F81792D"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w:t>
            </w:r>
          </w:p>
        </w:tc>
        <w:tc>
          <w:tcPr>
            <w:tcW w:w="700" w:type="pct"/>
            <w:vMerge w:val="restart"/>
            <w:shd w:val="clear" w:color="auto" w:fill="auto"/>
            <w:vAlign w:val="center"/>
          </w:tcPr>
          <w:p w14:paraId="45127895"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r w:rsidRPr="007B522B">
              <w:rPr>
                <w:rFonts w:ascii="Myriad Pro" w:eastAsia="Times New Roman" w:hAnsi="Myriad Pro"/>
                <w:b/>
                <w:bCs/>
                <w:sz w:val="18"/>
                <w:szCs w:val="18"/>
                <w:lang w:eastAsia="ru-RU"/>
              </w:rPr>
              <w:t>D факт</w:t>
            </w:r>
          </w:p>
        </w:tc>
        <w:tc>
          <w:tcPr>
            <w:tcW w:w="766" w:type="pct"/>
            <w:shd w:val="clear" w:color="auto" w:fill="auto"/>
            <w:vAlign w:val="center"/>
          </w:tcPr>
          <w:p w14:paraId="70A8BFAC"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11,40</w:t>
            </w:r>
          </w:p>
        </w:tc>
        <w:tc>
          <w:tcPr>
            <w:tcW w:w="802" w:type="pct"/>
            <w:shd w:val="clear" w:color="auto" w:fill="auto"/>
            <w:vAlign w:val="center"/>
          </w:tcPr>
          <w:p w14:paraId="14CE17A2"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8,63</w:t>
            </w:r>
          </w:p>
        </w:tc>
      </w:tr>
      <w:tr w:rsidR="00604311" w:rsidRPr="007B522B" w14:paraId="6BC0406C" w14:textId="77777777" w:rsidTr="00AE20F3">
        <w:trPr>
          <w:cantSplit/>
        </w:trPr>
        <w:tc>
          <w:tcPr>
            <w:tcW w:w="352" w:type="pct"/>
            <w:vMerge/>
            <w:shd w:val="clear" w:color="auto" w:fill="auto"/>
            <w:vAlign w:val="center"/>
          </w:tcPr>
          <w:p w14:paraId="1A864828" w14:textId="77777777" w:rsidR="00604311" w:rsidRPr="007B522B" w:rsidRDefault="00604311" w:rsidP="00BA0797">
            <w:pPr>
              <w:spacing w:after="0" w:line="240" w:lineRule="auto"/>
              <w:jc w:val="center"/>
              <w:rPr>
                <w:rFonts w:ascii="Myriad Pro" w:eastAsia="Times New Roman" w:hAnsi="Myriad Pro"/>
                <w:sz w:val="18"/>
                <w:szCs w:val="18"/>
                <w:lang w:eastAsia="ru-RU"/>
              </w:rPr>
            </w:pPr>
          </w:p>
        </w:tc>
        <w:tc>
          <w:tcPr>
            <w:tcW w:w="1777" w:type="pct"/>
            <w:vMerge/>
            <w:shd w:val="clear" w:color="auto" w:fill="auto"/>
            <w:vAlign w:val="center"/>
          </w:tcPr>
          <w:p w14:paraId="2C8ADEF4" w14:textId="77777777" w:rsidR="00604311" w:rsidRPr="007B522B" w:rsidRDefault="00604311" w:rsidP="00BA0797">
            <w:pPr>
              <w:spacing w:after="0" w:line="240" w:lineRule="auto"/>
              <w:jc w:val="center"/>
              <w:rPr>
                <w:rFonts w:ascii="Myriad Pro" w:eastAsia="Times New Roman" w:hAnsi="Myriad Pro"/>
                <w:sz w:val="18"/>
                <w:szCs w:val="18"/>
                <w:lang w:eastAsia="ru-RU"/>
              </w:rPr>
            </w:pPr>
          </w:p>
        </w:tc>
        <w:tc>
          <w:tcPr>
            <w:tcW w:w="604" w:type="pct"/>
            <w:vMerge/>
            <w:shd w:val="clear" w:color="auto" w:fill="auto"/>
            <w:vAlign w:val="center"/>
          </w:tcPr>
          <w:p w14:paraId="669807DC" w14:textId="77777777" w:rsidR="00604311" w:rsidRPr="007B522B" w:rsidRDefault="00604311" w:rsidP="00BA0797">
            <w:pPr>
              <w:spacing w:after="0" w:line="240" w:lineRule="auto"/>
              <w:jc w:val="center"/>
              <w:rPr>
                <w:rFonts w:ascii="Myriad Pro" w:eastAsia="Times New Roman" w:hAnsi="Myriad Pro"/>
                <w:sz w:val="18"/>
                <w:szCs w:val="18"/>
                <w:lang w:eastAsia="ru-RU"/>
              </w:rPr>
            </w:pPr>
          </w:p>
        </w:tc>
        <w:tc>
          <w:tcPr>
            <w:tcW w:w="700" w:type="pct"/>
            <w:vMerge/>
            <w:shd w:val="clear" w:color="auto" w:fill="auto"/>
            <w:vAlign w:val="center"/>
          </w:tcPr>
          <w:p w14:paraId="71727F3A" w14:textId="77777777" w:rsidR="00604311" w:rsidRPr="007B522B" w:rsidRDefault="00604311" w:rsidP="00BA0797">
            <w:pPr>
              <w:spacing w:after="0" w:line="240" w:lineRule="auto"/>
              <w:jc w:val="center"/>
              <w:rPr>
                <w:rFonts w:ascii="Myriad Pro" w:eastAsia="Times New Roman" w:hAnsi="Myriad Pro"/>
                <w:b/>
                <w:bCs/>
                <w:sz w:val="18"/>
                <w:szCs w:val="18"/>
                <w:lang w:eastAsia="ru-RU"/>
              </w:rPr>
            </w:pPr>
          </w:p>
        </w:tc>
        <w:tc>
          <w:tcPr>
            <w:tcW w:w="766" w:type="pct"/>
            <w:shd w:val="clear" w:color="auto" w:fill="auto"/>
            <w:vAlign w:val="center"/>
          </w:tcPr>
          <w:p w14:paraId="5087BB05"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Превышение</w:t>
            </w:r>
          </w:p>
        </w:tc>
        <w:tc>
          <w:tcPr>
            <w:tcW w:w="802" w:type="pct"/>
            <w:shd w:val="clear" w:color="auto" w:fill="auto"/>
            <w:vAlign w:val="center"/>
          </w:tcPr>
          <w:p w14:paraId="021E9ED7" w14:textId="77777777" w:rsidR="00604311" w:rsidRPr="007B522B" w:rsidRDefault="00604311" w:rsidP="00BA0797">
            <w:pPr>
              <w:spacing w:after="0" w:line="240" w:lineRule="auto"/>
              <w:jc w:val="center"/>
              <w:rPr>
                <w:rFonts w:ascii="Myriad Pro" w:eastAsia="Times New Roman" w:hAnsi="Myriad Pro"/>
                <w:sz w:val="18"/>
                <w:szCs w:val="18"/>
                <w:lang w:eastAsia="ru-RU"/>
              </w:rPr>
            </w:pPr>
            <w:r w:rsidRPr="007B522B">
              <w:rPr>
                <w:rFonts w:ascii="Myriad Pro" w:eastAsia="Times New Roman" w:hAnsi="Myriad Pro"/>
                <w:sz w:val="18"/>
                <w:szCs w:val="18"/>
                <w:lang w:eastAsia="ru-RU"/>
              </w:rPr>
              <w:t>Превышение</w:t>
            </w:r>
          </w:p>
        </w:tc>
      </w:tr>
    </w:tbl>
    <w:p w14:paraId="301F1A70" w14:textId="77777777" w:rsidR="005B370D" w:rsidRDefault="005B370D" w:rsidP="00BA0797">
      <w:pPr>
        <w:pStyle w:val="afffb"/>
        <w:tabs>
          <w:tab w:val="clear" w:pos="960"/>
        </w:tabs>
        <w:spacing w:before="0"/>
      </w:pPr>
    </w:p>
    <w:p w14:paraId="4974506B" w14:textId="12C524BD" w:rsidR="00604311" w:rsidRPr="00BA0797" w:rsidRDefault="00604311" w:rsidP="00BA0797">
      <w:pPr>
        <w:pStyle w:val="afffb"/>
        <w:tabs>
          <w:tab w:val="clear" w:pos="960"/>
        </w:tabs>
        <w:spacing w:before="0"/>
        <w:rPr>
          <w:i/>
        </w:rPr>
      </w:pPr>
      <w:r w:rsidRPr="00BA0797">
        <w:t xml:space="preserve">На основании расчетных значений, представленных в таблице, предельное значение отклонения фактических операционных, подконтрольных расходов филиала ПАО </w:t>
      </w:r>
      <w:r w:rsidR="00586D28" w:rsidRPr="00BA0797">
        <w:t>«</w:t>
      </w:r>
      <w:r w:rsidRPr="00BA0797">
        <w:t>МРСК Северо-Запада</w:t>
      </w:r>
      <w:r w:rsidR="00586D28" w:rsidRPr="00BA0797">
        <w:t>»</w:t>
      </w:r>
      <w:r w:rsidR="009C7B3E" w:rsidRPr="00BA0797">
        <w:t xml:space="preserve"> </w:t>
      </w:r>
      <w:r w:rsidR="00586D28" w:rsidRPr="00BA0797">
        <w:t>«</w:t>
      </w:r>
      <w:r w:rsidRPr="00BA0797">
        <w:t>Псковэнерго</w:t>
      </w:r>
      <w:r w:rsidR="00586D28" w:rsidRPr="00BA0797">
        <w:t>»</w:t>
      </w:r>
      <w:r w:rsidRPr="00BA0797">
        <w:t xml:space="preserve"> от установленных органом регулирования составляет</w:t>
      </w:r>
      <w:r w:rsidR="009C7B3E" w:rsidRPr="00BA0797">
        <w:t xml:space="preserve"> </w:t>
      </w:r>
      <w:r w:rsidRPr="00BA0797">
        <w:t>17,14 %, фактическое отклонение операционных</w:t>
      </w:r>
      <w:r w:rsidR="0001423D" w:rsidRPr="00BA0797">
        <w:t xml:space="preserve"> </w:t>
      </w:r>
      <w:r w:rsidRPr="00BA0797">
        <w:t xml:space="preserve"> расходов от установленных регулирующим органом составляет: в 2015 году- 11,4 %, в 2016 году – 8,63%. Соотношение фактических операционных</w:t>
      </w:r>
      <w:r w:rsidR="0001423D" w:rsidRPr="00BA0797">
        <w:t xml:space="preserve"> </w:t>
      </w:r>
      <w:r w:rsidRPr="00BA0797">
        <w:t>расходов филиала Общества за 2015 и 2016</w:t>
      </w:r>
      <w:r w:rsidR="007B522B">
        <w:t xml:space="preserve"> </w:t>
      </w:r>
      <w:r w:rsidRPr="00BA0797">
        <w:t>годы</w:t>
      </w:r>
      <w:r w:rsidR="009C7B3E" w:rsidRPr="00BA0797">
        <w:t xml:space="preserve"> </w:t>
      </w:r>
      <w:r w:rsidRPr="00BA0797">
        <w:t>к значению данных расходов, установленн</w:t>
      </w:r>
      <w:r w:rsidR="00B40CD3" w:rsidRPr="00BA0797">
        <w:t>ых</w:t>
      </w:r>
      <w:r w:rsidRPr="00BA0797">
        <w:t xml:space="preserve"> органом регулирования за эти же периоды, превышает допустимое отклонение, определенное по </w:t>
      </w:r>
      <w:hyperlink r:id="rId46" w:anchor="/document/71000804/entry/5014" w:history="1">
        <w:r w:rsidRPr="00BA0797">
          <w:t>формуле</w:t>
        </w:r>
      </w:hyperlink>
      <w:r w:rsidRPr="00BA0797">
        <w:t>, содержащейся в</w:t>
      </w:r>
      <w:r w:rsidR="007B522B">
        <w:t xml:space="preserve"> </w:t>
      </w:r>
      <w:hyperlink r:id="rId47" w:anchor="/document/71000804/entry/1013" w:history="1">
        <w:r w:rsidRPr="00BA0797">
          <w:t>пункте 13</w:t>
        </w:r>
      </w:hyperlink>
      <w:r w:rsidR="007B522B">
        <w:t xml:space="preserve"> </w:t>
      </w:r>
      <w:r w:rsidRPr="00BA0797">
        <w:t xml:space="preserve">Методических указаний N 421-э. Таким образом, базовый уровень подконтрольных расходов филиала 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на 2018 год подлежит расчету в соответствии с Методическими указаниями №</w:t>
      </w:r>
      <w:r w:rsidR="00B40CD3" w:rsidRPr="00BA0797">
        <w:t xml:space="preserve"> </w:t>
      </w:r>
      <w:r w:rsidRPr="00BA0797">
        <w:t>98-э – методом определения экономически обоснованны</w:t>
      </w:r>
      <w:r w:rsidRPr="007B522B">
        <w:t xml:space="preserve">х расходов. (Данная позиция подтверждается Апелляционным определением СК по административным делам Верховного Суда РФ от 28 февраля </w:t>
      </w:r>
      <w:smartTag w:uri="urn:schemas-microsoft-com:office:smarttags" w:element="metricconverter">
        <w:smartTagPr>
          <w:attr w:name="ProductID" w:val="2018 г"/>
        </w:smartTagPr>
        <w:r w:rsidRPr="007B522B">
          <w:t>2018 г</w:t>
        </w:r>
      </w:smartTag>
      <w:r w:rsidRPr="007B522B">
        <w:t>. N 49-АПГ18-2).</w:t>
      </w:r>
    </w:p>
    <w:p w14:paraId="0E3DF9E8" w14:textId="77777777" w:rsidR="00604311" w:rsidRPr="00BA0797" w:rsidRDefault="00604311" w:rsidP="00BA0797">
      <w:pPr>
        <w:pStyle w:val="pcenter"/>
        <w:spacing w:after="0" w:line="360" w:lineRule="auto"/>
        <w:ind w:firstLine="567"/>
        <w:jc w:val="both"/>
        <w:rPr>
          <w:rFonts w:ascii="Myriad Pro" w:hAnsi="Myriad Pro" w:cs="Arial"/>
          <w:b w:val="0"/>
          <w:bCs w:val="0"/>
          <w:sz w:val="26"/>
          <w:szCs w:val="26"/>
        </w:rPr>
      </w:pPr>
      <w:r w:rsidRPr="00BA0797">
        <w:rPr>
          <w:rFonts w:ascii="Myriad Pro" w:hAnsi="Myriad Pro" w:cs="Arial"/>
          <w:b w:val="0"/>
          <w:bCs w:val="0"/>
          <w:sz w:val="26"/>
          <w:szCs w:val="26"/>
        </w:rPr>
        <w:t xml:space="preserve">Учитывая вышеизложенные факты, Исполнитель считает целесообразным в отношении определения базового уровня подконтрольных расходов </w:t>
      </w:r>
      <w:r w:rsidRPr="00BA0797">
        <w:rPr>
          <w:rFonts w:ascii="Myriad Pro" w:hAnsi="Myriad Pro" w:cs="Arial"/>
          <w:b w:val="0"/>
          <w:bCs w:val="0"/>
          <w:sz w:val="26"/>
          <w:szCs w:val="26"/>
        </w:rPr>
        <w:lastRenderedPageBreak/>
        <w:t>применение только метода экономически обоснованных затрат, до внесения изменений в методические указания, соответствующие методические указания</w:t>
      </w:r>
      <w:r w:rsidR="009C7B3E" w:rsidRPr="00BA0797">
        <w:rPr>
          <w:rFonts w:ascii="Myriad Pro" w:hAnsi="Myriad Pro" w:cs="Arial"/>
          <w:b w:val="0"/>
          <w:bCs w:val="0"/>
          <w:sz w:val="26"/>
          <w:szCs w:val="26"/>
        </w:rPr>
        <w:t xml:space="preserve"> </w:t>
      </w:r>
      <w:r w:rsidRPr="00BA0797">
        <w:rPr>
          <w:rFonts w:ascii="Myriad Pro" w:hAnsi="Myriad Pro" w:cs="Arial"/>
          <w:b w:val="0"/>
          <w:bCs w:val="0"/>
          <w:sz w:val="26"/>
          <w:szCs w:val="26"/>
        </w:rPr>
        <w:t>по расчету необходимой валовой выручки ТСО.</w:t>
      </w:r>
    </w:p>
    <w:p w14:paraId="7AA8F55F" w14:textId="77777777" w:rsidR="006C5937" w:rsidRDefault="00957324" w:rsidP="00BA0797">
      <w:pPr>
        <w:pStyle w:val="pcenter"/>
        <w:spacing w:after="0" w:line="360" w:lineRule="auto"/>
        <w:ind w:firstLine="567"/>
        <w:jc w:val="both"/>
        <w:rPr>
          <w:rFonts w:ascii="Myriad Pro" w:hAnsi="Myriad Pro" w:cs="Arial"/>
          <w:b w:val="0"/>
          <w:bCs w:val="0"/>
          <w:sz w:val="26"/>
          <w:szCs w:val="26"/>
        </w:rPr>
      </w:pPr>
      <w:r w:rsidRPr="00BA0797">
        <w:rPr>
          <w:rFonts w:ascii="Myriad Pro" w:hAnsi="Myriad Pro" w:cs="Arial"/>
          <w:b w:val="0"/>
          <w:bCs w:val="0"/>
          <w:sz w:val="26"/>
          <w:szCs w:val="26"/>
        </w:rPr>
        <w:t xml:space="preserve">Согласно пункту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 разделе </w:t>
      </w:r>
      <w:r w:rsidR="00586D28" w:rsidRPr="00BA0797">
        <w:rPr>
          <w:rFonts w:ascii="Myriad Pro" w:hAnsi="Myriad Pro" w:cs="Arial"/>
          <w:b w:val="0"/>
          <w:bCs w:val="0"/>
          <w:sz w:val="26"/>
          <w:szCs w:val="26"/>
        </w:rPr>
        <w:t>«</w:t>
      </w:r>
      <w:r w:rsidRPr="00BA0797">
        <w:rPr>
          <w:rFonts w:ascii="Myriad Pro" w:hAnsi="Myriad Pro" w:cs="Arial"/>
          <w:b w:val="0"/>
          <w:bCs w:val="0"/>
          <w:sz w:val="26"/>
          <w:szCs w:val="26"/>
        </w:rPr>
        <w:t>Величина подконтрольных расходов, определенная методом сравнения аналогов</w:t>
      </w:r>
      <w:r w:rsidR="00586D28" w:rsidRPr="00BA0797">
        <w:rPr>
          <w:rFonts w:ascii="Myriad Pro" w:hAnsi="Myriad Pro" w:cs="Arial"/>
          <w:b w:val="0"/>
          <w:bCs w:val="0"/>
          <w:sz w:val="26"/>
          <w:szCs w:val="26"/>
        </w:rPr>
        <w:t>»</w:t>
      </w:r>
      <w:r w:rsidRPr="00BA0797">
        <w:rPr>
          <w:rFonts w:ascii="Myriad Pro" w:hAnsi="Myriad Pro" w:cs="Arial"/>
          <w:b w:val="0"/>
          <w:bCs w:val="0"/>
          <w:sz w:val="26"/>
          <w:szCs w:val="26"/>
        </w:rPr>
        <w:t>,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3EDA3147" w14:textId="344601DF" w:rsidR="00E00FAE" w:rsidRDefault="00E00FAE">
      <w:pPr>
        <w:spacing w:after="0" w:line="240" w:lineRule="auto"/>
        <w:rPr>
          <w:rFonts w:ascii="Myriad Pro" w:hAnsi="Myriad Pro"/>
          <w:b/>
          <w:i/>
          <w:sz w:val="26"/>
          <w:szCs w:val="26"/>
        </w:rPr>
      </w:pPr>
      <w:bookmarkStart w:id="67" w:name="_Toc36432272"/>
    </w:p>
    <w:p w14:paraId="7CC290EA" w14:textId="77777777" w:rsidR="005B370D" w:rsidRDefault="005B370D">
      <w:pPr>
        <w:spacing w:after="0" w:line="240" w:lineRule="auto"/>
        <w:rPr>
          <w:rFonts w:ascii="Myriad Pro" w:hAnsi="Myriad Pro"/>
          <w:b/>
          <w:i/>
          <w:sz w:val="26"/>
          <w:szCs w:val="26"/>
        </w:rPr>
      </w:pPr>
    </w:p>
    <w:p w14:paraId="53A13CB2" w14:textId="77777777" w:rsidR="001331C9" w:rsidRPr="0080531F" w:rsidRDefault="001331C9" w:rsidP="00123FC5">
      <w:pPr>
        <w:keepNext/>
        <w:keepLines/>
        <w:numPr>
          <w:ilvl w:val="2"/>
          <w:numId w:val="74"/>
        </w:numPr>
        <w:spacing w:before="40" w:after="0" w:line="360" w:lineRule="auto"/>
        <w:ind w:left="851" w:hanging="851"/>
        <w:jc w:val="both"/>
        <w:outlineLvl w:val="2"/>
        <w:rPr>
          <w:rFonts w:ascii="Myriad Pro" w:eastAsia="Times New Roman" w:hAnsi="Myriad Pro"/>
          <w:b/>
          <w:color w:val="4F6228"/>
          <w:sz w:val="28"/>
          <w:szCs w:val="28"/>
        </w:rPr>
      </w:pPr>
      <w:bookmarkStart w:id="68" w:name="_Toc41256469"/>
      <w:r w:rsidRPr="0080531F">
        <w:rPr>
          <w:rFonts w:ascii="Myriad Pro" w:eastAsia="Times New Roman" w:hAnsi="Myriad Pro"/>
          <w:b/>
          <w:color w:val="4F6228"/>
          <w:sz w:val="28"/>
          <w:szCs w:val="28"/>
        </w:rPr>
        <w:t>Величина подконтрольных расходов, принятых на базовый период регулирования</w:t>
      </w:r>
      <w:bookmarkEnd w:id="67"/>
      <w:bookmarkEnd w:id="68"/>
    </w:p>
    <w:p w14:paraId="6BA25293" w14:textId="77777777" w:rsidR="00F43D55" w:rsidRPr="00BA0797" w:rsidRDefault="00F43D55" w:rsidP="00BA0797">
      <w:pPr>
        <w:spacing w:after="0" w:line="360" w:lineRule="auto"/>
        <w:contextualSpacing/>
        <w:jc w:val="both"/>
        <w:rPr>
          <w:rFonts w:ascii="Myriad Pro" w:hAnsi="Myriad Pro"/>
          <w:b/>
          <w:sz w:val="26"/>
          <w:szCs w:val="26"/>
        </w:rPr>
      </w:pPr>
    </w:p>
    <w:p w14:paraId="4D46D068" w14:textId="77777777" w:rsidR="001331C9" w:rsidRPr="00BA0797" w:rsidRDefault="001331C9"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30B5FB20" w14:textId="77777777" w:rsidR="001331C9" w:rsidRPr="00BA0797" w:rsidRDefault="005B40B2"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По данным материалов и документов, </w:t>
      </w:r>
      <w:r w:rsidR="00B2364D" w:rsidRPr="00BA0797">
        <w:rPr>
          <w:rFonts w:ascii="Myriad Pro" w:hAnsi="Myriad Pro"/>
          <w:sz w:val="26"/>
          <w:szCs w:val="26"/>
        </w:rPr>
        <w:t xml:space="preserve">предоставленных филиалом </w:t>
      </w:r>
      <w:r w:rsidR="00B40CD3" w:rsidRPr="00BA0797">
        <w:rPr>
          <w:rFonts w:ascii="Myriad Pro" w:hAnsi="Myriad Pro"/>
          <w:sz w:val="26"/>
          <w:szCs w:val="26"/>
        </w:rPr>
        <w:br/>
      </w:r>
      <w:r w:rsidR="00F43D55" w:rsidRPr="00BA0797">
        <w:rPr>
          <w:rFonts w:ascii="Myriad Pro" w:hAnsi="Myriad Pro"/>
          <w:sz w:val="26"/>
          <w:szCs w:val="26"/>
        </w:rPr>
        <w:t xml:space="preserve">ПАО </w:t>
      </w:r>
      <w:r w:rsidR="00586D28" w:rsidRPr="00BA0797">
        <w:rPr>
          <w:rFonts w:ascii="Myriad Pro" w:hAnsi="Myriad Pro"/>
          <w:sz w:val="26"/>
          <w:szCs w:val="26"/>
        </w:rPr>
        <w:t>«</w:t>
      </w:r>
      <w:r w:rsidR="00B2364D" w:rsidRPr="00BA0797">
        <w:rPr>
          <w:rFonts w:ascii="Myriad Pro" w:hAnsi="Myriad Pro"/>
          <w:sz w:val="26"/>
          <w:szCs w:val="26"/>
        </w:rPr>
        <w:t>МРСК Северо-Запада</w:t>
      </w:r>
      <w:r w:rsidR="00586D28" w:rsidRPr="00BA0797">
        <w:rPr>
          <w:rFonts w:ascii="Myriad Pro" w:hAnsi="Myriad Pro"/>
          <w:sz w:val="26"/>
          <w:szCs w:val="26"/>
        </w:rPr>
        <w:t>»</w:t>
      </w:r>
      <w:r w:rsidR="00B2364D" w:rsidRPr="00BA0797">
        <w:rPr>
          <w:rFonts w:ascii="Myriad Pro" w:hAnsi="Myriad Pro"/>
          <w:sz w:val="26"/>
          <w:szCs w:val="26"/>
        </w:rPr>
        <w:t xml:space="preserve"> </w:t>
      </w:r>
      <w:r w:rsidR="00586D28" w:rsidRPr="00BA0797">
        <w:rPr>
          <w:rFonts w:ascii="Myriad Pro" w:hAnsi="Myriad Pro"/>
          <w:sz w:val="26"/>
          <w:szCs w:val="26"/>
        </w:rPr>
        <w:t>«</w:t>
      </w:r>
      <w:r w:rsidR="00B2364D" w:rsidRPr="00BA0797">
        <w:rPr>
          <w:rFonts w:ascii="Myriad Pro" w:hAnsi="Myriad Pro"/>
          <w:sz w:val="26"/>
          <w:szCs w:val="26"/>
        </w:rPr>
        <w:t>Псковэнерго</w:t>
      </w:r>
      <w:r w:rsidR="00586D28" w:rsidRPr="00BA0797">
        <w:rPr>
          <w:rFonts w:ascii="Myriad Pro" w:hAnsi="Myriad Pro"/>
          <w:sz w:val="26"/>
          <w:szCs w:val="26"/>
        </w:rPr>
        <w:t>»</w:t>
      </w:r>
      <w:r w:rsidR="00B2364D" w:rsidRPr="00BA0797">
        <w:rPr>
          <w:rFonts w:ascii="Myriad Pro" w:hAnsi="Myriad Pro"/>
          <w:sz w:val="26"/>
          <w:szCs w:val="26"/>
        </w:rPr>
        <w:t xml:space="preserve"> в Госкомитет в рамках кампании по установлению НВВ и тарифов на услуги по передаче электрической энергии на 2018 год </w:t>
      </w:r>
      <w:r w:rsidR="001331C9" w:rsidRPr="00BA0797">
        <w:rPr>
          <w:rFonts w:ascii="Myriad Pro" w:hAnsi="Myriad Pro"/>
          <w:sz w:val="26"/>
          <w:szCs w:val="26"/>
        </w:rPr>
        <w:t>базов</w:t>
      </w:r>
      <w:r w:rsidRPr="00BA0797">
        <w:rPr>
          <w:rFonts w:ascii="Myriad Pro" w:hAnsi="Myriad Pro"/>
          <w:sz w:val="26"/>
          <w:szCs w:val="26"/>
        </w:rPr>
        <w:t>ый</w:t>
      </w:r>
      <w:r w:rsidR="001331C9" w:rsidRPr="00BA0797">
        <w:rPr>
          <w:rFonts w:ascii="Myriad Pro" w:hAnsi="Myriad Pro"/>
          <w:sz w:val="26"/>
          <w:szCs w:val="26"/>
        </w:rPr>
        <w:t xml:space="preserve"> уров</w:t>
      </w:r>
      <w:r w:rsidRPr="00BA0797">
        <w:rPr>
          <w:rFonts w:ascii="Myriad Pro" w:hAnsi="Myriad Pro"/>
          <w:sz w:val="26"/>
          <w:szCs w:val="26"/>
        </w:rPr>
        <w:t>е</w:t>
      </w:r>
      <w:r w:rsidR="001331C9" w:rsidRPr="00BA0797">
        <w:rPr>
          <w:rFonts w:ascii="Myriad Pro" w:hAnsi="Myriad Pro"/>
          <w:sz w:val="26"/>
          <w:szCs w:val="26"/>
        </w:rPr>
        <w:t>н</w:t>
      </w:r>
      <w:r w:rsidRPr="00BA0797">
        <w:rPr>
          <w:rFonts w:ascii="Myriad Pro" w:hAnsi="Myriad Pro"/>
          <w:sz w:val="26"/>
          <w:szCs w:val="26"/>
        </w:rPr>
        <w:t>ь</w:t>
      </w:r>
      <w:r w:rsidR="001331C9" w:rsidRPr="00BA0797">
        <w:rPr>
          <w:rFonts w:ascii="Myriad Pro" w:hAnsi="Myriad Pro"/>
          <w:sz w:val="26"/>
          <w:szCs w:val="26"/>
        </w:rPr>
        <w:t xml:space="preserve"> подконтрольных расходов </w:t>
      </w:r>
      <w:r w:rsidRPr="00BA0797">
        <w:rPr>
          <w:rFonts w:ascii="Myriad Pro" w:hAnsi="Myriad Pro"/>
          <w:sz w:val="26"/>
          <w:szCs w:val="26"/>
        </w:rPr>
        <w:t>определен с</w:t>
      </w:r>
      <w:r w:rsidR="009C7B3E" w:rsidRPr="00BA0797">
        <w:rPr>
          <w:rFonts w:ascii="Myriad Pro" w:hAnsi="Myriad Pro"/>
          <w:sz w:val="26"/>
          <w:szCs w:val="26"/>
        </w:rPr>
        <w:t xml:space="preserve"> </w:t>
      </w:r>
      <w:r w:rsidRPr="00BA0797">
        <w:rPr>
          <w:rFonts w:ascii="Myriad Pro" w:hAnsi="Myriad Pro"/>
          <w:sz w:val="26"/>
          <w:szCs w:val="26"/>
        </w:rPr>
        <w:t>применением</w:t>
      </w:r>
      <w:r w:rsidR="001331C9" w:rsidRPr="00BA0797">
        <w:rPr>
          <w:rFonts w:ascii="Myriad Pro" w:hAnsi="Myriad Pro"/>
          <w:sz w:val="26"/>
          <w:szCs w:val="26"/>
        </w:rPr>
        <w:t xml:space="preserve"> метода сравнения аналогов.</w:t>
      </w:r>
    </w:p>
    <w:p w14:paraId="506FD031" w14:textId="77777777" w:rsidR="001331C9" w:rsidRPr="00BA0797" w:rsidRDefault="007F2150"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предложению ф</w:t>
      </w:r>
      <w:r w:rsidR="001331C9" w:rsidRPr="00BA0797">
        <w:rPr>
          <w:rFonts w:ascii="Myriad Pro" w:hAnsi="Myriad Pro"/>
          <w:sz w:val="26"/>
          <w:szCs w:val="26"/>
        </w:rPr>
        <w:t xml:space="preserve">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w:t>
      </w:r>
      <w:r w:rsidR="001331C9" w:rsidRPr="00BA0797">
        <w:rPr>
          <w:rFonts w:ascii="Myriad Pro" w:hAnsi="Myriad Pro"/>
          <w:sz w:val="26"/>
          <w:szCs w:val="26"/>
        </w:rPr>
        <w:t xml:space="preserve">величина подконтрольных расходов на </w:t>
      </w:r>
      <w:smartTag w:uri="urn:schemas-microsoft-com:office:smarttags" w:element="metricconverter">
        <w:smartTagPr>
          <w:attr w:name="ProductID" w:val="2018 г"/>
        </w:smartTagPr>
        <w:r w:rsidR="001331C9" w:rsidRPr="00BA0797">
          <w:rPr>
            <w:rFonts w:ascii="Myriad Pro" w:hAnsi="Myriad Pro"/>
            <w:sz w:val="26"/>
            <w:szCs w:val="26"/>
          </w:rPr>
          <w:t>2018 г</w:t>
        </w:r>
      </w:smartTag>
      <w:r w:rsidR="001331C9" w:rsidRPr="00BA0797">
        <w:rPr>
          <w:rFonts w:ascii="Myriad Pro" w:hAnsi="Myriad Pro"/>
          <w:sz w:val="26"/>
          <w:szCs w:val="26"/>
        </w:rPr>
        <w:t xml:space="preserve">. - </w:t>
      </w:r>
      <w:r w:rsidR="00834137" w:rsidRPr="00BA0797">
        <w:rPr>
          <w:rFonts w:ascii="Myriad Pro" w:eastAsia="Times New Roman" w:hAnsi="Myriad Pro"/>
          <w:b/>
          <w:bCs/>
          <w:sz w:val="26"/>
          <w:szCs w:val="26"/>
          <w:lang w:eastAsia="ru-RU"/>
        </w:rPr>
        <w:t>2 0</w:t>
      </w:r>
      <w:r w:rsidR="005B40B2" w:rsidRPr="00BA0797">
        <w:rPr>
          <w:rFonts w:ascii="Myriad Pro" w:eastAsia="Times New Roman" w:hAnsi="Myriad Pro"/>
          <w:b/>
          <w:bCs/>
          <w:sz w:val="26"/>
          <w:szCs w:val="26"/>
          <w:lang w:eastAsia="ru-RU"/>
        </w:rPr>
        <w:t>7</w:t>
      </w:r>
      <w:r w:rsidR="00834137" w:rsidRPr="00BA0797">
        <w:rPr>
          <w:rFonts w:ascii="Myriad Pro" w:eastAsia="Times New Roman" w:hAnsi="Myriad Pro"/>
          <w:b/>
          <w:bCs/>
          <w:sz w:val="26"/>
          <w:szCs w:val="26"/>
          <w:lang w:eastAsia="ru-RU"/>
        </w:rPr>
        <w:t>5 5</w:t>
      </w:r>
      <w:r w:rsidR="005B40B2" w:rsidRPr="00BA0797">
        <w:rPr>
          <w:rFonts w:ascii="Myriad Pro" w:eastAsia="Times New Roman" w:hAnsi="Myriad Pro"/>
          <w:b/>
          <w:bCs/>
          <w:sz w:val="26"/>
          <w:szCs w:val="26"/>
          <w:lang w:eastAsia="ru-RU"/>
        </w:rPr>
        <w:t>25,78</w:t>
      </w:r>
      <w:r w:rsidR="005B40B2" w:rsidRPr="00BA0797">
        <w:rPr>
          <w:rFonts w:ascii="Myriad Pro" w:eastAsia="Times New Roman" w:hAnsi="Myriad Pro"/>
          <w:b/>
          <w:bCs/>
          <w:sz w:val="20"/>
          <w:szCs w:val="20"/>
          <w:lang w:eastAsia="ru-RU"/>
        </w:rPr>
        <w:t xml:space="preserve"> </w:t>
      </w:r>
      <w:r w:rsidR="001331C9" w:rsidRPr="00BA0797">
        <w:rPr>
          <w:rFonts w:ascii="Myriad Pro" w:hAnsi="Myriad Pro"/>
          <w:sz w:val="26"/>
          <w:szCs w:val="26"/>
        </w:rPr>
        <w:t>тыс. руб.</w:t>
      </w:r>
    </w:p>
    <w:p w14:paraId="6C92D246" w14:textId="77777777" w:rsidR="001331C9" w:rsidRPr="00BA0797" w:rsidRDefault="001331C9" w:rsidP="00BA0797">
      <w:pPr>
        <w:spacing w:after="0" w:line="360" w:lineRule="auto"/>
        <w:ind w:firstLine="720"/>
        <w:contextualSpacing/>
        <w:jc w:val="both"/>
        <w:rPr>
          <w:rFonts w:ascii="Myriad Pro" w:hAnsi="Myriad Pro"/>
          <w:b/>
          <w:sz w:val="26"/>
          <w:szCs w:val="26"/>
        </w:rPr>
      </w:pPr>
    </w:p>
    <w:p w14:paraId="5799A58A" w14:textId="77777777" w:rsidR="001331C9" w:rsidRPr="00BA0797" w:rsidRDefault="001331C9"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ОРГАНА РЕГУЛИРОВАНИЯ</w:t>
      </w:r>
    </w:p>
    <w:p w14:paraId="3C707E5E" w14:textId="77777777" w:rsidR="001331C9" w:rsidRPr="00BA0797" w:rsidRDefault="001331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Величина подконтрольных (операционных) расходов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определенная Регулятором</w:t>
      </w:r>
      <w:r w:rsidR="001E08B3" w:rsidRPr="00BA0797">
        <w:rPr>
          <w:rFonts w:ascii="Myriad Pro" w:hAnsi="Myriad Pro"/>
          <w:sz w:val="26"/>
          <w:szCs w:val="26"/>
        </w:rPr>
        <w:t>, в соответствии с экспертным заключением по вопросу установления единых (котловых) тарифов на услуги по передаче электрической энергии по сетям на 2018 год</w:t>
      </w:r>
      <w:r w:rsidR="009C7B3E" w:rsidRPr="00BA0797">
        <w:rPr>
          <w:rFonts w:ascii="Myriad Pro" w:hAnsi="Myriad Pro"/>
          <w:sz w:val="26"/>
          <w:szCs w:val="26"/>
        </w:rPr>
        <w:t xml:space="preserve"> </w:t>
      </w:r>
      <w:r w:rsidR="001E08B3" w:rsidRPr="00BA0797">
        <w:rPr>
          <w:rFonts w:ascii="Myriad Pro" w:hAnsi="Myriad Pro"/>
          <w:sz w:val="26"/>
          <w:szCs w:val="26"/>
        </w:rPr>
        <w:t>от 01.06.2018 г.</w:t>
      </w:r>
      <w:r w:rsidRPr="00BA0797">
        <w:rPr>
          <w:rFonts w:ascii="Myriad Pro" w:hAnsi="Myriad Pro"/>
          <w:sz w:val="26"/>
          <w:szCs w:val="26"/>
        </w:rPr>
        <w:t>:</w:t>
      </w:r>
    </w:p>
    <w:p w14:paraId="42ACB0D1" w14:textId="77777777" w:rsidR="001331C9" w:rsidRPr="00BA0797" w:rsidRDefault="001331C9" w:rsidP="00123FC5">
      <w:pPr>
        <w:numPr>
          <w:ilvl w:val="0"/>
          <w:numId w:val="57"/>
        </w:numPr>
        <w:tabs>
          <w:tab w:val="clear" w:pos="1440"/>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методом экономически обоснованных расходов – </w:t>
      </w:r>
      <w:r w:rsidR="009C7B3E" w:rsidRPr="00BA0797">
        <w:rPr>
          <w:rFonts w:ascii="Myriad Pro" w:hAnsi="Myriad Pro"/>
          <w:sz w:val="26"/>
          <w:szCs w:val="26"/>
        </w:rPr>
        <w:t>1 7</w:t>
      </w:r>
      <w:r w:rsidR="001E08B3" w:rsidRPr="00BA0797">
        <w:rPr>
          <w:rFonts w:ascii="Myriad Pro" w:hAnsi="Myriad Pro"/>
          <w:sz w:val="26"/>
          <w:szCs w:val="26"/>
        </w:rPr>
        <w:t>7</w:t>
      </w:r>
      <w:r w:rsidR="00834137" w:rsidRPr="00BA0797">
        <w:rPr>
          <w:rFonts w:ascii="Myriad Pro" w:hAnsi="Myriad Pro"/>
          <w:sz w:val="26"/>
          <w:szCs w:val="26"/>
        </w:rPr>
        <w:t>7 1</w:t>
      </w:r>
      <w:r w:rsidR="001E08B3" w:rsidRPr="00BA0797">
        <w:rPr>
          <w:rFonts w:ascii="Myriad Pro" w:hAnsi="Myriad Pro"/>
          <w:sz w:val="26"/>
          <w:szCs w:val="26"/>
        </w:rPr>
        <w:t>61,05</w:t>
      </w:r>
      <w:r w:rsidRPr="00BA0797">
        <w:rPr>
          <w:rFonts w:ascii="Myriad Pro" w:hAnsi="Myriad Pro"/>
          <w:sz w:val="26"/>
          <w:szCs w:val="26"/>
        </w:rPr>
        <w:t xml:space="preserve"> тыс. руб.;</w:t>
      </w:r>
    </w:p>
    <w:p w14:paraId="76082581" w14:textId="77777777" w:rsidR="001331C9" w:rsidRPr="005320B0" w:rsidRDefault="001331C9" w:rsidP="00123FC5">
      <w:pPr>
        <w:numPr>
          <w:ilvl w:val="0"/>
          <w:numId w:val="57"/>
        </w:numPr>
        <w:tabs>
          <w:tab w:val="clear" w:pos="1440"/>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методом сравнения аналогов, составила </w:t>
      </w:r>
      <w:r w:rsidR="009C7B3E" w:rsidRPr="00BA0797">
        <w:rPr>
          <w:rFonts w:ascii="Myriad Pro" w:hAnsi="Myriad Pro"/>
          <w:sz w:val="26"/>
          <w:szCs w:val="26"/>
        </w:rPr>
        <w:t>1 5</w:t>
      </w:r>
      <w:r w:rsidR="001E08B3" w:rsidRPr="00BA0797">
        <w:rPr>
          <w:rFonts w:ascii="Myriad Pro" w:hAnsi="Myriad Pro"/>
          <w:sz w:val="26"/>
          <w:szCs w:val="26"/>
        </w:rPr>
        <w:t>8</w:t>
      </w:r>
      <w:r w:rsidR="00834137" w:rsidRPr="00BA0797">
        <w:rPr>
          <w:rFonts w:ascii="Myriad Pro" w:hAnsi="Myriad Pro"/>
          <w:sz w:val="26"/>
          <w:szCs w:val="26"/>
        </w:rPr>
        <w:t>1 0</w:t>
      </w:r>
      <w:r w:rsidR="001E08B3" w:rsidRPr="00BA0797">
        <w:rPr>
          <w:rFonts w:ascii="Myriad Pro" w:hAnsi="Myriad Pro"/>
          <w:sz w:val="26"/>
          <w:szCs w:val="26"/>
        </w:rPr>
        <w:t xml:space="preserve">49,36 </w:t>
      </w:r>
      <w:r w:rsidRPr="00BA0797">
        <w:rPr>
          <w:rFonts w:ascii="Myriad Pro" w:hAnsi="Myriad Pro"/>
          <w:sz w:val="26"/>
          <w:szCs w:val="26"/>
        </w:rPr>
        <w:t xml:space="preserve">тыс. руб. Расчет произведен в соответствии с Методическими указаниями №421-э на основании фактических расходов филиала с учетом динамики </w:t>
      </w:r>
      <w:r w:rsidRPr="005320B0">
        <w:rPr>
          <w:rFonts w:ascii="Myriad Pro" w:hAnsi="Myriad Pro"/>
          <w:sz w:val="26"/>
          <w:szCs w:val="26"/>
        </w:rPr>
        <w:t>изменения натуральных показателей деятельности филиала.</w:t>
      </w:r>
    </w:p>
    <w:p w14:paraId="3193AF10" w14:textId="77777777" w:rsidR="001331C9" w:rsidRPr="005320B0" w:rsidRDefault="001331C9" w:rsidP="00BA0797">
      <w:pPr>
        <w:spacing w:after="0" w:line="360" w:lineRule="auto"/>
        <w:ind w:firstLine="567"/>
        <w:contextualSpacing/>
        <w:jc w:val="both"/>
        <w:rPr>
          <w:rFonts w:ascii="Myriad Pro" w:hAnsi="Myriad Pro"/>
          <w:sz w:val="26"/>
          <w:szCs w:val="26"/>
        </w:rPr>
      </w:pPr>
      <w:r w:rsidRPr="005320B0">
        <w:rPr>
          <w:rFonts w:ascii="Myriad Pro" w:hAnsi="Myriad Pro"/>
          <w:sz w:val="26"/>
          <w:szCs w:val="26"/>
        </w:rPr>
        <w:t xml:space="preserve">Базовая величина подконтрольных расходов на долгосрочный период принята в размере </w:t>
      </w:r>
      <w:r w:rsidR="009C7B3E" w:rsidRPr="005320B0">
        <w:rPr>
          <w:rFonts w:ascii="Myriad Pro" w:hAnsi="Myriad Pro"/>
          <w:sz w:val="26"/>
          <w:szCs w:val="26"/>
        </w:rPr>
        <w:t>1 7</w:t>
      </w:r>
      <w:r w:rsidR="001E08B3" w:rsidRPr="005320B0">
        <w:rPr>
          <w:rFonts w:ascii="Myriad Pro" w:hAnsi="Myriad Pro"/>
          <w:sz w:val="26"/>
          <w:szCs w:val="26"/>
        </w:rPr>
        <w:t>1</w:t>
      </w:r>
      <w:r w:rsidR="00834137" w:rsidRPr="005320B0">
        <w:rPr>
          <w:rFonts w:ascii="Myriad Pro" w:hAnsi="Myriad Pro"/>
          <w:sz w:val="26"/>
          <w:szCs w:val="26"/>
        </w:rPr>
        <w:t>8 3</w:t>
      </w:r>
      <w:r w:rsidR="001E08B3" w:rsidRPr="005320B0">
        <w:rPr>
          <w:rFonts w:ascii="Myriad Pro" w:hAnsi="Myriad Pro"/>
          <w:sz w:val="26"/>
          <w:szCs w:val="26"/>
        </w:rPr>
        <w:t>27,54</w:t>
      </w:r>
      <w:r w:rsidRPr="005320B0">
        <w:rPr>
          <w:rFonts w:ascii="Myriad Pro" w:hAnsi="Myriad Pro"/>
          <w:sz w:val="26"/>
          <w:szCs w:val="26"/>
        </w:rPr>
        <w:t xml:space="preserve"> тыс. руб.</w:t>
      </w:r>
    </w:p>
    <w:p w14:paraId="09AFD38E" w14:textId="77777777" w:rsidR="001331C9" w:rsidRPr="00BA0797" w:rsidRDefault="001331C9" w:rsidP="00BA0797">
      <w:pPr>
        <w:spacing w:after="0" w:line="360" w:lineRule="auto"/>
        <w:ind w:firstLine="567"/>
        <w:contextualSpacing/>
        <w:jc w:val="both"/>
        <w:rPr>
          <w:rFonts w:ascii="Myriad Pro" w:hAnsi="Myriad Pro"/>
          <w:sz w:val="26"/>
          <w:szCs w:val="26"/>
        </w:rPr>
      </w:pPr>
      <w:r w:rsidRPr="005320B0">
        <w:rPr>
          <w:rFonts w:ascii="Myriad Pro" w:hAnsi="Myriad Pro"/>
          <w:sz w:val="26"/>
          <w:szCs w:val="26"/>
        </w:rPr>
        <w:t>В соответствии с п.38 Основ ценообразования базовый уровень подконтрольных расходов определен как сумма доли базового уровня подконтрольных расходов, рассчитанного с применением метода экономически обоснованных расходов (70%) и доли базового уровня подконтрольных</w:t>
      </w:r>
      <w:r w:rsidRPr="00BA0797">
        <w:rPr>
          <w:rFonts w:ascii="Myriad Pro" w:hAnsi="Myriad Pro"/>
          <w:sz w:val="26"/>
          <w:szCs w:val="26"/>
        </w:rPr>
        <w:t xml:space="preserve"> расходов, рассчитанного с использованием метода сравнения аналогов (30%) в соответствии с п.9 Методических указаний №421-э.</w:t>
      </w:r>
    </w:p>
    <w:p w14:paraId="3953A0CA" w14:textId="77777777" w:rsidR="001331C9" w:rsidRPr="00BA0797" w:rsidRDefault="001331C9"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584C33AF" w14:textId="77777777" w:rsidR="001331C9" w:rsidRPr="00BA0797" w:rsidRDefault="001331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Мнение Исп</w:t>
      </w:r>
      <w:r w:rsidR="001E08B3" w:rsidRPr="00BA0797">
        <w:rPr>
          <w:rFonts w:ascii="Myriad Pro" w:hAnsi="Myriad Pro"/>
          <w:sz w:val="26"/>
          <w:szCs w:val="26"/>
        </w:rPr>
        <w:t>олнителя о неприменении к ф</w:t>
      </w:r>
      <w:r w:rsidRPr="00BA0797">
        <w:rPr>
          <w:rFonts w:ascii="Myriad Pro" w:hAnsi="Myriad Pro"/>
          <w:sz w:val="26"/>
          <w:szCs w:val="26"/>
        </w:rPr>
        <w:t>илиалу</w:t>
      </w:r>
      <w:r w:rsidR="001E08B3" w:rsidRPr="00BA0797">
        <w:rPr>
          <w:rFonts w:ascii="Myriad Pro" w:hAnsi="Myriad Pro"/>
          <w:sz w:val="26"/>
          <w:szCs w:val="26"/>
        </w:rPr>
        <w:t xml:space="preserve"> ПАО </w:t>
      </w:r>
      <w:r w:rsidR="00586D28" w:rsidRPr="00BA0797">
        <w:rPr>
          <w:rFonts w:ascii="Myriad Pro" w:hAnsi="Myriad Pro"/>
          <w:sz w:val="26"/>
          <w:szCs w:val="26"/>
        </w:rPr>
        <w:t>«</w:t>
      </w:r>
      <w:r w:rsidR="001E08B3" w:rsidRPr="00BA0797">
        <w:rPr>
          <w:rFonts w:ascii="Myriad Pro" w:hAnsi="Myriad Pro"/>
          <w:sz w:val="26"/>
          <w:szCs w:val="26"/>
        </w:rPr>
        <w:t>МРСК Северо-Запада</w:t>
      </w:r>
      <w:r w:rsidR="00586D28" w:rsidRPr="00BA0797">
        <w:rPr>
          <w:rFonts w:ascii="Myriad Pro" w:hAnsi="Myriad Pro"/>
          <w:sz w:val="26"/>
          <w:szCs w:val="26"/>
        </w:rPr>
        <w:t>»</w:t>
      </w:r>
      <w:r w:rsidR="001E08B3" w:rsidRPr="00BA0797">
        <w:rPr>
          <w:rFonts w:ascii="Myriad Pro" w:hAnsi="Myriad Pro"/>
          <w:sz w:val="26"/>
          <w:szCs w:val="26"/>
        </w:rPr>
        <w:t xml:space="preserve"> </w:t>
      </w:r>
      <w:r w:rsidR="00586D28" w:rsidRPr="00BA0797">
        <w:rPr>
          <w:rFonts w:ascii="Myriad Pro" w:hAnsi="Myriad Pro"/>
          <w:sz w:val="26"/>
          <w:szCs w:val="26"/>
        </w:rPr>
        <w:t>«</w:t>
      </w:r>
      <w:r w:rsidR="001E08B3"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метода сравнения аналогов подробно изложено </w:t>
      </w:r>
      <w:r w:rsidR="00B40CD3" w:rsidRPr="00BA0797">
        <w:rPr>
          <w:rFonts w:ascii="Myriad Pro" w:hAnsi="Myriad Pro"/>
          <w:sz w:val="26"/>
          <w:szCs w:val="26"/>
        </w:rPr>
        <w:t>выше в настоящем разделе Отчета</w:t>
      </w:r>
      <w:r w:rsidRPr="00BA0797">
        <w:rPr>
          <w:rFonts w:ascii="Myriad Pro" w:hAnsi="Myriad Pro"/>
          <w:sz w:val="26"/>
          <w:szCs w:val="26"/>
        </w:rPr>
        <w:t>.</w:t>
      </w:r>
    </w:p>
    <w:p w14:paraId="7E67934B" w14:textId="77777777" w:rsidR="001331C9" w:rsidRPr="00BA0797" w:rsidRDefault="001331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По мнению Исполнителя, исходя из анализа представленных материалов, базовый уровень расходов по статье </w:t>
      </w:r>
      <w:r w:rsidR="00586D28" w:rsidRPr="00BA0797">
        <w:rPr>
          <w:rFonts w:ascii="Myriad Pro" w:hAnsi="Myriad Pro"/>
          <w:sz w:val="26"/>
          <w:szCs w:val="26"/>
        </w:rPr>
        <w:t>«</w:t>
      </w:r>
      <w:r w:rsidRPr="00BA0797">
        <w:rPr>
          <w:rFonts w:ascii="Myriad Pro" w:hAnsi="Myriad Pro"/>
          <w:sz w:val="26"/>
          <w:szCs w:val="26"/>
        </w:rPr>
        <w:t>подконтрольные расходы</w:t>
      </w:r>
      <w:r w:rsidR="00586D28" w:rsidRPr="00BA0797">
        <w:rPr>
          <w:rFonts w:ascii="Myriad Pro" w:hAnsi="Myriad Pro"/>
          <w:sz w:val="26"/>
          <w:szCs w:val="26"/>
        </w:rPr>
        <w:t>»</w:t>
      </w:r>
      <w:r w:rsidRPr="00BA0797">
        <w:rPr>
          <w:rFonts w:ascii="Myriad Pro" w:hAnsi="Myriad Pro"/>
          <w:sz w:val="26"/>
          <w:szCs w:val="26"/>
        </w:rPr>
        <w:t xml:space="preserve">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 xml:space="preserve">. составляет </w:t>
      </w:r>
      <w:r w:rsidR="009C7B3E" w:rsidRPr="00BA0797">
        <w:rPr>
          <w:rFonts w:ascii="Myriad Pro" w:eastAsia="Times New Roman" w:hAnsi="Myriad Pro" w:cs="Calibri"/>
          <w:b/>
          <w:bCs/>
          <w:sz w:val="26"/>
          <w:szCs w:val="26"/>
          <w:lang w:eastAsia="ru-RU"/>
        </w:rPr>
        <w:t>1</w:t>
      </w:r>
      <w:r w:rsidR="00122DCD">
        <w:rPr>
          <w:rFonts w:ascii="Myriad Pro" w:eastAsia="Times New Roman" w:hAnsi="Myriad Pro" w:cs="Calibri"/>
          <w:b/>
          <w:bCs/>
          <w:sz w:val="26"/>
          <w:szCs w:val="26"/>
          <w:lang w:eastAsia="ru-RU"/>
        </w:rPr>
        <w:t> 856 535,22</w:t>
      </w:r>
      <w:r w:rsidR="006254EE" w:rsidRPr="00BA0797">
        <w:rPr>
          <w:rFonts w:ascii="Myriad Pro" w:eastAsia="Times New Roman" w:hAnsi="Myriad Pro" w:cs="Calibri"/>
          <w:b/>
          <w:bCs/>
          <w:sz w:val="26"/>
          <w:szCs w:val="26"/>
          <w:lang w:eastAsia="ru-RU"/>
        </w:rPr>
        <w:t xml:space="preserve"> </w:t>
      </w:r>
      <w:r w:rsidRPr="00BA0797">
        <w:rPr>
          <w:rFonts w:ascii="Myriad Pro" w:hAnsi="Myriad Pro"/>
          <w:sz w:val="26"/>
          <w:szCs w:val="26"/>
        </w:rPr>
        <w:t>тыс. руб.</w:t>
      </w:r>
      <w:r w:rsidR="003B385B" w:rsidRPr="00BA0797">
        <w:rPr>
          <w:rFonts w:ascii="Myriad Pro" w:hAnsi="Myriad Pro"/>
          <w:sz w:val="26"/>
          <w:szCs w:val="26"/>
        </w:rPr>
        <w:t xml:space="preserve"> (</w:t>
      </w:r>
      <w:r w:rsidR="003B385B" w:rsidRPr="00BA0797">
        <w:rPr>
          <w:rFonts w:ascii="Myriad Pro" w:eastAsia="Times New Roman" w:hAnsi="Myriad Pro" w:cs="Calibri"/>
          <w:bCs/>
          <w:sz w:val="26"/>
          <w:szCs w:val="26"/>
          <w:lang w:eastAsia="ru-RU"/>
        </w:rPr>
        <w:t xml:space="preserve">без учета </w:t>
      </w:r>
      <w:r w:rsidR="008A6517" w:rsidRPr="00BA0797">
        <w:rPr>
          <w:rFonts w:ascii="Myriad Pro" w:eastAsia="Times New Roman" w:hAnsi="Myriad Pro" w:cs="Calibri"/>
          <w:bCs/>
          <w:sz w:val="26"/>
          <w:szCs w:val="26"/>
          <w:lang w:eastAsia="ru-RU"/>
        </w:rPr>
        <w:t>затрат,</w:t>
      </w:r>
      <w:r w:rsidR="003B385B" w:rsidRPr="00BA0797">
        <w:rPr>
          <w:rFonts w:ascii="Myriad Pro" w:eastAsia="Times New Roman" w:hAnsi="Myriad Pro" w:cs="Calibri"/>
          <w:bCs/>
          <w:sz w:val="26"/>
          <w:szCs w:val="26"/>
          <w:lang w:eastAsia="ru-RU"/>
        </w:rPr>
        <w:t xml:space="preserve"> отнесенных в неподконтрольные</w:t>
      </w:r>
      <w:r w:rsidR="002B3EE9" w:rsidRPr="00BA0797">
        <w:rPr>
          <w:rFonts w:ascii="Myriad Pro" w:eastAsia="Times New Roman" w:hAnsi="Myriad Pro" w:cs="Calibri"/>
          <w:bCs/>
          <w:sz w:val="26"/>
          <w:szCs w:val="26"/>
          <w:lang w:eastAsia="ru-RU"/>
        </w:rPr>
        <w:t xml:space="preserve"> расходы</w:t>
      </w:r>
      <w:r w:rsidR="003B385B" w:rsidRPr="00BA0797">
        <w:rPr>
          <w:rFonts w:ascii="Myriad Pro" w:eastAsia="Times New Roman" w:hAnsi="Myriad Pro" w:cs="Calibri"/>
          <w:bCs/>
          <w:sz w:val="26"/>
          <w:szCs w:val="26"/>
          <w:lang w:eastAsia="ru-RU"/>
        </w:rPr>
        <w:t>)</w:t>
      </w:r>
      <w:r w:rsidRPr="00BA0797">
        <w:rPr>
          <w:rFonts w:ascii="Myriad Pro" w:hAnsi="Myriad Pro"/>
          <w:sz w:val="26"/>
          <w:szCs w:val="26"/>
        </w:rPr>
        <w:t>.</w:t>
      </w:r>
    </w:p>
    <w:p w14:paraId="668A9277" w14:textId="77777777" w:rsidR="005968FA" w:rsidRDefault="005968FA" w:rsidP="00BA0797">
      <w:pPr>
        <w:spacing w:after="0" w:line="360" w:lineRule="auto"/>
        <w:jc w:val="both"/>
        <w:rPr>
          <w:rFonts w:ascii="Myriad Pro" w:hAnsi="Myriad Pro"/>
          <w:b/>
          <w:i/>
          <w:sz w:val="26"/>
          <w:szCs w:val="26"/>
        </w:rPr>
      </w:pPr>
      <w:bookmarkStart w:id="69" w:name="_Toc36432273"/>
    </w:p>
    <w:p w14:paraId="6D21C08F" w14:textId="77777777" w:rsidR="001331C9" w:rsidRPr="00BA0797" w:rsidRDefault="001331C9" w:rsidP="00BA0797">
      <w:pPr>
        <w:spacing w:after="0" w:line="360" w:lineRule="auto"/>
        <w:jc w:val="both"/>
        <w:rPr>
          <w:rFonts w:ascii="Myriad Pro" w:hAnsi="Myriad Pro"/>
          <w:b/>
          <w:i/>
          <w:sz w:val="26"/>
          <w:szCs w:val="26"/>
        </w:rPr>
      </w:pPr>
      <w:r w:rsidRPr="00BA0797">
        <w:rPr>
          <w:rFonts w:ascii="Myriad Pro" w:hAnsi="Myriad Pro"/>
          <w:b/>
          <w:i/>
          <w:sz w:val="26"/>
          <w:szCs w:val="26"/>
        </w:rPr>
        <w:t>Величина подконтрольных расходов, определенных методом долгосрочной индексации на 2019 год.</w:t>
      </w:r>
      <w:bookmarkEnd w:id="69"/>
    </w:p>
    <w:p w14:paraId="42E52C47" w14:textId="77777777" w:rsidR="001331C9" w:rsidRPr="00BA0797" w:rsidRDefault="001331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Согласно п.11 Методических указаний №98-э подконтрольные расходы на i-й год долгосрочного периода регулирования (ПР</w:t>
      </w:r>
      <w:proofErr w:type="spellStart"/>
      <w:r w:rsidRPr="00BA0797">
        <w:rPr>
          <w:rFonts w:ascii="Myriad Pro" w:hAnsi="Myriad Pro"/>
          <w:sz w:val="26"/>
          <w:szCs w:val="26"/>
          <w:vertAlign w:val="subscript"/>
          <w:lang w:val="en-US"/>
        </w:rPr>
        <w:t>i</w:t>
      </w:r>
      <w:proofErr w:type="spellEnd"/>
      <w:r w:rsidRPr="00BA0797">
        <w:rPr>
          <w:rFonts w:ascii="Myriad Pro" w:hAnsi="Myriad Pro"/>
          <w:sz w:val="26"/>
          <w:szCs w:val="26"/>
        </w:rPr>
        <w:t xml:space="preserve"> (тыс. руб.)) определяется по формуле:</w:t>
      </w:r>
    </w:p>
    <w:p w14:paraId="6CE08338" w14:textId="77777777" w:rsidR="001331C9" w:rsidRPr="00BA0797" w:rsidRDefault="001331C9" w:rsidP="00BA0797">
      <w:pPr>
        <w:spacing w:after="0" w:line="240" w:lineRule="auto"/>
        <w:contextualSpacing/>
        <w:jc w:val="center"/>
        <w:rPr>
          <w:rFonts w:ascii="Myriad Pro" w:hAnsi="Myriad Pro"/>
          <w:sz w:val="26"/>
          <w:szCs w:val="26"/>
        </w:rPr>
      </w:pPr>
      <w:r w:rsidRPr="00BA0797">
        <w:rPr>
          <w:rFonts w:ascii="Myriad Pro" w:hAnsi="Myriad Pro"/>
          <w:sz w:val="26"/>
          <w:szCs w:val="26"/>
        </w:rPr>
        <w:t>(</w:t>
      </w:r>
      <w:proofErr w:type="spellStart"/>
      <w:r w:rsidRPr="00BA0797">
        <w:rPr>
          <w:rFonts w:ascii="Myriad Pro" w:hAnsi="Myriad Pro"/>
          <w:sz w:val="26"/>
          <w:szCs w:val="26"/>
        </w:rPr>
        <w:t>уе</w:t>
      </w:r>
      <w:r w:rsidRPr="00BA0797">
        <w:rPr>
          <w:rFonts w:ascii="Myriad Pro" w:hAnsi="Myriad Pro"/>
          <w:sz w:val="26"/>
          <w:szCs w:val="26"/>
          <w:vertAlign w:val="subscript"/>
          <w:lang w:val="en-US"/>
        </w:rPr>
        <w:t>i</w:t>
      </w:r>
      <w:proofErr w:type="spellEnd"/>
      <w:r w:rsidRPr="00BA0797">
        <w:rPr>
          <w:rFonts w:ascii="Myriad Pro" w:hAnsi="Myriad Pro"/>
          <w:sz w:val="26"/>
          <w:szCs w:val="26"/>
        </w:rPr>
        <w:t>-</w:t>
      </w:r>
      <w:proofErr w:type="spellStart"/>
      <w:r w:rsidRPr="00BA0797">
        <w:rPr>
          <w:rFonts w:ascii="Myriad Pro" w:hAnsi="Myriad Pro"/>
          <w:sz w:val="26"/>
          <w:szCs w:val="26"/>
        </w:rPr>
        <w:t>уе</w:t>
      </w:r>
      <w:r w:rsidRPr="00BA0797">
        <w:rPr>
          <w:rFonts w:ascii="Myriad Pro" w:hAnsi="Myriad Pro"/>
          <w:sz w:val="26"/>
          <w:szCs w:val="26"/>
          <w:vertAlign w:val="subscript"/>
          <w:lang w:val="en-US"/>
        </w:rPr>
        <w:t>i</w:t>
      </w:r>
      <w:proofErr w:type="spellEnd"/>
      <w:r w:rsidRPr="00BA0797">
        <w:rPr>
          <w:rFonts w:ascii="Myriad Pro" w:hAnsi="Myriad Pro"/>
          <w:sz w:val="26"/>
          <w:szCs w:val="26"/>
          <w:vertAlign w:val="subscript"/>
        </w:rPr>
        <w:t>-1)</w:t>
      </w:r>
    </w:p>
    <w:p w14:paraId="7C16FCF7" w14:textId="77777777" w:rsidR="001331C9" w:rsidRPr="00BA0797" w:rsidRDefault="001331C9" w:rsidP="00BA0797">
      <w:pPr>
        <w:spacing w:after="0" w:line="240" w:lineRule="auto"/>
        <w:contextualSpacing/>
        <w:jc w:val="center"/>
        <w:rPr>
          <w:rFonts w:ascii="Myriad Pro" w:hAnsi="Myriad Pro"/>
          <w:sz w:val="26"/>
          <w:szCs w:val="26"/>
        </w:rPr>
      </w:pPr>
      <w:bookmarkStart w:id="70" w:name="sub_39"/>
      <w:r w:rsidRPr="00BA0797">
        <w:rPr>
          <w:rFonts w:ascii="Myriad Pro" w:hAnsi="Myriad Pro"/>
          <w:sz w:val="26"/>
          <w:szCs w:val="26"/>
        </w:rPr>
        <w:t>ПР</w:t>
      </w:r>
      <w:proofErr w:type="spellStart"/>
      <w:r w:rsidRPr="00BA0797">
        <w:rPr>
          <w:rFonts w:ascii="Myriad Pro" w:hAnsi="Myriad Pro"/>
          <w:sz w:val="26"/>
          <w:szCs w:val="26"/>
          <w:vertAlign w:val="subscript"/>
          <w:lang w:val="en-US"/>
        </w:rPr>
        <w:t>i</w:t>
      </w:r>
      <w:proofErr w:type="spellEnd"/>
      <w:r w:rsidRPr="00BA0797">
        <w:rPr>
          <w:rFonts w:ascii="Myriad Pro" w:hAnsi="Myriad Pro"/>
          <w:sz w:val="26"/>
          <w:szCs w:val="26"/>
        </w:rPr>
        <w:t>=ПР</w:t>
      </w:r>
      <w:proofErr w:type="spellStart"/>
      <w:r w:rsidRPr="00BA0797">
        <w:rPr>
          <w:rFonts w:ascii="Myriad Pro" w:hAnsi="Myriad Pro"/>
          <w:sz w:val="26"/>
          <w:szCs w:val="26"/>
          <w:vertAlign w:val="subscript"/>
          <w:lang w:val="en-US"/>
        </w:rPr>
        <w:t>i</w:t>
      </w:r>
      <w:proofErr w:type="spellEnd"/>
      <w:r w:rsidRPr="00BA0797">
        <w:rPr>
          <w:rFonts w:ascii="Myriad Pro" w:hAnsi="Myriad Pro"/>
          <w:sz w:val="26"/>
          <w:szCs w:val="26"/>
          <w:vertAlign w:val="subscript"/>
        </w:rPr>
        <w:t>-1*</w:t>
      </w:r>
      <w:r w:rsidRPr="00BA0797">
        <w:rPr>
          <w:rFonts w:ascii="Myriad Pro" w:hAnsi="Myriad Pro"/>
          <w:sz w:val="26"/>
          <w:szCs w:val="26"/>
          <w:lang w:val="en-US"/>
        </w:rPr>
        <w:t>I</w:t>
      </w:r>
      <w:r w:rsidRPr="00BA0797">
        <w:rPr>
          <w:rFonts w:ascii="Myriad Pro" w:hAnsi="Myriad Pro"/>
          <w:sz w:val="26"/>
          <w:szCs w:val="26"/>
          <w:vertAlign w:val="subscript"/>
          <w:lang w:val="en-US"/>
        </w:rPr>
        <w:t>i</w:t>
      </w:r>
      <w:r w:rsidRPr="00BA0797">
        <w:rPr>
          <w:rFonts w:ascii="Myriad Pro" w:hAnsi="Myriad Pro"/>
          <w:sz w:val="26"/>
          <w:szCs w:val="26"/>
        </w:rPr>
        <w:t>*(1+</w:t>
      </w:r>
      <w:r w:rsidRPr="00BA0797">
        <w:rPr>
          <w:rFonts w:ascii="Myriad Pro" w:hAnsi="Myriad Pro"/>
          <w:sz w:val="26"/>
          <w:szCs w:val="26"/>
          <w:lang w:val="en-US"/>
        </w:rPr>
        <w:t>K</w:t>
      </w:r>
      <w:r w:rsidRPr="00BA0797">
        <w:rPr>
          <w:rFonts w:ascii="Myriad Pro" w:hAnsi="Myriad Pro"/>
          <w:sz w:val="26"/>
          <w:szCs w:val="26"/>
          <w:vertAlign w:val="subscript"/>
        </w:rPr>
        <w:t>эл</w:t>
      </w:r>
      <w:r w:rsidRPr="00BA0797">
        <w:rPr>
          <w:rFonts w:ascii="Myriad Pro" w:hAnsi="Myriad Pro"/>
          <w:sz w:val="26"/>
          <w:szCs w:val="26"/>
        </w:rPr>
        <w:t>*--------------))*(1-</w:t>
      </w:r>
      <w:r w:rsidRPr="00BA0797">
        <w:rPr>
          <w:rFonts w:ascii="Myriad Pro" w:hAnsi="Myriad Pro"/>
          <w:sz w:val="26"/>
          <w:szCs w:val="26"/>
          <w:lang w:val="en-US"/>
        </w:rPr>
        <w:t>X</w:t>
      </w:r>
      <w:r w:rsidRPr="00BA0797">
        <w:rPr>
          <w:rFonts w:ascii="Myriad Pro" w:hAnsi="Myriad Pro"/>
          <w:sz w:val="26"/>
          <w:szCs w:val="26"/>
          <w:vertAlign w:val="subscript"/>
          <w:lang w:val="en-US"/>
        </w:rPr>
        <w:t>i</w:t>
      </w:r>
      <w:r w:rsidRPr="00BA0797">
        <w:rPr>
          <w:rFonts w:ascii="Myriad Pro" w:hAnsi="Myriad Pro"/>
          <w:sz w:val="26"/>
          <w:szCs w:val="26"/>
        </w:rPr>
        <w:t>)</w:t>
      </w:r>
    </w:p>
    <w:bookmarkEnd w:id="70"/>
    <w:p w14:paraId="18F3993A" w14:textId="77777777" w:rsidR="001331C9" w:rsidRPr="00BA0797" w:rsidRDefault="001331C9" w:rsidP="00BA0797">
      <w:pPr>
        <w:spacing w:after="0" w:line="240" w:lineRule="auto"/>
        <w:contextualSpacing/>
        <w:jc w:val="center"/>
        <w:rPr>
          <w:rFonts w:ascii="Myriad Pro" w:hAnsi="Myriad Pro"/>
          <w:sz w:val="26"/>
          <w:szCs w:val="26"/>
        </w:rPr>
      </w:pPr>
      <w:proofErr w:type="spellStart"/>
      <w:r w:rsidRPr="00BA0797">
        <w:rPr>
          <w:rFonts w:ascii="Myriad Pro" w:hAnsi="Myriad Pro"/>
          <w:sz w:val="26"/>
          <w:szCs w:val="26"/>
        </w:rPr>
        <w:t>уе</w:t>
      </w:r>
      <w:r w:rsidRPr="00BA0797">
        <w:rPr>
          <w:rFonts w:ascii="Myriad Pro" w:hAnsi="Myriad Pro"/>
          <w:sz w:val="26"/>
          <w:szCs w:val="26"/>
          <w:vertAlign w:val="subscript"/>
          <w:lang w:val="en-US"/>
        </w:rPr>
        <w:t>i</w:t>
      </w:r>
      <w:proofErr w:type="spellEnd"/>
      <w:r w:rsidRPr="00BA0797">
        <w:rPr>
          <w:rFonts w:ascii="Myriad Pro" w:hAnsi="Myriad Pro"/>
          <w:sz w:val="26"/>
          <w:szCs w:val="26"/>
          <w:vertAlign w:val="subscript"/>
        </w:rPr>
        <w:t>-1</w:t>
      </w:r>
    </w:p>
    <w:p w14:paraId="544A0589" w14:textId="77777777" w:rsidR="001331C9" w:rsidRPr="00BA0797" w:rsidRDefault="001331C9" w:rsidP="00BA0797">
      <w:pPr>
        <w:spacing w:after="0" w:line="360" w:lineRule="auto"/>
        <w:ind w:firstLine="720"/>
        <w:contextualSpacing/>
        <w:jc w:val="both"/>
        <w:rPr>
          <w:rFonts w:ascii="Myriad Pro" w:hAnsi="Myriad Pro"/>
          <w:sz w:val="26"/>
          <w:szCs w:val="26"/>
        </w:rPr>
      </w:pPr>
    </w:p>
    <w:p w14:paraId="36C32CD7" w14:textId="77777777" w:rsidR="001331C9" w:rsidRPr="00BA0797" w:rsidRDefault="001331C9" w:rsidP="00BA0797">
      <w:pPr>
        <w:spacing w:after="0" w:line="360" w:lineRule="auto"/>
        <w:ind w:firstLine="720"/>
        <w:contextualSpacing/>
        <w:jc w:val="both"/>
        <w:rPr>
          <w:rFonts w:ascii="Myriad Pro" w:hAnsi="Myriad Pro"/>
          <w:sz w:val="26"/>
          <w:szCs w:val="26"/>
        </w:rPr>
      </w:pPr>
      <w:r w:rsidRPr="00BA0797">
        <w:rPr>
          <w:rFonts w:ascii="Myriad Pro" w:hAnsi="Myriad Pro"/>
          <w:sz w:val="26"/>
          <w:szCs w:val="26"/>
        </w:rPr>
        <w:t>где:</w:t>
      </w:r>
    </w:p>
    <w:p w14:paraId="789C064C" w14:textId="77777777" w:rsidR="001331C9"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791CC14D" wp14:editId="5F309FE8">
            <wp:extent cx="152400" cy="296545"/>
            <wp:effectExtent l="0" t="0" r="0" b="0"/>
            <wp:docPr id="2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96545"/>
                    </a:xfrm>
                    <a:prstGeom prst="rect">
                      <a:avLst/>
                    </a:prstGeom>
                    <a:noFill/>
                    <a:ln>
                      <a:noFill/>
                    </a:ln>
                  </pic:spPr>
                </pic:pic>
              </a:graphicData>
            </a:graphic>
          </wp:inline>
        </w:drawing>
      </w:r>
      <w:r w:rsidR="001331C9" w:rsidRPr="00BA0797">
        <w:rPr>
          <w:rFonts w:ascii="Myriad Pro" w:hAnsi="Myriad Pro"/>
          <w:sz w:val="26"/>
          <w:szCs w:val="26"/>
        </w:rPr>
        <w:t xml:space="preserve"> - индекс потребительских цен, определенный на i-й год долгосрочного периода регулирования;</w:t>
      </w:r>
    </w:p>
    <w:p w14:paraId="14AA9BC8" w14:textId="77777777" w:rsidR="001331C9"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677367B6" wp14:editId="515EA88D">
            <wp:extent cx="330200" cy="296545"/>
            <wp:effectExtent l="0" t="0" r="0" b="0"/>
            <wp:docPr id="28"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0200" cy="296545"/>
                    </a:xfrm>
                    <a:prstGeom prst="rect">
                      <a:avLst/>
                    </a:prstGeom>
                    <a:noFill/>
                    <a:ln>
                      <a:noFill/>
                    </a:ln>
                  </pic:spPr>
                </pic:pic>
              </a:graphicData>
            </a:graphic>
          </wp:inline>
        </w:drawing>
      </w:r>
      <w:r w:rsidR="001331C9" w:rsidRPr="00BA0797">
        <w:rPr>
          <w:rFonts w:ascii="Myriad Pro"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026F908" w14:textId="77777777" w:rsidR="001331C9"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37751798" wp14:editId="2216EB0D">
            <wp:extent cx="829945" cy="330200"/>
            <wp:effectExtent l="0" t="0" r="0" b="0"/>
            <wp:docPr id="2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29945" cy="330200"/>
                    </a:xfrm>
                    <a:prstGeom prst="rect">
                      <a:avLst/>
                    </a:prstGeom>
                    <a:noFill/>
                    <a:ln>
                      <a:noFill/>
                    </a:ln>
                  </pic:spPr>
                </pic:pic>
              </a:graphicData>
            </a:graphic>
          </wp:inline>
        </w:drawing>
      </w:r>
      <w:r w:rsidR="001331C9" w:rsidRPr="00BA0797">
        <w:rPr>
          <w:rFonts w:ascii="Myriad Pro" w:hAnsi="Myriad Pro"/>
          <w:sz w:val="26"/>
          <w:szCs w:val="26"/>
        </w:rPr>
        <w:t xml:space="preserve"> - количество условных единиц соответственно в i-том и (i-1)-ом году долгосрочного периода регулирования;</w:t>
      </w:r>
    </w:p>
    <w:p w14:paraId="222C9CA6" w14:textId="77777777" w:rsidR="001331C9" w:rsidRPr="00BA0797" w:rsidRDefault="0080133B" w:rsidP="00BA0797">
      <w:pPr>
        <w:spacing w:after="0" w:line="360" w:lineRule="auto"/>
        <w:ind w:firstLine="567"/>
        <w:contextualSpacing/>
        <w:jc w:val="both"/>
        <w:rPr>
          <w:rFonts w:ascii="Myriad Pro" w:hAnsi="Myriad Pro"/>
          <w:sz w:val="26"/>
          <w:szCs w:val="26"/>
        </w:rPr>
      </w:pPr>
      <w:bookmarkStart w:id="71" w:name="sub_11011"/>
      <w:r>
        <w:rPr>
          <w:rFonts w:ascii="Myriad Pro" w:hAnsi="Myriad Pro"/>
          <w:noProof/>
          <w:sz w:val="26"/>
          <w:szCs w:val="26"/>
          <w:lang w:eastAsia="ru-RU"/>
        </w:rPr>
        <w:drawing>
          <wp:inline distT="0" distB="0" distL="0" distR="0" wp14:anchorId="64441A7A" wp14:editId="23B8A279">
            <wp:extent cx="245745" cy="296545"/>
            <wp:effectExtent l="0" t="0" r="0" b="0"/>
            <wp:docPr id="30"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5745" cy="296545"/>
                    </a:xfrm>
                    <a:prstGeom prst="rect">
                      <a:avLst/>
                    </a:prstGeom>
                    <a:noFill/>
                    <a:ln>
                      <a:noFill/>
                    </a:ln>
                  </pic:spPr>
                </pic:pic>
              </a:graphicData>
            </a:graphic>
          </wp:inline>
        </w:drawing>
      </w:r>
      <w:r w:rsidR="001331C9" w:rsidRPr="00BA0797">
        <w:rPr>
          <w:rFonts w:ascii="Myriad Pro" w:hAnsi="Myriad Pro"/>
          <w:sz w:val="26"/>
          <w:szCs w:val="26"/>
        </w:rPr>
        <w:t xml:space="preserve"> - индекс эффективности подконтрольных расходов, устанавливаемый регулирующими органами в соответствии с </w:t>
      </w:r>
      <w:hyperlink r:id="rId52" w:history="1">
        <w:r w:rsidR="001331C9" w:rsidRPr="00BA0797">
          <w:rPr>
            <w:rFonts w:ascii="Myriad Pro" w:hAnsi="Myriad Pro"/>
            <w:bCs/>
            <w:sz w:val="26"/>
            <w:szCs w:val="26"/>
          </w:rPr>
          <w:t>методическими указаниями</w:t>
        </w:r>
      </w:hyperlink>
      <w:r w:rsidR="001331C9" w:rsidRPr="00BA0797">
        <w:rPr>
          <w:rFonts w:ascii="Myriad Pro" w:hAnsi="Myriad Pro"/>
          <w:sz w:val="26"/>
          <w:szCs w:val="26"/>
        </w:rPr>
        <w:t xml:space="preserve">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bookmarkEnd w:id="71"/>
    <w:p w14:paraId="24823FC8" w14:textId="77777777" w:rsidR="001331C9" w:rsidRPr="00BA0797" w:rsidRDefault="001331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методическими указаниями величина подконтрольных расходов на 2019 год составляет: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41"/>
        <w:gridCol w:w="840"/>
        <w:gridCol w:w="1057"/>
        <w:gridCol w:w="1250"/>
        <w:gridCol w:w="970"/>
        <w:gridCol w:w="1058"/>
        <w:gridCol w:w="1077"/>
        <w:gridCol w:w="1077"/>
      </w:tblGrid>
      <w:tr w:rsidR="002B3EE9" w:rsidRPr="00BA0797" w14:paraId="1345C2EE" w14:textId="77777777" w:rsidTr="005B370D">
        <w:trPr>
          <w:cantSplit/>
          <w:tblHeader/>
        </w:trPr>
        <w:tc>
          <w:tcPr>
            <w:tcW w:w="11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3D5AD54"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r w:rsidRPr="00E00FAE">
              <w:rPr>
                <w:rFonts w:ascii="Myriad Pro" w:eastAsia="Times New Roman" w:hAnsi="Myriad Pro" w:cs="Arial CYR"/>
                <w:b/>
                <w:bCs/>
                <w:color w:val="FFFFFF"/>
                <w:sz w:val="16"/>
                <w:szCs w:val="16"/>
                <w:lang w:eastAsia="ru-RU"/>
              </w:rPr>
              <w:t>Наименование показателя</w:t>
            </w:r>
          </w:p>
        </w:tc>
        <w:tc>
          <w:tcPr>
            <w:tcW w:w="3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76748E8"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r w:rsidRPr="00E00FAE">
              <w:rPr>
                <w:rFonts w:ascii="Myriad Pro" w:eastAsia="Times New Roman" w:hAnsi="Myriad Pro" w:cs="Arial CYR"/>
                <w:b/>
                <w:bCs/>
                <w:color w:val="FFFFFF"/>
                <w:sz w:val="16"/>
                <w:szCs w:val="16"/>
                <w:lang w:eastAsia="ru-RU"/>
              </w:rPr>
              <w:t>Ед. изм.</w:t>
            </w:r>
          </w:p>
        </w:tc>
        <w:tc>
          <w:tcPr>
            <w:tcW w:w="122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064BA82" w14:textId="77777777" w:rsidR="002B3EE9" w:rsidRPr="00E00FAE" w:rsidRDefault="0048184F" w:rsidP="00BA0797">
            <w:pPr>
              <w:spacing w:after="0" w:line="240" w:lineRule="auto"/>
              <w:jc w:val="center"/>
              <w:rPr>
                <w:rFonts w:ascii="Myriad Pro" w:eastAsia="Times New Roman" w:hAnsi="Myriad Pro" w:cs="Arial CYR"/>
                <w:b/>
                <w:bCs/>
                <w:color w:val="FFFFFF"/>
                <w:sz w:val="16"/>
                <w:szCs w:val="16"/>
                <w:lang w:eastAsia="ru-RU"/>
              </w:rPr>
            </w:pPr>
            <w:r w:rsidRPr="00E00FAE">
              <w:rPr>
                <w:rFonts w:ascii="Myriad Pro" w:eastAsia="Times New Roman" w:hAnsi="Myriad Pro" w:cs="Arial CYR"/>
                <w:b/>
                <w:bCs/>
                <w:color w:val="FFFFFF"/>
                <w:sz w:val="16"/>
                <w:szCs w:val="16"/>
                <w:lang w:eastAsia="ru-RU"/>
              </w:rPr>
              <w:t>Предложено</w:t>
            </w:r>
            <w:r w:rsidR="002B3EE9" w:rsidRPr="00E00FAE">
              <w:rPr>
                <w:rFonts w:ascii="Myriad Pro" w:eastAsia="Times New Roman" w:hAnsi="Myriad Pro"/>
                <w:b/>
                <w:bCs/>
                <w:color w:val="FFFFFF"/>
                <w:sz w:val="16"/>
                <w:szCs w:val="16"/>
                <w:lang w:eastAsia="ru-RU"/>
              </w:rPr>
              <w:t xml:space="preserve"> филиалом </w:t>
            </w:r>
            <w:r w:rsidR="00586D28" w:rsidRPr="00E00FAE">
              <w:rPr>
                <w:rFonts w:ascii="Myriad Pro" w:eastAsia="Times New Roman" w:hAnsi="Myriad Pro"/>
                <w:b/>
                <w:bCs/>
                <w:color w:val="FFFFFF"/>
                <w:sz w:val="16"/>
                <w:szCs w:val="16"/>
                <w:lang w:eastAsia="ru-RU"/>
              </w:rPr>
              <w:t>«</w:t>
            </w:r>
            <w:r w:rsidR="002B3EE9" w:rsidRPr="00E00FAE">
              <w:rPr>
                <w:rFonts w:ascii="Myriad Pro" w:eastAsia="Times New Roman" w:hAnsi="Myriad Pro"/>
                <w:b/>
                <w:bCs/>
                <w:color w:val="FFFFFF"/>
                <w:sz w:val="16"/>
                <w:szCs w:val="16"/>
                <w:lang w:eastAsia="ru-RU"/>
              </w:rPr>
              <w:t>Псковэнерго</w:t>
            </w:r>
            <w:r w:rsidR="00586D28" w:rsidRPr="00E00FAE">
              <w:rPr>
                <w:rFonts w:ascii="Myriad Pro" w:eastAsia="Times New Roman" w:hAnsi="Myriad Pro"/>
                <w:b/>
                <w:bCs/>
                <w:color w:val="FFFFFF"/>
                <w:sz w:val="16"/>
                <w:szCs w:val="16"/>
                <w:lang w:eastAsia="ru-RU"/>
              </w:rPr>
              <w:t>»</w:t>
            </w:r>
          </w:p>
        </w:tc>
        <w:tc>
          <w:tcPr>
            <w:tcW w:w="1081"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353D8FA" w14:textId="77777777" w:rsidR="002B3EE9" w:rsidRPr="00E00FAE" w:rsidRDefault="002B3EE9" w:rsidP="00BA0797">
            <w:pPr>
              <w:spacing w:after="0" w:line="240" w:lineRule="auto"/>
              <w:jc w:val="center"/>
              <w:rPr>
                <w:rFonts w:ascii="Myriad Pro" w:eastAsia="Times New Roman" w:hAnsi="Myriad Pro"/>
                <w:b/>
                <w:bCs/>
                <w:color w:val="FFFFFF"/>
                <w:sz w:val="16"/>
                <w:szCs w:val="16"/>
                <w:lang w:eastAsia="ru-RU"/>
              </w:rPr>
            </w:pPr>
            <w:r w:rsidRPr="00E00FAE">
              <w:rPr>
                <w:rFonts w:ascii="Myriad Pro" w:eastAsia="Times New Roman" w:hAnsi="Myriad Pro"/>
                <w:b/>
                <w:bCs/>
                <w:color w:val="FFFFFF"/>
                <w:sz w:val="16"/>
                <w:szCs w:val="16"/>
                <w:lang w:eastAsia="ru-RU"/>
              </w:rPr>
              <w:t>ТБР</w:t>
            </w:r>
          </w:p>
        </w:tc>
        <w:tc>
          <w:tcPr>
            <w:tcW w:w="1146"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2B7E128"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r w:rsidRPr="00E00FAE">
              <w:rPr>
                <w:rFonts w:ascii="Myriad Pro" w:eastAsia="Times New Roman" w:hAnsi="Myriad Pro" w:cs="Arial CYR"/>
                <w:b/>
                <w:bCs/>
                <w:color w:val="FFFFFF"/>
                <w:sz w:val="16"/>
                <w:szCs w:val="16"/>
                <w:lang w:eastAsia="ru-RU"/>
              </w:rPr>
              <w:t>Исполнитель</w:t>
            </w:r>
          </w:p>
        </w:tc>
      </w:tr>
      <w:tr w:rsidR="002B3EE9" w:rsidRPr="00BA0797" w14:paraId="39A9B338" w14:textId="77777777" w:rsidTr="005B370D">
        <w:trPr>
          <w:cantSplit/>
          <w:tblHeader/>
        </w:trPr>
        <w:tc>
          <w:tcPr>
            <w:tcW w:w="118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653E0A0" w14:textId="77777777" w:rsidR="002B3EE9" w:rsidRPr="00E00FAE" w:rsidRDefault="002B3EE9" w:rsidP="00BA0797">
            <w:pPr>
              <w:spacing w:after="0" w:line="240" w:lineRule="auto"/>
              <w:jc w:val="center"/>
              <w:rPr>
                <w:rFonts w:ascii="Myriad Pro" w:eastAsia="Times New Roman" w:hAnsi="Myriad Pro" w:cs="Arial CYR"/>
                <w:b/>
                <w:bCs/>
                <w:sz w:val="16"/>
                <w:szCs w:val="16"/>
                <w:lang w:eastAsia="ru-RU"/>
              </w:rPr>
            </w:pPr>
          </w:p>
        </w:tc>
        <w:tc>
          <w:tcPr>
            <w:tcW w:w="36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ADD54DC" w14:textId="77777777" w:rsidR="002B3EE9" w:rsidRPr="00E00FAE" w:rsidRDefault="002B3EE9" w:rsidP="00BA0797">
            <w:pPr>
              <w:spacing w:after="0" w:line="240" w:lineRule="auto"/>
              <w:jc w:val="center"/>
              <w:rPr>
                <w:rFonts w:ascii="Myriad Pro" w:eastAsia="Times New Roman" w:hAnsi="Myriad Pro" w:cs="Arial CYR"/>
                <w:b/>
                <w:bCs/>
                <w:sz w:val="16"/>
                <w:szCs w:val="16"/>
                <w:lang w:eastAsia="ru-RU"/>
              </w:rPr>
            </w:pPr>
          </w:p>
        </w:tc>
        <w:tc>
          <w:tcPr>
            <w:tcW w:w="56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0D43C7"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smartTag w:uri="urn:schemas-microsoft-com:office:smarttags" w:element="metricconverter">
              <w:smartTagPr>
                <w:attr w:name="ProductID" w:val="2018 г"/>
              </w:smartTagPr>
              <w:r w:rsidRPr="00E00FAE">
                <w:rPr>
                  <w:rFonts w:ascii="Myriad Pro" w:eastAsia="Times New Roman" w:hAnsi="Myriad Pro" w:cs="Arial CYR"/>
                  <w:b/>
                  <w:bCs/>
                  <w:color w:val="FFFFFF"/>
                  <w:sz w:val="16"/>
                  <w:szCs w:val="16"/>
                  <w:lang w:eastAsia="ru-RU"/>
                </w:rPr>
                <w:t>2018 г</w:t>
              </w:r>
            </w:smartTag>
            <w:r w:rsidRPr="00E00FAE">
              <w:rPr>
                <w:rFonts w:ascii="Myriad Pro" w:eastAsia="Times New Roman" w:hAnsi="Myriad Pro" w:cs="Arial CYR"/>
                <w:b/>
                <w:bCs/>
                <w:color w:val="FFFFFF"/>
                <w:sz w:val="16"/>
                <w:szCs w:val="16"/>
                <w:lang w:eastAsia="ru-RU"/>
              </w:rPr>
              <w:t>.</w:t>
            </w:r>
          </w:p>
        </w:tc>
        <w:tc>
          <w:tcPr>
            <w:tcW w:w="66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EE0A8C"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smartTag w:uri="urn:schemas-microsoft-com:office:smarttags" w:element="metricconverter">
              <w:smartTagPr>
                <w:attr w:name="ProductID" w:val="2019 г"/>
              </w:smartTagPr>
              <w:r w:rsidRPr="00E00FAE">
                <w:rPr>
                  <w:rFonts w:ascii="Myriad Pro" w:eastAsia="Times New Roman" w:hAnsi="Myriad Pro" w:cs="Arial CYR"/>
                  <w:b/>
                  <w:bCs/>
                  <w:color w:val="FFFFFF"/>
                  <w:sz w:val="16"/>
                  <w:szCs w:val="16"/>
                  <w:lang w:eastAsia="ru-RU"/>
                </w:rPr>
                <w:t>2019 г</w:t>
              </w:r>
            </w:smartTag>
            <w:r w:rsidRPr="00E00FAE">
              <w:rPr>
                <w:rFonts w:ascii="Myriad Pro" w:eastAsia="Times New Roman" w:hAnsi="Myriad Pro" w:cs="Arial CYR"/>
                <w:b/>
                <w:bCs/>
                <w:color w:val="FFFFFF"/>
                <w:sz w:val="16"/>
                <w:szCs w:val="16"/>
                <w:lang w:eastAsia="ru-RU"/>
              </w:rPr>
              <w:t>.</w:t>
            </w:r>
          </w:p>
        </w:tc>
        <w:tc>
          <w:tcPr>
            <w:tcW w:w="5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A179438"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smartTag w:uri="urn:schemas-microsoft-com:office:smarttags" w:element="metricconverter">
              <w:smartTagPr>
                <w:attr w:name="ProductID" w:val="2018 г"/>
              </w:smartTagPr>
              <w:r w:rsidRPr="00E00FAE">
                <w:rPr>
                  <w:rFonts w:ascii="Myriad Pro" w:eastAsia="Times New Roman" w:hAnsi="Myriad Pro" w:cs="Arial CYR"/>
                  <w:b/>
                  <w:bCs/>
                  <w:color w:val="FFFFFF"/>
                  <w:sz w:val="16"/>
                  <w:szCs w:val="16"/>
                  <w:lang w:eastAsia="ru-RU"/>
                </w:rPr>
                <w:t>2018 г</w:t>
              </w:r>
            </w:smartTag>
            <w:r w:rsidRPr="00E00FAE">
              <w:rPr>
                <w:rFonts w:ascii="Myriad Pro" w:eastAsia="Times New Roman" w:hAnsi="Myriad Pro" w:cs="Arial CYR"/>
                <w:b/>
                <w:bCs/>
                <w:color w:val="FFFFFF"/>
                <w:sz w:val="16"/>
                <w:szCs w:val="16"/>
                <w:lang w:eastAsia="ru-RU"/>
              </w:rPr>
              <w:t>.</w:t>
            </w:r>
          </w:p>
        </w:tc>
        <w:tc>
          <w:tcPr>
            <w:tcW w:w="56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9E0FC0"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smartTag w:uri="urn:schemas-microsoft-com:office:smarttags" w:element="metricconverter">
              <w:smartTagPr>
                <w:attr w:name="ProductID" w:val="2019 г"/>
              </w:smartTagPr>
              <w:r w:rsidRPr="00E00FAE">
                <w:rPr>
                  <w:rFonts w:ascii="Myriad Pro" w:eastAsia="Times New Roman" w:hAnsi="Myriad Pro" w:cs="Arial CYR"/>
                  <w:b/>
                  <w:bCs/>
                  <w:color w:val="FFFFFF"/>
                  <w:sz w:val="16"/>
                  <w:szCs w:val="16"/>
                  <w:lang w:eastAsia="ru-RU"/>
                </w:rPr>
                <w:t>2019 г</w:t>
              </w:r>
            </w:smartTag>
            <w:r w:rsidRPr="00E00FAE">
              <w:rPr>
                <w:rFonts w:ascii="Myriad Pro" w:eastAsia="Times New Roman" w:hAnsi="Myriad Pro" w:cs="Arial CYR"/>
                <w:b/>
                <w:bCs/>
                <w:color w:val="FFFFFF"/>
                <w:sz w:val="16"/>
                <w:szCs w:val="16"/>
                <w:lang w:eastAsia="ru-RU"/>
              </w:rPr>
              <w:t>.</w:t>
            </w:r>
          </w:p>
        </w:tc>
        <w:tc>
          <w:tcPr>
            <w:tcW w:w="57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BCEDF57"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smartTag w:uri="urn:schemas-microsoft-com:office:smarttags" w:element="metricconverter">
              <w:smartTagPr>
                <w:attr w:name="ProductID" w:val="2018 г"/>
              </w:smartTagPr>
              <w:r w:rsidRPr="00E00FAE">
                <w:rPr>
                  <w:rFonts w:ascii="Myriad Pro" w:eastAsia="Times New Roman" w:hAnsi="Myriad Pro" w:cs="Arial CYR"/>
                  <w:b/>
                  <w:bCs/>
                  <w:color w:val="FFFFFF"/>
                  <w:sz w:val="16"/>
                  <w:szCs w:val="16"/>
                  <w:lang w:eastAsia="ru-RU"/>
                </w:rPr>
                <w:t>2018 г</w:t>
              </w:r>
            </w:smartTag>
            <w:r w:rsidRPr="00E00FAE">
              <w:rPr>
                <w:rFonts w:ascii="Myriad Pro" w:eastAsia="Times New Roman" w:hAnsi="Myriad Pro" w:cs="Arial CYR"/>
                <w:b/>
                <w:bCs/>
                <w:color w:val="FFFFFF"/>
                <w:sz w:val="16"/>
                <w:szCs w:val="16"/>
                <w:lang w:eastAsia="ru-RU"/>
              </w:rPr>
              <w:t>.</w:t>
            </w:r>
          </w:p>
        </w:tc>
        <w:tc>
          <w:tcPr>
            <w:tcW w:w="57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A5AD4FC" w14:textId="77777777" w:rsidR="002B3EE9" w:rsidRPr="00E00FAE" w:rsidRDefault="002B3EE9" w:rsidP="00BA0797">
            <w:pPr>
              <w:spacing w:after="0" w:line="240" w:lineRule="auto"/>
              <w:jc w:val="center"/>
              <w:rPr>
                <w:rFonts w:ascii="Myriad Pro" w:eastAsia="Times New Roman" w:hAnsi="Myriad Pro" w:cs="Arial CYR"/>
                <w:b/>
                <w:bCs/>
                <w:color w:val="FFFFFF"/>
                <w:sz w:val="16"/>
                <w:szCs w:val="16"/>
                <w:lang w:eastAsia="ru-RU"/>
              </w:rPr>
            </w:pPr>
            <w:smartTag w:uri="urn:schemas-microsoft-com:office:smarttags" w:element="metricconverter">
              <w:smartTagPr>
                <w:attr w:name="ProductID" w:val="2019 г"/>
              </w:smartTagPr>
              <w:r w:rsidRPr="00E00FAE">
                <w:rPr>
                  <w:rFonts w:ascii="Myriad Pro" w:eastAsia="Times New Roman" w:hAnsi="Myriad Pro" w:cs="Arial CYR"/>
                  <w:b/>
                  <w:bCs/>
                  <w:color w:val="FFFFFF"/>
                  <w:sz w:val="16"/>
                  <w:szCs w:val="16"/>
                  <w:lang w:eastAsia="ru-RU"/>
                </w:rPr>
                <w:t>2019 г</w:t>
              </w:r>
            </w:smartTag>
            <w:r w:rsidRPr="00E00FAE">
              <w:rPr>
                <w:rFonts w:ascii="Myriad Pro" w:eastAsia="Times New Roman" w:hAnsi="Myriad Pro" w:cs="Arial CYR"/>
                <w:b/>
                <w:bCs/>
                <w:color w:val="FFFFFF"/>
                <w:sz w:val="16"/>
                <w:szCs w:val="16"/>
                <w:lang w:eastAsia="ru-RU"/>
              </w:rPr>
              <w:t>.</w:t>
            </w:r>
          </w:p>
        </w:tc>
      </w:tr>
      <w:tr w:rsidR="002B3EE9" w:rsidRPr="00BA0797" w14:paraId="56E46D0E" w14:textId="77777777">
        <w:trPr>
          <w:cantSplit/>
        </w:trPr>
        <w:tc>
          <w:tcPr>
            <w:tcW w:w="1182" w:type="pct"/>
            <w:tcBorders>
              <w:top w:val="single" w:sz="4" w:space="0" w:color="FFFFFF"/>
            </w:tcBorders>
            <w:shd w:val="clear" w:color="auto" w:fill="auto"/>
            <w:vAlign w:val="center"/>
          </w:tcPr>
          <w:p w14:paraId="3E4D45DC" w14:textId="77777777" w:rsidR="002B3EE9" w:rsidRPr="00BA0797" w:rsidRDefault="00E67CD8" w:rsidP="00BA0797">
            <w:pPr>
              <w:spacing w:after="0" w:line="240" w:lineRule="auto"/>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Инфляция</w:t>
            </w:r>
          </w:p>
        </w:tc>
        <w:tc>
          <w:tcPr>
            <w:tcW w:w="364" w:type="pct"/>
            <w:tcBorders>
              <w:top w:val="single" w:sz="4" w:space="0" w:color="FFFFFF"/>
            </w:tcBorders>
            <w:shd w:val="clear" w:color="auto" w:fill="auto"/>
            <w:noWrap/>
            <w:vAlign w:val="center"/>
          </w:tcPr>
          <w:p w14:paraId="357DCC95"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w:t>
            </w:r>
          </w:p>
        </w:tc>
        <w:tc>
          <w:tcPr>
            <w:tcW w:w="563" w:type="pct"/>
            <w:tcBorders>
              <w:top w:val="single" w:sz="4" w:space="0" w:color="FFFFFF"/>
            </w:tcBorders>
            <w:shd w:val="clear" w:color="auto" w:fill="auto"/>
            <w:noWrap/>
            <w:vAlign w:val="center"/>
          </w:tcPr>
          <w:p w14:paraId="361E4ACB"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664" w:type="pct"/>
            <w:tcBorders>
              <w:top w:val="single" w:sz="4" w:space="0" w:color="FFFFFF"/>
            </w:tcBorders>
            <w:shd w:val="clear" w:color="auto" w:fill="auto"/>
            <w:noWrap/>
            <w:vAlign w:val="center"/>
          </w:tcPr>
          <w:p w14:paraId="43281F58"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4,00%</w:t>
            </w:r>
          </w:p>
        </w:tc>
        <w:tc>
          <w:tcPr>
            <w:tcW w:w="518" w:type="pct"/>
            <w:tcBorders>
              <w:top w:val="single" w:sz="4" w:space="0" w:color="FFFFFF"/>
            </w:tcBorders>
            <w:shd w:val="clear" w:color="auto" w:fill="auto"/>
            <w:noWrap/>
            <w:vAlign w:val="center"/>
          </w:tcPr>
          <w:p w14:paraId="75474563"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63" w:type="pct"/>
            <w:tcBorders>
              <w:top w:val="single" w:sz="4" w:space="0" w:color="FFFFFF"/>
            </w:tcBorders>
            <w:shd w:val="clear" w:color="auto" w:fill="auto"/>
            <w:noWrap/>
            <w:vAlign w:val="center"/>
          </w:tcPr>
          <w:p w14:paraId="4A3DDFAD"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4,60%</w:t>
            </w:r>
          </w:p>
        </w:tc>
        <w:tc>
          <w:tcPr>
            <w:tcW w:w="573" w:type="pct"/>
            <w:tcBorders>
              <w:top w:val="single" w:sz="4" w:space="0" w:color="FFFFFF"/>
            </w:tcBorders>
            <w:shd w:val="clear" w:color="auto" w:fill="auto"/>
            <w:noWrap/>
            <w:vAlign w:val="center"/>
          </w:tcPr>
          <w:p w14:paraId="42BABB4D"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73" w:type="pct"/>
            <w:tcBorders>
              <w:top w:val="single" w:sz="4" w:space="0" w:color="FFFFFF"/>
            </w:tcBorders>
            <w:shd w:val="clear" w:color="auto" w:fill="auto"/>
            <w:noWrap/>
            <w:vAlign w:val="center"/>
          </w:tcPr>
          <w:p w14:paraId="10B04F71"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4,60%</w:t>
            </w:r>
          </w:p>
        </w:tc>
      </w:tr>
      <w:tr w:rsidR="002B3EE9" w:rsidRPr="00BA0797" w14:paraId="0B0A0CE0" w14:textId="77777777">
        <w:trPr>
          <w:cantSplit/>
        </w:trPr>
        <w:tc>
          <w:tcPr>
            <w:tcW w:w="1182" w:type="pct"/>
            <w:shd w:val="clear" w:color="auto" w:fill="auto"/>
            <w:vAlign w:val="center"/>
          </w:tcPr>
          <w:p w14:paraId="1438851C" w14:textId="77777777" w:rsidR="002B3EE9" w:rsidRPr="00BA0797" w:rsidRDefault="00E67CD8" w:rsidP="00BA0797">
            <w:pPr>
              <w:spacing w:after="0" w:line="240" w:lineRule="auto"/>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Индекс эффективности операционных расходов</w:t>
            </w:r>
          </w:p>
        </w:tc>
        <w:tc>
          <w:tcPr>
            <w:tcW w:w="364" w:type="pct"/>
            <w:shd w:val="clear" w:color="auto" w:fill="auto"/>
            <w:noWrap/>
            <w:vAlign w:val="center"/>
          </w:tcPr>
          <w:p w14:paraId="57574089"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w:t>
            </w:r>
          </w:p>
        </w:tc>
        <w:tc>
          <w:tcPr>
            <w:tcW w:w="563" w:type="pct"/>
            <w:shd w:val="clear" w:color="auto" w:fill="auto"/>
            <w:noWrap/>
            <w:vAlign w:val="center"/>
          </w:tcPr>
          <w:p w14:paraId="4953BEE8"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664" w:type="pct"/>
            <w:shd w:val="clear" w:color="auto" w:fill="auto"/>
            <w:noWrap/>
            <w:vAlign w:val="center"/>
          </w:tcPr>
          <w:p w14:paraId="2CCF9CC7"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2%</w:t>
            </w:r>
          </w:p>
        </w:tc>
        <w:tc>
          <w:tcPr>
            <w:tcW w:w="518" w:type="pct"/>
            <w:shd w:val="clear" w:color="auto" w:fill="auto"/>
            <w:noWrap/>
            <w:vAlign w:val="center"/>
          </w:tcPr>
          <w:p w14:paraId="33BE579C"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63" w:type="pct"/>
            <w:shd w:val="clear" w:color="auto" w:fill="auto"/>
            <w:noWrap/>
            <w:vAlign w:val="center"/>
          </w:tcPr>
          <w:p w14:paraId="2833C2EE"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2%</w:t>
            </w:r>
          </w:p>
        </w:tc>
        <w:tc>
          <w:tcPr>
            <w:tcW w:w="573" w:type="pct"/>
            <w:shd w:val="clear" w:color="auto" w:fill="auto"/>
            <w:noWrap/>
            <w:vAlign w:val="center"/>
          </w:tcPr>
          <w:p w14:paraId="64C9F455"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73" w:type="pct"/>
            <w:shd w:val="clear" w:color="auto" w:fill="auto"/>
            <w:noWrap/>
            <w:vAlign w:val="center"/>
          </w:tcPr>
          <w:p w14:paraId="32AF52D9"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w:t>
            </w:r>
          </w:p>
        </w:tc>
      </w:tr>
      <w:tr w:rsidR="002B3EE9" w:rsidRPr="00BA0797" w14:paraId="0BA1D038" w14:textId="77777777">
        <w:trPr>
          <w:cantSplit/>
        </w:trPr>
        <w:tc>
          <w:tcPr>
            <w:tcW w:w="1182" w:type="pct"/>
            <w:shd w:val="clear" w:color="auto" w:fill="auto"/>
            <w:vAlign w:val="center"/>
          </w:tcPr>
          <w:p w14:paraId="1B9CB023" w14:textId="77777777" w:rsidR="002B3EE9" w:rsidRPr="00BA0797" w:rsidRDefault="00E67CD8" w:rsidP="00BA0797">
            <w:pPr>
              <w:spacing w:after="0" w:line="240" w:lineRule="auto"/>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Количество активов</w:t>
            </w:r>
          </w:p>
        </w:tc>
        <w:tc>
          <w:tcPr>
            <w:tcW w:w="364" w:type="pct"/>
            <w:shd w:val="clear" w:color="auto" w:fill="auto"/>
            <w:noWrap/>
            <w:vAlign w:val="center"/>
          </w:tcPr>
          <w:p w14:paraId="651E027C"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у.е.</w:t>
            </w:r>
          </w:p>
        </w:tc>
        <w:tc>
          <w:tcPr>
            <w:tcW w:w="563" w:type="pct"/>
            <w:shd w:val="clear" w:color="auto" w:fill="auto"/>
            <w:noWrap/>
            <w:vAlign w:val="center"/>
          </w:tcPr>
          <w:p w14:paraId="4B522BBC"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13</w:t>
            </w:r>
            <w:r w:rsidR="00834137" w:rsidRPr="00BA0797">
              <w:rPr>
                <w:rFonts w:ascii="Myriad Pro" w:eastAsia="Times New Roman" w:hAnsi="Myriad Pro" w:cs="Arial CYR"/>
                <w:sz w:val="16"/>
                <w:szCs w:val="16"/>
                <w:lang w:eastAsia="ru-RU"/>
              </w:rPr>
              <w:t>9 6</w:t>
            </w:r>
            <w:r w:rsidRPr="00BA0797">
              <w:rPr>
                <w:rFonts w:ascii="Myriad Pro" w:eastAsia="Times New Roman" w:hAnsi="Myriad Pro" w:cs="Arial CYR"/>
                <w:sz w:val="16"/>
                <w:szCs w:val="16"/>
                <w:lang w:eastAsia="ru-RU"/>
              </w:rPr>
              <w:t>06,37</w:t>
            </w:r>
          </w:p>
        </w:tc>
        <w:tc>
          <w:tcPr>
            <w:tcW w:w="664" w:type="pct"/>
            <w:shd w:val="clear" w:color="auto" w:fill="auto"/>
            <w:noWrap/>
            <w:vAlign w:val="center"/>
          </w:tcPr>
          <w:p w14:paraId="2A649939"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14</w:t>
            </w:r>
            <w:r w:rsidR="00834137" w:rsidRPr="00BA0797">
              <w:rPr>
                <w:rFonts w:ascii="Myriad Pro" w:eastAsia="Times New Roman" w:hAnsi="Myriad Pro" w:cs="Arial CYR"/>
                <w:sz w:val="16"/>
                <w:szCs w:val="16"/>
                <w:lang w:eastAsia="ru-RU"/>
              </w:rPr>
              <w:t>0 0</w:t>
            </w:r>
            <w:r w:rsidRPr="00BA0797">
              <w:rPr>
                <w:rFonts w:ascii="Myriad Pro" w:eastAsia="Times New Roman" w:hAnsi="Myriad Pro" w:cs="Arial CYR"/>
                <w:sz w:val="16"/>
                <w:szCs w:val="16"/>
                <w:lang w:eastAsia="ru-RU"/>
              </w:rPr>
              <w:t>15,28</w:t>
            </w:r>
          </w:p>
        </w:tc>
        <w:tc>
          <w:tcPr>
            <w:tcW w:w="518" w:type="pct"/>
            <w:shd w:val="clear" w:color="auto" w:fill="auto"/>
            <w:noWrap/>
            <w:vAlign w:val="center"/>
          </w:tcPr>
          <w:p w14:paraId="7056F5F2"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13</w:t>
            </w:r>
            <w:r w:rsidR="00834137" w:rsidRPr="00BA0797">
              <w:rPr>
                <w:rFonts w:ascii="Myriad Pro" w:eastAsia="Times New Roman" w:hAnsi="Myriad Pro" w:cs="Arial CYR"/>
                <w:sz w:val="16"/>
                <w:szCs w:val="16"/>
                <w:lang w:eastAsia="ru-RU"/>
              </w:rPr>
              <w:t>9 6</w:t>
            </w:r>
            <w:r w:rsidRPr="00BA0797">
              <w:rPr>
                <w:rFonts w:ascii="Myriad Pro" w:eastAsia="Times New Roman" w:hAnsi="Myriad Pro" w:cs="Arial CYR"/>
                <w:sz w:val="16"/>
                <w:szCs w:val="16"/>
                <w:lang w:eastAsia="ru-RU"/>
              </w:rPr>
              <w:t>06,37</w:t>
            </w:r>
          </w:p>
        </w:tc>
        <w:tc>
          <w:tcPr>
            <w:tcW w:w="563" w:type="pct"/>
            <w:shd w:val="clear" w:color="auto" w:fill="auto"/>
            <w:noWrap/>
            <w:vAlign w:val="center"/>
          </w:tcPr>
          <w:p w14:paraId="532647BD"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13</w:t>
            </w:r>
            <w:r w:rsidR="00834137" w:rsidRPr="00BA0797">
              <w:rPr>
                <w:rFonts w:ascii="Myriad Pro" w:eastAsia="Times New Roman" w:hAnsi="Myriad Pro" w:cs="Arial CYR"/>
                <w:sz w:val="16"/>
                <w:szCs w:val="16"/>
                <w:lang w:eastAsia="ru-RU"/>
              </w:rPr>
              <w:t>9 0</w:t>
            </w:r>
            <w:r w:rsidRPr="00BA0797">
              <w:rPr>
                <w:rFonts w:ascii="Myriad Pro" w:eastAsia="Times New Roman" w:hAnsi="Myriad Pro" w:cs="Arial CYR"/>
                <w:sz w:val="16"/>
                <w:szCs w:val="16"/>
                <w:lang w:eastAsia="ru-RU"/>
              </w:rPr>
              <w:t>27,68</w:t>
            </w:r>
          </w:p>
        </w:tc>
        <w:tc>
          <w:tcPr>
            <w:tcW w:w="573" w:type="pct"/>
            <w:shd w:val="clear" w:color="auto" w:fill="auto"/>
            <w:noWrap/>
            <w:vAlign w:val="center"/>
          </w:tcPr>
          <w:p w14:paraId="7E9AFD31"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13</w:t>
            </w:r>
            <w:r w:rsidR="00834137" w:rsidRPr="00BA0797">
              <w:rPr>
                <w:rFonts w:ascii="Myriad Pro" w:eastAsia="Times New Roman" w:hAnsi="Myriad Pro" w:cs="Arial CYR"/>
                <w:sz w:val="16"/>
                <w:szCs w:val="16"/>
                <w:lang w:eastAsia="ru-RU"/>
              </w:rPr>
              <w:t>9 6</w:t>
            </w:r>
            <w:r w:rsidRPr="00BA0797">
              <w:rPr>
                <w:rFonts w:ascii="Myriad Pro" w:eastAsia="Times New Roman" w:hAnsi="Myriad Pro" w:cs="Arial CYR"/>
                <w:sz w:val="16"/>
                <w:szCs w:val="16"/>
                <w:lang w:eastAsia="ru-RU"/>
              </w:rPr>
              <w:t>06,37</w:t>
            </w:r>
          </w:p>
        </w:tc>
        <w:tc>
          <w:tcPr>
            <w:tcW w:w="573" w:type="pct"/>
            <w:shd w:val="clear" w:color="auto" w:fill="auto"/>
            <w:noWrap/>
            <w:vAlign w:val="center"/>
          </w:tcPr>
          <w:p w14:paraId="1AF03158"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13</w:t>
            </w:r>
            <w:r w:rsidR="00834137" w:rsidRPr="00BA0797">
              <w:rPr>
                <w:rFonts w:ascii="Myriad Pro" w:eastAsia="Times New Roman" w:hAnsi="Myriad Pro" w:cs="Arial CYR"/>
                <w:sz w:val="16"/>
                <w:szCs w:val="16"/>
                <w:lang w:eastAsia="ru-RU"/>
              </w:rPr>
              <w:t>9 0</w:t>
            </w:r>
            <w:r w:rsidRPr="00BA0797">
              <w:rPr>
                <w:rFonts w:ascii="Myriad Pro" w:eastAsia="Times New Roman" w:hAnsi="Myriad Pro" w:cs="Arial CYR"/>
                <w:sz w:val="16"/>
                <w:szCs w:val="16"/>
                <w:lang w:eastAsia="ru-RU"/>
              </w:rPr>
              <w:t>27,68</w:t>
            </w:r>
          </w:p>
        </w:tc>
      </w:tr>
      <w:tr w:rsidR="002B3EE9" w:rsidRPr="00BA0797" w14:paraId="0D45D5EB" w14:textId="77777777">
        <w:trPr>
          <w:cantSplit/>
        </w:trPr>
        <w:tc>
          <w:tcPr>
            <w:tcW w:w="1182" w:type="pct"/>
            <w:shd w:val="clear" w:color="auto" w:fill="auto"/>
            <w:vAlign w:val="center"/>
          </w:tcPr>
          <w:p w14:paraId="59BDA040" w14:textId="77777777" w:rsidR="002B3EE9" w:rsidRPr="00BA0797" w:rsidRDefault="00E67CD8" w:rsidP="00BA0797">
            <w:pPr>
              <w:spacing w:after="0" w:line="240" w:lineRule="auto"/>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Индекс изменения количества активов</w:t>
            </w:r>
          </w:p>
        </w:tc>
        <w:tc>
          <w:tcPr>
            <w:tcW w:w="364" w:type="pct"/>
            <w:shd w:val="clear" w:color="auto" w:fill="auto"/>
            <w:noWrap/>
            <w:vAlign w:val="center"/>
          </w:tcPr>
          <w:p w14:paraId="5AB9A206"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w:t>
            </w:r>
          </w:p>
        </w:tc>
        <w:tc>
          <w:tcPr>
            <w:tcW w:w="563" w:type="pct"/>
            <w:shd w:val="clear" w:color="auto" w:fill="auto"/>
            <w:noWrap/>
            <w:vAlign w:val="center"/>
          </w:tcPr>
          <w:p w14:paraId="1E8993CD"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664" w:type="pct"/>
            <w:shd w:val="clear" w:color="auto" w:fill="auto"/>
            <w:noWrap/>
            <w:vAlign w:val="center"/>
          </w:tcPr>
          <w:p w14:paraId="1EF7EE3A"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0,29%</w:t>
            </w:r>
          </w:p>
        </w:tc>
        <w:tc>
          <w:tcPr>
            <w:tcW w:w="518" w:type="pct"/>
            <w:shd w:val="clear" w:color="auto" w:fill="auto"/>
            <w:noWrap/>
            <w:vAlign w:val="center"/>
          </w:tcPr>
          <w:p w14:paraId="287AD6E0"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63" w:type="pct"/>
            <w:shd w:val="clear" w:color="auto" w:fill="auto"/>
            <w:noWrap/>
            <w:vAlign w:val="center"/>
          </w:tcPr>
          <w:p w14:paraId="0B9224DF"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-0,42%</w:t>
            </w:r>
          </w:p>
        </w:tc>
        <w:tc>
          <w:tcPr>
            <w:tcW w:w="573" w:type="pct"/>
            <w:shd w:val="clear" w:color="auto" w:fill="auto"/>
            <w:noWrap/>
            <w:vAlign w:val="center"/>
          </w:tcPr>
          <w:p w14:paraId="009D3C28"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73" w:type="pct"/>
            <w:shd w:val="clear" w:color="auto" w:fill="auto"/>
            <w:noWrap/>
            <w:vAlign w:val="center"/>
          </w:tcPr>
          <w:p w14:paraId="2B198667"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-0,42%</w:t>
            </w:r>
          </w:p>
        </w:tc>
      </w:tr>
      <w:tr w:rsidR="002B3EE9" w:rsidRPr="00BA0797" w14:paraId="00843A3D" w14:textId="77777777">
        <w:trPr>
          <w:cantSplit/>
        </w:trPr>
        <w:tc>
          <w:tcPr>
            <w:tcW w:w="1182" w:type="pct"/>
            <w:shd w:val="clear" w:color="auto" w:fill="auto"/>
            <w:vAlign w:val="center"/>
          </w:tcPr>
          <w:p w14:paraId="4B2C55B3" w14:textId="77777777" w:rsidR="002B3EE9" w:rsidRPr="00BA0797" w:rsidRDefault="00E67CD8" w:rsidP="00BA0797">
            <w:pPr>
              <w:spacing w:after="0" w:line="240" w:lineRule="auto"/>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lastRenderedPageBreak/>
              <w:t>Коэффициент эластичности затрат по росту активов</w:t>
            </w:r>
          </w:p>
        </w:tc>
        <w:tc>
          <w:tcPr>
            <w:tcW w:w="364" w:type="pct"/>
            <w:shd w:val="clear" w:color="auto" w:fill="auto"/>
            <w:vAlign w:val="center"/>
          </w:tcPr>
          <w:p w14:paraId="7EE0947E"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p>
        </w:tc>
        <w:tc>
          <w:tcPr>
            <w:tcW w:w="563" w:type="pct"/>
            <w:shd w:val="clear" w:color="auto" w:fill="auto"/>
            <w:vAlign w:val="center"/>
          </w:tcPr>
          <w:p w14:paraId="08ADB3D7"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0,75</w:t>
            </w:r>
          </w:p>
        </w:tc>
        <w:tc>
          <w:tcPr>
            <w:tcW w:w="664" w:type="pct"/>
            <w:shd w:val="clear" w:color="auto" w:fill="auto"/>
            <w:vAlign w:val="center"/>
          </w:tcPr>
          <w:p w14:paraId="0AD90192"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0,75</w:t>
            </w:r>
          </w:p>
        </w:tc>
        <w:tc>
          <w:tcPr>
            <w:tcW w:w="518" w:type="pct"/>
            <w:shd w:val="clear" w:color="auto" w:fill="auto"/>
            <w:vAlign w:val="center"/>
          </w:tcPr>
          <w:p w14:paraId="421DF5F0"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0,75</w:t>
            </w:r>
          </w:p>
        </w:tc>
        <w:tc>
          <w:tcPr>
            <w:tcW w:w="563" w:type="pct"/>
            <w:shd w:val="clear" w:color="auto" w:fill="auto"/>
            <w:vAlign w:val="center"/>
          </w:tcPr>
          <w:p w14:paraId="1270BEFF"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0,75</w:t>
            </w:r>
          </w:p>
        </w:tc>
        <w:tc>
          <w:tcPr>
            <w:tcW w:w="573" w:type="pct"/>
            <w:shd w:val="clear" w:color="auto" w:fill="auto"/>
            <w:vAlign w:val="center"/>
          </w:tcPr>
          <w:p w14:paraId="0A5C0911"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0,75</w:t>
            </w:r>
          </w:p>
        </w:tc>
        <w:tc>
          <w:tcPr>
            <w:tcW w:w="573" w:type="pct"/>
            <w:shd w:val="clear" w:color="auto" w:fill="auto"/>
            <w:vAlign w:val="center"/>
          </w:tcPr>
          <w:p w14:paraId="07D48F25" w14:textId="77777777" w:rsidR="002B3EE9" w:rsidRPr="00BA0797" w:rsidRDefault="002B3EE9" w:rsidP="00BA0797">
            <w:pPr>
              <w:spacing w:after="0" w:line="240" w:lineRule="auto"/>
              <w:jc w:val="center"/>
              <w:rPr>
                <w:rFonts w:ascii="Myriad Pro" w:eastAsia="Times New Roman" w:hAnsi="Myriad Pro" w:cs="Arial CYR"/>
                <w:sz w:val="16"/>
                <w:szCs w:val="16"/>
                <w:lang w:eastAsia="ru-RU"/>
              </w:rPr>
            </w:pPr>
            <w:r w:rsidRPr="00BA0797">
              <w:rPr>
                <w:rFonts w:ascii="Myriad Pro" w:eastAsia="Times New Roman" w:hAnsi="Myriad Pro" w:cs="Arial CYR"/>
                <w:sz w:val="16"/>
                <w:szCs w:val="16"/>
                <w:lang w:eastAsia="ru-RU"/>
              </w:rPr>
              <w:t>0,75</w:t>
            </w:r>
          </w:p>
        </w:tc>
      </w:tr>
      <w:tr w:rsidR="002B3EE9" w:rsidRPr="00BA0797" w14:paraId="33D6BFE3" w14:textId="77777777">
        <w:trPr>
          <w:cantSplit/>
        </w:trPr>
        <w:tc>
          <w:tcPr>
            <w:tcW w:w="1182" w:type="pct"/>
            <w:shd w:val="clear" w:color="auto" w:fill="auto"/>
            <w:vAlign w:val="center"/>
          </w:tcPr>
          <w:p w14:paraId="6BBAE7AF" w14:textId="77777777" w:rsidR="002B3EE9" w:rsidRPr="00BA0797" w:rsidRDefault="00E67CD8" w:rsidP="00BA0797">
            <w:pPr>
              <w:spacing w:after="0" w:line="240" w:lineRule="auto"/>
              <w:rPr>
                <w:rFonts w:ascii="Myriad Pro" w:eastAsia="Times New Roman" w:hAnsi="Myriad Pro" w:cs="Arial CYR"/>
                <w:b/>
                <w:bCs/>
                <w:sz w:val="16"/>
                <w:szCs w:val="16"/>
                <w:lang w:eastAsia="ru-RU"/>
              </w:rPr>
            </w:pPr>
            <w:r w:rsidRPr="00BA0797">
              <w:rPr>
                <w:rFonts w:ascii="Myriad Pro" w:eastAsia="Times New Roman" w:hAnsi="Myriad Pro" w:cs="Arial CYR"/>
                <w:b/>
                <w:bCs/>
                <w:sz w:val="16"/>
                <w:szCs w:val="16"/>
                <w:lang w:eastAsia="ru-RU"/>
              </w:rPr>
              <w:t>Итого коэффициент индексации</w:t>
            </w:r>
          </w:p>
        </w:tc>
        <w:tc>
          <w:tcPr>
            <w:tcW w:w="364" w:type="pct"/>
            <w:shd w:val="clear" w:color="auto" w:fill="auto"/>
            <w:vAlign w:val="center"/>
          </w:tcPr>
          <w:p w14:paraId="7C57273F"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p>
        </w:tc>
        <w:tc>
          <w:tcPr>
            <w:tcW w:w="563" w:type="pct"/>
            <w:shd w:val="clear" w:color="auto" w:fill="auto"/>
            <w:vAlign w:val="center"/>
          </w:tcPr>
          <w:p w14:paraId="36899F3D"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p>
        </w:tc>
        <w:tc>
          <w:tcPr>
            <w:tcW w:w="664" w:type="pct"/>
            <w:shd w:val="clear" w:color="auto" w:fill="auto"/>
            <w:vAlign w:val="center"/>
          </w:tcPr>
          <w:p w14:paraId="58AEAAAB"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r w:rsidRPr="00BA0797">
              <w:rPr>
                <w:rFonts w:ascii="Myriad Pro" w:eastAsia="Times New Roman" w:hAnsi="Myriad Pro" w:cs="Arial CYR"/>
                <w:b/>
                <w:bCs/>
                <w:sz w:val="16"/>
                <w:szCs w:val="16"/>
                <w:lang w:eastAsia="ru-RU"/>
              </w:rPr>
              <w:t>1,021</w:t>
            </w:r>
          </w:p>
        </w:tc>
        <w:tc>
          <w:tcPr>
            <w:tcW w:w="518" w:type="pct"/>
            <w:shd w:val="clear" w:color="auto" w:fill="auto"/>
            <w:vAlign w:val="center"/>
          </w:tcPr>
          <w:p w14:paraId="3FD65536"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p>
        </w:tc>
        <w:tc>
          <w:tcPr>
            <w:tcW w:w="563" w:type="pct"/>
            <w:shd w:val="clear" w:color="auto" w:fill="auto"/>
            <w:vAlign w:val="center"/>
          </w:tcPr>
          <w:p w14:paraId="1C8FD275"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r w:rsidRPr="00BA0797">
              <w:rPr>
                <w:rFonts w:ascii="Myriad Pro" w:eastAsia="Times New Roman" w:hAnsi="Myriad Pro" w:cs="Arial CYR"/>
                <w:b/>
                <w:bCs/>
                <w:sz w:val="16"/>
                <w:szCs w:val="16"/>
                <w:lang w:eastAsia="ru-RU"/>
              </w:rPr>
              <w:t>1,0219</w:t>
            </w:r>
          </w:p>
        </w:tc>
        <w:tc>
          <w:tcPr>
            <w:tcW w:w="573" w:type="pct"/>
            <w:shd w:val="clear" w:color="auto" w:fill="auto"/>
            <w:vAlign w:val="center"/>
          </w:tcPr>
          <w:p w14:paraId="5489A42D"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p>
        </w:tc>
        <w:tc>
          <w:tcPr>
            <w:tcW w:w="573" w:type="pct"/>
            <w:shd w:val="clear" w:color="auto" w:fill="auto"/>
            <w:vAlign w:val="center"/>
          </w:tcPr>
          <w:p w14:paraId="3F6C2BBD" w14:textId="77777777" w:rsidR="002B3EE9" w:rsidRPr="00BA0797" w:rsidRDefault="002B3EE9" w:rsidP="00BA0797">
            <w:pPr>
              <w:spacing w:after="0" w:line="240" w:lineRule="auto"/>
              <w:jc w:val="center"/>
              <w:rPr>
                <w:rFonts w:ascii="Myriad Pro" w:eastAsia="Times New Roman" w:hAnsi="Myriad Pro" w:cs="Arial CYR"/>
                <w:b/>
                <w:bCs/>
                <w:sz w:val="16"/>
                <w:szCs w:val="16"/>
                <w:lang w:eastAsia="ru-RU"/>
              </w:rPr>
            </w:pPr>
            <w:r w:rsidRPr="00BA0797">
              <w:rPr>
                <w:rFonts w:ascii="Myriad Pro" w:eastAsia="Times New Roman" w:hAnsi="Myriad Pro" w:cs="Arial CYR"/>
                <w:b/>
                <w:bCs/>
                <w:sz w:val="16"/>
                <w:szCs w:val="16"/>
                <w:lang w:eastAsia="ru-RU"/>
              </w:rPr>
              <w:t>1,0323</w:t>
            </w:r>
          </w:p>
        </w:tc>
      </w:tr>
      <w:tr w:rsidR="006254EE" w:rsidRPr="005320B0" w14:paraId="2F41C45C" w14:textId="77777777">
        <w:trPr>
          <w:cantSplit/>
        </w:trPr>
        <w:tc>
          <w:tcPr>
            <w:tcW w:w="1182" w:type="pct"/>
            <w:shd w:val="clear" w:color="auto" w:fill="auto"/>
            <w:vAlign w:val="center"/>
          </w:tcPr>
          <w:p w14:paraId="508C3337" w14:textId="77777777" w:rsidR="006254EE" w:rsidRPr="005320B0" w:rsidRDefault="006254EE" w:rsidP="00BA0797">
            <w:pPr>
              <w:spacing w:after="0" w:line="240" w:lineRule="auto"/>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Величина подконтрольных расходов</w:t>
            </w:r>
          </w:p>
        </w:tc>
        <w:tc>
          <w:tcPr>
            <w:tcW w:w="364" w:type="pct"/>
            <w:shd w:val="clear" w:color="auto" w:fill="auto"/>
            <w:noWrap/>
            <w:vAlign w:val="center"/>
          </w:tcPr>
          <w:p w14:paraId="2D95B753" w14:textId="77777777" w:rsidR="006254EE" w:rsidRPr="005320B0" w:rsidRDefault="006254EE" w:rsidP="00BA0797">
            <w:pPr>
              <w:spacing w:after="0" w:line="240" w:lineRule="auto"/>
              <w:jc w:val="center"/>
              <w:rPr>
                <w:rFonts w:ascii="Myriad Pro" w:eastAsia="Times New Roman" w:hAnsi="Myriad Pro"/>
                <w:b/>
                <w:bCs/>
                <w:sz w:val="16"/>
                <w:szCs w:val="16"/>
                <w:lang w:eastAsia="ru-RU"/>
              </w:rPr>
            </w:pPr>
            <w:r w:rsidRPr="005320B0">
              <w:rPr>
                <w:rFonts w:ascii="Myriad Pro" w:eastAsia="Times New Roman" w:hAnsi="Myriad Pro"/>
                <w:b/>
                <w:bCs/>
                <w:sz w:val="16"/>
                <w:szCs w:val="16"/>
                <w:lang w:eastAsia="ru-RU"/>
              </w:rPr>
              <w:t>тыс. руб.</w:t>
            </w:r>
          </w:p>
        </w:tc>
        <w:tc>
          <w:tcPr>
            <w:tcW w:w="563" w:type="pct"/>
            <w:shd w:val="clear" w:color="auto" w:fill="auto"/>
            <w:noWrap/>
            <w:vAlign w:val="center"/>
          </w:tcPr>
          <w:p w14:paraId="63A6A5AB" w14:textId="77777777" w:rsidR="006254EE" w:rsidRPr="005320B0" w:rsidRDefault="009C7B3E" w:rsidP="00BA0797">
            <w:pPr>
              <w:spacing w:after="0" w:line="240" w:lineRule="auto"/>
              <w:jc w:val="center"/>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1 7</w:t>
            </w:r>
            <w:r w:rsidR="006254EE" w:rsidRPr="005320B0">
              <w:rPr>
                <w:rFonts w:ascii="Myriad Pro" w:eastAsia="Times New Roman" w:hAnsi="Myriad Pro" w:cs="Arial CYR"/>
                <w:b/>
                <w:bCs/>
                <w:sz w:val="16"/>
                <w:szCs w:val="16"/>
                <w:lang w:eastAsia="ru-RU"/>
              </w:rPr>
              <w:t>6</w:t>
            </w:r>
            <w:r w:rsidR="00834137" w:rsidRPr="005320B0">
              <w:rPr>
                <w:rFonts w:ascii="Myriad Pro" w:eastAsia="Times New Roman" w:hAnsi="Myriad Pro" w:cs="Arial CYR"/>
                <w:b/>
                <w:bCs/>
                <w:sz w:val="16"/>
                <w:szCs w:val="16"/>
                <w:lang w:eastAsia="ru-RU"/>
              </w:rPr>
              <w:t>4 8</w:t>
            </w:r>
            <w:r w:rsidR="006254EE" w:rsidRPr="005320B0">
              <w:rPr>
                <w:rFonts w:ascii="Myriad Pro" w:eastAsia="Times New Roman" w:hAnsi="Myriad Pro" w:cs="Arial CYR"/>
                <w:b/>
                <w:bCs/>
                <w:sz w:val="16"/>
                <w:szCs w:val="16"/>
                <w:lang w:eastAsia="ru-RU"/>
              </w:rPr>
              <w:t>60</w:t>
            </w:r>
          </w:p>
        </w:tc>
        <w:tc>
          <w:tcPr>
            <w:tcW w:w="664" w:type="pct"/>
            <w:shd w:val="clear" w:color="auto" w:fill="auto"/>
            <w:noWrap/>
            <w:vAlign w:val="center"/>
          </w:tcPr>
          <w:p w14:paraId="0B2E8C02" w14:textId="77777777" w:rsidR="006254EE" w:rsidRPr="005320B0" w:rsidRDefault="009C7B3E" w:rsidP="00BA0797">
            <w:pPr>
              <w:spacing w:after="0" w:line="240" w:lineRule="auto"/>
              <w:jc w:val="center"/>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1 8</w:t>
            </w:r>
            <w:r w:rsidR="006254EE" w:rsidRPr="005320B0">
              <w:rPr>
                <w:rFonts w:ascii="Myriad Pro" w:eastAsia="Times New Roman" w:hAnsi="Myriad Pro" w:cs="Arial CYR"/>
                <w:b/>
                <w:bCs/>
                <w:sz w:val="16"/>
                <w:szCs w:val="16"/>
                <w:lang w:eastAsia="ru-RU"/>
              </w:rPr>
              <w:t>0</w:t>
            </w:r>
            <w:r w:rsidRPr="005320B0">
              <w:rPr>
                <w:rFonts w:ascii="Myriad Pro" w:eastAsia="Times New Roman" w:hAnsi="Myriad Pro" w:cs="Arial CYR"/>
                <w:b/>
                <w:bCs/>
                <w:sz w:val="16"/>
                <w:szCs w:val="16"/>
                <w:lang w:eastAsia="ru-RU"/>
              </w:rPr>
              <w:t>2 6</w:t>
            </w:r>
            <w:r w:rsidR="006254EE" w:rsidRPr="005320B0">
              <w:rPr>
                <w:rFonts w:ascii="Myriad Pro" w:eastAsia="Times New Roman" w:hAnsi="Myriad Pro" w:cs="Arial CYR"/>
                <w:b/>
                <w:bCs/>
                <w:sz w:val="16"/>
                <w:szCs w:val="16"/>
                <w:lang w:eastAsia="ru-RU"/>
              </w:rPr>
              <w:t>85</w:t>
            </w:r>
          </w:p>
        </w:tc>
        <w:tc>
          <w:tcPr>
            <w:tcW w:w="518" w:type="pct"/>
            <w:shd w:val="clear" w:color="auto" w:fill="auto"/>
            <w:noWrap/>
            <w:vAlign w:val="center"/>
          </w:tcPr>
          <w:p w14:paraId="13BDD802" w14:textId="77777777" w:rsidR="006254EE" w:rsidRPr="005320B0" w:rsidRDefault="009C7B3E" w:rsidP="00BA0797">
            <w:pPr>
              <w:spacing w:after="0" w:line="240" w:lineRule="auto"/>
              <w:jc w:val="center"/>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1 7</w:t>
            </w:r>
            <w:r w:rsidR="006254EE" w:rsidRPr="005320B0">
              <w:rPr>
                <w:rFonts w:ascii="Myriad Pro" w:eastAsia="Times New Roman" w:hAnsi="Myriad Pro" w:cs="Arial CYR"/>
                <w:b/>
                <w:bCs/>
                <w:sz w:val="16"/>
                <w:szCs w:val="16"/>
                <w:lang w:eastAsia="ru-RU"/>
              </w:rPr>
              <w:t>1</w:t>
            </w:r>
            <w:r w:rsidR="00834137" w:rsidRPr="005320B0">
              <w:rPr>
                <w:rFonts w:ascii="Myriad Pro" w:eastAsia="Times New Roman" w:hAnsi="Myriad Pro" w:cs="Arial CYR"/>
                <w:b/>
                <w:bCs/>
                <w:sz w:val="16"/>
                <w:szCs w:val="16"/>
                <w:lang w:eastAsia="ru-RU"/>
              </w:rPr>
              <w:t>8 3</w:t>
            </w:r>
            <w:r w:rsidR="006254EE" w:rsidRPr="005320B0">
              <w:rPr>
                <w:rFonts w:ascii="Myriad Pro" w:eastAsia="Times New Roman" w:hAnsi="Myriad Pro" w:cs="Arial CYR"/>
                <w:b/>
                <w:bCs/>
                <w:sz w:val="16"/>
                <w:szCs w:val="16"/>
                <w:lang w:eastAsia="ru-RU"/>
              </w:rPr>
              <w:t>28</w:t>
            </w:r>
          </w:p>
        </w:tc>
        <w:tc>
          <w:tcPr>
            <w:tcW w:w="563" w:type="pct"/>
            <w:shd w:val="clear" w:color="auto" w:fill="auto"/>
            <w:noWrap/>
            <w:vAlign w:val="center"/>
          </w:tcPr>
          <w:p w14:paraId="75148FCD" w14:textId="77777777" w:rsidR="006254EE" w:rsidRPr="005320B0" w:rsidRDefault="009C7B3E" w:rsidP="00BA0797">
            <w:pPr>
              <w:spacing w:after="0" w:line="240" w:lineRule="auto"/>
              <w:jc w:val="center"/>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1 7</w:t>
            </w:r>
            <w:r w:rsidR="006254EE" w:rsidRPr="005320B0">
              <w:rPr>
                <w:rFonts w:ascii="Myriad Pro" w:eastAsia="Times New Roman" w:hAnsi="Myriad Pro" w:cs="Arial CYR"/>
                <w:b/>
                <w:bCs/>
                <w:sz w:val="16"/>
                <w:szCs w:val="16"/>
                <w:lang w:eastAsia="ru-RU"/>
              </w:rPr>
              <w:t>5</w:t>
            </w:r>
            <w:r w:rsidR="00834137" w:rsidRPr="005320B0">
              <w:rPr>
                <w:rFonts w:ascii="Myriad Pro" w:eastAsia="Times New Roman" w:hAnsi="Myriad Pro" w:cs="Arial CYR"/>
                <w:b/>
                <w:bCs/>
                <w:sz w:val="16"/>
                <w:szCs w:val="16"/>
                <w:lang w:eastAsia="ru-RU"/>
              </w:rPr>
              <w:t>5 9</w:t>
            </w:r>
            <w:r w:rsidR="006254EE" w:rsidRPr="005320B0">
              <w:rPr>
                <w:rFonts w:ascii="Myriad Pro" w:eastAsia="Times New Roman" w:hAnsi="Myriad Pro" w:cs="Arial CYR"/>
                <w:b/>
                <w:bCs/>
                <w:sz w:val="16"/>
                <w:szCs w:val="16"/>
                <w:lang w:eastAsia="ru-RU"/>
              </w:rPr>
              <w:t>47</w:t>
            </w:r>
          </w:p>
        </w:tc>
        <w:tc>
          <w:tcPr>
            <w:tcW w:w="573" w:type="pct"/>
            <w:shd w:val="clear" w:color="auto" w:fill="auto"/>
            <w:noWrap/>
            <w:vAlign w:val="center"/>
          </w:tcPr>
          <w:p w14:paraId="30DDABD3" w14:textId="77777777" w:rsidR="006254EE" w:rsidRPr="005320B0" w:rsidRDefault="009C7B3E" w:rsidP="00BA0797">
            <w:pPr>
              <w:spacing w:after="0" w:line="240" w:lineRule="auto"/>
              <w:jc w:val="center"/>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1</w:t>
            </w:r>
            <w:r w:rsidR="002A462A" w:rsidRPr="005320B0">
              <w:rPr>
                <w:rFonts w:ascii="Myriad Pro" w:eastAsia="Times New Roman" w:hAnsi="Myriad Pro" w:cs="Arial CYR"/>
                <w:b/>
                <w:bCs/>
                <w:sz w:val="16"/>
                <w:szCs w:val="16"/>
                <w:lang w:eastAsia="ru-RU"/>
              </w:rPr>
              <w:t> 856 535</w:t>
            </w:r>
          </w:p>
        </w:tc>
        <w:tc>
          <w:tcPr>
            <w:tcW w:w="573" w:type="pct"/>
            <w:shd w:val="clear" w:color="auto" w:fill="auto"/>
            <w:noWrap/>
            <w:vAlign w:val="center"/>
          </w:tcPr>
          <w:p w14:paraId="43159D56" w14:textId="77777777" w:rsidR="006254EE" w:rsidRPr="005320B0" w:rsidRDefault="009C7B3E" w:rsidP="00BA0797">
            <w:pPr>
              <w:spacing w:after="0" w:line="240" w:lineRule="auto"/>
              <w:jc w:val="center"/>
              <w:rPr>
                <w:rFonts w:ascii="Myriad Pro" w:eastAsia="Times New Roman" w:hAnsi="Myriad Pro" w:cs="Arial CYR"/>
                <w:b/>
                <w:bCs/>
                <w:sz w:val="16"/>
                <w:szCs w:val="16"/>
                <w:lang w:eastAsia="ru-RU"/>
              </w:rPr>
            </w:pPr>
            <w:r w:rsidRPr="005320B0">
              <w:rPr>
                <w:rFonts w:ascii="Myriad Pro" w:eastAsia="Times New Roman" w:hAnsi="Myriad Pro" w:cs="Arial CYR"/>
                <w:b/>
                <w:bCs/>
                <w:sz w:val="16"/>
                <w:szCs w:val="16"/>
                <w:lang w:eastAsia="ru-RU"/>
              </w:rPr>
              <w:t>1</w:t>
            </w:r>
            <w:r w:rsidR="00E76A09" w:rsidRPr="005320B0">
              <w:rPr>
                <w:rFonts w:ascii="Myriad Pro" w:eastAsia="Times New Roman" w:hAnsi="Myriad Pro" w:cs="Arial CYR"/>
                <w:b/>
                <w:bCs/>
                <w:sz w:val="16"/>
                <w:szCs w:val="16"/>
                <w:lang w:eastAsia="ru-RU"/>
              </w:rPr>
              <w:t> 9</w:t>
            </w:r>
            <w:r w:rsidR="002A462A" w:rsidRPr="005320B0">
              <w:rPr>
                <w:rFonts w:ascii="Myriad Pro" w:eastAsia="Times New Roman" w:hAnsi="Myriad Pro" w:cs="Arial CYR"/>
                <w:b/>
                <w:bCs/>
                <w:sz w:val="16"/>
                <w:szCs w:val="16"/>
                <w:lang w:eastAsia="ru-RU"/>
              </w:rPr>
              <w:t>16 515</w:t>
            </w:r>
          </w:p>
        </w:tc>
      </w:tr>
    </w:tbl>
    <w:p w14:paraId="0916C847" w14:textId="77777777" w:rsidR="001331C9" w:rsidRPr="005320B0" w:rsidRDefault="001331C9" w:rsidP="00BA0797">
      <w:pPr>
        <w:pStyle w:val="afffb"/>
        <w:tabs>
          <w:tab w:val="clear" w:pos="960"/>
        </w:tabs>
        <w:spacing w:before="0"/>
      </w:pPr>
      <w:r w:rsidRPr="005320B0">
        <w:t>По мнению Исполнителя, исходя из анализа представленных материалов, уровень подконтрольных расходов на 2019 г</w:t>
      </w:r>
      <w:r w:rsidR="00E00FAE" w:rsidRPr="005320B0">
        <w:t>од</w:t>
      </w:r>
      <w:r w:rsidRPr="005320B0">
        <w:t xml:space="preserve"> составляет</w:t>
      </w:r>
      <w:r w:rsidR="009C7B3E" w:rsidRPr="005320B0">
        <w:t xml:space="preserve"> 1</w:t>
      </w:r>
      <w:r w:rsidR="002A462A" w:rsidRPr="005320B0">
        <w:t> </w:t>
      </w:r>
      <w:r w:rsidR="00E76A09" w:rsidRPr="005320B0">
        <w:t>9</w:t>
      </w:r>
      <w:r w:rsidR="002A462A" w:rsidRPr="005320B0">
        <w:t>16 515</w:t>
      </w:r>
      <w:r w:rsidR="006254EE" w:rsidRPr="005320B0">
        <w:t xml:space="preserve"> </w:t>
      </w:r>
      <w:r w:rsidRPr="005320B0">
        <w:t>тыс. руб.</w:t>
      </w:r>
      <w:r w:rsidR="002B3EE9" w:rsidRPr="005320B0">
        <w:t xml:space="preserve"> (</w:t>
      </w:r>
      <w:r w:rsidR="002B3EE9" w:rsidRPr="005320B0">
        <w:rPr>
          <w:rFonts w:eastAsia="Times New Roman" w:cs="Calibri"/>
          <w:bCs/>
          <w:lang w:eastAsia="ru-RU"/>
        </w:rPr>
        <w:t>без учета затрат</w:t>
      </w:r>
      <w:r w:rsidR="0068551C" w:rsidRPr="005320B0">
        <w:rPr>
          <w:rFonts w:eastAsia="Times New Roman" w:cs="Calibri"/>
          <w:bCs/>
          <w:lang w:eastAsia="ru-RU"/>
        </w:rPr>
        <w:t>,</w:t>
      </w:r>
      <w:r w:rsidR="002B3EE9" w:rsidRPr="005320B0">
        <w:rPr>
          <w:rFonts w:eastAsia="Times New Roman" w:cs="Calibri"/>
          <w:bCs/>
          <w:lang w:eastAsia="ru-RU"/>
        </w:rPr>
        <w:t xml:space="preserve"> отнесенных в неподконтрольные расходы)</w:t>
      </w:r>
      <w:r w:rsidR="002B3EE9" w:rsidRPr="005320B0">
        <w:t>.</w:t>
      </w:r>
      <w:r w:rsidRPr="005320B0">
        <w:t xml:space="preserve"> </w:t>
      </w:r>
    </w:p>
    <w:p w14:paraId="4A0E10E0" w14:textId="77777777" w:rsidR="005819CB" w:rsidRPr="00BA0797" w:rsidRDefault="005819CB" w:rsidP="00BA0797">
      <w:pPr>
        <w:spacing w:after="0" w:line="360" w:lineRule="auto"/>
        <w:ind w:firstLine="567"/>
        <w:contextualSpacing/>
        <w:jc w:val="both"/>
        <w:rPr>
          <w:rFonts w:ascii="Myriad Pro" w:hAnsi="Myriad Pro"/>
          <w:sz w:val="26"/>
          <w:szCs w:val="26"/>
        </w:rPr>
      </w:pPr>
      <w:r w:rsidRPr="005320B0">
        <w:rPr>
          <w:rFonts w:ascii="Myriad Pro" w:hAnsi="Myriad Pro"/>
          <w:sz w:val="26"/>
          <w:szCs w:val="26"/>
        </w:rPr>
        <w:t xml:space="preserve">Индекс эффективности </w:t>
      </w:r>
      <w:r w:rsidR="00B40CD3" w:rsidRPr="005320B0">
        <w:rPr>
          <w:rFonts w:ascii="Myriad Pro" w:hAnsi="Myriad Pro"/>
          <w:sz w:val="26"/>
          <w:szCs w:val="26"/>
        </w:rPr>
        <w:t xml:space="preserve">подконтрольных </w:t>
      </w:r>
      <w:r w:rsidRPr="005320B0">
        <w:rPr>
          <w:rFonts w:ascii="Myriad Pro" w:hAnsi="Myriad Pro"/>
          <w:sz w:val="26"/>
          <w:szCs w:val="26"/>
        </w:rPr>
        <w:t>расходов определен Исполнителем</w:t>
      </w:r>
      <w:r w:rsidRPr="00BA0797">
        <w:rPr>
          <w:rFonts w:ascii="Myriad Pro" w:hAnsi="Myriad Pro"/>
          <w:sz w:val="26"/>
          <w:szCs w:val="26"/>
        </w:rPr>
        <w:t xml:space="preserve"> в соответствии с </w:t>
      </w:r>
      <w:r w:rsidR="00B40CD3" w:rsidRPr="00BA0797">
        <w:rPr>
          <w:rFonts w:ascii="Myriad Pro" w:hAnsi="Myriad Pro"/>
          <w:sz w:val="26"/>
          <w:szCs w:val="26"/>
        </w:rPr>
        <w:t>соответствующим разделом настоящего Отчета.</w:t>
      </w:r>
    </w:p>
    <w:p w14:paraId="18AA4D59" w14:textId="77777777" w:rsidR="00E00FAE" w:rsidRDefault="005819CB" w:rsidP="005320B0">
      <w:pPr>
        <w:spacing w:after="0" w:line="360" w:lineRule="auto"/>
        <w:ind w:firstLine="567"/>
        <w:jc w:val="both"/>
        <w:rPr>
          <w:rFonts w:ascii="Myriad Pro" w:hAnsi="Myriad Pro"/>
          <w:sz w:val="26"/>
          <w:szCs w:val="26"/>
        </w:rPr>
      </w:pPr>
      <w:r w:rsidRPr="00BA0797">
        <w:rPr>
          <w:rFonts w:ascii="Myriad Pro" w:hAnsi="Myriad Pro"/>
          <w:sz w:val="26"/>
          <w:szCs w:val="26"/>
        </w:rPr>
        <w:t>Исполнитель принимает количество условных единиц на 2019 год на уровне, установленном Госкомитетом.</w:t>
      </w:r>
      <w:r w:rsidR="009C7B3E" w:rsidRPr="00BA0797">
        <w:rPr>
          <w:rFonts w:ascii="Myriad Pro" w:hAnsi="Myriad Pro"/>
          <w:sz w:val="26"/>
          <w:szCs w:val="26"/>
        </w:rPr>
        <w:t xml:space="preserve"> </w:t>
      </w:r>
      <w:r w:rsidRPr="00BA0797">
        <w:rPr>
          <w:rFonts w:ascii="Myriad Pro" w:hAnsi="Myriad Pro"/>
          <w:sz w:val="26"/>
          <w:szCs w:val="26"/>
        </w:rPr>
        <w:t>Снижение размера активов сетевой организации</w:t>
      </w:r>
      <w:r w:rsidR="009C7B3E" w:rsidRPr="00BA0797">
        <w:rPr>
          <w:rFonts w:ascii="Myriad Pro" w:hAnsi="Myriad Pro"/>
          <w:sz w:val="26"/>
          <w:szCs w:val="26"/>
        </w:rPr>
        <w:t xml:space="preserve"> </w:t>
      </w:r>
      <w:r w:rsidRPr="00BA0797">
        <w:rPr>
          <w:rFonts w:ascii="Myriad Pro" w:hAnsi="Myriad Pro"/>
          <w:sz w:val="26"/>
          <w:szCs w:val="26"/>
        </w:rPr>
        <w:t>обусловлено исправлением некорректного отнесения оборудования. Госкомитетом установлено некорректное отнесение оборудования (</w:t>
      </w:r>
      <w:proofErr w:type="spellStart"/>
      <w:r w:rsidRPr="00BA0797">
        <w:rPr>
          <w:rFonts w:ascii="Myriad Pro" w:hAnsi="Myriad Pro"/>
          <w:sz w:val="26"/>
          <w:szCs w:val="26"/>
        </w:rPr>
        <w:t>элегазовых</w:t>
      </w:r>
      <w:proofErr w:type="spellEnd"/>
      <w:r w:rsidRPr="00BA0797">
        <w:rPr>
          <w:rFonts w:ascii="Myriad Pro" w:hAnsi="Myriad Pro"/>
          <w:sz w:val="26"/>
          <w:szCs w:val="26"/>
        </w:rPr>
        <w:t xml:space="preserve"> и вакуумных выключателей) к группе условных единиц оборудования </w:t>
      </w:r>
      <w:r w:rsidR="00586D28" w:rsidRPr="00BA0797">
        <w:rPr>
          <w:rFonts w:ascii="Myriad Pro" w:hAnsi="Myriad Pro"/>
          <w:sz w:val="26"/>
          <w:szCs w:val="26"/>
        </w:rPr>
        <w:t>«</w:t>
      </w:r>
      <w:r w:rsidRPr="00BA0797">
        <w:rPr>
          <w:rFonts w:ascii="Myriad Pro" w:hAnsi="Myriad Pro"/>
          <w:sz w:val="26"/>
          <w:szCs w:val="26"/>
        </w:rPr>
        <w:t>воздушные выключатели</w:t>
      </w:r>
      <w:r w:rsidR="00586D28" w:rsidRPr="00BA0797">
        <w:rPr>
          <w:rFonts w:ascii="Myriad Pro" w:hAnsi="Myriad Pro"/>
          <w:sz w:val="26"/>
          <w:szCs w:val="26"/>
        </w:rPr>
        <w:t>»</w:t>
      </w:r>
      <w:r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Указанное оборудование необходимо учитывать в составе условных единиц оборудования</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масляные выключатели</w:t>
      </w:r>
      <w:r w:rsidR="00586D28" w:rsidRPr="00BA0797">
        <w:rPr>
          <w:rFonts w:ascii="Myriad Pro" w:hAnsi="Myriad Pro"/>
          <w:sz w:val="26"/>
          <w:szCs w:val="26"/>
        </w:rPr>
        <w:t>»</w:t>
      </w:r>
      <w:r w:rsidRPr="00BA0797">
        <w:rPr>
          <w:rFonts w:ascii="Myriad Pro" w:hAnsi="Myriad Pro"/>
          <w:sz w:val="26"/>
          <w:szCs w:val="26"/>
        </w:rPr>
        <w:t xml:space="preserve"> в соответствии с Методическими указаниями по учету степени загрузки объектов электросетевого хозяйства при формировании тарифов и (или) их предельных минимальных и (или) максимальных</w:t>
      </w:r>
      <w:r w:rsidR="009C7B3E" w:rsidRPr="00BA0797">
        <w:rPr>
          <w:rFonts w:ascii="Myriad Pro" w:hAnsi="Myriad Pro"/>
          <w:sz w:val="26"/>
          <w:szCs w:val="26"/>
        </w:rPr>
        <w:t xml:space="preserve"> </w:t>
      </w:r>
      <w:r w:rsidRPr="00BA0797">
        <w:rPr>
          <w:rFonts w:ascii="Myriad Pro" w:hAnsi="Myriad Pro"/>
          <w:sz w:val="26"/>
          <w:szCs w:val="26"/>
        </w:rPr>
        <w:t>уровней на услуги по передаче электрической энергии, утвержденных приказом ФСТ России от 24.12.2014 №23900-э (пункт 10 Примечаний к Таблице 2 Приложения</w:t>
      </w:r>
      <w:r w:rsidR="009C7B3E" w:rsidRPr="00BA0797">
        <w:rPr>
          <w:rFonts w:ascii="Myriad Pro" w:hAnsi="Myriad Pro"/>
          <w:sz w:val="26"/>
          <w:szCs w:val="26"/>
        </w:rPr>
        <w:t xml:space="preserve"> </w:t>
      </w:r>
      <w:r w:rsidRPr="00BA0797">
        <w:rPr>
          <w:rFonts w:ascii="Myriad Pro" w:hAnsi="Myriad Pro"/>
          <w:sz w:val="26"/>
          <w:szCs w:val="26"/>
        </w:rPr>
        <w:t>к указанным Методическим указаниям.</w:t>
      </w:r>
      <w:r w:rsidR="00E00FAE">
        <w:rPr>
          <w:rFonts w:ascii="Myriad Pro" w:hAnsi="Myriad Pro"/>
          <w:sz w:val="26"/>
          <w:szCs w:val="26"/>
        </w:rPr>
        <w:br w:type="page"/>
      </w:r>
    </w:p>
    <w:p w14:paraId="58661F5B" w14:textId="77777777" w:rsidR="0065095C" w:rsidRPr="0080531F" w:rsidRDefault="0065095C" w:rsidP="00123FC5">
      <w:pPr>
        <w:keepNext/>
        <w:keepLines/>
        <w:numPr>
          <w:ilvl w:val="0"/>
          <w:numId w:val="74"/>
        </w:numPr>
        <w:spacing w:before="40" w:after="0" w:line="360" w:lineRule="auto"/>
        <w:ind w:left="567" w:hanging="567"/>
        <w:jc w:val="both"/>
        <w:outlineLvl w:val="2"/>
        <w:rPr>
          <w:rFonts w:ascii="Myriad Pro" w:eastAsia="Times New Roman" w:hAnsi="Myriad Pro"/>
          <w:b/>
          <w:color w:val="4F6228"/>
          <w:sz w:val="28"/>
          <w:szCs w:val="28"/>
        </w:rPr>
      </w:pPr>
      <w:bookmarkStart w:id="72" w:name="_Toc40826296"/>
      <w:bookmarkStart w:id="73" w:name="_Toc41256470"/>
      <w:r w:rsidRPr="0080531F">
        <w:rPr>
          <w:rFonts w:ascii="Myriad Pro" w:eastAsia="Times New Roman" w:hAnsi="Myriad Pro"/>
          <w:b/>
          <w:color w:val="4F6228"/>
          <w:sz w:val="28"/>
          <w:szCs w:val="28"/>
        </w:rPr>
        <w:lastRenderedPageBreak/>
        <w:t xml:space="preserve">Анализ обоснованности принятых </w:t>
      </w:r>
      <w:r w:rsidR="00333449" w:rsidRPr="0080531F">
        <w:rPr>
          <w:rFonts w:ascii="Myriad Pro" w:eastAsia="Times New Roman" w:hAnsi="Myriad Pro"/>
          <w:b/>
          <w:color w:val="4F6228"/>
          <w:sz w:val="28"/>
          <w:szCs w:val="28"/>
        </w:rPr>
        <w:t xml:space="preserve">Государственным комитетом Псковской области по тарифам и энергетике </w:t>
      </w:r>
      <w:r w:rsidRPr="0080531F">
        <w:rPr>
          <w:rFonts w:ascii="Myriad Pro" w:eastAsia="Times New Roman" w:hAnsi="Myriad Pro"/>
          <w:b/>
          <w:color w:val="4F6228"/>
          <w:sz w:val="28"/>
          <w:szCs w:val="28"/>
        </w:rPr>
        <w:t>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72"/>
      <w:bookmarkEnd w:id="73"/>
    </w:p>
    <w:p w14:paraId="60CDBF99"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503C2CBE" w14:textId="77777777" w:rsidR="0065095C" w:rsidRPr="00BA0797" w:rsidRDefault="0065095C" w:rsidP="00E00FAE">
      <w:pPr>
        <w:pStyle w:val="11"/>
        <w:numPr>
          <w:ilvl w:val="0"/>
          <w:numId w:val="21"/>
        </w:numPr>
        <w:spacing w:after="0" w:line="360" w:lineRule="auto"/>
        <w:ind w:left="1134" w:hanging="567"/>
        <w:jc w:val="both"/>
        <w:rPr>
          <w:rFonts w:ascii="Myriad Pro" w:hAnsi="Myriad Pro"/>
          <w:sz w:val="26"/>
          <w:szCs w:val="26"/>
        </w:rPr>
      </w:pPr>
      <w:r w:rsidRPr="00BA0797">
        <w:rPr>
          <w:rFonts w:ascii="Myriad Pro" w:hAnsi="Myriad Pro"/>
          <w:sz w:val="26"/>
          <w:szCs w:val="26"/>
        </w:rPr>
        <w:t>базовый уровень подконтрольных расходов, устанавливаемый регулирующими органами;</w:t>
      </w:r>
    </w:p>
    <w:p w14:paraId="2F8D5EE6" w14:textId="77777777" w:rsidR="0065095C" w:rsidRPr="00BA0797" w:rsidRDefault="0065095C" w:rsidP="00E00FAE">
      <w:pPr>
        <w:pStyle w:val="11"/>
        <w:numPr>
          <w:ilvl w:val="0"/>
          <w:numId w:val="21"/>
        </w:numPr>
        <w:spacing w:after="0" w:line="360" w:lineRule="auto"/>
        <w:ind w:left="1134" w:hanging="567"/>
        <w:jc w:val="both"/>
        <w:rPr>
          <w:rFonts w:ascii="Myriad Pro" w:hAnsi="Myriad Pro"/>
          <w:sz w:val="26"/>
          <w:szCs w:val="26"/>
        </w:rPr>
      </w:pPr>
      <w:r w:rsidRPr="00BA0797">
        <w:rPr>
          <w:rFonts w:ascii="Myriad Pro" w:hAnsi="Myriad Pro"/>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5D7E6A48" w14:textId="77777777" w:rsidR="0065095C" w:rsidRPr="00BA0797" w:rsidRDefault="0065095C" w:rsidP="00E00FAE">
      <w:pPr>
        <w:pStyle w:val="11"/>
        <w:numPr>
          <w:ilvl w:val="0"/>
          <w:numId w:val="21"/>
        </w:numPr>
        <w:spacing w:after="0" w:line="360" w:lineRule="auto"/>
        <w:ind w:left="1134" w:hanging="567"/>
        <w:jc w:val="both"/>
        <w:rPr>
          <w:rFonts w:ascii="Myriad Pro" w:hAnsi="Myriad Pro"/>
          <w:sz w:val="26"/>
          <w:szCs w:val="26"/>
        </w:rPr>
      </w:pPr>
      <w:r w:rsidRPr="00BA0797">
        <w:rPr>
          <w:rFonts w:ascii="Myriad Pro" w:hAnsi="Myriad Pro"/>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5C025FF" w14:textId="77777777" w:rsidR="0065095C" w:rsidRPr="00BA0797" w:rsidRDefault="0065095C" w:rsidP="00E00FAE">
      <w:pPr>
        <w:pStyle w:val="11"/>
        <w:numPr>
          <w:ilvl w:val="0"/>
          <w:numId w:val="21"/>
        </w:numPr>
        <w:spacing w:after="0" w:line="360" w:lineRule="auto"/>
        <w:ind w:left="1134" w:hanging="567"/>
        <w:jc w:val="both"/>
        <w:rPr>
          <w:rFonts w:ascii="Myriad Pro" w:hAnsi="Myriad Pro"/>
          <w:sz w:val="26"/>
          <w:szCs w:val="26"/>
        </w:rPr>
      </w:pPr>
      <w:r w:rsidRPr="00BA0797">
        <w:rPr>
          <w:rFonts w:ascii="Myriad Pro" w:hAnsi="Myriad Pro"/>
          <w:sz w:val="26"/>
          <w:szCs w:val="26"/>
        </w:rPr>
        <w:t>уровень потерь электрической энергии при ее передаче по электрическим сетям, определяемый в соответствии с пунктом 40</w:t>
      </w:r>
      <w:r w:rsidR="008E7A42" w:rsidRPr="00BA0797">
        <w:rPr>
          <w:rFonts w:ascii="Myriad Pro" w:hAnsi="Myriad Pro"/>
          <w:sz w:val="26"/>
          <w:szCs w:val="26"/>
        </w:rPr>
        <w:t xml:space="preserve"> </w:t>
      </w:r>
      <w:r w:rsidRPr="00BA0797">
        <w:rPr>
          <w:rFonts w:ascii="Myriad Pro" w:hAnsi="Myriad Pro"/>
          <w:sz w:val="26"/>
          <w:szCs w:val="26"/>
        </w:rPr>
        <w:t>(1) Основ ценообразования;</w:t>
      </w:r>
    </w:p>
    <w:p w14:paraId="477E794F" w14:textId="77777777" w:rsidR="0065095C" w:rsidRPr="00BA0797" w:rsidRDefault="0065095C" w:rsidP="00E00FAE">
      <w:pPr>
        <w:pStyle w:val="11"/>
        <w:numPr>
          <w:ilvl w:val="0"/>
          <w:numId w:val="21"/>
        </w:numPr>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5A00A516" w14:textId="3E4CD2F8"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Основами ценообразования № 1178,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w:t>
      </w:r>
      <w:r w:rsidRPr="00BA0797">
        <w:rPr>
          <w:rFonts w:ascii="Myriad Pro" w:hAnsi="Myriad Pro"/>
          <w:sz w:val="26"/>
          <w:szCs w:val="26"/>
        </w:rPr>
        <w:lastRenderedPageBreak/>
        <w:t>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38 Основ ценообразования №</w:t>
      </w:r>
      <w:r w:rsidR="005B370D">
        <w:rPr>
          <w:rFonts w:ascii="Myriad Pro" w:hAnsi="Myriad Pro"/>
          <w:sz w:val="26"/>
          <w:szCs w:val="26"/>
        </w:rPr>
        <w:t> </w:t>
      </w:r>
      <w:r w:rsidRPr="00BA0797">
        <w:rPr>
          <w:rFonts w:ascii="Myriad Pro" w:hAnsi="Myriad Pro"/>
          <w:sz w:val="26"/>
          <w:szCs w:val="26"/>
        </w:rPr>
        <w:t>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65CA3194" w14:textId="77777777" w:rsidR="001B7BAC" w:rsidRDefault="001B7BAC">
      <w:pPr>
        <w:spacing w:after="0" w:line="240" w:lineRule="auto"/>
        <w:rPr>
          <w:rFonts w:ascii="Myriad Pro" w:hAnsi="Myriad Pro"/>
          <w:b/>
          <w:sz w:val="26"/>
          <w:szCs w:val="26"/>
        </w:rPr>
      </w:pPr>
      <w:r>
        <w:rPr>
          <w:rFonts w:ascii="Myriad Pro" w:hAnsi="Myriad Pro"/>
          <w:b/>
          <w:sz w:val="26"/>
          <w:szCs w:val="26"/>
        </w:rPr>
        <w:br w:type="page"/>
      </w:r>
    </w:p>
    <w:p w14:paraId="18DCECE2" w14:textId="77777777" w:rsidR="0065095C" w:rsidRPr="0080531F" w:rsidRDefault="0065095C"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74" w:name="_Toc40826297"/>
      <w:bookmarkStart w:id="75" w:name="_Toc41256471"/>
      <w:r w:rsidRPr="0080531F">
        <w:rPr>
          <w:rFonts w:ascii="Myriad Pro" w:eastAsia="Times New Roman" w:hAnsi="Myriad Pro"/>
          <w:b/>
          <w:color w:val="4F6228"/>
          <w:sz w:val="28"/>
          <w:szCs w:val="28"/>
        </w:rPr>
        <w:lastRenderedPageBreak/>
        <w:t>Индекс эффективности подконтрольных расходов</w:t>
      </w:r>
      <w:bookmarkEnd w:id="74"/>
      <w:bookmarkEnd w:id="75"/>
    </w:p>
    <w:p w14:paraId="6E786614"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0080133B">
        <w:rPr>
          <w:rFonts w:ascii="Myriad Pro" w:hAnsi="Myriad Pro"/>
          <w:noProof/>
          <w:position w:val="-9"/>
          <w:lang w:eastAsia="ru-RU"/>
        </w:rPr>
        <w:drawing>
          <wp:inline distT="0" distB="0" distL="0" distR="0" wp14:anchorId="7D3DC1DD" wp14:editId="4543272F">
            <wp:extent cx="474345" cy="245745"/>
            <wp:effectExtent l="0" t="0" r="1905" b="1905"/>
            <wp:docPr id="31"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45" cy="245745"/>
                    </a:xfrm>
                    <a:prstGeom prst="rect">
                      <a:avLst/>
                    </a:prstGeom>
                    <a:noFill/>
                    <a:ln>
                      <a:noFill/>
                    </a:ln>
                  </pic:spPr>
                </pic:pic>
              </a:graphicData>
            </a:graphic>
          </wp:inline>
        </w:drawing>
      </w:r>
      <w:r w:rsidRPr="00BA0797">
        <w:rPr>
          <w:rFonts w:ascii="Myriad Pro" w:hAnsi="Myriad Pro"/>
          <w:sz w:val="26"/>
          <w:szCs w:val="26"/>
        </w:rPr>
        <w:t>тыс. руб.)) определяется по формулам:</w:t>
      </w:r>
    </w:p>
    <w:p w14:paraId="1BF0EE27" w14:textId="77777777" w:rsidR="00CE50FA" w:rsidRPr="00BA0797" w:rsidRDefault="0080133B" w:rsidP="00BA0797">
      <w:pPr>
        <w:widowControl w:val="0"/>
        <w:autoSpaceDE w:val="0"/>
        <w:autoSpaceDN w:val="0"/>
        <w:adjustRightInd w:val="0"/>
        <w:spacing w:after="0" w:line="240" w:lineRule="auto"/>
        <w:ind w:firstLine="567"/>
        <w:jc w:val="center"/>
        <w:rPr>
          <w:rFonts w:ascii="Myriad Pro" w:eastAsia="Times New Roman" w:hAnsi="Myriad Pro" w:cs="Arial"/>
          <w:sz w:val="20"/>
          <w:szCs w:val="20"/>
          <w:lang w:eastAsia="ru-RU"/>
        </w:rPr>
      </w:pPr>
      <w:r>
        <w:rPr>
          <w:rFonts w:ascii="Myriad Pro" w:eastAsia="Times New Roman" w:hAnsi="Myriad Pro" w:cs="Arial"/>
          <w:noProof/>
          <w:position w:val="-9"/>
          <w:sz w:val="20"/>
          <w:szCs w:val="20"/>
          <w:lang w:eastAsia="ru-RU"/>
        </w:rPr>
        <w:drawing>
          <wp:inline distT="0" distB="0" distL="0" distR="0" wp14:anchorId="3C42FF21" wp14:editId="714272A5">
            <wp:extent cx="1541145" cy="245745"/>
            <wp:effectExtent l="0" t="0" r="1905" b="1905"/>
            <wp:docPr id="32"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1145" cy="245745"/>
                    </a:xfrm>
                    <a:prstGeom prst="rect">
                      <a:avLst/>
                    </a:prstGeom>
                    <a:noFill/>
                    <a:ln>
                      <a:noFill/>
                    </a:ln>
                  </pic:spPr>
                </pic:pic>
              </a:graphicData>
            </a:graphic>
          </wp:inline>
        </w:drawing>
      </w:r>
      <w:r w:rsidR="00CE50FA" w:rsidRPr="00BA0797">
        <w:rPr>
          <w:rFonts w:ascii="Myriad Pro" w:eastAsia="Times New Roman" w:hAnsi="Myriad Pro" w:cs="Arial"/>
          <w:sz w:val="20"/>
          <w:szCs w:val="20"/>
          <w:lang w:eastAsia="ru-RU"/>
        </w:rPr>
        <w:t xml:space="preserve"> (1),</w:t>
      </w:r>
    </w:p>
    <w:p w14:paraId="04ECFC67" w14:textId="77777777" w:rsidR="00CE50FA" w:rsidRPr="00BA0797" w:rsidRDefault="00CE50FA" w:rsidP="00BA0797">
      <w:pPr>
        <w:widowControl w:val="0"/>
        <w:autoSpaceDE w:val="0"/>
        <w:autoSpaceDN w:val="0"/>
        <w:adjustRightInd w:val="0"/>
        <w:spacing w:after="0" w:line="240" w:lineRule="auto"/>
        <w:ind w:firstLine="567"/>
        <w:jc w:val="both"/>
        <w:rPr>
          <w:rFonts w:ascii="Myriad Pro" w:eastAsia="Times New Roman" w:hAnsi="Myriad Pro" w:cs="Arial"/>
          <w:sz w:val="20"/>
          <w:szCs w:val="20"/>
          <w:lang w:eastAsia="ru-RU"/>
        </w:rPr>
      </w:pPr>
    </w:p>
    <w:p w14:paraId="129BB1AB" w14:textId="77777777" w:rsidR="00CE50FA" w:rsidRPr="00BA0797" w:rsidRDefault="0080133B" w:rsidP="00BA0797">
      <w:pPr>
        <w:widowControl w:val="0"/>
        <w:autoSpaceDE w:val="0"/>
        <w:autoSpaceDN w:val="0"/>
        <w:adjustRightInd w:val="0"/>
        <w:spacing w:after="0" w:line="240" w:lineRule="auto"/>
        <w:ind w:firstLine="567"/>
        <w:jc w:val="center"/>
        <w:rPr>
          <w:rFonts w:ascii="Myriad Pro" w:eastAsia="Times New Roman" w:hAnsi="Myriad Pro" w:cs="Arial"/>
          <w:sz w:val="20"/>
          <w:szCs w:val="20"/>
          <w:lang w:eastAsia="ru-RU"/>
        </w:rPr>
      </w:pPr>
      <w:r>
        <w:rPr>
          <w:rFonts w:ascii="Myriad Pro" w:eastAsia="Times New Roman" w:hAnsi="Myriad Pro" w:cs="Arial"/>
          <w:noProof/>
          <w:position w:val="-23"/>
          <w:sz w:val="20"/>
          <w:szCs w:val="20"/>
          <w:lang w:eastAsia="ru-RU"/>
        </w:rPr>
        <w:drawing>
          <wp:inline distT="0" distB="0" distL="0" distR="0" wp14:anchorId="1D352618" wp14:editId="1B032DD4">
            <wp:extent cx="5266055" cy="440055"/>
            <wp:effectExtent l="0" t="0" r="0" b="0"/>
            <wp:docPr id="33"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055" cy="440055"/>
                    </a:xfrm>
                    <a:prstGeom prst="rect">
                      <a:avLst/>
                    </a:prstGeom>
                    <a:noFill/>
                    <a:ln>
                      <a:noFill/>
                    </a:ln>
                  </pic:spPr>
                </pic:pic>
              </a:graphicData>
            </a:graphic>
          </wp:inline>
        </w:drawing>
      </w:r>
      <w:r w:rsidR="00CE50FA" w:rsidRPr="00BA0797">
        <w:rPr>
          <w:rFonts w:ascii="Myriad Pro" w:eastAsia="Times New Roman" w:hAnsi="Myriad Pro" w:cs="Arial"/>
          <w:sz w:val="20"/>
          <w:szCs w:val="20"/>
          <w:lang w:eastAsia="ru-RU"/>
        </w:rPr>
        <w:t>, (2)</w:t>
      </w:r>
    </w:p>
    <w:p w14:paraId="79FBB413"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где:</w:t>
      </w:r>
    </w:p>
    <w:p w14:paraId="48383DA1"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i - год долгосрочного периода регулирования (i &gt; l);</w:t>
      </w:r>
    </w:p>
    <w:p w14:paraId="30A125BA"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ПР</w:t>
      </w:r>
      <w:r w:rsidRPr="00BA0797">
        <w:rPr>
          <w:rFonts w:ascii="Myriad Pro" w:hAnsi="Myriad Pro"/>
          <w:sz w:val="26"/>
          <w:szCs w:val="26"/>
          <w:vertAlign w:val="subscript"/>
        </w:rPr>
        <w:t>1</w:t>
      </w:r>
      <w:r w:rsidRPr="00BA0797">
        <w:rPr>
          <w:rFonts w:ascii="Myriad Pro" w:hAnsi="Myriad Pro"/>
          <w:sz w:val="26"/>
          <w:szCs w:val="26"/>
        </w:rPr>
        <w:t>, ПР</w:t>
      </w:r>
      <w:r w:rsidRPr="00BA0797">
        <w:rPr>
          <w:rFonts w:ascii="Myriad Pro" w:hAnsi="Myriad Pro"/>
          <w:sz w:val="26"/>
          <w:szCs w:val="26"/>
          <w:vertAlign w:val="subscript"/>
        </w:rPr>
        <w:t>i-1</w:t>
      </w:r>
      <w:r w:rsidRPr="00BA0797">
        <w:rPr>
          <w:rFonts w:ascii="Myriad Pro" w:hAnsi="Myriad Pro"/>
          <w:sz w:val="26"/>
          <w:szCs w:val="26"/>
        </w:rPr>
        <w:t>, - подконтрольные расходы, учтенные соответственно в базовом и в i-1 году долгосрочного периода регулирования.</w:t>
      </w:r>
    </w:p>
    <w:p w14:paraId="31311B0D"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43E78A54" w14:textId="77777777" w:rsidR="00CE50FA" w:rsidRPr="00BA0797" w:rsidRDefault="00CE50FA"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I</w:t>
      </w:r>
      <w:r w:rsidRPr="00BA0797">
        <w:rPr>
          <w:rFonts w:ascii="Myriad Pro" w:hAnsi="Myriad Pro"/>
          <w:sz w:val="26"/>
          <w:szCs w:val="26"/>
          <w:vertAlign w:val="subscript"/>
        </w:rPr>
        <w:t>i</w:t>
      </w:r>
      <w:proofErr w:type="spellEnd"/>
      <w:r w:rsidRPr="00BA0797">
        <w:rPr>
          <w:rFonts w:ascii="Myriad Pro" w:hAnsi="Myriad Pro"/>
          <w:sz w:val="26"/>
          <w:szCs w:val="26"/>
        </w:rPr>
        <w:t xml:space="preserve"> - индекс потребительских цен, определенный на i-й год долгосрочного периода регулирования;</w:t>
      </w:r>
    </w:p>
    <w:p w14:paraId="24B292BB" w14:textId="77777777" w:rsidR="00CE50FA" w:rsidRPr="00BA0797" w:rsidRDefault="00CE50FA"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К</w:t>
      </w:r>
      <w:r w:rsidRPr="00BA0797">
        <w:rPr>
          <w:rFonts w:ascii="Myriad Pro" w:hAnsi="Myriad Pro"/>
          <w:sz w:val="26"/>
          <w:szCs w:val="26"/>
          <w:vertAlign w:val="subscript"/>
        </w:rPr>
        <w:t>эл</w:t>
      </w:r>
      <w:proofErr w:type="spellEnd"/>
      <w:r w:rsidRPr="00BA0797">
        <w:rPr>
          <w:rFonts w:ascii="Myriad Pro" w:hAnsi="Myriad Pro"/>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71B3DE15" w14:textId="77777777" w:rsidR="00CE50FA" w:rsidRPr="00BA0797" w:rsidRDefault="00CE50FA"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уе</w:t>
      </w:r>
      <w:r w:rsidRPr="00BA0797">
        <w:rPr>
          <w:rFonts w:ascii="Myriad Pro" w:hAnsi="Myriad Pro"/>
          <w:sz w:val="26"/>
          <w:szCs w:val="26"/>
          <w:vertAlign w:val="subscript"/>
        </w:rPr>
        <w:t>i</w:t>
      </w:r>
      <w:proofErr w:type="spellEnd"/>
      <w:r w:rsidRPr="00BA0797">
        <w:rPr>
          <w:rFonts w:ascii="Myriad Pro" w:hAnsi="Myriad Pro"/>
          <w:sz w:val="26"/>
          <w:szCs w:val="26"/>
        </w:rPr>
        <w:t>, уе</w:t>
      </w:r>
      <w:r w:rsidRPr="00BA0797">
        <w:rPr>
          <w:rFonts w:ascii="Myriad Pro" w:hAnsi="Myriad Pro"/>
          <w:sz w:val="26"/>
          <w:szCs w:val="26"/>
          <w:vertAlign w:val="subscript"/>
        </w:rPr>
        <w:t>i-1</w:t>
      </w:r>
      <w:r w:rsidRPr="00BA0797">
        <w:rPr>
          <w:rFonts w:ascii="Myriad Pro" w:hAnsi="Myriad Pro"/>
          <w:sz w:val="26"/>
          <w:szCs w:val="26"/>
        </w:rPr>
        <w:t xml:space="preserve"> - количество условных единиц соответственно в i-том и (i-1)-ом году долгосрочного периода регулирования;</w:t>
      </w:r>
    </w:p>
    <w:p w14:paraId="1C5BB6C7" w14:textId="77777777" w:rsidR="00CE50FA" w:rsidRPr="00BA0797" w:rsidRDefault="00CE50FA"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Х</w:t>
      </w:r>
      <w:r w:rsidRPr="00BA0797">
        <w:rPr>
          <w:rFonts w:ascii="Myriad Pro" w:hAnsi="Myriad Pro"/>
          <w:sz w:val="26"/>
          <w:szCs w:val="26"/>
          <w:vertAlign w:val="subscript"/>
        </w:rPr>
        <w:t>i</w:t>
      </w:r>
      <w:proofErr w:type="spellEnd"/>
      <w:r w:rsidRPr="00BA0797">
        <w:rPr>
          <w:rFonts w:ascii="Myriad Pro" w:hAnsi="Myriad Pro"/>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w:t>
      </w:r>
      <w:r w:rsidRPr="00BA0797">
        <w:rPr>
          <w:rFonts w:ascii="Myriad Pro" w:hAnsi="Myriad Pro"/>
          <w:sz w:val="26"/>
          <w:szCs w:val="26"/>
        </w:rPr>
        <w:lastRenderedPageBreak/>
        <w:t>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057FC08C"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НР</w:t>
      </w:r>
      <w:r w:rsidRPr="00BA0797">
        <w:rPr>
          <w:rFonts w:ascii="Myriad Pro" w:hAnsi="Myriad Pro"/>
          <w:sz w:val="26"/>
          <w:szCs w:val="26"/>
          <w:vertAlign w:val="subscript"/>
        </w:rPr>
        <w:t>1</w:t>
      </w:r>
      <w:r w:rsidRPr="00BA0797">
        <w:rPr>
          <w:rFonts w:ascii="Myriad Pro" w:hAnsi="Myriad Pro"/>
          <w:sz w:val="26"/>
          <w:szCs w:val="26"/>
        </w:rPr>
        <w:t xml:space="preserve">, </w:t>
      </w:r>
      <w:proofErr w:type="spellStart"/>
      <w:r w:rsidRPr="00BA0797">
        <w:rPr>
          <w:rFonts w:ascii="Myriad Pro" w:hAnsi="Myriad Pro"/>
          <w:sz w:val="26"/>
          <w:szCs w:val="26"/>
        </w:rPr>
        <w:t>НР</w:t>
      </w:r>
      <w:r w:rsidRPr="00BA0797">
        <w:rPr>
          <w:rFonts w:ascii="Myriad Pro" w:hAnsi="Myriad Pro"/>
          <w:sz w:val="26"/>
          <w:szCs w:val="26"/>
          <w:vertAlign w:val="subscript"/>
        </w:rPr>
        <w:t>i</w:t>
      </w:r>
      <w:proofErr w:type="spellEnd"/>
      <w:r w:rsidRPr="00BA0797">
        <w:rPr>
          <w:rFonts w:ascii="Myriad Pro" w:hAnsi="Myriad Pro"/>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долгосрочного периода регулирования;</w:t>
      </w:r>
    </w:p>
    <w:p w14:paraId="110A5C95"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w:t>
      </w:r>
      <w:r w:rsidRPr="00BA0797">
        <w:rPr>
          <w:rFonts w:ascii="Myriad Pro" w:hAnsi="Myriad Pro"/>
          <w:sz w:val="26"/>
          <w:szCs w:val="26"/>
          <w:vertAlign w:val="subscript"/>
        </w:rPr>
        <w:t>1</w:t>
      </w:r>
      <w:r w:rsidRPr="00BA0797">
        <w:rPr>
          <w:rFonts w:ascii="Myriad Pro" w:hAnsi="Myriad Pro"/>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 1178. В</w:t>
      </w:r>
      <w:r w:rsidRPr="00BA0797">
        <w:rPr>
          <w:rFonts w:ascii="Myriad Pro" w:hAnsi="Myriad Pro"/>
          <w:sz w:val="26"/>
          <w:szCs w:val="26"/>
          <w:vertAlign w:val="subscript"/>
        </w:rPr>
        <w:t>1</w:t>
      </w:r>
      <w:r w:rsidRPr="00BA0797">
        <w:rPr>
          <w:rFonts w:ascii="Myriad Pro" w:hAnsi="Myriad Pro"/>
          <w:sz w:val="26"/>
          <w:szCs w:val="26"/>
        </w:rPr>
        <w:t xml:space="preserve"> соответствует величине </w:t>
      </w:r>
      <w:r w:rsidR="0080133B">
        <w:rPr>
          <w:rFonts w:ascii="Myriad Pro" w:hAnsi="Myriad Pro"/>
          <w:noProof/>
          <w:sz w:val="26"/>
          <w:szCs w:val="26"/>
          <w:lang w:eastAsia="ru-RU"/>
        </w:rPr>
        <w:drawing>
          <wp:inline distT="0" distB="0" distL="0" distR="0" wp14:anchorId="6401DFF3" wp14:editId="36F9677C">
            <wp:extent cx="448945" cy="245745"/>
            <wp:effectExtent l="0" t="0" r="8255" b="1905"/>
            <wp:docPr id="34"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8945" cy="245745"/>
                    </a:xfrm>
                    <a:prstGeom prst="rect">
                      <a:avLst/>
                    </a:prstGeom>
                    <a:noFill/>
                    <a:ln>
                      <a:noFill/>
                    </a:ln>
                  </pic:spPr>
                </pic:pic>
              </a:graphicData>
            </a:graphic>
          </wp:inline>
        </w:drawing>
      </w:r>
      <w:r w:rsidRPr="00BA0797">
        <w:rPr>
          <w:rFonts w:ascii="Myriad Pro" w:hAnsi="Myriad Pro"/>
          <w:sz w:val="26"/>
          <w:szCs w:val="26"/>
        </w:rPr>
        <w:t>, определенной для первого года долгосрочного периода регулирования;</w:t>
      </w:r>
    </w:p>
    <w:p w14:paraId="558E6990" w14:textId="77777777" w:rsidR="00CE50FA" w:rsidRPr="00BA0797" w:rsidRDefault="00CE50FA"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В</w:t>
      </w:r>
      <w:r w:rsidRPr="00BA0797">
        <w:rPr>
          <w:rFonts w:ascii="Myriad Pro" w:hAnsi="Myriad Pro"/>
          <w:sz w:val="26"/>
          <w:szCs w:val="26"/>
          <w:vertAlign w:val="subscript"/>
        </w:rPr>
        <w:t>i</w:t>
      </w:r>
      <w:proofErr w:type="spellEnd"/>
      <w:r w:rsidRPr="00BA0797">
        <w:rPr>
          <w:rFonts w:ascii="Myriad Pro" w:hAnsi="Myriad Pro"/>
          <w:sz w:val="26"/>
          <w:szCs w:val="26"/>
        </w:rPr>
        <w:t xml:space="preserve"> - расходы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долгосрочного периода регулирования, связанные с компенсацией незапланированных расходов (со знаком </w:t>
      </w:r>
      <w:r w:rsidR="00586D28" w:rsidRPr="00BA0797">
        <w:rPr>
          <w:rFonts w:ascii="Myriad Pro" w:hAnsi="Myriad Pro"/>
          <w:sz w:val="26"/>
          <w:szCs w:val="26"/>
        </w:rPr>
        <w:t>«</w:t>
      </w:r>
      <w:r w:rsidRPr="00BA0797">
        <w:rPr>
          <w:rFonts w:ascii="Myriad Pro" w:hAnsi="Myriad Pro"/>
          <w:sz w:val="26"/>
          <w:szCs w:val="26"/>
        </w:rPr>
        <w:t>плюс</w:t>
      </w:r>
      <w:r w:rsidR="00586D28" w:rsidRPr="00BA0797">
        <w:rPr>
          <w:rFonts w:ascii="Myriad Pro" w:hAnsi="Myriad Pro"/>
          <w:sz w:val="26"/>
          <w:szCs w:val="26"/>
        </w:rPr>
        <w:t>»</w:t>
      </w:r>
      <w:r w:rsidRPr="00BA0797">
        <w:rPr>
          <w:rFonts w:ascii="Myriad Pro" w:hAnsi="Myriad Pro"/>
          <w:sz w:val="26"/>
          <w:szCs w:val="26"/>
        </w:rPr>
        <w:t xml:space="preserve">) или полученного избытка (со знаком </w:t>
      </w:r>
      <w:r w:rsidR="00586D28" w:rsidRPr="00BA0797">
        <w:rPr>
          <w:rFonts w:ascii="Myriad Pro" w:hAnsi="Myriad Pro"/>
          <w:sz w:val="26"/>
          <w:szCs w:val="26"/>
        </w:rPr>
        <w:t>«</w:t>
      </w:r>
      <w:r w:rsidRPr="00BA0797">
        <w:rPr>
          <w:rFonts w:ascii="Myriad Pro" w:hAnsi="Myriad Pro"/>
          <w:sz w:val="26"/>
          <w:szCs w:val="26"/>
        </w:rPr>
        <w:t>минус</w:t>
      </w:r>
      <w:r w:rsidR="00586D28" w:rsidRPr="00BA0797">
        <w:rPr>
          <w:rFonts w:ascii="Myriad Pro" w:hAnsi="Myriad Pro"/>
          <w:sz w:val="26"/>
          <w:szCs w:val="26"/>
        </w:rPr>
        <w:t>»</w:t>
      </w:r>
      <w:r w:rsidRPr="00BA0797">
        <w:rPr>
          <w:rFonts w:ascii="Myriad Pro" w:hAnsi="Myriad Pro"/>
          <w:sz w:val="26"/>
          <w:szCs w:val="26"/>
        </w:rPr>
        <w:t xml:space="preserve">),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BA0797">
          <w:rPr>
            <w:rStyle w:val="a9"/>
            <w:rFonts w:ascii="Myriad Pro" w:hAnsi="Myriad Pro"/>
            <w:color w:val="auto"/>
            <w:sz w:val="26"/>
            <w:szCs w:val="26"/>
          </w:rPr>
          <w:t>пункте 9</w:t>
        </w:r>
      </w:hyperlink>
      <w:r w:rsidRPr="00BA0797">
        <w:rPr>
          <w:rFonts w:ascii="Myriad Pro" w:hAnsi="Myriad Pro"/>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BA0797">
          <w:rPr>
            <w:rStyle w:val="a9"/>
            <w:rFonts w:ascii="Myriad Pro" w:hAnsi="Myriad Pro"/>
            <w:color w:val="auto"/>
            <w:sz w:val="26"/>
            <w:szCs w:val="26"/>
          </w:rPr>
          <w:t>пунктом 10</w:t>
        </w:r>
      </w:hyperlink>
      <w:r w:rsidRPr="00BA0797">
        <w:rPr>
          <w:rFonts w:ascii="Myriad Pro" w:hAnsi="Myriad Pro"/>
          <w:sz w:val="26"/>
          <w:szCs w:val="26"/>
        </w:rPr>
        <w:t xml:space="preserve"> Методических указаний №98-э и корректировка необходимой валовой выручки в соответствии с пунктом 32 Основ ценообразования № 1178.</w:t>
      </w:r>
    </w:p>
    <w:p w14:paraId="5374A44F" w14:textId="77777777" w:rsidR="00CE50FA" w:rsidRPr="00BA0797" w:rsidRDefault="00CE50FA"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КНК</w:t>
      </w:r>
      <w:r w:rsidRPr="00BA0797">
        <w:rPr>
          <w:rFonts w:ascii="Myriad Pro" w:hAnsi="Myriad Pro"/>
          <w:sz w:val="26"/>
          <w:szCs w:val="26"/>
          <w:vertAlign w:val="subscript"/>
        </w:rPr>
        <w:t>i</w:t>
      </w:r>
      <w:proofErr w:type="spellEnd"/>
      <w:r w:rsidRPr="00BA0797">
        <w:rPr>
          <w:rFonts w:ascii="Myriad Pro" w:hAnsi="Myriad Pro"/>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26.12.2010 № 254-э/1.</w:t>
      </w:r>
    </w:p>
    <w:p w14:paraId="3CD0533A" w14:textId="77777777" w:rsidR="00CE50FA" w:rsidRPr="00BA0797" w:rsidRDefault="00CE50F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Согласно п. 12 Методических указаний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1F159A76" w14:textId="77777777" w:rsidR="00CE50FA" w:rsidRPr="00BA0797" w:rsidRDefault="00CE50FA" w:rsidP="00123FC5">
      <w:pPr>
        <w:pStyle w:val="11"/>
        <w:numPr>
          <w:ilvl w:val="0"/>
          <w:numId w:val="7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сырье и материалы, определяемые в соответствии с пунктом 25 Основ ценообразования № 1178;</w:t>
      </w:r>
    </w:p>
    <w:p w14:paraId="1AD351CC" w14:textId="77777777" w:rsidR="00CE50FA" w:rsidRPr="00BA0797" w:rsidRDefault="00CE50FA" w:rsidP="00123FC5">
      <w:pPr>
        <w:pStyle w:val="11"/>
        <w:numPr>
          <w:ilvl w:val="0"/>
          <w:numId w:val="7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ремонт основных средств, определяемый на основе пункта 26 Основ ценообразования № 1178;</w:t>
      </w:r>
    </w:p>
    <w:p w14:paraId="37F5CA0A" w14:textId="77777777" w:rsidR="00CE50FA" w:rsidRPr="00BA0797" w:rsidRDefault="00CE50FA" w:rsidP="00123FC5">
      <w:pPr>
        <w:pStyle w:val="11"/>
        <w:numPr>
          <w:ilvl w:val="0"/>
          <w:numId w:val="7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оплата труда, определяемая на основе пункта 27 Основ ценообразования №1178;</w:t>
      </w:r>
    </w:p>
    <w:p w14:paraId="6B54ADAF" w14:textId="77777777" w:rsidR="00CE50FA" w:rsidRPr="00BA0797" w:rsidRDefault="00CE50FA" w:rsidP="00123FC5">
      <w:pPr>
        <w:pStyle w:val="11"/>
        <w:numPr>
          <w:ilvl w:val="0"/>
          <w:numId w:val="70"/>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2A97FA6D" w14:textId="77777777" w:rsidR="00CE50FA" w:rsidRPr="00BA0797" w:rsidRDefault="00CE50FA"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состав других подконтрольных расходов не включаются расходы, связанные с компенсацией незапланированных расходов (со знаком </w:t>
      </w:r>
      <w:r w:rsidR="00586D28" w:rsidRPr="00BA0797">
        <w:rPr>
          <w:rFonts w:ascii="Myriad Pro" w:hAnsi="Myriad Pro"/>
          <w:sz w:val="26"/>
          <w:szCs w:val="26"/>
        </w:rPr>
        <w:t>«</w:t>
      </w:r>
      <w:r w:rsidRPr="00BA0797">
        <w:rPr>
          <w:rFonts w:ascii="Myriad Pro" w:hAnsi="Myriad Pro"/>
          <w:sz w:val="26"/>
          <w:szCs w:val="26"/>
        </w:rPr>
        <w:t>плюс</w:t>
      </w:r>
      <w:r w:rsidR="00586D28" w:rsidRPr="00BA0797">
        <w:rPr>
          <w:rFonts w:ascii="Myriad Pro" w:hAnsi="Myriad Pro"/>
          <w:sz w:val="26"/>
          <w:szCs w:val="26"/>
        </w:rPr>
        <w:t>»</w:t>
      </w:r>
      <w:r w:rsidRPr="00BA0797">
        <w:rPr>
          <w:rFonts w:ascii="Myriad Pro" w:hAnsi="Myriad Pro"/>
          <w:sz w:val="26"/>
          <w:szCs w:val="26"/>
        </w:rPr>
        <w:t xml:space="preserve">) или полученного избытка (со знаком </w:t>
      </w:r>
      <w:r w:rsidR="00586D28" w:rsidRPr="00BA0797">
        <w:rPr>
          <w:rFonts w:ascii="Myriad Pro" w:hAnsi="Myriad Pro"/>
          <w:sz w:val="26"/>
          <w:szCs w:val="26"/>
        </w:rPr>
        <w:t>«</w:t>
      </w:r>
      <w:r w:rsidRPr="00BA0797">
        <w:rPr>
          <w:rFonts w:ascii="Myriad Pro" w:hAnsi="Myriad Pro"/>
          <w:sz w:val="26"/>
          <w:szCs w:val="26"/>
        </w:rPr>
        <w:t>минус</w:t>
      </w:r>
      <w:r w:rsidR="00586D28" w:rsidRPr="00BA0797">
        <w:rPr>
          <w:rFonts w:ascii="Myriad Pro" w:hAnsi="Myriad Pro"/>
          <w:sz w:val="26"/>
          <w:szCs w:val="26"/>
        </w:rPr>
        <w:t>»</w:t>
      </w:r>
      <w:r w:rsidRPr="00BA0797">
        <w:rPr>
          <w:rFonts w:ascii="Myriad Pro" w:hAnsi="Myriad Pro"/>
          <w:sz w:val="26"/>
          <w:szCs w:val="26"/>
        </w:rPr>
        <w:t>),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236EF826" w14:textId="77777777" w:rsidR="00CE50FA" w:rsidRPr="00BA0797" w:rsidRDefault="00CE50FA" w:rsidP="00BA0797">
      <w:pPr>
        <w:widowControl w:val="0"/>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w:t>
      </w:r>
      <w:r w:rsidRPr="00BA0797">
        <w:rPr>
          <w:rFonts w:ascii="Myriad Pro" w:hAnsi="Myriad Pro"/>
          <w:sz w:val="26"/>
          <w:szCs w:val="26"/>
        </w:rPr>
        <w:lastRenderedPageBreak/>
        <w:t>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3328765" w14:textId="77777777" w:rsidR="00CE50FA" w:rsidRPr="00BA0797" w:rsidRDefault="00CE50FA" w:rsidP="00BA0797">
      <w:pPr>
        <w:spacing w:after="0" w:line="360" w:lineRule="auto"/>
        <w:ind w:firstLine="567"/>
        <w:jc w:val="both"/>
        <w:rPr>
          <w:rFonts w:ascii="Myriad Pro" w:hAnsi="Myriad Pro"/>
          <w:sz w:val="26"/>
          <w:szCs w:val="26"/>
        </w:rPr>
      </w:pPr>
      <w:r w:rsidRPr="00BA0797">
        <w:rPr>
          <w:rFonts w:ascii="Myriad Pro" w:hAnsi="Myriad Pro"/>
          <w:sz w:val="26"/>
          <w:szCs w:val="26"/>
        </w:rPr>
        <w:t>Указанные в пункте 38 Основ ценообразование № 1178 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7481135E"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N 3 к Методическим указаниям №421-э (далее - группа эффективности) по итогам расчета рейтинга эффективности ТСО, с учетом:</w:t>
      </w:r>
    </w:p>
    <w:p w14:paraId="16D0E9B9"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1) уровня цен и климатических условий в регионе, в котором осуществляется деятельность ТСО;</w:t>
      </w:r>
    </w:p>
    <w:p w14:paraId="67A31953" w14:textId="77777777" w:rsidR="0065095C" w:rsidRPr="00BA0797" w:rsidRDefault="0065095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2) натуральных показателей ТСО, предусмотренных приложением N 1 к Методическим указаниям № 421-э.</w:t>
      </w:r>
    </w:p>
    <w:p w14:paraId="770F6B0D" w14:textId="77777777" w:rsidR="00604311" w:rsidRPr="00BA0797" w:rsidRDefault="00604311" w:rsidP="00BA0797">
      <w:pPr>
        <w:spacing w:after="0" w:line="360" w:lineRule="auto"/>
        <w:contextualSpacing/>
        <w:jc w:val="both"/>
        <w:rPr>
          <w:rFonts w:ascii="Myriad Pro" w:hAnsi="Myriad Pro"/>
          <w:sz w:val="26"/>
          <w:szCs w:val="26"/>
        </w:rPr>
      </w:pPr>
    </w:p>
    <w:p w14:paraId="258AD320" w14:textId="77777777" w:rsidR="00604311" w:rsidRPr="00BA0797" w:rsidRDefault="00604311"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59D240C6" w14:textId="77777777" w:rsidR="00101B6A" w:rsidRPr="00BA0797" w:rsidRDefault="00101B6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По данным материалов и документов, предоставленных филиалом </w:t>
      </w:r>
      <w:r w:rsidR="00B40CD3" w:rsidRPr="00BA0797">
        <w:rPr>
          <w:rFonts w:ascii="Myriad Pro" w:hAnsi="Myriad Pro"/>
          <w:sz w:val="26"/>
          <w:szCs w:val="26"/>
        </w:rPr>
        <w:br/>
      </w:r>
      <w:r w:rsidR="00F43D55"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Госкомитет в рамках кампании по установлению НВВ и тарифов на услуги по передаче электрической энергии на 2018 год базовый уровень подконтрольных расходов определен с</w:t>
      </w:r>
      <w:r w:rsidR="009C7B3E" w:rsidRPr="00BA0797">
        <w:rPr>
          <w:rFonts w:ascii="Myriad Pro" w:hAnsi="Myriad Pro"/>
          <w:sz w:val="26"/>
          <w:szCs w:val="26"/>
        </w:rPr>
        <w:t xml:space="preserve"> </w:t>
      </w:r>
      <w:r w:rsidRPr="00BA0797">
        <w:rPr>
          <w:rFonts w:ascii="Myriad Pro" w:hAnsi="Myriad Pro"/>
          <w:sz w:val="26"/>
          <w:szCs w:val="26"/>
        </w:rPr>
        <w:t>применением метода сравнения аналогов.</w:t>
      </w:r>
    </w:p>
    <w:p w14:paraId="720BD713" w14:textId="77777777" w:rsidR="00852EB4" w:rsidRPr="00BA0797" w:rsidRDefault="00101B6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Согласно расчету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9C7B3E"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8A6517" w:rsidRPr="00BA0797">
        <w:rPr>
          <w:rFonts w:ascii="Myriad Pro" w:hAnsi="Myriad Pro"/>
          <w:sz w:val="26"/>
          <w:szCs w:val="26"/>
        </w:rPr>
        <w:t>»,</w:t>
      </w:r>
      <w:r w:rsidRPr="00BA0797">
        <w:rPr>
          <w:rFonts w:ascii="Myriad Pro" w:hAnsi="Myriad Pro"/>
          <w:sz w:val="26"/>
          <w:szCs w:val="26"/>
        </w:rPr>
        <w:t xml:space="preserve"> </w:t>
      </w:r>
      <w:r w:rsidR="00952059" w:rsidRPr="00BA0797">
        <w:rPr>
          <w:rFonts w:ascii="Myriad Pro" w:hAnsi="Myriad Pro"/>
          <w:sz w:val="26"/>
          <w:szCs w:val="26"/>
        </w:rPr>
        <w:t>индекс эффективности</w:t>
      </w:r>
      <w:r w:rsidR="009C7B3E" w:rsidRPr="00BA0797">
        <w:rPr>
          <w:rFonts w:ascii="Myriad Pro" w:hAnsi="Myriad Pro"/>
          <w:sz w:val="26"/>
          <w:szCs w:val="26"/>
        </w:rPr>
        <w:t xml:space="preserve"> </w:t>
      </w:r>
      <w:r w:rsidRPr="00BA0797">
        <w:rPr>
          <w:rFonts w:ascii="Myriad Pro" w:hAnsi="Myriad Pro"/>
          <w:sz w:val="26"/>
          <w:szCs w:val="26"/>
        </w:rPr>
        <w:t>равен</w:t>
      </w:r>
      <w:r w:rsidR="00852EB4" w:rsidRPr="00BA0797">
        <w:rPr>
          <w:rFonts w:ascii="Myriad Pro" w:hAnsi="Myriad Pro"/>
          <w:sz w:val="26"/>
          <w:szCs w:val="26"/>
        </w:rPr>
        <w:t xml:space="preserve"> 1%.</w:t>
      </w:r>
    </w:p>
    <w:p w14:paraId="4B46EA5D" w14:textId="77777777" w:rsidR="0068551C" w:rsidRPr="00BA0797" w:rsidRDefault="0068551C" w:rsidP="00BA0797">
      <w:pPr>
        <w:spacing w:after="0" w:line="360" w:lineRule="auto"/>
        <w:contextualSpacing/>
        <w:jc w:val="both"/>
        <w:rPr>
          <w:rFonts w:ascii="Myriad Pro" w:hAnsi="Myriad Pro"/>
          <w:b/>
          <w:sz w:val="26"/>
          <w:szCs w:val="26"/>
        </w:rPr>
      </w:pPr>
    </w:p>
    <w:p w14:paraId="7A99D25D" w14:textId="77777777" w:rsidR="00604311" w:rsidRPr="00BA0797" w:rsidRDefault="00604311"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7A283F27" w14:textId="77777777" w:rsidR="00852EB4" w:rsidRPr="00BA0797" w:rsidRDefault="00852EB4"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Индекс эффективности </w:t>
      </w:r>
      <w:r w:rsidR="00952059" w:rsidRPr="00BA0797">
        <w:rPr>
          <w:rFonts w:ascii="Myriad Pro" w:hAnsi="Myriad Pro"/>
          <w:sz w:val="26"/>
          <w:szCs w:val="26"/>
        </w:rPr>
        <w:t xml:space="preserve">подконтрольных расходов </w:t>
      </w:r>
      <w:r w:rsidRPr="00BA0797">
        <w:rPr>
          <w:rFonts w:ascii="Myriad Pro" w:hAnsi="Myriad Pro"/>
          <w:sz w:val="26"/>
          <w:szCs w:val="26"/>
        </w:rPr>
        <w:t xml:space="preserve">определен Регулятором на основании рассчитанного на </w:t>
      </w:r>
      <w:smartTag w:uri="urn:schemas-microsoft-com:office:smarttags" w:element="metricconverter">
        <w:smartTagPr>
          <w:attr w:name="ProductID" w:val="2016 г"/>
        </w:smartTagPr>
        <w:r w:rsidRPr="00BA0797">
          <w:rPr>
            <w:rFonts w:ascii="Myriad Pro" w:hAnsi="Myriad Pro"/>
            <w:sz w:val="26"/>
            <w:szCs w:val="26"/>
          </w:rPr>
          <w:t>2016 г</w:t>
        </w:r>
      </w:smartTag>
      <w:r w:rsidRPr="00BA0797">
        <w:rPr>
          <w:rFonts w:ascii="Myriad Pro" w:hAnsi="Myriad Pro"/>
          <w:sz w:val="26"/>
          <w:szCs w:val="26"/>
        </w:rPr>
        <w:t xml:space="preserve">. рейтинга эффективности </w:t>
      </w:r>
      <w:r w:rsidR="00952059" w:rsidRPr="00BA0797">
        <w:rPr>
          <w:rFonts w:ascii="Myriad Pro" w:hAnsi="Myriad Pro"/>
          <w:sz w:val="26"/>
          <w:szCs w:val="26"/>
        </w:rPr>
        <w:t xml:space="preserve">сетевой организации </w:t>
      </w:r>
      <w:r w:rsidRPr="00BA0797">
        <w:rPr>
          <w:rFonts w:ascii="Myriad Pro" w:hAnsi="Myriad Pro"/>
          <w:sz w:val="26"/>
          <w:szCs w:val="26"/>
        </w:rPr>
        <w:t>(0,1</w:t>
      </w:r>
      <w:r w:rsidR="00952059" w:rsidRPr="00BA0797">
        <w:rPr>
          <w:rFonts w:ascii="Myriad Pro" w:hAnsi="Myriad Pro"/>
          <w:sz w:val="26"/>
          <w:szCs w:val="26"/>
        </w:rPr>
        <w:t>25</w:t>
      </w:r>
      <w:r w:rsidRPr="00BA0797">
        <w:rPr>
          <w:rFonts w:ascii="Myriad Pro" w:hAnsi="Myriad Pro"/>
          <w:sz w:val="26"/>
          <w:szCs w:val="26"/>
        </w:rPr>
        <w:t>) в соответствии с приложением №3 к Методическим указаниям №421-э в размере 2%.</w:t>
      </w:r>
    </w:p>
    <w:p w14:paraId="750BC7A8" w14:textId="77777777" w:rsidR="00852EB4" w:rsidRPr="00BA0797" w:rsidRDefault="00852EB4" w:rsidP="00BA0797">
      <w:pPr>
        <w:spacing w:after="0" w:line="360" w:lineRule="auto"/>
        <w:contextualSpacing/>
        <w:jc w:val="both"/>
        <w:rPr>
          <w:rFonts w:ascii="Myriad Pro" w:hAnsi="Myriad Pro"/>
          <w:b/>
          <w:sz w:val="26"/>
          <w:szCs w:val="26"/>
        </w:rPr>
      </w:pPr>
    </w:p>
    <w:p w14:paraId="5FF7680C" w14:textId="77777777" w:rsidR="00604311" w:rsidRPr="00BA0797" w:rsidRDefault="00604311"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315F837B" w14:textId="77777777" w:rsidR="00863A50" w:rsidRPr="00BA0797" w:rsidRDefault="00863A50"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Мнение Исполнителя о неприменении к филиалу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метода сравнения аналогов подробно изложено в разделе </w:t>
      </w:r>
      <w:r w:rsidR="00B40CD3" w:rsidRPr="00BA0797">
        <w:rPr>
          <w:rFonts w:ascii="Myriad Pro" w:hAnsi="Myriad Pro"/>
          <w:sz w:val="26"/>
          <w:szCs w:val="26"/>
        </w:rPr>
        <w:t xml:space="preserve"> «Экспертиза расчета подконтрольных расходов, </w:t>
      </w:r>
      <w:r w:rsidR="00B40CD3" w:rsidRPr="00BA0797">
        <w:rPr>
          <w:rFonts w:ascii="Myriad Pro" w:hAnsi="Myriad Pro"/>
          <w:bCs/>
          <w:sz w:val="26"/>
          <w:szCs w:val="26"/>
        </w:rPr>
        <w:t xml:space="preserve">определенных </w:t>
      </w:r>
      <w:r w:rsidR="00A90AD4" w:rsidRPr="00BA0797">
        <w:rPr>
          <w:rFonts w:ascii="Myriad Pro" w:hAnsi="Myriad Pro"/>
          <w:bCs/>
          <w:sz w:val="26"/>
          <w:szCs w:val="26"/>
        </w:rPr>
        <w:t xml:space="preserve">Государственным комитетом Псковской области по тарифам и энергетике  </w:t>
      </w:r>
      <w:r w:rsidR="00B40CD3" w:rsidRPr="00BA0797">
        <w:rPr>
          <w:rFonts w:ascii="Myriad Pro" w:hAnsi="Myriad Pro"/>
          <w:bCs/>
          <w:sz w:val="26"/>
          <w:szCs w:val="26"/>
        </w:rPr>
        <w:t>с учетом долгосрочных параметров регулирования» настоящего Отчета</w:t>
      </w:r>
      <w:r w:rsidRPr="00BA0797">
        <w:rPr>
          <w:rFonts w:ascii="Myriad Pro" w:hAnsi="Myriad Pro"/>
          <w:sz w:val="26"/>
          <w:szCs w:val="26"/>
        </w:rPr>
        <w:t xml:space="preserve">. </w:t>
      </w:r>
    </w:p>
    <w:p w14:paraId="3843C779" w14:textId="77777777" w:rsidR="0065095C" w:rsidRPr="00BA0797" w:rsidRDefault="005C510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Индекс эффективности подконтрольных расходов определен Исполнителем в размере 1%.</w:t>
      </w:r>
    </w:p>
    <w:p w14:paraId="1B4832DE" w14:textId="77777777" w:rsidR="001B7BAC" w:rsidRDefault="001B7BAC">
      <w:pPr>
        <w:spacing w:after="0" w:line="240" w:lineRule="auto"/>
        <w:rPr>
          <w:rFonts w:ascii="Myriad Pro" w:hAnsi="Myriad Pro"/>
          <w:sz w:val="26"/>
          <w:szCs w:val="26"/>
        </w:rPr>
      </w:pPr>
      <w:r>
        <w:rPr>
          <w:rFonts w:ascii="Myriad Pro" w:hAnsi="Myriad Pro"/>
          <w:sz w:val="26"/>
          <w:szCs w:val="26"/>
        </w:rPr>
        <w:br w:type="page"/>
      </w:r>
    </w:p>
    <w:p w14:paraId="3BD4342F" w14:textId="77777777" w:rsidR="0068551C" w:rsidRPr="0080531F" w:rsidRDefault="0068551C"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76" w:name="_Toc40826298"/>
      <w:bookmarkStart w:id="77" w:name="_Toc41256472"/>
      <w:r w:rsidRPr="0080531F">
        <w:rPr>
          <w:rFonts w:ascii="Myriad Pro" w:eastAsia="Times New Roman" w:hAnsi="Myriad Pro"/>
          <w:b/>
          <w:color w:val="4F6228"/>
          <w:sz w:val="28"/>
          <w:szCs w:val="28"/>
        </w:rPr>
        <w:lastRenderedPageBreak/>
        <w:t>Показатели уровня надежности и качества услуг</w:t>
      </w:r>
      <w:bookmarkEnd w:id="76"/>
      <w:bookmarkEnd w:id="77"/>
    </w:p>
    <w:p w14:paraId="56E2B821" w14:textId="77777777" w:rsidR="0065095C" w:rsidRPr="00BA0797" w:rsidRDefault="0065095C"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8 Основ ценообразования</w:t>
      </w:r>
      <w:r w:rsidR="00B40CD3" w:rsidRPr="00BA0797">
        <w:rPr>
          <w:rFonts w:ascii="Myriad Pro" w:hAnsi="Myriad Pro"/>
          <w:sz w:val="26"/>
          <w:szCs w:val="26"/>
        </w:rPr>
        <w:t xml:space="preserve"> № 1178</w:t>
      </w:r>
      <w:r w:rsidRPr="00BA0797">
        <w:rPr>
          <w:rFonts w:ascii="Myriad Pro" w:hAnsi="Myriad Pro"/>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52BEA7A6" w14:textId="77777777" w:rsidR="0065095C" w:rsidRPr="00BA0797" w:rsidRDefault="0065095C"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77326717" w14:textId="77777777" w:rsidR="0065095C" w:rsidRPr="00BA0797" w:rsidRDefault="0065095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63A9CAC0" w14:textId="77777777" w:rsidR="0065095C" w:rsidRPr="00BA0797" w:rsidRDefault="0065095C" w:rsidP="001B7BAC">
      <w:pPr>
        <w:pStyle w:val="11"/>
        <w:numPr>
          <w:ilvl w:val="0"/>
          <w:numId w:val="2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03D40916" w14:textId="77777777" w:rsidR="0065095C" w:rsidRPr="00BA0797" w:rsidRDefault="0065095C" w:rsidP="001B7BAC">
      <w:pPr>
        <w:pStyle w:val="11"/>
        <w:numPr>
          <w:ilvl w:val="0"/>
          <w:numId w:val="2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принадлежности территориальной сетевой организации к группе территориальных сетевых организаций, имеющих сопоставимые друг с другом экономические и (или) технические характеристики и (или) условия деятельности;</w:t>
      </w:r>
    </w:p>
    <w:p w14:paraId="786D4297" w14:textId="77777777" w:rsidR="0065095C" w:rsidRPr="00BA0797" w:rsidRDefault="0065095C" w:rsidP="001B7BAC">
      <w:pPr>
        <w:pStyle w:val="11"/>
        <w:numPr>
          <w:ilvl w:val="0"/>
          <w:numId w:val="2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2A0A480" w14:textId="77777777" w:rsidR="0065095C" w:rsidRPr="00BA0797" w:rsidRDefault="0065095C"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37D38FE7" w14:textId="77777777" w:rsidR="00E75D2B" w:rsidRPr="00BA0797" w:rsidRDefault="00E75D2B" w:rsidP="00BA0797">
      <w:pPr>
        <w:spacing w:after="0" w:line="360" w:lineRule="auto"/>
        <w:ind w:firstLine="567"/>
        <w:contextualSpacing/>
        <w:jc w:val="both"/>
        <w:rPr>
          <w:rFonts w:ascii="Myriad Pro" w:hAnsi="Myriad Pro"/>
          <w:sz w:val="26"/>
          <w:szCs w:val="26"/>
        </w:rPr>
      </w:pPr>
    </w:p>
    <w:p w14:paraId="4A445CBF" w14:textId="77777777" w:rsidR="0065095C" w:rsidRPr="00BA0797" w:rsidRDefault="0065095C"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3BA6DE55" w14:textId="77777777" w:rsidR="003C7E88"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Показатели надежности и качества услуг сетевой организации определены в соответствии с</w:t>
      </w:r>
      <w:r w:rsidR="009C7B3E" w:rsidRPr="00BA0797">
        <w:rPr>
          <w:rFonts w:ascii="Myriad Pro" w:hAnsi="Myriad Pro"/>
          <w:sz w:val="26"/>
          <w:szCs w:val="26"/>
        </w:rPr>
        <w:t xml:space="preserve"> </w:t>
      </w:r>
      <w:r w:rsidRPr="00BA0797">
        <w:rPr>
          <w:rFonts w:ascii="Myriad Pro" w:hAnsi="Myriad Pro"/>
          <w:sz w:val="26"/>
          <w:szCs w:val="26"/>
        </w:rPr>
        <w:t xml:space="preserve">Основами ценообразования, приказом Министерства энергетики Российской Федерации от 29.11.2016 №1256 </w:t>
      </w:r>
      <w:r w:rsidR="00586D28" w:rsidRPr="00BA0797">
        <w:rPr>
          <w:rFonts w:ascii="Myriad Pro" w:hAnsi="Myriad Pro"/>
          <w:sz w:val="26"/>
          <w:szCs w:val="26"/>
        </w:rPr>
        <w:t>«</w:t>
      </w:r>
      <w:r w:rsidRPr="00BA0797">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(общероссийской) электрической сетью и территориальных сетевых организаций</w:t>
      </w:r>
      <w:r w:rsidR="00586D28" w:rsidRPr="00BA0797">
        <w:rPr>
          <w:rFonts w:ascii="Myriad Pro" w:hAnsi="Myriad Pro"/>
          <w:sz w:val="26"/>
          <w:szCs w:val="26"/>
        </w:rPr>
        <w:t>»</w:t>
      </w:r>
      <w:r w:rsidRPr="00BA0797">
        <w:rPr>
          <w:rFonts w:ascii="Myriad Pro" w:hAnsi="Myriad Pro"/>
          <w:sz w:val="26"/>
          <w:szCs w:val="26"/>
        </w:rPr>
        <w:t xml:space="preserve"> и приказом Министерства энергетики Российской Федерации от 18.10.2017 №976 </w:t>
      </w:r>
      <w:r w:rsidR="00586D28" w:rsidRPr="00BA0797">
        <w:rPr>
          <w:rFonts w:ascii="Myriad Pro" w:hAnsi="Myriad Pro"/>
          <w:sz w:val="26"/>
          <w:szCs w:val="26"/>
        </w:rPr>
        <w:t>«</w:t>
      </w:r>
      <w:r w:rsidRPr="00BA0797">
        <w:rPr>
          <w:rFonts w:ascii="Myriad Pro" w:hAnsi="Myriad Pro"/>
          <w:sz w:val="26"/>
          <w:szCs w:val="26"/>
        </w:rPr>
        <w:t>Об утверждении базовых 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r w:rsidR="00586D28" w:rsidRPr="00BA0797">
        <w:rPr>
          <w:rFonts w:ascii="Myriad Pro" w:hAnsi="Myriad Pro"/>
          <w:sz w:val="26"/>
          <w:szCs w:val="26"/>
        </w:rPr>
        <w:t>»</w:t>
      </w:r>
      <w:r w:rsidRPr="00BA0797">
        <w:rPr>
          <w:rFonts w:ascii="Myriad Pro" w:hAnsi="Myriad Pro"/>
          <w:sz w:val="26"/>
          <w:szCs w:val="26"/>
        </w:rPr>
        <w:t>.</w:t>
      </w:r>
    </w:p>
    <w:p w14:paraId="0BAC3FA5" w14:textId="77777777" w:rsidR="003C7E88"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Показатель с</w:t>
      </w:r>
      <w:r w:rsidRPr="00BA0797">
        <w:rPr>
          <w:rFonts w:ascii="Myriad Pro" w:hAnsi="Myriad Pro"/>
          <w:sz w:val="26"/>
          <w:szCs w:val="26"/>
          <w:u w:val="single"/>
        </w:rPr>
        <w:t>редней продолжительности прекращений передачи электрической энергии на точку поставки</w:t>
      </w:r>
      <w:r w:rsidRPr="00BA0797">
        <w:rPr>
          <w:rFonts w:ascii="Myriad Pro" w:hAnsi="Myriad Pro"/>
          <w:sz w:val="26"/>
          <w:szCs w:val="26"/>
        </w:rPr>
        <w:t xml:space="preserve"> (</w:t>
      </w:r>
      <w:proofErr w:type="spellStart"/>
      <w:r w:rsidRPr="00BA0797">
        <w:rPr>
          <w:rFonts w:ascii="Myriad Pro" w:hAnsi="Myriad Pro"/>
          <w:sz w:val="26"/>
          <w:szCs w:val="26"/>
        </w:rPr>
        <w:t>П</w:t>
      </w:r>
      <w:r w:rsidRPr="00BA0797">
        <w:rPr>
          <w:rFonts w:ascii="Myriad Pro" w:hAnsi="Myriad Pro"/>
          <w:sz w:val="26"/>
          <w:szCs w:val="26"/>
          <w:vertAlign w:val="subscript"/>
        </w:rPr>
        <w:t>saidi</w:t>
      </w:r>
      <w:proofErr w:type="spellEnd"/>
      <w:r w:rsidRPr="00BA0797">
        <w:rPr>
          <w:rFonts w:ascii="Myriad Pro" w:hAnsi="Myriad Pro"/>
          <w:sz w:val="26"/>
          <w:szCs w:val="26"/>
        </w:rPr>
        <w:t xml:space="preserve">) рассчитан в соответствии с пунктами 4.2.2. и 4.2.3. Методических указаний по расчету уровня надежности и качества поставляемых товаров и оказываемых услуг для организации по </w:t>
      </w:r>
      <w:r w:rsidRPr="00BA0797">
        <w:rPr>
          <w:rFonts w:ascii="Myriad Pro" w:hAnsi="Myriad Pro"/>
          <w:sz w:val="26"/>
          <w:szCs w:val="26"/>
        </w:rPr>
        <w:lastRenderedPageBreak/>
        <w:t>управлению единой национальной (общероссийской) электрической сетью и территориальных сетевых организаций.</w:t>
      </w:r>
    </w:p>
    <w:p w14:paraId="6A124B78" w14:textId="77777777" w:rsidR="003C7E88"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Для первого расчетного периода регулирования в долгосрочном периоде регулирования, на который устанавливаются плановые значения показателя, </w:t>
      </w:r>
      <w:proofErr w:type="spellStart"/>
      <w:r w:rsidRPr="00BA0797">
        <w:rPr>
          <w:rFonts w:ascii="Myriad Pro" w:hAnsi="Myriad Pro"/>
          <w:sz w:val="26"/>
          <w:szCs w:val="26"/>
        </w:rPr>
        <w:t>П</w:t>
      </w:r>
      <w:r w:rsidRPr="00BA0797">
        <w:rPr>
          <w:rFonts w:ascii="Myriad Pro" w:hAnsi="Myriad Pro"/>
          <w:sz w:val="26"/>
          <w:szCs w:val="26"/>
          <w:vertAlign w:val="subscript"/>
        </w:rPr>
        <w:t>saidi</w:t>
      </w:r>
      <w:proofErr w:type="spellEnd"/>
      <w:r w:rsidRPr="00BA0797">
        <w:rPr>
          <w:rFonts w:ascii="Myriad Pro" w:hAnsi="Myriad Pro"/>
          <w:sz w:val="26"/>
          <w:szCs w:val="26"/>
        </w:rPr>
        <w:t xml:space="preserve"> определен как минимальное значение из фактического значения показателей уровня надежности оказываемых услуг за период предшествующий текущему и среднего значения фактических значений показателей уровня надежности оказываемых услуг за периоды, предшествующие текущему, но не более трех расчетных периодов, имеющихся на момент установления плановых значений с применением темпа улучшения (</w:t>
      </w:r>
      <w:proofErr w:type="spellStart"/>
      <w:r w:rsidRPr="00BA0797">
        <w:rPr>
          <w:rFonts w:ascii="Myriad Pro" w:hAnsi="Myriad Pro"/>
          <w:sz w:val="26"/>
          <w:szCs w:val="26"/>
        </w:rPr>
        <w:t>rm</w:t>
      </w:r>
      <w:proofErr w:type="spellEnd"/>
      <w:r w:rsidRPr="00BA0797">
        <w:rPr>
          <w:rFonts w:ascii="Myriad Pro" w:hAnsi="Myriad Pro"/>
          <w:sz w:val="26"/>
          <w:szCs w:val="26"/>
        </w:rPr>
        <w:t xml:space="preserve"> = 0,015).</w:t>
      </w:r>
    </w:p>
    <w:p w14:paraId="5AE63314" w14:textId="77777777" w:rsidR="003C7E88" w:rsidRPr="00BA0797" w:rsidRDefault="003C7E88" w:rsidP="00BA0797">
      <w:pPr>
        <w:spacing w:after="0" w:line="360" w:lineRule="auto"/>
        <w:ind w:firstLine="567"/>
        <w:contextualSpacing/>
        <w:jc w:val="both"/>
        <w:rPr>
          <w:rFonts w:ascii="Myriad Pro" w:hAnsi="Myriad Pro"/>
          <w:i/>
          <w:sz w:val="26"/>
          <w:szCs w:val="26"/>
        </w:rPr>
      </w:pPr>
      <w:r w:rsidRPr="00BA0797">
        <w:rPr>
          <w:rFonts w:ascii="Myriad Pro" w:hAnsi="Myriad Pro"/>
          <w:i/>
          <w:sz w:val="26"/>
          <w:szCs w:val="26"/>
        </w:rPr>
        <w:t>Фактические значения показателя за 2014 – 2016 годы:</w:t>
      </w:r>
    </w:p>
    <w:p w14:paraId="4C42631A" w14:textId="77777777" w:rsidR="003C7E88"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2014saidi</w:t>
      </w:r>
      <w:r w:rsidRPr="00BA0797">
        <w:rPr>
          <w:rFonts w:ascii="Myriad Pro" w:hAnsi="Myriad Pro"/>
          <w:sz w:val="26"/>
          <w:szCs w:val="26"/>
        </w:rPr>
        <w:t xml:space="preserve"> = 3,5651, час</w:t>
      </w:r>
    </w:p>
    <w:p w14:paraId="29E0B84F" w14:textId="77777777" w:rsidR="003C7E88"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2015saidi</w:t>
      </w:r>
      <w:r w:rsidRPr="00BA0797">
        <w:rPr>
          <w:rFonts w:ascii="Myriad Pro" w:hAnsi="Myriad Pro"/>
          <w:sz w:val="26"/>
          <w:szCs w:val="26"/>
        </w:rPr>
        <w:t xml:space="preserve"> = 4,0011, час</w:t>
      </w:r>
    </w:p>
    <w:p w14:paraId="2D0B7CB3" w14:textId="77777777" w:rsidR="005D483E"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2016saidi</w:t>
      </w:r>
      <w:r w:rsidRPr="00BA0797">
        <w:rPr>
          <w:rFonts w:ascii="Myriad Pro" w:hAnsi="Myriad Pro"/>
          <w:sz w:val="26"/>
          <w:szCs w:val="26"/>
        </w:rPr>
        <w:t xml:space="preserve"> = 2,8842, час – минимальное значение </w:t>
      </w:r>
    </w:p>
    <w:p w14:paraId="2CBBBC3D" w14:textId="77777777" w:rsidR="003C7E88"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2017saidiпл</w:t>
      </w:r>
      <w:r w:rsidRPr="00BA0797">
        <w:rPr>
          <w:rFonts w:ascii="Myriad Pro" w:hAnsi="Myriad Pro"/>
          <w:sz w:val="26"/>
          <w:szCs w:val="26"/>
        </w:rPr>
        <w:t xml:space="preserve"> = 2,8842, час</w:t>
      </w:r>
    </w:p>
    <w:p w14:paraId="39314880" w14:textId="77777777" w:rsidR="003C7E88" w:rsidRPr="00BA0797" w:rsidRDefault="003C7E88"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П</w:t>
      </w:r>
      <w:r w:rsidRPr="00BA0797">
        <w:rPr>
          <w:rFonts w:ascii="Myriad Pro" w:hAnsi="Myriad Pro"/>
          <w:sz w:val="26"/>
          <w:szCs w:val="26"/>
          <w:vertAlign w:val="subscript"/>
        </w:rPr>
        <w:t>ср</w:t>
      </w:r>
      <w:proofErr w:type="spellEnd"/>
      <w:r w:rsidRPr="00BA0797">
        <w:rPr>
          <w:rFonts w:ascii="Myriad Pro" w:hAnsi="Myriad Pro"/>
          <w:sz w:val="26"/>
          <w:szCs w:val="26"/>
          <w:vertAlign w:val="subscript"/>
        </w:rPr>
        <w:t xml:space="preserve">, </w:t>
      </w:r>
      <w:proofErr w:type="spellStart"/>
      <w:r w:rsidRPr="00BA0797">
        <w:rPr>
          <w:rFonts w:ascii="Myriad Pro" w:hAnsi="Myriad Pro"/>
          <w:sz w:val="26"/>
          <w:szCs w:val="26"/>
          <w:vertAlign w:val="subscript"/>
        </w:rPr>
        <w:t>saidi</w:t>
      </w:r>
      <w:proofErr w:type="spellEnd"/>
      <w:r w:rsidRPr="00BA0797">
        <w:rPr>
          <w:rFonts w:ascii="Myriad Pro" w:hAnsi="Myriad Pro"/>
          <w:sz w:val="26"/>
          <w:szCs w:val="26"/>
          <w:vertAlign w:val="subscript"/>
        </w:rPr>
        <w:t xml:space="preserve"> </w:t>
      </w:r>
      <w:r w:rsidRPr="00BA0797">
        <w:rPr>
          <w:rFonts w:ascii="Myriad Pro" w:hAnsi="Myriad Pro"/>
          <w:sz w:val="26"/>
          <w:szCs w:val="26"/>
        </w:rPr>
        <w:t>= 3,4835, час</w:t>
      </w:r>
    </w:p>
    <w:p w14:paraId="32B73642" w14:textId="77777777" w:rsidR="003C7E88" w:rsidRPr="00BA0797" w:rsidRDefault="003C7E88" w:rsidP="00BA0797">
      <w:pPr>
        <w:spacing w:after="0" w:line="360" w:lineRule="auto"/>
        <w:ind w:firstLine="567"/>
        <w:contextualSpacing/>
        <w:jc w:val="both"/>
        <w:rPr>
          <w:rFonts w:ascii="Myriad Pro" w:hAnsi="Myriad Pro"/>
          <w:i/>
          <w:sz w:val="26"/>
          <w:szCs w:val="26"/>
        </w:rPr>
      </w:pPr>
      <w:r w:rsidRPr="00BA0797">
        <w:rPr>
          <w:rFonts w:ascii="Myriad Pro" w:hAnsi="Myriad Pro"/>
          <w:i/>
          <w:sz w:val="26"/>
          <w:szCs w:val="26"/>
        </w:rPr>
        <w:t>Плановые значения показателя на 2018-2022 годы:</w:t>
      </w:r>
    </w:p>
    <w:p w14:paraId="39A96110" w14:textId="77777777" w:rsidR="003C7E88" w:rsidRPr="00BA0797" w:rsidRDefault="003C7E88" w:rsidP="00BA0797">
      <w:pPr>
        <w:spacing w:after="0" w:line="360" w:lineRule="auto"/>
        <w:ind w:firstLine="567"/>
        <w:contextualSpacing/>
        <w:jc w:val="both"/>
        <w:rPr>
          <w:rFonts w:ascii="Myriad Pro" w:hAnsi="Myriad Pro"/>
          <w:sz w:val="26"/>
          <w:szCs w:val="26"/>
          <w:lang w:val="en-US"/>
        </w:rPr>
      </w:pPr>
      <w:r w:rsidRPr="00BA0797">
        <w:rPr>
          <w:rFonts w:ascii="Myriad Pro" w:hAnsi="Myriad Pro"/>
          <w:sz w:val="26"/>
          <w:szCs w:val="26"/>
        </w:rPr>
        <w:t>П</w:t>
      </w:r>
      <w:r w:rsidRPr="00BA0797">
        <w:rPr>
          <w:rFonts w:ascii="Myriad Pro" w:hAnsi="Myriad Pro"/>
          <w:sz w:val="26"/>
          <w:szCs w:val="26"/>
          <w:lang w:val="en-US"/>
        </w:rPr>
        <w:t xml:space="preserve">t+1, </w:t>
      </w:r>
      <w:proofErr w:type="spellStart"/>
      <w:r w:rsidRPr="00BA0797">
        <w:rPr>
          <w:rFonts w:ascii="Myriad Pro" w:hAnsi="Myriad Pro"/>
          <w:sz w:val="26"/>
          <w:szCs w:val="26"/>
          <w:lang w:val="en-US"/>
        </w:rPr>
        <w:t>saidi</w:t>
      </w:r>
      <w:r w:rsidRPr="00BA0797">
        <w:rPr>
          <w:rFonts w:ascii="Myriad Pro" w:hAnsi="Myriad Pro"/>
          <w:sz w:val="26"/>
          <w:szCs w:val="26"/>
        </w:rPr>
        <w:t>пл</w:t>
      </w:r>
      <w:proofErr w:type="spellEnd"/>
      <w:r w:rsidRPr="00BA0797">
        <w:rPr>
          <w:rFonts w:ascii="Myriad Pro" w:hAnsi="Myriad Pro"/>
          <w:sz w:val="26"/>
          <w:szCs w:val="26"/>
          <w:lang w:val="en-US"/>
        </w:rPr>
        <w:t xml:space="preserve"> = </w:t>
      </w:r>
      <w:r w:rsidRPr="00BA0797">
        <w:rPr>
          <w:rFonts w:ascii="Myriad Pro" w:hAnsi="Myriad Pro"/>
          <w:sz w:val="26"/>
          <w:szCs w:val="26"/>
        </w:rPr>
        <w:t>П</w:t>
      </w:r>
      <w:r w:rsidRPr="00BA0797">
        <w:rPr>
          <w:rFonts w:ascii="Myriad Pro" w:hAnsi="Myriad Pro"/>
          <w:sz w:val="26"/>
          <w:szCs w:val="26"/>
          <w:lang w:val="en-US"/>
        </w:rPr>
        <w:t xml:space="preserve">t, </w:t>
      </w:r>
      <w:proofErr w:type="spellStart"/>
      <w:r w:rsidRPr="00BA0797">
        <w:rPr>
          <w:rFonts w:ascii="Myriad Pro" w:hAnsi="Myriad Pro"/>
          <w:sz w:val="26"/>
          <w:szCs w:val="26"/>
          <w:lang w:val="en-US"/>
        </w:rPr>
        <w:t>saidi</w:t>
      </w:r>
      <w:r w:rsidRPr="00BA0797">
        <w:rPr>
          <w:rFonts w:ascii="Myriad Pro" w:hAnsi="Myriad Pro"/>
          <w:sz w:val="26"/>
          <w:szCs w:val="26"/>
        </w:rPr>
        <w:t>пл</w:t>
      </w:r>
      <w:proofErr w:type="spellEnd"/>
      <w:r w:rsidRPr="00BA0797">
        <w:rPr>
          <w:rFonts w:ascii="Myriad Pro" w:hAnsi="Myriad Pro"/>
          <w:sz w:val="26"/>
          <w:szCs w:val="26"/>
          <w:lang w:val="en-US"/>
        </w:rPr>
        <w:t xml:space="preserve"> × (1 - rm)</w:t>
      </w:r>
    </w:p>
    <w:p w14:paraId="31FD698C" w14:textId="77777777" w:rsidR="003C7E88" w:rsidRPr="00BA0797" w:rsidRDefault="003C7E88" w:rsidP="00BA0797">
      <w:pPr>
        <w:spacing w:after="0" w:line="360" w:lineRule="auto"/>
        <w:ind w:firstLine="567"/>
        <w:contextualSpacing/>
        <w:jc w:val="both"/>
        <w:rPr>
          <w:rFonts w:ascii="Myriad Pro" w:hAnsi="Myriad Pro"/>
          <w:sz w:val="26"/>
          <w:szCs w:val="26"/>
          <w:lang w:val="en-US"/>
        </w:rPr>
      </w:pPr>
      <w:r w:rsidRPr="00BA0797">
        <w:rPr>
          <w:rFonts w:ascii="Myriad Pro" w:hAnsi="Myriad Pro"/>
          <w:sz w:val="26"/>
          <w:szCs w:val="26"/>
        </w:rPr>
        <w:t>П</w:t>
      </w:r>
      <w:r w:rsidRPr="00BA0797">
        <w:rPr>
          <w:rFonts w:ascii="Myriad Pro" w:hAnsi="Myriad Pro"/>
          <w:sz w:val="26"/>
          <w:szCs w:val="26"/>
          <w:vertAlign w:val="subscript"/>
          <w:lang w:val="en-US"/>
        </w:rPr>
        <w:t>2018saidi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w:t>
      </w:r>
      <w:r w:rsidRPr="00BA0797">
        <w:rPr>
          <w:rFonts w:ascii="Myriad Pro" w:hAnsi="Myriad Pro"/>
          <w:sz w:val="26"/>
          <w:szCs w:val="26"/>
        </w:rPr>
        <w:t>П</w:t>
      </w:r>
      <w:r w:rsidRPr="00BA0797">
        <w:rPr>
          <w:rFonts w:ascii="Myriad Pro" w:hAnsi="Myriad Pro"/>
          <w:sz w:val="26"/>
          <w:szCs w:val="26"/>
          <w:vertAlign w:val="subscript"/>
          <w:lang w:val="en-US"/>
        </w:rPr>
        <w:t>2017saidi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vertAlign w:val="subscript"/>
          <w:lang w:val="en-US"/>
        </w:rPr>
        <w:t xml:space="preserve"> </w:t>
      </w:r>
      <w:r w:rsidRPr="00BA0797">
        <w:rPr>
          <w:rFonts w:ascii="Myriad Pro" w:hAnsi="Myriad Pro"/>
          <w:sz w:val="26"/>
          <w:szCs w:val="26"/>
          <w:lang w:val="en-US"/>
        </w:rPr>
        <w:t xml:space="preserve">× (1 – rm) = 2,8842 × (1 - 0,015) = 2,8409 </w:t>
      </w:r>
      <w:r w:rsidRPr="00BA0797">
        <w:rPr>
          <w:rFonts w:ascii="Myriad Pro" w:hAnsi="Myriad Pro"/>
          <w:sz w:val="26"/>
          <w:szCs w:val="26"/>
        </w:rPr>
        <w:t>час</w:t>
      </w:r>
    </w:p>
    <w:p w14:paraId="61C6E551" w14:textId="77777777" w:rsidR="003C7E88" w:rsidRPr="00BA0797" w:rsidRDefault="003C7E88" w:rsidP="00BA0797">
      <w:pPr>
        <w:spacing w:after="0" w:line="360" w:lineRule="auto"/>
        <w:ind w:firstLine="567"/>
        <w:contextualSpacing/>
        <w:jc w:val="both"/>
        <w:rPr>
          <w:rFonts w:ascii="Myriad Pro" w:hAnsi="Myriad Pro"/>
          <w:sz w:val="26"/>
          <w:szCs w:val="26"/>
          <w:lang w:val="en-US"/>
        </w:rPr>
      </w:pPr>
      <w:r w:rsidRPr="00BA0797">
        <w:rPr>
          <w:rFonts w:ascii="Myriad Pro" w:hAnsi="Myriad Pro"/>
          <w:sz w:val="26"/>
          <w:szCs w:val="26"/>
        </w:rPr>
        <w:t>П</w:t>
      </w:r>
      <w:r w:rsidRPr="00BA0797">
        <w:rPr>
          <w:rFonts w:ascii="Myriad Pro" w:hAnsi="Myriad Pro"/>
          <w:sz w:val="26"/>
          <w:szCs w:val="26"/>
          <w:vertAlign w:val="subscript"/>
          <w:lang w:val="en-US"/>
        </w:rPr>
        <w:t>2019saidi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w:t>
      </w:r>
      <w:r w:rsidRPr="00BA0797">
        <w:rPr>
          <w:rFonts w:ascii="Myriad Pro" w:hAnsi="Myriad Pro"/>
          <w:sz w:val="26"/>
          <w:szCs w:val="26"/>
        </w:rPr>
        <w:t>П</w:t>
      </w:r>
      <w:r w:rsidRPr="00BA0797">
        <w:rPr>
          <w:rFonts w:ascii="Myriad Pro" w:hAnsi="Myriad Pro"/>
          <w:sz w:val="26"/>
          <w:szCs w:val="26"/>
          <w:vertAlign w:val="subscript"/>
          <w:lang w:val="en-US"/>
        </w:rPr>
        <w:t>2018saidi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(1 – rm) =</w:t>
      </w:r>
      <w:r w:rsidR="00C737C0" w:rsidRPr="00BA0797">
        <w:rPr>
          <w:rFonts w:ascii="Myriad Pro" w:hAnsi="Myriad Pro"/>
          <w:sz w:val="26"/>
          <w:szCs w:val="26"/>
          <w:lang w:val="en-US"/>
        </w:rPr>
        <w:t xml:space="preserve"> 2,8409 × (1 - 0,015) = 2,7983 </w:t>
      </w:r>
      <w:r w:rsidRPr="00BA0797">
        <w:rPr>
          <w:rFonts w:ascii="Myriad Pro" w:hAnsi="Myriad Pro"/>
          <w:sz w:val="26"/>
          <w:szCs w:val="26"/>
        </w:rPr>
        <w:t>час</w:t>
      </w:r>
    </w:p>
    <w:p w14:paraId="26583CE1" w14:textId="77777777" w:rsidR="003C7E88" w:rsidRPr="00BA0797" w:rsidRDefault="003C7E88" w:rsidP="00BA0797">
      <w:pPr>
        <w:spacing w:after="0" w:line="360" w:lineRule="auto"/>
        <w:ind w:firstLine="567"/>
        <w:contextualSpacing/>
        <w:jc w:val="both"/>
        <w:rPr>
          <w:rFonts w:ascii="Myriad Pro" w:hAnsi="Myriad Pro"/>
          <w:sz w:val="26"/>
          <w:szCs w:val="26"/>
          <w:lang w:val="en-US"/>
        </w:rPr>
      </w:pPr>
      <w:r w:rsidRPr="00BA0797">
        <w:rPr>
          <w:rFonts w:ascii="Myriad Pro" w:hAnsi="Myriad Pro"/>
          <w:sz w:val="26"/>
          <w:szCs w:val="26"/>
        </w:rPr>
        <w:t>П</w:t>
      </w:r>
      <w:r w:rsidRPr="00BA0797">
        <w:rPr>
          <w:rFonts w:ascii="Myriad Pro" w:hAnsi="Myriad Pro"/>
          <w:sz w:val="26"/>
          <w:szCs w:val="26"/>
          <w:vertAlign w:val="subscript"/>
          <w:lang w:val="en-US"/>
        </w:rPr>
        <w:t>2020saidi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w:t>
      </w:r>
      <w:r w:rsidRPr="00BA0797">
        <w:rPr>
          <w:rFonts w:ascii="Myriad Pro" w:hAnsi="Myriad Pro"/>
          <w:sz w:val="26"/>
          <w:szCs w:val="26"/>
        </w:rPr>
        <w:t>П</w:t>
      </w:r>
      <w:r w:rsidRPr="00BA0797">
        <w:rPr>
          <w:rFonts w:ascii="Myriad Pro" w:hAnsi="Myriad Pro"/>
          <w:sz w:val="26"/>
          <w:szCs w:val="26"/>
          <w:vertAlign w:val="subscript"/>
          <w:lang w:val="en-US"/>
        </w:rPr>
        <w:t>2019saidi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(1 – rm) = 2,7983 × (1 - 0,015) = 2,7563 </w:t>
      </w:r>
      <w:r w:rsidRPr="00BA0797">
        <w:rPr>
          <w:rFonts w:ascii="Myriad Pro" w:hAnsi="Myriad Pro"/>
          <w:sz w:val="26"/>
          <w:szCs w:val="26"/>
        </w:rPr>
        <w:t>час</w:t>
      </w:r>
    </w:p>
    <w:p w14:paraId="22243F29" w14:textId="77777777" w:rsidR="003C7E88" w:rsidRPr="00BA0797" w:rsidRDefault="003C7E88" w:rsidP="00BA0797">
      <w:pPr>
        <w:spacing w:after="0" w:line="360" w:lineRule="auto"/>
        <w:ind w:firstLine="567"/>
        <w:contextualSpacing/>
        <w:jc w:val="both"/>
        <w:rPr>
          <w:rFonts w:ascii="Myriad Pro" w:hAnsi="Myriad Pro"/>
          <w:sz w:val="26"/>
          <w:szCs w:val="26"/>
          <w:lang w:val="en-US"/>
        </w:rPr>
      </w:pPr>
      <w:r w:rsidRPr="00BA0797">
        <w:rPr>
          <w:rFonts w:ascii="Myriad Pro" w:hAnsi="Myriad Pro"/>
          <w:sz w:val="26"/>
          <w:szCs w:val="26"/>
        </w:rPr>
        <w:t>П</w:t>
      </w:r>
      <w:r w:rsidRPr="00BA0797">
        <w:rPr>
          <w:rFonts w:ascii="Myriad Pro" w:hAnsi="Myriad Pro"/>
          <w:sz w:val="26"/>
          <w:szCs w:val="26"/>
          <w:vertAlign w:val="subscript"/>
          <w:lang w:val="en-US"/>
        </w:rPr>
        <w:t>2021saidi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w:t>
      </w:r>
      <w:r w:rsidRPr="00BA0797">
        <w:rPr>
          <w:rFonts w:ascii="Myriad Pro" w:hAnsi="Myriad Pro"/>
          <w:sz w:val="26"/>
          <w:szCs w:val="26"/>
        </w:rPr>
        <w:t>П</w:t>
      </w:r>
      <w:r w:rsidR="00713442" w:rsidRPr="00BA0797">
        <w:rPr>
          <w:rFonts w:ascii="Myriad Pro" w:hAnsi="Myriad Pro"/>
          <w:sz w:val="26"/>
          <w:szCs w:val="26"/>
          <w:vertAlign w:val="subscript"/>
          <w:lang w:val="en-US"/>
        </w:rPr>
        <w:t>2020</w:t>
      </w:r>
      <w:r w:rsidRPr="00BA0797">
        <w:rPr>
          <w:rFonts w:ascii="Myriad Pro" w:hAnsi="Myriad Pro"/>
          <w:sz w:val="26"/>
          <w:szCs w:val="26"/>
          <w:vertAlign w:val="subscript"/>
          <w:lang w:val="en-US"/>
        </w:rPr>
        <w:t>saidi</w:t>
      </w:r>
      <w:proofErr w:type="spellStart"/>
      <w:r w:rsidRPr="00BA0797">
        <w:rPr>
          <w:rFonts w:ascii="Myriad Pro" w:hAnsi="Myriad Pro"/>
          <w:sz w:val="26"/>
          <w:szCs w:val="26"/>
          <w:vertAlign w:val="subscript"/>
        </w:rPr>
        <w:t>пл</w:t>
      </w:r>
      <w:proofErr w:type="spellEnd"/>
      <w:r w:rsidRPr="00BA0797">
        <w:rPr>
          <w:rFonts w:ascii="Myriad Pro" w:hAnsi="Myriad Pro"/>
          <w:sz w:val="26"/>
          <w:szCs w:val="26"/>
          <w:lang w:val="en-US"/>
        </w:rPr>
        <w:t xml:space="preserve"> × (1 – rm) = 2,7563 × (1 - 0,015) = 2,715 </w:t>
      </w:r>
      <w:r w:rsidRPr="00BA0797">
        <w:rPr>
          <w:rFonts w:ascii="Myriad Pro" w:hAnsi="Myriad Pro"/>
          <w:sz w:val="26"/>
          <w:szCs w:val="26"/>
        </w:rPr>
        <w:t>час</w:t>
      </w:r>
    </w:p>
    <w:p w14:paraId="6397BCF1" w14:textId="77777777" w:rsidR="003667EC" w:rsidRPr="00BA0797" w:rsidRDefault="003C7E8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00713442" w:rsidRPr="00BA0797">
        <w:rPr>
          <w:rFonts w:ascii="Myriad Pro" w:hAnsi="Myriad Pro"/>
          <w:sz w:val="26"/>
          <w:szCs w:val="26"/>
          <w:vertAlign w:val="subscript"/>
        </w:rPr>
        <w:t>2022</w:t>
      </w:r>
      <w:proofErr w:type="spellStart"/>
      <w:r w:rsidRPr="00BA0797">
        <w:rPr>
          <w:rFonts w:ascii="Myriad Pro" w:hAnsi="Myriad Pro"/>
          <w:sz w:val="26"/>
          <w:szCs w:val="26"/>
          <w:vertAlign w:val="subscript"/>
          <w:lang w:val="en-US"/>
        </w:rPr>
        <w:t>saidi</w:t>
      </w:r>
      <w:r w:rsidRPr="00BA0797">
        <w:rPr>
          <w:rFonts w:ascii="Myriad Pro" w:hAnsi="Myriad Pro"/>
          <w:sz w:val="26"/>
          <w:szCs w:val="26"/>
          <w:vertAlign w:val="subscript"/>
        </w:rPr>
        <w:t>пл</w:t>
      </w:r>
      <w:proofErr w:type="spellEnd"/>
      <w:r w:rsidRPr="00BA0797">
        <w:rPr>
          <w:rFonts w:ascii="Myriad Pro" w:hAnsi="Myriad Pro"/>
          <w:sz w:val="26"/>
          <w:szCs w:val="26"/>
        </w:rPr>
        <w:t xml:space="preserve"> = П</w:t>
      </w:r>
      <w:r w:rsidRPr="00BA0797">
        <w:rPr>
          <w:rFonts w:ascii="Myriad Pro" w:hAnsi="Myriad Pro"/>
          <w:sz w:val="26"/>
          <w:szCs w:val="26"/>
          <w:vertAlign w:val="subscript"/>
        </w:rPr>
        <w:t>2021</w:t>
      </w:r>
      <w:proofErr w:type="spellStart"/>
      <w:r w:rsidRPr="00BA0797">
        <w:rPr>
          <w:rFonts w:ascii="Myriad Pro" w:hAnsi="Myriad Pro"/>
          <w:sz w:val="26"/>
          <w:szCs w:val="26"/>
          <w:vertAlign w:val="subscript"/>
          <w:lang w:val="en-US"/>
        </w:rPr>
        <w:t>saidi</w:t>
      </w:r>
      <w:r w:rsidRPr="00BA0797">
        <w:rPr>
          <w:rFonts w:ascii="Myriad Pro" w:hAnsi="Myriad Pro"/>
          <w:sz w:val="26"/>
          <w:szCs w:val="26"/>
          <w:vertAlign w:val="subscript"/>
        </w:rPr>
        <w:t>пл</w:t>
      </w:r>
      <w:proofErr w:type="spellEnd"/>
      <w:r w:rsidRPr="00BA0797">
        <w:rPr>
          <w:rFonts w:ascii="Myriad Pro" w:hAnsi="Myriad Pro"/>
          <w:sz w:val="26"/>
          <w:szCs w:val="26"/>
        </w:rPr>
        <w:t xml:space="preserve"> × (1 – </w:t>
      </w:r>
      <w:r w:rsidRPr="00BA0797">
        <w:rPr>
          <w:rFonts w:ascii="Myriad Pro" w:hAnsi="Myriad Pro"/>
          <w:sz w:val="26"/>
          <w:szCs w:val="26"/>
          <w:lang w:val="en-US"/>
        </w:rPr>
        <w:t>rm</w:t>
      </w:r>
      <w:r w:rsidRPr="00BA0797">
        <w:rPr>
          <w:rFonts w:ascii="Myriad Pro" w:hAnsi="Myriad Pro"/>
          <w:sz w:val="26"/>
          <w:szCs w:val="26"/>
        </w:rPr>
        <w:t>) = 2,715 × (1 - 0,015) = 2,6743 час.</w:t>
      </w:r>
    </w:p>
    <w:p w14:paraId="4F385A78" w14:textId="77777777" w:rsidR="005D483E" w:rsidRPr="00BA0797" w:rsidRDefault="005D483E" w:rsidP="00BA0797">
      <w:pPr>
        <w:widowControl w:val="0"/>
        <w:tabs>
          <w:tab w:val="left" w:pos="709"/>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u w:val="single"/>
        </w:rPr>
        <w:t>Показатель средней частоты прекращений передачи электрической энергии на точку поставки</w:t>
      </w:r>
      <w:r w:rsidRPr="00BA0797">
        <w:rPr>
          <w:rFonts w:ascii="Myriad Pro" w:hAnsi="Myriad Pro"/>
          <w:sz w:val="26"/>
          <w:szCs w:val="26"/>
        </w:rPr>
        <w:t xml:space="preserve"> (</w:t>
      </w:r>
      <w:proofErr w:type="spellStart"/>
      <w:r w:rsidRPr="00BA0797">
        <w:rPr>
          <w:rFonts w:ascii="Myriad Pro" w:hAnsi="Myriad Pro"/>
          <w:sz w:val="26"/>
          <w:szCs w:val="26"/>
        </w:rPr>
        <w:t>П</w:t>
      </w:r>
      <w:r w:rsidRPr="00BA0797">
        <w:rPr>
          <w:rFonts w:ascii="Myriad Pro" w:hAnsi="Myriad Pro"/>
          <w:sz w:val="26"/>
          <w:szCs w:val="26"/>
          <w:vertAlign w:val="subscript"/>
        </w:rPr>
        <w:t>saifi</w:t>
      </w:r>
      <w:proofErr w:type="spellEnd"/>
      <w:r w:rsidRPr="00BA0797">
        <w:rPr>
          <w:rFonts w:ascii="Myriad Pro" w:hAnsi="Myriad Pro"/>
          <w:sz w:val="26"/>
          <w:szCs w:val="26"/>
        </w:rPr>
        <w:t>) рассчитан в соответствии с пунктами 4.2.2. и 4.2.3.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p>
    <w:p w14:paraId="3FF37D2B" w14:textId="77777777" w:rsidR="005D483E" w:rsidRPr="00BA0797" w:rsidRDefault="005D483E" w:rsidP="00BA0797">
      <w:pPr>
        <w:widowControl w:val="0"/>
        <w:tabs>
          <w:tab w:val="left" w:pos="709"/>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ab/>
        <w:t xml:space="preserve">Для первого расчетного периода регулирования в долгосрочном периоде регулирования, на который устанавливаются плановые значения показателя, </w:t>
      </w:r>
      <w:proofErr w:type="spellStart"/>
      <w:r w:rsidRPr="00BA0797">
        <w:rPr>
          <w:rFonts w:ascii="Myriad Pro" w:hAnsi="Myriad Pro"/>
          <w:sz w:val="26"/>
          <w:szCs w:val="26"/>
        </w:rPr>
        <w:lastRenderedPageBreak/>
        <w:t>Пsaifi</w:t>
      </w:r>
      <w:proofErr w:type="spellEnd"/>
      <w:r w:rsidRPr="00BA0797">
        <w:rPr>
          <w:rFonts w:ascii="Myriad Pro" w:hAnsi="Myriad Pro"/>
          <w:sz w:val="26"/>
          <w:szCs w:val="26"/>
        </w:rPr>
        <w:t xml:space="preserve"> определен как минимальное значение из фактического значения показателей уровня надежности оказываемых услуг за период предшествующий текущему и среднего значения фактических значений показателей уровня надежности оказываемых услуг за периоды, предшествующие текущему, но не более трех расчетных периодов, имеющихся на момент установления плановых значений с применением темпа улучшения (</w:t>
      </w:r>
      <w:proofErr w:type="spellStart"/>
      <w:r w:rsidRPr="00BA0797">
        <w:rPr>
          <w:rFonts w:ascii="Myriad Pro" w:hAnsi="Myriad Pro"/>
          <w:sz w:val="26"/>
          <w:szCs w:val="26"/>
        </w:rPr>
        <w:t>rm</w:t>
      </w:r>
      <w:proofErr w:type="spellEnd"/>
      <w:r w:rsidRPr="00BA0797">
        <w:rPr>
          <w:rFonts w:ascii="Myriad Pro" w:hAnsi="Myriad Pro"/>
          <w:sz w:val="26"/>
          <w:szCs w:val="26"/>
        </w:rPr>
        <w:t xml:space="preserve"> = 0,015).</w:t>
      </w:r>
    </w:p>
    <w:p w14:paraId="7B15B0B6" w14:textId="77777777" w:rsidR="004428C2" w:rsidRPr="00BA0797" w:rsidRDefault="004428C2" w:rsidP="00BA0797">
      <w:pPr>
        <w:widowControl w:val="0"/>
        <w:tabs>
          <w:tab w:val="left" w:pos="709"/>
        </w:tabs>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sz w:val="26"/>
          <w:szCs w:val="26"/>
        </w:rPr>
        <w:t>Письмом от 19.04.2017 №МР2/7/0310-25/2063 в адрес Государственного комитета Псковской области по тарифам и энергетике направлены предложения по плановым значениям показателей надежности и качества услуг на 2018-2022 гг.</w:t>
      </w:r>
    </w:p>
    <w:p w14:paraId="0A292B02" w14:textId="77777777" w:rsidR="005D483E" w:rsidRPr="00BA0797" w:rsidRDefault="005D483E" w:rsidP="00BA0797">
      <w:pPr>
        <w:pStyle w:val="11"/>
        <w:tabs>
          <w:tab w:val="left" w:pos="1134"/>
        </w:tabs>
        <w:spacing w:after="0" w:line="360" w:lineRule="auto"/>
        <w:ind w:left="0" w:firstLine="567"/>
        <w:jc w:val="both"/>
        <w:rPr>
          <w:rFonts w:ascii="Myriad Pro" w:hAnsi="Myriad Pro"/>
          <w:i/>
          <w:sz w:val="26"/>
          <w:szCs w:val="26"/>
        </w:rPr>
      </w:pPr>
      <w:r w:rsidRPr="00BA0797">
        <w:rPr>
          <w:rFonts w:ascii="Myriad Pro" w:hAnsi="Myriad Pro"/>
          <w:i/>
          <w:sz w:val="26"/>
          <w:szCs w:val="26"/>
        </w:rPr>
        <w:t>Фактические значения показателя за 2014 – 2016 годы:</w:t>
      </w:r>
    </w:p>
    <w:p w14:paraId="6863ACFD"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2014</w:t>
      </w:r>
      <w:r w:rsidR="005D483E" w:rsidRPr="00BA0797">
        <w:rPr>
          <w:rFonts w:ascii="Myriad Pro" w:hAnsi="Myriad Pro"/>
          <w:sz w:val="26"/>
          <w:szCs w:val="26"/>
          <w:vertAlign w:val="subscript"/>
        </w:rPr>
        <w:t>saifi</w:t>
      </w:r>
      <w:r w:rsidR="005D483E" w:rsidRPr="00BA0797">
        <w:rPr>
          <w:rFonts w:ascii="Myriad Pro" w:hAnsi="Myriad Pro"/>
          <w:sz w:val="26"/>
          <w:szCs w:val="26"/>
        </w:rPr>
        <w:t xml:space="preserve"> = 1,3379, </w:t>
      </w:r>
      <w:r w:rsidR="00C90C68" w:rsidRPr="00BA0797">
        <w:rPr>
          <w:rFonts w:ascii="Myriad Pro" w:hAnsi="Myriad Pro"/>
          <w:sz w:val="26"/>
          <w:szCs w:val="26"/>
        </w:rPr>
        <w:t>шт.</w:t>
      </w:r>
    </w:p>
    <w:p w14:paraId="52F047C4"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2015</w:t>
      </w:r>
      <w:r w:rsidR="005D483E" w:rsidRPr="00BA0797">
        <w:rPr>
          <w:rFonts w:ascii="Myriad Pro" w:hAnsi="Myriad Pro"/>
          <w:sz w:val="26"/>
          <w:szCs w:val="26"/>
          <w:vertAlign w:val="subscript"/>
        </w:rPr>
        <w:t>saifi</w:t>
      </w:r>
      <w:r w:rsidR="005D483E" w:rsidRPr="00BA0797">
        <w:rPr>
          <w:rFonts w:ascii="Myriad Pro" w:hAnsi="Myriad Pro"/>
          <w:sz w:val="26"/>
          <w:szCs w:val="26"/>
        </w:rPr>
        <w:t xml:space="preserve"> = 1,0133, </w:t>
      </w:r>
      <w:r w:rsidR="00C90C68" w:rsidRPr="00BA0797">
        <w:rPr>
          <w:rFonts w:ascii="Myriad Pro" w:hAnsi="Myriad Pro"/>
          <w:sz w:val="26"/>
          <w:szCs w:val="26"/>
        </w:rPr>
        <w:t>шт.</w:t>
      </w:r>
    </w:p>
    <w:p w14:paraId="66FE0C95" w14:textId="77777777" w:rsidR="00C737C0"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2016</w:t>
      </w:r>
      <w:r w:rsidR="005D483E" w:rsidRPr="00BA0797">
        <w:rPr>
          <w:rFonts w:ascii="Myriad Pro" w:hAnsi="Myriad Pro"/>
          <w:sz w:val="26"/>
          <w:szCs w:val="26"/>
          <w:vertAlign w:val="subscript"/>
        </w:rPr>
        <w:t>saifi</w:t>
      </w:r>
      <w:r w:rsidR="005D483E" w:rsidRPr="00BA0797">
        <w:rPr>
          <w:rFonts w:ascii="Myriad Pro" w:hAnsi="Myriad Pro"/>
          <w:sz w:val="26"/>
          <w:szCs w:val="26"/>
        </w:rPr>
        <w:t xml:space="preserve"> = 0,8589, </w:t>
      </w:r>
      <w:r w:rsidR="00C90C68" w:rsidRPr="00BA0797">
        <w:rPr>
          <w:rFonts w:ascii="Myriad Pro" w:hAnsi="Myriad Pro"/>
          <w:sz w:val="26"/>
          <w:szCs w:val="26"/>
        </w:rPr>
        <w:t>шт.</w:t>
      </w:r>
      <w:r w:rsidR="005D483E" w:rsidRPr="00BA0797">
        <w:rPr>
          <w:rFonts w:ascii="Myriad Pro" w:hAnsi="Myriad Pro"/>
          <w:sz w:val="26"/>
          <w:szCs w:val="26"/>
        </w:rPr>
        <w:t xml:space="preserve"> – минимальное значение </w:t>
      </w:r>
    </w:p>
    <w:p w14:paraId="3B359CED"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 П</w:t>
      </w:r>
      <w:r w:rsidRPr="00BA0797">
        <w:rPr>
          <w:rFonts w:ascii="Myriad Pro" w:hAnsi="Myriad Pro"/>
          <w:sz w:val="26"/>
          <w:szCs w:val="26"/>
          <w:vertAlign w:val="subscript"/>
        </w:rPr>
        <w:t>2017</w:t>
      </w:r>
      <w:r w:rsidR="005D483E" w:rsidRPr="00BA0797">
        <w:rPr>
          <w:rFonts w:ascii="Myriad Pro" w:hAnsi="Myriad Pro"/>
          <w:sz w:val="26"/>
          <w:szCs w:val="26"/>
          <w:vertAlign w:val="subscript"/>
        </w:rPr>
        <w:t>saifiпл</w:t>
      </w:r>
      <w:r w:rsidR="005D483E" w:rsidRPr="00BA0797">
        <w:rPr>
          <w:rFonts w:ascii="Myriad Pro" w:hAnsi="Myriad Pro"/>
          <w:sz w:val="26"/>
          <w:szCs w:val="26"/>
        </w:rPr>
        <w:t xml:space="preserve"> = 0,8589, </w:t>
      </w:r>
      <w:r w:rsidR="00C90C68" w:rsidRPr="00BA0797">
        <w:rPr>
          <w:rFonts w:ascii="Myriad Pro" w:hAnsi="Myriad Pro"/>
          <w:sz w:val="26"/>
          <w:szCs w:val="26"/>
        </w:rPr>
        <w:t>шт.</w:t>
      </w:r>
    </w:p>
    <w:p w14:paraId="12D2000D" w14:textId="77777777" w:rsidR="005D483E" w:rsidRPr="00BA0797" w:rsidRDefault="005D483E" w:rsidP="00BA0797">
      <w:pPr>
        <w:pStyle w:val="11"/>
        <w:tabs>
          <w:tab w:val="left" w:pos="1134"/>
        </w:tabs>
        <w:spacing w:after="0" w:line="360" w:lineRule="auto"/>
        <w:ind w:left="0" w:firstLine="567"/>
        <w:jc w:val="both"/>
        <w:rPr>
          <w:rFonts w:ascii="Myriad Pro" w:hAnsi="Myriad Pro"/>
          <w:sz w:val="26"/>
          <w:szCs w:val="26"/>
        </w:rPr>
      </w:pPr>
      <w:proofErr w:type="spellStart"/>
      <w:r w:rsidRPr="00BA0797">
        <w:rPr>
          <w:rFonts w:ascii="Myriad Pro" w:hAnsi="Myriad Pro"/>
          <w:sz w:val="26"/>
          <w:szCs w:val="26"/>
        </w:rPr>
        <w:t>Пср</w:t>
      </w:r>
      <w:proofErr w:type="spellEnd"/>
      <w:r w:rsidRPr="00BA0797">
        <w:rPr>
          <w:rFonts w:ascii="Myriad Pro" w:hAnsi="Myriad Pro"/>
          <w:sz w:val="26"/>
          <w:szCs w:val="26"/>
        </w:rPr>
        <w:t xml:space="preserve">, </w:t>
      </w:r>
      <w:proofErr w:type="spellStart"/>
      <w:r w:rsidRPr="00BA0797">
        <w:rPr>
          <w:rFonts w:ascii="Myriad Pro" w:hAnsi="Myriad Pro"/>
          <w:sz w:val="26"/>
          <w:szCs w:val="26"/>
        </w:rPr>
        <w:t>saifi</w:t>
      </w:r>
      <w:proofErr w:type="spellEnd"/>
      <w:r w:rsidRPr="00BA0797">
        <w:rPr>
          <w:rFonts w:ascii="Myriad Pro" w:hAnsi="Myriad Pro"/>
          <w:sz w:val="26"/>
          <w:szCs w:val="26"/>
        </w:rPr>
        <w:t xml:space="preserve"> = 1,0700, </w:t>
      </w:r>
      <w:r w:rsidR="00C90C68" w:rsidRPr="00BA0797">
        <w:rPr>
          <w:rFonts w:ascii="Myriad Pro" w:hAnsi="Myriad Pro"/>
          <w:sz w:val="26"/>
          <w:szCs w:val="26"/>
        </w:rPr>
        <w:t>шт.</w:t>
      </w:r>
    </w:p>
    <w:p w14:paraId="1D589EEF" w14:textId="77777777" w:rsidR="005D483E" w:rsidRPr="00BA0797" w:rsidRDefault="0068551C" w:rsidP="00BA0797">
      <w:pPr>
        <w:pStyle w:val="11"/>
        <w:tabs>
          <w:tab w:val="left" w:pos="0"/>
        </w:tabs>
        <w:spacing w:after="0" w:line="360" w:lineRule="auto"/>
        <w:ind w:left="0" w:firstLine="567"/>
        <w:jc w:val="both"/>
        <w:rPr>
          <w:rFonts w:ascii="Myriad Pro" w:hAnsi="Myriad Pro"/>
          <w:i/>
          <w:sz w:val="26"/>
          <w:szCs w:val="26"/>
        </w:rPr>
      </w:pPr>
      <w:r w:rsidRPr="00BA0797">
        <w:rPr>
          <w:rFonts w:ascii="Myriad Pro" w:hAnsi="Myriad Pro"/>
          <w:i/>
          <w:sz w:val="26"/>
          <w:szCs w:val="26"/>
        </w:rPr>
        <w:t>П</w:t>
      </w:r>
      <w:r w:rsidR="005D483E" w:rsidRPr="00BA0797">
        <w:rPr>
          <w:rFonts w:ascii="Myriad Pro" w:hAnsi="Myriad Pro"/>
          <w:i/>
          <w:sz w:val="26"/>
          <w:szCs w:val="26"/>
        </w:rPr>
        <w:t>лановые значения показателя на 2018-2022 годы:</w:t>
      </w:r>
    </w:p>
    <w:p w14:paraId="6BD5F0BE" w14:textId="77777777" w:rsidR="005D483E" w:rsidRPr="00BA0797" w:rsidRDefault="005D483E"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Пt+1, </w:t>
      </w:r>
      <w:proofErr w:type="spellStart"/>
      <w:r w:rsidRPr="00BA0797">
        <w:rPr>
          <w:rFonts w:ascii="Myriad Pro" w:hAnsi="Myriad Pro"/>
          <w:sz w:val="26"/>
          <w:szCs w:val="26"/>
        </w:rPr>
        <w:t>saifiпл</w:t>
      </w:r>
      <w:proofErr w:type="spellEnd"/>
      <w:r w:rsidRPr="00BA0797">
        <w:rPr>
          <w:rFonts w:ascii="Myriad Pro" w:hAnsi="Myriad Pro"/>
          <w:sz w:val="26"/>
          <w:szCs w:val="26"/>
        </w:rPr>
        <w:t xml:space="preserve"> = </w:t>
      </w:r>
      <w:proofErr w:type="spellStart"/>
      <w:r w:rsidRPr="00BA0797">
        <w:rPr>
          <w:rFonts w:ascii="Myriad Pro" w:hAnsi="Myriad Pro"/>
          <w:sz w:val="26"/>
          <w:szCs w:val="26"/>
        </w:rPr>
        <w:t>Пt</w:t>
      </w:r>
      <w:proofErr w:type="spellEnd"/>
      <w:r w:rsidRPr="00BA0797">
        <w:rPr>
          <w:rFonts w:ascii="Myriad Pro" w:hAnsi="Myriad Pro"/>
          <w:sz w:val="26"/>
          <w:szCs w:val="26"/>
        </w:rPr>
        <w:t xml:space="preserve">, </w:t>
      </w:r>
      <w:proofErr w:type="spellStart"/>
      <w:r w:rsidRPr="00BA0797">
        <w:rPr>
          <w:rFonts w:ascii="Myriad Pro" w:hAnsi="Myriad Pro"/>
          <w:sz w:val="26"/>
          <w:szCs w:val="26"/>
        </w:rPr>
        <w:t>saifiпл</w:t>
      </w:r>
      <w:proofErr w:type="spellEnd"/>
      <w:r w:rsidRPr="00BA0797">
        <w:rPr>
          <w:rFonts w:ascii="Myriad Pro" w:hAnsi="Myriad Pro"/>
          <w:sz w:val="26"/>
          <w:szCs w:val="26"/>
        </w:rPr>
        <w:t xml:space="preserve"> × (1 - </w:t>
      </w:r>
      <w:proofErr w:type="spellStart"/>
      <w:r w:rsidRPr="00BA0797">
        <w:rPr>
          <w:rFonts w:ascii="Myriad Pro" w:hAnsi="Myriad Pro"/>
          <w:sz w:val="26"/>
          <w:szCs w:val="26"/>
        </w:rPr>
        <w:t>rm</w:t>
      </w:r>
      <w:proofErr w:type="spellEnd"/>
      <w:r w:rsidRPr="00BA0797">
        <w:rPr>
          <w:rFonts w:ascii="Myriad Pro" w:hAnsi="Myriad Pro"/>
          <w:sz w:val="26"/>
          <w:szCs w:val="26"/>
        </w:rPr>
        <w:t>)</w:t>
      </w:r>
    </w:p>
    <w:p w14:paraId="09819287"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2018saifiпл</w:t>
      </w:r>
      <w:r w:rsidRPr="00BA0797">
        <w:rPr>
          <w:rFonts w:ascii="Myriad Pro" w:hAnsi="Myriad Pro"/>
          <w:sz w:val="26"/>
          <w:szCs w:val="26"/>
        </w:rPr>
        <w:t xml:space="preserve"> = П</w:t>
      </w:r>
      <w:r w:rsidRPr="00BA0797">
        <w:rPr>
          <w:rFonts w:ascii="Myriad Pro" w:hAnsi="Myriad Pro"/>
          <w:sz w:val="26"/>
          <w:szCs w:val="26"/>
          <w:vertAlign w:val="subscript"/>
        </w:rPr>
        <w:t>2017</w:t>
      </w:r>
      <w:r w:rsidR="005D483E" w:rsidRPr="00BA0797">
        <w:rPr>
          <w:rFonts w:ascii="Myriad Pro" w:hAnsi="Myriad Pro"/>
          <w:sz w:val="26"/>
          <w:szCs w:val="26"/>
          <w:vertAlign w:val="subscript"/>
        </w:rPr>
        <w:t>saifiпл</w:t>
      </w:r>
      <w:r w:rsidR="005D483E" w:rsidRPr="00BA0797">
        <w:rPr>
          <w:rFonts w:ascii="Myriad Pro" w:hAnsi="Myriad Pro"/>
          <w:sz w:val="26"/>
          <w:szCs w:val="26"/>
        </w:rPr>
        <w:t xml:space="preserve"> × (1 – </w:t>
      </w:r>
      <w:proofErr w:type="spellStart"/>
      <w:r w:rsidR="005D483E" w:rsidRPr="00BA0797">
        <w:rPr>
          <w:rFonts w:ascii="Myriad Pro" w:hAnsi="Myriad Pro"/>
          <w:sz w:val="26"/>
          <w:szCs w:val="26"/>
        </w:rPr>
        <w:t>rm</w:t>
      </w:r>
      <w:proofErr w:type="spellEnd"/>
      <w:r w:rsidR="005D483E" w:rsidRPr="00BA0797">
        <w:rPr>
          <w:rFonts w:ascii="Myriad Pro" w:hAnsi="Myriad Pro"/>
          <w:sz w:val="26"/>
          <w:szCs w:val="26"/>
        </w:rPr>
        <w:t>)</w:t>
      </w:r>
      <w:r w:rsidR="00C737C0" w:rsidRPr="00BA0797">
        <w:rPr>
          <w:rFonts w:ascii="Myriad Pro" w:hAnsi="Myriad Pro"/>
          <w:sz w:val="26"/>
          <w:szCs w:val="26"/>
        </w:rPr>
        <w:t xml:space="preserve"> = 0,8589 × (1 - 0,015) = 0,846</w:t>
      </w:r>
      <w:r w:rsidR="005D483E" w:rsidRPr="00BA0797">
        <w:rPr>
          <w:rFonts w:ascii="Myriad Pro" w:hAnsi="Myriad Pro"/>
          <w:sz w:val="26"/>
          <w:szCs w:val="26"/>
        </w:rPr>
        <w:t xml:space="preserve"> </w:t>
      </w:r>
      <w:r w:rsidR="00C90C68" w:rsidRPr="00BA0797">
        <w:rPr>
          <w:rFonts w:ascii="Myriad Pro" w:hAnsi="Myriad Pro"/>
          <w:sz w:val="26"/>
          <w:szCs w:val="26"/>
        </w:rPr>
        <w:t>шт.</w:t>
      </w:r>
    </w:p>
    <w:p w14:paraId="4ADEEEED"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2019saifiпл</w:t>
      </w:r>
      <w:r w:rsidRPr="00BA0797">
        <w:rPr>
          <w:rFonts w:ascii="Myriad Pro" w:hAnsi="Myriad Pro"/>
          <w:sz w:val="26"/>
          <w:szCs w:val="26"/>
        </w:rPr>
        <w:t xml:space="preserve"> = П</w:t>
      </w:r>
      <w:r w:rsidRPr="00BA0797">
        <w:rPr>
          <w:rFonts w:ascii="Myriad Pro" w:hAnsi="Myriad Pro"/>
          <w:sz w:val="26"/>
          <w:szCs w:val="26"/>
          <w:vertAlign w:val="subscript"/>
        </w:rPr>
        <w:t>2018</w:t>
      </w:r>
      <w:r w:rsidR="005D483E" w:rsidRPr="00BA0797">
        <w:rPr>
          <w:rFonts w:ascii="Myriad Pro" w:hAnsi="Myriad Pro"/>
          <w:sz w:val="26"/>
          <w:szCs w:val="26"/>
          <w:vertAlign w:val="subscript"/>
        </w:rPr>
        <w:t>saifiпл</w:t>
      </w:r>
      <w:r w:rsidR="005D483E" w:rsidRPr="00BA0797">
        <w:rPr>
          <w:rFonts w:ascii="Myriad Pro" w:hAnsi="Myriad Pro"/>
          <w:sz w:val="26"/>
          <w:szCs w:val="26"/>
        </w:rPr>
        <w:t xml:space="preserve"> × (1 – </w:t>
      </w:r>
      <w:proofErr w:type="spellStart"/>
      <w:r w:rsidR="005D483E" w:rsidRPr="00BA0797">
        <w:rPr>
          <w:rFonts w:ascii="Myriad Pro" w:hAnsi="Myriad Pro"/>
          <w:sz w:val="26"/>
          <w:szCs w:val="26"/>
        </w:rPr>
        <w:t>rm</w:t>
      </w:r>
      <w:proofErr w:type="spellEnd"/>
      <w:r w:rsidR="005D483E" w:rsidRPr="00BA0797">
        <w:rPr>
          <w:rFonts w:ascii="Myriad Pro" w:hAnsi="Myriad Pro"/>
          <w:sz w:val="26"/>
          <w:szCs w:val="26"/>
        </w:rPr>
        <w:t>)</w:t>
      </w:r>
      <w:r w:rsidR="00C737C0" w:rsidRPr="00BA0797">
        <w:rPr>
          <w:rFonts w:ascii="Myriad Pro" w:hAnsi="Myriad Pro"/>
          <w:sz w:val="26"/>
          <w:szCs w:val="26"/>
        </w:rPr>
        <w:t xml:space="preserve"> = 0,846 × (1 - 0,015) = 0,8333</w:t>
      </w:r>
      <w:r w:rsidR="005D483E" w:rsidRPr="00BA0797">
        <w:rPr>
          <w:rFonts w:ascii="Myriad Pro" w:hAnsi="Myriad Pro"/>
          <w:sz w:val="26"/>
          <w:szCs w:val="26"/>
        </w:rPr>
        <w:t xml:space="preserve"> </w:t>
      </w:r>
      <w:r w:rsidR="00C90C68" w:rsidRPr="00BA0797">
        <w:rPr>
          <w:rFonts w:ascii="Myriad Pro" w:hAnsi="Myriad Pro"/>
          <w:sz w:val="26"/>
          <w:szCs w:val="26"/>
        </w:rPr>
        <w:t>шт.</w:t>
      </w:r>
    </w:p>
    <w:p w14:paraId="6580E88A"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2020saifiпл</w:t>
      </w:r>
      <w:r w:rsidRPr="00BA0797">
        <w:rPr>
          <w:rFonts w:ascii="Myriad Pro" w:hAnsi="Myriad Pro"/>
          <w:sz w:val="26"/>
          <w:szCs w:val="26"/>
        </w:rPr>
        <w:t xml:space="preserve"> = П</w:t>
      </w:r>
      <w:r w:rsidRPr="00BA0797">
        <w:rPr>
          <w:rFonts w:ascii="Myriad Pro" w:hAnsi="Myriad Pro"/>
          <w:sz w:val="26"/>
          <w:szCs w:val="26"/>
          <w:vertAlign w:val="subscript"/>
        </w:rPr>
        <w:t>2019</w:t>
      </w:r>
      <w:r w:rsidR="005D483E" w:rsidRPr="00BA0797">
        <w:rPr>
          <w:rFonts w:ascii="Myriad Pro" w:hAnsi="Myriad Pro"/>
          <w:sz w:val="26"/>
          <w:szCs w:val="26"/>
          <w:vertAlign w:val="subscript"/>
        </w:rPr>
        <w:t>saifiпл</w:t>
      </w:r>
      <w:r w:rsidR="005D483E" w:rsidRPr="00BA0797">
        <w:rPr>
          <w:rFonts w:ascii="Myriad Pro" w:hAnsi="Myriad Pro"/>
          <w:sz w:val="26"/>
          <w:szCs w:val="26"/>
        </w:rPr>
        <w:t xml:space="preserve"> × (1 – </w:t>
      </w:r>
      <w:proofErr w:type="spellStart"/>
      <w:r w:rsidR="005D483E" w:rsidRPr="00BA0797">
        <w:rPr>
          <w:rFonts w:ascii="Myriad Pro" w:hAnsi="Myriad Pro"/>
          <w:sz w:val="26"/>
          <w:szCs w:val="26"/>
        </w:rPr>
        <w:t>rm</w:t>
      </w:r>
      <w:proofErr w:type="spellEnd"/>
      <w:r w:rsidR="005D483E" w:rsidRPr="00BA0797">
        <w:rPr>
          <w:rFonts w:ascii="Myriad Pro" w:hAnsi="Myriad Pro"/>
          <w:sz w:val="26"/>
          <w:szCs w:val="26"/>
        </w:rPr>
        <w:t xml:space="preserve">) </w:t>
      </w:r>
      <w:r w:rsidR="00C737C0" w:rsidRPr="00BA0797">
        <w:rPr>
          <w:rFonts w:ascii="Myriad Pro" w:hAnsi="Myriad Pro"/>
          <w:sz w:val="26"/>
          <w:szCs w:val="26"/>
        </w:rPr>
        <w:t>= 0,8333 × (1 - 0,015) = 0,8208</w:t>
      </w:r>
      <w:r w:rsidR="005D483E" w:rsidRPr="00BA0797">
        <w:rPr>
          <w:rFonts w:ascii="Myriad Pro" w:hAnsi="Myriad Pro"/>
          <w:sz w:val="26"/>
          <w:szCs w:val="26"/>
        </w:rPr>
        <w:t xml:space="preserve"> </w:t>
      </w:r>
      <w:r w:rsidR="00C90C68" w:rsidRPr="00BA0797">
        <w:rPr>
          <w:rFonts w:ascii="Myriad Pro" w:hAnsi="Myriad Pro"/>
          <w:sz w:val="26"/>
          <w:szCs w:val="26"/>
        </w:rPr>
        <w:t>шт.</w:t>
      </w:r>
    </w:p>
    <w:p w14:paraId="1D65EC4C"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2021saifiпл</w:t>
      </w:r>
      <w:r w:rsidRPr="00BA0797">
        <w:rPr>
          <w:rFonts w:ascii="Myriad Pro" w:hAnsi="Myriad Pro"/>
          <w:sz w:val="26"/>
          <w:szCs w:val="26"/>
        </w:rPr>
        <w:t xml:space="preserve"> = П</w:t>
      </w:r>
      <w:r w:rsidRPr="00BA0797">
        <w:rPr>
          <w:rFonts w:ascii="Myriad Pro" w:hAnsi="Myriad Pro"/>
          <w:sz w:val="26"/>
          <w:szCs w:val="26"/>
          <w:vertAlign w:val="subscript"/>
        </w:rPr>
        <w:t>2020</w:t>
      </w:r>
      <w:r w:rsidR="005D483E" w:rsidRPr="00BA0797">
        <w:rPr>
          <w:rFonts w:ascii="Myriad Pro" w:hAnsi="Myriad Pro"/>
          <w:sz w:val="26"/>
          <w:szCs w:val="26"/>
          <w:vertAlign w:val="subscript"/>
        </w:rPr>
        <w:t xml:space="preserve">saifiпл </w:t>
      </w:r>
      <w:r w:rsidR="005D483E" w:rsidRPr="00BA0797">
        <w:rPr>
          <w:rFonts w:ascii="Myriad Pro" w:hAnsi="Myriad Pro"/>
          <w:sz w:val="26"/>
          <w:szCs w:val="26"/>
        </w:rPr>
        <w:t xml:space="preserve">× (1 – </w:t>
      </w:r>
      <w:proofErr w:type="spellStart"/>
      <w:r w:rsidR="005D483E" w:rsidRPr="00BA0797">
        <w:rPr>
          <w:rFonts w:ascii="Myriad Pro" w:hAnsi="Myriad Pro"/>
          <w:sz w:val="26"/>
          <w:szCs w:val="26"/>
        </w:rPr>
        <w:t>rm</w:t>
      </w:r>
      <w:proofErr w:type="spellEnd"/>
      <w:r w:rsidR="005D483E" w:rsidRPr="00BA0797">
        <w:rPr>
          <w:rFonts w:ascii="Myriad Pro" w:hAnsi="Myriad Pro"/>
          <w:sz w:val="26"/>
          <w:szCs w:val="26"/>
        </w:rPr>
        <w:t xml:space="preserve">) </w:t>
      </w:r>
      <w:r w:rsidR="00C737C0" w:rsidRPr="00BA0797">
        <w:rPr>
          <w:rFonts w:ascii="Myriad Pro" w:hAnsi="Myriad Pro"/>
          <w:sz w:val="26"/>
          <w:szCs w:val="26"/>
        </w:rPr>
        <w:t>= 0,8208 × (1 - 0,015) = 0,8085</w:t>
      </w:r>
      <w:r w:rsidR="005D483E" w:rsidRPr="00BA0797">
        <w:rPr>
          <w:rFonts w:ascii="Myriad Pro" w:hAnsi="Myriad Pro"/>
          <w:sz w:val="26"/>
          <w:szCs w:val="26"/>
        </w:rPr>
        <w:t xml:space="preserve"> </w:t>
      </w:r>
      <w:r w:rsidR="00C90C68" w:rsidRPr="00BA0797">
        <w:rPr>
          <w:rFonts w:ascii="Myriad Pro" w:hAnsi="Myriad Pro"/>
          <w:sz w:val="26"/>
          <w:szCs w:val="26"/>
        </w:rPr>
        <w:t>шт.</w:t>
      </w:r>
    </w:p>
    <w:p w14:paraId="6A26E43E" w14:textId="77777777" w:rsidR="005D483E" w:rsidRPr="00BA0797" w:rsidRDefault="00713442"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2022saifiпл</w:t>
      </w:r>
      <w:r w:rsidRPr="00BA0797">
        <w:rPr>
          <w:rFonts w:ascii="Myriad Pro" w:hAnsi="Myriad Pro"/>
          <w:sz w:val="26"/>
          <w:szCs w:val="26"/>
        </w:rPr>
        <w:t xml:space="preserve"> = П</w:t>
      </w:r>
      <w:r w:rsidRPr="00BA0797">
        <w:rPr>
          <w:rFonts w:ascii="Myriad Pro" w:hAnsi="Myriad Pro"/>
          <w:sz w:val="26"/>
          <w:szCs w:val="26"/>
          <w:vertAlign w:val="subscript"/>
        </w:rPr>
        <w:t>2021</w:t>
      </w:r>
      <w:r w:rsidR="005D483E" w:rsidRPr="00BA0797">
        <w:rPr>
          <w:rFonts w:ascii="Myriad Pro" w:hAnsi="Myriad Pro"/>
          <w:sz w:val="26"/>
          <w:szCs w:val="26"/>
          <w:vertAlign w:val="subscript"/>
        </w:rPr>
        <w:t>saifiпл</w:t>
      </w:r>
      <w:r w:rsidR="005D483E" w:rsidRPr="00BA0797">
        <w:rPr>
          <w:rFonts w:ascii="Myriad Pro" w:hAnsi="Myriad Pro"/>
          <w:sz w:val="26"/>
          <w:szCs w:val="26"/>
        </w:rPr>
        <w:t xml:space="preserve"> × (1 – </w:t>
      </w:r>
      <w:proofErr w:type="spellStart"/>
      <w:r w:rsidR="005D483E" w:rsidRPr="00BA0797">
        <w:rPr>
          <w:rFonts w:ascii="Myriad Pro" w:hAnsi="Myriad Pro"/>
          <w:sz w:val="26"/>
          <w:szCs w:val="26"/>
        </w:rPr>
        <w:t>rm</w:t>
      </w:r>
      <w:proofErr w:type="spellEnd"/>
      <w:r w:rsidR="005D483E" w:rsidRPr="00BA0797">
        <w:rPr>
          <w:rFonts w:ascii="Myriad Pro" w:hAnsi="Myriad Pro"/>
          <w:sz w:val="26"/>
          <w:szCs w:val="26"/>
        </w:rPr>
        <w:t>) = 0,8085 × (1 - 0,015) = 0,7964 шт.</w:t>
      </w:r>
    </w:p>
    <w:p w14:paraId="710F070C" w14:textId="77777777" w:rsidR="000D0799" w:rsidRPr="00BA0797" w:rsidRDefault="000D0799"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Плановые значения </w:t>
      </w:r>
      <w:r w:rsidRPr="00BA0797">
        <w:rPr>
          <w:rFonts w:ascii="Myriad Pro" w:hAnsi="Myriad Pro"/>
          <w:sz w:val="26"/>
          <w:szCs w:val="26"/>
          <w:u w:val="single"/>
        </w:rPr>
        <w:t>показателя уровня качества осуществляемого</w:t>
      </w:r>
      <w:r w:rsidR="009C7B3E" w:rsidRPr="00BA0797">
        <w:rPr>
          <w:rFonts w:ascii="Myriad Pro" w:hAnsi="Myriad Pro"/>
          <w:sz w:val="26"/>
          <w:szCs w:val="26"/>
          <w:u w:val="single"/>
        </w:rPr>
        <w:t xml:space="preserve"> </w:t>
      </w:r>
      <w:r w:rsidRPr="00BA0797">
        <w:rPr>
          <w:rFonts w:ascii="Myriad Pro" w:hAnsi="Myriad Pro"/>
          <w:sz w:val="26"/>
          <w:szCs w:val="26"/>
          <w:u w:val="single"/>
        </w:rPr>
        <w:t xml:space="preserve">технологического присоединения </w:t>
      </w:r>
      <w:r w:rsidRPr="00BA0797">
        <w:rPr>
          <w:rFonts w:ascii="Myriad Pro" w:hAnsi="Myriad Pro"/>
          <w:sz w:val="26"/>
          <w:szCs w:val="26"/>
        </w:rPr>
        <w:t>на долгосрочный период регулирования 2018-2022</w:t>
      </w:r>
      <w:r w:rsidR="00C737C0" w:rsidRPr="00BA0797">
        <w:rPr>
          <w:rFonts w:ascii="Myriad Pro" w:hAnsi="Myriad Pro"/>
          <w:sz w:val="26"/>
          <w:szCs w:val="26"/>
        </w:rPr>
        <w:t xml:space="preserve"> </w:t>
      </w:r>
      <w:r w:rsidRPr="00BA0797">
        <w:rPr>
          <w:rFonts w:ascii="Myriad Pro" w:hAnsi="Myriad Pro"/>
          <w:sz w:val="26"/>
          <w:szCs w:val="26"/>
        </w:rPr>
        <w:t xml:space="preserve">гг. для филиала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определены в соответствии с пунктом 4.1 Методических указаний по расчету уровня надежности и качества поставляемых товаров и оказываемых услуг для организации по управлению единой</w:t>
      </w:r>
      <w:r w:rsidR="009C7B3E" w:rsidRPr="00BA0797">
        <w:rPr>
          <w:rFonts w:ascii="Myriad Pro" w:hAnsi="Myriad Pro"/>
          <w:sz w:val="26"/>
          <w:szCs w:val="26"/>
        </w:rPr>
        <w:t xml:space="preserve"> </w:t>
      </w:r>
      <w:r w:rsidRPr="00BA0797">
        <w:rPr>
          <w:rFonts w:ascii="Myriad Pro" w:hAnsi="Myriad Pro"/>
          <w:sz w:val="26"/>
          <w:szCs w:val="26"/>
        </w:rPr>
        <w:t xml:space="preserve">национальной (общероссийской) электрической сетью и территориальных сетевых организаций. </w:t>
      </w:r>
    </w:p>
    <w:p w14:paraId="688E401B" w14:textId="77777777" w:rsidR="000D0799" w:rsidRPr="00BA0797" w:rsidRDefault="000D0799"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lastRenderedPageBreak/>
        <w:t>Расчет плановых значений показателя уровня качества осуществляемого</w:t>
      </w:r>
      <w:r w:rsidR="009C7B3E" w:rsidRPr="00BA0797">
        <w:rPr>
          <w:rFonts w:ascii="Myriad Pro" w:hAnsi="Myriad Pro"/>
          <w:sz w:val="26"/>
          <w:szCs w:val="26"/>
        </w:rPr>
        <w:t xml:space="preserve"> </w:t>
      </w:r>
      <w:r w:rsidRPr="00BA0797">
        <w:rPr>
          <w:rFonts w:ascii="Myriad Pro" w:hAnsi="Myriad Pro"/>
          <w:sz w:val="26"/>
          <w:szCs w:val="26"/>
        </w:rPr>
        <w:t>технологического присоединения производился по формуле (1) исходя из:</w:t>
      </w:r>
    </w:p>
    <w:p w14:paraId="343E499D" w14:textId="77777777" w:rsidR="000D0799" w:rsidRPr="00BA0797" w:rsidRDefault="000D0799" w:rsidP="00123FC5">
      <w:pPr>
        <w:pStyle w:val="11"/>
        <w:numPr>
          <w:ilvl w:val="0"/>
          <w:numId w:val="8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фактических значений за период 2014-2016г.г., определенных в соответствии с положениями раздела 3.2 Методических указаний. Расчеты фактических значений приведены в составе обосновывающих документов; </w:t>
      </w:r>
    </w:p>
    <w:p w14:paraId="549AE4E6" w14:textId="77777777" w:rsidR="000D0799" w:rsidRPr="00BA0797" w:rsidRDefault="000D0799" w:rsidP="00123FC5">
      <w:pPr>
        <w:pStyle w:val="11"/>
        <w:numPr>
          <w:ilvl w:val="0"/>
          <w:numId w:val="8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обязательной динамики улучшения фактических значений показателей с применением темпа улучшения равного 0,015.</w:t>
      </w:r>
    </w:p>
    <w:p w14:paraId="554C35BA" w14:textId="77777777" w:rsidR="00335094" w:rsidRPr="00BA0797" w:rsidRDefault="0080133B" w:rsidP="00BA0797">
      <w:pPr>
        <w:pStyle w:val="11"/>
        <w:tabs>
          <w:tab w:val="left" w:pos="1134"/>
        </w:tabs>
        <w:spacing w:after="0" w:line="360" w:lineRule="auto"/>
        <w:ind w:left="0" w:firstLine="567"/>
        <w:jc w:val="center"/>
        <w:rPr>
          <w:rFonts w:ascii="Myriad Pro" w:hAnsi="Myriad Pro"/>
          <w:sz w:val="26"/>
          <w:szCs w:val="26"/>
        </w:rPr>
      </w:pPr>
      <w:r>
        <w:rPr>
          <w:rFonts w:ascii="Myriad Pro" w:hAnsi="Myriad Pro"/>
          <w:noProof/>
          <w:position w:val="-14"/>
          <w:lang w:eastAsia="ru-RU"/>
        </w:rPr>
        <w:drawing>
          <wp:inline distT="0" distB="0" distL="0" distR="0" wp14:anchorId="1903E3B4" wp14:editId="45433A32">
            <wp:extent cx="1414145" cy="287655"/>
            <wp:effectExtent l="0" t="0" r="0" b="0"/>
            <wp:docPr id="35" name="Рисунок 3" descr="base_1_210554_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10554_88"/>
                    <pic:cNvPicPr>
                      <a:picLocks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414145" cy="287655"/>
                    </a:xfrm>
                    <a:prstGeom prst="rect">
                      <a:avLst/>
                    </a:prstGeom>
                    <a:noFill/>
                    <a:ln>
                      <a:noFill/>
                    </a:ln>
                  </pic:spPr>
                </pic:pic>
              </a:graphicData>
            </a:graphic>
          </wp:inline>
        </w:drawing>
      </w:r>
      <w:r w:rsidR="009C7B3E" w:rsidRPr="00BA0797">
        <w:rPr>
          <w:rFonts w:ascii="Myriad Pro" w:hAnsi="Myriad Pro"/>
          <w:sz w:val="26"/>
          <w:szCs w:val="26"/>
        </w:rPr>
        <w:t xml:space="preserve"> </w:t>
      </w:r>
      <w:r w:rsidR="00335094" w:rsidRPr="00BA0797">
        <w:rPr>
          <w:rFonts w:ascii="Myriad Pro" w:hAnsi="Myriad Pro"/>
          <w:sz w:val="26"/>
          <w:szCs w:val="26"/>
        </w:rPr>
        <w:t>(1)</w:t>
      </w:r>
    </w:p>
    <w:p w14:paraId="67B6092B" w14:textId="77777777" w:rsidR="00335094" w:rsidRPr="00BA0797" w:rsidRDefault="00335094"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где:</w:t>
      </w:r>
    </w:p>
    <w:p w14:paraId="4D8AA657" w14:textId="77777777" w:rsidR="00335094" w:rsidRPr="00BA0797" w:rsidRDefault="0080133B" w:rsidP="00BA0797">
      <w:pPr>
        <w:pStyle w:val="11"/>
        <w:tabs>
          <w:tab w:val="left" w:pos="1134"/>
        </w:tabs>
        <w:spacing w:after="0" w:line="360" w:lineRule="auto"/>
        <w:ind w:left="0" w:firstLine="567"/>
        <w:jc w:val="both"/>
        <w:rPr>
          <w:rFonts w:ascii="Myriad Pro" w:hAnsi="Myriad Pro"/>
          <w:sz w:val="26"/>
          <w:szCs w:val="26"/>
        </w:rPr>
      </w:pPr>
      <w:r>
        <w:rPr>
          <w:rFonts w:ascii="Myriad Pro" w:hAnsi="Myriad Pro"/>
          <w:noProof/>
          <w:lang w:eastAsia="ru-RU"/>
        </w:rPr>
        <w:drawing>
          <wp:inline distT="0" distB="0" distL="0" distR="0" wp14:anchorId="3F1C66C8" wp14:editId="3F9FDF99">
            <wp:extent cx="398145" cy="279400"/>
            <wp:effectExtent l="0" t="0" r="1905" b="6350"/>
            <wp:docPr id="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8145" cy="279400"/>
                    </a:xfrm>
                    <a:prstGeom prst="rect">
                      <a:avLst/>
                    </a:prstGeom>
                    <a:noFill/>
                    <a:ln>
                      <a:noFill/>
                    </a:ln>
                  </pic:spPr>
                </pic:pic>
              </a:graphicData>
            </a:graphic>
          </wp:inline>
        </w:drawing>
      </w:r>
      <w:r w:rsidR="00335094" w:rsidRPr="00BA0797">
        <w:rPr>
          <w:rFonts w:ascii="Myriad Pro" w:hAnsi="Myriad Pro"/>
          <w:sz w:val="26"/>
          <w:szCs w:val="26"/>
        </w:rPr>
        <w:t xml:space="preserve">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5B1C2AC6" w14:textId="77777777" w:rsidR="000D0799" w:rsidRPr="00BA0797" w:rsidRDefault="00335094" w:rsidP="00BA0797">
      <w:pPr>
        <w:pStyle w:val="afff8"/>
        <w:spacing w:after="0"/>
      </w:pPr>
      <w:r w:rsidRPr="00BA0797">
        <w:t>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96"/>
        <w:gridCol w:w="2140"/>
        <w:gridCol w:w="2387"/>
        <w:gridCol w:w="3447"/>
      </w:tblGrid>
      <w:tr w:rsidR="003F39F9" w:rsidRPr="00BA0797" w14:paraId="17C960C9" w14:textId="77777777">
        <w:trPr>
          <w:cantSplit/>
          <w:tblHeader/>
        </w:trPr>
        <w:tc>
          <w:tcPr>
            <w:tcW w:w="8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2A1DF98" w14:textId="77777777" w:rsidR="003F39F9" w:rsidRPr="001B7BAC" w:rsidRDefault="003F39F9"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Год</w:t>
            </w:r>
          </w:p>
        </w:tc>
        <w:tc>
          <w:tcPr>
            <w:tcW w:w="4166"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70BB91C" w14:textId="77777777" w:rsidR="003F39F9" w:rsidRPr="001B7BAC" w:rsidRDefault="00E67CD8"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Ф</w:t>
            </w:r>
            <w:r w:rsidR="003F39F9" w:rsidRPr="001B7BAC">
              <w:rPr>
                <w:rFonts w:ascii="Myriad Pro" w:eastAsia="Times New Roman" w:hAnsi="Myriad Pro"/>
                <w:b/>
                <w:bCs/>
                <w:color w:val="FFFFFF"/>
                <w:sz w:val="20"/>
                <w:szCs w:val="20"/>
                <w:lang w:eastAsia="ru-RU"/>
              </w:rPr>
              <w:t xml:space="preserve">илиал ПАО </w:t>
            </w:r>
            <w:r w:rsidR="00586D28" w:rsidRPr="001B7BAC">
              <w:rPr>
                <w:rFonts w:ascii="Myriad Pro" w:eastAsia="Times New Roman" w:hAnsi="Myriad Pro"/>
                <w:b/>
                <w:bCs/>
                <w:color w:val="FFFFFF"/>
                <w:sz w:val="20"/>
                <w:szCs w:val="20"/>
                <w:lang w:eastAsia="ru-RU"/>
              </w:rPr>
              <w:t>«</w:t>
            </w:r>
            <w:r w:rsidR="003F39F9" w:rsidRPr="001B7BAC">
              <w:rPr>
                <w:rFonts w:ascii="Myriad Pro" w:eastAsia="Times New Roman" w:hAnsi="Myriad Pro"/>
                <w:b/>
                <w:bCs/>
                <w:color w:val="FFFFFF"/>
                <w:sz w:val="20"/>
                <w:szCs w:val="20"/>
                <w:lang w:eastAsia="ru-RU"/>
              </w:rPr>
              <w:t>МРСК Северо-Запада</w:t>
            </w:r>
            <w:r w:rsidR="00586D28" w:rsidRPr="001B7BAC">
              <w:rPr>
                <w:rFonts w:ascii="Myriad Pro" w:eastAsia="Times New Roman" w:hAnsi="Myriad Pro"/>
                <w:b/>
                <w:bCs/>
                <w:color w:val="FFFFFF"/>
                <w:sz w:val="20"/>
                <w:szCs w:val="20"/>
                <w:lang w:eastAsia="ru-RU"/>
              </w:rPr>
              <w:t>»</w:t>
            </w:r>
            <w:r w:rsidR="003F39F9" w:rsidRPr="001B7BAC">
              <w:rPr>
                <w:rFonts w:ascii="Myriad Pro" w:eastAsia="Times New Roman" w:hAnsi="Myriad Pro"/>
                <w:b/>
                <w:bCs/>
                <w:color w:val="FFFFFF"/>
                <w:sz w:val="20"/>
                <w:szCs w:val="20"/>
                <w:lang w:eastAsia="ru-RU"/>
              </w:rPr>
              <w:t xml:space="preserve"> </w:t>
            </w:r>
            <w:r w:rsidR="00586D28" w:rsidRPr="001B7BAC">
              <w:rPr>
                <w:rFonts w:ascii="Myriad Pro" w:eastAsia="Times New Roman" w:hAnsi="Myriad Pro"/>
                <w:b/>
                <w:bCs/>
                <w:color w:val="FFFFFF"/>
                <w:sz w:val="20"/>
                <w:szCs w:val="20"/>
                <w:lang w:eastAsia="ru-RU"/>
              </w:rPr>
              <w:t>«</w:t>
            </w:r>
            <w:r w:rsidR="003F39F9" w:rsidRPr="001B7BAC">
              <w:rPr>
                <w:rFonts w:ascii="Myriad Pro" w:eastAsia="Times New Roman" w:hAnsi="Myriad Pro"/>
                <w:b/>
                <w:bCs/>
                <w:color w:val="FFFFFF"/>
                <w:sz w:val="20"/>
                <w:szCs w:val="20"/>
                <w:lang w:eastAsia="ru-RU"/>
              </w:rPr>
              <w:t>Псковэнерго</w:t>
            </w:r>
            <w:r w:rsidR="00586D28" w:rsidRPr="001B7BAC">
              <w:rPr>
                <w:rFonts w:ascii="Myriad Pro" w:eastAsia="Times New Roman" w:hAnsi="Myriad Pro"/>
                <w:b/>
                <w:bCs/>
                <w:color w:val="FFFFFF"/>
                <w:sz w:val="20"/>
                <w:szCs w:val="20"/>
                <w:lang w:eastAsia="ru-RU"/>
              </w:rPr>
              <w:t>»</w:t>
            </w:r>
          </w:p>
        </w:tc>
      </w:tr>
      <w:tr w:rsidR="00056CA2" w:rsidRPr="00BA0797" w14:paraId="6C5B9BCD" w14:textId="77777777">
        <w:trPr>
          <w:cantSplit/>
          <w:tblHeader/>
        </w:trPr>
        <w:tc>
          <w:tcPr>
            <w:tcW w:w="83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392AB01" w14:textId="77777777" w:rsidR="003F39F9" w:rsidRPr="001B7BAC" w:rsidRDefault="003F39F9" w:rsidP="00BA0797">
            <w:pPr>
              <w:spacing w:after="0" w:line="240" w:lineRule="auto"/>
              <w:jc w:val="center"/>
              <w:rPr>
                <w:rFonts w:ascii="Myriad Pro" w:eastAsia="Times New Roman" w:hAnsi="Myriad Pro"/>
                <w:b/>
                <w:bCs/>
                <w:sz w:val="20"/>
                <w:szCs w:val="20"/>
                <w:lang w:eastAsia="ru-RU"/>
              </w:rPr>
            </w:pPr>
          </w:p>
        </w:tc>
        <w:tc>
          <w:tcPr>
            <w:tcW w:w="236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CB710BE" w14:textId="77777777" w:rsidR="003F39F9" w:rsidRPr="001B7BAC" w:rsidRDefault="003F39F9"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Уровень надежности реализуемых товаров (услуг)</w:t>
            </w:r>
          </w:p>
        </w:tc>
        <w:tc>
          <w:tcPr>
            <w:tcW w:w="180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60A1886" w14:textId="77777777" w:rsidR="003F39F9" w:rsidRPr="001B7BAC" w:rsidRDefault="003F39F9"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Показатель уровня качества осуществляемого ТП</w:t>
            </w:r>
          </w:p>
        </w:tc>
      </w:tr>
      <w:tr w:rsidR="00056CA2" w:rsidRPr="00BA0797" w14:paraId="0211BAB8" w14:textId="77777777">
        <w:trPr>
          <w:cantSplit/>
          <w:tblHeader/>
        </w:trPr>
        <w:tc>
          <w:tcPr>
            <w:tcW w:w="83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175007C" w14:textId="77777777" w:rsidR="003F39F9" w:rsidRPr="00BA0797" w:rsidRDefault="003F39F9" w:rsidP="00BA0797">
            <w:pPr>
              <w:spacing w:after="0" w:line="240" w:lineRule="auto"/>
              <w:jc w:val="center"/>
              <w:rPr>
                <w:rFonts w:ascii="Myriad Pro" w:eastAsia="Times New Roman" w:hAnsi="Myriad Pro"/>
                <w:sz w:val="20"/>
                <w:szCs w:val="20"/>
                <w:lang w:eastAsia="ru-RU"/>
              </w:rPr>
            </w:pPr>
          </w:p>
        </w:tc>
        <w:tc>
          <w:tcPr>
            <w:tcW w:w="11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0A05602" w14:textId="77777777" w:rsidR="003F39F9" w:rsidRPr="001B7BAC" w:rsidRDefault="003F39F9"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Пsaidi</w:t>
            </w:r>
            <w:proofErr w:type="spellEnd"/>
          </w:p>
        </w:tc>
        <w:tc>
          <w:tcPr>
            <w:tcW w:w="124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2107713" w14:textId="77777777" w:rsidR="003F39F9" w:rsidRPr="001B7BAC" w:rsidRDefault="003F39F9"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Пsaifi</w:t>
            </w:r>
            <w:proofErr w:type="spellEnd"/>
          </w:p>
        </w:tc>
        <w:tc>
          <w:tcPr>
            <w:tcW w:w="180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CB4E068" w14:textId="77777777" w:rsidR="003F39F9" w:rsidRPr="00BA0797" w:rsidRDefault="003F39F9" w:rsidP="00BA0797">
            <w:pPr>
              <w:spacing w:after="0" w:line="240" w:lineRule="auto"/>
              <w:jc w:val="center"/>
              <w:rPr>
                <w:rFonts w:ascii="Myriad Pro" w:eastAsia="Times New Roman" w:hAnsi="Myriad Pro"/>
                <w:color w:val="FFFFFF"/>
                <w:sz w:val="20"/>
                <w:szCs w:val="20"/>
                <w:lang w:eastAsia="ru-RU"/>
              </w:rPr>
            </w:pPr>
          </w:p>
        </w:tc>
      </w:tr>
      <w:tr w:rsidR="003F39F9" w:rsidRPr="00BA0797" w14:paraId="1EAB4A81" w14:textId="77777777">
        <w:trPr>
          <w:cantSplit/>
        </w:trPr>
        <w:tc>
          <w:tcPr>
            <w:tcW w:w="834" w:type="pct"/>
            <w:tcBorders>
              <w:top w:val="single" w:sz="4" w:space="0" w:color="FFFFFF"/>
            </w:tcBorders>
            <w:shd w:val="clear" w:color="auto" w:fill="auto"/>
            <w:vAlign w:val="center"/>
          </w:tcPr>
          <w:p w14:paraId="7D34DC83"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2018</w:t>
            </w:r>
          </w:p>
        </w:tc>
        <w:tc>
          <w:tcPr>
            <w:tcW w:w="1118" w:type="pct"/>
            <w:tcBorders>
              <w:top w:val="single" w:sz="4" w:space="0" w:color="FFFFFF"/>
            </w:tcBorders>
            <w:shd w:val="clear" w:color="auto" w:fill="auto"/>
            <w:vAlign w:val="center"/>
          </w:tcPr>
          <w:p w14:paraId="6FFC8C38"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2,8409</w:t>
            </w:r>
          </w:p>
        </w:tc>
        <w:tc>
          <w:tcPr>
            <w:tcW w:w="1247" w:type="pct"/>
            <w:tcBorders>
              <w:top w:val="single" w:sz="4" w:space="0" w:color="FFFFFF"/>
            </w:tcBorders>
            <w:shd w:val="clear" w:color="auto" w:fill="auto"/>
            <w:vAlign w:val="center"/>
          </w:tcPr>
          <w:p w14:paraId="469C3036"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0,8460</w:t>
            </w:r>
          </w:p>
        </w:tc>
        <w:tc>
          <w:tcPr>
            <w:tcW w:w="1801" w:type="pct"/>
            <w:tcBorders>
              <w:top w:val="single" w:sz="4" w:space="0" w:color="FFFFFF"/>
            </w:tcBorders>
            <w:shd w:val="clear" w:color="auto" w:fill="auto"/>
            <w:vAlign w:val="center"/>
          </w:tcPr>
          <w:p w14:paraId="70F268CC"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1,04</w:t>
            </w:r>
          </w:p>
        </w:tc>
      </w:tr>
      <w:tr w:rsidR="003F39F9" w:rsidRPr="00BA0797" w14:paraId="1E6B0BAE" w14:textId="77777777">
        <w:trPr>
          <w:cantSplit/>
        </w:trPr>
        <w:tc>
          <w:tcPr>
            <w:tcW w:w="834" w:type="pct"/>
            <w:shd w:val="clear" w:color="auto" w:fill="auto"/>
            <w:vAlign w:val="center"/>
          </w:tcPr>
          <w:p w14:paraId="2C55FC06"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2019</w:t>
            </w:r>
          </w:p>
        </w:tc>
        <w:tc>
          <w:tcPr>
            <w:tcW w:w="1118" w:type="pct"/>
            <w:shd w:val="clear" w:color="auto" w:fill="auto"/>
            <w:vAlign w:val="center"/>
          </w:tcPr>
          <w:p w14:paraId="79B23EC1"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2,7983</w:t>
            </w:r>
          </w:p>
        </w:tc>
        <w:tc>
          <w:tcPr>
            <w:tcW w:w="1247" w:type="pct"/>
            <w:shd w:val="clear" w:color="auto" w:fill="auto"/>
            <w:vAlign w:val="center"/>
          </w:tcPr>
          <w:p w14:paraId="461E6461"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0,8333</w:t>
            </w:r>
          </w:p>
        </w:tc>
        <w:tc>
          <w:tcPr>
            <w:tcW w:w="1801" w:type="pct"/>
            <w:shd w:val="clear" w:color="auto" w:fill="auto"/>
            <w:vAlign w:val="center"/>
          </w:tcPr>
          <w:p w14:paraId="16FDB73B"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1,024</w:t>
            </w:r>
          </w:p>
        </w:tc>
      </w:tr>
      <w:tr w:rsidR="003F39F9" w:rsidRPr="00BA0797" w14:paraId="12E7A983" w14:textId="77777777">
        <w:trPr>
          <w:cantSplit/>
        </w:trPr>
        <w:tc>
          <w:tcPr>
            <w:tcW w:w="834" w:type="pct"/>
            <w:shd w:val="clear" w:color="auto" w:fill="auto"/>
            <w:vAlign w:val="center"/>
          </w:tcPr>
          <w:p w14:paraId="0BABE35D"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2020</w:t>
            </w:r>
          </w:p>
        </w:tc>
        <w:tc>
          <w:tcPr>
            <w:tcW w:w="1118" w:type="pct"/>
            <w:shd w:val="clear" w:color="auto" w:fill="auto"/>
            <w:vAlign w:val="center"/>
          </w:tcPr>
          <w:p w14:paraId="5C3E0F65"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2,7563</w:t>
            </w:r>
          </w:p>
        </w:tc>
        <w:tc>
          <w:tcPr>
            <w:tcW w:w="1247" w:type="pct"/>
            <w:shd w:val="clear" w:color="auto" w:fill="auto"/>
            <w:vAlign w:val="center"/>
          </w:tcPr>
          <w:p w14:paraId="53E180C3"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0,8208</w:t>
            </w:r>
          </w:p>
        </w:tc>
        <w:tc>
          <w:tcPr>
            <w:tcW w:w="1801" w:type="pct"/>
            <w:shd w:val="clear" w:color="auto" w:fill="auto"/>
            <w:vAlign w:val="center"/>
          </w:tcPr>
          <w:p w14:paraId="0D15A856"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1,009</w:t>
            </w:r>
          </w:p>
        </w:tc>
      </w:tr>
      <w:tr w:rsidR="003F39F9" w:rsidRPr="00BA0797" w14:paraId="48EEA7F3" w14:textId="77777777">
        <w:trPr>
          <w:cantSplit/>
        </w:trPr>
        <w:tc>
          <w:tcPr>
            <w:tcW w:w="834" w:type="pct"/>
            <w:shd w:val="clear" w:color="auto" w:fill="auto"/>
            <w:vAlign w:val="center"/>
          </w:tcPr>
          <w:p w14:paraId="5C5EB7E4"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2021</w:t>
            </w:r>
          </w:p>
        </w:tc>
        <w:tc>
          <w:tcPr>
            <w:tcW w:w="1118" w:type="pct"/>
            <w:shd w:val="clear" w:color="auto" w:fill="auto"/>
            <w:vAlign w:val="center"/>
          </w:tcPr>
          <w:p w14:paraId="38C19399"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2,7150</w:t>
            </w:r>
          </w:p>
        </w:tc>
        <w:tc>
          <w:tcPr>
            <w:tcW w:w="1247" w:type="pct"/>
            <w:shd w:val="clear" w:color="auto" w:fill="auto"/>
            <w:vAlign w:val="center"/>
          </w:tcPr>
          <w:p w14:paraId="75483264"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0,8085</w:t>
            </w:r>
          </w:p>
        </w:tc>
        <w:tc>
          <w:tcPr>
            <w:tcW w:w="1801" w:type="pct"/>
            <w:shd w:val="clear" w:color="auto" w:fill="auto"/>
            <w:vAlign w:val="center"/>
          </w:tcPr>
          <w:p w14:paraId="6DC2100D"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p>
        </w:tc>
      </w:tr>
      <w:tr w:rsidR="003F39F9" w:rsidRPr="00BA0797" w14:paraId="1A753778" w14:textId="77777777">
        <w:trPr>
          <w:cantSplit/>
        </w:trPr>
        <w:tc>
          <w:tcPr>
            <w:tcW w:w="834" w:type="pct"/>
            <w:shd w:val="clear" w:color="auto" w:fill="auto"/>
            <w:vAlign w:val="center"/>
          </w:tcPr>
          <w:p w14:paraId="06ADFE68"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2022</w:t>
            </w:r>
          </w:p>
        </w:tc>
        <w:tc>
          <w:tcPr>
            <w:tcW w:w="1118" w:type="pct"/>
            <w:shd w:val="clear" w:color="auto" w:fill="auto"/>
            <w:vAlign w:val="center"/>
          </w:tcPr>
          <w:p w14:paraId="5C058930"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2,6743</w:t>
            </w:r>
          </w:p>
        </w:tc>
        <w:tc>
          <w:tcPr>
            <w:tcW w:w="1247" w:type="pct"/>
            <w:shd w:val="clear" w:color="auto" w:fill="auto"/>
            <w:vAlign w:val="center"/>
          </w:tcPr>
          <w:p w14:paraId="5B6CD31F"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0,7964</w:t>
            </w:r>
          </w:p>
        </w:tc>
        <w:tc>
          <w:tcPr>
            <w:tcW w:w="1801" w:type="pct"/>
            <w:shd w:val="clear" w:color="auto" w:fill="auto"/>
            <w:vAlign w:val="center"/>
          </w:tcPr>
          <w:p w14:paraId="78EC408C" w14:textId="77777777" w:rsidR="003F39F9" w:rsidRPr="00BA0797" w:rsidRDefault="003F39F9"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p>
        </w:tc>
      </w:tr>
    </w:tbl>
    <w:p w14:paraId="1DDDACC5" w14:textId="77777777" w:rsidR="003667EC" w:rsidRPr="00BA0797" w:rsidRDefault="004428C2" w:rsidP="00BA0797">
      <w:pPr>
        <w:pStyle w:val="afffb"/>
        <w:spacing w:before="0"/>
      </w:pPr>
      <w:r w:rsidRPr="00BA0797">
        <w:t>Письмом от 24.11.2017 №МР2/7/0300-03/6659 в адрес Государственного комитета Псковской области по тарифам и энергетике направлены откорректированные предложения по плановым значениям показателей надежности и качества услуг на 2018-2022 гг. для их учета при установлении долгосрочных параметров регулирования услуг по передаче электроэнергии.</w:t>
      </w:r>
    </w:p>
    <w:p w14:paraId="5C39C18E" w14:textId="77777777" w:rsidR="004428C2" w:rsidRPr="00BA0797" w:rsidRDefault="00965B80" w:rsidP="00BA0797">
      <w:pPr>
        <w:spacing w:after="0" w:line="360" w:lineRule="auto"/>
        <w:ind w:firstLine="540"/>
        <w:contextualSpacing/>
        <w:jc w:val="both"/>
        <w:rPr>
          <w:rFonts w:ascii="Myriad Pro" w:hAnsi="Myriad Pro"/>
          <w:sz w:val="26"/>
          <w:szCs w:val="26"/>
        </w:rPr>
      </w:pPr>
      <w:r w:rsidRPr="00BA0797">
        <w:rPr>
          <w:rFonts w:ascii="Myriad Pro" w:hAnsi="Myriad Pro"/>
          <w:sz w:val="26"/>
          <w:szCs w:val="26"/>
        </w:rPr>
        <w:t xml:space="preserve">Необходимость изменения плановых значений показателей надежности и качества услуг возникла в результате корректировки данных по точкам поставки </w:t>
      </w:r>
      <w:r w:rsidRPr="00BA0797">
        <w:rPr>
          <w:rFonts w:ascii="Myriad Pro" w:hAnsi="Myriad Pro"/>
          <w:sz w:val="26"/>
          <w:szCs w:val="26"/>
        </w:rPr>
        <w:lastRenderedPageBreak/>
        <w:t>и потребителям услуг в соответствии с разъяснениями Минэнерго РФ о реализации требований Методических указаний по расчету уровня надежности и качества поставляемых товаров и оказываемых услуг для организаций по управлению единой национальной (общероссийской) электрической сетью и территориальных сетевых организаций, утвержденных приказом Минэнерго РФ от 29.11.2016 №1256.</w:t>
      </w:r>
    </w:p>
    <w:p w14:paraId="2EC34312" w14:textId="77777777" w:rsidR="005F1A7E" w:rsidRPr="00BA0797" w:rsidRDefault="005F1A7E" w:rsidP="00BA0797">
      <w:pPr>
        <w:pStyle w:val="afff8"/>
        <w:spacing w:after="0"/>
      </w:pPr>
      <w:r w:rsidRPr="00BA0797">
        <w:t>Фактические значения показателя за 2014 – 2016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94"/>
        <w:gridCol w:w="1709"/>
        <w:gridCol w:w="2105"/>
        <w:gridCol w:w="972"/>
        <w:gridCol w:w="2590"/>
      </w:tblGrid>
      <w:tr w:rsidR="005F1A7E" w:rsidRPr="001B7BAC" w14:paraId="32EC4991" w14:textId="77777777">
        <w:trPr>
          <w:cantSplit/>
        </w:trPr>
        <w:tc>
          <w:tcPr>
            <w:tcW w:w="114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3F0E541" w14:textId="77777777" w:rsidR="005F1A7E" w:rsidRPr="001B7BAC" w:rsidRDefault="005F1A7E"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Год</w:t>
            </w:r>
          </w:p>
        </w:tc>
        <w:tc>
          <w:tcPr>
            <w:tcW w:w="199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B97AEAE" w14:textId="77777777" w:rsidR="005F1A7E" w:rsidRPr="001B7BAC" w:rsidRDefault="00E67CD8"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П</w:t>
            </w:r>
            <w:r w:rsidR="005F1A7E" w:rsidRPr="001B7BAC">
              <w:rPr>
                <w:rFonts w:ascii="Myriad Pro" w:eastAsia="Times New Roman" w:hAnsi="Myriad Pro"/>
                <w:b/>
                <w:bCs/>
                <w:color w:val="FFFFFF"/>
                <w:sz w:val="20"/>
                <w:szCs w:val="20"/>
                <w:lang w:eastAsia="ru-RU"/>
              </w:rPr>
              <w:t>исьмо от 19.04.217</w:t>
            </w:r>
          </w:p>
        </w:tc>
        <w:tc>
          <w:tcPr>
            <w:tcW w:w="1861"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515084D" w14:textId="77777777" w:rsidR="005F1A7E" w:rsidRPr="001B7BAC" w:rsidRDefault="00E67CD8"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П</w:t>
            </w:r>
            <w:r w:rsidR="005F1A7E" w:rsidRPr="001B7BAC">
              <w:rPr>
                <w:rFonts w:ascii="Myriad Pro" w:eastAsia="Times New Roman" w:hAnsi="Myriad Pro"/>
                <w:b/>
                <w:bCs/>
                <w:color w:val="FFFFFF"/>
                <w:sz w:val="20"/>
                <w:szCs w:val="20"/>
                <w:lang w:eastAsia="ru-RU"/>
              </w:rPr>
              <w:t>исьмо</w:t>
            </w:r>
            <w:r w:rsidR="009C7B3E" w:rsidRPr="001B7BAC">
              <w:rPr>
                <w:rFonts w:ascii="Myriad Pro" w:eastAsia="Times New Roman" w:hAnsi="Myriad Pro"/>
                <w:b/>
                <w:bCs/>
                <w:color w:val="FFFFFF"/>
                <w:sz w:val="20"/>
                <w:szCs w:val="20"/>
                <w:lang w:eastAsia="ru-RU"/>
              </w:rPr>
              <w:t xml:space="preserve"> </w:t>
            </w:r>
            <w:r w:rsidR="005F1A7E" w:rsidRPr="001B7BAC">
              <w:rPr>
                <w:rFonts w:ascii="Myriad Pro" w:eastAsia="Times New Roman" w:hAnsi="Myriad Pro"/>
                <w:b/>
                <w:bCs/>
                <w:color w:val="FFFFFF"/>
                <w:sz w:val="20"/>
                <w:szCs w:val="20"/>
                <w:lang w:eastAsia="ru-RU"/>
              </w:rPr>
              <w:t>от 24.11.2017</w:t>
            </w:r>
          </w:p>
        </w:tc>
      </w:tr>
      <w:tr w:rsidR="005F1A7E" w:rsidRPr="001B7BAC" w14:paraId="4983D094" w14:textId="77777777">
        <w:trPr>
          <w:cantSplit/>
          <w:trHeight w:val="262"/>
        </w:trPr>
        <w:tc>
          <w:tcPr>
            <w:tcW w:w="114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DCF001E" w14:textId="77777777" w:rsidR="005F1A7E" w:rsidRPr="001B7BAC" w:rsidRDefault="005F1A7E" w:rsidP="00BA0797">
            <w:pPr>
              <w:spacing w:after="0" w:line="240" w:lineRule="auto"/>
              <w:rPr>
                <w:rFonts w:ascii="Myriad Pro" w:eastAsia="Times New Roman" w:hAnsi="Myriad Pro"/>
                <w:b/>
                <w:bCs/>
                <w:sz w:val="20"/>
                <w:szCs w:val="20"/>
                <w:lang w:eastAsia="ru-RU"/>
              </w:rPr>
            </w:pPr>
          </w:p>
        </w:tc>
        <w:tc>
          <w:tcPr>
            <w:tcW w:w="3854"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79443A77" w14:textId="77777777" w:rsidR="005F1A7E" w:rsidRPr="001B7BAC" w:rsidRDefault="005F1A7E"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Уровень надежности реализуемых товаров (услуг)</w:t>
            </w:r>
          </w:p>
        </w:tc>
      </w:tr>
      <w:tr w:rsidR="005F1A7E" w:rsidRPr="001B7BAC" w14:paraId="237D68CA" w14:textId="77777777">
        <w:trPr>
          <w:cantSplit/>
        </w:trPr>
        <w:tc>
          <w:tcPr>
            <w:tcW w:w="114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0E5A697" w14:textId="77777777" w:rsidR="005F1A7E" w:rsidRPr="001B7BAC" w:rsidRDefault="005F1A7E" w:rsidP="00BA0797">
            <w:pPr>
              <w:spacing w:after="0" w:line="240" w:lineRule="auto"/>
              <w:rPr>
                <w:rFonts w:ascii="Myriad Pro" w:eastAsia="Times New Roman" w:hAnsi="Myriad Pro"/>
                <w:b/>
                <w:bCs/>
                <w:sz w:val="20"/>
                <w:szCs w:val="20"/>
                <w:lang w:eastAsia="ru-RU"/>
              </w:rPr>
            </w:pPr>
          </w:p>
        </w:tc>
        <w:tc>
          <w:tcPr>
            <w:tcW w:w="89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34CD1D" w14:textId="77777777" w:rsidR="005F1A7E" w:rsidRPr="001B7BAC" w:rsidRDefault="005F1A7E"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Пsaidi</w:t>
            </w:r>
            <w:proofErr w:type="spellEnd"/>
          </w:p>
        </w:tc>
        <w:tc>
          <w:tcPr>
            <w:tcW w:w="11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ADBEB5" w14:textId="77777777" w:rsidR="005F1A7E" w:rsidRPr="001B7BAC" w:rsidRDefault="005F1A7E"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Пsaifi</w:t>
            </w:r>
            <w:proofErr w:type="spellEnd"/>
          </w:p>
        </w:tc>
        <w:tc>
          <w:tcPr>
            <w:tcW w:w="5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79F22E" w14:textId="77777777" w:rsidR="005F1A7E" w:rsidRPr="001B7BAC" w:rsidRDefault="005F1A7E"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Пsaidi</w:t>
            </w:r>
            <w:proofErr w:type="spellEnd"/>
          </w:p>
        </w:tc>
        <w:tc>
          <w:tcPr>
            <w:tcW w:w="135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24CB30B" w14:textId="77777777" w:rsidR="005F1A7E" w:rsidRPr="001B7BAC" w:rsidRDefault="005F1A7E"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Пsaifi</w:t>
            </w:r>
            <w:proofErr w:type="spellEnd"/>
          </w:p>
        </w:tc>
      </w:tr>
      <w:tr w:rsidR="005F1A7E" w:rsidRPr="00BA0797" w14:paraId="58967F19" w14:textId="77777777">
        <w:trPr>
          <w:cantSplit/>
        </w:trPr>
        <w:tc>
          <w:tcPr>
            <w:tcW w:w="1146" w:type="pct"/>
            <w:tcBorders>
              <w:top w:val="single" w:sz="4" w:space="0" w:color="FFFFFF"/>
            </w:tcBorders>
            <w:shd w:val="clear" w:color="auto" w:fill="auto"/>
            <w:vAlign w:val="center"/>
          </w:tcPr>
          <w:p w14:paraId="1D29E547"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2014</w:t>
            </w:r>
          </w:p>
        </w:tc>
        <w:tc>
          <w:tcPr>
            <w:tcW w:w="893" w:type="pct"/>
            <w:tcBorders>
              <w:top w:val="single" w:sz="4" w:space="0" w:color="FFFFFF"/>
            </w:tcBorders>
            <w:shd w:val="clear" w:color="auto" w:fill="auto"/>
            <w:vAlign w:val="center"/>
          </w:tcPr>
          <w:p w14:paraId="6B4D8ABD"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3,5651</w:t>
            </w:r>
          </w:p>
        </w:tc>
        <w:tc>
          <w:tcPr>
            <w:tcW w:w="1100" w:type="pct"/>
            <w:tcBorders>
              <w:top w:val="single" w:sz="4" w:space="0" w:color="FFFFFF"/>
            </w:tcBorders>
            <w:shd w:val="clear" w:color="auto" w:fill="auto"/>
            <w:vAlign w:val="center"/>
          </w:tcPr>
          <w:p w14:paraId="18D06C79"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1,3379</w:t>
            </w:r>
          </w:p>
        </w:tc>
        <w:tc>
          <w:tcPr>
            <w:tcW w:w="508" w:type="pct"/>
            <w:tcBorders>
              <w:top w:val="single" w:sz="4" w:space="0" w:color="FFFFFF"/>
            </w:tcBorders>
            <w:shd w:val="clear" w:color="auto" w:fill="auto"/>
            <w:vAlign w:val="center"/>
          </w:tcPr>
          <w:p w14:paraId="0EDE2285"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6,0167</w:t>
            </w:r>
          </w:p>
        </w:tc>
        <w:tc>
          <w:tcPr>
            <w:tcW w:w="1353" w:type="pct"/>
            <w:tcBorders>
              <w:top w:val="single" w:sz="4" w:space="0" w:color="FFFFFF"/>
            </w:tcBorders>
            <w:shd w:val="clear" w:color="auto" w:fill="auto"/>
            <w:vAlign w:val="center"/>
          </w:tcPr>
          <w:p w14:paraId="7ADF0382"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2,2578</w:t>
            </w:r>
          </w:p>
        </w:tc>
      </w:tr>
      <w:tr w:rsidR="005F1A7E" w:rsidRPr="00BA0797" w14:paraId="2223500C" w14:textId="77777777">
        <w:trPr>
          <w:cantSplit/>
        </w:trPr>
        <w:tc>
          <w:tcPr>
            <w:tcW w:w="1146" w:type="pct"/>
            <w:shd w:val="clear" w:color="auto" w:fill="auto"/>
            <w:vAlign w:val="center"/>
          </w:tcPr>
          <w:p w14:paraId="2096B913"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2015</w:t>
            </w:r>
          </w:p>
        </w:tc>
        <w:tc>
          <w:tcPr>
            <w:tcW w:w="893" w:type="pct"/>
            <w:shd w:val="clear" w:color="auto" w:fill="auto"/>
            <w:vAlign w:val="center"/>
          </w:tcPr>
          <w:p w14:paraId="5146E352"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4,0011</w:t>
            </w:r>
          </w:p>
        </w:tc>
        <w:tc>
          <w:tcPr>
            <w:tcW w:w="1100" w:type="pct"/>
            <w:shd w:val="clear" w:color="auto" w:fill="auto"/>
            <w:vAlign w:val="center"/>
          </w:tcPr>
          <w:p w14:paraId="278B9D54"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1,0133</w:t>
            </w:r>
          </w:p>
        </w:tc>
        <w:tc>
          <w:tcPr>
            <w:tcW w:w="508" w:type="pct"/>
            <w:shd w:val="clear" w:color="auto" w:fill="auto"/>
            <w:vAlign w:val="center"/>
          </w:tcPr>
          <w:p w14:paraId="321F5F81"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7,2218</w:t>
            </w:r>
          </w:p>
        </w:tc>
        <w:tc>
          <w:tcPr>
            <w:tcW w:w="1353" w:type="pct"/>
            <w:shd w:val="clear" w:color="auto" w:fill="auto"/>
            <w:vAlign w:val="center"/>
          </w:tcPr>
          <w:p w14:paraId="789FB658"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1,8466</w:t>
            </w:r>
          </w:p>
        </w:tc>
      </w:tr>
      <w:tr w:rsidR="005F1A7E" w:rsidRPr="00BA0797" w14:paraId="62AC2E67" w14:textId="77777777">
        <w:trPr>
          <w:cantSplit/>
        </w:trPr>
        <w:tc>
          <w:tcPr>
            <w:tcW w:w="1146" w:type="pct"/>
            <w:shd w:val="clear" w:color="auto" w:fill="auto"/>
            <w:vAlign w:val="center"/>
          </w:tcPr>
          <w:p w14:paraId="3FC29C6C"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2016</w:t>
            </w:r>
          </w:p>
        </w:tc>
        <w:tc>
          <w:tcPr>
            <w:tcW w:w="893" w:type="pct"/>
            <w:shd w:val="clear" w:color="auto" w:fill="auto"/>
            <w:vAlign w:val="center"/>
          </w:tcPr>
          <w:p w14:paraId="27F7C0B0"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2,8842</w:t>
            </w:r>
          </w:p>
        </w:tc>
        <w:tc>
          <w:tcPr>
            <w:tcW w:w="1100" w:type="pct"/>
            <w:shd w:val="clear" w:color="auto" w:fill="auto"/>
            <w:vAlign w:val="center"/>
          </w:tcPr>
          <w:p w14:paraId="66A7F787"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0,8589</w:t>
            </w:r>
          </w:p>
        </w:tc>
        <w:tc>
          <w:tcPr>
            <w:tcW w:w="508" w:type="pct"/>
            <w:shd w:val="clear" w:color="auto" w:fill="auto"/>
            <w:vAlign w:val="center"/>
          </w:tcPr>
          <w:p w14:paraId="54CFDCD8"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5,2739</w:t>
            </w:r>
          </w:p>
        </w:tc>
        <w:tc>
          <w:tcPr>
            <w:tcW w:w="1353" w:type="pct"/>
            <w:shd w:val="clear" w:color="auto" w:fill="auto"/>
            <w:vAlign w:val="center"/>
          </w:tcPr>
          <w:p w14:paraId="45582C66" w14:textId="77777777" w:rsidR="005F1A7E" w:rsidRPr="00BA0797" w:rsidRDefault="005F1A7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1,5707</w:t>
            </w:r>
          </w:p>
        </w:tc>
      </w:tr>
    </w:tbl>
    <w:p w14:paraId="027D0E19" w14:textId="77777777" w:rsidR="00661717" w:rsidRPr="00BA0797" w:rsidRDefault="00661717" w:rsidP="00BA0797">
      <w:pPr>
        <w:pStyle w:val="afffb"/>
        <w:spacing w:before="0"/>
      </w:pPr>
      <w:r w:rsidRPr="00BA0797">
        <w:t xml:space="preserve">Темп улучшения </w:t>
      </w:r>
      <w:r w:rsidRPr="00BA0797">
        <w:rPr>
          <w:u w:val="single"/>
        </w:rPr>
        <w:t xml:space="preserve">показателей средней продолжительности прекращения передачи электрической энергии на точку поставки </w:t>
      </w:r>
      <w:r w:rsidRPr="00BA0797">
        <w:t>определяется по формуле (17) указанных методических указаний. Для целей расчета темпа улучшения указанного показателя определяется значение соответствующего показателя уровня надежности с учетом базового значения соответствующего показателя надежности для группы сетевых организаций, к которой относится сетевая организация. В соответствии с дифференциацией сетевых организаций, соответствующей приказу Министерства энергетики Российской Федерации от 18.10.2017 №976, базовое значение показателя средней продолжительности прекращения передачи электрической энергии на точку поставки для сетевой организации</w:t>
      </w:r>
      <w:r w:rsidR="009C7B3E" w:rsidRPr="00BA0797">
        <w:t xml:space="preserve"> </w:t>
      </w:r>
      <w:r w:rsidRPr="00BA0797">
        <w:t>составляет 4,73976 ч. В соответствии с формулой (18) методических указаний,</w:t>
      </w:r>
      <w:r w:rsidR="009C7B3E" w:rsidRPr="00BA0797">
        <w:t xml:space="preserve"> </w:t>
      </w:r>
      <w:r w:rsidRPr="00BA0797">
        <w:t>утвержденных, приказом Министерства энергетики Российской Федерации от 29.11.2016 №1256:</w:t>
      </w:r>
    </w:p>
    <w:p w14:paraId="12927F0C" w14:textId="77777777" w:rsidR="00661717" w:rsidRPr="00BA0797" w:rsidRDefault="001B7BAC" w:rsidP="00BA0797">
      <w:pPr>
        <w:spacing w:after="0" w:line="360" w:lineRule="auto"/>
        <w:contextualSpacing/>
        <w:jc w:val="center"/>
        <w:rPr>
          <w:rFonts w:ascii="Myriad Pro" w:hAnsi="Myriad Pro"/>
          <w:sz w:val="26"/>
          <w:szCs w:val="26"/>
        </w:rPr>
      </w:pPr>
      <w:r w:rsidRPr="00BA0797">
        <w:rPr>
          <w:rFonts w:ascii="Myriad Pro" w:hAnsi="Myriad Pro"/>
          <w:position w:val="-12"/>
          <w:sz w:val="24"/>
          <w:szCs w:val="24"/>
        </w:rPr>
        <w:object w:dxaOrig="4700" w:dyaOrig="380" w14:anchorId="7351BB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0.95pt" o:ole="">
            <v:imagedata r:id="rId55" o:title=""/>
          </v:shape>
          <o:OLEObject Type="Embed" ProgID="Equation.3" ShapeID="_x0000_i1025" DrawAspect="Content" ObjectID="_1656841347" r:id="rId56"/>
        </w:object>
      </w:r>
    </w:p>
    <w:p w14:paraId="1920980D" w14:textId="77777777" w:rsidR="00661717" w:rsidRPr="00BA0797" w:rsidRDefault="00661717"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Так как </w:t>
      </w:r>
      <w:r w:rsidRPr="00BA0797">
        <w:rPr>
          <w:rFonts w:ascii="Myriad Pro" w:hAnsi="Myriad Pro"/>
          <w:position w:val="-12"/>
          <w:sz w:val="24"/>
          <w:szCs w:val="24"/>
        </w:rPr>
        <w:object w:dxaOrig="859" w:dyaOrig="380" w14:anchorId="218D9CE7">
          <v:shape id="_x0000_i1026" type="#_x0000_t75" style="width:41.85pt;height:18.4pt" o:ole="">
            <v:imagedata r:id="rId57" o:title=""/>
          </v:shape>
          <o:OLEObject Type="Embed" ProgID="Equation.3" ShapeID="_x0000_i1026" DrawAspect="Content" ObjectID="_1656841348" r:id="rId58"/>
        </w:object>
      </w:r>
      <w:r w:rsidRPr="00BA0797">
        <w:rPr>
          <w:rFonts w:ascii="Myriad Pro" w:hAnsi="Myriad Pro"/>
          <w:sz w:val="26"/>
          <w:szCs w:val="26"/>
          <w:vertAlign w:val="subscript"/>
        </w:rPr>
        <w:t xml:space="preserve"> </w:t>
      </w:r>
      <w:r w:rsidRPr="00BA0797">
        <w:rPr>
          <w:rFonts w:ascii="Myriad Pro" w:hAnsi="Myriad Pro" w:cs="Arial"/>
          <w:sz w:val="26"/>
          <w:szCs w:val="26"/>
        </w:rPr>
        <w:t>&gt;</w:t>
      </w:r>
      <w:r w:rsidRPr="00BA0797">
        <w:rPr>
          <w:rFonts w:ascii="Myriad Pro" w:hAnsi="Myriad Pro" w:cs="Arial"/>
          <w:sz w:val="26"/>
          <w:szCs w:val="26"/>
          <w:vertAlign w:val="subscript"/>
        </w:rPr>
        <w:t xml:space="preserve"> </w:t>
      </w:r>
      <w:r w:rsidRPr="00BA0797">
        <w:rPr>
          <w:rFonts w:ascii="Myriad Pro" w:hAnsi="Myriad Pro"/>
          <w:position w:val="-12"/>
          <w:sz w:val="24"/>
          <w:szCs w:val="24"/>
        </w:rPr>
        <w:object w:dxaOrig="600" w:dyaOrig="380" w14:anchorId="50C913B9">
          <v:shape id="_x0000_i1027" type="#_x0000_t75" style="width:30.15pt;height:18.4pt" o:ole="">
            <v:imagedata r:id="rId59" o:title=""/>
          </v:shape>
          <o:OLEObject Type="Embed" ProgID="Equation.3" ShapeID="_x0000_i1027" DrawAspect="Content" ObjectID="_1656841349" r:id="rId60"/>
        </w:object>
      </w:r>
      <w:r w:rsidRPr="00BA0797">
        <w:rPr>
          <w:rFonts w:ascii="Myriad Pro" w:hAnsi="Myriad Pro"/>
          <w:sz w:val="26"/>
          <w:szCs w:val="26"/>
        </w:rPr>
        <w:t>, темп улучшения показателей средней продолжительности прекращения передачи электрической энергии на точку поставки составляет 0,024085:</w:t>
      </w:r>
    </w:p>
    <w:p w14:paraId="1275E70B" w14:textId="77777777" w:rsidR="00661717" w:rsidRPr="00BA0797" w:rsidRDefault="001B7BAC" w:rsidP="00BA0797">
      <w:pPr>
        <w:spacing w:after="0" w:line="360" w:lineRule="auto"/>
        <w:contextualSpacing/>
        <w:jc w:val="center"/>
        <w:rPr>
          <w:rFonts w:ascii="Myriad Pro" w:hAnsi="Myriad Pro"/>
          <w:sz w:val="24"/>
          <w:szCs w:val="24"/>
        </w:rPr>
      </w:pPr>
      <w:r w:rsidRPr="00BA0797">
        <w:rPr>
          <w:rFonts w:ascii="Myriad Pro" w:hAnsi="Myriad Pro"/>
          <w:position w:val="-16"/>
          <w:sz w:val="24"/>
          <w:szCs w:val="24"/>
        </w:rPr>
        <w:object w:dxaOrig="3379" w:dyaOrig="440" w14:anchorId="4D0676D3">
          <v:shape id="_x0000_i1028" type="#_x0000_t75" style="width:198.4pt;height:25.95pt" o:ole="">
            <v:imagedata r:id="rId61" o:title=""/>
          </v:shape>
          <o:OLEObject Type="Embed" ProgID="Equation.3" ShapeID="_x0000_i1028" DrawAspect="Content" ObjectID="_1656841350" r:id="rId62"/>
        </w:object>
      </w:r>
      <w:r w:rsidR="00661717" w:rsidRPr="00BA0797">
        <w:rPr>
          <w:rFonts w:ascii="Myriad Pro" w:hAnsi="Myriad Pro"/>
          <w:sz w:val="24"/>
          <w:szCs w:val="24"/>
        </w:rPr>
        <w:t>=</w:t>
      </w:r>
      <w:bookmarkStart w:id="78" w:name="OLE_LINK5"/>
      <w:r w:rsidR="00661717" w:rsidRPr="00BA0797">
        <w:rPr>
          <w:rFonts w:ascii="Myriad Pro" w:hAnsi="Myriad Pro"/>
          <w:sz w:val="24"/>
          <w:szCs w:val="24"/>
        </w:rPr>
        <w:t>0,024085.</w:t>
      </w:r>
    </w:p>
    <w:bookmarkEnd w:id="78"/>
    <w:p w14:paraId="502D4CF0" w14:textId="77777777" w:rsidR="00661717" w:rsidRPr="00BA0797" w:rsidRDefault="00661717"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Для целей расчета темпа улучшения </w:t>
      </w:r>
      <w:r w:rsidRPr="00BA0797">
        <w:rPr>
          <w:rFonts w:ascii="Myriad Pro" w:hAnsi="Myriad Pro"/>
          <w:sz w:val="26"/>
          <w:szCs w:val="26"/>
          <w:u w:val="single"/>
        </w:rPr>
        <w:t>показателей средней частоты прекращения передачи электрической энергии на точку поставки</w:t>
      </w:r>
      <w:r w:rsidRPr="00BA0797">
        <w:rPr>
          <w:rFonts w:ascii="Myriad Pro" w:hAnsi="Myriad Pro"/>
          <w:sz w:val="26"/>
          <w:szCs w:val="26"/>
        </w:rPr>
        <w:t xml:space="preserve"> определяется значение соответствующего показателя уровня надежности с учетом базового значения соответствующего показателя надежности для группы сетевых организаций, к которой относится сетевая организация. В соответствии с дифференциацией сетевых организаций, соответствующей приказу Министерства энергетики Российской Федерации от 18.10.2017 №976, базовое значение показателя средней частоты прекращения передачи электрической энергии на точку поставки для сетевой организации составляет 1,96744 шт. В соответствии с формулой (18) методических указаний, утвержденных приказом Министерства энергетики Российской Федерации от 29.11.2016 № 1256:</w:t>
      </w:r>
    </w:p>
    <w:p w14:paraId="74ED7903" w14:textId="77777777" w:rsidR="00661717" w:rsidRPr="00BA0797" w:rsidRDefault="001B7BAC" w:rsidP="00BA0797">
      <w:pPr>
        <w:spacing w:after="0" w:line="360" w:lineRule="auto"/>
        <w:contextualSpacing/>
        <w:jc w:val="center"/>
        <w:rPr>
          <w:rFonts w:ascii="Myriad Pro" w:hAnsi="Myriad Pro"/>
          <w:sz w:val="24"/>
          <w:szCs w:val="24"/>
        </w:rPr>
      </w:pPr>
      <w:r w:rsidRPr="00BA0797">
        <w:rPr>
          <w:rFonts w:ascii="Myriad Pro" w:hAnsi="Myriad Pro"/>
          <w:position w:val="-14"/>
          <w:sz w:val="24"/>
          <w:szCs w:val="24"/>
        </w:rPr>
        <w:object w:dxaOrig="4800" w:dyaOrig="400" w14:anchorId="0C095599">
          <v:shape id="_x0000_i1029" type="#_x0000_t75" style="width:277.1pt;height:22.6pt" o:ole="">
            <v:imagedata r:id="rId63" o:title=""/>
          </v:shape>
          <o:OLEObject Type="Embed" ProgID="Equation.3" ShapeID="_x0000_i1029" DrawAspect="Content" ObjectID="_1656841351" r:id="rId64"/>
        </w:object>
      </w:r>
    </w:p>
    <w:p w14:paraId="55486286" w14:textId="77777777" w:rsidR="00661717" w:rsidRPr="00BA0797" w:rsidRDefault="00661717"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Так как </w:t>
      </w:r>
      <w:r w:rsidRPr="00BA0797">
        <w:rPr>
          <w:rFonts w:ascii="Myriad Pro" w:hAnsi="Myriad Pro"/>
          <w:position w:val="-12"/>
          <w:sz w:val="24"/>
          <w:szCs w:val="24"/>
        </w:rPr>
        <w:object w:dxaOrig="859" w:dyaOrig="380" w14:anchorId="5D2572FF">
          <v:shape id="_x0000_i1030" type="#_x0000_t75" style="width:41.85pt;height:18.4pt" o:ole="">
            <v:imagedata r:id="rId57" o:title=""/>
          </v:shape>
          <o:OLEObject Type="Embed" ProgID="Equation.3" ShapeID="_x0000_i1030" DrawAspect="Content" ObjectID="_1656841352" r:id="rId65"/>
        </w:object>
      </w:r>
      <w:r w:rsidRPr="00BA0797">
        <w:rPr>
          <w:rFonts w:ascii="Myriad Pro" w:hAnsi="Myriad Pro" w:cs="Arial"/>
          <w:sz w:val="26"/>
          <w:szCs w:val="26"/>
        </w:rPr>
        <w:t>&lt;</w:t>
      </w:r>
      <w:r w:rsidRPr="00BA0797">
        <w:rPr>
          <w:rFonts w:ascii="Myriad Pro" w:hAnsi="Myriad Pro" w:cs="Arial"/>
          <w:sz w:val="26"/>
          <w:szCs w:val="26"/>
          <w:vertAlign w:val="subscript"/>
        </w:rPr>
        <w:t xml:space="preserve"> </w:t>
      </w:r>
      <w:r w:rsidRPr="00BA0797">
        <w:rPr>
          <w:rFonts w:ascii="Myriad Pro" w:hAnsi="Myriad Pro"/>
          <w:position w:val="-12"/>
          <w:sz w:val="24"/>
          <w:szCs w:val="24"/>
        </w:rPr>
        <w:object w:dxaOrig="600" w:dyaOrig="380" w14:anchorId="00B9851F">
          <v:shape id="_x0000_i1031" type="#_x0000_t75" style="width:30.15pt;height:18.4pt" o:ole="">
            <v:imagedata r:id="rId59" o:title=""/>
          </v:shape>
          <o:OLEObject Type="Embed" ProgID="Equation.3" ShapeID="_x0000_i1031" DrawAspect="Content" ObjectID="_1656841353" r:id="rId66"/>
        </w:object>
      </w:r>
      <w:r w:rsidRPr="00BA0797">
        <w:rPr>
          <w:rFonts w:ascii="Myriad Pro" w:hAnsi="Myriad Pro"/>
          <w:sz w:val="26"/>
          <w:szCs w:val="26"/>
        </w:rPr>
        <w:t>, темп улучшения показателей средней продолжительности прекращения передачи электрической энергии на точку поставки составляет 0,015.</w:t>
      </w:r>
    </w:p>
    <w:p w14:paraId="54F88106" w14:textId="77777777" w:rsidR="002321B7" w:rsidRPr="00BA0797" w:rsidRDefault="002321B7" w:rsidP="00BA0797">
      <w:pPr>
        <w:pStyle w:val="afff8"/>
        <w:spacing w:after="0"/>
      </w:pPr>
      <w:r w:rsidRPr="00BA0797">
        <w:t>Плановые значения показателя на 2018 – 2022 годы определены: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96"/>
        <w:gridCol w:w="3191"/>
        <w:gridCol w:w="2027"/>
        <w:gridCol w:w="2756"/>
      </w:tblGrid>
      <w:tr w:rsidR="002321B7" w:rsidRPr="001B7BAC" w14:paraId="217F79EC" w14:textId="77777777">
        <w:trPr>
          <w:cantSplit/>
        </w:trPr>
        <w:tc>
          <w:tcPr>
            <w:tcW w:w="8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C7AB4EB" w14:textId="77777777" w:rsidR="002321B7" w:rsidRPr="001B7BAC" w:rsidRDefault="002321B7"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Год</w:t>
            </w:r>
          </w:p>
        </w:tc>
        <w:tc>
          <w:tcPr>
            <w:tcW w:w="4166"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A7B913B" w14:textId="77777777" w:rsidR="002321B7" w:rsidRPr="001B7BAC" w:rsidRDefault="00E67CD8"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Ф</w:t>
            </w:r>
            <w:r w:rsidR="002321B7" w:rsidRPr="001B7BAC">
              <w:rPr>
                <w:rFonts w:ascii="Myriad Pro" w:eastAsia="Times New Roman" w:hAnsi="Myriad Pro"/>
                <w:b/>
                <w:bCs/>
                <w:color w:val="FFFFFF"/>
                <w:sz w:val="20"/>
                <w:szCs w:val="20"/>
                <w:lang w:eastAsia="ru-RU"/>
              </w:rPr>
              <w:t xml:space="preserve">илиал ПАО </w:t>
            </w:r>
            <w:r w:rsidR="00586D28" w:rsidRPr="001B7BAC">
              <w:rPr>
                <w:rFonts w:ascii="Myriad Pro" w:eastAsia="Times New Roman" w:hAnsi="Myriad Pro"/>
                <w:b/>
                <w:bCs/>
                <w:color w:val="FFFFFF"/>
                <w:sz w:val="20"/>
                <w:szCs w:val="20"/>
                <w:lang w:eastAsia="ru-RU"/>
              </w:rPr>
              <w:t>«</w:t>
            </w:r>
            <w:r w:rsidR="002321B7" w:rsidRPr="001B7BAC">
              <w:rPr>
                <w:rFonts w:ascii="Myriad Pro" w:eastAsia="Times New Roman" w:hAnsi="Myriad Pro"/>
                <w:b/>
                <w:bCs/>
                <w:color w:val="FFFFFF"/>
                <w:sz w:val="20"/>
                <w:szCs w:val="20"/>
                <w:lang w:eastAsia="ru-RU"/>
              </w:rPr>
              <w:t>МРСК Северо-Запада</w:t>
            </w:r>
            <w:r w:rsidR="00586D28" w:rsidRPr="001B7BAC">
              <w:rPr>
                <w:rFonts w:ascii="Myriad Pro" w:eastAsia="Times New Roman" w:hAnsi="Myriad Pro"/>
                <w:b/>
                <w:bCs/>
                <w:color w:val="FFFFFF"/>
                <w:sz w:val="20"/>
                <w:szCs w:val="20"/>
                <w:lang w:eastAsia="ru-RU"/>
              </w:rPr>
              <w:t>»</w:t>
            </w:r>
            <w:r w:rsidR="002321B7" w:rsidRPr="001B7BAC">
              <w:rPr>
                <w:rFonts w:ascii="Myriad Pro" w:eastAsia="Times New Roman" w:hAnsi="Myriad Pro"/>
                <w:b/>
                <w:bCs/>
                <w:color w:val="FFFFFF"/>
                <w:sz w:val="20"/>
                <w:szCs w:val="20"/>
                <w:lang w:eastAsia="ru-RU"/>
              </w:rPr>
              <w:t xml:space="preserve"> </w:t>
            </w:r>
            <w:r w:rsidR="00586D28" w:rsidRPr="001B7BAC">
              <w:rPr>
                <w:rFonts w:ascii="Myriad Pro" w:eastAsia="Times New Roman" w:hAnsi="Myriad Pro"/>
                <w:b/>
                <w:bCs/>
                <w:color w:val="FFFFFF"/>
                <w:sz w:val="20"/>
                <w:szCs w:val="20"/>
                <w:lang w:eastAsia="ru-RU"/>
              </w:rPr>
              <w:t>«</w:t>
            </w:r>
            <w:r w:rsidR="002321B7" w:rsidRPr="001B7BAC">
              <w:rPr>
                <w:rFonts w:ascii="Myriad Pro" w:eastAsia="Times New Roman" w:hAnsi="Myriad Pro"/>
                <w:b/>
                <w:bCs/>
                <w:color w:val="FFFFFF"/>
                <w:sz w:val="20"/>
                <w:szCs w:val="20"/>
                <w:lang w:eastAsia="ru-RU"/>
              </w:rPr>
              <w:t>Псковэнерго</w:t>
            </w:r>
            <w:r w:rsidR="00586D28" w:rsidRPr="001B7BAC">
              <w:rPr>
                <w:rFonts w:ascii="Myriad Pro" w:eastAsia="Times New Roman" w:hAnsi="Myriad Pro"/>
                <w:b/>
                <w:bCs/>
                <w:color w:val="FFFFFF"/>
                <w:sz w:val="20"/>
                <w:szCs w:val="20"/>
                <w:lang w:eastAsia="ru-RU"/>
              </w:rPr>
              <w:t>»</w:t>
            </w:r>
          </w:p>
        </w:tc>
      </w:tr>
      <w:tr w:rsidR="00056CA2" w:rsidRPr="001B7BAC" w14:paraId="41D4DF02" w14:textId="77777777">
        <w:trPr>
          <w:cantSplit/>
          <w:trHeight w:val="247"/>
        </w:trPr>
        <w:tc>
          <w:tcPr>
            <w:tcW w:w="83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2752562" w14:textId="77777777" w:rsidR="002321B7" w:rsidRPr="001B7BAC" w:rsidRDefault="002321B7" w:rsidP="00BA0797">
            <w:pPr>
              <w:spacing w:after="0" w:line="240" w:lineRule="auto"/>
              <w:jc w:val="center"/>
              <w:rPr>
                <w:rFonts w:ascii="Myriad Pro" w:eastAsia="Times New Roman" w:hAnsi="Myriad Pro"/>
                <w:b/>
                <w:bCs/>
                <w:sz w:val="20"/>
                <w:szCs w:val="20"/>
                <w:lang w:eastAsia="ru-RU"/>
              </w:rPr>
            </w:pPr>
          </w:p>
        </w:tc>
        <w:tc>
          <w:tcPr>
            <w:tcW w:w="2726"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327E17D" w14:textId="77777777" w:rsidR="002321B7" w:rsidRPr="001B7BAC" w:rsidRDefault="002321B7"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Уровень надежности реализуемых товаров (услуг)</w:t>
            </w:r>
          </w:p>
        </w:tc>
        <w:tc>
          <w:tcPr>
            <w:tcW w:w="144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C025DCA" w14:textId="77777777" w:rsidR="002321B7" w:rsidRPr="001B7BAC" w:rsidRDefault="002321B7"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Показатель уровня качества осуществляемого ТП</w:t>
            </w:r>
          </w:p>
        </w:tc>
      </w:tr>
      <w:tr w:rsidR="00056CA2" w:rsidRPr="001B7BAC" w14:paraId="309CA849" w14:textId="77777777">
        <w:trPr>
          <w:cantSplit/>
        </w:trPr>
        <w:tc>
          <w:tcPr>
            <w:tcW w:w="83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E7C144A" w14:textId="77777777" w:rsidR="002321B7" w:rsidRPr="001B7BAC" w:rsidRDefault="002321B7" w:rsidP="00BA0797">
            <w:pPr>
              <w:spacing w:after="0" w:line="240" w:lineRule="auto"/>
              <w:jc w:val="center"/>
              <w:rPr>
                <w:rFonts w:ascii="Myriad Pro" w:eastAsia="Times New Roman" w:hAnsi="Myriad Pro"/>
                <w:b/>
                <w:bCs/>
                <w:sz w:val="20"/>
                <w:szCs w:val="20"/>
                <w:lang w:eastAsia="ru-RU"/>
              </w:rPr>
            </w:pPr>
          </w:p>
        </w:tc>
        <w:tc>
          <w:tcPr>
            <w:tcW w:w="166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231614" w14:textId="77777777" w:rsidR="002321B7" w:rsidRPr="001B7BAC" w:rsidRDefault="002321B7"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Пsaidi</w:t>
            </w:r>
            <w:proofErr w:type="spellEnd"/>
          </w:p>
        </w:tc>
        <w:tc>
          <w:tcPr>
            <w:tcW w:w="10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212C3C5" w14:textId="77777777" w:rsidR="002321B7" w:rsidRPr="001B7BAC" w:rsidRDefault="002321B7" w:rsidP="00BA0797">
            <w:pPr>
              <w:spacing w:after="0" w:line="240" w:lineRule="auto"/>
              <w:jc w:val="center"/>
              <w:rPr>
                <w:rFonts w:ascii="Myriad Pro" w:eastAsia="Times New Roman" w:hAnsi="Myriad Pro"/>
                <w:b/>
                <w:bCs/>
                <w:color w:val="FFFFFF"/>
                <w:sz w:val="20"/>
                <w:szCs w:val="20"/>
                <w:lang w:eastAsia="ru-RU"/>
              </w:rPr>
            </w:pPr>
            <w:proofErr w:type="spellStart"/>
            <w:r w:rsidRPr="001B7BAC">
              <w:rPr>
                <w:rFonts w:ascii="Myriad Pro" w:eastAsia="Times New Roman" w:hAnsi="Myriad Pro"/>
                <w:b/>
                <w:bCs/>
                <w:color w:val="FFFFFF"/>
                <w:sz w:val="20"/>
                <w:szCs w:val="20"/>
                <w:lang w:eastAsia="ru-RU"/>
              </w:rPr>
              <w:t>Пsaifi</w:t>
            </w:r>
            <w:proofErr w:type="spellEnd"/>
          </w:p>
        </w:tc>
        <w:tc>
          <w:tcPr>
            <w:tcW w:w="1440"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4ED59D8" w14:textId="77777777" w:rsidR="002321B7" w:rsidRPr="001B7BAC" w:rsidRDefault="002321B7" w:rsidP="00BA0797">
            <w:pPr>
              <w:spacing w:after="0" w:line="240" w:lineRule="auto"/>
              <w:jc w:val="center"/>
              <w:rPr>
                <w:rFonts w:ascii="Myriad Pro" w:eastAsia="Times New Roman" w:hAnsi="Myriad Pro"/>
                <w:b/>
                <w:bCs/>
                <w:color w:val="FFFFFF"/>
                <w:sz w:val="20"/>
                <w:szCs w:val="20"/>
                <w:lang w:eastAsia="ru-RU"/>
              </w:rPr>
            </w:pPr>
          </w:p>
        </w:tc>
      </w:tr>
      <w:tr w:rsidR="002321B7" w:rsidRPr="00BA0797" w14:paraId="4090E176" w14:textId="77777777">
        <w:trPr>
          <w:cantSplit/>
        </w:trPr>
        <w:tc>
          <w:tcPr>
            <w:tcW w:w="834" w:type="pct"/>
            <w:tcBorders>
              <w:top w:val="single" w:sz="4" w:space="0" w:color="FFFFFF"/>
            </w:tcBorders>
            <w:shd w:val="clear" w:color="auto" w:fill="auto"/>
            <w:vAlign w:val="center"/>
          </w:tcPr>
          <w:p w14:paraId="04F0B2D1"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2018</w:t>
            </w:r>
          </w:p>
        </w:tc>
        <w:tc>
          <w:tcPr>
            <w:tcW w:w="1667" w:type="pct"/>
            <w:tcBorders>
              <w:top w:val="single" w:sz="4" w:space="0" w:color="FFFFFF"/>
            </w:tcBorders>
            <w:shd w:val="clear" w:color="auto" w:fill="auto"/>
            <w:vAlign w:val="center"/>
          </w:tcPr>
          <w:p w14:paraId="2108BB8B"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2,8409</w:t>
            </w:r>
          </w:p>
        </w:tc>
        <w:tc>
          <w:tcPr>
            <w:tcW w:w="1059" w:type="pct"/>
            <w:tcBorders>
              <w:top w:val="single" w:sz="4" w:space="0" w:color="FFFFFF"/>
            </w:tcBorders>
            <w:shd w:val="clear" w:color="auto" w:fill="auto"/>
            <w:vAlign w:val="center"/>
          </w:tcPr>
          <w:p w14:paraId="670F7F23"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0,8460</w:t>
            </w:r>
          </w:p>
        </w:tc>
        <w:tc>
          <w:tcPr>
            <w:tcW w:w="1440" w:type="pct"/>
            <w:tcBorders>
              <w:top w:val="single" w:sz="4" w:space="0" w:color="FFFFFF"/>
            </w:tcBorders>
            <w:shd w:val="clear" w:color="auto" w:fill="auto"/>
            <w:vAlign w:val="center"/>
          </w:tcPr>
          <w:p w14:paraId="588D5208"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1,04</w:t>
            </w:r>
          </w:p>
        </w:tc>
      </w:tr>
      <w:tr w:rsidR="002321B7" w:rsidRPr="00BA0797" w14:paraId="67187E71" w14:textId="77777777">
        <w:trPr>
          <w:cantSplit/>
        </w:trPr>
        <w:tc>
          <w:tcPr>
            <w:tcW w:w="834" w:type="pct"/>
            <w:shd w:val="clear" w:color="auto" w:fill="auto"/>
            <w:vAlign w:val="center"/>
          </w:tcPr>
          <w:p w14:paraId="11263C91"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2019</w:t>
            </w:r>
          </w:p>
        </w:tc>
        <w:tc>
          <w:tcPr>
            <w:tcW w:w="1667" w:type="pct"/>
            <w:shd w:val="clear" w:color="auto" w:fill="auto"/>
            <w:vAlign w:val="center"/>
          </w:tcPr>
          <w:p w14:paraId="02EE5235"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2,7983</w:t>
            </w:r>
          </w:p>
        </w:tc>
        <w:tc>
          <w:tcPr>
            <w:tcW w:w="1059" w:type="pct"/>
            <w:shd w:val="clear" w:color="auto" w:fill="auto"/>
            <w:vAlign w:val="center"/>
          </w:tcPr>
          <w:p w14:paraId="0BD47254"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0,8333</w:t>
            </w:r>
          </w:p>
        </w:tc>
        <w:tc>
          <w:tcPr>
            <w:tcW w:w="1440" w:type="pct"/>
            <w:shd w:val="clear" w:color="auto" w:fill="auto"/>
            <w:vAlign w:val="center"/>
          </w:tcPr>
          <w:p w14:paraId="7032C766"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1,024</w:t>
            </w:r>
          </w:p>
        </w:tc>
      </w:tr>
      <w:tr w:rsidR="002321B7" w:rsidRPr="00BA0797" w14:paraId="585715E3" w14:textId="77777777">
        <w:trPr>
          <w:cantSplit/>
        </w:trPr>
        <w:tc>
          <w:tcPr>
            <w:tcW w:w="834" w:type="pct"/>
            <w:shd w:val="clear" w:color="auto" w:fill="auto"/>
            <w:vAlign w:val="center"/>
          </w:tcPr>
          <w:p w14:paraId="31B7A36C"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2020</w:t>
            </w:r>
          </w:p>
        </w:tc>
        <w:tc>
          <w:tcPr>
            <w:tcW w:w="1667" w:type="pct"/>
            <w:shd w:val="clear" w:color="auto" w:fill="auto"/>
            <w:vAlign w:val="center"/>
          </w:tcPr>
          <w:p w14:paraId="6D052F10"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2,7563</w:t>
            </w:r>
          </w:p>
        </w:tc>
        <w:tc>
          <w:tcPr>
            <w:tcW w:w="1059" w:type="pct"/>
            <w:shd w:val="clear" w:color="auto" w:fill="auto"/>
            <w:vAlign w:val="center"/>
          </w:tcPr>
          <w:p w14:paraId="7AEB67EE"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0,8208</w:t>
            </w:r>
          </w:p>
        </w:tc>
        <w:tc>
          <w:tcPr>
            <w:tcW w:w="1440" w:type="pct"/>
            <w:shd w:val="clear" w:color="auto" w:fill="auto"/>
            <w:vAlign w:val="center"/>
          </w:tcPr>
          <w:p w14:paraId="33FEFDB0"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1,009</w:t>
            </w:r>
          </w:p>
        </w:tc>
      </w:tr>
      <w:tr w:rsidR="002321B7" w:rsidRPr="00BA0797" w14:paraId="291E5754" w14:textId="77777777">
        <w:trPr>
          <w:cantSplit/>
        </w:trPr>
        <w:tc>
          <w:tcPr>
            <w:tcW w:w="834" w:type="pct"/>
            <w:shd w:val="clear" w:color="auto" w:fill="auto"/>
            <w:vAlign w:val="center"/>
          </w:tcPr>
          <w:p w14:paraId="1FEF9436"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2021</w:t>
            </w:r>
          </w:p>
        </w:tc>
        <w:tc>
          <w:tcPr>
            <w:tcW w:w="1667" w:type="pct"/>
            <w:shd w:val="clear" w:color="auto" w:fill="auto"/>
            <w:vAlign w:val="center"/>
          </w:tcPr>
          <w:p w14:paraId="4515A0ED"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2,7150</w:t>
            </w:r>
          </w:p>
        </w:tc>
        <w:tc>
          <w:tcPr>
            <w:tcW w:w="1059" w:type="pct"/>
            <w:shd w:val="clear" w:color="auto" w:fill="auto"/>
            <w:vAlign w:val="center"/>
          </w:tcPr>
          <w:p w14:paraId="69CB7E9C"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0,8085</w:t>
            </w:r>
          </w:p>
        </w:tc>
        <w:tc>
          <w:tcPr>
            <w:tcW w:w="1440" w:type="pct"/>
            <w:shd w:val="clear" w:color="auto" w:fill="auto"/>
            <w:vAlign w:val="center"/>
          </w:tcPr>
          <w:p w14:paraId="3EC510B2"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p>
        </w:tc>
      </w:tr>
      <w:tr w:rsidR="002321B7" w:rsidRPr="00BA0797" w14:paraId="5F0BA666" w14:textId="77777777">
        <w:trPr>
          <w:cantSplit/>
        </w:trPr>
        <w:tc>
          <w:tcPr>
            <w:tcW w:w="834" w:type="pct"/>
            <w:shd w:val="clear" w:color="auto" w:fill="auto"/>
            <w:vAlign w:val="center"/>
          </w:tcPr>
          <w:p w14:paraId="0C09031E"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2022</w:t>
            </w:r>
          </w:p>
        </w:tc>
        <w:tc>
          <w:tcPr>
            <w:tcW w:w="1667" w:type="pct"/>
            <w:shd w:val="clear" w:color="auto" w:fill="auto"/>
            <w:vAlign w:val="center"/>
          </w:tcPr>
          <w:p w14:paraId="50C941F5"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2,6743</w:t>
            </w:r>
          </w:p>
        </w:tc>
        <w:tc>
          <w:tcPr>
            <w:tcW w:w="1059" w:type="pct"/>
            <w:shd w:val="clear" w:color="auto" w:fill="auto"/>
            <w:vAlign w:val="center"/>
          </w:tcPr>
          <w:p w14:paraId="53F42659"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0,7964</w:t>
            </w:r>
          </w:p>
        </w:tc>
        <w:tc>
          <w:tcPr>
            <w:tcW w:w="1440" w:type="pct"/>
            <w:shd w:val="clear" w:color="auto" w:fill="auto"/>
            <w:vAlign w:val="center"/>
          </w:tcPr>
          <w:p w14:paraId="58701612" w14:textId="77777777" w:rsidR="002321B7" w:rsidRPr="00BA0797" w:rsidRDefault="002321B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w:t>
            </w:r>
          </w:p>
        </w:tc>
      </w:tr>
    </w:tbl>
    <w:p w14:paraId="5CFB8C8A" w14:textId="77777777" w:rsidR="00381240" w:rsidRPr="00BA0797" w:rsidRDefault="00381240" w:rsidP="00BA0797">
      <w:pPr>
        <w:spacing w:after="0" w:line="360" w:lineRule="auto"/>
        <w:ind w:firstLine="540"/>
        <w:contextualSpacing/>
        <w:jc w:val="both"/>
        <w:rPr>
          <w:rFonts w:ascii="Myriad Pro" w:hAnsi="Myriad Pro"/>
          <w:sz w:val="26"/>
          <w:szCs w:val="26"/>
        </w:rPr>
      </w:pPr>
    </w:p>
    <w:p w14:paraId="394B8325" w14:textId="77777777" w:rsidR="0065095C" w:rsidRPr="00BA0797" w:rsidRDefault="0065095C"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20F2E355" w14:textId="77777777" w:rsidR="00034328" w:rsidRPr="00BA0797" w:rsidRDefault="00C51C12"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Плановые </w:t>
      </w:r>
      <w:r w:rsidRPr="00BA0797">
        <w:rPr>
          <w:rFonts w:ascii="Myriad Pro" w:hAnsi="Myriad Pro"/>
          <w:sz w:val="26"/>
          <w:szCs w:val="26"/>
          <w:u w:val="single"/>
        </w:rPr>
        <w:t>показатели надежности</w:t>
      </w:r>
      <w:r w:rsidR="00034328" w:rsidRPr="00BA0797">
        <w:rPr>
          <w:rFonts w:ascii="Myriad Pro" w:hAnsi="Myriad Pro"/>
          <w:sz w:val="26"/>
          <w:szCs w:val="26"/>
          <w:u w:val="single"/>
        </w:rPr>
        <w:t xml:space="preserve"> оказываемых услуг сетевой организации</w:t>
      </w:r>
      <w:r w:rsidR="00034328" w:rsidRPr="00BA0797">
        <w:rPr>
          <w:rFonts w:ascii="Myriad Pro" w:hAnsi="Myriad Pro"/>
          <w:sz w:val="26"/>
          <w:szCs w:val="26"/>
        </w:rPr>
        <w:t xml:space="preserve"> определены в соответствии с разделом 4 Методических указаний, утвержденных приказом Министерства энергетики Российской Федерации от 29.11.2016 №1256. </w:t>
      </w:r>
    </w:p>
    <w:p w14:paraId="2107F2E5" w14:textId="77777777" w:rsidR="00034328" w:rsidRPr="00BA0797" w:rsidRDefault="00034328" w:rsidP="00BA0797">
      <w:pPr>
        <w:widowControl w:val="0"/>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Для сетевой организации устанавливаются плановые показатели средней продолжительности прекращения передачи электрической энергии на точку поставки и плановые показатели средней частоты прекращения передачи </w:t>
      </w:r>
      <w:r w:rsidRPr="00BA0797">
        <w:rPr>
          <w:rFonts w:ascii="Myriad Pro" w:hAnsi="Myriad Pro"/>
          <w:sz w:val="26"/>
          <w:szCs w:val="26"/>
        </w:rPr>
        <w:lastRenderedPageBreak/>
        <w:t>электрической энергии на точку поставки.</w:t>
      </w:r>
    </w:p>
    <w:p w14:paraId="48FE0BD0" w14:textId="77777777" w:rsidR="00034328" w:rsidRPr="00BA0797" w:rsidRDefault="00034328" w:rsidP="00BA0797">
      <w:pPr>
        <w:widowControl w:val="0"/>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Для первого </w:t>
      </w:r>
      <w:r w:rsidR="00C737C0" w:rsidRPr="00BA0797">
        <w:rPr>
          <w:rFonts w:ascii="Myriad Pro" w:hAnsi="Myriad Pro"/>
          <w:sz w:val="26"/>
          <w:szCs w:val="26"/>
        </w:rPr>
        <w:t xml:space="preserve">расчетного периода регулирования в долгосрочном периоде регулирования плановые значения </w:t>
      </w:r>
      <w:r w:rsidR="0051637F" w:rsidRPr="00BA0797">
        <w:rPr>
          <w:rFonts w:ascii="Myriad Pro" w:hAnsi="Myriad Pro"/>
          <w:sz w:val="26"/>
          <w:szCs w:val="26"/>
        </w:rPr>
        <w:t>определяются как минимальное значение из фактического значения показателей уровня надежности оказываемых услуг за период предшествующий текущему, и среднего значения фактических значений показателей уровня надежности оказываемых услуг</w:t>
      </w:r>
      <w:r w:rsidR="009C7B3E" w:rsidRPr="00BA0797">
        <w:rPr>
          <w:rFonts w:ascii="Myriad Pro" w:hAnsi="Myriad Pro"/>
          <w:sz w:val="26"/>
          <w:szCs w:val="26"/>
        </w:rPr>
        <w:t xml:space="preserve"> </w:t>
      </w:r>
      <w:r w:rsidR="0051637F" w:rsidRPr="00BA0797">
        <w:rPr>
          <w:rFonts w:ascii="Myriad Pro" w:hAnsi="Myriad Pro"/>
          <w:sz w:val="26"/>
          <w:szCs w:val="26"/>
        </w:rPr>
        <w:t>за периоды, предшествующие текущему (но не более трех расчетных периодов, имеющихся на момент установления плановых значений), с применением темпа улучшения показателей надежности, определяемого в соответствии с пунктом 4.2.4 указанных методических указаний.</w:t>
      </w:r>
    </w:p>
    <w:p w14:paraId="5518157C" w14:textId="77777777" w:rsidR="005164FB" w:rsidRPr="00BA0797" w:rsidRDefault="005164FB"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Сетевой организацией достигнуты следующие фактические значения показателей за 2014-2016 гг.:</w:t>
      </w:r>
    </w:p>
    <w:p w14:paraId="17FD179B" w14:textId="77777777" w:rsidR="005164FB" w:rsidRPr="00BA0797" w:rsidRDefault="005164FB"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2014saidi</w:t>
      </w:r>
      <w:r w:rsidRPr="00BA0797">
        <w:rPr>
          <w:rFonts w:ascii="Myriad Pro" w:hAnsi="Myriad Pro"/>
          <w:sz w:val="26"/>
          <w:szCs w:val="26"/>
        </w:rPr>
        <w:t xml:space="preserve"> = 6,0167, час</w:t>
      </w:r>
    </w:p>
    <w:p w14:paraId="637F5BD0" w14:textId="77777777" w:rsidR="005164FB" w:rsidRPr="00BA0797" w:rsidRDefault="005164FB"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2015saidi</w:t>
      </w:r>
      <w:r w:rsidRPr="00BA0797">
        <w:rPr>
          <w:rFonts w:ascii="Myriad Pro" w:hAnsi="Myriad Pro"/>
          <w:sz w:val="26"/>
          <w:szCs w:val="26"/>
        </w:rPr>
        <w:t xml:space="preserve"> = 7,2218, час</w:t>
      </w:r>
    </w:p>
    <w:p w14:paraId="27F237D8" w14:textId="77777777" w:rsidR="005164FB" w:rsidRPr="00BA0797" w:rsidRDefault="005164FB"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2016saidi</w:t>
      </w:r>
      <w:r w:rsidRPr="00BA0797">
        <w:rPr>
          <w:rFonts w:ascii="Myriad Pro" w:hAnsi="Myriad Pro"/>
          <w:sz w:val="26"/>
          <w:szCs w:val="26"/>
        </w:rPr>
        <w:t xml:space="preserve"> = 5,2739, час – минимальное значение </w:t>
      </w:r>
    </w:p>
    <w:p w14:paraId="125527EC" w14:textId="77777777" w:rsidR="005164FB" w:rsidRPr="00BA0797" w:rsidRDefault="005164FB"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2017saidiпл</w:t>
      </w:r>
      <w:r w:rsidRPr="00BA0797">
        <w:rPr>
          <w:rFonts w:ascii="Myriad Pro" w:hAnsi="Myriad Pro"/>
          <w:sz w:val="26"/>
          <w:szCs w:val="26"/>
        </w:rPr>
        <w:t xml:space="preserve"> = 5,2739, час</w:t>
      </w:r>
    </w:p>
    <w:p w14:paraId="67E94307" w14:textId="77777777" w:rsidR="005164FB" w:rsidRPr="00BA0797" w:rsidRDefault="005164FB" w:rsidP="00BA0797">
      <w:pPr>
        <w:spacing w:after="0" w:line="360" w:lineRule="auto"/>
        <w:ind w:firstLine="567"/>
        <w:contextualSpacing/>
        <w:jc w:val="both"/>
        <w:rPr>
          <w:rFonts w:ascii="Myriad Pro" w:hAnsi="Myriad Pro"/>
          <w:sz w:val="26"/>
          <w:szCs w:val="26"/>
        </w:rPr>
      </w:pPr>
      <w:proofErr w:type="spellStart"/>
      <w:r w:rsidRPr="00BA0797">
        <w:rPr>
          <w:rFonts w:ascii="Myriad Pro" w:hAnsi="Myriad Pro"/>
          <w:sz w:val="26"/>
          <w:szCs w:val="26"/>
        </w:rPr>
        <w:t>П</w:t>
      </w:r>
      <w:r w:rsidRPr="00BA0797">
        <w:rPr>
          <w:rFonts w:ascii="Myriad Pro" w:hAnsi="Myriad Pro"/>
          <w:sz w:val="26"/>
          <w:szCs w:val="26"/>
          <w:vertAlign w:val="subscript"/>
        </w:rPr>
        <w:t>ср</w:t>
      </w:r>
      <w:proofErr w:type="spellEnd"/>
      <w:r w:rsidRPr="00BA0797">
        <w:rPr>
          <w:rFonts w:ascii="Myriad Pro" w:hAnsi="Myriad Pro"/>
          <w:sz w:val="26"/>
          <w:szCs w:val="26"/>
          <w:vertAlign w:val="subscript"/>
        </w:rPr>
        <w:t xml:space="preserve">, </w:t>
      </w:r>
      <w:proofErr w:type="spellStart"/>
      <w:r w:rsidRPr="00BA0797">
        <w:rPr>
          <w:rFonts w:ascii="Myriad Pro" w:hAnsi="Myriad Pro"/>
          <w:sz w:val="26"/>
          <w:szCs w:val="26"/>
          <w:vertAlign w:val="subscript"/>
        </w:rPr>
        <w:t>saidi</w:t>
      </w:r>
      <w:proofErr w:type="spellEnd"/>
      <w:r w:rsidRPr="00BA0797">
        <w:rPr>
          <w:rFonts w:ascii="Myriad Pro" w:hAnsi="Myriad Pro"/>
          <w:sz w:val="26"/>
          <w:szCs w:val="26"/>
          <w:vertAlign w:val="subscript"/>
        </w:rPr>
        <w:t xml:space="preserve"> </w:t>
      </w:r>
      <w:r w:rsidRPr="00BA0797">
        <w:rPr>
          <w:rFonts w:ascii="Myriad Pro" w:hAnsi="Myriad Pro"/>
          <w:sz w:val="26"/>
          <w:szCs w:val="26"/>
        </w:rPr>
        <w:t>= 6,1708, час</w:t>
      </w:r>
    </w:p>
    <w:p w14:paraId="7ABD4984" w14:textId="77777777" w:rsidR="0044465D" w:rsidRPr="00BA0797" w:rsidRDefault="005164FB"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Темп улучшения указанного показателя определяется по формуле (17) указанных методических указаний. Для целей расчета темпа улучшения указанного показателя определяется значение соответствующего показателя </w:t>
      </w:r>
      <w:r w:rsidR="0044465D" w:rsidRPr="00BA0797">
        <w:rPr>
          <w:rFonts w:ascii="Myriad Pro" w:hAnsi="Myriad Pro"/>
          <w:sz w:val="26"/>
          <w:szCs w:val="26"/>
        </w:rPr>
        <w:t>уровня надежности с учетом базового значения соответствующего показателя надежности для группы сетевых организаций, к которой относится сетевая организация. В соответствии с дифференциацией сетевых организаций</w:t>
      </w:r>
      <w:r w:rsidR="00A47585" w:rsidRPr="00BA0797">
        <w:rPr>
          <w:rFonts w:ascii="Myriad Pro" w:hAnsi="Myriad Pro"/>
          <w:sz w:val="26"/>
          <w:szCs w:val="26"/>
        </w:rPr>
        <w:t>, соответствующей приказу Министерства энергетики Российской Федерации от 18.10.2017 №976, базовое значение показателя средней продолжительности прекращения передачи электрической энергии на точку поставки для сетевой организации</w:t>
      </w:r>
      <w:r w:rsidR="009C7B3E" w:rsidRPr="00BA0797">
        <w:rPr>
          <w:rFonts w:ascii="Myriad Pro" w:hAnsi="Myriad Pro"/>
          <w:sz w:val="26"/>
          <w:szCs w:val="26"/>
        </w:rPr>
        <w:t xml:space="preserve"> </w:t>
      </w:r>
      <w:r w:rsidR="00A47585" w:rsidRPr="00BA0797">
        <w:rPr>
          <w:rFonts w:ascii="Myriad Pro" w:hAnsi="Myriad Pro"/>
          <w:sz w:val="26"/>
          <w:szCs w:val="26"/>
        </w:rPr>
        <w:t>составляет 4,73976 ч. В соответствии с формулой (18) методических указаний,</w:t>
      </w:r>
      <w:r w:rsidR="009C7B3E" w:rsidRPr="00BA0797">
        <w:rPr>
          <w:rFonts w:ascii="Myriad Pro" w:hAnsi="Myriad Pro"/>
          <w:sz w:val="26"/>
          <w:szCs w:val="26"/>
        </w:rPr>
        <w:t xml:space="preserve"> </w:t>
      </w:r>
      <w:r w:rsidR="00A47585" w:rsidRPr="00BA0797">
        <w:rPr>
          <w:rFonts w:ascii="Myriad Pro" w:hAnsi="Myriad Pro"/>
          <w:sz w:val="26"/>
          <w:szCs w:val="26"/>
        </w:rPr>
        <w:t>утвержденных, приказом Министерства энергетики Российской Федерации от 29.11.2016 №1256:</w:t>
      </w:r>
    </w:p>
    <w:p w14:paraId="4ABA5553" w14:textId="77777777" w:rsidR="007A2C11" w:rsidRPr="00BA0797" w:rsidRDefault="007A2C11" w:rsidP="00BA0797">
      <w:pPr>
        <w:spacing w:after="0" w:line="360" w:lineRule="auto"/>
        <w:contextualSpacing/>
        <w:jc w:val="center"/>
        <w:rPr>
          <w:rFonts w:ascii="Myriad Pro" w:hAnsi="Myriad Pro"/>
          <w:sz w:val="26"/>
          <w:szCs w:val="26"/>
        </w:rPr>
      </w:pPr>
      <w:r w:rsidRPr="00BA0797">
        <w:rPr>
          <w:rFonts w:ascii="Myriad Pro" w:hAnsi="Myriad Pro"/>
          <w:position w:val="-12"/>
          <w:sz w:val="26"/>
          <w:szCs w:val="26"/>
        </w:rPr>
        <w:object w:dxaOrig="4700" w:dyaOrig="380" w14:anchorId="683499A0">
          <v:shape id="_x0000_i1032" type="#_x0000_t75" style="width:234.4pt;height:18.4pt" o:ole="">
            <v:imagedata r:id="rId55" o:title=""/>
          </v:shape>
          <o:OLEObject Type="Embed" ProgID="Equation.3" ShapeID="_x0000_i1032" DrawAspect="Content" ObjectID="_1656841354" r:id="rId67"/>
        </w:object>
      </w:r>
    </w:p>
    <w:p w14:paraId="69681B1B" w14:textId="77777777" w:rsidR="00A2187E" w:rsidRPr="00BA0797" w:rsidRDefault="00A2187E"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Так как </w:t>
      </w:r>
      <w:r w:rsidR="007A2C11" w:rsidRPr="00BA0797">
        <w:rPr>
          <w:rFonts w:ascii="Myriad Pro" w:hAnsi="Myriad Pro"/>
          <w:position w:val="-12"/>
          <w:sz w:val="26"/>
          <w:szCs w:val="26"/>
        </w:rPr>
        <w:object w:dxaOrig="859" w:dyaOrig="380" w14:anchorId="44F68523">
          <v:shape id="_x0000_i1033" type="#_x0000_t75" style="width:41.85pt;height:18.4pt" o:ole="">
            <v:imagedata r:id="rId57" o:title=""/>
          </v:shape>
          <o:OLEObject Type="Embed" ProgID="Equation.3" ShapeID="_x0000_i1033" DrawAspect="Content" ObjectID="_1656841355" r:id="rId68"/>
        </w:object>
      </w:r>
      <w:r w:rsidR="00DE2E53" w:rsidRPr="00BA0797">
        <w:rPr>
          <w:rFonts w:ascii="Myriad Pro" w:hAnsi="Myriad Pro"/>
          <w:sz w:val="26"/>
          <w:szCs w:val="26"/>
          <w:vertAlign w:val="subscript"/>
        </w:rPr>
        <w:t xml:space="preserve"> </w:t>
      </w:r>
      <w:r w:rsidR="00DE2E53" w:rsidRPr="00BA0797">
        <w:rPr>
          <w:rFonts w:ascii="Myriad Pro" w:hAnsi="Myriad Pro" w:cs="Arial"/>
          <w:sz w:val="26"/>
          <w:szCs w:val="26"/>
        </w:rPr>
        <w:t>&gt;</w:t>
      </w:r>
      <w:r w:rsidR="00DE2E53" w:rsidRPr="00BA0797">
        <w:rPr>
          <w:rFonts w:ascii="Myriad Pro" w:hAnsi="Myriad Pro" w:cs="Arial"/>
          <w:sz w:val="26"/>
          <w:szCs w:val="26"/>
          <w:vertAlign w:val="subscript"/>
        </w:rPr>
        <w:t xml:space="preserve"> </w:t>
      </w:r>
      <w:r w:rsidR="007A2C11" w:rsidRPr="00BA0797">
        <w:rPr>
          <w:rFonts w:ascii="Myriad Pro" w:hAnsi="Myriad Pro"/>
          <w:position w:val="-12"/>
          <w:sz w:val="26"/>
          <w:szCs w:val="26"/>
        </w:rPr>
        <w:object w:dxaOrig="600" w:dyaOrig="380" w14:anchorId="405E783D">
          <v:shape id="_x0000_i1034" type="#_x0000_t75" style="width:30.15pt;height:18.4pt" o:ole="">
            <v:imagedata r:id="rId59" o:title=""/>
          </v:shape>
          <o:OLEObject Type="Embed" ProgID="Equation.3" ShapeID="_x0000_i1034" DrawAspect="Content" ObjectID="_1656841356" r:id="rId69"/>
        </w:object>
      </w:r>
      <w:r w:rsidR="00DE2E53" w:rsidRPr="00BA0797">
        <w:rPr>
          <w:rFonts w:ascii="Myriad Pro" w:hAnsi="Myriad Pro"/>
          <w:sz w:val="26"/>
          <w:szCs w:val="26"/>
        </w:rPr>
        <w:t>, темп улучшения показателей средней продолжительности прекращения передачи электрической энергии на точку поставки составляет 0,024085:</w:t>
      </w:r>
    </w:p>
    <w:p w14:paraId="59E4BF5C" w14:textId="77777777" w:rsidR="007A2C11" w:rsidRPr="00BA0797" w:rsidRDefault="007A2C11" w:rsidP="00BA0797">
      <w:pPr>
        <w:spacing w:after="0" w:line="360" w:lineRule="auto"/>
        <w:contextualSpacing/>
        <w:jc w:val="center"/>
        <w:rPr>
          <w:rFonts w:ascii="Myriad Pro" w:hAnsi="Myriad Pro"/>
          <w:sz w:val="26"/>
          <w:szCs w:val="26"/>
        </w:rPr>
      </w:pPr>
      <w:r w:rsidRPr="00BA0797">
        <w:rPr>
          <w:rFonts w:ascii="Myriad Pro" w:hAnsi="Myriad Pro"/>
          <w:position w:val="-16"/>
          <w:sz w:val="26"/>
          <w:szCs w:val="26"/>
        </w:rPr>
        <w:object w:dxaOrig="3379" w:dyaOrig="440" w14:anchorId="0337A4EA">
          <v:shape id="_x0000_i1035" type="#_x0000_t75" style="width:169.95pt;height:22.6pt" o:ole="">
            <v:imagedata r:id="rId61" o:title=""/>
          </v:shape>
          <o:OLEObject Type="Embed" ProgID="Equation.3" ShapeID="_x0000_i1035" DrawAspect="Content" ObjectID="_1656841357" r:id="rId70"/>
        </w:object>
      </w:r>
      <w:r w:rsidRPr="00BA0797">
        <w:rPr>
          <w:rFonts w:ascii="Myriad Pro" w:hAnsi="Myriad Pro"/>
          <w:sz w:val="26"/>
          <w:szCs w:val="26"/>
        </w:rPr>
        <w:t>=0,024085.</w:t>
      </w:r>
    </w:p>
    <w:p w14:paraId="378E237C" w14:textId="77777777" w:rsidR="007A2C11" w:rsidRPr="00BA0797" w:rsidRDefault="007A2C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 учетом изложенного плановые показатели средней продолжительности прекращения передачи электрической энергии на точку поставки составляют:</w:t>
      </w:r>
    </w:p>
    <w:p w14:paraId="62F41793" w14:textId="77777777" w:rsidR="007A2C11" w:rsidRPr="00BA0797" w:rsidRDefault="007A2C11" w:rsidP="00BA0797">
      <w:pPr>
        <w:spacing w:after="0" w:line="240" w:lineRule="auto"/>
        <w:jc w:val="center"/>
        <w:rPr>
          <w:rFonts w:ascii="Myriad Pro" w:hAnsi="Myriad Pro"/>
          <w:sz w:val="26"/>
          <w:szCs w:val="26"/>
        </w:rPr>
      </w:pPr>
      <w:r w:rsidRPr="00BA0797">
        <w:rPr>
          <w:rFonts w:ascii="Myriad Pro" w:hAnsi="Myriad Pro"/>
          <w:position w:val="-12"/>
          <w:sz w:val="26"/>
          <w:szCs w:val="26"/>
        </w:rPr>
        <w:object w:dxaOrig="6520" w:dyaOrig="380" w14:anchorId="08BE55F1">
          <v:shape id="_x0000_i1036" type="#_x0000_t75" style="width:326.5pt;height:18.4pt" o:ole="">
            <v:imagedata r:id="rId71" o:title=""/>
          </v:shape>
          <o:OLEObject Type="Embed" ProgID="Equation.3" ShapeID="_x0000_i1036" DrawAspect="Content" ObjectID="_1656841358" r:id="rId72"/>
        </w:object>
      </w:r>
    </w:p>
    <w:p w14:paraId="49393FD6" w14:textId="77777777" w:rsidR="007A2C11" w:rsidRPr="00BA0797" w:rsidRDefault="007A2C11" w:rsidP="00BA0797">
      <w:pPr>
        <w:spacing w:after="0" w:line="240" w:lineRule="auto"/>
        <w:jc w:val="center"/>
        <w:rPr>
          <w:rFonts w:ascii="Myriad Pro" w:hAnsi="Myriad Pro"/>
          <w:sz w:val="26"/>
          <w:szCs w:val="26"/>
        </w:rPr>
      </w:pPr>
      <w:r w:rsidRPr="00BA0797">
        <w:rPr>
          <w:rFonts w:ascii="Myriad Pro" w:hAnsi="Myriad Pro"/>
          <w:position w:val="-12"/>
          <w:sz w:val="26"/>
          <w:szCs w:val="26"/>
        </w:rPr>
        <w:object w:dxaOrig="6520" w:dyaOrig="380" w14:anchorId="08F3A31F">
          <v:shape id="_x0000_i1037" type="#_x0000_t75" style="width:326.5pt;height:18.4pt" o:ole="">
            <v:imagedata r:id="rId73" o:title=""/>
          </v:shape>
          <o:OLEObject Type="Embed" ProgID="Equation.3" ShapeID="_x0000_i1037" DrawAspect="Content" ObjectID="_1656841359" r:id="rId74"/>
        </w:object>
      </w:r>
    </w:p>
    <w:p w14:paraId="3452E1FD" w14:textId="77777777" w:rsidR="007A2C11" w:rsidRPr="00BA0797" w:rsidRDefault="007A2C11" w:rsidP="00BA0797">
      <w:pPr>
        <w:spacing w:after="0" w:line="240" w:lineRule="auto"/>
        <w:jc w:val="center"/>
        <w:rPr>
          <w:rFonts w:ascii="Myriad Pro" w:hAnsi="Myriad Pro"/>
          <w:sz w:val="26"/>
          <w:szCs w:val="26"/>
        </w:rPr>
      </w:pPr>
      <w:r w:rsidRPr="00BA0797">
        <w:rPr>
          <w:rFonts w:ascii="Myriad Pro" w:hAnsi="Myriad Pro"/>
          <w:position w:val="-12"/>
          <w:sz w:val="26"/>
          <w:szCs w:val="26"/>
        </w:rPr>
        <w:object w:dxaOrig="6540" w:dyaOrig="380" w14:anchorId="05C598F3">
          <v:shape id="_x0000_i1038" type="#_x0000_t75" style="width:326.5pt;height:18.4pt" o:ole="">
            <v:imagedata r:id="rId75" o:title=""/>
          </v:shape>
          <o:OLEObject Type="Embed" ProgID="Equation.3" ShapeID="_x0000_i1038" DrawAspect="Content" ObjectID="_1656841360" r:id="rId76"/>
        </w:object>
      </w:r>
    </w:p>
    <w:p w14:paraId="6AB47A4E" w14:textId="77777777" w:rsidR="007A2C11" w:rsidRPr="00BA0797" w:rsidRDefault="007A2C11" w:rsidP="00BA0797">
      <w:pPr>
        <w:spacing w:after="0" w:line="240" w:lineRule="auto"/>
        <w:jc w:val="center"/>
        <w:rPr>
          <w:rFonts w:ascii="Myriad Pro" w:hAnsi="Myriad Pro"/>
          <w:sz w:val="26"/>
          <w:szCs w:val="26"/>
        </w:rPr>
      </w:pPr>
      <w:r w:rsidRPr="00BA0797">
        <w:rPr>
          <w:rFonts w:ascii="Myriad Pro" w:hAnsi="Myriad Pro"/>
          <w:position w:val="-12"/>
          <w:sz w:val="26"/>
          <w:szCs w:val="26"/>
        </w:rPr>
        <w:object w:dxaOrig="6540" w:dyaOrig="380" w14:anchorId="08894B72">
          <v:shape id="_x0000_i1039" type="#_x0000_t75" style="width:326.5pt;height:18.4pt" o:ole="">
            <v:imagedata r:id="rId77" o:title=""/>
          </v:shape>
          <o:OLEObject Type="Embed" ProgID="Equation.3" ShapeID="_x0000_i1039" DrawAspect="Content" ObjectID="_1656841361" r:id="rId78"/>
        </w:object>
      </w:r>
    </w:p>
    <w:p w14:paraId="28C4E28C" w14:textId="77777777" w:rsidR="007A2C11" w:rsidRPr="00BA0797" w:rsidRDefault="007A2C11" w:rsidP="00BA0797">
      <w:pPr>
        <w:spacing w:after="0" w:line="240" w:lineRule="auto"/>
        <w:jc w:val="center"/>
        <w:rPr>
          <w:rFonts w:ascii="Myriad Pro" w:hAnsi="Myriad Pro"/>
          <w:sz w:val="26"/>
          <w:szCs w:val="26"/>
        </w:rPr>
      </w:pPr>
      <w:r w:rsidRPr="00BA0797">
        <w:rPr>
          <w:rFonts w:ascii="Myriad Pro" w:hAnsi="Myriad Pro"/>
          <w:position w:val="-12"/>
          <w:sz w:val="26"/>
          <w:szCs w:val="26"/>
        </w:rPr>
        <w:object w:dxaOrig="6540" w:dyaOrig="380" w14:anchorId="16200496">
          <v:shape id="_x0000_i1040" type="#_x0000_t75" style="width:326.5pt;height:18.4pt" o:ole="">
            <v:imagedata r:id="rId79" o:title=""/>
          </v:shape>
          <o:OLEObject Type="Embed" ProgID="Equation.3" ShapeID="_x0000_i1040" DrawAspect="Content" ObjectID="_1656841362" r:id="rId80"/>
        </w:object>
      </w:r>
    </w:p>
    <w:p w14:paraId="2433D107" w14:textId="77777777" w:rsidR="007A2C11" w:rsidRPr="00BA0797" w:rsidRDefault="007A2C1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Сетевой организацией достигнуты следующие фактические значения показателей</w:t>
      </w:r>
      <w:r w:rsidR="009C7B3E" w:rsidRPr="00BA0797">
        <w:rPr>
          <w:rFonts w:ascii="Myriad Pro" w:hAnsi="Myriad Pro"/>
          <w:sz w:val="26"/>
          <w:szCs w:val="26"/>
        </w:rPr>
        <w:t xml:space="preserve"> </w:t>
      </w:r>
      <w:r w:rsidRPr="00BA0797">
        <w:rPr>
          <w:rFonts w:ascii="Myriad Pro" w:hAnsi="Myriad Pro"/>
          <w:sz w:val="26"/>
          <w:szCs w:val="26"/>
        </w:rPr>
        <w:t>за 2014-2016 гг.:</w:t>
      </w:r>
      <w:r w:rsidR="009C7B3E" w:rsidRPr="00BA0797">
        <w:rPr>
          <w:rFonts w:ascii="Myriad Pro" w:hAnsi="Myriad Pro"/>
          <w:sz w:val="26"/>
          <w:szCs w:val="26"/>
        </w:rPr>
        <w:t xml:space="preserve"> </w:t>
      </w:r>
    </w:p>
    <w:p w14:paraId="72E6CDE9" w14:textId="77777777" w:rsidR="007F3E4F" w:rsidRPr="00BA0797" w:rsidRDefault="007F3E4F"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2014saifi</w:t>
      </w:r>
      <w:r w:rsidRPr="00BA0797">
        <w:rPr>
          <w:rFonts w:ascii="Myriad Pro" w:hAnsi="Myriad Pro"/>
          <w:sz w:val="26"/>
          <w:szCs w:val="26"/>
        </w:rPr>
        <w:t xml:space="preserve"> = 2,2578, </w:t>
      </w:r>
      <w:r w:rsidR="00C90C68" w:rsidRPr="00BA0797">
        <w:rPr>
          <w:rFonts w:ascii="Myriad Pro" w:hAnsi="Myriad Pro"/>
          <w:sz w:val="26"/>
          <w:szCs w:val="26"/>
        </w:rPr>
        <w:t>шт.</w:t>
      </w:r>
    </w:p>
    <w:p w14:paraId="1B7651B7" w14:textId="77777777" w:rsidR="007F3E4F" w:rsidRPr="00BA0797" w:rsidRDefault="007F3E4F"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2015saifi</w:t>
      </w:r>
      <w:r w:rsidRPr="00BA0797">
        <w:rPr>
          <w:rFonts w:ascii="Myriad Pro" w:hAnsi="Myriad Pro"/>
          <w:sz w:val="26"/>
          <w:szCs w:val="26"/>
        </w:rPr>
        <w:t xml:space="preserve"> = 1,8466, </w:t>
      </w:r>
      <w:r w:rsidR="00C90C68" w:rsidRPr="00BA0797">
        <w:rPr>
          <w:rFonts w:ascii="Myriad Pro" w:hAnsi="Myriad Pro"/>
          <w:sz w:val="26"/>
          <w:szCs w:val="26"/>
        </w:rPr>
        <w:t>шт.</w:t>
      </w:r>
    </w:p>
    <w:p w14:paraId="2529ACE1" w14:textId="77777777" w:rsidR="007F3E4F" w:rsidRPr="00BA0797" w:rsidRDefault="007F3E4F"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w:t>
      </w:r>
      <w:r w:rsidRPr="00BA0797">
        <w:rPr>
          <w:rFonts w:ascii="Myriad Pro" w:hAnsi="Myriad Pro"/>
          <w:sz w:val="26"/>
          <w:szCs w:val="26"/>
          <w:vertAlign w:val="subscript"/>
        </w:rPr>
        <w:t>2016saifi</w:t>
      </w:r>
      <w:r w:rsidRPr="00BA0797">
        <w:rPr>
          <w:rFonts w:ascii="Myriad Pro" w:hAnsi="Myriad Pro"/>
          <w:sz w:val="26"/>
          <w:szCs w:val="26"/>
        </w:rPr>
        <w:t xml:space="preserve"> = 1,5707, </w:t>
      </w:r>
      <w:r w:rsidR="00C90C68" w:rsidRPr="00BA0797">
        <w:rPr>
          <w:rFonts w:ascii="Myriad Pro" w:hAnsi="Myriad Pro"/>
          <w:sz w:val="26"/>
          <w:szCs w:val="26"/>
        </w:rPr>
        <w:t>шт.</w:t>
      </w:r>
      <w:r w:rsidRPr="00BA0797">
        <w:rPr>
          <w:rFonts w:ascii="Myriad Pro" w:hAnsi="Myriad Pro"/>
          <w:sz w:val="26"/>
          <w:szCs w:val="26"/>
        </w:rPr>
        <w:t xml:space="preserve"> – минимальное значение </w:t>
      </w:r>
    </w:p>
    <w:p w14:paraId="4AD9ED95" w14:textId="77777777" w:rsidR="007F3E4F" w:rsidRPr="00BA0797" w:rsidRDefault="007F3E4F"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 П</w:t>
      </w:r>
      <w:r w:rsidRPr="00BA0797">
        <w:rPr>
          <w:rFonts w:ascii="Myriad Pro" w:hAnsi="Myriad Pro"/>
          <w:sz w:val="26"/>
          <w:szCs w:val="26"/>
          <w:vertAlign w:val="subscript"/>
        </w:rPr>
        <w:t>2017saifiпл</w:t>
      </w:r>
      <w:r w:rsidRPr="00BA0797">
        <w:rPr>
          <w:rFonts w:ascii="Myriad Pro" w:hAnsi="Myriad Pro"/>
          <w:sz w:val="26"/>
          <w:szCs w:val="26"/>
        </w:rPr>
        <w:t xml:space="preserve"> = 0,8589, </w:t>
      </w:r>
      <w:r w:rsidR="00C90C68" w:rsidRPr="00BA0797">
        <w:rPr>
          <w:rFonts w:ascii="Myriad Pro" w:hAnsi="Myriad Pro"/>
          <w:sz w:val="26"/>
          <w:szCs w:val="26"/>
        </w:rPr>
        <w:t>шт.</w:t>
      </w:r>
    </w:p>
    <w:p w14:paraId="257C4FA9" w14:textId="77777777" w:rsidR="007F3E4F" w:rsidRPr="00BA0797" w:rsidRDefault="007F3E4F" w:rsidP="00BA0797">
      <w:pPr>
        <w:pStyle w:val="11"/>
        <w:tabs>
          <w:tab w:val="left" w:pos="1134"/>
        </w:tabs>
        <w:spacing w:after="0" w:line="360" w:lineRule="auto"/>
        <w:ind w:left="0" w:firstLine="567"/>
        <w:jc w:val="both"/>
        <w:rPr>
          <w:rFonts w:ascii="Myriad Pro" w:hAnsi="Myriad Pro"/>
          <w:sz w:val="26"/>
          <w:szCs w:val="26"/>
        </w:rPr>
      </w:pPr>
      <w:proofErr w:type="spellStart"/>
      <w:r w:rsidRPr="00BA0797">
        <w:rPr>
          <w:rFonts w:ascii="Myriad Pro" w:hAnsi="Myriad Pro"/>
          <w:sz w:val="26"/>
          <w:szCs w:val="26"/>
        </w:rPr>
        <w:t>П</w:t>
      </w:r>
      <w:r w:rsidRPr="00BA0797">
        <w:rPr>
          <w:rFonts w:ascii="Myriad Pro" w:hAnsi="Myriad Pro"/>
          <w:sz w:val="26"/>
          <w:szCs w:val="26"/>
          <w:vertAlign w:val="subscript"/>
        </w:rPr>
        <w:t>ср</w:t>
      </w:r>
      <w:proofErr w:type="spellEnd"/>
      <w:r w:rsidRPr="00BA0797">
        <w:rPr>
          <w:rFonts w:ascii="Myriad Pro" w:hAnsi="Myriad Pro"/>
          <w:sz w:val="26"/>
          <w:szCs w:val="26"/>
          <w:vertAlign w:val="subscript"/>
        </w:rPr>
        <w:t xml:space="preserve"> </w:t>
      </w:r>
      <w:proofErr w:type="spellStart"/>
      <w:r w:rsidRPr="00BA0797">
        <w:rPr>
          <w:rFonts w:ascii="Myriad Pro" w:hAnsi="Myriad Pro"/>
          <w:sz w:val="26"/>
          <w:szCs w:val="26"/>
          <w:vertAlign w:val="subscript"/>
        </w:rPr>
        <w:t>saifi</w:t>
      </w:r>
      <w:proofErr w:type="spellEnd"/>
      <w:r w:rsidRPr="00BA0797">
        <w:rPr>
          <w:rFonts w:ascii="Myriad Pro" w:hAnsi="Myriad Pro"/>
          <w:sz w:val="26"/>
          <w:szCs w:val="26"/>
        </w:rPr>
        <w:t xml:space="preserve"> = 1,8917, </w:t>
      </w:r>
      <w:r w:rsidR="00C90C68" w:rsidRPr="00BA0797">
        <w:rPr>
          <w:rFonts w:ascii="Myriad Pro" w:hAnsi="Myriad Pro"/>
          <w:sz w:val="26"/>
          <w:szCs w:val="26"/>
        </w:rPr>
        <w:t>шт.</w:t>
      </w:r>
    </w:p>
    <w:p w14:paraId="2D08DAC4" w14:textId="77777777" w:rsidR="00A47585" w:rsidRPr="00BA0797" w:rsidRDefault="00545E10"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Для целей расчета темпа улучшения указанного показателя определяется значение соответствующего показателя уровня надежности с учетом базового значения соответствующего показателя надежности для группы сетевых организаций, к которой относится сетевая организация. В соответствии с дифференциацией сетевых организаций, соответствующей приказу Министерства энергетики Российской Федерации от 18.10.2017 №976, базовое значение показателя средней частоты прекращения передачи электрической энергии на точку поставки для сетевой организации составляет 1,96744</w:t>
      </w:r>
      <w:r w:rsidR="007F3E4F" w:rsidRPr="00BA0797">
        <w:rPr>
          <w:rFonts w:ascii="Myriad Pro" w:hAnsi="Myriad Pro"/>
          <w:sz w:val="26"/>
          <w:szCs w:val="26"/>
        </w:rPr>
        <w:t xml:space="preserve"> </w:t>
      </w:r>
      <w:r w:rsidRPr="00BA0797">
        <w:rPr>
          <w:rFonts w:ascii="Myriad Pro" w:hAnsi="Myriad Pro"/>
          <w:sz w:val="26"/>
          <w:szCs w:val="26"/>
        </w:rPr>
        <w:t>шт. В соответствии с формулой (18) методических указаний, утвержденных приказом Министерства энергетики Российской Федерации от 29.11.2016 № 1256:</w:t>
      </w:r>
    </w:p>
    <w:p w14:paraId="47BD58E9" w14:textId="77777777" w:rsidR="007A2C11" w:rsidRPr="00BA0797" w:rsidRDefault="007A2C11" w:rsidP="00BA0797">
      <w:pPr>
        <w:spacing w:after="0" w:line="360" w:lineRule="auto"/>
        <w:contextualSpacing/>
        <w:jc w:val="center"/>
        <w:rPr>
          <w:rFonts w:ascii="Myriad Pro" w:hAnsi="Myriad Pro"/>
          <w:sz w:val="26"/>
          <w:szCs w:val="26"/>
        </w:rPr>
      </w:pPr>
      <w:r w:rsidRPr="00BA0797">
        <w:rPr>
          <w:rFonts w:ascii="Myriad Pro" w:hAnsi="Myriad Pro"/>
          <w:position w:val="-14"/>
          <w:sz w:val="26"/>
          <w:szCs w:val="26"/>
        </w:rPr>
        <w:object w:dxaOrig="4800" w:dyaOrig="400" w14:anchorId="655CB134">
          <v:shape id="_x0000_i1041" type="#_x0000_t75" style="width:238.6pt;height:20.95pt" o:ole="">
            <v:imagedata r:id="rId63" o:title=""/>
          </v:shape>
          <o:OLEObject Type="Embed" ProgID="Equation.3" ShapeID="_x0000_i1041" DrawAspect="Content" ObjectID="_1656841363" r:id="rId81"/>
        </w:object>
      </w:r>
    </w:p>
    <w:p w14:paraId="4608B5F7" w14:textId="77777777" w:rsidR="007F3E4F" w:rsidRPr="00BA0797" w:rsidRDefault="007F3E4F"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Так как </w:t>
      </w:r>
      <w:r w:rsidR="007A2C11" w:rsidRPr="00BA0797">
        <w:rPr>
          <w:rFonts w:ascii="Myriad Pro" w:hAnsi="Myriad Pro"/>
          <w:position w:val="-12"/>
          <w:sz w:val="26"/>
          <w:szCs w:val="26"/>
        </w:rPr>
        <w:object w:dxaOrig="859" w:dyaOrig="380" w14:anchorId="30071279">
          <v:shape id="_x0000_i1042" type="#_x0000_t75" style="width:41.85pt;height:18.4pt" o:ole="">
            <v:imagedata r:id="rId57" o:title=""/>
          </v:shape>
          <o:OLEObject Type="Embed" ProgID="Equation.3" ShapeID="_x0000_i1042" DrawAspect="Content" ObjectID="_1656841364" r:id="rId82"/>
        </w:object>
      </w:r>
      <w:r w:rsidR="00FF3683" w:rsidRPr="00BA0797">
        <w:rPr>
          <w:rFonts w:ascii="Myriad Pro" w:hAnsi="Myriad Pro" w:cs="Arial"/>
          <w:sz w:val="26"/>
          <w:szCs w:val="26"/>
        </w:rPr>
        <w:t>&lt;</w:t>
      </w:r>
      <w:r w:rsidRPr="00BA0797">
        <w:rPr>
          <w:rFonts w:ascii="Myriad Pro" w:hAnsi="Myriad Pro" w:cs="Arial"/>
          <w:sz w:val="26"/>
          <w:szCs w:val="26"/>
          <w:vertAlign w:val="subscript"/>
        </w:rPr>
        <w:t xml:space="preserve"> </w:t>
      </w:r>
      <w:r w:rsidR="007A2C11" w:rsidRPr="00BA0797">
        <w:rPr>
          <w:rFonts w:ascii="Myriad Pro" w:hAnsi="Myriad Pro"/>
          <w:position w:val="-12"/>
          <w:sz w:val="26"/>
          <w:szCs w:val="26"/>
        </w:rPr>
        <w:object w:dxaOrig="600" w:dyaOrig="380" w14:anchorId="1A5C8C18">
          <v:shape id="_x0000_i1043" type="#_x0000_t75" style="width:30.15pt;height:18.4pt" o:ole="">
            <v:imagedata r:id="rId59" o:title=""/>
          </v:shape>
          <o:OLEObject Type="Embed" ProgID="Equation.3" ShapeID="_x0000_i1043" DrawAspect="Content" ObjectID="_1656841365" r:id="rId83"/>
        </w:object>
      </w:r>
      <w:r w:rsidRPr="00BA0797">
        <w:rPr>
          <w:rFonts w:ascii="Myriad Pro" w:hAnsi="Myriad Pro"/>
          <w:sz w:val="26"/>
          <w:szCs w:val="26"/>
        </w:rPr>
        <w:t>, темп улучшения показателей средней продолжительности прекращения передачи электрической энергии на точку поставки составляет 0,0</w:t>
      </w:r>
      <w:r w:rsidR="00FF3683" w:rsidRPr="00BA0797">
        <w:rPr>
          <w:rFonts w:ascii="Myriad Pro" w:hAnsi="Myriad Pro"/>
          <w:sz w:val="26"/>
          <w:szCs w:val="26"/>
        </w:rPr>
        <w:t>15.</w:t>
      </w:r>
    </w:p>
    <w:p w14:paraId="57399DF8" w14:textId="77777777" w:rsidR="00FF3683" w:rsidRPr="00BA0797" w:rsidRDefault="00FF368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 учетом изложенного плановые показатели средней частоты прекращения передачи электрической энергии на точку поставки составляют:</w:t>
      </w:r>
    </w:p>
    <w:p w14:paraId="586E19BF"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6240" w:dyaOrig="400" w14:anchorId="6B7729EA">
          <v:shape id="_x0000_i1044" type="#_x0000_t75" style="width:310.6pt;height:20.95pt" o:ole="">
            <v:imagedata r:id="rId84" o:title=""/>
          </v:shape>
          <o:OLEObject Type="Embed" ProgID="Equation.3" ShapeID="_x0000_i1044" DrawAspect="Content" ObjectID="_1656841366" r:id="rId85"/>
        </w:object>
      </w:r>
    </w:p>
    <w:p w14:paraId="12DE8862"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6240" w:dyaOrig="400" w14:anchorId="558FF4DC">
          <v:shape id="_x0000_i1045" type="#_x0000_t75" style="width:310.6pt;height:20.95pt" o:ole="">
            <v:imagedata r:id="rId86" o:title=""/>
          </v:shape>
          <o:OLEObject Type="Embed" ProgID="Equation.3" ShapeID="_x0000_i1045" DrawAspect="Content" ObjectID="_1656841367" r:id="rId87"/>
        </w:object>
      </w:r>
    </w:p>
    <w:p w14:paraId="7E22E2D3"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6240" w:dyaOrig="400" w14:anchorId="0EB189B2">
          <v:shape id="_x0000_i1046" type="#_x0000_t75" style="width:310.6pt;height:20.95pt" o:ole="">
            <v:imagedata r:id="rId88" o:title=""/>
          </v:shape>
          <o:OLEObject Type="Embed" ProgID="Equation.3" ShapeID="_x0000_i1046" DrawAspect="Content" ObjectID="_1656841368" r:id="rId89"/>
        </w:object>
      </w:r>
    </w:p>
    <w:p w14:paraId="1B64C6F2"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6240" w:dyaOrig="400" w14:anchorId="4BFC291C">
          <v:shape id="_x0000_i1047" type="#_x0000_t75" style="width:310.6pt;height:20.95pt" o:ole="">
            <v:imagedata r:id="rId90" o:title=""/>
          </v:shape>
          <o:OLEObject Type="Embed" ProgID="Equation.3" ShapeID="_x0000_i1047" DrawAspect="Content" ObjectID="_1656841369" r:id="rId91"/>
        </w:object>
      </w:r>
    </w:p>
    <w:p w14:paraId="0430E2FF"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6240" w:dyaOrig="400" w14:anchorId="23C200E6">
          <v:shape id="_x0000_i1048" type="#_x0000_t75" style="width:310.6pt;height:20.95pt" o:ole="">
            <v:imagedata r:id="rId92" o:title=""/>
          </v:shape>
          <o:OLEObject Type="Embed" ProgID="Equation.3" ShapeID="_x0000_i1048" DrawAspect="Content" ObjectID="_1656841370" r:id="rId93"/>
        </w:object>
      </w:r>
    </w:p>
    <w:p w14:paraId="62810323" w14:textId="77777777" w:rsidR="00545E10" w:rsidRPr="00BA0797" w:rsidRDefault="00545E10"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Плановые </w:t>
      </w:r>
      <w:r w:rsidRPr="00BA0797">
        <w:rPr>
          <w:rFonts w:ascii="Myriad Pro" w:hAnsi="Myriad Pro"/>
          <w:sz w:val="26"/>
          <w:szCs w:val="26"/>
          <w:u w:val="single"/>
        </w:rPr>
        <w:t>показатели качества оказываемых услуг сетевой организации</w:t>
      </w:r>
      <w:r w:rsidRPr="00BA0797">
        <w:rPr>
          <w:rFonts w:ascii="Myriad Pro" w:hAnsi="Myriad Pro"/>
          <w:sz w:val="26"/>
          <w:szCs w:val="26"/>
        </w:rPr>
        <w:t xml:space="preserve"> определены в соответствии с разделом 4 Методических указаний, утвержденных приказом Министерства энергетики Российской Федерации от 29.11.2016 № 1256. Для сетевой организации устанавливаются плановые показатели качества осуществляемого технологического присоединения (далее - </w:t>
      </w:r>
      <w:proofErr w:type="spellStart"/>
      <w:r w:rsidR="00D6795F" w:rsidRPr="00BA0797">
        <w:rPr>
          <w:rFonts w:ascii="Myriad Pro" w:hAnsi="Myriad Pro"/>
          <w:sz w:val="26"/>
          <w:szCs w:val="26"/>
        </w:rPr>
        <w:t>П</w:t>
      </w:r>
      <w:r w:rsidR="00D6795F" w:rsidRPr="00BA0797">
        <w:rPr>
          <w:rFonts w:ascii="Myriad Pro" w:hAnsi="Myriad Pro"/>
          <w:sz w:val="26"/>
          <w:szCs w:val="26"/>
          <w:vertAlign w:val="subscript"/>
        </w:rPr>
        <w:t>тпр</w:t>
      </w:r>
      <w:proofErr w:type="spellEnd"/>
      <w:r w:rsidRPr="00BA0797">
        <w:rPr>
          <w:rFonts w:ascii="Myriad Pro" w:hAnsi="Myriad Pro"/>
          <w:sz w:val="26"/>
          <w:szCs w:val="26"/>
        </w:rPr>
        <w:t>).</w:t>
      </w:r>
    </w:p>
    <w:p w14:paraId="0A623FE4" w14:textId="77777777" w:rsidR="00545E10" w:rsidRPr="00BA0797" w:rsidRDefault="00545E10"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Для первого расчетного периода регулирования в долгосрочном периоде регулирования плановые значения определяются как минимальное значение из фактического значения показателей уровня надежности оказываемых услуг </w:t>
      </w:r>
      <w:r w:rsidR="006754D0" w:rsidRPr="00BA0797">
        <w:rPr>
          <w:rFonts w:ascii="Myriad Pro" w:hAnsi="Myriad Pro"/>
          <w:sz w:val="26"/>
          <w:szCs w:val="26"/>
        </w:rPr>
        <w:t>за период,</w:t>
      </w:r>
      <w:r w:rsidRPr="00BA0797">
        <w:rPr>
          <w:rFonts w:ascii="Myriad Pro" w:hAnsi="Myriad Pro"/>
          <w:sz w:val="26"/>
          <w:szCs w:val="26"/>
        </w:rPr>
        <w:t xml:space="preserve"> предшествующий текущему, с применением темпа улучшения показателей надежности, определяемого в соответствии с пунктом 4.1.1. указанных методических указаний. </w:t>
      </w:r>
    </w:p>
    <w:p w14:paraId="7639D010" w14:textId="77777777" w:rsidR="00B205D5" w:rsidRPr="00BA0797" w:rsidRDefault="00B205D5"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Сетевой организацией достигнуты следующие фактические значения показателей </w:t>
      </w:r>
      <w:r w:rsidRPr="00BA0797">
        <w:rPr>
          <w:rFonts w:ascii="Myriad Pro" w:hAnsi="Myriad Pro"/>
          <w:position w:val="-14"/>
          <w:sz w:val="26"/>
          <w:szCs w:val="26"/>
        </w:rPr>
        <w:object w:dxaOrig="520" w:dyaOrig="380" w14:anchorId="64A93658">
          <v:shape id="_x0000_i1049" type="#_x0000_t75" style="width:25.95pt;height:18.4pt" o:ole="">
            <v:imagedata r:id="rId94" o:title=""/>
          </v:shape>
          <o:OLEObject Type="Embed" ProgID="Equation.3" ShapeID="_x0000_i1049" DrawAspect="Content" ObjectID="_1656841371" r:id="rId95"/>
        </w:object>
      </w:r>
      <w:r w:rsidRPr="00BA0797">
        <w:rPr>
          <w:rFonts w:ascii="Myriad Pro" w:hAnsi="Myriad Pro"/>
          <w:sz w:val="26"/>
          <w:szCs w:val="26"/>
        </w:rPr>
        <w:t xml:space="preserve"> за 2014-2016 гг.: </w:t>
      </w:r>
    </w:p>
    <w:p w14:paraId="22EFE588" w14:textId="77777777" w:rsidR="00B205D5" w:rsidRPr="00BA0797" w:rsidRDefault="00576D97" w:rsidP="00BA0797">
      <w:pPr>
        <w:spacing w:after="0" w:line="360" w:lineRule="auto"/>
        <w:ind w:firstLine="567"/>
        <w:jc w:val="both"/>
        <w:rPr>
          <w:rFonts w:ascii="Myriad Pro" w:hAnsi="Myriad Pro"/>
          <w:sz w:val="26"/>
          <w:szCs w:val="26"/>
        </w:rPr>
      </w:pPr>
      <w:r>
        <w:rPr>
          <w:rFonts w:ascii="Myriad Pro" w:hAnsi="Myriad Pro"/>
          <w:noProof/>
          <w:sz w:val="26"/>
          <w:szCs w:val="26"/>
        </w:rPr>
        <w:object w:dxaOrig="0" w:dyaOrig="0" w14:anchorId="4A96B00D">
          <v:shape id="_x0000_s1030" type="#_x0000_t75" style="position:absolute;left:0;text-align:left;margin-left:0;margin-top:-.5pt;width:81.75pt;height:20.25pt;z-index:251657216;mso-position-horizontal:left">
            <v:imagedata r:id="rId96" o:title=""/>
            <w10:wrap type="square" side="right"/>
          </v:shape>
          <o:OLEObject Type="Embed" ProgID="Equation.3" ShapeID="_x0000_s1030" DrawAspect="Content" ObjectID="_1656841380" r:id="rId97"/>
        </w:object>
      </w:r>
      <w:r w:rsidR="00B205D5" w:rsidRPr="00BA0797">
        <w:rPr>
          <w:rFonts w:ascii="Myriad Pro" w:hAnsi="Myriad Pro"/>
          <w:position w:val="-14"/>
          <w:sz w:val="26"/>
          <w:szCs w:val="26"/>
        </w:rPr>
        <w:object w:dxaOrig="1640" w:dyaOrig="400" w14:anchorId="11ECB3A6">
          <v:shape id="_x0000_i1051" type="#_x0000_t75" style="width:82.9pt;height:20.95pt" o:ole="">
            <v:imagedata r:id="rId98" o:title=""/>
          </v:shape>
          <o:OLEObject Type="Embed" ProgID="Equation.3" ShapeID="_x0000_i1051" DrawAspect="Content" ObjectID="_1656841372" r:id="rId99"/>
        </w:object>
      </w:r>
      <w:r w:rsidR="00056CA2" w:rsidRPr="00BA0797">
        <w:rPr>
          <w:rFonts w:ascii="Myriad Pro" w:hAnsi="Myriad Pro"/>
          <w:sz w:val="26"/>
          <w:szCs w:val="26"/>
        </w:rPr>
        <w:t xml:space="preserve">          </w:t>
      </w:r>
      <w:r w:rsidR="00B205D5" w:rsidRPr="00BA0797">
        <w:rPr>
          <w:rFonts w:ascii="Myriad Pro" w:hAnsi="Myriad Pro"/>
          <w:position w:val="-14"/>
          <w:sz w:val="26"/>
          <w:szCs w:val="26"/>
        </w:rPr>
        <w:object w:dxaOrig="1640" w:dyaOrig="400" w14:anchorId="40B4A160">
          <v:shape id="_x0000_i1052" type="#_x0000_t75" style="width:82.9pt;height:20.95pt" o:ole="">
            <v:imagedata r:id="rId100" o:title=""/>
          </v:shape>
          <o:OLEObject Type="Embed" ProgID="Equation.3" ShapeID="_x0000_i1052" DrawAspect="Content" ObjectID="_1656841373" r:id="rId101"/>
        </w:object>
      </w:r>
      <w:r w:rsidR="00B205D5" w:rsidRPr="00BA0797">
        <w:rPr>
          <w:rFonts w:ascii="Myriad Pro" w:hAnsi="Myriad Pro"/>
          <w:sz w:val="26"/>
          <w:szCs w:val="26"/>
        </w:rPr>
        <w:t xml:space="preserve"> </w:t>
      </w:r>
    </w:p>
    <w:p w14:paraId="684565A6" w14:textId="77777777" w:rsidR="00B205D5" w:rsidRPr="00BA0797" w:rsidRDefault="00B205D5"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Минимальное значение из перечисленных фактических показателей достигнуто сетевой организацией в </w:t>
      </w:r>
      <w:smartTag w:uri="urn:schemas-microsoft-com:office:smarttags" w:element="metricconverter">
        <w:smartTagPr>
          <w:attr w:name="ProductID" w:val="2016 г"/>
        </w:smartTagPr>
        <w:r w:rsidRPr="00BA0797">
          <w:rPr>
            <w:rFonts w:ascii="Myriad Pro" w:hAnsi="Myriad Pro"/>
            <w:sz w:val="26"/>
            <w:szCs w:val="26"/>
          </w:rPr>
          <w:t>2016 г</w:t>
        </w:r>
      </w:smartTag>
      <w:r w:rsidRPr="00BA0797">
        <w:rPr>
          <w:rFonts w:ascii="Myriad Pro" w:hAnsi="Myriad Pro"/>
          <w:sz w:val="26"/>
          <w:szCs w:val="26"/>
        </w:rPr>
        <w:t>. и составляет</w:t>
      </w:r>
      <w:r w:rsidRPr="00BA0797">
        <w:rPr>
          <w:rFonts w:ascii="Myriad Pro" w:hAnsi="Myriad Pro"/>
          <w:position w:val="-14"/>
          <w:sz w:val="26"/>
          <w:szCs w:val="26"/>
        </w:rPr>
        <w:object w:dxaOrig="2680" w:dyaOrig="400" w14:anchorId="6C9FB0F2">
          <v:shape id="_x0000_i1053" type="#_x0000_t75" style="width:133.1pt;height:20.95pt" o:ole="">
            <v:imagedata r:id="rId102" o:title=""/>
          </v:shape>
          <o:OLEObject Type="Embed" ProgID="Equation.3" ShapeID="_x0000_i1053" DrawAspect="Content" ObjectID="_1656841374" r:id="rId103"/>
        </w:object>
      </w:r>
    </w:p>
    <w:p w14:paraId="495989F0" w14:textId="77777777" w:rsidR="00B205D5" w:rsidRPr="00BA0797" w:rsidRDefault="00B205D5" w:rsidP="00BA0797">
      <w:pPr>
        <w:spacing w:after="0" w:line="360" w:lineRule="auto"/>
        <w:ind w:firstLine="567"/>
        <w:jc w:val="both"/>
        <w:rPr>
          <w:rFonts w:ascii="Myriad Pro" w:hAnsi="Myriad Pro"/>
          <w:sz w:val="26"/>
          <w:szCs w:val="26"/>
        </w:rPr>
      </w:pPr>
      <w:r w:rsidRPr="00BA0797">
        <w:rPr>
          <w:rFonts w:ascii="Myriad Pro" w:hAnsi="Myriad Pro"/>
          <w:sz w:val="26"/>
          <w:szCs w:val="26"/>
        </w:rPr>
        <w:t>Темп улучшения указанного показателя определяется в соответствии с пунктом 4.1.1. указанных методических указаний и составляет 0,015.</w:t>
      </w:r>
    </w:p>
    <w:p w14:paraId="0B0DA6F7" w14:textId="77777777" w:rsidR="00B205D5" w:rsidRPr="00BA0797" w:rsidRDefault="00B205D5" w:rsidP="00BA0797">
      <w:pPr>
        <w:spacing w:after="0" w:line="360" w:lineRule="auto"/>
        <w:ind w:firstLine="567"/>
        <w:jc w:val="both"/>
        <w:rPr>
          <w:rFonts w:ascii="Myriad Pro" w:hAnsi="Myriad Pro"/>
          <w:sz w:val="26"/>
          <w:szCs w:val="26"/>
        </w:rPr>
      </w:pPr>
      <w:r w:rsidRPr="00BA0797">
        <w:rPr>
          <w:rFonts w:ascii="Myriad Pro" w:hAnsi="Myriad Pro"/>
          <w:sz w:val="26"/>
          <w:szCs w:val="26"/>
        </w:rPr>
        <w:t>С учетом изложенного плановые показатели качества осуществляемого технологического присоединения составляют:</w:t>
      </w:r>
    </w:p>
    <w:p w14:paraId="25CAFEFD"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5640" w:dyaOrig="400" w14:anchorId="45542249">
          <v:shape id="_x0000_i1054" type="#_x0000_t75" style="width:282.15pt;height:20.95pt" o:ole="">
            <v:imagedata r:id="rId104" o:title=""/>
          </v:shape>
          <o:OLEObject Type="Embed" ProgID="Equation.3" ShapeID="_x0000_i1054" DrawAspect="Content" ObjectID="_1656841375" r:id="rId105"/>
        </w:object>
      </w:r>
    </w:p>
    <w:p w14:paraId="77A4FEA8"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5400" w:dyaOrig="400" w14:anchorId="47B4136D">
          <v:shape id="_x0000_i1055" type="#_x0000_t75" style="width:269.6pt;height:20.95pt" o:ole="">
            <v:imagedata r:id="rId106" o:title=""/>
          </v:shape>
          <o:OLEObject Type="Embed" ProgID="Equation.3" ShapeID="_x0000_i1055" DrawAspect="Content" ObjectID="_1656841376" r:id="rId107"/>
        </w:object>
      </w:r>
    </w:p>
    <w:p w14:paraId="0FCA6F91"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5400" w:dyaOrig="400" w14:anchorId="625A0C52">
          <v:shape id="_x0000_i1056" type="#_x0000_t75" style="width:269.6pt;height:20.95pt" o:ole="">
            <v:imagedata r:id="rId108" o:title=""/>
          </v:shape>
          <o:OLEObject Type="Embed" ProgID="Equation.3" ShapeID="_x0000_i1056" DrawAspect="Content" ObjectID="_1656841377" r:id="rId109"/>
        </w:object>
      </w:r>
    </w:p>
    <w:p w14:paraId="6426BCF4"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5280" w:dyaOrig="400" w14:anchorId="339789D2">
          <v:shape id="_x0000_i1057" type="#_x0000_t75" style="width:265.4pt;height:20.95pt" o:ole="">
            <v:imagedata r:id="rId110" o:title=""/>
          </v:shape>
          <o:OLEObject Type="Embed" ProgID="Equation.3" ShapeID="_x0000_i1057" DrawAspect="Content" ObjectID="_1656841378" r:id="rId111"/>
        </w:object>
      </w:r>
    </w:p>
    <w:p w14:paraId="3D2BCE15" w14:textId="77777777" w:rsidR="00B205D5" w:rsidRPr="00BA0797" w:rsidRDefault="00B205D5" w:rsidP="00BA0797">
      <w:pPr>
        <w:spacing w:after="0" w:line="240" w:lineRule="auto"/>
        <w:jc w:val="center"/>
        <w:rPr>
          <w:rFonts w:ascii="Myriad Pro" w:hAnsi="Myriad Pro"/>
          <w:sz w:val="26"/>
          <w:szCs w:val="26"/>
        </w:rPr>
      </w:pPr>
      <w:r w:rsidRPr="00BA0797">
        <w:rPr>
          <w:rFonts w:ascii="Myriad Pro" w:hAnsi="Myriad Pro"/>
          <w:position w:val="-14"/>
          <w:sz w:val="26"/>
          <w:szCs w:val="26"/>
        </w:rPr>
        <w:object w:dxaOrig="1520" w:dyaOrig="400" w14:anchorId="578F0392">
          <v:shape id="_x0000_i1058" type="#_x0000_t75" style="width:73.65pt;height:20.95pt" o:ole="">
            <v:imagedata r:id="rId112" o:title=""/>
          </v:shape>
          <o:OLEObject Type="Embed" ProgID="Equation.3" ShapeID="_x0000_i1058" DrawAspect="Content" ObjectID="_1656841379" r:id="rId113"/>
        </w:object>
      </w:r>
    </w:p>
    <w:p w14:paraId="548DD59E" w14:textId="77777777" w:rsidR="00B205D5" w:rsidRPr="00BA0797" w:rsidRDefault="00B205D5" w:rsidP="00BA0797">
      <w:pPr>
        <w:pStyle w:val="afff8"/>
        <w:spacing w:after="0"/>
      </w:pPr>
      <w:r w:rsidRPr="00BA0797">
        <w:t xml:space="preserve">С учетом вышеизложенного, </w:t>
      </w:r>
      <w:r w:rsidR="005557DA" w:rsidRPr="00BA0797">
        <w:t xml:space="preserve">Госкомитетом утверждены </w:t>
      </w:r>
      <w:r w:rsidRPr="00BA0797">
        <w:t>долгосрочные параметры регулирования сетевой организации</w:t>
      </w:r>
      <w:r w:rsidR="005557DA"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50"/>
        <w:gridCol w:w="2344"/>
        <w:gridCol w:w="926"/>
        <w:gridCol w:w="1112"/>
        <w:gridCol w:w="1300"/>
        <w:gridCol w:w="1855"/>
        <w:gridCol w:w="1483"/>
      </w:tblGrid>
      <w:tr w:rsidR="000C2226" w:rsidRPr="00BA0797" w14:paraId="289FE146" w14:textId="77777777">
        <w:trPr>
          <w:cantSplit/>
        </w:trPr>
        <w:tc>
          <w:tcPr>
            <w:tcW w:w="28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048EE01"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 п/п</w:t>
            </w:r>
          </w:p>
        </w:tc>
        <w:tc>
          <w:tcPr>
            <w:tcW w:w="122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8DF93DF"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Наименование сетевой организации в субъекте Российской Федерации</w:t>
            </w:r>
          </w:p>
        </w:tc>
        <w:tc>
          <w:tcPr>
            <w:tcW w:w="48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438C759"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Год</w:t>
            </w:r>
          </w:p>
        </w:tc>
        <w:tc>
          <w:tcPr>
            <w:tcW w:w="126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1448C67"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Уровень надежности реализуемых товаров (услуг)</w:t>
            </w:r>
          </w:p>
        </w:tc>
        <w:tc>
          <w:tcPr>
            <w:tcW w:w="174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DCB3AE9"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Уровень качества реализуемых товаров (услуг)</w:t>
            </w:r>
          </w:p>
        </w:tc>
      </w:tr>
      <w:tr w:rsidR="000C2226" w:rsidRPr="00BA0797" w14:paraId="6BF63837" w14:textId="77777777">
        <w:trPr>
          <w:cantSplit/>
        </w:trPr>
        <w:tc>
          <w:tcPr>
            <w:tcW w:w="28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892122C" w14:textId="77777777" w:rsidR="000C2226" w:rsidRPr="001B7BAC" w:rsidRDefault="000C2226" w:rsidP="00BA0797">
            <w:pPr>
              <w:spacing w:after="0" w:line="240" w:lineRule="auto"/>
              <w:jc w:val="center"/>
              <w:rPr>
                <w:rFonts w:ascii="Myriad Pro" w:hAnsi="Myriad Pro"/>
                <w:b/>
                <w:bCs/>
                <w:sz w:val="18"/>
                <w:szCs w:val="18"/>
              </w:rPr>
            </w:pPr>
          </w:p>
        </w:tc>
        <w:tc>
          <w:tcPr>
            <w:tcW w:w="122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6CFF05C" w14:textId="77777777" w:rsidR="000C2226" w:rsidRPr="001B7BAC" w:rsidRDefault="000C2226" w:rsidP="00BA0797">
            <w:pPr>
              <w:spacing w:after="0" w:line="240" w:lineRule="auto"/>
              <w:jc w:val="center"/>
              <w:rPr>
                <w:rFonts w:ascii="Myriad Pro" w:hAnsi="Myriad Pro"/>
                <w:b/>
                <w:bCs/>
                <w:sz w:val="18"/>
                <w:szCs w:val="18"/>
              </w:rPr>
            </w:pPr>
          </w:p>
        </w:tc>
        <w:tc>
          <w:tcPr>
            <w:tcW w:w="48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244D31C" w14:textId="77777777" w:rsidR="000C2226" w:rsidRPr="001B7BAC" w:rsidRDefault="000C2226" w:rsidP="00BA0797">
            <w:pPr>
              <w:spacing w:after="0" w:line="240" w:lineRule="auto"/>
              <w:jc w:val="center"/>
              <w:rPr>
                <w:rFonts w:ascii="Myriad Pro" w:hAnsi="Myriad Pro"/>
                <w:b/>
                <w:bCs/>
                <w:sz w:val="18"/>
                <w:szCs w:val="18"/>
              </w:rPr>
            </w:pPr>
          </w:p>
        </w:tc>
        <w:tc>
          <w:tcPr>
            <w:tcW w:w="5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63C346" w14:textId="77777777" w:rsidR="000C2226" w:rsidRPr="001B7BAC" w:rsidRDefault="000C2226" w:rsidP="00BA0797">
            <w:pPr>
              <w:spacing w:after="0" w:line="240" w:lineRule="auto"/>
              <w:jc w:val="center"/>
              <w:rPr>
                <w:rFonts w:ascii="Myriad Pro" w:hAnsi="Myriad Pro"/>
                <w:b/>
                <w:bCs/>
                <w:color w:val="FFFFFF"/>
                <w:sz w:val="18"/>
                <w:szCs w:val="18"/>
              </w:rPr>
            </w:pPr>
            <w:proofErr w:type="spellStart"/>
            <w:r w:rsidRPr="001B7BAC">
              <w:rPr>
                <w:rFonts w:ascii="Myriad Pro" w:hAnsi="Myriad Pro"/>
                <w:b/>
                <w:bCs/>
                <w:color w:val="FFFFFF"/>
                <w:sz w:val="18"/>
                <w:szCs w:val="18"/>
              </w:rPr>
              <w:t>Пsaidi</w:t>
            </w:r>
            <w:proofErr w:type="spellEnd"/>
          </w:p>
        </w:tc>
        <w:tc>
          <w:tcPr>
            <w:tcW w:w="67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470FB2" w14:textId="77777777" w:rsidR="000C2226" w:rsidRPr="001B7BAC" w:rsidRDefault="000C2226" w:rsidP="00BA0797">
            <w:pPr>
              <w:spacing w:after="0" w:line="240" w:lineRule="auto"/>
              <w:jc w:val="center"/>
              <w:rPr>
                <w:rFonts w:ascii="Myriad Pro" w:hAnsi="Myriad Pro"/>
                <w:b/>
                <w:bCs/>
                <w:color w:val="FFFFFF"/>
                <w:sz w:val="18"/>
                <w:szCs w:val="18"/>
              </w:rPr>
            </w:pPr>
            <w:proofErr w:type="spellStart"/>
            <w:r w:rsidRPr="001B7BAC">
              <w:rPr>
                <w:rFonts w:ascii="Myriad Pro" w:hAnsi="Myriad Pro"/>
                <w:b/>
                <w:bCs/>
                <w:color w:val="FFFFFF"/>
                <w:sz w:val="18"/>
                <w:szCs w:val="18"/>
              </w:rPr>
              <w:t>Пsaifi</w:t>
            </w:r>
            <w:proofErr w:type="spellEnd"/>
          </w:p>
        </w:tc>
        <w:tc>
          <w:tcPr>
            <w:tcW w:w="9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321381"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Показатель уровня качества осуществляемого технологического присоединения к сети</w:t>
            </w:r>
          </w:p>
        </w:tc>
        <w:tc>
          <w:tcPr>
            <w:tcW w:w="7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0230EA9" w14:textId="77777777" w:rsidR="000C2226" w:rsidRPr="001B7BAC" w:rsidRDefault="000C2226" w:rsidP="00BA0797">
            <w:pPr>
              <w:spacing w:after="0" w:line="240" w:lineRule="auto"/>
              <w:jc w:val="center"/>
              <w:rPr>
                <w:rFonts w:ascii="Myriad Pro" w:hAnsi="Myriad Pro"/>
                <w:b/>
                <w:bCs/>
                <w:color w:val="FFFFFF"/>
                <w:sz w:val="18"/>
                <w:szCs w:val="18"/>
              </w:rPr>
            </w:pPr>
            <w:r w:rsidRPr="001B7BAC">
              <w:rPr>
                <w:rFonts w:ascii="Myriad Pro" w:hAnsi="Myriad Pro"/>
                <w:b/>
                <w:bCs/>
                <w:color w:val="FFFFFF"/>
                <w:sz w:val="18"/>
                <w:szCs w:val="18"/>
              </w:rPr>
              <w:t>Показатель уровня качества обслуживания потребителей услуг</w:t>
            </w:r>
          </w:p>
        </w:tc>
      </w:tr>
      <w:tr w:rsidR="000C2226" w:rsidRPr="00BA0797" w14:paraId="4B8027C5" w14:textId="77777777">
        <w:trPr>
          <w:cantSplit/>
        </w:trPr>
        <w:tc>
          <w:tcPr>
            <w:tcW w:w="287" w:type="pct"/>
            <w:vMerge w:val="restart"/>
            <w:tcBorders>
              <w:top w:val="single" w:sz="4" w:space="0" w:color="FFFFFF"/>
            </w:tcBorders>
            <w:shd w:val="clear" w:color="auto" w:fill="auto"/>
            <w:vAlign w:val="center"/>
          </w:tcPr>
          <w:p w14:paraId="5FD7997A"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w:t>
            </w:r>
          </w:p>
        </w:tc>
        <w:tc>
          <w:tcPr>
            <w:tcW w:w="1224" w:type="pct"/>
            <w:vMerge w:val="restart"/>
            <w:tcBorders>
              <w:top w:val="single" w:sz="4" w:space="0" w:color="FFFFFF"/>
            </w:tcBorders>
            <w:shd w:val="clear" w:color="auto" w:fill="auto"/>
            <w:vAlign w:val="center"/>
          </w:tcPr>
          <w:p w14:paraId="6D27D521" w14:textId="77777777" w:rsidR="000C2226" w:rsidRPr="00BA0797" w:rsidRDefault="000C2226" w:rsidP="00BA0797">
            <w:pPr>
              <w:widowControl w:val="0"/>
              <w:autoSpaceDE w:val="0"/>
              <w:autoSpaceDN w:val="0"/>
              <w:adjustRightInd w:val="0"/>
              <w:spacing w:after="0" w:line="240" w:lineRule="auto"/>
              <w:rPr>
                <w:rFonts w:ascii="Myriad Pro" w:hAnsi="Myriad Pro"/>
                <w:sz w:val="18"/>
                <w:szCs w:val="18"/>
              </w:rPr>
            </w:pPr>
            <w:r w:rsidRPr="00BA0797">
              <w:rPr>
                <w:rFonts w:ascii="Myriad Pro" w:hAnsi="Myriad Pro"/>
                <w:sz w:val="18"/>
                <w:szCs w:val="18"/>
              </w:rPr>
              <w:t xml:space="preserve">Филиал публичного акционерного общества </w:t>
            </w:r>
            <w:r w:rsidR="00586D28" w:rsidRPr="00BA0797">
              <w:rPr>
                <w:rFonts w:ascii="Myriad Pro" w:hAnsi="Myriad Pro"/>
                <w:sz w:val="18"/>
                <w:szCs w:val="18"/>
              </w:rPr>
              <w:t>«</w:t>
            </w:r>
            <w:r w:rsidRPr="00BA0797">
              <w:rPr>
                <w:rFonts w:ascii="Myriad Pro" w:hAnsi="Myriad Pro"/>
                <w:sz w:val="18"/>
                <w:szCs w:val="18"/>
              </w:rPr>
              <w:t>Межрегиональная распределительная сетевая компания Северо-Запада</w:t>
            </w:r>
            <w:r w:rsidR="00586D28" w:rsidRPr="00BA0797">
              <w:rPr>
                <w:rFonts w:ascii="Myriad Pro" w:hAnsi="Myriad Pro"/>
                <w:sz w:val="18"/>
                <w:szCs w:val="18"/>
              </w:rPr>
              <w:t>»</w:t>
            </w:r>
            <w:r w:rsidRPr="00BA0797">
              <w:rPr>
                <w:rFonts w:ascii="Myriad Pro" w:hAnsi="Myriad Pro"/>
                <w:sz w:val="18"/>
                <w:szCs w:val="18"/>
              </w:rPr>
              <w:t xml:space="preserve"> </w:t>
            </w:r>
            <w:r w:rsidR="00586D28" w:rsidRPr="00BA0797">
              <w:rPr>
                <w:rFonts w:ascii="Myriad Pro" w:hAnsi="Myriad Pro"/>
                <w:sz w:val="18"/>
                <w:szCs w:val="18"/>
              </w:rPr>
              <w:t>«</w:t>
            </w:r>
            <w:r w:rsidRPr="00BA0797">
              <w:rPr>
                <w:rFonts w:ascii="Myriad Pro" w:hAnsi="Myriad Pro"/>
                <w:sz w:val="18"/>
                <w:szCs w:val="18"/>
              </w:rPr>
              <w:t>Псковэнерго</w:t>
            </w:r>
            <w:r w:rsidR="00586D28" w:rsidRPr="00BA0797">
              <w:rPr>
                <w:rFonts w:ascii="Myriad Pro" w:hAnsi="Myriad Pro"/>
                <w:sz w:val="18"/>
                <w:szCs w:val="18"/>
              </w:rPr>
              <w:t>»</w:t>
            </w:r>
            <w:r w:rsidRPr="00BA0797">
              <w:rPr>
                <w:rFonts w:ascii="Myriad Pro" w:hAnsi="Myriad Pro"/>
                <w:sz w:val="18"/>
                <w:szCs w:val="18"/>
              </w:rPr>
              <w:t>)</w:t>
            </w:r>
          </w:p>
        </w:tc>
        <w:tc>
          <w:tcPr>
            <w:tcW w:w="484" w:type="pct"/>
            <w:tcBorders>
              <w:top w:val="single" w:sz="4" w:space="0" w:color="FFFFFF"/>
            </w:tcBorders>
            <w:shd w:val="clear" w:color="auto" w:fill="auto"/>
            <w:vAlign w:val="center"/>
          </w:tcPr>
          <w:p w14:paraId="2C283DD6"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2018</w:t>
            </w:r>
          </w:p>
        </w:tc>
        <w:tc>
          <w:tcPr>
            <w:tcW w:w="581" w:type="pct"/>
            <w:tcBorders>
              <w:top w:val="single" w:sz="4" w:space="0" w:color="FFFFFF"/>
            </w:tcBorders>
            <w:shd w:val="clear" w:color="auto" w:fill="auto"/>
            <w:vAlign w:val="center"/>
          </w:tcPr>
          <w:p w14:paraId="1ED9157C"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5,1469</w:t>
            </w:r>
          </w:p>
        </w:tc>
        <w:tc>
          <w:tcPr>
            <w:tcW w:w="678" w:type="pct"/>
            <w:tcBorders>
              <w:top w:val="single" w:sz="4" w:space="0" w:color="FFFFFF"/>
            </w:tcBorders>
            <w:shd w:val="clear" w:color="auto" w:fill="auto"/>
            <w:vAlign w:val="center"/>
          </w:tcPr>
          <w:p w14:paraId="0919E841"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1,5471</w:t>
            </w:r>
          </w:p>
        </w:tc>
        <w:tc>
          <w:tcPr>
            <w:tcW w:w="969" w:type="pct"/>
            <w:tcBorders>
              <w:top w:val="single" w:sz="4" w:space="0" w:color="FFFFFF"/>
            </w:tcBorders>
            <w:shd w:val="clear" w:color="auto" w:fill="auto"/>
            <w:vAlign w:val="center"/>
          </w:tcPr>
          <w:p w14:paraId="41EFAD8D"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1,040</w:t>
            </w:r>
          </w:p>
        </w:tc>
        <w:tc>
          <w:tcPr>
            <w:tcW w:w="775" w:type="pct"/>
            <w:tcBorders>
              <w:top w:val="single" w:sz="4" w:space="0" w:color="FFFFFF"/>
            </w:tcBorders>
            <w:shd w:val="clear" w:color="auto" w:fill="auto"/>
            <w:vAlign w:val="center"/>
          </w:tcPr>
          <w:p w14:paraId="22E1CCF2"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w:t>
            </w:r>
          </w:p>
        </w:tc>
      </w:tr>
      <w:tr w:rsidR="000C2226" w:rsidRPr="00BA0797" w14:paraId="366B7F53" w14:textId="77777777">
        <w:trPr>
          <w:cantSplit/>
        </w:trPr>
        <w:tc>
          <w:tcPr>
            <w:tcW w:w="287" w:type="pct"/>
            <w:vMerge/>
            <w:shd w:val="clear" w:color="auto" w:fill="auto"/>
            <w:vAlign w:val="center"/>
          </w:tcPr>
          <w:p w14:paraId="0E8291D4" w14:textId="77777777" w:rsidR="000C2226" w:rsidRPr="00BA0797" w:rsidRDefault="000C2226" w:rsidP="00BA0797">
            <w:pPr>
              <w:spacing w:after="0" w:line="240" w:lineRule="auto"/>
              <w:jc w:val="center"/>
              <w:rPr>
                <w:rFonts w:ascii="Myriad Pro" w:hAnsi="Myriad Pro"/>
                <w:sz w:val="18"/>
                <w:szCs w:val="18"/>
              </w:rPr>
            </w:pPr>
          </w:p>
        </w:tc>
        <w:tc>
          <w:tcPr>
            <w:tcW w:w="1224" w:type="pct"/>
            <w:vMerge/>
            <w:shd w:val="clear" w:color="auto" w:fill="auto"/>
            <w:vAlign w:val="center"/>
          </w:tcPr>
          <w:p w14:paraId="42211CA6" w14:textId="77777777" w:rsidR="000C2226" w:rsidRPr="00BA0797" w:rsidRDefault="000C2226" w:rsidP="00BA0797">
            <w:pPr>
              <w:spacing w:after="0" w:line="240" w:lineRule="auto"/>
              <w:jc w:val="center"/>
              <w:rPr>
                <w:rFonts w:ascii="Myriad Pro" w:hAnsi="Myriad Pro"/>
                <w:sz w:val="18"/>
                <w:szCs w:val="18"/>
              </w:rPr>
            </w:pPr>
          </w:p>
        </w:tc>
        <w:tc>
          <w:tcPr>
            <w:tcW w:w="484" w:type="pct"/>
            <w:shd w:val="clear" w:color="auto" w:fill="auto"/>
            <w:vAlign w:val="center"/>
          </w:tcPr>
          <w:p w14:paraId="0B54F3B6"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2019</w:t>
            </w:r>
          </w:p>
        </w:tc>
        <w:tc>
          <w:tcPr>
            <w:tcW w:w="581" w:type="pct"/>
            <w:shd w:val="clear" w:color="auto" w:fill="auto"/>
            <w:vAlign w:val="center"/>
          </w:tcPr>
          <w:p w14:paraId="551633B4"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5,0229</w:t>
            </w:r>
          </w:p>
        </w:tc>
        <w:tc>
          <w:tcPr>
            <w:tcW w:w="678" w:type="pct"/>
            <w:shd w:val="clear" w:color="auto" w:fill="auto"/>
            <w:vAlign w:val="center"/>
          </w:tcPr>
          <w:p w14:paraId="4FCA6F22"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1,5239</w:t>
            </w:r>
          </w:p>
        </w:tc>
        <w:tc>
          <w:tcPr>
            <w:tcW w:w="969" w:type="pct"/>
            <w:shd w:val="clear" w:color="auto" w:fill="auto"/>
            <w:vAlign w:val="center"/>
          </w:tcPr>
          <w:p w14:paraId="24165707"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1,024</w:t>
            </w:r>
          </w:p>
        </w:tc>
        <w:tc>
          <w:tcPr>
            <w:tcW w:w="775" w:type="pct"/>
            <w:shd w:val="clear" w:color="auto" w:fill="auto"/>
            <w:vAlign w:val="center"/>
          </w:tcPr>
          <w:p w14:paraId="08155BB2"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w:t>
            </w:r>
          </w:p>
        </w:tc>
      </w:tr>
      <w:tr w:rsidR="000C2226" w:rsidRPr="00BA0797" w14:paraId="5B47EE65" w14:textId="77777777">
        <w:trPr>
          <w:cantSplit/>
        </w:trPr>
        <w:tc>
          <w:tcPr>
            <w:tcW w:w="287" w:type="pct"/>
            <w:vMerge/>
            <w:shd w:val="clear" w:color="auto" w:fill="auto"/>
            <w:vAlign w:val="center"/>
          </w:tcPr>
          <w:p w14:paraId="55006DD1" w14:textId="77777777" w:rsidR="000C2226" w:rsidRPr="00BA0797" w:rsidRDefault="000C2226" w:rsidP="00BA0797">
            <w:pPr>
              <w:spacing w:after="0" w:line="240" w:lineRule="auto"/>
              <w:jc w:val="center"/>
              <w:rPr>
                <w:rFonts w:ascii="Myriad Pro" w:hAnsi="Myriad Pro"/>
                <w:sz w:val="18"/>
                <w:szCs w:val="18"/>
              </w:rPr>
            </w:pPr>
          </w:p>
        </w:tc>
        <w:tc>
          <w:tcPr>
            <w:tcW w:w="1224" w:type="pct"/>
            <w:vMerge/>
            <w:shd w:val="clear" w:color="auto" w:fill="auto"/>
            <w:vAlign w:val="center"/>
          </w:tcPr>
          <w:p w14:paraId="0C81BC87" w14:textId="77777777" w:rsidR="000C2226" w:rsidRPr="00BA0797" w:rsidRDefault="000C2226" w:rsidP="00BA0797">
            <w:pPr>
              <w:spacing w:after="0" w:line="240" w:lineRule="auto"/>
              <w:jc w:val="center"/>
              <w:rPr>
                <w:rFonts w:ascii="Myriad Pro" w:hAnsi="Myriad Pro"/>
                <w:sz w:val="18"/>
                <w:szCs w:val="18"/>
              </w:rPr>
            </w:pPr>
          </w:p>
        </w:tc>
        <w:tc>
          <w:tcPr>
            <w:tcW w:w="484" w:type="pct"/>
            <w:shd w:val="clear" w:color="auto" w:fill="auto"/>
            <w:vAlign w:val="center"/>
          </w:tcPr>
          <w:p w14:paraId="682A3319"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2020</w:t>
            </w:r>
          </w:p>
        </w:tc>
        <w:tc>
          <w:tcPr>
            <w:tcW w:w="581" w:type="pct"/>
            <w:shd w:val="clear" w:color="auto" w:fill="auto"/>
            <w:vAlign w:val="center"/>
          </w:tcPr>
          <w:p w14:paraId="35F73ECB"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4,9019</w:t>
            </w:r>
          </w:p>
        </w:tc>
        <w:tc>
          <w:tcPr>
            <w:tcW w:w="678" w:type="pct"/>
            <w:shd w:val="clear" w:color="auto" w:fill="auto"/>
            <w:vAlign w:val="center"/>
          </w:tcPr>
          <w:p w14:paraId="6930BD1F"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1,5011</w:t>
            </w:r>
          </w:p>
        </w:tc>
        <w:tc>
          <w:tcPr>
            <w:tcW w:w="969" w:type="pct"/>
            <w:shd w:val="clear" w:color="auto" w:fill="auto"/>
            <w:vAlign w:val="center"/>
          </w:tcPr>
          <w:p w14:paraId="0DD44421"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1,009</w:t>
            </w:r>
          </w:p>
        </w:tc>
        <w:tc>
          <w:tcPr>
            <w:tcW w:w="775" w:type="pct"/>
            <w:shd w:val="clear" w:color="auto" w:fill="auto"/>
            <w:vAlign w:val="center"/>
          </w:tcPr>
          <w:p w14:paraId="23464EC0"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w:t>
            </w:r>
          </w:p>
        </w:tc>
      </w:tr>
      <w:tr w:rsidR="000C2226" w:rsidRPr="00BA0797" w14:paraId="64338E12" w14:textId="77777777">
        <w:trPr>
          <w:cantSplit/>
        </w:trPr>
        <w:tc>
          <w:tcPr>
            <w:tcW w:w="287" w:type="pct"/>
            <w:vMerge/>
            <w:shd w:val="clear" w:color="auto" w:fill="auto"/>
            <w:vAlign w:val="center"/>
          </w:tcPr>
          <w:p w14:paraId="71917FF1" w14:textId="77777777" w:rsidR="000C2226" w:rsidRPr="00BA0797" w:rsidRDefault="000C2226" w:rsidP="00BA0797">
            <w:pPr>
              <w:spacing w:after="0" w:line="240" w:lineRule="auto"/>
              <w:jc w:val="center"/>
              <w:rPr>
                <w:rFonts w:ascii="Myriad Pro" w:hAnsi="Myriad Pro"/>
                <w:sz w:val="18"/>
                <w:szCs w:val="18"/>
              </w:rPr>
            </w:pPr>
          </w:p>
        </w:tc>
        <w:tc>
          <w:tcPr>
            <w:tcW w:w="1224" w:type="pct"/>
            <w:vMerge/>
            <w:shd w:val="clear" w:color="auto" w:fill="auto"/>
            <w:vAlign w:val="center"/>
          </w:tcPr>
          <w:p w14:paraId="75E625ED" w14:textId="77777777" w:rsidR="000C2226" w:rsidRPr="00BA0797" w:rsidRDefault="000C2226" w:rsidP="00BA0797">
            <w:pPr>
              <w:spacing w:after="0" w:line="240" w:lineRule="auto"/>
              <w:jc w:val="center"/>
              <w:rPr>
                <w:rFonts w:ascii="Myriad Pro" w:hAnsi="Myriad Pro"/>
                <w:sz w:val="18"/>
                <w:szCs w:val="18"/>
              </w:rPr>
            </w:pPr>
          </w:p>
        </w:tc>
        <w:tc>
          <w:tcPr>
            <w:tcW w:w="484" w:type="pct"/>
            <w:shd w:val="clear" w:color="auto" w:fill="auto"/>
            <w:vAlign w:val="center"/>
          </w:tcPr>
          <w:p w14:paraId="1949EC29"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2021</w:t>
            </w:r>
          </w:p>
        </w:tc>
        <w:tc>
          <w:tcPr>
            <w:tcW w:w="581" w:type="pct"/>
            <w:shd w:val="clear" w:color="auto" w:fill="auto"/>
            <w:vAlign w:val="center"/>
          </w:tcPr>
          <w:p w14:paraId="43F5AC7F"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4,7839</w:t>
            </w:r>
          </w:p>
        </w:tc>
        <w:tc>
          <w:tcPr>
            <w:tcW w:w="678" w:type="pct"/>
            <w:shd w:val="clear" w:color="auto" w:fill="auto"/>
            <w:vAlign w:val="center"/>
          </w:tcPr>
          <w:p w14:paraId="42E7688A"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1,4786</w:t>
            </w:r>
          </w:p>
        </w:tc>
        <w:tc>
          <w:tcPr>
            <w:tcW w:w="969" w:type="pct"/>
            <w:shd w:val="clear" w:color="auto" w:fill="auto"/>
            <w:vAlign w:val="center"/>
          </w:tcPr>
          <w:p w14:paraId="42A25F42"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1,000</w:t>
            </w:r>
          </w:p>
        </w:tc>
        <w:tc>
          <w:tcPr>
            <w:tcW w:w="775" w:type="pct"/>
            <w:shd w:val="clear" w:color="auto" w:fill="auto"/>
            <w:vAlign w:val="center"/>
          </w:tcPr>
          <w:p w14:paraId="6A2D3ABF"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w:t>
            </w:r>
          </w:p>
        </w:tc>
      </w:tr>
      <w:tr w:rsidR="000C2226" w:rsidRPr="00BA0797" w14:paraId="08240EF6" w14:textId="77777777">
        <w:trPr>
          <w:cantSplit/>
        </w:trPr>
        <w:tc>
          <w:tcPr>
            <w:tcW w:w="287" w:type="pct"/>
            <w:vMerge/>
            <w:shd w:val="clear" w:color="auto" w:fill="auto"/>
            <w:vAlign w:val="center"/>
          </w:tcPr>
          <w:p w14:paraId="28DE3CD4" w14:textId="77777777" w:rsidR="000C2226" w:rsidRPr="00BA0797" w:rsidRDefault="000C2226" w:rsidP="00BA0797">
            <w:pPr>
              <w:spacing w:after="0" w:line="240" w:lineRule="auto"/>
              <w:jc w:val="center"/>
              <w:rPr>
                <w:rFonts w:ascii="Myriad Pro" w:hAnsi="Myriad Pro"/>
                <w:sz w:val="18"/>
                <w:szCs w:val="18"/>
              </w:rPr>
            </w:pPr>
          </w:p>
        </w:tc>
        <w:tc>
          <w:tcPr>
            <w:tcW w:w="1224" w:type="pct"/>
            <w:vMerge/>
            <w:shd w:val="clear" w:color="auto" w:fill="auto"/>
            <w:vAlign w:val="center"/>
          </w:tcPr>
          <w:p w14:paraId="70D06741" w14:textId="77777777" w:rsidR="000C2226" w:rsidRPr="00BA0797" w:rsidRDefault="000C2226" w:rsidP="00BA0797">
            <w:pPr>
              <w:spacing w:after="0" w:line="240" w:lineRule="auto"/>
              <w:jc w:val="center"/>
              <w:rPr>
                <w:rFonts w:ascii="Myriad Pro" w:hAnsi="Myriad Pro"/>
                <w:sz w:val="18"/>
                <w:szCs w:val="18"/>
              </w:rPr>
            </w:pPr>
          </w:p>
        </w:tc>
        <w:tc>
          <w:tcPr>
            <w:tcW w:w="484" w:type="pct"/>
            <w:shd w:val="clear" w:color="auto" w:fill="auto"/>
            <w:vAlign w:val="center"/>
          </w:tcPr>
          <w:p w14:paraId="06162B71"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2022</w:t>
            </w:r>
          </w:p>
        </w:tc>
        <w:tc>
          <w:tcPr>
            <w:tcW w:w="581" w:type="pct"/>
            <w:shd w:val="clear" w:color="auto" w:fill="auto"/>
            <w:vAlign w:val="center"/>
          </w:tcPr>
          <w:p w14:paraId="1B8D4739"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4,6687</w:t>
            </w:r>
          </w:p>
        </w:tc>
        <w:tc>
          <w:tcPr>
            <w:tcW w:w="678" w:type="pct"/>
            <w:shd w:val="clear" w:color="auto" w:fill="auto"/>
            <w:vAlign w:val="center"/>
          </w:tcPr>
          <w:p w14:paraId="15F21FE4"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1,4564</w:t>
            </w:r>
          </w:p>
        </w:tc>
        <w:tc>
          <w:tcPr>
            <w:tcW w:w="969" w:type="pct"/>
            <w:shd w:val="clear" w:color="auto" w:fill="auto"/>
            <w:vAlign w:val="center"/>
          </w:tcPr>
          <w:p w14:paraId="04BE1A90"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1,000</w:t>
            </w:r>
          </w:p>
        </w:tc>
        <w:tc>
          <w:tcPr>
            <w:tcW w:w="775" w:type="pct"/>
            <w:shd w:val="clear" w:color="auto" w:fill="auto"/>
            <w:vAlign w:val="center"/>
          </w:tcPr>
          <w:p w14:paraId="0C0DCAA7" w14:textId="77777777" w:rsidR="000C2226" w:rsidRPr="00BA0797" w:rsidRDefault="000C2226" w:rsidP="00BA0797">
            <w:pPr>
              <w:spacing w:after="0" w:line="240" w:lineRule="auto"/>
              <w:jc w:val="center"/>
              <w:rPr>
                <w:rFonts w:ascii="Myriad Pro" w:hAnsi="Myriad Pro"/>
                <w:sz w:val="18"/>
                <w:szCs w:val="18"/>
              </w:rPr>
            </w:pPr>
            <w:r w:rsidRPr="00BA0797">
              <w:rPr>
                <w:rFonts w:ascii="Myriad Pro" w:hAnsi="Myriad Pro"/>
                <w:sz w:val="18"/>
                <w:szCs w:val="18"/>
              </w:rPr>
              <w:t>-</w:t>
            </w:r>
          </w:p>
        </w:tc>
      </w:tr>
    </w:tbl>
    <w:p w14:paraId="6A5E9FDF" w14:textId="77777777" w:rsidR="005557DA" w:rsidRPr="00BA0797" w:rsidRDefault="005557DA" w:rsidP="00BA0797">
      <w:pPr>
        <w:spacing w:after="0" w:line="360" w:lineRule="auto"/>
        <w:contextualSpacing/>
        <w:jc w:val="both"/>
        <w:rPr>
          <w:rFonts w:ascii="Myriad Pro" w:hAnsi="Myriad Pro"/>
          <w:b/>
          <w:sz w:val="26"/>
          <w:szCs w:val="26"/>
        </w:rPr>
      </w:pPr>
    </w:p>
    <w:p w14:paraId="4B282A2B" w14:textId="77777777" w:rsidR="0065095C" w:rsidRPr="00BA0797" w:rsidRDefault="0065095C"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5EE68CA2" w14:textId="77777777" w:rsidR="003109A5" w:rsidRPr="00BA0797" w:rsidRDefault="003109A5" w:rsidP="00BA0797">
      <w:pPr>
        <w:widowControl w:val="0"/>
        <w:tabs>
          <w:tab w:val="left" w:pos="1134"/>
        </w:tabs>
        <w:spacing w:after="0" w:line="360" w:lineRule="auto"/>
        <w:ind w:firstLine="567"/>
        <w:contextualSpacing/>
        <w:jc w:val="both"/>
        <w:rPr>
          <w:rFonts w:ascii="Myriad Pro" w:hAnsi="Myriad Pro"/>
          <w:iCs/>
          <w:sz w:val="26"/>
          <w:szCs w:val="26"/>
        </w:rPr>
      </w:pPr>
      <w:r w:rsidRPr="00BA0797">
        <w:rPr>
          <w:rFonts w:ascii="Myriad Pro" w:hAnsi="Myriad Pro"/>
          <w:iCs/>
          <w:sz w:val="26"/>
          <w:szCs w:val="26"/>
        </w:rPr>
        <w:t xml:space="preserve">Отчетные данные филиала ПАО </w:t>
      </w:r>
      <w:r w:rsidR="00586D28" w:rsidRPr="00BA0797">
        <w:rPr>
          <w:rFonts w:ascii="Myriad Pro" w:hAnsi="Myriad Pro"/>
          <w:iCs/>
          <w:sz w:val="26"/>
          <w:szCs w:val="26"/>
        </w:rPr>
        <w:t>«</w:t>
      </w:r>
      <w:r w:rsidRPr="00BA0797">
        <w:rPr>
          <w:rFonts w:ascii="Myriad Pro" w:hAnsi="Myriad Pro"/>
          <w:iCs/>
          <w:sz w:val="26"/>
          <w:szCs w:val="26"/>
        </w:rPr>
        <w:t>МРСК Северо-Запада</w:t>
      </w:r>
      <w:r w:rsidR="00586D28" w:rsidRPr="00BA0797">
        <w:rPr>
          <w:rFonts w:ascii="Myriad Pro" w:hAnsi="Myriad Pro"/>
          <w:iCs/>
          <w:sz w:val="26"/>
          <w:szCs w:val="26"/>
        </w:rPr>
        <w:t>»</w:t>
      </w:r>
      <w:r w:rsidRPr="00BA0797">
        <w:rPr>
          <w:rFonts w:ascii="Myriad Pro" w:hAnsi="Myriad Pro"/>
          <w:iCs/>
          <w:sz w:val="26"/>
          <w:szCs w:val="26"/>
        </w:rPr>
        <w:t xml:space="preserve"> </w:t>
      </w:r>
      <w:r w:rsidR="00586D28" w:rsidRPr="00BA0797">
        <w:rPr>
          <w:rFonts w:ascii="Myriad Pro" w:hAnsi="Myriad Pro"/>
          <w:iCs/>
          <w:sz w:val="26"/>
          <w:szCs w:val="26"/>
        </w:rPr>
        <w:t>«</w:t>
      </w:r>
      <w:r w:rsidRPr="00BA0797">
        <w:rPr>
          <w:rFonts w:ascii="Myriad Pro" w:hAnsi="Myriad Pro"/>
          <w:iCs/>
          <w:sz w:val="26"/>
          <w:szCs w:val="26"/>
        </w:rPr>
        <w:t>Псковэнерго</w:t>
      </w:r>
      <w:r w:rsidR="00586D28" w:rsidRPr="00BA0797">
        <w:rPr>
          <w:rFonts w:ascii="Myriad Pro" w:hAnsi="Myriad Pro"/>
          <w:iCs/>
          <w:sz w:val="26"/>
          <w:szCs w:val="26"/>
        </w:rPr>
        <w:t>»</w:t>
      </w:r>
      <w:r w:rsidRPr="00BA0797">
        <w:rPr>
          <w:rFonts w:ascii="Myriad Pro" w:hAnsi="Myriad Pro"/>
          <w:iCs/>
          <w:sz w:val="26"/>
          <w:szCs w:val="26"/>
        </w:rPr>
        <w:t xml:space="preserve"> за </w:t>
      </w:r>
      <w:smartTag w:uri="urn:schemas-microsoft-com:office:smarttags" w:element="metricconverter">
        <w:smartTagPr>
          <w:attr w:name="ProductID" w:val="2016 г"/>
        </w:smartTagPr>
        <w:r w:rsidRPr="00BA0797">
          <w:rPr>
            <w:rFonts w:ascii="Myriad Pro" w:hAnsi="Myriad Pro"/>
            <w:iCs/>
            <w:sz w:val="26"/>
            <w:szCs w:val="26"/>
          </w:rPr>
          <w:t>2016 г</w:t>
        </w:r>
      </w:smartTag>
      <w:r w:rsidRPr="00BA0797">
        <w:rPr>
          <w:rFonts w:ascii="Myriad Pro" w:hAnsi="Myriad Pro"/>
          <w:iCs/>
          <w:sz w:val="26"/>
          <w:szCs w:val="26"/>
        </w:rPr>
        <w:t xml:space="preserve">., используемые при расчете фактических значений показателей надежности и качества оказываемых услуг в соответствии с Методическими указаниями №1256, направлены в Госкомитет письмом от </w:t>
      </w:r>
      <w:r w:rsidR="00A230BA" w:rsidRPr="00BA0797">
        <w:rPr>
          <w:rFonts w:ascii="Myriad Pro" w:hAnsi="Myriad Pro"/>
          <w:iCs/>
          <w:sz w:val="26"/>
          <w:szCs w:val="26"/>
        </w:rPr>
        <w:t>30</w:t>
      </w:r>
      <w:r w:rsidRPr="00BA0797">
        <w:rPr>
          <w:rFonts w:ascii="Myriad Pro" w:hAnsi="Myriad Pro"/>
          <w:iCs/>
          <w:sz w:val="26"/>
          <w:szCs w:val="26"/>
        </w:rPr>
        <w:t>.0</w:t>
      </w:r>
      <w:r w:rsidR="00A230BA" w:rsidRPr="00BA0797">
        <w:rPr>
          <w:rFonts w:ascii="Myriad Pro" w:hAnsi="Myriad Pro"/>
          <w:iCs/>
          <w:sz w:val="26"/>
          <w:szCs w:val="26"/>
        </w:rPr>
        <w:t>3</w:t>
      </w:r>
      <w:r w:rsidRPr="00BA0797">
        <w:rPr>
          <w:rFonts w:ascii="Myriad Pro" w:hAnsi="Myriad Pro"/>
          <w:iCs/>
          <w:sz w:val="26"/>
          <w:szCs w:val="26"/>
        </w:rPr>
        <w:t>.2017 №МР2/7/</w:t>
      </w:r>
      <w:r w:rsidR="00A230BA" w:rsidRPr="00BA0797">
        <w:rPr>
          <w:rFonts w:ascii="Myriad Pro" w:hAnsi="Myriad Pro"/>
          <w:iCs/>
          <w:sz w:val="26"/>
          <w:szCs w:val="26"/>
        </w:rPr>
        <w:t>800-09</w:t>
      </w:r>
      <w:r w:rsidRPr="00BA0797">
        <w:rPr>
          <w:rFonts w:ascii="Myriad Pro" w:hAnsi="Myriad Pro"/>
          <w:iCs/>
          <w:sz w:val="26"/>
          <w:szCs w:val="26"/>
        </w:rPr>
        <w:t>/</w:t>
      </w:r>
      <w:r w:rsidR="00A230BA" w:rsidRPr="00BA0797">
        <w:rPr>
          <w:rFonts w:ascii="Myriad Pro" w:hAnsi="Myriad Pro"/>
          <w:iCs/>
          <w:sz w:val="26"/>
          <w:szCs w:val="26"/>
        </w:rPr>
        <w:t>1652</w:t>
      </w:r>
    </w:p>
    <w:p w14:paraId="4DAE1AF6" w14:textId="77777777" w:rsidR="005164A9" w:rsidRPr="00BA0797" w:rsidRDefault="003109A5" w:rsidP="00BA0797">
      <w:pPr>
        <w:widowControl w:val="0"/>
        <w:tabs>
          <w:tab w:val="left" w:pos="1134"/>
        </w:tabs>
        <w:spacing w:after="0" w:line="360" w:lineRule="auto"/>
        <w:ind w:firstLine="567"/>
        <w:contextualSpacing/>
        <w:jc w:val="both"/>
        <w:rPr>
          <w:rFonts w:ascii="Myriad Pro" w:hAnsi="Myriad Pro"/>
          <w:iCs/>
          <w:sz w:val="26"/>
          <w:szCs w:val="26"/>
        </w:rPr>
      </w:pPr>
      <w:r w:rsidRPr="00BA0797">
        <w:rPr>
          <w:rFonts w:ascii="Myriad Pro" w:hAnsi="Myriad Pro"/>
          <w:iCs/>
          <w:sz w:val="26"/>
          <w:szCs w:val="26"/>
        </w:rPr>
        <w:t xml:space="preserve">В указанном письме представлены формы 1.1, 1.2, 2.1, 2.2, 2.3, 3.1, 3.2, 3.3, 4.1, 4.2 Методических указаний №1256 </w:t>
      </w:r>
    </w:p>
    <w:p w14:paraId="2B4D2FBA" w14:textId="77777777" w:rsidR="003109A5" w:rsidRPr="00BA0797" w:rsidRDefault="003109A5" w:rsidP="00BA0797">
      <w:pPr>
        <w:tabs>
          <w:tab w:val="left" w:pos="1134"/>
        </w:tabs>
        <w:spacing w:after="0" w:line="360" w:lineRule="auto"/>
        <w:ind w:firstLine="567"/>
        <w:contextualSpacing/>
        <w:jc w:val="both"/>
        <w:rPr>
          <w:rFonts w:ascii="Myriad Pro" w:hAnsi="Myriad Pro"/>
          <w:iCs/>
          <w:sz w:val="26"/>
          <w:szCs w:val="26"/>
        </w:rPr>
      </w:pPr>
      <w:r w:rsidRPr="00BA0797">
        <w:rPr>
          <w:rFonts w:ascii="Myriad Pro" w:hAnsi="Myriad Pro"/>
          <w:iCs/>
          <w:sz w:val="26"/>
          <w:szCs w:val="26"/>
        </w:rPr>
        <w:t>Предложения по плановым показателям надежности и качества поставляемых товаров и оказываемых филиалом услуг представлены</w:t>
      </w:r>
      <w:r w:rsidR="005164A9" w:rsidRPr="00BA0797">
        <w:rPr>
          <w:rFonts w:ascii="Myriad Pro" w:hAnsi="Myriad Pro"/>
          <w:iCs/>
          <w:sz w:val="26"/>
          <w:szCs w:val="26"/>
        </w:rPr>
        <w:t xml:space="preserve"> в Госкомитет письмом от 19.04.2017 №МР2/7/0310-25/2063</w:t>
      </w:r>
      <w:r w:rsidR="009C7B3E" w:rsidRPr="00BA0797">
        <w:rPr>
          <w:rFonts w:ascii="Myriad Pro" w:hAnsi="Myriad Pro"/>
          <w:iCs/>
          <w:sz w:val="26"/>
          <w:szCs w:val="26"/>
        </w:rPr>
        <w:t xml:space="preserve"> </w:t>
      </w:r>
      <w:r w:rsidRPr="00BA0797">
        <w:rPr>
          <w:rFonts w:ascii="Myriad Pro" w:hAnsi="Myriad Pro"/>
          <w:iCs/>
          <w:sz w:val="26"/>
          <w:szCs w:val="26"/>
        </w:rPr>
        <w:t>по форме 1.7.</w:t>
      </w:r>
    </w:p>
    <w:p w14:paraId="4B2CBCAD" w14:textId="77777777" w:rsidR="003109A5" w:rsidRPr="00BA0797" w:rsidRDefault="003109A5" w:rsidP="00BA0797">
      <w:pPr>
        <w:tabs>
          <w:tab w:val="left" w:pos="1134"/>
        </w:tabs>
        <w:spacing w:after="0" w:line="360" w:lineRule="auto"/>
        <w:ind w:firstLine="567"/>
        <w:contextualSpacing/>
        <w:jc w:val="both"/>
        <w:rPr>
          <w:rFonts w:ascii="Myriad Pro" w:hAnsi="Myriad Pro"/>
          <w:iCs/>
          <w:sz w:val="26"/>
          <w:szCs w:val="26"/>
        </w:rPr>
      </w:pPr>
      <w:r w:rsidRPr="00BA0797">
        <w:rPr>
          <w:rFonts w:ascii="Myriad Pro" w:hAnsi="Myriad Pro"/>
          <w:iCs/>
          <w:sz w:val="26"/>
          <w:szCs w:val="26"/>
        </w:rPr>
        <w:t>Дополнительно письмом от 24.11.20187 №МР2/7/0300-03/6659 были направлены скорректированные данные, использованные при формировании предложения по плановым значениям</w:t>
      </w:r>
      <w:r w:rsidR="009C7B3E" w:rsidRPr="00BA0797">
        <w:rPr>
          <w:rFonts w:ascii="Myriad Pro" w:hAnsi="Myriad Pro"/>
          <w:iCs/>
          <w:sz w:val="26"/>
          <w:szCs w:val="26"/>
        </w:rPr>
        <w:t xml:space="preserve"> </w:t>
      </w:r>
      <w:r w:rsidRPr="00BA0797">
        <w:rPr>
          <w:rFonts w:ascii="Myriad Pro" w:hAnsi="Myriad Pro"/>
          <w:iCs/>
          <w:sz w:val="26"/>
          <w:szCs w:val="26"/>
        </w:rPr>
        <w:t>показателей надежности и качества:</w:t>
      </w:r>
    </w:p>
    <w:p w14:paraId="0E4F04FA" w14:textId="77777777" w:rsidR="003109A5" w:rsidRPr="00BA0797" w:rsidRDefault="008C3161" w:rsidP="00123FC5">
      <w:pPr>
        <w:numPr>
          <w:ilvl w:val="0"/>
          <w:numId w:val="58"/>
        </w:numPr>
        <w:tabs>
          <w:tab w:val="clear" w:pos="1508"/>
          <w:tab w:val="left" w:pos="1134"/>
        </w:tabs>
        <w:spacing w:after="0" w:line="360" w:lineRule="auto"/>
        <w:ind w:left="1134" w:hanging="567"/>
        <w:contextualSpacing/>
        <w:jc w:val="both"/>
        <w:rPr>
          <w:rFonts w:ascii="Myriad Pro" w:hAnsi="Myriad Pro"/>
          <w:iCs/>
          <w:sz w:val="26"/>
          <w:szCs w:val="26"/>
        </w:rPr>
      </w:pPr>
      <w:r w:rsidRPr="00BA0797">
        <w:rPr>
          <w:rFonts w:ascii="Myriad Pro" w:hAnsi="Myriad Pro"/>
          <w:iCs/>
          <w:sz w:val="26"/>
          <w:szCs w:val="26"/>
        </w:rPr>
        <w:t>форма 1,7</w:t>
      </w:r>
      <w:r w:rsidR="00D44E2F" w:rsidRPr="00BA0797">
        <w:rPr>
          <w:rFonts w:ascii="Myriad Pro" w:hAnsi="Myriad Pro"/>
          <w:iCs/>
          <w:sz w:val="26"/>
          <w:szCs w:val="26"/>
        </w:rPr>
        <w:t>;</w:t>
      </w:r>
    </w:p>
    <w:p w14:paraId="087EB348" w14:textId="77777777" w:rsidR="008C3161" w:rsidRPr="00BA0797" w:rsidRDefault="008C3161" w:rsidP="00123FC5">
      <w:pPr>
        <w:numPr>
          <w:ilvl w:val="0"/>
          <w:numId w:val="58"/>
        </w:numPr>
        <w:tabs>
          <w:tab w:val="clear" w:pos="1508"/>
          <w:tab w:val="left" w:pos="1134"/>
        </w:tabs>
        <w:spacing w:after="0" w:line="360" w:lineRule="auto"/>
        <w:ind w:left="1134" w:hanging="567"/>
        <w:contextualSpacing/>
        <w:jc w:val="both"/>
        <w:rPr>
          <w:rFonts w:ascii="Myriad Pro" w:hAnsi="Myriad Pro"/>
          <w:iCs/>
          <w:sz w:val="26"/>
          <w:szCs w:val="26"/>
        </w:rPr>
      </w:pPr>
      <w:r w:rsidRPr="00BA0797">
        <w:rPr>
          <w:rFonts w:ascii="Myriad Pro" w:hAnsi="Myriad Pro"/>
          <w:iCs/>
          <w:sz w:val="26"/>
          <w:szCs w:val="26"/>
        </w:rPr>
        <w:lastRenderedPageBreak/>
        <w:t>формы 8.3. за 2014, 2015, 2016 гг.;</w:t>
      </w:r>
    </w:p>
    <w:p w14:paraId="7FB07711" w14:textId="77777777" w:rsidR="008C3161" w:rsidRPr="00BA0797" w:rsidRDefault="008C3161" w:rsidP="00123FC5">
      <w:pPr>
        <w:numPr>
          <w:ilvl w:val="0"/>
          <w:numId w:val="58"/>
        </w:numPr>
        <w:tabs>
          <w:tab w:val="clear" w:pos="1508"/>
          <w:tab w:val="left" w:pos="1134"/>
        </w:tabs>
        <w:spacing w:after="0" w:line="360" w:lineRule="auto"/>
        <w:ind w:left="1134" w:hanging="567"/>
        <w:contextualSpacing/>
        <w:jc w:val="both"/>
        <w:rPr>
          <w:rFonts w:ascii="Myriad Pro" w:hAnsi="Myriad Pro"/>
          <w:iCs/>
          <w:sz w:val="26"/>
          <w:szCs w:val="26"/>
        </w:rPr>
      </w:pPr>
      <w:r w:rsidRPr="00BA0797">
        <w:rPr>
          <w:rFonts w:ascii="Myriad Pro" w:hAnsi="Myriad Pro"/>
          <w:iCs/>
          <w:sz w:val="26"/>
          <w:szCs w:val="26"/>
        </w:rPr>
        <w:t>Пояснительная записка о расчете плановых показателей надежности и качества на 2018-2020 г</w:t>
      </w:r>
      <w:r w:rsidR="001B7BAC">
        <w:rPr>
          <w:rFonts w:ascii="Myriad Pro" w:hAnsi="Myriad Pro"/>
          <w:iCs/>
          <w:sz w:val="26"/>
          <w:szCs w:val="26"/>
        </w:rPr>
        <w:t>оды.</w:t>
      </w:r>
    </w:p>
    <w:p w14:paraId="2FD4C3EF" w14:textId="77777777" w:rsidR="00A01304" w:rsidRPr="00BA0797" w:rsidRDefault="00A01304" w:rsidP="00BA0797">
      <w:pPr>
        <w:tabs>
          <w:tab w:val="left" w:pos="1134"/>
        </w:tabs>
        <w:spacing w:after="0" w:line="360" w:lineRule="auto"/>
        <w:ind w:firstLine="567"/>
        <w:contextualSpacing/>
        <w:jc w:val="both"/>
        <w:rPr>
          <w:rFonts w:ascii="Myriad Pro" w:hAnsi="Myriad Pro"/>
          <w:iCs/>
          <w:sz w:val="26"/>
          <w:szCs w:val="26"/>
        </w:rPr>
      </w:pPr>
      <w:r w:rsidRPr="00BA0797">
        <w:rPr>
          <w:rFonts w:ascii="Myriad Pro" w:hAnsi="Myriad Pro"/>
          <w:iCs/>
          <w:sz w:val="26"/>
          <w:szCs w:val="26"/>
        </w:rPr>
        <w:t>Исполнитель отмечает, что в составе представленных для анализа документов отсутствуют формы 8.1 за 2014-2016 г</w:t>
      </w:r>
      <w:r w:rsidR="001B7BAC">
        <w:rPr>
          <w:rFonts w:ascii="Myriad Pro" w:hAnsi="Myriad Pro"/>
          <w:iCs/>
          <w:sz w:val="26"/>
          <w:szCs w:val="26"/>
        </w:rPr>
        <w:t>одов.</w:t>
      </w:r>
    </w:p>
    <w:p w14:paraId="106D6BF0" w14:textId="77777777" w:rsidR="003109A5" w:rsidRPr="00BA0797" w:rsidRDefault="00344BB4" w:rsidP="00BA0797">
      <w:pPr>
        <w:tabs>
          <w:tab w:val="left" w:pos="1134"/>
        </w:tabs>
        <w:spacing w:after="0" w:line="360" w:lineRule="auto"/>
        <w:ind w:firstLine="567"/>
        <w:contextualSpacing/>
        <w:jc w:val="both"/>
        <w:rPr>
          <w:rFonts w:ascii="Myriad Pro" w:hAnsi="Myriad Pro"/>
          <w:iCs/>
          <w:sz w:val="26"/>
          <w:szCs w:val="26"/>
        </w:rPr>
      </w:pPr>
      <w:r w:rsidRPr="00BA0797">
        <w:rPr>
          <w:rFonts w:ascii="Myriad Pro" w:hAnsi="Myriad Pro"/>
          <w:iCs/>
          <w:sz w:val="26"/>
          <w:szCs w:val="26"/>
        </w:rPr>
        <w:t>Темпы улучшения показателей на долгосрочный период, заявленные филиалом</w:t>
      </w:r>
      <w:r w:rsidR="009C7B3E" w:rsidRPr="00BA0797">
        <w:rPr>
          <w:rFonts w:ascii="Myriad Pro" w:hAnsi="Myriad Pro"/>
          <w:iCs/>
          <w:sz w:val="26"/>
          <w:szCs w:val="26"/>
        </w:rPr>
        <w:t xml:space="preserve"> </w:t>
      </w:r>
      <w:r w:rsidRPr="00BA0797">
        <w:rPr>
          <w:rFonts w:ascii="Myriad Pro" w:hAnsi="Myriad Pro"/>
          <w:iCs/>
          <w:sz w:val="26"/>
          <w:szCs w:val="26"/>
        </w:rPr>
        <w:t xml:space="preserve">ПАО </w:t>
      </w:r>
      <w:r w:rsidR="00586D28" w:rsidRPr="00BA0797">
        <w:rPr>
          <w:rFonts w:ascii="Myriad Pro" w:hAnsi="Myriad Pro"/>
          <w:iCs/>
          <w:sz w:val="26"/>
          <w:szCs w:val="26"/>
        </w:rPr>
        <w:t>«</w:t>
      </w:r>
      <w:r w:rsidRPr="00BA0797">
        <w:rPr>
          <w:rFonts w:ascii="Myriad Pro" w:hAnsi="Myriad Pro"/>
          <w:iCs/>
          <w:sz w:val="26"/>
          <w:szCs w:val="26"/>
        </w:rPr>
        <w:t>МРСК Северо-Запада</w:t>
      </w:r>
      <w:r w:rsidR="00586D28" w:rsidRPr="00BA0797">
        <w:rPr>
          <w:rFonts w:ascii="Myriad Pro" w:hAnsi="Myriad Pro"/>
          <w:iCs/>
          <w:sz w:val="26"/>
          <w:szCs w:val="26"/>
        </w:rPr>
        <w:t>»</w:t>
      </w:r>
      <w:r w:rsidRPr="00BA0797">
        <w:rPr>
          <w:rFonts w:ascii="Myriad Pro" w:hAnsi="Myriad Pro"/>
          <w:iCs/>
          <w:sz w:val="26"/>
          <w:szCs w:val="26"/>
        </w:rPr>
        <w:t xml:space="preserve"> </w:t>
      </w:r>
      <w:r w:rsidR="00586D28" w:rsidRPr="00BA0797">
        <w:rPr>
          <w:rFonts w:ascii="Myriad Pro" w:hAnsi="Myriad Pro"/>
          <w:iCs/>
          <w:sz w:val="26"/>
          <w:szCs w:val="26"/>
        </w:rPr>
        <w:t>«</w:t>
      </w:r>
      <w:r w:rsidRPr="00BA0797">
        <w:rPr>
          <w:rFonts w:ascii="Myriad Pro" w:hAnsi="Myriad Pro"/>
          <w:iCs/>
          <w:sz w:val="26"/>
          <w:szCs w:val="26"/>
        </w:rPr>
        <w:t>Псковэнерго</w:t>
      </w:r>
      <w:r w:rsidR="00586D28" w:rsidRPr="00BA0797">
        <w:rPr>
          <w:rFonts w:ascii="Myriad Pro" w:hAnsi="Myriad Pro"/>
          <w:iCs/>
          <w:sz w:val="26"/>
          <w:szCs w:val="26"/>
        </w:rPr>
        <w:t>»</w:t>
      </w:r>
      <w:r w:rsidRPr="00BA0797">
        <w:rPr>
          <w:rFonts w:ascii="Myriad Pro" w:hAnsi="Myriad Pro"/>
          <w:iCs/>
          <w:sz w:val="26"/>
          <w:szCs w:val="26"/>
        </w:rPr>
        <w:t xml:space="preserve"> соответствуют</w:t>
      </w:r>
      <w:r w:rsidR="009C7B3E" w:rsidRPr="00BA0797">
        <w:rPr>
          <w:rFonts w:ascii="Myriad Pro" w:hAnsi="Myriad Pro"/>
          <w:iCs/>
          <w:sz w:val="26"/>
          <w:szCs w:val="26"/>
        </w:rPr>
        <w:t xml:space="preserve"> </w:t>
      </w:r>
      <w:r w:rsidRPr="00BA0797">
        <w:rPr>
          <w:rFonts w:ascii="Myriad Pro" w:hAnsi="Myriad Pro"/>
          <w:iCs/>
          <w:sz w:val="26"/>
          <w:szCs w:val="26"/>
        </w:rPr>
        <w:t>установленным Регулятором.</w:t>
      </w:r>
    </w:p>
    <w:p w14:paraId="50D28DEF" w14:textId="77777777" w:rsidR="00D164E8" w:rsidRPr="00BA0797" w:rsidRDefault="00D164E8" w:rsidP="00BA0797">
      <w:pPr>
        <w:pStyle w:val="afff8"/>
        <w:spacing w:after="0"/>
      </w:pPr>
      <w:r w:rsidRPr="00BA0797">
        <w:t>Исполнителем проведена проверка определения темпа улучшения, применяемого при расчете показателей</w:t>
      </w:r>
      <w:r w:rsidRPr="00BA0797">
        <w:rPr>
          <w:rFonts w:eastAsia="Times New Roman" w:cs="Myriad Pro"/>
          <w:lang w:eastAsia="ru-RU"/>
        </w:rPr>
        <w:t xml:space="preserve"> </w:t>
      </w:r>
      <w:r w:rsidRPr="00BA0797">
        <w:t>надежности на первый и последующие годы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27"/>
        <w:gridCol w:w="6425"/>
        <w:gridCol w:w="2618"/>
      </w:tblGrid>
      <w:tr w:rsidR="006320C2" w:rsidRPr="001B7BAC" w14:paraId="10F2977B" w14:textId="77777777">
        <w:trPr>
          <w:cantSplit/>
        </w:trPr>
        <w:tc>
          <w:tcPr>
            <w:tcW w:w="2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89BE90F" w14:textId="77777777" w:rsidR="006320C2" w:rsidRPr="001B7BAC" w:rsidRDefault="006320C2" w:rsidP="00BA0797">
            <w:pPr>
              <w:spacing w:after="0" w:line="240" w:lineRule="auto"/>
              <w:jc w:val="center"/>
              <w:rPr>
                <w:rFonts w:ascii="Myriad Pro" w:eastAsia="Times New Roman" w:hAnsi="Myriad Pro"/>
                <w:color w:val="FFFFFF"/>
                <w:sz w:val="20"/>
                <w:szCs w:val="20"/>
                <w:lang w:eastAsia="ru-RU"/>
              </w:rPr>
            </w:pPr>
            <w:r w:rsidRPr="001B7BAC">
              <w:rPr>
                <w:rFonts w:ascii="Myriad Pro" w:eastAsia="Times New Roman" w:hAnsi="Myriad Pro"/>
                <w:color w:val="FFFFFF"/>
                <w:sz w:val="20"/>
                <w:szCs w:val="20"/>
                <w:lang w:eastAsia="ru-RU"/>
              </w:rPr>
              <w:t>№ п/п</w:t>
            </w:r>
          </w:p>
        </w:tc>
        <w:tc>
          <w:tcPr>
            <w:tcW w:w="472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048B91E" w14:textId="77777777" w:rsidR="006320C2" w:rsidRPr="001B7BAC" w:rsidRDefault="006320C2" w:rsidP="00BA0797">
            <w:pPr>
              <w:spacing w:after="0" w:line="240" w:lineRule="auto"/>
              <w:jc w:val="center"/>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1. Определение темпа улучшений для показателя средней продолжительности прекращений передачи электрической энергии на точку поставки (Номер группы</w:t>
            </w:r>
            <w:r w:rsidR="009C7B3E" w:rsidRPr="001B7BAC">
              <w:rPr>
                <w:rFonts w:ascii="Myriad Pro" w:eastAsia="Times New Roman" w:hAnsi="Myriad Pro"/>
                <w:b/>
                <w:bCs/>
                <w:color w:val="FFFFFF"/>
                <w:sz w:val="20"/>
                <w:szCs w:val="20"/>
                <w:lang w:eastAsia="ru-RU"/>
              </w:rPr>
              <w:t xml:space="preserve"> </w:t>
            </w:r>
            <w:r w:rsidRPr="001B7BAC">
              <w:rPr>
                <w:rFonts w:ascii="Myriad Pro" w:eastAsia="Times New Roman" w:hAnsi="Myriad Pro"/>
                <w:b/>
                <w:bCs/>
                <w:color w:val="FFFFFF"/>
                <w:sz w:val="20"/>
                <w:szCs w:val="20"/>
                <w:lang w:eastAsia="ru-RU"/>
              </w:rPr>
              <w:t xml:space="preserve">территориальной сетевой организации по показателю </w:t>
            </w:r>
            <w:proofErr w:type="spellStart"/>
            <w:r w:rsidRPr="001B7BAC">
              <w:rPr>
                <w:rFonts w:ascii="Myriad Pro" w:eastAsia="Times New Roman" w:hAnsi="Myriad Pro"/>
                <w:b/>
                <w:bCs/>
                <w:color w:val="FFFFFF"/>
                <w:sz w:val="20"/>
                <w:szCs w:val="20"/>
                <w:lang w:eastAsia="ru-RU"/>
              </w:rPr>
              <w:t>Пsaidi</w:t>
            </w:r>
            <w:proofErr w:type="spellEnd"/>
            <w:r w:rsidR="009C7B3E" w:rsidRPr="001B7BAC">
              <w:rPr>
                <w:rFonts w:ascii="Myriad Pro" w:eastAsia="Times New Roman" w:hAnsi="Myriad Pro"/>
                <w:b/>
                <w:bCs/>
                <w:color w:val="FFFFFF"/>
                <w:sz w:val="20"/>
                <w:szCs w:val="20"/>
                <w:lang w:eastAsia="ru-RU"/>
              </w:rPr>
              <w:t xml:space="preserve"> </w:t>
            </w:r>
            <w:r w:rsidRPr="001B7BAC">
              <w:rPr>
                <w:rFonts w:ascii="Myriad Pro" w:eastAsia="Times New Roman" w:hAnsi="Myriad Pro"/>
                <w:b/>
                <w:bCs/>
                <w:color w:val="FFFFFF"/>
                <w:sz w:val="20"/>
                <w:szCs w:val="20"/>
                <w:lang w:eastAsia="ru-RU"/>
              </w:rPr>
              <w:t xml:space="preserve">- 2 группа - ЛЭП </w:t>
            </w:r>
            <w:smartTag w:uri="urn:schemas-microsoft-com:office:smarttags" w:element="metricconverter">
              <w:smartTagPr>
                <w:attr w:name="ProductID" w:val="7500 км"/>
              </w:smartTagPr>
              <w:r w:rsidRPr="001B7BAC">
                <w:rPr>
                  <w:rFonts w:ascii="Myriad Pro" w:eastAsia="Times New Roman" w:hAnsi="Myriad Pro"/>
                  <w:b/>
                  <w:bCs/>
                  <w:color w:val="FFFFFF"/>
                  <w:sz w:val="20"/>
                  <w:szCs w:val="20"/>
                  <w:lang w:eastAsia="ru-RU"/>
                </w:rPr>
                <w:t>7500 км</w:t>
              </w:r>
            </w:smartTag>
            <w:r w:rsidRPr="001B7BAC">
              <w:rPr>
                <w:rFonts w:ascii="Myriad Pro" w:eastAsia="Times New Roman" w:hAnsi="Myriad Pro"/>
                <w:b/>
                <w:bCs/>
                <w:color w:val="FFFFFF"/>
                <w:sz w:val="20"/>
                <w:szCs w:val="20"/>
                <w:lang w:eastAsia="ru-RU"/>
              </w:rPr>
              <w:t xml:space="preserve"> и более, доля КЛ менее 10%, средняя летняя температура менее </w:t>
            </w:r>
            <w:smartTag w:uri="urn:schemas-microsoft-com:office:smarttags" w:element="metricconverter">
              <w:smartTagPr>
                <w:attr w:name="ProductID" w:val="20 ﾰC"/>
              </w:smartTagPr>
              <w:r w:rsidRPr="001B7BAC">
                <w:rPr>
                  <w:rFonts w:ascii="Myriad Pro" w:eastAsia="Times New Roman" w:hAnsi="Myriad Pro"/>
                  <w:b/>
                  <w:bCs/>
                  <w:color w:val="FFFFFF"/>
                  <w:sz w:val="20"/>
                  <w:szCs w:val="20"/>
                  <w:lang w:eastAsia="ru-RU"/>
                </w:rPr>
                <w:t>20 °C</w:t>
              </w:r>
            </w:smartTag>
            <w:r w:rsidRPr="001B7BAC">
              <w:rPr>
                <w:rFonts w:ascii="Myriad Pro" w:eastAsia="Times New Roman" w:hAnsi="Myriad Pro"/>
                <w:b/>
                <w:bCs/>
                <w:color w:val="FFFFFF"/>
                <w:sz w:val="20"/>
                <w:szCs w:val="20"/>
                <w:lang w:eastAsia="ru-RU"/>
              </w:rPr>
              <w:t>, Число разъединителей и выключателей менее 2</w:t>
            </w:r>
            <w:r w:rsidR="00834137" w:rsidRPr="001B7BAC">
              <w:rPr>
                <w:rFonts w:ascii="Myriad Pro" w:eastAsia="Times New Roman" w:hAnsi="Myriad Pro"/>
                <w:b/>
                <w:bCs/>
                <w:color w:val="FFFFFF"/>
                <w:sz w:val="20"/>
                <w:szCs w:val="20"/>
                <w:lang w:eastAsia="ru-RU"/>
              </w:rPr>
              <w:t>5 0</w:t>
            </w:r>
            <w:r w:rsidRPr="001B7BAC">
              <w:rPr>
                <w:rFonts w:ascii="Myriad Pro" w:eastAsia="Times New Roman" w:hAnsi="Myriad Pro"/>
                <w:b/>
                <w:bCs/>
                <w:color w:val="FFFFFF"/>
                <w:sz w:val="20"/>
                <w:szCs w:val="20"/>
                <w:lang w:eastAsia="ru-RU"/>
              </w:rPr>
              <w:t>00 шт.)</w:t>
            </w:r>
          </w:p>
        </w:tc>
      </w:tr>
      <w:tr w:rsidR="006320C2" w:rsidRPr="001B7BAC" w14:paraId="392E6EF8" w14:textId="77777777">
        <w:trPr>
          <w:cantSplit/>
        </w:trPr>
        <w:tc>
          <w:tcPr>
            <w:tcW w:w="275" w:type="pct"/>
            <w:tcBorders>
              <w:top w:val="single" w:sz="4" w:space="0" w:color="FFFFFF"/>
            </w:tcBorders>
            <w:shd w:val="clear" w:color="auto" w:fill="auto"/>
            <w:vAlign w:val="center"/>
          </w:tcPr>
          <w:p w14:paraId="45AA0C85"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1.</w:t>
            </w:r>
          </w:p>
        </w:tc>
        <w:tc>
          <w:tcPr>
            <w:tcW w:w="3357" w:type="pct"/>
            <w:tcBorders>
              <w:top w:val="single" w:sz="4" w:space="0" w:color="FFFFFF"/>
            </w:tcBorders>
            <w:shd w:val="clear" w:color="auto" w:fill="auto"/>
            <w:vAlign w:val="center"/>
          </w:tcPr>
          <w:p w14:paraId="27AF250E"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 xml:space="preserve">Базовое значение показателя средней продолжительности прекращений подачи э/э на точку поставки </w:t>
            </w:r>
            <w:proofErr w:type="spellStart"/>
            <w:r w:rsidRPr="001B7BAC">
              <w:rPr>
                <w:rFonts w:ascii="Myriad Pro" w:eastAsia="Times New Roman" w:hAnsi="Myriad Pro"/>
                <w:sz w:val="20"/>
                <w:szCs w:val="20"/>
                <w:lang w:eastAsia="ru-RU"/>
              </w:rPr>
              <w:t>Пsaidi</w:t>
            </w:r>
            <w:proofErr w:type="spellEnd"/>
            <w:r w:rsidRPr="001B7BAC">
              <w:rPr>
                <w:rFonts w:ascii="Myriad Pro" w:eastAsia="Times New Roman" w:hAnsi="Myriad Pro"/>
                <w:sz w:val="20"/>
                <w:szCs w:val="20"/>
                <w:lang w:eastAsia="ru-RU"/>
              </w:rPr>
              <w:t xml:space="preserve"> согласно приказу Министерства энергетики РФ от 18.10.2017 №976</w:t>
            </w:r>
          </w:p>
        </w:tc>
        <w:tc>
          <w:tcPr>
            <w:tcW w:w="1368" w:type="pct"/>
            <w:tcBorders>
              <w:top w:val="single" w:sz="4" w:space="0" w:color="FFFFFF"/>
            </w:tcBorders>
            <w:shd w:val="clear" w:color="auto" w:fill="auto"/>
            <w:vAlign w:val="center"/>
          </w:tcPr>
          <w:p w14:paraId="052D62A8"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4,73976</w:t>
            </w:r>
          </w:p>
        </w:tc>
      </w:tr>
      <w:tr w:rsidR="006320C2" w:rsidRPr="001B7BAC" w14:paraId="470F1201" w14:textId="77777777">
        <w:trPr>
          <w:cantSplit/>
        </w:trPr>
        <w:tc>
          <w:tcPr>
            <w:tcW w:w="275" w:type="pct"/>
            <w:shd w:val="clear" w:color="auto" w:fill="auto"/>
            <w:vAlign w:val="center"/>
          </w:tcPr>
          <w:p w14:paraId="4563F2D1"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2.</w:t>
            </w:r>
          </w:p>
        </w:tc>
        <w:tc>
          <w:tcPr>
            <w:tcW w:w="3357" w:type="pct"/>
            <w:shd w:val="clear" w:color="auto" w:fill="auto"/>
            <w:vAlign w:val="center"/>
          </w:tcPr>
          <w:p w14:paraId="266703C9"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1368" w:type="pct"/>
            <w:shd w:val="clear" w:color="auto" w:fill="auto"/>
            <w:vAlign w:val="center"/>
          </w:tcPr>
          <w:p w14:paraId="5908F0E9"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4,66866</w:t>
            </w:r>
          </w:p>
        </w:tc>
      </w:tr>
      <w:tr w:rsidR="006320C2" w:rsidRPr="001B7BAC" w14:paraId="48F34351" w14:textId="77777777">
        <w:trPr>
          <w:cantSplit/>
        </w:trPr>
        <w:tc>
          <w:tcPr>
            <w:tcW w:w="275" w:type="pct"/>
            <w:shd w:val="clear" w:color="auto" w:fill="auto"/>
            <w:vAlign w:val="center"/>
          </w:tcPr>
          <w:p w14:paraId="283297C4"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3.</w:t>
            </w:r>
          </w:p>
        </w:tc>
        <w:tc>
          <w:tcPr>
            <w:tcW w:w="3357" w:type="pct"/>
            <w:shd w:val="clear" w:color="auto" w:fill="auto"/>
            <w:vAlign w:val="center"/>
          </w:tcPr>
          <w:p w14:paraId="37F50728"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Год, на который определяется показатель</w:t>
            </w:r>
          </w:p>
        </w:tc>
        <w:tc>
          <w:tcPr>
            <w:tcW w:w="1368" w:type="pct"/>
            <w:shd w:val="clear" w:color="auto" w:fill="auto"/>
            <w:vAlign w:val="center"/>
          </w:tcPr>
          <w:p w14:paraId="4E2051E9"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2018</w:t>
            </w:r>
          </w:p>
        </w:tc>
      </w:tr>
      <w:tr w:rsidR="006320C2" w:rsidRPr="001B7BAC" w14:paraId="3ED0D2C1" w14:textId="77777777">
        <w:trPr>
          <w:cantSplit/>
        </w:trPr>
        <w:tc>
          <w:tcPr>
            <w:tcW w:w="275" w:type="pct"/>
            <w:shd w:val="clear" w:color="auto" w:fill="auto"/>
            <w:vAlign w:val="center"/>
          </w:tcPr>
          <w:p w14:paraId="376A54F1"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4.</w:t>
            </w:r>
          </w:p>
        </w:tc>
        <w:tc>
          <w:tcPr>
            <w:tcW w:w="3357" w:type="pct"/>
            <w:shd w:val="clear" w:color="auto" w:fill="auto"/>
            <w:vAlign w:val="center"/>
          </w:tcPr>
          <w:p w14:paraId="05496537"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Год, в котором устанавливается базовое значение</w:t>
            </w:r>
            <w:r w:rsidR="009C7B3E" w:rsidRPr="001B7BAC">
              <w:rPr>
                <w:rFonts w:ascii="Myriad Pro" w:eastAsia="Times New Roman" w:hAnsi="Myriad Pro"/>
                <w:sz w:val="20"/>
                <w:szCs w:val="20"/>
                <w:lang w:eastAsia="ru-RU"/>
              </w:rPr>
              <w:t xml:space="preserve"> </w:t>
            </w:r>
            <w:r w:rsidRPr="001B7BAC">
              <w:rPr>
                <w:rFonts w:ascii="Myriad Pro" w:eastAsia="Times New Roman" w:hAnsi="Myriad Pro"/>
                <w:sz w:val="20"/>
                <w:szCs w:val="20"/>
                <w:lang w:eastAsia="ru-RU"/>
              </w:rPr>
              <w:t>показателя</w:t>
            </w:r>
          </w:p>
        </w:tc>
        <w:tc>
          <w:tcPr>
            <w:tcW w:w="1368" w:type="pct"/>
            <w:shd w:val="clear" w:color="auto" w:fill="auto"/>
            <w:vAlign w:val="center"/>
          </w:tcPr>
          <w:p w14:paraId="6BBCA347"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2017</w:t>
            </w:r>
          </w:p>
        </w:tc>
      </w:tr>
      <w:tr w:rsidR="006320C2" w:rsidRPr="001B7BAC" w14:paraId="6283777E" w14:textId="77777777">
        <w:trPr>
          <w:cantSplit/>
        </w:trPr>
        <w:tc>
          <w:tcPr>
            <w:tcW w:w="275" w:type="pct"/>
            <w:shd w:val="clear" w:color="auto" w:fill="auto"/>
            <w:vAlign w:val="center"/>
          </w:tcPr>
          <w:p w14:paraId="6C32089B"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5.</w:t>
            </w:r>
          </w:p>
        </w:tc>
        <w:tc>
          <w:tcPr>
            <w:tcW w:w="3357" w:type="pct"/>
            <w:shd w:val="clear" w:color="auto" w:fill="auto"/>
            <w:vAlign w:val="center"/>
          </w:tcPr>
          <w:p w14:paraId="568121FC"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68" w:type="pct"/>
            <w:shd w:val="clear" w:color="auto" w:fill="auto"/>
            <w:vAlign w:val="center"/>
          </w:tcPr>
          <w:p w14:paraId="3301AE2B"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5,2739</w:t>
            </w:r>
          </w:p>
        </w:tc>
      </w:tr>
      <w:tr w:rsidR="006320C2" w:rsidRPr="001B7BAC" w14:paraId="7EF795F4" w14:textId="77777777">
        <w:trPr>
          <w:cantSplit/>
        </w:trPr>
        <w:tc>
          <w:tcPr>
            <w:tcW w:w="275" w:type="pct"/>
            <w:tcBorders>
              <w:bottom w:val="single" w:sz="4" w:space="0" w:color="auto"/>
            </w:tcBorders>
            <w:shd w:val="clear" w:color="auto" w:fill="auto"/>
            <w:vAlign w:val="center"/>
          </w:tcPr>
          <w:p w14:paraId="688C0EBD"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6.</w:t>
            </w:r>
          </w:p>
        </w:tc>
        <w:tc>
          <w:tcPr>
            <w:tcW w:w="3357" w:type="pct"/>
            <w:tcBorders>
              <w:bottom w:val="single" w:sz="4" w:space="0" w:color="auto"/>
            </w:tcBorders>
            <w:shd w:val="clear" w:color="auto" w:fill="auto"/>
            <w:vAlign w:val="center"/>
          </w:tcPr>
          <w:p w14:paraId="601E4D10"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Темп улучшения показателя, определенный по формуле 17 Методических указаний № 1256</w:t>
            </w:r>
          </w:p>
        </w:tc>
        <w:tc>
          <w:tcPr>
            <w:tcW w:w="1368" w:type="pct"/>
            <w:tcBorders>
              <w:bottom w:val="single" w:sz="4" w:space="0" w:color="auto"/>
            </w:tcBorders>
            <w:shd w:val="clear" w:color="auto" w:fill="auto"/>
            <w:vAlign w:val="center"/>
          </w:tcPr>
          <w:p w14:paraId="057F47F1"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0,024085</w:t>
            </w:r>
          </w:p>
        </w:tc>
      </w:tr>
      <w:tr w:rsidR="006320C2" w:rsidRPr="001B7BAC" w14:paraId="6A06A65C" w14:textId="77777777">
        <w:trPr>
          <w:cantSplit/>
        </w:trPr>
        <w:tc>
          <w:tcPr>
            <w:tcW w:w="275" w:type="pct"/>
            <w:tcBorders>
              <w:bottom w:val="single" w:sz="4" w:space="0" w:color="auto"/>
            </w:tcBorders>
            <w:shd w:val="clear" w:color="auto" w:fill="auto"/>
            <w:vAlign w:val="center"/>
          </w:tcPr>
          <w:p w14:paraId="7B40B4B0"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7.</w:t>
            </w:r>
          </w:p>
        </w:tc>
        <w:tc>
          <w:tcPr>
            <w:tcW w:w="3357" w:type="pct"/>
            <w:tcBorders>
              <w:bottom w:val="single" w:sz="4" w:space="0" w:color="auto"/>
            </w:tcBorders>
            <w:shd w:val="clear" w:color="auto" w:fill="auto"/>
            <w:vAlign w:val="center"/>
          </w:tcPr>
          <w:p w14:paraId="7C60B84C"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Темп улучшения показателя, принимаемый в расчет, так как п. 5 &gt; п. 1)</w:t>
            </w:r>
          </w:p>
        </w:tc>
        <w:tc>
          <w:tcPr>
            <w:tcW w:w="1368" w:type="pct"/>
            <w:tcBorders>
              <w:bottom w:val="single" w:sz="4" w:space="0" w:color="auto"/>
            </w:tcBorders>
            <w:shd w:val="clear" w:color="auto" w:fill="auto"/>
            <w:vAlign w:val="center"/>
          </w:tcPr>
          <w:p w14:paraId="258B3F43"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0,024085</w:t>
            </w:r>
          </w:p>
        </w:tc>
      </w:tr>
    </w:tbl>
    <w:p w14:paraId="1C28FA08" w14:textId="77777777" w:rsidR="001B7BAC" w:rsidRDefault="001B7BA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27"/>
        <w:gridCol w:w="6425"/>
        <w:gridCol w:w="2618"/>
      </w:tblGrid>
      <w:tr w:rsidR="00056CA2" w:rsidRPr="001B7BAC" w14:paraId="5F8FF1C8" w14:textId="77777777">
        <w:trPr>
          <w:cantSplit/>
          <w:tblHeader/>
        </w:trPr>
        <w:tc>
          <w:tcPr>
            <w:tcW w:w="2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0CB9E1" w14:textId="77777777" w:rsidR="006320C2" w:rsidRPr="001B7BAC" w:rsidRDefault="006320C2" w:rsidP="00BA0797">
            <w:pPr>
              <w:spacing w:after="0" w:line="240" w:lineRule="auto"/>
              <w:jc w:val="center"/>
              <w:rPr>
                <w:rFonts w:ascii="Myriad Pro" w:eastAsia="Times New Roman" w:hAnsi="Myriad Pro"/>
                <w:color w:val="FFFFFF"/>
                <w:sz w:val="20"/>
                <w:szCs w:val="20"/>
                <w:lang w:eastAsia="ru-RU"/>
              </w:rPr>
            </w:pPr>
            <w:r w:rsidRPr="001B7BAC">
              <w:rPr>
                <w:rFonts w:ascii="Myriad Pro" w:eastAsia="Times New Roman" w:hAnsi="Myriad Pro"/>
                <w:color w:val="FFFFFF"/>
                <w:sz w:val="20"/>
                <w:szCs w:val="20"/>
                <w:lang w:eastAsia="ru-RU"/>
              </w:rPr>
              <w:t>№ п/п</w:t>
            </w:r>
          </w:p>
        </w:tc>
        <w:tc>
          <w:tcPr>
            <w:tcW w:w="472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243D6AF" w14:textId="77777777" w:rsidR="006320C2" w:rsidRPr="001B7BAC" w:rsidRDefault="006320C2" w:rsidP="00BA0797">
            <w:pPr>
              <w:spacing w:after="0" w:line="240" w:lineRule="auto"/>
              <w:rPr>
                <w:rFonts w:ascii="Myriad Pro" w:eastAsia="Times New Roman" w:hAnsi="Myriad Pro"/>
                <w:b/>
                <w:bCs/>
                <w:color w:val="FFFFFF"/>
                <w:sz w:val="20"/>
                <w:szCs w:val="20"/>
                <w:lang w:eastAsia="ru-RU"/>
              </w:rPr>
            </w:pPr>
            <w:r w:rsidRPr="001B7BAC">
              <w:rPr>
                <w:rFonts w:ascii="Myriad Pro" w:eastAsia="Times New Roman" w:hAnsi="Myriad Pro"/>
                <w:b/>
                <w:bCs/>
                <w:color w:val="FFFFFF"/>
                <w:sz w:val="20"/>
                <w:szCs w:val="20"/>
                <w:lang w:eastAsia="ru-RU"/>
              </w:rPr>
              <w:t>2. Определение темпа улучшений для показателя средней частоты прекращений передачи электрической энергии на точку поставки</w:t>
            </w:r>
            <w:r w:rsidR="009C7B3E" w:rsidRPr="001B7BAC">
              <w:rPr>
                <w:rFonts w:ascii="Myriad Pro" w:eastAsia="Times New Roman" w:hAnsi="Myriad Pro"/>
                <w:b/>
                <w:bCs/>
                <w:color w:val="FFFFFF"/>
                <w:sz w:val="20"/>
                <w:szCs w:val="20"/>
                <w:lang w:eastAsia="ru-RU"/>
              </w:rPr>
              <w:t xml:space="preserve"> </w:t>
            </w:r>
            <w:r w:rsidRPr="001B7BAC">
              <w:rPr>
                <w:rFonts w:ascii="Myriad Pro" w:eastAsia="Times New Roman" w:hAnsi="Myriad Pro"/>
                <w:b/>
                <w:bCs/>
                <w:color w:val="FFFFFF"/>
                <w:sz w:val="20"/>
                <w:szCs w:val="20"/>
                <w:lang w:eastAsia="ru-RU"/>
              </w:rPr>
              <w:t>(Номер группы</w:t>
            </w:r>
            <w:r w:rsidR="009C7B3E" w:rsidRPr="001B7BAC">
              <w:rPr>
                <w:rFonts w:ascii="Myriad Pro" w:eastAsia="Times New Roman" w:hAnsi="Myriad Pro"/>
                <w:b/>
                <w:bCs/>
                <w:color w:val="FFFFFF"/>
                <w:sz w:val="20"/>
                <w:szCs w:val="20"/>
                <w:lang w:eastAsia="ru-RU"/>
              </w:rPr>
              <w:t xml:space="preserve"> </w:t>
            </w:r>
            <w:r w:rsidRPr="001B7BAC">
              <w:rPr>
                <w:rFonts w:ascii="Myriad Pro" w:eastAsia="Times New Roman" w:hAnsi="Myriad Pro"/>
                <w:b/>
                <w:bCs/>
                <w:color w:val="FFFFFF"/>
                <w:sz w:val="20"/>
                <w:szCs w:val="20"/>
                <w:lang w:eastAsia="ru-RU"/>
              </w:rPr>
              <w:t xml:space="preserve">территориальной сетевой организации по показателю </w:t>
            </w:r>
            <w:proofErr w:type="spellStart"/>
            <w:r w:rsidRPr="001B7BAC">
              <w:rPr>
                <w:rFonts w:ascii="Myriad Pro" w:eastAsia="Times New Roman" w:hAnsi="Myriad Pro"/>
                <w:b/>
                <w:bCs/>
                <w:color w:val="FFFFFF"/>
                <w:sz w:val="20"/>
                <w:szCs w:val="20"/>
                <w:lang w:eastAsia="ru-RU"/>
              </w:rPr>
              <w:t>Пsaifi</w:t>
            </w:r>
            <w:proofErr w:type="spellEnd"/>
            <w:r w:rsidRPr="001B7BAC">
              <w:rPr>
                <w:rFonts w:ascii="Myriad Pro" w:eastAsia="Times New Roman" w:hAnsi="Myriad Pro"/>
                <w:b/>
                <w:bCs/>
                <w:color w:val="FFFFFF"/>
                <w:sz w:val="20"/>
                <w:szCs w:val="20"/>
                <w:lang w:eastAsia="ru-RU"/>
              </w:rPr>
              <w:t xml:space="preserve"> - 1 группа - ЛЭП </w:t>
            </w:r>
            <w:smartTag w:uri="urn:schemas-microsoft-com:office:smarttags" w:element="metricconverter">
              <w:smartTagPr>
                <w:attr w:name="ProductID" w:val="7500 км"/>
              </w:smartTagPr>
              <w:r w:rsidRPr="001B7BAC">
                <w:rPr>
                  <w:rFonts w:ascii="Myriad Pro" w:eastAsia="Times New Roman" w:hAnsi="Myriad Pro"/>
                  <w:b/>
                  <w:bCs/>
                  <w:color w:val="FFFFFF"/>
                  <w:sz w:val="20"/>
                  <w:szCs w:val="20"/>
                  <w:lang w:eastAsia="ru-RU"/>
                </w:rPr>
                <w:t>7500 км</w:t>
              </w:r>
            </w:smartTag>
            <w:r w:rsidRPr="001B7BAC">
              <w:rPr>
                <w:rFonts w:ascii="Myriad Pro" w:eastAsia="Times New Roman" w:hAnsi="Myriad Pro"/>
                <w:b/>
                <w:bCs/>
                <w:color w:val="FFFFFF"/>
                <w:sz w:val="20"/>
                <w:szCs w:val="20"/>
                <w:lang w:eastAsia="ru-RU"/>
              </w:rPr>
              <w:t xml:space="preserve"> и более, доля КЛ менее 10%) </w:t>
            </w:r>
          </w:p>
        </w:tc>
      </w:tr>
      <w:tr w:rsidR="006320C2" w:rsidRPr="001B7BAC" w14:paraId="03AB5BA6" w14:textId="77777777">
        <w:trPr>
          <w:cantSplit/>
        </w:trPr>
        <w:tc>
          <w:tcPr>
            <w:tcW w:w="275" w:type="pct"/>
            <w:tcBorders>
              <w:top w:val="single" w:sz="4" w:space="0" w:color="FFFFFF"/>
            </w:tcBorders>
            <w:shd w:val="clear" w:color="auto" w:fill="auto"/>
            <w:vAlign w:val="center"/>
          </w:tcPr>
          <w:p w14:paraId="303B6950"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1.</w:t>
            </w:r>
          </w:p>
        </w:tc>
        <w:tc>
          <w:tcPr>
            <w:tcW w:w="3357" w:type="pct"/>
            <w:tcBorders>
              <w:top w:val="single" w:sz="4" w:space="0" w:color="FFFFFF"/>
            </w:tcBorders>
            <w:shd w:val="clear" w:color="auto" w:fill="auto"/>
            <w:vAlign w:val="center"/>
          </w:tcPr>
          <w:p w14:paraId="7243EBDD"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 xml:space="preserve">Базовое значение * показателя средней продолжительности прекращений подачи э/э на точку поставки </w:t>
            </w:r>
            <w:proofErr w:type="spellStart"/>
            <w:r w:rsidRPr="001B7BAC">
              <w:rPr>
                <w:rFonts w:ascii="Myriad Pro" w:eastAsia="Times New Roman" w:hAnsi="Myriad Pro"/>
                <w:sz w:val="20"/>
                <w:szCs w:val="20"/>
                <w:lang w:eastAsia="ru-RU"/>
              </w:rPr>
              <w:t>Пsaifi</w:t>
            </w:r>
            <w:proofErr w:type="spellEnd"/>
            <w:r w:rsidRPr="001B7BAC">
              <w:rPr>
                <w:rFonts w:ascii="Myriad Pro" w:eastAsia="Times New Roman" w:hAnsi="Myriad Pro"/>
                <w:sz w:val="20"/>
                <w:szCs w:val="20"/>
                <w:lang w:eastAsia="ru-RU"/>
              </w:rPr>
              <w:t xml:space="preserve"> согласно приказу Министерства энергетики РФ от 18.10.2017 №976</w:t>
            </w:r>
          </w:p>
        </w:tc>
        <w:tc>
          <w:tcPr>
            <w:tcW w:w="1368" w:type="pct"/>
            <w:tcBorders>
              <w:top w:val="single" w:sz="4" w:space="0" w:color="FFFFFF"/>
            </w:tcBorders>
            <w:shd w:val="clear" w:color="auto" w:fill="auto"/>
            <w:vAlign w:val="center"/>
          </w:tcPr>
          <w:p w14:paraId="32BC7A44"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1,96744</w:t>
            </w:r>
          </w:p>
        </w:tc>
      </w:tr>
      <w:tr w:rsidR="006320C2" w:rsidRPr="001B7BAC" w14:paraId="20CCB0C1" w14:textId="77777777">
        <w:trPr>
          <w:cantSplit/>
        </w:trPr>
        <w:tc>
          <w:tcPr>
            <w:tcW w:w="275" w:type="pct"/>
            <w:shd w:val="clear" w:color="auto" w:fill="auto"/>
            <w:vAlign w:val="center"/>
          </w:tcPr>
          <w:p w14:paraId="5FE793B8"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2.</w:t>
            </w:r>
          </w:p>
        </w:tc>
        <w:tc>
          <w:tcPr>
            <w:tcW w:w="3357" w:type="pct"/>
            <w:shd w:val="clear" w:color="auto" w:fill="auto"/>
            <w:vAlign w:val="center"/>
          </w:tcPr>
          <w:p w14:paraId="521ADE52"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Значение показателя средней продолжительности прекращений подачи э/э на точку поставки, определенное по формуле 18 Методических указаний № 1256</w:t>
            </w:r>
          </w:p>
        </w:tc>
        <w:tc>
          <w:tcPr>
            <w:tcW w:w="1368" w:type="pct"/>
            <w:shd w:val="clear" w:color="auto" w:fill="auto"/>
            <w:vAlign w:val="center"/>
          </w:tcPr>
          <w:p w14:paraId="6BCFDFE1"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1,93793</w:t>
            </w:r>
          </w:p>
        </w:tc>
      </w:tr>
      <w:tr w:rsidR="006320C2" w:rsidRPr="001B7BAC" w14:paraId="3329CA79" w14:textId="77777777">
        <w:trPr>
          <w:cantSplit/>
        </w:trPr>
        <w:tc>
          <w:tcPr>
            <w:tcW w:w="275" w:type="pct"/>
            <w:shd w:val="clear" w:color="auto" w:fill="auto"/>
            <w:vAlign w:val="center"/>
          </w:tcPr>
          <w:p w14:paraId="67A592E2"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3.</w:t>
            </w:r>
          </w:p>
        </w:tc>
        <w:tc>
          <w:tcPr>
            <w:tcW w:w="3357" w:type="pct"/>
            <w:shd w:val="clear" w:color="auto" w:fill="auto"/>
            <w:vAlign w:val="center"/>
          </w:tcPr>
          <w:p w14:paraId="5600DFD6"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Год, на который определяется показатель</w:t>
            </w:r>
          </w:p>
        </w:tc>
        <w:tc>
          <w:tcPr>
            <w:tcW w:w="1368" w:type="pct"/>
            <w:shd w:val="clear" w:color="auto" w:fill="auto"/>
            <w:vAlign w:val="center"/>
          </w:tcPr>
          <w:p w14:paraId="7A97F89E"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2018</w:t>
            </w:r>
          </w:p>
        </w:tc>
      </w:tr>
      <w:tr w:rsidR="006320C2" w:rsidRPr="001B7BAC" w14:paraId="53064669" w14:textId="77777777">
        <w:trPr>
          <w:cantSplit/>
        </w:trPr>
        <w:tc>
          <w:tcPr>
            <w:tcW w:w="275" w:type="pct"/>
            <w:shd w:val="clear" w:color="auto" w:fill="auto"/>
            <w:vAlign w:val="center"/>
          </w:tcPr>
          <w:p w14:paraId="65494E36"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4.</w:t>
            </w:r>
          </w:p>
        </w:tc>
        <w:tc>
          <w:tcPr>
            <w:tcW w:w="3357" w:type="pct"/>
            <w:shd w:val="clear" w:color="auto" w:fill="auto"/>
            <w:vAlign w:val="center"/>
          </w:tcPr>
          <w:p w14:paraId="484A47AE"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Год, в котором устанавливается базовое значение</w:t>
            </w:r>
            <w:r w:rsidR="009C7B3E" w:rsidRPr="001B7BAC">
              <w:rPr>
                <w:rFonts w:ascii="Myriad Pro" w:eastAsia="Times New Roman" w:hAnsi="Myriad Pro"/>
                <w:sz w:val="20"/>
                <w:szCs w:val="20"/>
                <w:lang w:eastAsia="ru-RU"/>
              </w:rPr>
              <w:t xml:space="preserve"> </w:t>
            </w:r>
            <w:r w:rsidRPr="001B7BAC">
              <w:rPr>
                <w:rFonts w:ascii="Myriad Pro" w:eastAsia="Times New Roman" w:hAnsi="Myriad Pro"/>
                <w:sz w:val="20"/>
                <w:szCs w:val="20"/>
                <w:lang w:eastAsia="ru-RU"/>
              </w:rPr>
              <w:t>показателя</w:t>
            </w:r>
          </w:p>
        </w:tc>
        <w:tc>
          <w:tcPr>
            <w:tcW w:w="1368" w:type="pct"/>
            <w:shd w:val="clear" w:color="auto" w:fill="auto"/>
            <w:vAlign w:val="center"/>
          </w:tcPr>
          <w:p w14:paraId="64ACC4C9"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2017</w:t>
            </w:r>
          </w:p>
        </w:tc>
      </w:tr>
      <w:tr w:rsidR="006320C2" w:rsidRPr="001B7BAC" w14:paraId="622A5322" w14:textId="77777777">
        <w:trPr>
          <w:cantSplit/>
        </w:trPr>
        <w:tc>
          <w:tcPr>
            <w:tcW w:w="275" w:type="pct"/>
            <w:shd w:val="clear" w:color="auto" w:fill="auto"/>
            <w:vAlign w:val="center"/>
          </w:tcPr>
          <w:p w14:paraId="32C7F97F"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lastRenderedPageBreak/>
              <w:t>5.</w:t>
            </w:r>
          </w:p>
        </w:tc>
        <w:tc>
          <w:tcPr>
            <w:tcW w:w="3357" w:type="pct"/>
            <w:shd w:val="clear" w:color="auto" w:fill="auto"/>
            <w:vAlign w:val="center"/>
          </w:tcPr>
          <w:p w14:paraId="3CBB3E53"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68" w:type="pct"/>
            <w:shd w:val="clear" w:color="auto" w:fill="auto"/>
            <w:vAlign w:val="center"/>
          </w:tcPr>
          <w:p w14:paraId="7652D10A"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1,5707</w:t>
            </w:r>
          </w:p>
        </w:tc>
      </w:tr>
      <w:tr w:rsidR="006320C2" w:rsidRPr="001B7BAC" w14:paraId="0B00B3D9" w14:textId="77777777">
        <w:trPr>
          <w:cantSplit/>
        </w:trPr>
        <w:tc>
          <w:tcPr>
            <w:tcW w:w="275" w:type="pct"/>
            <w:shd w:val="clear" w:color="auto" w:fill="auto"/>
            <w:vAlign w:val="center"/>
          </w:tcPr>
          <w:p w14:paraId="0CC42BC7"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6.</w:t>
            </w:r>
          </w:p>
        </w:tc>
        <w:tc>
          <w:tcPr>
            <w:tcW w:w="3357" w:type="pct"/>
            <w:shd w:val="clear" w:color="auto" w:fill="auto"/>
            <w:vAlign w:val="center"/>
          </w:tcPr>
          <w:p w14:paraId="5CD01E66" w14:textId="77777777" w:rsidR="006320C2" w:rsidRPr="001B7BAC" w:rsidRDefault="006320C2" w:rsidP="00BA0797">
            <w:pPr>
              <w:spacing w:after="0" w:line="240" w:lineRule="auto"/>
              <w:rPr>
                <w:rFonts w:ascii="Myriad Pro" w:eastAsia="Times New Roman" w:hAnsi="Myriad Pro"/>
                <w:sz w:val="20"/>
                <w:szCs w:val="20"/>
                <w:lang w:eastAsia="ru-RU"/>
              </w:rPr>
            </w:pPr>
            <w:r w:rsidRPr="001B7BAC">
              <w:rPr>
                <w:rFonts w:ascii="Myriad Pro" w:eastAsia="Times New Roman" w:hAnsi="Myriad Pro"/>
                <w:sz w:val="20"/>
                <w:szCs w:val="20"/>
                <w:lang w:eastAsia="ru-RU"/>
              </w:rPr>
              <w:t>Темп улучшения показателя, принимаемый в расчет, так как п. 5 &lt; п. 1)</w:t>
            </w:r>
          </w:p>
        </w:tc>
        <w:tc>
          <w:tcPr>
            <w:tcW w:w="1368" w:type="pct"/>
            <w:shd w:val="clear" w:color="auto" w:fill="auto"/>
            <w:vAlign w:val="center"/>
          </w:tcPr>
          <w:p w14:paraId="372B163B" w14:textId="77777777" w:rsidR="006320C2" w:rsidRPr="001B7BAC" w:rsidRDefault="006320C2" w:rsidP="00BA0797">
            <w:pPr>
              <w:spacing w:after="0" w:line="240" w:lineRule="auto"/>
              <w:jc w:val="center"/>
              <w:rPr>
                <w:rFonts w:ascii="Myriad Pro" w:eastAsia="Times New Roman" w:hAnsi="Myriad Pro"/>
                <w:sz w:val="20"/>
                <w:szCs w:val="20"/>
                <w:lang w:eastAsia="ru-RU"/>
              </w:rPr>
            </w:pPr>
            <w:r w:rsidRPr="001B7BAC">
              <w:rPr>
                <w:rFonts w:ascii="Myriad Pro" w:eastAsia="Times New Roman" w:hAnsi="Myriad Pro"/>
                <w:sz w:val="20"/>
                <w:szCs w:val="20"/>
                <w:lang w:eastAsia="ru-RU"/>
              </w:rPr>
              <w:t>0,015</w:t>
            </w:r>
          </w:p>
        </w:tc>
      </w:tr>
    </w:tbl>
    <w:p w14:paraId="35003A37" w14:textId="77777777" w:rsidR="00D164E8" w:rsidRPr="00BA0797" w:rsidRDefault="00D164E8" w:rsidP="00BA0797">
      <w:pPr>
        <w:pStyle w:val="afffb"/>
        <w:spacing w:before="0"/>
      </w:pPr>
      <w:r w:rsidRPr="00BA0797">
        <w:t xml:space="preserve">Исполнителем проведен расчет показателей надежности и качества, оказываемых филиалом услуг по передаче электрической энергии с использованием данных, представленных филиалом 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w:t>
      </w:r>
      <w:r w:rsidR="009C7B3E" w:rsidRPr="00BA0797">
        <w:t xml:space="preserve"> </w:t>
      </w:r>
      <w:r w:rsidRPr="00BA0797">
        <w:t xml:space="preserve">Плановые показатели надежности оказываемых услуг сетевой организации </w:t>
      </w:r>
      <w:r w:rsidR="00D75785" w:rsidRPr="00BA0797">
        <w:t xml:space="preserve">по расчету Исполнителя </w:t>
      </w:r>
      <w:r w:rsidRPr="00BA0797">
        <w:t>соответствуют показателям</w:t>
      </w:r>
      <w:r w:rsidR="00A30912" w:rsidRPr="00BA0797">
        <w:t>,</w:t>
      </w:r>
      <w:r w:rsidRPr="00BA0797">
        <w:t xml:space="preserve"> заявленным сетевой организацией</w:t>
      </w:r>
      <w:r w:rsidR="009C7B3E" w:rsidRPr="00BA0797">
        <w:t xml:space="preserve"> </w:t>
      </w:r>
      <w:r w:rsidR="00A30912" w:rsidRPr="00BA0797">
        <w:t xml:space="preserve">и </w:t>
      </w:r>
      <w:r w:rsidR="00A30912" w:rsidRPr="00BA0797">
        <w:rPr>
          <w:sz w:val="24"/>
          <w:szCs w:val="24"/>
        </w:rPr>
        <w:t>утвержденным Госкомитетом в долгосрочных параметрах регулирования сетевой организации.</w:t>
      </w:r>
    </w:p>
    <w:p w14:paraId="64C6142A" w14:textId="77777777" w:rsidR="00D164E8" w:rsidRPr="00BA0797" w:rsidRDefault="00D164E8" w:rsidP="00BA0797">
      <w:pPr>
        <w:pStyle w:val="afff8"/>
        <w:spacing w:after="0"/>
      </w:pPr>
      <w:r w:rsidRPr="00BA0797">
        <w:t xml:space="preserve">В связи с отсутствием разногласий между Филиалом и </w:t>
      </w:r>
      <w:r w:rsidR="003A0113" w:rsidRPr="00BA0797">
        <w:t>Госкомитетом</w:t>
      </w:r>
      <w:r w:rsidRPr="00BA0797">
        <w:t xml:space="preserve"> по показателю качества осуществляемого технологического присоединения (</w:t>
      </w:r>
      <w:proofErr w:type="spellStart"/>
      <w:r w:rsidRPr="00BA0797">
        <w:t>Птпр</w:t>
      </w:r>
      <w:proofErr w:type="spellEnd"/>
      <w:r w:rsidRPr="00BA0797">
        <w:t>) базовое значение и темп улучшения показателей Исполнителем принимается на установленном уровне.</w:t>
      </w:r>
    </w:p>
    <w:tbl>
      <w:tblPr>
        <w:tblW w:w="51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86"/>
        <w:gridCol w:w="715"/>
        <w:gridCol w:w="796"/>
        <w:gridCol w:w="1657"/>
        <w:gridCol w:w="17"/>
        <w:gridCol w:w="699"/>
        <w:gridCol w:w="715"/>
        <w:gridCol w:w="1657"/>
        <w:gridCol w:w="17"/>
        <w:gridCol w:w="699"/>
        <w:gridCol w:w="715"/>
        <w:gridCol w:w="1657"/>
      </w:tblGrid>
      <w:tr w:rsidR="000B5E4E" w:rsidRPr="001B7BAC" w14:paraId="32D15C75" w14:textId="77777777">
        <w:trPr>
          <w:cantSplit/>
          <w:tblHeader/>
          <w:jc w:val="center"/>
        </w:trPr>
        <w:tc>
          <w:tcPr>
            <w:tcW w:w="29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E007457"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Год</w:t>
            </w:r>
          </w:p>
        </w:tc>
        <w:tc>
          <w:tcPr>
            <w:tcW w:w="1691"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27BE25C"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сетевая организация</w:t>
            </w:r>
          </w:p>
        </w:tc>
        <w:tc>
          <w:tcPr>
            <w:tcW w:w="1510"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5A7921A"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регулирующий орган</w:t>
            </w:r>
          </w:p>
        </w:tc>
        <w:tc>
          <w:tcPr>
            <w:tcW w:w="151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89CCF80"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Исполнитель</w:t>
            </w:r>
          </w:p>
        </w:tc>
      </w:tr>
      <w:tr w:rsidR="00056CA2" w:rsidRPr="001B7BAC" w14:paraId="61AC5797" w14:textId="77777777">
        <w:trPr>
          <w:cantSplit/>
          <w:tblHeader/>
          <w:jc w:val="center"/>
        </w:trPr>
        <w:tc>
          <w:tcPr>
            <w:tcW w:w="29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4D4D131" w14:textId="77777777" w:rsidR="000B5E4E" w:rsidRPr="001B7BAC" w:rsidRDefault="000B5E4E" w:rsidP="00BA0797">
            <w:pPr>
              <w:spacing w:after="0" w:line="240" w:lineRule="auto"/>
              <w:jc w:val="center"/>
              <w:rPr>
                <w:rFonts w:ascii="Myriad Pro" w:eastAsia="Times New Roman" w:hAnsi="Myriad Pro"/>
                <w:b/>
                <w:bCs/>
                <w:sz w:val="18"/>
                <w:szCs w:val="18"/>
                <w:lang w:eastAsia="ru-RU"/>
              </w:rPr>
            </w:pPr>
          </w:p>
        </w:tc>
        <w:tc>
          <w:tcPr>
            <w:tcW w:w="87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36A12BB"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Уровень надежности реализуемых товаров (услуг)</w:t>
            </w:r>
          </w:p>
        </w:tc>
        <w:tc>
          <w:tcPr>
            <w:tcW w:w="8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75D3FD0"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Показатель уровня качества осуществляемого ТП</w:t>
            </w:r>
          </w:p>
        </w:tc>
        <w:tc>
          <w:tcPr>
            <w:tcW w:w="70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F65EB05"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Уровень надежности реализуемых товаров (услуг)</w:t>
            </w:r>
          </w:p>
        </w:tc>
        <w:tc>
          <w:tcPr>
            <w:tcW w:w="8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3F62491"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Показатель уровня качества осуществляемого ТП</w:t>
            </w:r>
          </w:p>
        </w:tc>
        <w:tc>
          <w:tcPr>
            <w:tcW w:w="70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4E58AFF"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Уровень надежности реализуемых товаров (услуг)</w:t>
            </w:r>
          </w:p>
        </w:tc>
        <w:tc>
          <w:tcPr>
            <w:tcW w:w="80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5121494"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r w:rsidRPr="001B7BAC">
              <w:rPr>
                <w:rFonts w:ascii="Myriad Pro" w:eastAsia="Times New Roman" w:hAnsi="Myriad Pro"/>
                <w:b/>
                <w:bCs/>
                <w:color w:val="FFFFFF"/>
                <w:sz w:val="18"/>
                <w:szCs w:val="18"/>
                <w:lang w:eastAsia="ru-RU"/>
              </w:rPr>
              <w:t>Показатель уровня качества осуществляемого ТП</w:t>
            </w:r>
          </w:p>
        </w:tc>
      </w:tr>
      <w:tr w:rsidR="009605CB" w:rsidRPr="001B7BAC" w14:paraId="009F830A" w14:textId="77777777">
        <w:trPr>
          <w:cantSplit/>
          <w:tblHeader/>
          <w:jc w:val="center"/>
        </w:trPr>
        <w:tc>
          <w:tcPr>
            <w:tcW w:w="29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BA9364A" w14:textId="77777777" w:rsidR="000B5E4E" w:rsidRPr="001B7BAC" w:rsidRDefault="000B5E4E" w:rsidP="00BA0797">
            <w:pPr>
              <w:spacing w:after="0" w:line="240" w:lineRule="auto"/>
              <w:jc w:val="center"/>
              <w:rPr>
                <w:rFonts w:ascii="Myriad Pro" w:eastAsia="Times New Roman" w:hAnsi="Myriad Pro"/>
                <w:b/>
                <w:bCs/>
                <w:sz w:val="18"/>
                <w:szCs w:val="18"/>
                <w:lang w:eastAsia="ru-RU"/>
              </w:rPr>
            </w:pPr>
          </w:p>
        </w:tc>
        <w:tc>
          <w:tcPr>
            <w:tcW w:w="3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948715"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roofErr w:type="spellStart"/>
            <w:r w:rsidRPr="001B7BAC">
              <w:rPr>
                <w:rFonts w:ascii="Myriad Pro" w:eastAsia="Times New Roman" w:hAnsi="Myriad Pro"/>
                <w:b/>
                <w:bCs/>
                <w:color w:val="FFFFFF"/>
                <w:sz w:val="18"/>
                <w:szCs w:val="18"/>
                <w:lang w:eastAsia="ru-RU"/>
              </w:rPr>
              <w:t>Пsaidi</w:t>
            </w:r>
            <w:proofErr w:type="spellEnd"/>
          </w:p>
        </w:tc>
        <w:tc>
          <w:tcPr>
            <w:tcW w:w="52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E0EEE11"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roofErr w:type="spellStart"/>
            <w:r w:rsidRPr="001B7BAC">
              <w:rPr>
                <w:rFonts w:ascii="Myriad Pro" w:eastAsia="Times New Roman" w:hAnsi="Myriad Pro"/>
                <w:b/>
                <w:bCs/>
                <w:color w:val="FFFFFF"/>
                <w:sz w:val="18"/>
                <w:szCs w:val="18"/>
                <w:lang w:eastAsia="ru-RU"/>
              </w:rPr>
              <w:t>Пsaifi</w:t>
            </w:r>
            <w:proofErr w:type="spellEnd"/>
          </w:p>
        </w:tc>
        <w:tc>
          <w:tcPr>
            <w:tcW w:w="80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DD00048"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
        </w:tc>
        <w:tc>
          <w:tcPr>
            <w:tcW w:w="35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FA7989B"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roofErr w:type="spellStart"/>
            <w:r w:rsidRPr="001B7BAC">
              <w:rPr>
                <w:rFonts w:ascii="Myriad Pro" w:eastAsia="Times New Roman" w:hAnsi="Myriad Pro"/>
                <w:b/>
                <w:bCs/>
                <w:color w:val="FFFFFF"/>
                <w:sz w:val="18"/>
                <w:szCs w:val="18"/>
                <w:lang w:eastAsia="ru-RU"/>
              </w:rPr>
              <w:t>Пsaidi</w:t>
            </w:r>
            <w:proofErr w:type="spellEnd"/>
          </w:p>
        </w:tc>
        <w:tc>
          <w:tcPr>
            <w:tcW w:w="3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9652F7"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roofErr w:type="spellStart"/>
            <w:r w:rsidRPr="001B7BAC">
              <w:rPr>
                <w:rFonts w:ascii="Myriad Pro" w:eastAsia="Times New Roman" w:hAnsi="Myriad Pro"/>
                <w:b/>
                <w:bCs/>
                <w:color w:val="FFFFFF"/>
                <w:sz w:val="18"/>
                <w:szCs w:val="18"/>
                <w:lang w:eastAsia="ru-RU"/>
              </w:rPr>
              <w:t>Пsaifi</w:t>
            </w:r>
            <w:proofErr w:type="spellEnd"/>
          </w:p>
        </w:tc>
        <w:tc>
          <w:tcPr>
            <w:tcW w:w="80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0F9B3B6"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
        </w:tc>
        <w:tc>
          <w:tcPr>
            <w:tcW w:w="35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067008D7"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roofErr w:type="spellStart"/>
            <w:r w:rsidRPr="001B7BAC">
              <w:rPr>
                <w:rFonts w:ascii="Myriad Pro" w:eastAsia="Times New Roman" w:hAnsi="Myriad Pro"/>
                <w:b/>
                <w:bCs/>
                <w:color w:val="FFFFFF"/>
                <w:sz w:val="18"/>
                <w:szCs w:val="18"/>
                <w:lang w:eastAsia="ru-RU"/>
              </w:rPr>
              <w:t>Пsaidi</w:t>
            </w:r>
            <w:proofErr w:type="spellEnd"/>
          </w:p>
        </w:tc>
        <w:tc>
          <w:tcPr>
            <w:tcW w:w="3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30FCAAB"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roofErr w:type="spellStart"/>
            <w:r w:rsidRPr="001B7BAC">
              <w:rPr>
                <w:rFonts w:ascii="Myriad Pro" w:eastAsia="Times New Roman" w:hAnsi="Myriad Pro"/>
                <w:b/>
                <w:bCs/>
                <w:color w:val="FFFFFF"/>
                <w:sz w:val="18"/>
                <w:szCs w:val="18"/>
                <w:lang w:eastAsia="ru-RU"/>
              </w:rPr>
              <w:t>Пsaifi</w:t>
            </w:r>
            <w:proofErr w:type="spellEnd"/>
          </w:p>
        </w:tc>
        <w:tc>
          <w:tcPr>
            <w:tcW w:w="80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FDEC7B0" w14:textId="77777777" w:rsidR="000B5E4E" w:rsidRPr="001B7BAC" w:rsidRDefault="000B5E4E" w:rsidP="00BA0797">
            <w:pPr>
              <w:spacing w:after="0" w:line="240" w:lineRule="auto"/>
              <w:jc w:val="center"/>
              <w:rPr>
                <w:rFonts w:ascii="Myriad Pro" w:eastAsia="Times New Roman" w:hAnsi="Myriad Pro"/>
                <w:b/>
                <w:bCs/>
                <w:color w:val="FFFFFF"/>
                <w:sz w:val="18"/>
                <w:szCs w:val="18"/>
                <w:lang w:eastAsia="ru-RU"/>
              </w:rPr>
            </w:pPr>
          </w:p>
        </w:tc>
      </w:tr>
      <w:tr w:rsidR="000B5E4E" w:rsidRPr="00BA0797" w14:paraId="091E4511" w14:textId="77777777">
        <w:trPr>
          <w:cantSplit/>
          <w:jc w:val="center"/>
        </w:trPr>
        <w:tc>
          <w:tcPr>
            <w:tcW w:w="290" w:type="pct"/>
            <w:tcBorders>
              <w:top w:val="single" w:sz="4" w:space="0" w:color="FFFFFF"/>
            </w:tcBorders>
            <w:shd w:val="clear" w:color="auto" w:fill="auto"/>
            <w:vAlign w:val="center"/>
          </w:tcPr>
          <w:p w14:paraId="0272C2FF"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2018</w:t>
            </w:r>
          </w:p>
        </w:tc>
        <w:tc>
          <w:tcPr>
            <w:tcW w:w="352" w:type="pct"/>
            <w:tcBorders>
              <w:top w:val="single" w:sz="4" w:space="0" w:color="FFFFFF"/>
            </w:tcBorders>
            <w:shd w:val="clear" w:color="auto" w:fill="auto"/>
            <w:vAlign w:val="center"/>
          </w:tcPr>
          <w:p w14:paraId="07AF522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5,1469</w:t>
            </w:r>
          </w:p>
        </w:tc>
        <w:tc>
          <w:tcPr>
            <w:tcW w:w="525" w:type="pct"/>
            <w:tcBorders>
              <w:top w:val="single" w:sz="4" w:space="0" w:color="FFFFFF"/>
            </w:tcBorders>
            <w:shd w:val="clear" w:color="auto" w:fill="auto"/>
            <w:vAlign w:val="center"/>
          </w:tcPr>
          <w:p w14:paraId="6BEEA8BE"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1,5471</w:t>
            </w:r>
          </w:p>
        </w:tc>
        <w:tc>
          <w:tcPr>
            <w:tcW w:w="806" w:type="pct"/>
            <w:tcBorders>
              <w:top w:val="single" w:sz="4" w:space="0" w:color="FFFFFF"/>
            </w:tcBorders>
            <w:shd w:val="clear" w:color="auto" w:fill="auto"/>
            <w:vAlign w:val="center"/>
          </w:tcPr>
          <w:p w14:paraId="3DCC700A"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1,04</w:t>
            </w:r>
          </w:p>
        </w:tc>
        <w:tc>
          <w:tcPr>
            <w:tcW w:w="352" w:type="pct"/>
            <w:gridSpan w:val="2"/>
            <w:tcBorders>
              <w:top w:val="single" w:sz="4" w:space="0" w:color="FFFFFF"/>
            </w:tcBorders>
            <w:shd w:val="clear" w:color="auto" w:fill="auto"/>
            <w:vAlign w:val="center"/>
          </w:tcPr>
          <w:p w14:paraId="66F30978"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5,1469</w:t>
            </w:r>
          </w:p>
        </w:tc>
        <w:tc>
          <w:tcPr>
            <w:tcW w:w="352" w:type="pct"/>
            <w:tcBorders>
              <w:top w:val="single" w:sz="4" w:space="0" w:color="FFFFFF"/>
            </w:tcBorders>
            <w:shd w:val="clear" w:color="auto" w:fill="auto"/>
            <w:vAlign w:val="center"/>
          </w:tcPr>
          <w:p w14:paraId="14BF38A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1,5471</w:t>
            </w:r>
          </w:p>
        </w:tc>
        <w:tc>
          <w:tcPr>
            <w:tcW w:w="806" w:type="pct"/>
            <w:tcBorders>
              <w:top w:val="single" w:sz="4" w:space="0" w:color="FFFFFF"/>
            </w:tcBorders>
            <w:shd w:val="clear" w:color="auto" w:fill="auto"/>
            <w:vAlign w:val="center"/>
          </w:tcPr>
          <w:p w14:paraId="06EC51E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1,04</w:t>
            </w:r>
          </w:p>
        </w:tc>
        <w:tc>
          <w:tcPr>
            <w:tcW w:w="352" w:type="pct"/>
            <w:gridSpan w:val="2"/>
            <w:tcBorders>
              <w:top w:val="single" w:sz="4" w:space="0" w:color="FFFFFF"/>
            </w:tcBorders>
            <w:shd w:val="clear" w:color="auto" w:fill="auto"/>
            <w:vAlign w:val="center"/>
          </w:tcPr>
          <w:p w14:paraId="330DF2F7"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5,1469</w:t>
            </w:r>
          </w:p>
        </w:tc>
        <w:tc>
          <w:tcPr>
            <w:tcW w:w="352" w:type="pct"/>
            <w:tcBorders>
              <w:top w:val="single" w:sz="4" w:space="0" w:color="FFFFFF"/>
            </w:tcBorders>
            <w:shd w:val="clear" w:color="auto" w:fill="auto"/>
            <w:vAlign w:val="center"/>
          </w:tcPr>
          <w:p w14:paraId="392EB97C"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1,5471</w:t>
            </w:r>
          </w:p>
        </w:tc>
        <w:tc>
          <w:tcPr>
            <w:tcW w:w="806" w:type="pct"/>
            <w:tcBorders>
              <w:top w:val="single" w:sz="4" w:space="0" w:color="FFFFFF"/>
            </w:tcBorders>
            <w:shd w:val="clear" w:color="auto" w:fill="auto"/>
            <w:vAlign w:val="center"/>
          </w:tcPr>
          <w:p w14:paraId="508E9606"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1,04</w:t>
            </w:r>
          </w:p>
        </w:tc>
      </w:tr>
      <w:tr w:rsidR="000B5E4E" w:rsidRPr="00BA0797" w14:paraId="626934E5" w14:textId="77777777">
        <w:trPr>
          <w:cantSplit/>
          <w:jc w:val="center"/>
        </w:trPr>
        <w:tc>
          <w:tcPr>
            <w:tcW w:w="290" w:type="pct"/>
            <w:shd w:val="clear" w:color="auto" w:fill="auto"/>
            <w:vAlign w:val="center"/>
          </w:tcPr>
          <w:p w14:paraId="694C4B54"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2019</w:t>
            </w:r>
          </w:p>
        </w:tc>
        <w:tc>
          <w:tcPr>
            <w:tcW w:w="352" w:type="pct"/>
            <w:shd w:val="clear" w:color="auto" w:fill="auto"/>
            <w:vAlign w:val="center"/>
          </w:tcPr>
          <w:p w14:paraId="2EF2D186"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5,0229</w:t>
            </w:r>
          </w:p>
        </w:tc>
        <w:tc>
          <w:tcPr>
            <w:tcW w:w="525" w:type="pct"/>
            <w:shd w:val="clear" w:color="auto" w:fill="auto"/>
            <w:vAlign w:val="center"/>
          </w:tcPr>
          <w:p w14:paraId="345CCCC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1,5239</w:t>
            </w:r>
          </w:p>
        </w:tc>
        <w:tc>
          <w:tcPr>
            <w:tcW w:w="806" w:type="pct"/>
            <w:shd w:val="clear" w:color="auto" w:fill="auto"/>
            <w:vAlign w:val="center"/>
          </w:tcPr>
          <w:p w14:paraId="67280877"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1,024</w:t>
            </w:r>
          </w:p>
        </w:tc>
        <w:tc>
          <w:tcPr>
            <w:tcW w:w="352" w:type="pct"/>
            <w:gridSpan w:val="2"/>
            <w:shd w:val="clear" w:color="auto" w:fill="auto"/>
            <w:vAlign w:val="center"/>
          </w:tcPr>
          <w:p w14:paraId="05D99CD8"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5,0229</w:t>
            </w:r>
          </w:p>
        </w:tc>
        <w:tc>
          <w:tcPr>
            <w:tcW w:w="352" w:type="pct"/>
            <w:shd w:val="clear" w:color="auto" w:fill="auto"/>
            <w:vAlign w:val="center"/>
          </w:tcPr>
          <w:p w14:paraId="0862B54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1,5239</w:t>
            </w:r>
          </w:p>
        </w:tc>
        <w:tc>
          <w:tcPr>
            <w:tcW w:w="806" w:type="pct"/>
            <w:shd w:val="clear" w:color="auto" w:fill="auto"/>
            <w:vAlign w:val="center"/>
          </w:tcPr>
          <w:p w14:paraId="4DD04D96"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1,024</w:t>
            </w:r>
          </w:p>
        </w:tc>
        <w:tc>
          <w:tcPr>
            <w:tcW w:w="352" w:type="pct"/>
            <w:gridSpan w:val="2"/>
            <w:shd w:val="clear" w:color="auto" w:fill="auto"/>
            <w:vAlign w:val="center"/>
          </w:tcPr>
          <w:p w14:paraId="4B3D5E90"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5,0229</w:t>
            </w:r>
          </w:p>
        </w:tc>
        <w:tc>
          <w:tcPr>
            <w:tcW w:w="352" w:type="pct"/>
            <w:shd w:val="clear" w:color="auto" w:fill="auto"/>
            <w:vAlign w:val="center"/>
          </w:tcPr>
          <w:p w14:paraId="0C61A9CF"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1,5239</w:t>
            </w:r>
          </w:p>
        </w:tc>
        <w:tc>
          <w:tcPr>
            <w:tcW w:w="806" w:type="pct"/>
            <w:shd w:val="clear" w:color="auto" w:fill="auto"/>
            <w:vAlign w:val="center"/>
          </w:tcPr>
          <w:p w14:paraId="19BC2878"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1,024</w:t>
            </w:r>
          </w:p>
        </w:tc>
      </w:tr>
      <w:tr w:rsidR="000B5E4E" w:rsidRPr="00BA0797" w14:paraId="65BF88C0" w14:textId="77777777">
        <w:trPr>
          <w:cantSplit/>
          <w:jc w:val="center"/>
        </w:trPr>
        <w:tc>
          <w:tcPr>
            <w:tcW w:w="290" w:type="pct"/>
            <w:shd w:val="clear" w:color="auto" w:fill="auto"/>
            <w:vAlign w:val="center"/>
          </w:tcPr>
          <w:p w14:paraId="791F22F5"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2020</w:t>
            </w:r>
          </w:p>
        </w:tc>
        <w:tc>
          <w:tcPr>
            <w:tcW w:w="352" w:type="pct"/>
            <w:shd w:val="clear" w:color="auto" w:fill="auto"/>
            <w:vAlign w:val="center"/>
          </w:tcPr>
          <w:p w14:paraId="3A8D152E"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4,9019</w:t>
            </w:r>
          </w:p>
        </w:tc>
        <w:tc>
          <w:tcPr>
            <w:tcW w:w="525" w:type="pct"/>
            <w:shd w:val="clear" w:color="auto" w:fill="auto"/>
            <w:vAlign w:val="center"/>
          </w:tcPr>
          <w:p w14:paraId="5172491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1,5011</w:t>
            </w:r>
          </w:p>
        </w:tc>
        <w:tc>
          <w:tcPr>
            <w:tcW w:w="806" w:type="pct"/>
            <w:shd w:val="clear" w:color="auto" w:fill="auto"/>
            <w:vAlign w:val="center"/>
          </w:tcPr>
          <w:p w14:paraId="286A1CB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1,009</w:t>
            </w:r>
          </w:p>
        </w:tc>
        <w:tc>
          <w:tcPr>
            <w:tcW w:w="352" w:type="pct"/>
            <w:gridSpan w:val="2"/>
            <w:shd w:val="clear" w:color="auto" w:fill="auto"/>
            <w:vAlign w:val="center"/>
          </w:tcPr>
          <w:p w14:paraId="09DB9463"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4,9019</w:t>
            </w:r>
          </w:p>
        </w:tc>
        <w:tc>
          <w:tcPr>
            <w:tcW w:w="352" w:type="pct"/>
            <w:shd w:val="clear" w:color="auto" w:fill="auto"/>
            <w:vAlign w:val="center"/>
          </w:tcPr>
          <w:p w14:paraId="47D84486"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1,5011</w:t>
            </w:r>
          </w:p>
        </w:tc>
        <w:tc>
          <w:tcPr>
            <w:tcW w:w="806" w:type="pct"/>
            <w:shd w:val="clear" w:color="auto" w:fill="auto"/>
            <w:vAlign w:val="center"/>
          </w:tcPr>
          <w:p w14:paraId="4EC9A91D"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1,009</w:t>
            </w:r>
          </w:p>
        </w:tc>
        <w:tc>
          <w:tcPr>
            <w:tcW w:w="352" w:type="pct"/>
            <w:gridSpan w:val="2"/>
            <w:shd w:val="clear" w:color="auto" w:fill="auto"/>
            <w:vAlign w:val="center"/>
          </w:tcPr>
          <w:p w14:paraId="29698E9C"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4,9019</w:t>
            </w:r>
          </w:p>
        </w:tc>
        <w:tc>
          <w:tcPr>
            <w:tcW w:w="352" w:type="pct"/>
            <w:shd w:val="clear" w:color="auto" w:fill="auto"/>
            <w:vAlign w:val="center"/>
          </w:tcPr>
          <w:p w14:paraId="5190BEAD"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1,5011</w:t>
            </w:r>
          </w:p>
        </w:tc>
        <w:tc>
          <w:tcPr>
            <w:tcW w:w="806" w:type="pct"/>
            <w:shd w:val="clear" w:color="auto" w:fill="auto"/>
            <w:vAlign w:val="center"/>
          </w:tcPr>
          <w:p w14:paraId="38EFE20B"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1,009</w:t>
            </w:r>
          </w:p>
        </w:tc>
      </w:tr>
      <w:tr w:rsidR="000B5E4E" w:rsidRPr="00BA0797" w14:paraId="5BDCB7AA" w14:textId="77777777">
        <w:trPr>
          <w:cantSplit/>
          <w:jc w:val="center"/>
        </w:trPr>
        <w:tc>
          <w:tcPr>
            <w:tcW w:w="290" w:type="pct"/>
            <w:shd w:val="clear" w:color="auto" w:fill="auto"/>
            <w:vAlign w:val="center"/>
          </w:tcPr>
          <w:p w14:paraId="7FEE15E6"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2021</w:t>
            </w:r>
          </w:p>
        </w:tc>
        <w:tc>
          <w:tcPr>
            <w:tcW w:w="352" w:type="pct"/>
            <w:shd w:val="clear" w:color="auto" w:fill="auto"/>
            <w:vAlign w:val="center"/>
          </w:tcPr>
          <w:p w14:paraId="6BCB04D3"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4,7839</w:t>
            </w:r>
          </w:p>
        </w:tc>
        <w:tc>
          <w:tcPr>
            <w:tcW w:w="525" w:type="pct"/>
            <w:shd w:val="clear" w:color="auto" w:fill="auto"/>
            <w:vAlign w:val="center"/>
          </w:tcPr>
          <w:p w14:paraId="6684FE9F"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1,4786</w:t>
            </w:r>
          </w:p>
        </w:tc>
        <w:tc>
          <w:tcPr>
            <w:tcW w:w="806" w:type="pct"/>
            <w:shd w:val="clear" w:color="auto" w:fill="auto"/>
            <w:vAlign w:val="center"/>
          </w:tcPr>
          <w:p w14:paraId="1729103A"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w:t>
            </w:r>
          </w:p>
        </w:tc>
        <w:tc>
          <w:tcPr>
            <w:tcW w:w="352" w:type="pct"/>
            <w:gridSpan w:val="2"/>
            <w:shd w:val="clear" w:color="auto" w:fill="auto"/>
            <w:vAlign w:val="center"/>
          </w:tcPr>
          <w:p w14:paraId="1D603B38"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4,7839</w:t>
            </w:r>
          </w:p>
        </w:tc>
        <w:tc>
          <w:tcPr>
            <w:tcW w:w="352" w:type="pct"/>
            <w:shd w:val="clear" w:color="auto" w:fill="auto"/>
            <w:vAlign w:val="center"/>
          </w:tcPr>
          <w:p w14:paraId="0FCC8506"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1,4786</w:t>
            </w:r>
          </w:p>
        </w:tc>
        <w:tc>
          <w:tcPr>
            <w:tcW w:w="806" w:type="pct"/>
            <w:shd w:val="clear" w:color="auto" w:fill="auto"/>
            <w:vAlign w:val="center"/>
          </w:tcPr>
          <w:p w14:paraId="3417FB11"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w:t>
            </w:r>
          </w:p>
        </w:tc>
        <w:tc>
          <w:tcPr>
            <w:tcW w:w="352" w:type="pct"/>
            <w:gridSpan w:val="2"/>
            <w:shd w:val="clear" w:color="auto" w:fill="auto"/>
            <w:vAlign w:val="center"/>
          </w:tcPr>
          <w:p w14:paraId="17078462"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4,7839</w:t>
            </w:r>
          </w:p>
        </w:tc>
        <w:tc>
          <w:tcPr>
            <w:tcW w:w="352" w:type="pct"/>
            <w:shd w:val="clear" w:color="auto" w:fill="auto"/>
            <w:vAlign w:val="center"/>
          </w:tcPr>
          <w:p w14:paraId="166E68D7"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1,4786</w:t>
            </w:r>
          </w:p>
        </w:tc>
        <w:tc>
          <w:tcPr>
            <w:tcW w:w="806" w:type="pct"/>
            <w:shd w:val="clear" w:color="auto" w:fill="auto"/>
            <w:vAlign w:val="center"/>
          </w:tcPr>
          <w:p w14:paraId="24B8AD4A"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w:t>
            </w:r>
          </w:p>
        </w:tc>
      </w:tr>
      <w:tr w:rsidR="000B5E4E" w:rsidRPr="00BA0797" w14:paraId="6C3887AC" w14:textId="77777777">
        <w:trPr>
          <w:cantSplit/>
          <w:jc w:val="center"/>
        </w:trPr>
        <w:tc>
          <w:tcPr>
            <w:tcW w:w="290" w:type="pct"/>
            <w:shd w:val="clear" w:color="auto" w:fill="auto"/>
            <w:vAlign w:val="center"/>
          </w:tcPr>
          <w:p w14:paraId="3D7ECF0C"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2022</w:t>
            </w:r>
          </w:p>
        </w:tc>
        <w:tc>
          <w:tcPr>
            <w:tcW w:w="352" w:type="pct"/>
            <w:shd w:val="clear" w:color="auto" w:fill="auto"/>
            <w:vAlign w:val="center"/>
          </w:tcPr>
          <w:p w14:paraId="44D9D47A"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4,6687</w:t>
            </w:r>
          </w:p>
        </w:tc>
        <w:tc>
          <w:tcPr>
            <w:tcW w:w="525" w:type="pct"/>
            <w:shd w:val="clear" w:color="auto" w:fill="auto"/>
            <w:vAlign w:val="center"/>
          </w:tcPr>
          <w:p w14:paraId="73B93358"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1,4564</w:t>
            </w:r>
          </w:p>
        </w:tc>
        <w:tc>
          <w:tcPr>
            <w:tcW w:w="806" w:type="pct"/>
            <w:shd w:val="clear" w:color="auto" w:fill="auto"/>
            <w:vAlign w:val="center"/>
          </w:tcPr>
          <w:p w14:paraId="22F3ADCF"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w:t>
            </w:r>
          </w:p>
        </w:tc>
        <w:tc>
          <w:tcPr>
            <w:tcW w:w="352" w:type="pct"/>
            <w:gridSpan w:val="2"/>
            <w:shd w:val="clear" w:color="auto" w:fill="auto"/>
            <w:vAlign w:val="center"/>
          </w:tcPr>
          <w:p w14:paraId="795F94F8"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4,6687</w:t>
            </w:r>
          </w:p>
        </w:tc>
        <w:tc>
          <w:tcPr>
            <w:tcW w:w="352" w:type="pct"/>
            <w:shd w:val="clear" w:color="auto" w:fill="auto"/>
            <w:vAlign w:val="center"/>
          </w:tcPr>
          <w:p w14:paraId="62E2E5D4"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1,4564</w:t>
            </w:r>
          </w:p>
        </w:tc>
        <w:tc>
          <w:tcPr>
            <w:tcW w:w="806" w:type="pct"/>
            <w:shd w:val="clear" w:color="auto" w:fill="auto"/>
            <w:vAlign w:val="center"/>
          </w:tcPr>
          <w:p w14:paraId="3597DA0C"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w:t>
            </w:r>
          </w:p>
        </w:tc>
        <w:tc>
          <w:tcPr>
            <w:tcW w:w="352" w:type="pct"/>
            <w:gridSpan w:val="2"/>
            <w:shd w:val="clear" w:color="auto" w:fill="auto"/>
            <w:vAlign w:val="center"/>
          </w:tcPr>
          <w:p w14:paraId="1D94C4A5"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4,6687</w:t>
            </w:r>
          </w:p>
        </w:tc>
        <w:tc>
          <w:tcPr>
            <w:tcW w:w="352" w:type="pct"/>
            <w:shd w:val="clear" w:color="auto" w:fill="auto"/>
            <w:vAlign w:val="center"/>
          </w:tcPr>
          <w:p w14:paraId="6F48AFF3"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1,4564</w:t>
            </w:r>
          </w:p>
        </w:tc>
        <w:tc>
          <w:tcPr>
            <w:tcW w:w="806" w:type="pct"/>
            <w:shd w:val="clear" w:color="auto" w:fill="auto"/>
            <w:vAlign w:val="center"/>
          </w:tcPr>
          <w:p w14:paraId="5292FE74" w14:textId="77777777" w:rsidR="000B5E4E" w:rsidRPr="00BA0797" w:rsidRDefault="000B5E4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1,00</w:t>
            </w:r>
          </w:p>
        </w:tc>
      </w:tr>
    </w:tbl>
    <w:p w14:paraId="4FB9C207" w14:textId="77777777" w:rsidR="00056CA2" w:rsidRPr="00BA0797" w:rsidRDefault="00056CA2" w:rsidP="00BA0797">
      <w:pPr>
        <w:spacing w:after="0" w:line="360" w:lineRule="auto"/>
        <w:contextualSpacing/>
        <w:jc w:val="both"/>
        <w:rPr>
          <w:rFonts w:ascii="Myriad Pro" w:hAnsi="Myriad Pro"/>
          <w:b/>
          <w:sz w:val="26"/>
          <w:szCs w:val="26"/>
        </w:rPr>
      </w:pPr>
    </w:p>
    <w:p w14:paraId="245559CA" w14:textId="77777777" w:rsidR="00056CA2" w:rsidRPr="00BA0797" w:rsidRDefault="00056CA2" w:rsidP="00123FC5">
      <w:pPr>
        <w:keepNext/>
        <w:keepLines/>
        <w:numPr>
          <w:ilvl w:val="0"/>
          <w:numId w:val="74"/>
        </w:numPr>
        <w:spacing w:before="40" w:after="0" w:line="360" w:lineRule="auto"/>
        <w:ind w:left="567" w:hanging="567"/>
        <w:jc w:val="both"/>
        <w:outlineLvl w:val="2"/>
        <w:rPr>
          <w:rFonts w:ascii="Myriad Pro" w:hAnsi="Myriad Pro"/>
          <w:b/>
          <w:color w:val="385623"/>
          <w:sz w:val="28"/>
          <w:szCs w:val="28"/>
        </w:rPr>
      </w:pPr>
      <w:r w:rsidRPr="00BA0797">
        <w:rPr>
          <w:rFonts w:ascii="Myriad Pro" w:hAnsi="Myriad Pro"/>
        </w:rPr>
        <w:br w:type="page"/>
      </w:r>
      <w:bookmarkStart w:id="79" w:name="_Toc40826299"/>
      <w:bookmarkStart w:id="80" w:name="_Toc41256473"/>
      <w:r w:rsidRPr="0080531F">
        <w:rPr>
          <w:rFonts w:ascii="Myriad Pro" w:eastAsia="Times New Roman" w:hAnsi="Myriad Pro"/>
          <w:b/>
          <w:color w:val="4F6228"/>
          <w:sz w:val="28"/>
          <w:szCs w:val="28"/>
        </w:rPr>
        <w:lastRenderedPageBreak/>
        <w:t xml:space="preserve">Экспертиза обоснованности расчетов </w:t>
      </w:r>
      <w:r w:rsidR="00B11FE7" w:rsidRPr="0080531F">
        <w:rPr>
          <w:rFonts w:ascii="Myriad Pro" w:eastAsia="Times New Roman" w:hAnsi="Myriad Pro"/>
          <w:b/>
          <w:color w:val="4F6228"/>
          <w:sz w:val="28"/>
          <w:szCs w:val="28"/>
        </w:rPr>
        <w:t>Государственного комитета Псковской области по тарифам и энергетике</w:t>
      </w:r>
      <w:r w:rsidRPr="0080531F">
        <w:rPr>
          <w:rFonts w:ascii="Myriad Pro" w:eastAsia="Times New Roman" w:hAnsi="Myriad Pro"/>
          <w:b/>
          <w:color w:val="4F6228"/>
          <w:sz w:val="28"/>
          <w:szCs w:val="28"/>
        </w:rPr>
        <w:t xml:space="preserve"> по статьям неподконтрольных расходов на 2019 год.</w:t>
      </w:r>
      <w:bookmarkEnd w:id="79"/>
      <w:bookmarkEnd w:id="80"/>
    </w:p>
    <w:p w14:paraId="79626CA7" w14:textId="77777777" w:rsidR="00453748" w:rsidRPr="00BA0797" w:rsidRDefault="00453748"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п. 11 Методических указаний </w:t>
      </w:r>
      <w:r w:rsidR="00071278" w:rsidRPr="00BA0797">
        <w:rPr>
          <w:rFonts w:ascii="Myriad Pro" w:hAnsi="Myriad Pro"/>
          <w:sz w:val="26"/>
          <w:szCs w:val="26"/>
        </w:rPr>
        <w:t xml:space="preserve">№ 98-э </w:t>
      </w:r>
      <w:r w:rsidRPr="00BA0797">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BA0797">
        <w:rPr>
          <w:rFonts w:ascii="Myriad Pro" w:hAnsi="Myriad Pro"/>
          <w:sz w:val="26"/>
          <w:szCs w:val="26"/>
        </w:rPr>
        <w:t>го</w:t>
      </w:r>
      <w:proofErr w:type="spellEnd"/>
      <w:r w:rsidRPr="00BA0797">
        <w:rPr>
          <w:rFonts w:ascii="Myriad Pro" w:hAnsi="Myriad Pro"/>
          <w:sz w:val="26"/>
          <w:szCs w:val="26"/>
        </w:rPr>
        <w:t xml:space="preserve"> года долгосрочного периода регулирования, включают в себя:</w:t>
      </w:r>
    </w:p>
    <w:p w14:paraId="4FEF2D71" w14:textId="77777777" w:rsidR="00453748" w:rsidRPr="00BA0797" w:rsidRDefault="00453748" w:rsidP="000862D5">
      <w:pPr>
        <w:widowControl w:val="0"/>
        <w:numPr>
          <w:ilvl w:val="0"/>
          <w:numId w:val="73"/>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расходы на финансирование капитальных вложений из прибыли (в соответствии с средств</w:t>
      </w:r>
      <w:r w:rsidR="000C4DFD" w:rsidRPr="00BA0797">
        <w:rPr>
          <w:rFonts w:ascii="Myriad Pro" w:hAnsi="Myriad Pro"/>
          <w:sz w:val="26"/>
          <w:szCs w:val="26"/>
        </w:rPr>
        <w:t>ами</w:t>
      </w:r>
      <w:r w:rsidRPr="00BA0797">
        <w:rPr>
          <w:rFonts w:ascii="Myriad Pro" w:hAnsi="Myriad Pro"/>
          <w:sz w:val="26"/>
          <w:szCs w:val="26"/>
        </w:rPr>
        <w:t>, направляемы</w:t>
      </w:r>
      <w:r w:rsidR="000C4DFD" w:rsidRPr="00BA0797">
        <w:rPr>
          <w:rFonts w:ascii="Myriad Pro" w:hAnsi="Myriad Pro"/>
          <w:sz w:val="26"/>
          <w:szCs w:val="26"/>
        </w:rPr>
        <w:t>ми</w:t>
      </w:r>
      <w:r w:rsidRPr="00BA0797">
        <w:rPr>
          <w:rFonts w:ascii="Myriad Pro" w:hAnsi="Myriad Pro"/>
          <w:sz w:val="26"/>
          <w:szCs w:val="26"/>
        </w:rPr>
        <w:t xml:space="preserve"> на финансирование капитальных вложений</w:t>
      </w:r>
      <w:r w:rsidR="000C4DFD" w:rsidRPr="00BA0797">
        <w:rPr>
          <w:rFonts w:ascii="Myriad Pro" w:hAnsi="Myriad Pro"/>
          <w:sz w:val="26"/>
          <w:szCs w:val="26"/>
        </w:rPr>
        <w:t>)</w:t>
      </w:r>
      <w:r w:rsidRPr="00BA0797">
        <w:rPr>
          <w:rFonts w:ascii="Myriad Pro" w:hAnsi="Myriad Pro"/>
          <w:sz w:val="26"/>
          <w:szCs w:val="26"/>
        </w:rPr>
        <w:t xml:space="preserve">,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(пунктом 32 Основ ценообразования). </w:t>
      </w:r>
      <w:r w:rsidR="000862D5" w:rsidRPr="000862D5">
        <w:rPr>
          <w:rFonts w:ascii="Myriad Pro" w:hAnsi="Myriad Pro"/>
          <w:sz w:val="26"/>
          <w:szCs w:val="26"/>
        </w:rPr>
        <w:t>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25AF1BBF" w14:textId="77777777" w:rsidR="00453748" w:rsidRPr="00BA0797" w:rsidRDefault="00453748" w:rsidP="00123FC5">
      <w:pPr>
        <w:numPr>
          <w:ilvl w:val="0"/>
          <w:numId w:val="73"/>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оплату налогов на прибыль, имущество и иных налогов (в соответствии с пунктами 20 и 28 Основ ценообразования);</w:t>
      </w:r>
    </w:p>
    <w:p w14:paraId="49C8441B" w14:textId="77777777" w:rsidR="00453748" w:rsidRPr="00BA0797" w:rsidRDefault="00453748" w:rsidP="00123FC5">
      <w:pPr>
        <w:numPr>
          <w:ilvl w:val="0"/>
          <w:numId w:val="73"/>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lastRenderedPageBreak/>
        <w:t>амортизацию основных средств (в соответствии с пунктом 27 Основ ценообразования);</w:t>
      </w:r>
    </w:p>
    <w:p w14:paraId="22E991DB" w14:textId="77777777" w:rsidR="00453748" w:rsidRPr="00BA0797" w:rsidRDefault="00453748" w:rsidP="00123FC5">
      <w:pPr>
        <w:numPr>
          <w:ilvl w:val="0"/>
          <w:numId w:val="73"/>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758D546C" w14:textId="77777777" w:rsidR="00453748" w:rsidRPr="00BA0797" w:rsidRDefault="00453748" w:rsidP="00123FC5">
      <w:pPr>
        <w:numPr>
          <w:ilvl w:val="0"/>
          <w:numId w:val="73"/>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расходы, связанные с компенсацией выпадающих доходов, предусмотренных пунктом 87 Основ ценообразования;</w:t>
      </w:r>
    </w:p>
    <w:p w14:paraId="49ECB995" w14:textId="77777777" w:rsidR="00453748" w:rsidRPr="00BA0797" w:rsidRDefault="00453748" w:rsidP="00123FC5">
      <w:pPr>
        <w:numPr>
          <w:ilvl w:val="0"/>
          <w:numId w:val="73"/>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199856D5" w14:textId="77777777" w:rsidR="00453748" w:rsidRPr="00BA0797" w:rsidRDefault="00453748" w:rsidP="00123FC5">
      <w:pPr>
        <w:pStyle w:val="afff8"/>
        <w:numPr>
          <w:ilvl w:val="0"/>
          <w:numId w:val="73"/>
        </w:numPr>
        <w:tabs>
          <w:tab w:val="left" w:pos="1134"/>
        </w:tabs>
        <w:spacing w:after="0"/>
        <w:ind w:left="1134" w:hanging="567"/>
      </w:pPr>
      <w:r w:rsidRPr="00BA0797">
        <w:t>прочие расходы, учитываемые при установлении тарифов на i-й год долгосрочного периода регулирования.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10"/>
        <w:gridCol w:w="2806"/>
        <w:gridCol w:w="1038"/>
        <w:gridCol w:w="1077"/>
        <w:gridCol w:w="1002"/>
        <w:gridCol w:w="1039"/>
        <w:gridCol w:w="1039"/>
        <w:gridCol w:w="859"/>
      </w:tblGrid>
      <w:tr w:rsidR="00056CA2" w:rsidRPr="001B7BAC" w14:paraId="231D275A" w14:textId="77777777">
        <w:trPr>
          <w:cantSplit/>
        </w:trPr>
        <w:tc>
          <w:tcPr>
            <w:tcW w:w="33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447EAB8"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 xml:space="preserve">№ </w:t>
            </w:r>
            <w:proofErr w:type="spellStart"/>
            <w:r w:rsidRPr="001B7BAC">
              <w:rPr>
                <w:rFonts w:ascii="Myriad Pro" w:eastAsia="Times New Roman" w:hAnsi="Myriad Pro"/>
                <w:b/>
                <w:color w:val="FFFFFF"/>
                <w:sz w:val="18"/>
                <w:szCs w:val="18"/>
                <w:lang w:eastAsia="ru-RU"/>
              </w:rPr>
              <w:t>п.п</w:t>
            </w:r>
            <w:proofErr w:type="spellEnd"/>
            <w:r w:rsidRPr="001B7BAC">
              <w:rPr>
                <w:rFonts w:ascii="Myriad Pro" w:eastAsia="Times New Roman" w:hAnsi="Myriad Pro"/>
                <w:b/>
                <w:color w:val="FFFFFF"/>
                <w:sz w:val="18"/>
                <w:szCs w:val="18"/>
                <w:lang w:eastAsia="ru-RU"/>
              </w:rPr>
              <w:t>.</w:t>
            </w:r>
          </w:p>
        </w:tc>
        <w:tc>
          <w:tcPr>
            <w:tcW w:w="136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604574E"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Наименование статьи расходов</w:t>
            </w:r>
          </w:p>
        </w:tc>
        <w:tc>
          <w:tcPr>
            <w:tcW w:w="5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F962998"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Факт за 2017, тыс. руб.</w:t>
            </w:r>
          </w:p>
        </w:tc>
        <w:tc>
          <w:tcPr>
            <w:tcW w:w="1131"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EC69964" w14:textId="77777777" w:rsidR="003F788C" w:rsidRPr="001B7BAC" w:rsidRDefault="0048184F"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 xml:space="preserve">Предложено </w:t>
            </w:r>
            <w:r w:rsidR="003F788C" w:rsidRPr="001B7BAC">
              <w:rPr>
                <w:rFonts w:ascii="Myriad Pro" w:eastAsia="Times New Roman" w:hAnsi="Myriad Pro"/>
                <w:b/>
                <w:color w:val="FFFFFF"/>
                <w:sz w:val="18"/>
                <w:szCs w:val="18"/>
                <w:lang w:eastAsia="ru-RU"/>
              </w:rPr>
              <w:t xml:space="preserve">филиалом ПАО </w:t>
            </w:r>
            <w:r w:rsidR="00586D28" w:rsidRPr="001B7BAC">
              <w:rPr>
                <w:rFonts w:ascii="Myriad Pro" w:eastAsia="Times New Roman" w:hAnsi="Myriad Pro"/>
                <w:b/>
                <w:color w:val="FFFFFF"/>
                <w:sz w:val="18"/>
                <w:szCs w:val="18"/>
                <w:lang w:eastAsia="ru-RU"/>
              </w:rPr>
              <w:t>«</w:t>
            </w:r>
            <w:r w:rsidR="003F788C" w:rsidRPr="001B7BAC">
              <w:rPr>
                <w:rFonts w:ascii="Myriad Pro" w:eastAsia="Times New Roman" w:hAnsi="Myriad Pro"/>
                <w:b/>
                <w:color w:val="FFFFFF"/>
                <w:sz w:val="18"/>
                <w:szCs w:val="18"/>
                <w:lang w:eastAsia="ru-RU"/>
              </w:rPr>
              <w:t>МРСК Северо-Запада</w:t>
            </w:r>
            <w:r w:rsidR="00586D28" w:rsidRPr="001B7BAC">
              <w:rPr>
                <w:rFonts w:ascii="Myriad Pro" w:eastAsia="Times New Roman" w:hAnsi="Myriad Pro"/>
                <w:b/>
                <w:color w:val="FFFFFF"/>
                <w:sz w:val="18"/>
                <w:szCs w:val="18"/>
                <w:lang w:eastAsia="ru-RU"/>
              </w:rPr>
              <w:t>»</w:t>
            </w:r>
            <w:r w:rsidR="003F788C" w:rsidRPr="001B7BAC">
              <w:rPr>
                <w:rFonts w:ascii="Myriad Pro" w:eastAsia="Times New Roman" w:hAnsi="Myriad Pro"/>
                <w:b/>
                <w:color w:val="FFFFFF"/>
                <w:sz w:val="18"/>
                <w:szCs w:val="18"/>
                <w:lang w:eastAsia="ru-RU"/>
              </w:rPr>
              <w:t xml:space="preserve"> </w:t>
            </w:r>
            <w:r w:rsidR="00586D28" w:rsidRPr="001B7BAC">
              <w:rPr>
                <w:rFonts w:ascii="Myriad Pro" w:eastAsia="Times New Roman" w:hAnsi="Myriad Pro"/>
                <w:b/>
                <w:color w:val="FFFFFF"/>
                <w:sz w:val="18"/>
                <w:szCs w:val="18"/>
                <w:lang w:eastAsia="ru-RU"/>
              </w:rPr>
              <w:t>«</w:t>
            </w:r>
            <w:r w:rsidR="003F788C" w:rsidRPr="001B7BAC">
              <w:rPr>
                <w:rFonts w:ascii="Myriad Pro" w:eastAsia="Times New Roman" w:hAnsi="Myriad Pro"/>
                <w:b/>
                <w:color w:val="FFFFFF"/>
                <w:sz w:val="18"/>
                <w:szCs w:val="18"/>
                <w:lang w:eastAsia="ru-RU"/>
              </w:rPr>
              <w:t>Псковэнерго</w:t>
            </w:r>
            <w:r w:rsidR="00586D28" w:rsidRPr="001B7BAC">
              <w:rPr>
                <w:rFonts w:ascii="Myriad Pro" w:eastAsia="Times New Roman" w:hAnsi="Myriad Pro"/>
                <w:b/>
                <w:color w:val="FFFFFF"/>
                <w:sz w:val="18"/>
                <w:szCs w:val="18"/>
                <w:lang w:eastAsia="ru-RU"/>
              </w:rPr>
              <w:t>»</w:t>
            </w:r>
            <w:r w:rsidR="009C7B3E" w:rsidRPr="001B7BAC">
              <w:rPr>
                <w:rFonts w:ascii="Myriad Pro" w:eastAsia="Times New Roman" w:hAnsi="Myriad Pro"/>
                <w:b/>
                <w:color w:val="FFFFFF"/>
                <w:sz w:val="18"/>
                <w:szCs w:val="18"/>
                <w:lang w:eastAsia="ru-RU"/>
              </w:rPr>
              <w:t xml:space="preserve"> </w:t>
            </w:r>
            <w:r w:rsidR="003F788C" w:rsidRPr="001B7BAC">
              <w:rPr>
                <w:rFonts w:ascii="Myriad Pro" w:eastAsia="Times New Roman" w:hAnsi="Myriad Pro"/>
                <w:b/>
                <w:color w:val="FFFFFF"/>
                <w:sz w:val="18"/>
                <w:szCs w:val="18"/>
                <w:lang w:eastAsia="ru-RU"/>
              </w:rPr>
              <w:t>на 2019, тыс. руб.</w:t>
            </w:r>
          </w:p>
        </w:tc>
        <w:tc>
          <w:tcPr>
            <w:tcW w:w="5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3F75DD4"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ТБР на 2019, тыс. руб.</w:t>
            </w:r>
          </w:p>
        </w:tc>
        <w:tc>
          <w:tcPr>
            <w:tcW w:w="5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3D77951"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ТБР / заявка на 2019, %</w:t>
            </w:r>
          </w:p>
        </w:tc>
        <w:tc>
          <w:tcPr>
            <w:tcW w:w="47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C55D01A"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ТБР на 2019 /факт за 2017, %</w:t>
            </w:r>
          </w:p>
        </w:tc>
      </w:tr>
      <w:tr w:rsidR="00056CA2" w:rsidRPr="001B7BAC" w14:paraId="31C3A9EE" w14:textId="77777777">
        <w:trPr>
          <w:cantSplit/>
        </w:trPr>
        <w:tc>
          <w:tcPr>
            <w:tcW w:w="33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07B5A20"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p>
        </w:tc>
        <w:tc>
          <w:tcPr>
            <w:tcW w:w="1366"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73D3A78"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p>
        </w:tc>
        <w:tc>
          <w:tcPr>
            <w:tcW w:w="56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2F8D3F3"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p>
        </w:tc>
        <w:tc>
          <w:tcPr>
            <w:tcW w:w="58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EE8009F" w14:textId="77777777" w:rsidR="003F788C" w:rsidRPr="001B7BAC" w:rsidRDefault="006D5143"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27.04.18</w:t>
            </w:r>
          </w:p>
        </w:tc>
        <w:tc>
          <w:tcPr>
            <w:tcW w:w="5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56CAA75" w14:textId="77777777" w:rsidR="003F788C" w:rsidRPr="001B7BAC" w:rsidRDefault="006D5143" w:rsidP="00BA0797">
            <w:pPr>
              <w:spacing w:after="0" w:line="240" w:lineRule="auto"/>
              <w:jc w:val="center"/>
              <w:rPr>
                <w:rFonts w:ascii="Myriad Pro" w:eastAsia="Times New Roman" w:hAnsi="Myriad Pro"/>
                <w:b/>
                <w:color w:val="FFFFFF"/>
                <w:sz w:val="18"/>
                <w:szCs w:val="18"/>
                <w:lang w:eastAsia="ru-RU"/>
              </w:rPr>
            </w:pPr>
            <w:r w:rsidRPr="001B7BAC">
              <w:rPr>
                <w:rFonts w:ascii="Myriad Pro" w:eastAsia="Times New Roman" w:hAnsi="Myriad Pro"/>
                <w:b/>
                <w:color w:val="FFFFFF"/>
                <w:sz w:val="18"/>
                <w:szCs w:val="18"/>
                <w:lang w:eastAsia="ru-RU"/>
              </w:rPr>
              <w:t>22.11.18</w:t>
            </w:r>
          </w:p>
        </w:tc>
        <w:tc>
          <w:tcPr>
            <w:tcW w:w="56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4D4040E"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p>
        </w:tc>
        <w:tc>
          <w:tcPr>
            <w:tcW w:w="56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4AC2D61"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p>
        </w:tc>
        <w:tc>
          <w:tcPr>
            <w:tcW w:w="47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C55C717" w14:textId="77777777" w:rsidR="003F788C" w:rsidRPr="001B7BAC" w:rsidRDefault="003F788C" w:rsidP="00BA0797">
            <w:pPr>
              <w:spacing w:after="0" w:line="240" w:lineRule="auto"/>
              <w:jc w:val="center"/>
              <w:rPr>
                <w:rFonts w:ascii="Myriad Pro" w:eastAsia="Times New Roman" w:hAnsi="Myriad Pro"/>
                <w:b/>
                <w:color w:val="FFFFFF"/>
                <w:sz w:val="18"/>
                <w:szCs w:val="18"/>
                <w:lang w:eastAsia="ru-RU"/>
              </w:rPr>
            </w:pPr>
          </w:p>
        </w:tc>
      </w:tr>
      <w:tr w:rsidR="003F788C" w:rsidRPr="001B7BAC" w14:paraId="400D6CBE" w14:textId="77777777">
        <w:trPr>
          <w:cantSplit/>
        </w:trPr>
        <w:tc>
          <w:tcPr>
            <w:tcW w:w="335" w:type="pct"/>
            <w:tcBorders>
              <w:top w:val="single" w:sz="4" w:space="0" w:color="FFFFFF"/>
            </w:tcBorders>
            <w:shd w:val="clear" w:color="auto" w:fill="auto"/>
            <w:vAlign w:val="center"/>
          </w:tcPr>
          <w:p w14:paraId="3A5ACA94" w14:textId="77777777" w:rsidR="003F788C" w:rsidRPr="001B7BAC" w:rsidRDefault="003F788C"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1</w:t>
            </w:r>
          </w:p>
        </w:tc>
        <w:tc>
          <w:tcPr>
            <w:tcW w:w="1366" w:type="pct"/>
            <w:tcBorders>
              <w:top w:val="single" w:sz="4" w:space="0" w:color="FFFFFF"/>
            </w:tcBorders>
            <w:shd w:val="clear" w:color="auto" w:fill="auto"/>
            <w:vAlign w:val="center"/>
          </w:tcPr>
          <w:p w14:paraId="481A75AB" w14:textId="77777777" w:rsidR="003F788C" w:rsidRPr="001B7BAC" w:rsidRDefault="003F788C"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 xml:space="preserve">Оплата услуг ПАО </w:t>
            </w:r>
            <w:r w:rsidR="00586D28" w:rsidRPr="001B7BAC">
              <w:rPr>
                <w:rFonts w:ascii="Myriad Pro" w:eastAsia="Times New Roman" w:hAnsi="Myriad Pro"/>
                <w:sz w:val="18"/>
                <w:szCs w:val="18"/>
                <w:lang w:eastAsia="ru-RU"/>
              </w:rPr>
              <w:t>«</w:t>
            </w:r>
            <w:r w:rsidRPr="001B7BAC">
              <w:rPr>
                <w:rFonts w:ascii="Myriad Pro" w:eastAsia="Times New Roman" w:hAnsi="Myriad Pro"/>
                <w:sz w:val="18"/>
                <w:szCs w:val="18"/>
                <w:lang w:eastAsia="ru-RU"/>
              </w:rPr>
              <w:t>ФСК ЕЭС</w:t>
            </w:r>
            <w:r w:rsidR="00586D28" w:rsidRPr="001B7BAC">
              <w:rPr>
                <w:rFonts w:ascii="Myriad Pro" w:eastAsia="Times New Roman" w:hAnsi="Myriad Pro"/>
                <w:sz w:val="18"/>
                <w:szCs w:val="18"/>
                <w:lang w:eastAsia="ru-RU"/>
              </w:rPr>
              <w:t>»</w:t>
            </w:r>
          </w:p>
        </w:tc>
        <w:tc>
          <w:tcPr>
            <w:tcW w:w="565" w:type="pct"/>
            <w:tcBorders>
              <w:top w:val="single" w:sz="4" w:space="0" w:color="FFFFFF"/>
            </w:tcBorders>
            <w:shd w:val="clear" w:color="auto" w:fill="auto"/>
            <w:vAlign w:val="center"/>
          </w:tcPr>
          <w:p w14:paraId="3A20FC29"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78</w:t>
            </w:r>
            <w:r w:rsidR="00834137" w:rsidRPr="001B7BAC">
              <w:rPr>
                <w:rFonts w:ascii="Myriad Pro" w:eastAsia="Times New Roman" w:hAnsi="Myriad Pro"/>
                <w:bCs/>
                <w:sz w:val="18"/>
                <w:szCs w:val="18"/>
                <w:lang w:eastAsia="ru-RU"/>
              </w:rPr>
              <w:t>7 5</w:t>
            </w:r>
            <w:r w:rsidRPr="001B7BAC">
              <w:rPr>
                <w:rFonts w:ascii="Myriad Pro" w:eastAsia="Times New Roman" w:hAnsi="Myriad Pro"/>
                <w:bCs/>
                <w:sz w:val="18"/>
                <w:szCs w:val="18"/>
                <w:lang w:eastAsia="ru-RU"/>
              </w:rPr>
              <w:t>10</w:t>
            </w:r>
          </w:p>
        </w:tc>
        <w:tc>
          <w:tcPr>
            <w:tcW w:w="585" w:type="pct"/>
            <w:tcBorders>
              <w:top w:val="single" w:sz="4" w:space="0" w:color="FFFFFF"/>
            </w:tcBorders>
            <w:shd w:val="clear" w:color="auto" w:fill="auto"/>
            <w:vAlign w:val="center"/>
          </w:tcPr>
          <w:p w14:paraId="1E767EF9"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87</w:t>
            </w:r>
            <w:r w:rsidR="009C7B3E" w:rsidRPr="001B7BAC">
              <w:rPr>
                <w:rFonts w:ascii="Myriad Pro" w:eastAsia="Times New Roman" w:hAnsi="Myriad Pro"/>
                <w:bCs/>
                <w:sz w:val="18"/>
                <w:szCs w:val="18"/>
                <w:lang w:eastAsia="ru-RU"/>
              </w:rPr>
              <w:t>1 9</w:t>
            </w:r>
            <w:r w:rsidRPr="001B7BAC">
              <w:rPr>
                <w:rFonts w:ascii="Myriad Pro" w:eastAsia="Times New Roman" w:hAnsi="Myriad Pro"/>
                <w:bCs/>
                <w:sz w:val="18"/>
                <w:szCs w:val="18"/>
                <w:lang w:eastAsia="ru-RU"/>
              </w:rPr>
              <w:t>19</w:t>
            </w:r>
          </w:p>
        </w:tc>
        <w:tc>
          <w:tcPr>
            <w:tcW w:w="546" w:type="pct"/>
            <w:tcBorders>
              <w:top w:val="single" w:sz="4" w:space="0" w:color="FFFFFF"/>
            </w:tcBorders>
            <w:shd w:val="clear" w:color="auto" w:fill="auto"/>
            <w:vAlign w:val="center"/>
          </w:tcPr>
          <w:p w14:paraId="42F1D446"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87</w:t>
            </w:r>
            <w:r w:rsidR="009C7B3E" w:rsidRPr="001B7BAC">
              <w:rPr>
                <w:rFonts w:ascii="Myriad Pro" w:eastAsia="Times New Roman" w:hAnsi="Myriad Pro"/>
                <w:bCs/>
                <w:sz w:val="18"/>
                <w:szCs w:val="18"/>
                <w:lang w:eastAsia="ru-RU"/>
              </w:rPr>
              <w:t>1 9</w:t>
            </w:r>
            <w:r w:rsidRPr="001B7BAC">
              <w:rPr>
                <w:rFonts w:ascii="Myriad Pro" w:eastAsia="Times New Roman" w:hAnsi="Myriad Pro"/>
                <w:bCs/>
                <w:sz w:val="18"/>
                <w:szCs w:val="18"/>
                <w:lang w:eastAsia="ru-RU"/>
              </w:rPr>
              <w:t>19</w:t>
            </w:r>
          </w:p>
        </w:tc>
        <w:tc>
          <w:tcPr>
            <w:tcW w:w="565" w:type="pct"/>
            <w:tcBorders>
              <w:top w:val="single" w:sz="4" w:space="0" w:color="FFFFFF"/>
            </w:tcBorders>
            <w:shd w:val="clear" w:color="auto" w:fill="auto"/>
            <w:vAlign w:val="center"/>
          </w:tcPr>
          <w:p w14:paraId="526955A6"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84</w:t>
            </w:r>
            <w:r w:rsidR="009C7B3E" w:rsidRPr="001B7BAC">
              <w:rPr>
                <w:rFonts w:ascii="Myriad Pro" w:eastAsia="Times New Roman" w:hAnsi="Myriad Pro"/>
                <w:bCs/>
                <w:sz w:val="18"/>
                <w:szCs w:val="18"/>
                <w:lang w:eastAsia="ru-RU"/>
              </w:rPr>
              <w:t>2 1</w:t>
            </w:r>
            <w:r w:rsidRPr="001B7BAC">
              <w:rPr>
                <w:rFonts w:ascii="Myriad Pro" w:eastAsia="Times New Roman" w:hAnsi="Myriad Pro"/>
                <w:bCs/>
                <w:sz w:val="18"/>
                <w:szCs w:val="18"/>
                <w:lang w:eastAsia="ru-RU"/>
              </w:rPr>
              <w:t>58</w:t>
            </w:r>
          </w:p>
        </w:tc>
        <w:tc>
          <w:tcPr>
            <w:tcW w:w="565" w:type="pct"/>
            <w:tcBorders>
              <w:top w:val="single" w:sz="4" w:space="0" w:color="FFFFFF"/>
            </w:tcBorders>
            <w:shd w:val="clear" w:color="auto" w:fill="auto"/>
            <w:vAlign w:val="center"/>
          </w:tcPr>
          <w:p w14:paraId="2E07A170"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cs="Calibri"/>
                <w:bCs/>
                <w:sz w:val="18"/>
                <w:szCs w:val="18"/>
                <w:lang w:eastAsia="ru-RU"/>
              </w:rPr>
              <w:t>-3,4</w:t>
            </w:r>
          </w:p>
        </w:tc>
        <w:tc>
          <w:tcPr>
            <w:tcW w:w="471" w:type="pct"/>
            <w:tcBorders>
              <w:top w:val="single" w:sz="4" w:space="0" w:color="FFFFFF"/>
            </w:tcBorders>
            <w:shd w:val="clear" w:color="auto" w:fill="auto"/>
            <w:vAlign w:val="center"/>
          </w:tcPr>
          <w:p w14:paraId="75C9213F"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cs="Calibri"/>
                <w:bCs/>
                <w:sz w:val="18"/>
                <w:szCs w:val="18"/>
                <w:lang w:eastAsia="ru-RU"/>
              </w:rPr>
              <w:t>6,9</w:t>
            </w:r>
          </w:p>
        </w:tc>
      </w:tr>
      <w:tr w:rsidR="003F788C" w:rsidRPr="001B7BAC" w14:paraId="00D33B88" w14:textId="77777777">
        <w:trPr>
          <w:cantSplit/>
        </w:trPr>
        <w:tc>
          <w:tcPr>
            <w:tcW w:w="335" w:type="pct"/>
            <w:shd w:val="clear" w:color="auto" w:fill="auto"/>
            <w:vAlign w:val="center"/>
          </w:tcPr>
          <w:p w14:paraId="5E117C6E" w14:textId="77777777" w:rsidR="003F788C" w:rsidRPr="001B7BAC" w:rsidRDefault="003F788C"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2</w:t>
            </w:r>
          </w:p>
        </w:tc>
        <w:tc>
          <w:tcPr>
            <w:tcW w:w="1366" w:type="pct"/>
            <w:shd w:val="clear" w:color="auto" w:fill="auto"/>
            <w:vAlign w:val="center"/>
          </w:tcPr>
          <w:p w14:paraId="5FDF65C5" w14:textId="77777777" w:rsidR="003F788C" w:rsidRPr="001B7BAC" w:rsidRDefault="003F788C"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Тепловая энергия на хоз. нужды</w:t>
            </w:r>
          </w:p>
        </w:tc>
        <w:tc>
          <w:tcPr>
            <w:tcW w:w="565" w:type="pct"/>
            <w:shd w:val="clear" w:color="auto" w:fill="auto"/>
            <w:vAlign w:val="center"/>
          </w:tcPr>
          <w:p w14:paraId="1850204B" w14:textId="77777777" w:rsidR="003F788C" w:rsidRPr="001B7BAC" w:rsidRDefault="003F788C"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0</w:t>
            </w:r>
          </w:p>
        </w:tc>
        <w:tc>
          <w:tcPr>
            <w:tcW w:w="585" w:type="pct"/>
            <w:shd w:val="clear" w:color="auto" w:fill="auto"/>
            <w:vAlign w:val="center"/>
          </w:tcPr>
          <w:p w14:paraId="54F39C09" w14:textId="77777777" w:rsidR="003F788C" w:rsidRPr="001B7BAC" w:rsidRDefault="003F788C"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0</w:t>
            </w:r>
          </w:p>
        </w:tc>
        <w:tc>
          <w:tcPr>
            <w:tcW w:w="546" w:type="pct"/>
            <w:shd w:val="clear" w:color="auto" w:fill="auto"/>
            <w:vAlign w:val="center"/>
          </w:tcPr>
          <w:p w14:paraId="20B5E75A" w14:textId="77777777" w:rsidR="003F788C" w:rsidRPr="001B7BAC" w:rsidRDefault="003F788C"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0</w:t>
            </w:r>
          </w:p>
        </w:tc>
        <w:tc>
          <w:tcPr>
            <w:tcW w:w="565" w:type="pct"/>
            <w:shd w:val="clear" w:color="auto" w:fill="auto"/>
            <w:vAlign w:val="center"/>
          </w:tcPr>
          <w:p w14:paraId="7D79389D" w14:textId="77777777" w:rsidR="003F788C" w:rsidRPr="001B7BAC" w:rsidRDefault="003F788C"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0</w:t>
            </w:r>
          </w:p>
        </w:tc>
        <w:tc>
          <w:tcPr>
            <w:tcW w:w="565" w:type="pct"/>
            <w:shd w:val="clear" w:color="auto" w:fill="auto"/>
            <w:vAlign w:val="center"/>
          </w:tcPr>
          <w:p w14:paraId="2E7DE5D5" w14:textId="77777777" w:rsidR="003F788C" w:rsidRPr="001B7BAC" w:rsidRDefault="003F788C" w:rsidP="00BA0797">
            <w:pPr>
              <w:spacing w:after="0" w:line="240" w:lineRule="auto"/>
              <w:jc w:val="center"/>
              <w:rPr>
                <w:rFonts w:ascii="Myriad Pro" w:eastAsia="Times New Roman" w:hAnsi="Myriad Pro" w:cs="Calibri"/>
                <w:bCs/>
                <w:sz w:val="18"/>
                <w:szCs w:val="18"/>
                <w:lang w:eastAsia="ru-RU"/>
              </w:rPr>
            </w:pPr>
          </w:p>
          <w:p w14:paraId="2EE6ED87"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0</w:t>
            </w:r>
          </w:p>
        </w:tc>
        <w:tc>
          <w:tcPr>
            <w:tcW w:w="471" w:type="pct"/>
            <w:shd w:val="clear" w:color="auto" w:fill="auto"/>
            <w:vAlign w:val="center"/>
          </w:tcPr>
          <w:p w14:paraId="6C332304"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0</w:t>
            </w:r>
          </w:p>
        </w:tc>
      </w:tr>
      <w:tr w:rsidR="003F788C" w:rsidRPr="001B7BAC" w14:paraId="00535FF7" w14:textId="77777777">
        <w:trPr>
          <w:cantSplit/>
        </w:trPr>
        <w:tc>
          <w:tcPr>
            <w:tcW w:w="335" w:type="pct"/>
            <w:shd w:val="clear" w:color="auto" w:fill="auto"/>
            <w:vAlign w:val="center"/>
          </w:tcPr>
          <w:p w14:paraId="429F7340" w14:textId="77777777" w:rsidR="003F788C"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3</w:t>
            </w:r>
          </w:p>
        </w:tc>
        <w:tc>
          <w:tcPr>
            <w:tcW w:w="1366" w:type="pct"/>
            <w:shd w:val="clear" w:color="auto" w:fill="auto"/>
            <w:vAlign w:val="center"/>
          </w:tcPr>
          <w:p w14:paraId="7A15237B" w14:textId="77777777" w:rsidR="003F788C" w:rsidRPr="001B7BAC" w:rsidRDefault="003F788C"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Плата за аренду имущества, всего, в том числе:</w:t>
            </w:r>
          </w:p>
        </w:tc>
        <w:tc>
          <w:tcPr>
            <w:tcW w:w="565" w:type="pct"/>
            <w:shd w:val="clear" w:color="auto" w:fill="auto"/>
            <w:vAlign w:val="center"/>
          </w:tcPr>
          <w:p w14:paraId="17FF2B0F" w14:textId="77777777" w:rsidR="003F788C" w:rsidRPr="001B7BAC" w:rsidRDefault="00834137"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5 0</w:t>
            </w:r>
            <w:r w:rsidR="003F788C" w:rsidRPr="001B7BAC">
              <w:rPr>
                <w:rFonts w:ascii="Myriad Pro" w:eastAsia="Times New Roman" w:hAnsi="Myriad Pro"/>
                <w:bCs/>
                <w:sz w:val="18"/>
                <w:szCs w:val="18"/>
                <w:lang w:eastAsia="ru-RU"/>
              </w:rPr>
              <w:t>84</w:t>
            </w:r>
          </w:p>
        </w:tc>
        <w:tc>
          <w:tcPr>
            <w:tcW w:w="585" w:type="pct"/>
            <w:shd w:val="clear" w:color="auto" w:fill="auto"/>
            <w:vAlign w:val="center"/>
          </w:tcPr>
          <w:p w14:paraId="33239E37"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2</w:t>
            </w:r>
            <w:r w:rsidR="009C7B3E" w:rsidRPr="001B7BAC">
              <w:rPr>
                <w:rFonts w:ascii="Myriad Pro" w:eastAsia="Times New Roman" w:hAnsi="Myriad Pro"/>
                <w:bCs/>
                <w:sz w:val="18"/>
                <w:szCs w:val="18"/>
                <w:lang w:eastAsia="ru-RU"/>
              </w:rPr>
              <w:t>2 1</w:t>
            </w:r>
            <w:r w:rsidRPr="001B7BAC">
              <w:rPr>
                <w:rFonts w:ascii="Myriad Pro" w:eastAsia="Times New Roman" w:hAnsi="Myriad Pro"/>
                <w:bCs/>
                <w:sz w:val="18"/>
                <w:szCs w:val="18"/>
                <w:lang w:eastAsia="ru-RU"/>
              </w:rPr>
              <w:t>41</w:t>
            </w:r>
          </w:p>
        </w:tc>
        <w:tc>
          <w:tcPr>
            <w:tcW w:w="546" w:type="pct"/>
            <w:shd w:val="clear" w:color="auto" w:fill="auto"/>
            <w:vAlign w:val="center"/>
          </w:tcPr>
          <w:p w14:paraId="78796D8F"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2</w:t>
            </w:r>
            <w:r w:rsidR="00834137" w:rsidRPr="001B7BAC">
              <w:rPr>
                <w:rFonts w:ascii="Myriad Pro" w:eastAsia="Times New Roman" w:hAnsi="Myriad Pro"/>
                <w:bCs/>
                <w:sz w:val="18"/>
                <w:szCs w:val="18"/>
                <w:lang w:eastAsia="ru-RU"/>
              </w:rPr>
              <w:t>4 2</w:t>
            </w:r>
            <w:r w:rsidRPr="001B7BAC">
              <w:rPr>
                <w:rFonts w:ascii="Myriad Pro" w:eastAsia="Times New Roman" w:hAnsi="Myriad Pro"/>
                <w:bCs/>
                <w:sz w:val="18"/>
                <w:szCs w:val="18"/>
                <w:lang w:eastAsia="ru-RU"/>
              </w:rPr>
              <w:t>21</w:t>
            </w:r>
          </w:p>
        </w:tc>
        <w:tc>
          <w:tcPr>
            <w:tcW w:w="565" w:type="pct"/>
            <w:shd w:val="clear" w:color="auto" w:fill="auto"/>
            <w:vAlign w:val="center"/>
          </w:tcPr>
          <w:p w14:paraId="656CEF06"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591</w:t>
            </w:r>
          </w:p>
        </w:tc>
        <w:tc>
          <w:tcPr>
            <w:tcW w:w="565" w:type="pct"/>
            <w:shd w:val="clear" w:color="auto" w:fill="auto"/>
            <w:vAlign w:val="center"/>
          </w:tcPr>
          <w:p w14:paraId="1F1A9E8F"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-97,6</w:t>
            </w:r>
          </w:p>
        </w:tc>
        <w:tc>
          <w:tcPr>
            <w:tcW w:w="471" w:type="pct"/>
            <w:shd w:val="clear" w:color="auto" w:fill="auto"/>
            <w:vAlign w:val="center"/>
          </w:tcPr>
          <w:p w14:paraId="5B41A492" w14:textId="77777777" w:rsidR="003F788C" w:rsidRPr="001B7BAC" w:rsidRDefault="003F788C"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-88,4</w:t>
            </w:r>
          </w:p>
        </w:tc>
      </w:tr>
      <w:tr w:rsidR="001E1A6A" w:rsidRPr="001B7BAC" w14:paraId="5BE287C2" w14:textId="77777777">
        <w:trPr>
          <w:cantSplit/>
        </w:trPr>
        <w:tc>
          <w:tcPr>
            <w:tcW w:w="335" w:type="pct"/>
            <w:shd w:val="clear" w:color="auto" w:fill="auto"/>
            <w:vAlign w:val="center"/>
          </w:tcPr>
          <w:p w14:paraId="199541ED" w14:textId="77777777" w:rsidR="001E1A6A"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4</w:t>
            </w:r>
          </w:p>
        </w:tc>
        <w:tc>
          <w:tcPr>
            <w:tcW w:w="1366" w:type="pct"/>
            <w:shd w:val="clear" w:color="auto" w:fill="auto"/>
            <w:vAlign w:val="center"/>
          </w:tcPr>
          <w:p w14:paraId="0E0EE79C" w14:textId="77777777" w:rsidR="001E1A6A" w:rsidRPr="001B7BAC" w:rsidRDefault="001E1A6A"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Налоги, всего, в том числе</w:t>
            </w:r>
          </w:p>
        </w:tc>
        <w:tc>
          <w:tcPr>
            <w:tcW w:w="565" w:type="pct"/>
            <w:shd w:val="clear" w:color="auto" w:fill="auto"/>
            <w:vAlign w:val="center"/>
          </w:tcPr>
          <w:p w14:paraId="6CD80A97"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6</w:t>
            </w:r>
            <w:r w:rsidR="009C7B3E" w:rsidRPr="001B7BAC">
              <w:rPr>
                <w:rFonts w:ascii="Myriad Pro" w:eastAsia="Times New Roman" w:hAnsi="Myriad Pro"/>
                <w:bCs/>
                <w:sz w:val="18"/>
                <w:szCs w:val="18"/>
                <w:lang w:eastAsia="ru-RU"/>
              </w:rPr>
              <w:t>2 1</w:t>
            </w:r>
            <w:r w:rsidRPr="001B7BAC">
              <w:rPr>
                <w:rFonts w:ascii="Myriad Pro" w:eastAsia="Times New Roman" w:hAnsi="Myriad Pro"/>
                <w:bCs/>
                <w:sz w:val="18"/>
                <w:szCs w:val="18"/>
                <w:lang w:eastAsia="ru-RU"/>
              </w:rPr>
              <w:t>20</w:t>
            </w:r>
          </w:p>
        </w:tc>
        <w:tc>
          <w:tcPr>
            <w:tcW w:w="585" w:type="pct"/>
            <w:shd w:val="clear" w:color="auto" w:fill="auto"/>
            <w:vAlign w:val="center"/>
          </w:tcPr>
          <w:p w14:paraId="371B3AB9"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7</w:t>
            </w:r>
            <w:r w:rsidR="00834137" w:rsidRPr="001B7BAC">
              <w:rPr>
                <w:rFonts w:ascii="Myriad Pro" w:eastAsia="Times New Roman" w:hAnsi="Myriad Pro"/>
                <w:bCs/>
                <w:sz w:val="18"/>
                <w:szCs w:val="18"/>
                <w:lang w:eastAsia="ru-RU"/>
              </w:rPr>
              <w:t>8 7</w:t>
            </w:r>
            <w:r w:rsidRPr="001B7BAC">
              <w:rPr>
                <w:rFonts w:ascii="Myriad Pro" w:eastAsia="Times New Roman" w:hAnsi="Myriad Pro"/>
                <w:bCs/>
                <w:sz w:val="18"/>
                <w:szCs w:val="18"/>
                <w:lang w:eastAsia="ru-RU"/>
              </w:rPr>
              <w:t>78</w:t>
            </w:r>
          </w:p>
        </w:tc>
        <w:tc>
          <w:tcPr>
            <w:tcW w:w="546" w:type="pct"/>
            <w:shd w:val="clear" w:color="auto" w:fill="auto"/>
            <w:vAlign w:val="center"/>
          </w:tcPr>
          <w:p w14:paraId="2AA89E9B"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7</w:t>
            </w:r>
            <w:r w:rsidR="00834137" w:rsidRPr="001B7BAC">
              <w:rPr>
                <w:rFonts w:ascii="Myriad Pro" w:eastAsia="Times New Roman" w:hAnsi="Myriad Pro"/>
                <w:bCs/>
                <w:sz w:val="18"/>
                <w:szCs w:val="18"/>
                <w:lang w:eastAsia="ru-RU"/>
              </w:rPr>
              <w:t>6 4</w:t>
            </w:r>
            <w:r w:rsidRPr="001B7BAC">
              <w:rPr>
                <w:rFonts w:ascii="Myriad Pro" w:eastAsia="Times New Roman" w:hAnsi="Myriad Pro"/>
                <w:bCs/>
                <w:sz w:val="18"/>
                <w:szCs w:val="18"/>
                <w:lang w:eastAsia="ru-RU"/>
              </w:rPr>
              <w:t>23</w:t>
            </w:r>
          </w:p>
        </w:tc>
        <w:tc>
          <w:tcPr>
            <w:tcW w:w="565" w:type="pct"/>
            <w:shd w:val="clear" w:color="auto" w:fill="auto"/>
            <w:vAlign w:val="center"/>
          </w:tcPr>
          <w:p w14:paraId="21D95A28"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7</w:t>
            </w:r>
            <w:r w:rsidR="009C7B3E" w:rsidRPr="001B7BAC">
              <w:rPr>
                <w:rFonts w:ascii="Myriad Pro" w:eastAsia="Times New Roman" w:hAnsi="Myriad Pro"/>
                <w:bCs/>
                <w:sz w:val="18"/>
                <w:szCs w:val="18"/>
                <w:lang w:eastAsia="ru-RU"/>
              </w:rPr>
              <w:t>3 1</w:t>
            </w:r>
            <w:r w:rsidRPr="001B7BAC">
              <w:rPr>
                <w:rFonts w:ascii="Myriad Pro" w:eastAsia="Times New Roman" w:hAnsi="Myriad Pro"/>
                <w:bCs/>
                <w:sz w:val="18"/>
                <w:szCs w:val="18"/>
                <w:lang w:eastAsia="ru-RU"/>
              </w:rPr>
              <w:t>54</w:t>
            </w:r>
          </w:p>
        </w:tc>
        <w:tc>
          <w:tcPr>
            <w:tcW w:w="565" w:type="pct"/>
            <w:shd w:val="clear" w:color="auto" w:fill="auto"/>
            <w:vAlign w:val="center"/>
          </w:tcPr>
          <w:p w14:paraId="2A646CB3"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-4,3</w:t>
            </w:r>
          </w:p>
        </w:tc>
        <w:tc>
          <w:tcPr>
            <w:tcW w:w="471" w:type="pct"/>
            <w:shd w:val="clear" w:color="auto" w:fill="auto"/>
            <w:vAlign w:val="center"/>
          </w:tcPr>
          <w:p w14:paraId="69AAE365"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17,8</w:t>
            </w:r>
          </w:p>
        </w:tc>
      </w:tr>
      <w:tr w:rsidR="001E1A6A" w:rsidRPr="001B7BAC" w14:paraId="36F32685" w14:textId="77777777">
        <w:trPr>
          <w:cantSplit/>
        </w:trPr>
        <w:tc>
          <w:tcPr>
            <w:tcW w:w="335" w:type="pct"/>
            <w:shd w:val="clear" w:color="auto" w:fill="auto"/>
            <w:vAlign w:val="center"/>
          </w:tcPr>
          <w:p w14:paraId="1C7F172A" w14:textId="77777777" w:rsidR="001E1A6A"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5</w:t>
            </w:r>
          </w:p>
        </w:tc>
        <w:tc>
          <w:tcPr>
            <w:tcW w:w="1366" w:type="pct"/>
            <w:shd w:val="clear" w:color="auto" w:fill="auto"/>
            <w:vAlign w:val="center"/>
          </w:tcPr>
          <w:p w14:paraId="52A85922" w14:textId="77777777" w:rsidR="001E1A6A" w:rsidRPr="001B7BAC" w:rsidRDefault="001E1A6A"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Отчисления на социальные нужды</w:t>
            </w:r>
          </w:p>
        </w:tc>
        <w:tc>
          <w:tcPr>
            <w:tcW w:w="565" w:type="pct"/>
            <w:shd w:val="clear" w:color="auto" w:fill="auto"/>
            <w:vAlign w:val="center"/>
          </w:tcPr>
          <w:p w14:paraId="1F705401"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27</w:t>
            </w:r>
            <w:r w:rsidR="00834137" w:rsidRPr="001B7BAC">
              <w:rPr>
                <w:rFonts w:ascii="Myriad Pro" w:eastAsia="Times New Roman" w:hAnsi="Myriad Pro"/>
                <w:bCs/>
                <w:sz w:val="18"/>
                <w:szCs w:val="18"/>
                <w:lang w:eastAsia="ru-RU"/>
              </w:rPr>
              <w:t>0 9</w:t>
            </w:r>
            <w:r w:rsidRPr="001B7BAC">
              <w:rPr>
                <w:rFonts w:ascii="Myriad Pro" w:eastAsia="Times New Roman" w:hAnsi="Myriad Pro"/>
                <w:bCs/>
                <w:sz w:val="18"/>
                <w:szCs w:val="18"/>
                <w:lang w:eastAsia="ru-RU"/>
              </w:rPr>
              <w:t>99</w:t>
            </w:r>
          </w:p>
        </w:tc>
        <w:tc>
          <w:tcPr>
            <w:tcW w:w="585" w:type="pct"/>
            <w:shd w:val="clear" w:color="auto" w:fill="auto"/>
            <w:vAlign w:val="center"/>
          </w:tcPr>
          <w:p w14:paraId="33537E5C"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31</w:t>
            </w:r>
            <w:r w:rsidR="00834137" w:rsidRPr="001B7BAC">
              <w:rPr>
                <w:rFonts w:ascii="Myriad Pro" w:eastAsia="Times New Roman" w:hAnsi="Myriad Pro"/>
                <w:bCs/>
                <w:sz w:val="18"/>
                <w:szCs w:val="18"/>
                <w:lang w:eastAsia="ru-RU"/>
              </w:rPr>
              <w:t>6 6</w:t>
            </w:r>
            <w:r w:rsidRPr="001B7BAC">
              <w:rPr>
                <w:rFonts w:ascii="Myriad Pro" w:eastAsia="Times New Roman" w:hAnsi="Myriad Pro"/>
                <w:bCs/>
                <w:sz w:val="18"/>
                <w:szCs w:val="18"/>
                <w:lang w:eastAsia="ru-RU"/>
              </w:rPr>
              <w:t>07</w:t>
            </w:r>
          </w:p>
        </w:tc>
        <w:tc>
          <w:tcPr>
            <w:tcW w:w="546" w:type="pct"/>
            <w:shd w:val="clear" w:color="auto" w:fill="auto"/>
            <w:vAlign w:val="center"/>
          </w:tcPr>
          <w:p w14:paraId="25235AA7"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31</w:t>
            </w:r>
            <w:r w:rsidR="00834137" w:rsidRPr="001B7BAC">
              <w:rPr>
                <w:rFonts w:ascii="Myriad Pro" w:eastAsia="Times New Roman" w:hAnsi="Myriad Pro"/>
                <w:bCs/>
                <w:sz w:val="18"/>
                <w:szCs w:val="18"/>
                <w:lang w:eastAsia="ru-RU"/>
              </w:rPr>
              <w:t>6 6</w:t>
            </w:r>
            <w:r w:rsidRPr="001B7BAC">
              <w:rPr>
                <w:rFonts w:ascii="Myriad Pro" w:eastAsia="Times New Roman" w:hAnsi="Myriad Pro"/>
                <w:bCs/>
                <w:sz w:val="18"/>
                <w:szCs w:val="18"/>
                <w:lang w:eastAsia="ru-RU"/>
              </w:rPr>
              <w:t>07</w:t>
            </w:r>
          </w:p>
        </w:tc>
        <w:tc>
          <w:tcPr>
            <w:tcW w:w="565" w:type="pct"/>
            <w:shd w:val="clear" w:color="auto" w:fill="auto"/>
            <w:vAlign w:val="center"/>
          </w:tcPr>
          <w:p w14:paraId="58597A3B"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31</w:t>
            </w:r>
            <w:r w:rsidR="009C7B3E" w:rsidRPr="001B7BAC">
              <w:rPr>
                <w:rFonts w:ascii="Myriad Pro" w:eastAsia="Times New Roman" w:hAnsi="Myriad Pro"/>
                <w:bCs/>
                <w:sz w:val="18"/>
                <w:szCs w:val="18"/>
                <w:lang w:eastAsia="ru-RU"/>
              </w:rPr>
              <w:t>3 8</w:t>
            </w:r>
            <w:r w:rsidRPr="001B7BAC">
              <w:rPr>
                <w:rFonts w:ascii="Myriad Pro" w:eastAsia="Times New Roman" w:hAnsi="Myriad Pro"/>
                <w:bCs/>
                <w:sz w:val="18"/>
                <w:szCs w:val="18"/>
                <w:lang w:eastAsia="ru-RU"/>
              </w:rPr>
              <w:t>40</w:t>
            </w:r>
          </w:p>
        </w:tc>
        <w:tc>
          <w:tcPr>
            <w:tcW w:w="565" w:type="pct"/>
            <w:shd w:val="clear" w:color="auto" w:fill="auto"/>
            <w:vAlign w:val="center"/>
          </w:tcPr>
          <w:p w14:paraId="7BB300CC"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-0,9</w:t>
            </w:r>
          </w:p>
        </w:tc>
        <w:tc>
          <w:tcPr>
            <w:tcW w:w="471" w:type="pct"/>
            <w:shd w:val="clear" w:color="auto" w:fill="auto"/>
            <w:vAlign w:val="center"/>
          </w:tcPr>
          <w:p w14:paraId="1D328A5F"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15,8</w:t>
            </w:r>
          </w:p>
        </w:tc>
      </w:tr>
      <w:tr w:rsidR="001E1A6A" w:rsidRPr="001B7BAC" w14:paraId="4F5C2F79" w14:textId="77777777">
        <w:trPr>
          <w:cantSplit/>
        </w:trPr>
        <w:tc>
          <w:tcPr>
            <w:tcW w:w="335" w:type="pct"/>
            <w:shd w:val="clear" w:color="auto" w:fill="auto"/>
            <w:vAlign w:val="center"/>
          </w:tcPr>
          <w:p w14:paraId="29198526" w14:textId="77777777" w:rsidR="001E1A6A"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6</w:t>
            </w:r>
          </w:p>
        </w:tc>
        <w:tc>
          <w:tcPr>
            <w:tcW w:w="1366" w:type="pct"/>
            <w:shd w:val="clear" w:color="auto" w:fill="auto"/>
            <w:vAlign w:val="center"/>
          </w:tcPr>
          <w:p w14:paraId="5315CB8F" w14:textId="77777777" w:rsidR="001E1A6A" w:rsidRPr="001B7BAC" w:rsidRDefault="001E1A6A"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Амортизация</w:t>
            </w:r>
          </w:p>
        </w:tc>
        <w:tc>
          <w:tcPr>
            <w:tcW w:w="565" w:type="pct"/>
            <w:shd w:val="clear" w:color="auto" w:fill="auto"/>
            <w:vAlign w:val="center"/>
          </w:tcPr>
          <w:p w14:paraId="062F151A"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44</w:t>
            </w:r>
            <w:r w:rsidR="00834137" w:rsidRPr="001B7BAC">
              <w:rPr>
                <w:rFonts w:ascii="Myriad Pro" w:eastAsia="Times New Roman" w:hAnsi="Myriad Pro"/>
                <w:bCs/>
                <w:sz w:val="18"/>
                <w:szCs w:val="18"/>
                <w:lang w:eastAsia="ru-RU"/>
              </w:rPr>
              <w:t>5 5</w:t>
            </w:r>
            <w:r w:rsidRPr="001B7BAC">
              <w:rPr>
                <w:rFonts w:ascii="Myriad Pro" w:eastAsia="Times New Roman" w:hAnsi="Myriad Pro"/>
                <w:bCs/>
                <w:sz w:val="18"/>
                <w:szCs w:val="18"/>
                <w:lang w:eastAsia="ru-RU"/>
              </w:rPr>
              <w:t>99</w:t>
            </w:r>
          </w:p>
        </w:tc>
        <w:tc>
          <w:tcPr>
            <w:tcW w:w="585" w:type="pct"/>
            <w:shd w:val="clear" w:color="auto" w:fill="auto"/>
            <w:vAlign w:val="center"/>
          </w:tcPr>
          <w:p w14:paraId="57494C5A"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50</w:t>
            </w:r>
            <w:r w:rsidR="00834137" w:rsidRPr="001B7BAC">
              <w:rPr>
                <w:rFonts w:ascii="Myriad Pro" w:eastAsia="Times New Roman" w:hAnsi="Myriad Pro"/>
                <w:bCs/>
                <w:sz w:val="18"/>
                <w:szCs w:val="18"/>
                <w:lang w:eastAsia="ru-RU"/>
              </w:rPr>
              <w:t>7 5</w:t>
            </w:r>
            <w:r w:rsidRPr="001B7BAC">
              <w:rPr>
                <w:rFonts w:ascii="Myriad Pro" w:eastAsia="Times New Roman" w:hAnsi="Myriad Pro"/>
                <w:bCs/>
                <w:sz w:val="18"/>
                <w:szCs w:val="18"/>
                <w:lang w:eastAsia="ru-RU"/>
              </w:rPr>
              <w:t>07</w:t>
            </w:r>
          </w:p>
        </w:tc>
        <w:tc>
          <w:tcPr>
            <w:tcW w:w="546" w:type="pct"/>
            <w:shd w:val="clear" w:color="auto" w:fill="auto"/>
            <w:vAlign w:val="center"/>
          </w:tcPr>
          <w:p w14:paraId="32030498"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47</w:t>
            </w:r>
            <w:r w:rsidR="009C7B3E" w:rsidRPr="001B7BAC">
              <w:rPr>
                <w:rFonts w:ascii="Myriad Pro" w:eastAsia="Times New Roman" w:hAnsi="Myriad Pro"/>
                <w:bCs/>
                <w:sz w:val="18"/>
                <w:szCs w:val="18"/>
                <w:lang w:eastAsia="ru-RU"/>
              </w:rPr>
              <w:t>1 2</w:t>
            </w:r>
            <w:r w:rsidRPr="001B7BAC">
              <w:rPr>
                <w:rFonts w:ascii="Myriad Pro" w:eastAsia="Times New Roman" w:hAnsi="Myriad Pro"/>
                <w:bCs/>
                <w:sz w:val="18"/>
                <w:szCs w:val="18"/>
                <w:lang w:eastAsia="ru-RU"/>
              </w:rPr>
              <w:t>63</w:t>
            </w:r>
          </w:p>
        </w:tc>
        <w:tc>
          <w:tcPr>
            <w:tcW w:w="565" w:type="pct"/>
            <w:shd w:val="clear" w:color="auto" w:fill="auto"/>
            <w:vAlign w:val="center"/>
          </w:tcPr>
          <w:p w14:paraId="38D40446"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42</w:t>
            </w:r>
            <w:r w:rsidR="00834137" w:rsidRPr="001B7BAC">
              <w:rPr>
                <w:rFonts w:ascii="Myriad Pro" w:eastAsia="Times New Roman" w:hAnsi="Myriad Pro"/>
                <w:bCs/>
                <w:sz w:val="18"/>
                <w:szCs w:val="18"/>
                <w:lang w:eastAsia="ru-RU"/>
              </w:rPr>
              <w:t>7 7</w:t>
            </w:r>
            <w:r w:rsidRPr="001B7BAC">
              <w:rPr>
                <w:rFonts w:ascii="Myriad Pro" w:eastAsia="Times New Roman" w:hAnsi="Myriad Pro"/>
                <w:bCs/>
                <w:sz w:val="18"/>
                <w:szCs w:val="18"/>
                <w:lang w:eastAsia="ru-RU"/>
              </w:rPr>
              <w:t>82</w:t>
            </w:r>
          </w:p>
        </w:tc>
        <w:tc>
          <w:tcPr>
            <w:tcW w:w="565" w:type="pct"/>
            <w:shd w:val="clear" w:color="auto" w:fill="auto"/>
            <w:vAlign w:val="center"/>
          </w:tcPr>
          <w:p w14:paraId="38B4CF17"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-9,2</w:t>
            </w:r>
          </w:p>
        </w:tc>
        <w:tc>
          <w:tcPr>
            <w:tcW w:w="471" w:type="pct"/>
            <w:shd w:val="clear" w:color="auto" w:fill="auto"/>
            <w:vAlign w:val="center"/>
          </w:tcPr>
          <w:p w14:paraId="0B798125"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-4,0</w:t>
            </w:r>
          </w:p>
        </w:tc>
      </w:tr>
      <w:tr w:rsidR="001E1A6A" w:rsidRPr="001B7BAC" w14:paraId="5ACB833F" w14:textId="77777777">
        <w:trPr>
          <w:cantSplit/>
        </w:trPr>
        <w:tc>
          <w:tcPr>
            <w:tcW w:w="335" w:type="pct"/>
            <w:shd w:val="clear" w:color="auto" w:fill="auto"/>
            <w:vAlign w:val="center"/>
          </w:tcPr>
          <w:p w14:paraId="1E96164B" w14:textId="77777777" w:rsidR="001E1A6A"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7</w:t>
            </w:r>
          </w:p>
        </w:tc>
        <w:tc>
          <w:tcPr>
            <w:tcW w:w="1366" w:type="pct"/>
            <w:shd w:val="clear" w:color="auto" w:fill="auto"/>
            <w:vAlign w:val="center"/>
          </w:tcPr>
          <w:p w14:paraId="7EE1ECD8" w14:textId="77777777" w:rsidR="001E1A6A" w:rsidRPr="001B7BAC" w:rsidRDefault="001E1A6A"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Налог на прибыль</w:t>
            </w:r>
          </w:p>
        </w:tc>
        <w:tc>
          <w:tcPr>
            <w:tcW w:w="565" w:type="pct"/>
            <w:shd w:val="clear" w:color="auto" w:fill="auto"/>
            <w:vAlign w:val="center"/>
          </w:tcPr>
          <w:p w14:paraId="3C48241D"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7</w:t>
            </w:r>
            <w:r w:rsidR="009C7B3E" w:rsidRPr="001B7BAC">
              <w:rPr>
                <w:rFonts w:ascii="Myriad Pro" w:eastAsia="Times New Roman" w:hAnsi="Myriad Pro"/>
                <w:bCs/>
                <w:sz w:val="18"/>
                <w:szCs w:val="18"/>
                <w:lang w:eastAsia="ru-RU"/>
              </w:rPr>
              <w:t>2 3</w:t>
            </w:r>
            <w:r w:rsidRPr="001B7BAC">
              <w:rPr>
                <w:rFonts w:ascii="Myriad Pro" w:eastAsia="Times New Roman" w:hAnsi="Myriad Pro"/>
                <w:bCs/>
                <w:sz w:val="18"/>
                <w:szCs w:val="18"/>
                <w:lang w:eastAsia="ru-RU"/>
              </w:rPr>
              <w:t>50</w:t>
            </w:r>
          </w:p>
        </w:tc>
        <w:tc>
          <w:tcPr>
            <w:tcW w:w="585" w:type="pct"/>
            <w:shd w:val="clear" w:color="auto" w:fill="auto"/>
            <w:vAlign w:val="center"/>
          </w:tcPr>
          <w:p w14:paraId="369E39F0"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7</w:t>
            </w:r>
            <w:r w:rsidR="009C7B3E" w:rsidRPr="001B7BAC">
              <w:rPr>
                <w:rFonts w:ascii="Myriad Pro" w:eastAsia="Times New Roman" w:hAnsi="Myriad Pro"/>
                <w:bCs/>
                <w:sz w:val="18"/>
                <w:szCs w:val="18"/>
                <w:lang w:eastAsia="ru-RU"/>
              </w:rPr>
              <w:t>2 3</w:t>
            </w:r>
            <w:r w:rsidRPr="001B7BAC">
              <w:rPr>
                <w:rFonts w:ascii="Myriad Pro" w:eastAsia="Times New Roman" w:hAnsi="Myriad Pro"/>
                <w:bCs/>
                <w:sz w:val="18"/>
                <w:szCs w:val="18"/>
                <w:lang w:eastAsia="ru-RU"/>
              </w:rPr>
              <w:t>50</w:t>
            </w:r>
          </w:p>
        </w:tc>
        <w:tc>
          <w:tcPr>
            <w:tcW w:w="546" w:type="pct"/>
            <w:shd w:val="clear" w:color="auto" w:fill="auto"/>
            <w:vAlign w:val="center"/>
          </w:tcPr>
          <w:p w14:paraId="6F217803"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7</w:t>
            </w:r>
            <w:r w:rsidR="009C7B3E" w:rsidRPr="001B7BAC">
              <w:rPr>
                <w:rFonts w:ascii="Myriad Pro" w:eastAsia="Times New Roman" w:hAnsi="Myriad Pro"/>
                <w:bCs/>
                <w:sz w:val="18"/>
                <w:szCs w:val="18"/>
                <w:lang w:eastAsia="ru-RU"/>
              </w:rPr>
              <w:t>2 3</w:t>
            </w:r>
            <w:r w:rsidRPr="001B7BAC">
              <w:rPr>
                <w:rFonts w:ascii="Myriad Pro" w:eastAsia="Times New Roman" w:hAnsi="Myriad Pro"/>
                <w:bCs/>
                <w:sz w:val="18"/>
                <w:szCs w:val="18"/>
                <w:lang w:eastAsia="ru-RU"/>
              </w:rPr>
              <w:t>50</w:t>
            </w:r>
          </w:p>
        </w:tc>
        <w:tc>
          <w:tcPr>
            <w:tcW w:w="565" w:type="pct"/>
            <w:shd w:val="clear" w:color="auto" w:fill="auto"/>
            <w:vAlign w:val="center"/>
          </w:tcPr>
          <w:p w14:paraId="72060465" w14:textId="77777777" w:rsidR="001E1A6A" w:rsidRPr="001B7BAC" w:rsidRDefault="001E1A6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bCs/>
                <w:sz w:val="18"/>
                <w:szCs w:val="18"/>
                <w:lang w:eastAsia="ru-RU"/>
              </w:rPr>
              <w:t>0</w:t>
            </w:r>
          </w:p>
        </w:tc>
        <w:tc>
          <w:tcPr>
            <w:tcW w:w="565" w:type="pct"/>
            <w:shd w:val="clear" w:color="auto" w:fill="auto"/>
            <w:vAlign w:val="center"/>
          </w:tcPr>
          <w:p w14:paraId="6BE399E3"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-100,0</w:t>
            </w:r>
          </w:p>
        </w:tc>
        <w:tc>
          <w:tcPr>
            <w:tcW w:w="471" w:type="pct"/>
            <w:shd w:val="clear" w:color="auto" w:fill="auto"/>
            <w:vAlign w:val="center"/>
          </w:tcPr>
          <w:p w14:paraId="15939BC5"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-100,0</w:t>
            </w:r>
          </w:p>
        </w:tc>
      </w:tr>
      <w:tr w:rsidR="001E1A6A" w:rsidRPr="001B7BAC" w14:paraId="3FAD02FD" w14:textId="77777777">
        <w:trPr>
          <w:cantSplit/>
        </w:trPr>
        <w:tc>
          <w:tcPr>
            <w:tcW w:w="335" w:type="pct"/>
            <w:shd w:val="clear" w:color="auto" w:fill="auto"/>
            <w:vAlign w:val="center"/>
          </w:tcPr>
          <w:p w14:paraId="4C76E7F2" w14:textId="77777777" w:rsidR="001E1A6A"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8</w:t>
            </w:r>
          </w:p>
        </w:tc>
        <w:tc>
          <w:tcPr>
            <w:tcW w:w="1366" w:type="pct"/>
            <w:shd w:val="clear" w:color="auto" w:fill="auto"/>
            <w:vAlign w:val="center"/>
          </w:tcPr>
          <w:p w14:paraId="08AD0383" w14:textId="77777777" w:rsidR="001E1A6A" w:rsidRPr="001B7BAC" w:rsidRDefault="001E1A6A"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Выпадающие доходы от льготного технологического присоединения</w:t>
            </w:r>
          </w:p>
        </w:tc>
        <w:tc>
          <w:tcPr>
            <w:tcW w:w="565" w:type="pct"/>
            <w:shd w:val="clear" w:color="auto" w:fill="auto"/>
            <w:vAlign w:val="center"/>
          </w:tcPr>
          <w:p w14:paraId="706C6ED6"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2</w:t>
            </w:r>
            <w:r w:rsidR="009C7B3E" w:rsidRPr="001B7BAC">
              <w:rPr>
                <w:rFonts w:ascii="Myriad Pro" w:eastAsia="Times New Roman" w:hAnsi="Myriad Pro"/>
                <w:bCs/>
                <w:sz w:val="18"/>
                <w:szCs w:val="18"/>
                <w:lang w:eastAsia="ru-RU"/>
              </w:rPr>
              <w:t>1 9</w:t>
            </w:r>
            <w:r w:rsidRPr="001B7BAC">
              <w:rPr>
                <w:rFonts w:ascii="Myriad Pro" w:eastAsia="Times New Roman" w:hAnsi="Myriad Pro"/>
                <w:bCs/>
                <w:sz w:val="18"/>
                <w:szCs w:val="18"/>
                <w:lang w:eastAsia="ru-RU"/>
              </w:rPr>
              <w:t>10</w:t>
            </w:r>
          </w:p>
        </w:tc>
        <w:tc>
          <w:tcPr>
            <w:tcW w:w="585" w:type="pct"/>
            <w:shd w:val="clear" w:color="auto" w:fill="auto"/>
            <w:vAlign w:val="center"/>
          </w:tcPr>
          <w:p w14:paraId="0AE4F511"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39</w:t>
            </w:r>
            <w:r w:rsidR="00834137" w:rsidRPr="001B7BAC">
              <w:rPr>
                <w:rFonts w:ascii="Myriad Pro" w:eastAsia="Times New Roman" w:hAnsi="Myriad Pro"/>
                <w:bCs/>
                <w:sz w:val="18"/>
                <w:szCs w:val="18"/>
                <w:lang w:eastAsia="ru-RU"/>
              </w:rPr>
              <w:t>8 5</w:t>
            </w:r>
            <w:r w:rsidRPr="001B7BAC">
              <w:rPr>
                <w:rFonts w:ascii="Myriad Pro" w:eastAsia="Times New Roman" w:hAnsi="Myriad Pro"/>
                <w:bCs/>
                <w:sz w:val="18"/>
                <w:szCs w:val="18"/>
                <w:lang w:eastAsia="ru-RU"/>
              </w:rPr>
              <w:t>48</w:t>
            </w:r>
          </w:p>
        </w:tc>
        <w:tc>
          <w:tcPr>
            <w:tcW w:w="546" w:type="pct"/>
            <w:shd w:val="clear" w:color="auto" w:fill="auto"/>
            <w:vAlign w:val="center"/>
          </w:tcPr>
          <w:p w14:paraId="0C9A4141"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39</w:t>
            </w:r>
            <w:r w:rsidR="00834137" w:rsidRPr="001B7BAC">
              <w:rPr>
                <w:rFonts w:ascii="Myriad Pro" w:eastAsia="Times New Roman" w:hAnsi="Myriad Pro"/>
                <w:bCs/>
                <w:sz w:val="18"/>
                <w:szCs w:val="18"/>
                <w:lang w:eastAsia="ru-RU"/>
              </w:rPr>
              <w:t>8 5</w:t>
            </w:r>
            <w:r w:rsidRPr="001B7BAC">
              <w:rPr>
                <w:rFonts w:ascii="Myriad Pro" w:eastAsia="Times New Roman" w:hAnsi="Myriad Pro"/>
                <w:bCs/>
                <w:sz w:val="18"/>
                <w:szCs w:val="18"/>
                <w:lang w:eastAsia="ru-RU"/>
              </w:rPr>
              <w:t>48</w:t>
            </w:r>
          </w:p>
        </w:tc>
        <w:tc>
          <w:tcPr>
            <w:tcW w:w="565" w:type="pct"/>
            <w:shd w:val="clear" w:color="auto" w:fill="auto"/>
            <w:vAlign w:val="center"/>
          </w:tcPr>
          <w:p w14:paraId="14C6174F"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2</w:t>
            </w:r>
            <w:r w:rsidR="00834137" w:rsidRPr="001B7BAC">
              <w:rPr>
                <w:rFonts w:ascii="Myriad Pro" w:eastAsia="Times New Roman" w:hAnsi="Myriad Pro"/>
                <w:bCs/>
                <w:sz w:val="18"/>
                <w:szCs w:val="18"/>
                <w:lang w:eastAsia="ru-RU"/>
              </w:rPr>
              <w:t>6 2</w:t>
            </w:r>
            <w:r w:rsidRPr="001B7BAC">
              <w:rPr>
                <w:rFonts w:ascii="Myriad Pro" w:eastAsia="Times New Roman" w:hAnsi="Myriad Pro"/>
                <w:bCs/>
                <w:sz w:val="18"/>
                <w:szCs w:val="18"/>
                <w:lang w:eastAsia="ru-RU"/>
              </w:rPr>
              <w:t>08</w:t>
            </w:r>
          </w:p>
        </w:tc>
        <w:tc>
          <w:tcPr>
            <w:tcW w:w="565" w:type="pct"/>
            <w:shd w:val="clear" w:color="auto" w:fill="auto"/>
            <w:vAlign w:val="center"/>
          </w:tcPr>
          <w:p w14:paraId="0E78EA20"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-93,4</w:t>
            </w:r>
          </w:p>
        </w:tc>
        <w:tc>
          <w:tcPr>
            <w:tcW w:w="471" w:type="pct"/>
            <w:shd w:val="clear" w:color="auto" w:fill="auto"/>
            <w:vAlign w:val="center"/>
          </w:tcPr>
          <w:p w14:paraId="4FBA787C" w14:textId="77777777" w:rsidR="001E1A6A" w:rsidRPr="001B7BAC" w:rsidRDefault="001E1A6A"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19,6</w:t>
            </w:r>
          </w:p>
        </w:tc>
      </w:tr>
      <w:tr w:rsidR="00022E8D" w:rsidRPr="001B7BAC" w14:paraId="26B74AEA" w14:textId="77777777">
        <w:trPr>
          <w:cantSplit/>
        </w:trPr>
        <w:tc>
          <w:tcPr>
            <w:tcW w:w="335" w:type="pct"/>
            <w:shd w:val="clear" w:color="auto" w:fill="auto"/>
            <w:vAlign w:val="center"/>
          </w:tcPr>
          <w:p w14:paraId="6B588ADC" w14:textId="77777777" w:rsidR="00022E8D" w:rsidRPr="001B7BAC" w:rsidRDefault="00661FAA" w:rsidP="00BA0797">
            <w:pPr>
              <w:spacing w:after="0" w:line="240" w:lineRule="auto"/>
              <w:jc w:val="center"/>
              <w:rPr>
                <w:rFonts w:ascii="Myriad Pro" w:eastAsia="Times New Roman" w:hAnsi="Myriad Pro"/>
                <w:sz w:val="18"/>
                <w:szCs w:val="18"/>
                <w:lang w:eastAsia="ru-RU"/>
              </w:rPr>
            </w:pPr>
            <w:r w:rsidRPr="001B7BAC">
              <w:rPr>
                <w:rFonts w:ascii="Myriad Pro" w:eastAsia="Times New Roman" w:hAnsi="Myriad Pro"/>
                <w:sz w:val="18"/>
                <w:szCs w:val="18"/>
                <w:lang w:eastAsia="ru-RU"/>
              </w:rPr>
              <w:t>9</w:t>
            </w:r>
          </w:p>
        </w:tc>
        <w:tc>
          <w:tcPr>
            <w:tcW w:w="1366" w:type="pct"/>
            <w:shd w:val="clear" w:color="auto" w:fill="auto"/>
            <w:vAlign w:val="center"/>
          </w:tcPr>
          <w:p w14:paraId="3ED409CA" w14:textId="77777777" w:rsidR="00022E8D" w:rsidRPr="001B7BAC" w:rsidRDefault="00022E8D"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sz w:val="18"/>
                <w:szCs w:val="18"/>
                <w:lang w:eastAsia="ru-RU"/>
              </w:rPr>
              <w:t>Проценты за кредит</w:t>
            </w:r>
          </w:p>
        </w:tc>
        <w:tc>
          <w:tcPr>
            <w:tcW w:w="565" w:type="pct"/>
            <w:shd w:val="clear" w:color="auto" w:fill="auto"/>
            <w:vAlign w:val="center"/>
          </w:tcPr>
          <w:p w14:paraId="67886B90" w14:textId="77777777" w:rsidR="00022E8D" w:rsidRPr="001B7BAC" w:rsidRDefault="00022E8D"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17</w:t>
            </w:r>
            <w:r w:rsidR="00834137" w:rsidRPr="001B7BAC">
              <w:rPr>
                <w:rFonts w:ascii="Myriad Pro" w:eastAsia="Times New Roman" w:hAnsi="Myriad Pro"/>
                <w:bCs/>
                <w:sz w:val="18"/>
                <w:szCs w:val="18"/>
                <w:lang w:eastAsia="ru-RU"/>
              </w:rPr>
              <w:t>0 3</w:t>
            </w:r>
            <w:r w:rsidRPr="001B7BAC">
              <w:rPr>
                <w:rFonts w:ascii="Myriad Pro" w:eastAsia="Times New Roman" w:hAnsi="Myriad Pro"/>
                <w:bCs/>
                <w:sz w:val="18"/>
                <w:szCs w:val="18"/>
                <w:lang w:eastAsia="ru-RU"/>
              </w:rPr>
              <w:t>10</w:t>
            </w:r>
          </w:p>
        </w:tc>
        <w:tc>
          <w:tcPr>
            <w:tcW w:w="585" w:type="pct"/>
            <w:shd w:val="clear" w:color="auto" w:fill="auto"/>
            <w:vAlign w:val="center"/>
          </w:tcPr>
          <w:p w14:paraId="779363B4" w14:textId="77777777" w:rsidR="00022E8D" w:rsidRPr="001B7BAC" w:rsidRDefault="00022E8D"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14</w:t>
            </w:r>
            <w:r w:rsidR="00834137" w:rsidRPr="001B7BAC">
              <w:rPr>
                <w:rFonts w:ascii="Myriad Pro" w:eastAsia="Times New Roman" w:hAnsi="Myriad Pro"/>
                <w:bCs/>
                <w:sz w:val="18"/>
                <w:szCs w:val="18"/>
                <w:lang w:eastAsia="ru-RU"/>
              </w:rPr>
              <w:t>1 0</w:t>
            </w:r>
            <w:r w:rsidRPr="001B7BAC">
              <w:rPr>
                <w:rFonts w:ascii="Myriad Pro" w:eastAsia="Times New Roman" w:hAnsi="Myriad Pro"/>
                <w:bCs/>
                <w:sz w:val="18"/>
                <w:szCs w:val="18"/>
                <w:lang w:eastAsia="ru-RU"/>
              </w:rPr>
              <w:t>10</w:t>
            </w:r>
          </w:p>
        </w:tc>
        <w:tc>
          <w:tcPr>
            <w:tcW w:w="546" w:type="pct"/>
            <w:shd w:val="clear" w:color="auto" w:fill="auto"/>
            <w:vAlign w:val="center"/>
          </w:tcPr>
          <w:p w14:paraId="6C64DBE9" w14:textId="77777777" w:rsidR="00022E8D" w:rsidRPr="001B7BAC" w:rsidRDefault="00022E8D"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14</w:t>
            </w:r>
            <w:r w:rsidR="00834137" w:rsidRPr="001B7BAC">
              <w:rPr>
                <w:rFonts w:ascii="Myriad Pro" w:eastAsia="Times New Roman" w:hAnsi="Myriad Pro"/>
                <w:bCs/>
                <w:sz w:val="18"/>
                <w:szCs w:val="18"/>
                <w:lang w:eastAsia="ru-RU"/>
              </w:rPr>
              <w:t>1 0</w:t>
            </w:r>
            <w:r w:rsidRPr="001B7BAC">
              <w:rPr>
                <w:rFonts w:ascii="Myriad Pro" w:eastAsia="Times New Roman" w:hAnsi="Myriad Pro"/>
                <w:bCs/>
                <w:sz w:val="18"/>
                <w:szCs w:val="18"/>
                <w:lang w:eastAsia="ru-RU"/>
              </w:rPr>
              <w:t>10</w:t>
            </w:r>
          </w:p>
        </w:tc>
        <w:tc>
          <w:tcPr>
            <w:tcW w:w="565" w:type="pct"/>
            <w:shd w:val="clear" w:color="auto" w:fill="auto"/>
            <w:vAlign w:val="center"/>
          </w:tcPr>
          <w:p w14:paraId="74556CA8" w14:textId="77777777" w:rsidR="00022E8D" w:rsidRPr="001B7BAC" w:rsidRDefault="00022E8D"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14</w:t>
            </w:r>
            <w:r w:rsidR="00834137" w:rsidRPr="001B7BAC">
              <w:rPr>
                <w:rFonts w:ascii="Myriad Pro" w:eastAsia="Times New Roman" w:hAnsi="Myriad Pro"/>
                <w:bCs/>
                <w:sz w:val="18"/>
                <w:szCs w:val="18"/>
                <w:lang w:eastAsia="ru-RU"/>
              </w:rPr>
              <w:t>1 0</w:t>
            </w:r>
            <w:r w:rsidRPr="001B7BAC">
              <w:rPr>
                <w:rFonts w:ascii="Myriad Pro" w:eastAsia="Times New Roman" w:hAnsi="Myriad Pro"/>
                <w:bCs/>
                <w:sz w:val="18"/>
                <w:szCs w:val="18"/>
                <w:lang w:eastAsia="ru-RU"/>
              </w:rPr>
              <w:t>10</w:t>
            </w:r>
          </w:p>
        </w:tc>
        <w:tc>
          <w:tcPr>
            <w:tcW w:w="565" w:type="pct"/>
            <w:shd w:val="clear" w:color="auto" w:fill="auto"/>
            <w:vAlign w:val="center"/>
          </w:tcPr>
          <w:p w14:paraId="0C366258" w14:textId="77777777" w:rsidR="00022E8D" w:rsidRPr="001B7BAC" w:rsidRDefault="00022E8D"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0,0</w:t>
            </w:r>
          </w:p>
        </w:tc>
        <w:tc>
          <w:tcPr>
            <w:tcW w:w="471" w:type="pct"/>
            <w:shd w:val="clear" w:color="auto" w:fill="auto"/>
            <w:vAlign w:val="center"/>
          </w:tcPr>
          <w:p w14:paraId="1D678072" w14:textId="77777777" w:rsidR="00022E8D" w:rsidRPr="001B7BAC" w:rsidRDefault="00022E8D" w:rsidP="00BA0797">
            <w:pPr>
              <w:spacing w:after="0" w:line="240" w:lineRule="auto"/>
              <w:jc w:val="center"/>
              <w:rPr>
                <w:rFonts w:ascii="Myriad Pro" w:eastAsia="Times New Roman" w:hAnsi="Myriad Pro"/>
                <w:bCs/>
                <w:sz w:val="18"/>
                <w:szCs w:val="18"/>
                <w:lang w:eastAsia="ru-RU"/>
              </w:rPr>
            </w:pPr>
            <w:r w:rsidRPr="001B7BAC">
              <w:rPr>
                <w:rFonts w:ascii="Myriad Pro" w:eastAsia="Times New Roman" w:hAnsi="Myriad Pro"/>
                <w:bCs/>
                <w:sz w:val="18"/>
                <w:szCs w:val="18"/>
                <w:lang w:eastAsia="ru-RU"/>
              </w:rPr>
              <w:t>-17,2</w:t>
            </w:r>
          </w:p>
        </w:tc>
      </w:tr>
      <w:tr w:rsidR="00022E8D" w:rsidRPr="001B7BAC" w14:paraId="41DEDCFD" w14:textId="77777777">
        <w:trPr>
          <w:cantSplit/>
        </w:trPr>
        <w:tc>
          <w:tcPr>
            <w:tcW w:w="335" w:type="pct"/>
            <w:shd w:val="clear" w:color="auto" w:fill="D6E3BC"/>
            <w:vAlign w:val="center"/>
          </w:tcPr>
          <w:p w14:paraId="60C1C102" w14:textId="77777777" w:rsidR="00022E8D" w:rsidRPr="001B7BAC" w:rsidRDefault="00022E8D" w:rsidP="00BA0797">
            <w:pPr>
              <w:spacing w:after="0" w:line="240" w:lineRule="auto"/>
              <w:jc w:val="center"/>
              <w:rPr>
                <w:rFonts w:ascii="Myriad Pro" w:eastAsia="Times New Roman" w:hAnsi="Myriad Pro"/>
                <w:sz w:val="18"/>
                <w:szCs w:val="18"/>
                <w:lang w:eastAsia="ru-RU"/>
              </w:rPr>
            </w:pPr>
          </w:p>
        </w:tc>
        <w:tc>
          <w:tcPr>
            <w:tcW w:w="1366" w:type="pct"/>
            <w:shd w:val="clear" w:color="auto" w:fill="D6E3BC"/>
            <w:vAlign w:val="center"/>
          </w:tcPr>
          <w:p w14:paraId="041646F1" w14:textId="77777777" w:rsidR="00022E8D" w:rsidRPr="001B7BAC" w:rsidRDefault="00022E8D" w:rsidP="00BA0797">
            <w:pPr>
              <w:spacing w:after="0" w:line="240" w:lineRule="auto"/>
              <w:rPr>
                <w:rFonts w:ascii="Myriad Pro" w:eastAsia="Times New Roman" w:hAnsi="Myriad Pro"/>
                <w:sz w:val="18"/>
                <w:szCs w:val="18"/>
                <w:lang w:eastAsia="ru-RU"/>
              </w:rPr>
            </w:pPr>
            <w:r w:rsidRPr="001B7BAC">
              <w:rPr>
                <w:rFonts w:ascii="Myriad Pro" w:eastAsia="Times New Roman" w:hAnsi="Myriad Pro"/>
                <w:b/>
                <w:bCs/>
                <w:sz w:val="18"/>
                <w:szCs w:val="18"/>
                <w:lang w:eastAsia="ru-RU"/>
              </w:rPr>
              <w:t>ИТОГО Неподконтрольные расходы</w:t>
            </w:r>
          </w:p>
        </w:tc>
        <w:tc>
          <w:tcPr>
            <w:tcW w:w="565" w:type="pct"/>
            <w:shd w:val="clear" w:color="auto" w:fill="D6E3BC"/>
            <w:vAlign w:val="center"/>
          </w:tcPr>
          <w:p w14:paraId="65AC3D87" w14:textId="77777777" w:rsidR="00022E8D" w:rsidRPr="001B7BAC" w:rsidRDefault="009C7B3E" w:rsidP="00BA0797">
            <w:pPr>
              <w:spacing w:after="0" w:line="240" w:lineRule="auto"/>
              <w:jc w:val="center"/>
              <w:rPr>
                <w:rFonts w:ascii="Myriad Pro" w:hAnsi="Myriad Pro" w:cs="Calibri"/>
                <w:b/>
                <w:bCs/>
                <w:sz w:val="18"/>
                <w:szCs w:val="18"/>
              </w:rPr>
            </w:pPr>
            <w:r w:rsidRPr="001B7BAC">
              <w:rPr>
                <w:rFonts w:ascii="Myriad Pro" w:hAnsi="Myriad Pro" w:cs="Calibri"/>
                <w:b/>
                <w:bCs/>
                <w:sz w:val="18"/>
                <w:szCs w:val="18"/>
              </w:rPr>
              <w:t>1 8</w:t>
            </w:r>
            <w:r w:rsidR="00022E8D" w:rsidRPr="001B7BAC">
              <w:rPr>
                <w:rFonts w:ascii="Myriad Pro" w:hAnsi="Myriad Pro" w:cs="Calibri"/>
                <w:b/>
                <w:bCs/>
                <w:sz w:val="18"/>
                <w:szCs w:val="18"/>
              </w:rPr>
              <w:t>3</w:t>
            </w:r>
            <w:r w:rsidR="00834137" w:rsidRPr="001B7BAC">
              <w:rPr>
                <w:rFonts w:ascii="Myriad Pro" w:hAnsi="Myriad Pro" w:cs="Calibri"/>
                <w:b/>
                <w:bCs/>
                <w:sz w:val="18"/>
                <w:szCs w:val="18"/>
              </w:rPr>
              <w:t>5 8</w:t>
            </w:r>
            <w:r w:rsidR="00022E8D" w:rsidRPr="001B7BAC">
              <w:rPr>
                <w:rFonts w:ascii="Myriad Pro" w:hAnsi="Myriad Pro" w:cs="Calibri"/>
                <w:b/>
                <w:bCs/>
                <w:sz w:val="18"/>
                <w:szCs w:val="18"/>
              </w:rPr>
              <w:t>80</w:t>
            </w:r>
          </w:p>
        </w:tc>
        <w:tc>
          <w:tcPr>
            <w:tcW w:w="585" w:type="pct"/>
            <w:shd w:val="clear" w:color="auto" w:fill="D6E3BC"/>
            <w:vAlign w:val="center"/>
          </w:tcPr>
          <w:p w14:paraId="1BC143CE" w14:textId="77777777" w:rsidR="00022E8D" w:rsidRPr="001B7BAC" w:rsidRDefault="009C7B3E" w:rsidP="00BA0797">
            <w:pPr>
              <w:spacing w:after="0" w:line="240" w:lineRule="auto"/>
              <w:jc w:val="center"/>
              <w:rPr>
                <w:rFonts w:ascii="Myriad Pro" w:hAnsi="Myriad Pro" w:cs="Calibri"/>
                <w:b/>
                <w:bCs/>
                <w:sz w:val="18"/>
                <w:szCs w:val="18"/>
              </w:rPr>
            </w:pPr>
            <w:r w:rsidRPr="001B7BAC">
              <w:rPr>
                <w:rFonts w:ascii="Myriad Pro" w:hAnsi="Myriad Pro" w:cs="Calibri"/>
                <w:b/>
                <w:bCs/>
                <w:sz w:val="18"/>
                <w:szCs w:val="18"/>
              </w:rPr>
              <w:t>2 4</w:t>
            </w:r>
            <w:r w:rsidR="00022E8D" w:rsidRPr="001B7BAC">
              <w:rPr>
                <w:rFonts w:ascii="Myriad Pro" w:hAnsi="Myriad Pro" w:cs="Calibri"/>
                <w:b/>
                <w:bCs/>
                <w:sz w:val="18"/>
                <w:szCs w:val="18"/>
              </w:rPr>
              <w:t>0</w:t>
            </w:r>
            <w:r w:rsidR="00834137" w:rsidRPr="001B7BAC">
              <w:rPr>
                <w:rFonts w:ascii="Myriad Pro" w:hAnsi="Myriad Pro" w:cs="Calibri"/>
                <w:b/>
                <w:bCs/>
                <w:sz w:val="18"/>
                <w:szCs w:val="18"/>
              </w:rPr>
              <w:t>8 8</w:t>
            </w:r>
            <w:r w:rsidR="00022E8D" w:rsidRPr="001B7BAC">
              <w:rPr>
                <w:rFonts w:ascii="Myriad Pro" w:hAnsi="Myriad Pro" w:cs="Calibri"/>
                <w:b/>
                <w:bCs/>
                <w:sz w:val="18"/>
                <w:szCs w:val="18"/>
              </w:rPr>
              <w:t>61</w:t>
            </w:r>
          </w:p>
        </w:tc>
        <w:tc>
          <w:tcPr>
            <w:tcW w:w="546" w:type="pct"/>
            <w:shd w:val="clear" w:color="auto" w:fill="D6E3BC"/>
            <w:vAlign w:val="center"/>
          </w:tcPr>
          <w:p w14:paraId="6052EE8E" w14:textId="77777777" w:rsidR="00022E8D" w:rsidRPr="001B7BAC" w:rsidRDefault="009C7B3E" w:rsidP="00BA0797">
            <w:pPr>
              <w:spacing w:after="0" w:line="240" w:lineRule="auto"/>
              <w:jc w:val="center"/>
              <w:rPr>
                <w:rFonts w:ascii="Myriad Pro" w:hAnsi="Myriad Pro" w:cs="Calibri"/>
                <w:b/>
                <w:bCs/>
                <w:sz w:val="18"/>
                <w:szCs w:val="18"/>
              </w:rPr>
            </w:pPr>
            <w:r w:rsidRPr="001B7BAC">
              <w:rPr>
                <w:rFonts w:ascii="Myriad Pro" w:hAnsi="Myriad Pro" w:cs="Calibri"/>
                <w:b/>
                <w:bCs/>
                <w:sz w:val="18"/>
                <w:szCs w:val="18"/>
              </w:rPr>
              <w:t>2 3</w:t>
            </w:r>
            <w:r w:rsidR="00022E8D" w:rsidRPr="001B7BAC">
              <w:rPr>
                <w:rFonts w:ascii="Myriad Pro" w:hAnsi="Myriad Pro" w:cs="Calibri"/>
                <w:b/>
                <w:bCs/>
                <w:sz w:val="18"/>
                <w:szCs w:val="18"/>
              </w:rPr>
              <w:t>7</w:t>
            </w:r>
            <w:r w:rsidRPr="001B7BAC">
              <w:rPr>
                <w:rFonts w:ascii="Myriad Pro" w:hAnsi="Myriad Pro" w:cs="Calibri"/>
                <w:b/>
                <w:bCs/>
                <w:sz w:val="18"/>
                <w:szCs w:val="18"/>
              </w:rPr>
              <w:t>2 3</w:t>
            </w:r>
            <w:r w:rsidR="00022E8D" w:rsidRPr="001B7BAC">
              <w:rPr>
                <w:rFonts w:ascii="Myriad Pro" w:hAnsi="Myriad Pro" w:cs="Calibri"/>
                <w:b/>
                <w:bCs/>
                <w:sz w:val="18"/>
                <w:szCs w:val="18"/>
              </w:rPr>
              <w:t>42</w:t>
            </w:r>
          </w:p>
        </w:tc>
        <w:tc>
          <w:tcPr>
            <w:tcW w:w="565" w:type="pct"/>
            <w:shd w:val="clear" w:color="auto" w:fill="D6E3BC"/>
            <w:vAlign w:val="center"/>
          </w:tcPr>
          <w:p w14:paraId="6896AAAE" w14:textId="77777777" w:rsidR="00022E8D" w:rsidRPr="001B7BAC" w:rsidRDefault="009C7B3E" w:rsidP="00BA0797">
            <w:pPr>
              <w:spacing w:after="0" w:line="240" w:lineRule="auto"/>
              <w:jc w:val="center"/>
              <w:rPr>
                <w:rFonts w:ascii="Myriad Pro" w:hAnsi="Myriad Pro" w:cs="Calibri"/>
                <w:b/>
                <w:bCs/>
                <w:sz w:val="18"/>
                <w:szCs w:val="18"/>
              </w:rPr>
            </w:pPr>
            <w:r w:rsidRPr="001B7BAC">
              <w:rPr>
                <w:rFonts w:ascii="Myriad Pro" w:hAnsi="Myriad Pro" w:cs="Calibri"/>
                <w:b/>
                <w:bCs/>
                <w:sz w:val="18"/>
                <w:szCs w:val="18"/>
              </w:rPr>
              <w:t>1 8</w:t>
            </w:r>
            <w:r w:rsidR="00022E8D" w:rsidRPr="001B7BAC">
              <w:rPr>
                <w:rFonts w:ascii="Myriad Pro" w:hAnsi="Myriad Pro" w:cs="Calibri"/>
                <w:b/>
                <w:bCs/>
                <w:sz w:val="18"/>
                <w:szCs w:val="18"/>
              </w:rPr>
              <w:t>2</w:t>
            </w:r>
            <w:r w:rsidR="00834137" w:rsidRPr="001B7BAC">
              <w:rPr>
                <w:rFonts w:ascii="Myriad Pro" w:hAnsi="Myriad Pro" w:cs="Calibri"/>
                <w:b/>
                <w:bCs/>
                <w:sz w:val="18"/>
                <w:szCs w:val="18"/>
              </w:rPr>
              <w:t>4 7</w:t>
            </w:r>
            <w:r w:rsidR="00022E8D" w:rsidRPr="001B7BAC">
              <w:rPr>
                <w:rFonts w:ascii="Myriad Pro" w:hAnsi="Myriad Pro" w:cs="Calibri"/>
                <w:b/>
                <w:bCs/>
                <w:sz w:val="18"/>
                <w:szCs w:val="18"/>
              </w:rPr>
              <w:t>42</w:t>
            </w:r>
          </w:p>
        </w:tc>
        <w:tc>
          <w:tcPr>
            <w:tcW w:w="565" w:type="pct"/>
            <w:shd w:val="clear" w:color="auto" w:fill="D6E3BC"/>
            <w:vAlign w:val="center"/>
          </w:tcPr>
          <w:p w14:paraId="771EC108" w14:textId="77777777" w:rsidR="00022E8D" w:rsidRPr="001B7BAC" w:rsidRDefault="00022E8D" w:rsidP="00BA0797">
            <w:pPr>
              <w:spacing w:after="0" w:line="240" w:lineRule="auto"/>
              <w:jc w:val="center"/>
              <w:rPr>
                <w:rFonts w:ascii="Myriad Pro" w:hAnsi="Myriad Pro" w:cs="Calibri"/>
                <w:b/>
                <w:bCs/>
                <w:sz w:val="18"/>
                <w:szCs w:val="18"/>
              </w:rPr>
            </w:pPr>
            <w:r w:rsidRPr="001B7BAC">
              <w:rPr>
                <w:rFonts w:ascii="Myriad Pro" w:hAnsi="Myriad Pro" w:cs="Calibri"/>
                <w:b/>
                <w:bCs/>
                <w:sz w:val="18"/>
                <w:szCs w:val="18"/>
              </w:rPr>
              <w:t>-23,08</w:t>
            </w:r>
          </w:p>
        </w:tc>
        <w:tc>
          <w:tcPr>
            <w:tcW w:w="471" w:type="pct"/>
            <w:shd w:val="clear" w:color="auto" w:fill="D6E3BC"/>
            <w:vAlign w:val="center"/>
          </w:tcPr>
          <w:p w14:paraId="71E0385B" w14:textId="77777777" w:rsidR="00022E8D" w:rsidRPr="001B7BAC" w:rsidRDefault="00022E8D" w:rsidP="00BA0797">
            <w:pPr>
              <w:spacing w:after="0" w:line="240" w:lineRule="auto"/>
              <w:jc w:val="center"/>
              <w:rPr>
                <w:rFonts w:ascii="Myriad Pro" w:hAnsi="Myriad Pro" w:cs="Calibri"/>
                <w:b/>
                <w:bCs/>
                <w:sz w:val="18"/>
                <w:szCs w:val="18"/>
              </w:rPr>
            </w:pPr>
            <w:r w:rsidRPr="001B7BAC">
              <w:rPr>
                <w:rFonts w:ascii="Myriad Pro" w:hAnsi="Myriad Pro" w:cs="Calibri"/>
                <w:b/>
                <w:bCs/>
                <w:sz w:val="18"/>
                <w:szCs w:val="18"/>
              </w:rPr>
              <w:t>-0,6</w:t>
            </w:r>
          </w:p>
        </w:tc>
      </w:tr>
    </w:tbl>
    <w:p w14:paraId="1DD0BF56" w14:textId="77777777" w:rsidR="001B7BAC" w:rsidRDefault="001B7BAC" w:rsidP="00BA0797">
      <w:pPr>
        <w:tabs>
          <w:tab w:val="left" w:pos="1134"/>
        </w:tabs>
        <w:spacing w:after="0" w:line="360" w:lineRule="auto"/>
        <w:ind w:firstLine="567"/>
        <w:contextualSpacing/>
        <w:jc w:val="both"/>
        <w:rPr>
          <w:rFonts w:ascii="Myriad Pro" w:hAnsi="Myriad Pro"/>
          <w:sz w:val="26"/>
          <w:szCs w:val="26"/>
        </w:rPr>
      </w:pPr>
    </w:p>
    <w:p w14:paraId="6C490F85" w14:textId="77777777" w:rsidR="001B7BAC" w:rsidRDefault="001B7BAC">
      <w:pPr>
        <w:spacing w:after="0" w:line="240" w:lineRule="auto"/>
        <w:rPr>
          <w:rFonts w:ascii="Myriad Pro" w:hAnsi="Myriad Pro"/>
          <w:sz w:val="26"/>
          <w:szCs w:val="26"/>
        </w:rPr>
      </w:pPr>
      <w:r>
        <w:rPr>
          <w:rFonts w:ascii="Myriad Pro" w:hAnsi="Myriad Pro"/>
          <w:sz w:val="26"/>
          <w:szCs w:val="26"/>
        </w:rPr>
        <w:br w:type="page"/>
      </w:r>
    </w:p>
    <w:p w14:paraId="49E553E2" w14:textId="77777777" w:rsidR="00B328F3" w:rsidRPr="0080531F" w:rsidRDefault="00B328F3"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81" w:name="_Toc40826300"/>
      <w:bookmarkStart w:id="82" w:name="_Toc41256474"/>
      <w:r w:rsidRPr="0080531F">
        <w:rPr>
          <w:rFonts w:ascii="Myriad Pro" w:eastAsia="Times New Roman" w:hAnsi="Myriad Pro"/>
          <w:b/>
          <w:color w:val="4F6228"/>
          <w:sz w:val="28"/>
          <w:szCs w:val="28"/>
        </w:rPr>
        <w:lastRenderedPageBreak/>
        <w:t xml:space="preserve">Оплата услуг ПАО </w:t>
      </w:r>
      <w:r w:rsidR="00586D28" w:rsidRPr="0080531F">
        <w:rPr>
          <w:rFonts w:ascii="Myriad Pro" w:eastAsia="Times New Roman" w:hAnsi="Myriad Pro"/>
          <w:b/>
          <w:color w:val="4F6228"/>
          <w:sz w:val="28"/>
          <w:szCs w:val="28"/>
        </w:rPr>
        <w:t>«</w:t>
      </w:r>
      <w:r w:rsidRPr="0080531F">
        <w:rPr>
          <w:rFonts w:ascii="Myriad Pro" w:eastAsia="Times New Roman" w:hAnsi="Myriad Pro"/>
          <w:b/>
          <w:color w:val="4F6228"/>
          <w:sz w:val="28"/>
          <w:szCs w:val="28"/>
        </w:rPr>
        <w:t>ФСК ЕЭС</w:t>
      </w:r>
      <w:r w:rsidR="00586D28" w:rsidRPr="0080531F">
        <w:rPr>
          <w:rFonts w:ascii="Myriad Pro" w:eastAsia="Times New Roman" w:hAnsi="Myriad Pro"/>
          <w:b/>
          <w:color w:val="4F6228"/>
          <w:sz w:val="28"/>
          <w:szCs w:val="28"/>
        </w:rPr>
        <w:t>»</w:t>
      </w:r>
      <w:bookmarkEnd w:id="81"/>
      <w:bookmarkEnd w:id="82"/>
    </w:p>
    <w:p w14:paraId="7DCFD499"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291BE712"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highlight w:val="yellow"/>
        </w:rPr>
      </w:pPr>
      <w:r w:rsidRPr="00BA0797">
        <w:rPr>
          <w:rFonts w:ascii="Myriad Pro" w:hAnsi="Myriad Pro"/>
          <w:sz w:val="26"/>
          <w:szCs w:val="26"/>
        </w:rPr>
        <w:t xml:space="preserve">В составе предложения по установлению тарифов на 2019 год филиалом </w:t>
      </w:r>
      <w:r w:rsidR="00071278" w:rsidRPr="00BA0797">
        <w:rPr>
          <w:rFonts w:ascii="Myriad Pro" w:hAnsi="Myriad Pro"/>
          <w:sz w:val="26"/>
          <w:szCs w:val="26"/>
        </w:rPr>
        <w:br/>
      </w:r>
      <w:r w:rsidR="00A27F11" w:rsidRPr="00BA0797">
        <w:rPr>
          <w:rFonts w:ascii="Myriad Pro" w:hAnsi="Myriad Pro"/>
          <w:sz w:val="26"/>
          <w:szCs w:val="26"/>
        </w:rPr>
        <w:t xml:space="preserve">ПАО </w:t>
      </w:r>
      <w:r w:rsidR="00586D28" w:rsidRPr="00BA0797">
        <w:rPr>
          <w:rFonts w:ascii="Myriad Pro" w:hAnsi="Myriad Pro"/>
          <w:sz w:val="26"/>
          <w:szCs w:val="26"/>
        </w:rPr>
        <w:t>«</w:t>
      </w:r>
      <w:r w:rsidR="00A27F11" w:rsidRPr="00BA0797">
        <w:rPr>
          <w:rFonts w:ascii="Myriad Pro" w:hAnsi="Myriad Pro"/>
          <w:sz w:val="26"/>
          <w:szCs w:val="26"/>
        </w:rPr>
        <w:t>МРСК Северо-Запада</w:t>
      </w:r>
      <w:r w:rsidR="00586D28" w:rsidRPr="00BA0797">
        <w:rPr>
          <w:rFonts w:ascii="Myriad Pro" w:hAnsi="Myriad Pro"/>
          <w:sz w:val="26"/>
          <w:szCs w:val="26"/>
        </w:rPr>
        <w:t>»</w:t>
      </w:r>
      <w:r w:rsidR="00A27F11" w:rsidRPr="00BA0797">
        <w:rPr>
          <w:rFonts w:ascii="Myriad Pro" w:hAnsi="Myriad Pro"/>
          <w:sz w:val="26"/>
          <w:szCs w:val="26"/>
        </w:rPr>
        <w:t xml:space="preserve"> </w:t>
      </w:r>
      <w:r w:rsidR="00586D28" w:rsidRPr="00BA0797">
        <w:rPr>
          <w:rFonts w:ascii="Myriad Pro" w:hAnsi="Myriad Pro"/>
          <w:sz w:val="26"/>
          <w:szCs w:val="26"/>
        </w:rPr>
        <w:t>«</w:t>
      </w:r>
      <w:r w:rsidR="00A27F11"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w:t>
      </w:r>
      <w:r w:rsidR="00F2250B" w:rsidRPr="00BA0797">
        <w:rPr>
          <w:rFonts w:ascii="Myriad Pro" w:hAnsi="Myriad Pro"/>
          <w:sz w:val="26"/>
          <w:szCs w:val="26"/>
        </w:rPr>
        <w:t>и</w:t>
      </w:r>
      <w:r w:rsidRPr="00BA0797">
        <w:rPr>
          <w:rFonts w:ascii="Myriad Pro" w:hAnsi="Myriad Pro"/>
          <w:sz w:val="26"/>
          <w:szCs w:val="26"/>
        </w:rPr>
        <w:t xml:space="preserve"> заявлены расходы на оплату услуг ПАО </w:t>
      </w:r>
      <w:r w:rsidR="00586D28" w:rsidRPr="00BA0797">
        <w:rPr>
          <w:rFonts w:ascii="Myriad Pro" w:hAnsi="Myriad Pro"/>
          <w:sz w:val="26"/>
          <w:szCs w:val="26"/>
        </w:rPr>
        <w:t>«</w:t>
      </w:r>
      <w:r w:rsidRPr="00BA0797">
        <w:rPr>
          <w:rFonts w:ascii="Myriad Pro" w:hAnsi="Myriad Pro"/>
          <w:sz w:val="26"/>
          <w:szCs w:val="26"/>
        </w:rPr>
        <w:t>ФСК ЕЭС</w:t>
      </w:r>
      <w:r w:rsidR="00586D28" w:rsidRPr="00BA0797">
        <w:rPr>
          <w:rFonts w:ascii="Myriad Pro" w:hAnsi="Myriad Pro"/>
          <w:sz w:val="26"/>
          <w:szCs w:val="26"/>
        </w:rPr>
        <w:t>»</w:t>
      </w:r>
      <w:r w:rsidRPr="00BA0797">
        <w:rPr>
          <w:rFonts w:ascii="Myriad Pro" w:hAnsi="Myriad Pro"/>
          <w:sz w:val="26"/>
          <w:szCs w:val="26"/>
        </w:rPr>
        <w:t xml:space="preserve"> в сумме </w:t>
      </w:r>
      <w:r w:rsidR="00F2250B" w:rsidRPr="00BA0797">
        <w:rPr>
          <w:rFonts w:ascii="Myriad Pro" w:hAnsi="Myriad Pro"/>
          <w:sz w:val="26"/>
          <w:szCs w:val="26"/>
        </w:rPr>
        <w:t>87</w:t>
      </w:r>
      <w:r w:rsidR="009C7B3E" w:rsidRPr="00BA0797">
        <w:rPr>
          <w:rFonts w:ascii="Myriad Pro" w:hAnsi="Myriad Pro"/>
          <w:sz w:val="26"/>
          <w:szCs w:val="26"/>
        </w:rPr>
        <w:t>1 9</w:t>
      </w:r>
      <w:r w:rsidR="00F2250B" w:rsidRPr="00BA0797">
        <w:rPr>
          <w:rFonts w:ascii="Myriad Pro" w:hAnsi="Myriad Pro"/>
          <w:sz w:val="26"/>
          <w:szCs w:val="26"/>
        </w:rPr>
        <w:t xml:space="preserve">19,03 </w:t>
      </w:r>
      <w:r w:rsidRPr="00BA0797">
        <w:rPr>
          <w:rFonts w:ascii="Myriad Pro" w:hAnsi="Myriad Pro"/>
          <w:sz w:val="26"/>
          <w:szCs w:val="26"/>
        </w:rPr>
        <w:t>тыс. руб. исходя из объема заявленной мощности</w:t>
      </w:r>
      <w:r w:rsidR="00F2250B" w:rsidRPr="00BA0797">
        <w:rPr>
          <w:rFonts w:ascii="Myriad Pro" w:hAnsi="Myriad Pro"/>
          <w:sz w:val="26"/>
          <w:szCs w:val="26"/>
        </w:rPr>
        <w:t xml:space="preserve"> на 1 полугодие – 345,83595 МВт и 2 полугодие – 333,67190 мВт.</w:t>
      </w:r>
      <w:r w:rsidR="009C7B3E" w:rsidRPr="00BA0797">
        <w:rPr>
          <w:rFonts w:ascii="Myriad Pro" w:hAnsi="Myriad Pro"/>
          <w:sz w:val="26"/>
          <w:szCs w:val="26"/>
        </w:rPr>
        <w:t xml:space="preserve"> </w:t>
      </w:r>
      <w:r w:rsidR="00F2250B" w:rsidRPr="00BA0797">
        <w:rPr>
          <w:rFonts w:ascii="Myriad Pro" w:hAnsi="Myriad Pro"/>
          <w:sz w:val="26"/>
          <w:szCs w:val="26"/>
        </w:rPr>
        <w:t>О</w:t>
      </w:r>
      <w:r w:rsidRPr="00BA0797">
        <w:rPr>
          <w:rFonts w:ascii="Myriad Pro" w:hAnsi="Myriad Pro"/>
          <w:sz w:val="26"/>
          <w:szCs w:val="26"/>
        </w:rPr>
        <w:t>бъем потерь в сетях ЕНЭС</w:t>
      </w:r>
      <w:r w:rsidR="00F2250B" w:rsidRPr="00BA0797">
        <w:rPr>
          <w:rFonts w:ascii="Myriad Pro" w:hAnsi="Myriad Pro"/>
          <w:sz w:val="26"/>
          <w:szCs w:val="26"/>
        </w:rPr>
        <w:t>,</w:t>
      </w:r>
      <w:r w:rsidRPr="00BA0797">
        <w:rPr>
          <w:rFonts w:ascii="Myriad Pro" w:hAnsi="Myriad Pro"/>
          <w:sz w:val="26"/>
          <w:szCs w:val="26"/>
        </w:rPr>
        <w:t xml:space="preserve"> </w:t>
      </w:r>
      <w:r w:rsidR="00F2250B" w:rsidRPr="00BA0797">
        <w:rPr>
          <w:rFonts w:ascii="Myriad Pro" w:hAnsi="Myriad Pro"/>
          <w:sz w:val="26"/>
          <w:szCs w:val="26"/>
        </w:rPr>
        <w:t>рассчитан исходя из норматива потерь на 2018 год, утвержденного Приказом Министерства энергетики РФ от 28.12.2017 №1241 в размере 3,84% и планируемого отпуска из сетей ФСК в соответствии прогнозным балансом на 2019 год,</w:t>
      </w:r>
      <w:r w:rsidR="009C7B3E" w:rsidRPr="00BA0797">
        <w:rPr>
          <w:rFonts w:ascii="Myriad Pro" w:hAnsi="Myriad Pro"/>
          <w:sz w:val="26"/>
          <w:szCs w:val="26"/>
        </w:rPr>
        <w:t xml:space="preserve"> </w:t>
      </w:r>
      <w:r w:rsidR="00F2250B" w:rsidRPr="00BA0797">
        <w:rPr>
          <w:rFonts w:ascii="Myriad Pro" w:hAnsi="Myriad Pro"/>
          <w:sz w:val="26"/>
          <w:szCs w:val="26"/>
        </w:rPr>
        <w:t>и составляет 6</w:t>
      </w:r>
      <w:r w:rsidR="00834137" w:rsidRPr="00BA0797">
        <w:rPr>
          <w:rFonts w:ascii="Myriad Pro" w:hAnsi="Myriad Pro"/>
          <w:sz w:val="26"/>
          <w:szCs w:val="26"/>
        </w:rPr>
        <w:t>4 0</w:t>
      </w:r>
      <w:r w:rsidR="00F2250B" w:rsidRPr="00BA0797">
        <w:rPr>
          <w:rFonts w:ascii="Myriad Pro" w:hAnsi="Myriad Pro"/>
          <w:sz w:val="26"/>
          <w:szCs w:val="26"/>
        </w:rPr>
        <w:t xml:space="preserve">81 </w:t>
      </w:r>
      <w:r w:rsidRPr="00BA0797">
        <w:rPr>
          <w:rFonts w:ascii="Myriad Pro" w:hAnsi="Myriad Pro"/>
          <w:sz w:val="26"/>
          <w:szCs w:val="26"/>
        </w:rPr>
        <w:t>МВт</w:t>
      </w:r>
      <w:r w:rsidR="005D1554">
        <w:rPr>
          <w:rFonts w:ascii="Myriad Pro" w:hAnsi="Myriad Pro"/>
          <w:sz w:val="26"/>
          <w:szCs w:val="26"/>
        </w:rPr>
        <w:t>*</w:t>
      </w:r>
      <w:r w:rsidRPr="00BA0797">
        <w:rPr>
          <w:rFonts w:ascii="Myriad Pro" w:hAnsi="Myriad Pro"/>
          <w:sz w:val="26"/>
          <w:szCs w:val="26"/>
        </w:rPr>
        <w:t>ч.</w:t>
      </w:r>
      <w:r w:rsidR="00F2250B" w:rsidRPr="00BA0797">
        <w:rPr>
          <w:rFonts w:ascii="Myriad Pro" w:hAnsi="Myriad Pro"/>
          <w:sz w:val="26"/>
          <w:szCs w:val="26"/>
        </w:rPr>
        <w:t xml:space="preserve"> </w:t>
      </w:r>
    </w:p>
    <w:p w14:paraId="2E7C7030" w14:textId="77777777" w:rsidR="00735D92"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Ставка на содержание сетей ЕНЭС в расчете затрат на 1</w:t>
      </w:r>
      <w:r w:rsidR="00735D92" w:rsidRPr="00BA0797">
        <w:rPr>
          <w:rFonts w:ascii="Myriad Pro" w:hAnsi="Myriad Pro"/>
          <w:sz w:val="26"/>
          <w:szCs w:val="26"/>
        </w:rPr>
        <w:t xml:space="preserve"> и 2</w:t>
      </w:r>
      <w:r w:rsidRPr="00BA0797">
        <w:rPr>
          <w:rFonts w:ascii="Myriad Pro" w:hAnsi="Myriad Pro"/>
          <w:sz w:val="26"/>
          <w:szCs w:val="26"/>
        </w:rPr>
        <w:t xml:space="preserve"> полугодие 2019 года принята в соответствии с приказом ФА</w:t>
      </w:r>
      <w:r w:rsidR="00735D92" w:rsidRPr="00BA0797">
        <w:rPr>
          <w:rFonts w:ascii="Myriad Pro" w:hAnsi="Myriad Pro"/>
          <w:sz w:val="26"/>
          <w:szCs w:val="26"/>
        </w:rPr>
        <w:t>С России от 19.12.2017 №1748/17.</w:t>
      </w:r>
    </w:p>
    <w:p w14:paraId="76E8A253"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Ставки на оплату потерь в сетях ЕНЭС определены филиалом </w:t>
      </w:r>
      <w:r w:rsidR="00B97806" w:rsidRPr="00BA0797">
        <w:rPr>
          <w:rFonts w:ascii="Myriad Pro" w:hAnsi="Myriad Pro"/>
          <w:sz w:val="26"/>
          <w:szCs w:val="26"/>
        </w:rPr>
        <w:t xml:space="preserve">ПАО </w:t>
      </w:r>
      <w:r w:rsidR="00586D28" w:rsidRPr="00BA0797">
        <w:rPr>
          <w:rFonts w:ascii="Myriad Pro" w:hAnsi="Myriad Pro"/>
          <w:sz w:val="26"/>
          <w:szCs w:val="26"/>
        </w:rPr>
        <w:t>«</w:t>
      </w:r>
      <w:r w:rsidR="00B97806" w:rsidRPr="00BA0797">
        <w:rPr>
          <w:rFonts w:ascii="Myriad Pro" w:hAnsi="Myriad Pro"/>
          <w:sz w:val="26"/>
          <w:szCs w:val="26"/>
        </w:rPr>
        <w:t>МРСК Северо-Запада</w:t>
      </w:r>
      <w:r w:rsidR="00586D28" w:rsidRPr="00BA0797">
        <w:rPr>
          <w:rFonts w:ascii="Myriad Pro" w:hAnsi="Myriad Pro"/>
          <w:sz w:val="26"/>
          <w:szCs w:val="26"/>
        </w:rPr>
        <w:t>»</w:t>
      </w:r>
      <w:r w:rsidR="00B97806" w:rsidRPr="00BA0797">
        <w:rPr>
          <w:rFonts w:ascii="Myriad Pro" w:hAnsi="Myriad Pro"/>
          <w:sz w:val="26"/>
          <w:szCs w:val="26"/>
        </w:rPr>
        <w:t xml:space="preserve"> </w:t>
      </w:r>
      <w:r w:rsidR="00586D28" w:rsidRPr="00BA0797">
        <w:rPr>
          <w:rFonts w:ascii="Myriad Pro" w:hAnsi="Myriad Pro"/>
          <w:sz w:val="26"/>
          <w:szCs w:val="26"/>
        </w:rPr>
        <w:t>«</w:t>
      </w:r>
      <w:r w:rsidR="00B97806" w:rsidRPr="00BA0797">
        <w:rPr>
          <w:rFonts w:ascii="Myriad Pro" w:hAnsi="Myriad Pro"/>
          <w:sz w:val="26"/>
          <w:szCs w:val="26"/>
        </w:rPr>
        <w:t>Псковэнерго</w:t>
      </w:r>
      <w:r w:rsidR="00586D28" w:rsidRPr="00BA0797">
        <w:rPr>
          <w:rFonts w:ascii="Myriad Pro" w:hAnsi="Myriad Pro"/>
          <w:sz w:val="26"/>
          <w:szCs w:val="26"/>
        </w:rPr>
        <w:t>»</w:t>
      </w:r>
      <w:r w:rsidR="00B97806" w:rsidRPr="00BA0797">
        <w:rPr>
          <w:rFonts w:ascii="Myriad Pro" w:hAnsi="Myriad Pro"/>
          <w:sz w:val="26"/>
          <w:szCs w:val="26"/>
        </w:rPr>
        <w:t xml:space="preserve">, </w:t>
      </w:r>
      <w:r w:rsidRPr="00BA0797">
        <w:rPr>
          <w:rFonts w:ascii="Myriad Pro" w:hAnsi="Myriad Pro"/>
          <w:sz w:val="26"/>
          <w:szCs w:val="26"/>
        </w:rPr>
        <w:t xml:space="preserve">исходя из фактических цен на электроэнергию за </w:t>
      </w:r>
      <w:r w:rsidR="00B97806" w:rsidRPr="00BA0797">
        <w:rPr>
          <w:rFonts w:ascii="Myriad Pro" w:hAnsi="Myriad Pro"/>
          <w:sz w:val="26"/>
          <w:szCs w:val="26"/>
        </w:rPr>
        <w:t xml:space="preserve">2017 год </w:t>
      </w:r>
      <w:r w:rsidRPr="00BA0797">
        <w:rPr>
          <w:rFonts w:ascii="Myriad Pro" w:hAnsi="Myriad Pro"/>
          <w:sz w:val="26"/>
          <w:szCs w:val="26"/>
        </w:rPr>
        <w:t xml:space="preserve">и </w:t>
      </w:r>
      <w:r w:rsidR="00B97806" w:rsidRPr="00BA0797">
        <w:rPr>
          <w:rFonts w:ascii="Myriad Pro" w:hAnsi="Myriad Pro"/>
          <w:sz w:val="26"/>
          <w:szCs w:val="26"/>
        </w:rPr>
        <w:t xml:space="preserve">уровня прироста цен на ОРЭМ на 2019 год. </w:t>
      </w:r>
    </w:p>
    <w:p w14:paraId="55A82F88"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обоснование заявленной суммы расходов были предоставлены следующие документы:</w:t>
      </w:r>
    </w:p>
    <w:p w14:paraId="3034451B" w14:textId="77777777" w:rsidR="00B328F3" w:rsidRPr="00BA0797" w:rsidRDefault="00B328F3" w:rsidP="005D1554">
      <w:pPr>
        <w:pStyle w:val="11"/>
        <w:numPr>
          <w:ilvl w:val="0"/>
          <w:numId w:val="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Пояснительные записки (к расчету расходов</w:t>
      </w:r>
      <w:r w:rsidR="00071278" w:rsidRPr="00BA0797">
        <w:rPr>
          <w:rFonts w:ascii="Myriad Pro" w:hAnsi="Myriad Pro"/>
          <w:sz w:val="26"/>
          <w:szCs w:val="26"/>
        </w:rPr>
        <w:t>,</w:t>
      </w:r>
      <w:r w:rsidR="00AC707C" w:rsidRPr="00BA0797">
        <w:rPr>
          <w:rFonts w:ascii="Myriad Pro" w:hAnsi="Myriad Pro"/>
          <w:sz w:val="26"/>
          <w:szCs w:val="26"/>
        </w:rPr>
        <w:t xml:space="preserve"> </w:t>
      </w:r>
      <w:r w:rsidRPr="00BA0797">
        <w:rPr>
          <w:rFonts w:ascii="Myriad Pro" w:hAnsi="Myriad Pro"/>
          <w:sz w:val="26"/>
          <w:szCs w:val="26"/>
        </w:rPr>
        <w:t xml:space="preserve">направленному в </w:t>
      </w:r>
      <w:r w:rsidR="00AC707C" w:rsidRPr="00BA0797">
        <w:rPr>
          <w:rFonts w:ascii="Myriad Pro" w:hAnsi="Myriad Pro"/>
          <w:sz w:val="26"/>
          <w:szCs w:val="26"/>
        </w:rPr>
        <w:t>Госкомитет 27</w:t>
      </w:r>
      <w:r w:rsidRPr="00BA0797">
        <w:rPr>
          <w:rFonts w:ascii="Myriad Pro" w:hAnsi="Myriad Pro"/>
          <w:sz w:val="26"/>
          <w:szCs w:val="26"/>
        </w:rPr>
        <w:t>.</w:t>
      </w:r>
      <w:r w:rsidR="00AC707C" w:rsidRPr="00BA0797">
        <w:rPr>
          <w:rFonts w:ascii="Myriad Pro" w:hAnsi="Myriad Pro"/>
          <w:sz w:val="26"/>
          <w:szCs w:val="26"/>
        </w:rPr>
        <w:t>04</w:t>
      </w:r>
      <w:r w:rsidRPr="00BA0797">
        <w:rPr>
          <w:rFonts w:ascii="Myriad Pro" w:hAnsi="Myriad Pro"/>
          <w:sz w:val="26"/>
          <w:szCs w:val="26"/>
        </w:rPr>
        <w:t>.2018);</w:t>
      </w:r>
    </w:p>
    <w:p w14:paraId="604BE856" w14:textId="77777777" w:rsidR="00B328F3" w:rsidRPr="00BA0797" w:rsidRDefault="00B328F3" w:rsidP="005D1554">
      <w:pPr>
        <w:pStyle w:val="11"/>
        <w:numPr>
          <w:ilvl w:val="0"/>
          <w:numId w:val="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Расчет затрат </w:t>
      </w:r>
      <w:r w:rsidR="00AC707C" w:rsidRPr="00BA0797">
        <w:rPr>
          <w:rFonts w:ascii="Myriad Pro" w:hAnsi="Myriad Pro"/>
          <w:sz w:val="26"/>
          <w:szCs w:val="26"/>
        </w:rPr>
        <w:t xml:space="preserve">на услуги ПАО </w:t>
      </w:r>
      <w:r w:rsidR="00586D28" w:rsidRPr="00BA0797">
        <w:rPr>
          <w:rFonts w:ascii="Myriad Pro" w:hAnsi="Myriad Pro"/>
          <w:sz w:val="26"/>
          <w:szCs w:val="26"/>
        </w:rPr>
        <w:t>«</w:t>
      </w:r>
      <w:r w:rsidR="00AC707C" w:rsidRPr="00BA0797">
        <w:rPr>
          <w:rFonts w:ascii="Myriad Pro" w:hAnsi="Myriad Pro"/>
          <w:sz w:val="26"/>
          <w:szCs w:val="26"/>
        </w:rPr>
        <w:t>ФСК ЕЭС</w:t>
      </w:r>
      <w:r w:rsidR="00586D28" w:rsidRPr="00BA0797">
        <w:rPr>
          <w:rFonts w:ascii="Myriad Pro" w:hAnsi="Myriad Pro"/>
          <w:sz w:val="26"/>
          <w:szCs w:val="26"/>
        </w:rPr>
        <w:t>»</w:t>
      </w:r>
      <w:r w:rsidR="00AC707C" w:rsidRPr="00BA0797">
        <w:rPr>
          <w:rFonts w:ascii="Myriad Pro" w:hAnsi="Myriad Pro"/>
          <w:sz w:val="26"/>
          <w:szCs w:val="26"/>
        </w:rPr>
        <w:t xml:space="preserve"> на 2019 </w:t>
      </w:r>
      <w:r w:rsidRPr="00BA0797">
        <w:rPr>
          <w:rFonts w:ascii="Myriad Pro" w:hAnsi="Myriad Pro"/>
          <w:sz w:val="26"/>
          <w:szCs w:val="26"/>
        </w:rPr>
        <w:t>год;</w:t>
      </w:r>
    </w:p>
    <w:p w14:paraId="5B1D08AD" w14:textId="77777777" w:rsidR="00B328F3" w:rsidRPr="00BA0797" w:rsidRDefault="00B328F3" w:rsidP="005D1554">
      <w:pPr>
        <w:pStyle w:val="11"/>
        <w:numPr>
          <w:ilvl w:val="0"/>
          <w:numId w:val="2"/>
        </w:numPr>
        <w:tabs>
          <w:tab w:val="left"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Акты об оказании услуг по передаче электрической энергии за</w:t>
      </w:r>
      <w:r w:rsidR="00E6014C" w:rsidRPr="00BA0797">
        <w:rPr>
          <w:rFonts w:ascii="Myriad Pro" w:hAnsi="Myriad Pro"/>
          <w:sz w:val="26"/>
          <w:szCs w:val="26"/>
        </w:rPr>
        <w:t xml:space="preserve"> 2017 год</w:t>
      </w:r>
      <w:r w:rsidRPr="00BA0797">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777"/>
        <w:gridCol w:w="981"/>
        <w:gridCol w:w="1118"/>
        <w:gridCol w:w="1118"/>
        <w:gridCol w:w="1118"/>
        <w:gridCol w:w="1118"/>
        <w:gridCol w:w="1118"/>
        <w:gridCol w:w="1222"/>
      </w:tblGrid>
      <w:tr w:rsidR="003B7DFC" w:rsidRPr="00BA0797" w14:paraId="19969EB7" w14:textId="77777777">
        <w:trPr>
          <w:cantSplit/>
          <w:tblHeader/>
        </w:trPr>
        <w:tc>
          <w:tcPr>
            <w:tcW w:w="1807"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3E2C219"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Наименование показателя</w:t>
            </w:r>
          </w:p>
        </w:tc>
        <w:tc>
          <w:tcPr>
            <w:tcW w:w="99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D3CE61E"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Един. Изм.</w:t>
            </w:r>
          </w:p>
        </w:tc>
        <w:tc>
          <w:tcPr>
            <w:tcW w:w="226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454C6BF"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2017</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359498F"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2018</w:t>
            </w:r>
          </w:p>
        </w:tc>
        <w:tc>
          <w:tcPr>
            <w:tcW w:w="3508"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6367A0F4"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2019</w:t>
            </w:r>
          </w:p>
        </w:tc>
      </w:tr>
      <w:tr w:rsidR="003B7DFC" w:rsidRPr="00BA0797" w14:paraId="030DDFBD" w14:textId="77777777">
        <w:trPr>
          <w:cantSplit/>
          <w:tblHeader/>
        </w:trPr>
        <w:tc>
          <w:tcPr>
            <w:tcW w:w="180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2537F70"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p>
        </w:tc>
        <w:tc>
          <w:tcPr>
            <w:tcW w:w="9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84CC4EE"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42B9EC0"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ТБР</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875FFBF"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факт</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1E10D9D"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утверждено</w:t>
            </w:r>
          </w:p>
        </w:tc>
        <w:tc>
          <w:tcPr>
            <w:tcW w:w="3508"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41D427F6"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Предложение организации</w:t>
            </w:r>
          </w:p>
        </w:tc>
      </w:tr>
      <w:tr w:rsidR="00056CA2" w:rsidRPr="00BA0797" w14:paraId="13829079" w14:textId="77777777">
        <w:trPr>
          <w:cantSplit/>
          <w:tblHeader/>
        </w:trPr>
        <w:tc>
          <w:tcPr>
            <w:tcW w:w="1807"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64D0132"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p>
        </w:tc>
        <w:tc>
          <w:tcPr>
            <w:tcW w:w="995"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333A31A"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F04CEF3"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год</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6840417" w14:textId="77777777" w:rsidR="003B7DFC" w:rsidRPr="005D1554" w:rsidRDefault="003B7DFC" w:rsidP="00BA0797">
            <w:pPr>
              <w:spacing w:after="0" w:line="240" w:lineRule="auto"/>
              <w:jc w:val="center"/>
              <w:rPr>
                <w:rFonts w:ascii="Myriad Pro" w:eastAsia="Times New Roman" w:hAnsi="Myriad Pro"/>
                <w:b/>
                <w:color w:val="FFFFFF"/>
                <w:sz w:val="16"/>
                <w:szCs w:val="16"/>
                <w:lang w:eastAsia="ru-RU"/>
              </w:rPr>
            </w:pPr>
            <w:r w:rsidRPr="005D1554">
              <w:rPr>
                <w:rFonts w:ascii="Myriad Pro" w:eastAsia="Times New Roman" w:hAnsi="Myriad Pro"/>
                <w:b/>
                <w:color w:val="FFFFFF"/>
                <w:sz w:val="16"/>
                <w:szCs w:val="16"/>
                <w:lang w:eastAsia="ru-RU"/>
              </w:rPr>
              <w:t>год</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19DA899"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год</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8599894"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1 пол.</w:t>
            </w:r>
          </w:p>
        </w:tc>
        <w:tc>
          <w:tcPr>
            <w:tcW w:w="113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03F1293"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2 пол.</w:t>
            </w:r>
          </w:p>
        </w:tc>
        <w:tc>
          <w:tcPr>
            <w:tcW w:w="124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EB86835" w14:textId="77777777" w:rsidR="003B7DFC" w:rsidRPr="005D1554" w:rsidRDefault="003B7DFC" w:rsidP="00BA0797">
            <w:pPr>
              <w:spacing w:after="0" w:line="240" w:lineRule="auto"/>
              <w:jc w:val="center"/>
              <w:rPr>
                <w:rFonts w:ascii="Myriad Pro" w:eastAsia="Times New Roman" w:hAnsi="Myriad Pro" w:cs="Arial CYR"/>
                <w:b/>
                <w:color w:val="FFFFFF"/>
                <w:sz w:val="16"/>
                <w:szCs w:val="16"/>
                <w:lang w:eastAsia="ru-RU"/>
              </w:rPr>
            </w:pPr>
            <w:r w:rsidRPr="005D1554">
              <w:rPr>
                <w:rFonts w:ascii="Myriad Pro" w:eastAsia="Times New Roman" w:hAnsi="Myriad Pro" w:cs="Arial CYR"/>
                <w:b/>
                <w:color w:val="FFFFFF"/>
                <w:sz w:val="16"/>
                <w:szCs w:val="16"/>
                <w:lang w:eastAsia="ru-RU"/>
              </w:rPr>
              <w:t>год</w:t>
            </w:r>
          </w:p>
        </w:tc>
      </w:tr>
      <w:tr w:rsidR="003B7DFC" w:rsidRPr="00BA0797" w14:paraId="2DBE468A" w14:textId="77777777">
        <w:trPr>
          <w:cantSplit/>
        </w:trPr>
        <w:tc>
          <w:tcPr>
            <w:tcW w:w="1807" w:type="dxa"/>
            <w:tcBorders>
              <w:top w:val="single" w:sz="4" w:space="0" w:color="FFFFFF"/>
            </w:tcBorders>
            <w:shd w:val="clear" w:color="auto" w:fill="auto"/>
            <w:vAlign w:val="center"/>
          </w:tcPr>
          <w:p w14:paraId="12ED35EC"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Договорная мощность</w:t>
            </w:r>
          </w:p>
        </w:tc>
        <w:tc>
          <w:tcPr>
            <w:tcW w:w="995" w:type="dxa"/>
            <w:tcBorders>
              <w:top w:val="single" w:sz="4" w:space="0" w:color="FFFFFF"/>
            </w:tcBorders>
            <w:shd w:val="clear" w:color="auto" w:fill="auto"/>
            <w:noWrap/>
            <w:vAlign w:val="center"/>
          </w:tcPr>
          <w:p w14:paraId="313A488C"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w:t>
            </w:r>
          </w:p>
        </w:tc>
        <w:tc>
          <w:tcPr>
            <w:tcW w:w="1134" w:type="dxa"/>
            <w:tcBorders>
              <w:top w:val="single" w:sz="4" w:space="0" w:color="FFFFFF"/>
            </w:tcBorders>
            <w:shd w:val="clear" w:color="auto" w:fill="auto"/>
            <w:noWrap/>
            <w:vAlign w:val="center"/>
          </w:tcPr>
          <w:p w14:paraId="23FDE3F9"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358,00</w:t>
            </w:r>
          </w:p>
        </w:tc>
        <w:tc>
          <w:tcPr>
            <w:tcW w:w="1134" w:type="dxa"/>
            <w:tcBorders>
              <w:top w:val="single" w:sz="4" w:space="0" w:color="FFFFFF"/>
            </w:tcBorders>
            <w:shd w:val="clear" w:color="auto" w:fill="auto"/>
            <w:noWrap/>
            <w:vAlign w:val="center"/>
          </w:tcPr>
          <w:p w14:paraId="5E1F9B60"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358,00</w:t>
            </w:r>
          </w:p>
        </w:tc>
        <w:tc>
          <w:tcPr>
            <w:tcW w:w="1134" w:type="dxa"/>
            <w:tcBorders>
              <w:top w:val="single" w:sz="4" w:space="0" w:color="FFFFFF"/>
            </w:tcBorders>
            <w:shd w:val="clear" w:color="auto" w:fill="auto"/>
            <w:noWrap/>
            <w:vAlign w:val="center"/>
          </w:tcPr>
          <w:p w14:paraId="7D989C7F"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358,00</w:t>
            </w:r>
          </w:p>
        </w:tc>
        <w:tc>
          <w:tcPr>
            <w:tcW w:w="1134" w:type="dxa"/>
            <w:tcBorders>
              <w:top w:val="single" w:sz="4" w:space="0" w:color="FFFFFF"/>
            </w:tcBorders>
            <w:shd w:val="clear" w:color="auto" w:fill="auto"/>
            <w:noWrap/>
            <w:vAlign w:val="center"/>
          </w:tcPr>
          <w:p w14:paraId="62B8A02E"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345,84</w:t>
            </w:r>
          </w:p>
        </w:tc>
        <w:tc>
          <w:tcPr>
            <w:tcW w:w="1134" w:type="dxa"/>
            <w:tcBorders>
              <w:top w:val="single" w:sz="4" w:space="0" w:color="FFFFFF"/>
            </w:tcBorders>
            <w:shd w:val="clear" w:color="auto" w:fill="auto"/>
            <w:noWrap/>
            <w:vAlign w:val="center"/>
          </w:tcPr>
          <w:p w14:paraId="5FE60237"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333,67</w:t>
            </w:r>
          </w:p>
        </w:tc>
        <w:tc>
          <w:tcPr>
            <w:tcW w:w="1240" w:type="dxa"/>
            <w:tcBorders>
              <w:top w:val="single" w:sz="4" w:space="0" w:color="FFFFFF"/>
            </w:tcBorders>
            <w:shd w:val="clear" w:color="auto" w:fill="auto"/>
            <w:noWrap/>
            <w:vAlign w:val="center"/>
          </w:tcPr>
          <w:p w14:paraId="15EFDB57"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339,75</w:t>
            </w:r>
          </w:p>
        </w:tc>
      </w:tr>
      <w:tr w:rsidR="003B7DFC" w:rsidRPr="00BA0797" w14:paraId="23DB1034" w14:textId="77777777">
        <w:trPr>
          <w:cantSplit/>
        </w:trPr>
        <w:tc>
          <w:tcPr>
            <w:tcW w:w="1807" w:type="dxa"/>
            <w:shd w:val="clear" w:color="auto" w:fill="auto"/>
            <w:vAlign w:val="center"/>
          </w:tcPr>
          <w:p w14:paraId="77A4DCDE"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Тариф на содержание сетей</w:t>
            </w:r>
          </w:p>
        </w:tc>
        <w:tc>
          <w:tcPr>
            <w:tcW w:w="995" w:type="dxa"/>
            <w:shd w:val="clear" w:color="auto" w:fill="auto"/>
            <w:noWrap/>
            <w:vAlign w:val="center"/>
          </w:tcPr>
          <w:p w14:paraId="0ABA2E75"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руб./МВт. мес.</w:t>
            </w:r>
          </w:p>
        </w:tc>
        <w:tc>
          <w:tcPr>
            <w:tcW w:w="1134" w:type="dxa"/>
            <w:shd w:val="clear" w:color="auto" w:fill="auto"/>
            <w:noWrap/>
            <w:vAlign w:val="center"/>
          </w:tcPr>
          <w:p w14:paraId="2394F115"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16</w:t>
            </w:r>
            <w:r w:rsidR="00834137" w:rsidRPr="00BA0797">
              <w:rPr>
                <w:rFonts w:ascii="Myriad Pro" w:eastAsia="Times New Roman" w:hAnsi="Myriad Pro"/>
                <w:b/>
                <w:bCs/>
                <w:sz w:val="18"/>
                <w:szCs w:val="18"/>
                <w:lang w:eastAsia="ru-RU"/>
              </w:rPr>
              <w:t>0 9</w:t>
            </w:r>
            <w:r w:rsidRPr="00BA0797">
              <w:rPr>
                <w:rFonts w:ascii="Myriad Pro" w:eastAsia="Times New Roman" w:hAnsi="Myriad Pro"/>
                <w:b/>
                <w:bCs/>
                <w:sz w:val="18"/>
                <w:szCs w:val="18"/>
                <w:lang w:eastAsia="ru-RU"/>
              </w:rPr>
              <w:t>99,49</w:t>
            </w:r>
          </w:p>
        </w:tc>
        <w:tc>
          <w:tcPr>
            <w:tcW w:w="1134" w:type="dxa"/>
            <w:shd w:val="clear" w:color="auto" w:fill="auto"/>
            <w:noWrap/>
            <w:vAlign w:val="center"/>
          </w:tcPr>
          <w:p w14:paraId="23F17D69"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15</w:t>
            </w:r>
            <w:r w:rsidR="00834137" w:rsidRPr="00BA0797">
              <w:rPr>
                <w:rFonts w:ascii="Myriad Pro" w:eastAsia="Times New Roman" w:hAnsi="Myriad Pro"/>
                <w:b/>
                <w:bCs/>
                <w:sz w:val="18"/>
                <w:szCs w:val="18"/>
                <w:lang w:eastAsia="ru-RU"/>
              </w:rPr>
              <w:t>9 8</w:t>
            </w:r>
            <w:r w:rsidRPr="00BA0797">
              <w:rPr>
                <w:rFonts w:ascii="Myriad Pro" w:eastAsia="Times New Roman" w:hAnsi="Myriad Pro"/>
                <w:b/>
                <w:bCs/>
                <w:sz w:val="18"/>
                <w:szCs w:val="18"/>
                <w:lang w:eastAsia="ru-RU"/>
              </w:rPr>
              <w:t>19,01</w:t>
            </w:r>
          </w:p>
        </w:tc>
        <w:tc>
          <w:tcPr>
            <w:tcW w:w="1134" w:type="dxa"/>
            <w:shd w:val="clear" w:color="auto" w:fill="auto"/>
            <w:noWrap/>
            <w:vAlign w:val="center"/>
          </w:tcPr>
          <w:p w14:paraId="0264E344"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16</w:t>
            </w:r>
            <w:r w:rsidR="00834137" w:rsidRPr="00BA0797">
              <w:rPr>
                <w:rFonts w:ascii="Myriad Pro" w:eastAsia="Times New Roman" w:hAnsi="Myriad Pro"/>
                <w:b/>
                <w:bCs/>
                <w:sz w:val="18"/>
                <w:szCs w:val="18"/>
                <w:lang w:eastAsia="ru-RU"/>
              </w:rPr>
              <w:t>6 5</w:t>
            </w:r>
            <w:r w:rsidRPr="00BA0797">
              <w:rPr>
                <w:rFonts w:ascii="Myriad Pro" w:eastAsia="Times New Roman" w:hAnsi="Myriad Pro"/>
                <w:b/>
                <w:bCs/>
                <w:sz w:val="18"/>
                <w:szCs w:val="18"/>
                <w:lang w:eastAsia="ru-RU"/>
              </w:rPr>
              <w:t>57,08</w:t>
            </w:r>
          </w:p>
        </w:tc>
        <w:tc>
          <w:tcPr>
            <w:tcW w:w="1134" w:type="dxa"/>
            <w:shd w:val="clear" w:color="auto" w:fill="auto"/>
            <w:noWrap/>
            <w:vAlign w:val="center"/>
          </w:tcPr>
          <w:p w14:paraId="736F4B11"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9C7B3E" w:rsidRPr="00BA0797">
              <w:rPr>
                <w:rFonts w:ascii="Myriad Pro" w:eastAsia="Times New Roman" w:hAnsi="Myriad Pro"/>
                <w:sz w:val="18"/>
                <w:szCs w:val="18"/>
                <w:lang w:eastAsia="ru-RU"/>
              </w:rPr>
              <w:t>3 1</w:t>
            </w:r>
            <w:r w:rsidRPr="00BA0797">
              <w:rPr>
                <w:rFonts w:ascii="Myriad Pro" w:eastAsia="Times New Roman" w:hAnsi="Myriad Pro"/>
                <w:sz w:val="18"/>
                <w:szCs w:val="18"/>
                <w:lang w:eastAsia="ru-RU"/>
              </w:rPr>
              <w:t>64,15</w:t>
            </w:r>
          </w:p>
        </w:tc>
        <w:tc>
          <w:tcPr>
            <w:tcW w:w="1134" w:type="dxa"/>
            <w:shd w:val="clear" w:color="auto" w:fill="auto"/>
            <w:noWrap/>
            <w:vAlign w:val="center"/>
          </w:tcPr>
          <w:p w14:paraId="0F9FC132"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834137" w:rsidRPr="00BA0797">
              <w:rPr>
                <w:rFonts w:ascii="Myriad Pro" w:eastAsia="Times New Roman" w:hAnsi="Myriad Pro"/>
                <w:sz w:val="18"/>
                <w:szCs w:val="18"/>
                <w:lang w:eastAsia="ru-RU"/>
              </w:rPr>
              <w:t>8 4</w:t>
            </w:r>
            <w:r w:rsidRPr="00BA0797">
              <w:rPr>
                <w:rFonts w:ascii="Myriad Pro" w:eastAsia="Times New Roman" w:hAnsi="Myriad Pro"/>
                <w:sz w:val="18"/>
                <w:szCs w:val="18"/>
                <w:lang w:eastAsia="ru-RU"/>
              </w:rPr>
              <w:t>02,53</w:t>
            </w:r>
          </w:p>
        </w:tc>
        <w:tc>
          <w:tcPr>
            <w:tcW w:w="1240" w:type="dxa"/>
            <w:shd w:val="clear" w:color="auto" w:fill="auto"/>
            <w:noWrap/>
            <w:vAlign w:val="center"/>
          </w:tcPr>
          <w:p w14:paraId="7EC3427F"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17</w:t>
            </w:r>
            <w:r w:rsidR="00834137" w:rsidRPr="00BA0797">
              <w:rPr>
                <w:rFonts w:ascii="Myriad Pro" w:eastAsia="Times New Roman" w:hAnsi="Myriad Pro"/>
                <w:b/>
                <w:bCs/>
                <w:sz w:val="18"/>
                <w:szCs w:val="18"/>
                <w:lang w:eastAsia="ru-RU"/>
              </w:rPr>
              <w:t>5 7</w:t>
            </w:r>
            <w:r w:rsidRPr="00BA0797">
              <w:rPr>
                <w:rFonts w:ascii="Myriad Pro" w:eastAsia="Times New Roman" w:hAnsi="Myriad Pro"/>
                <w:b/>
                <w:bCs/>
                <w:sz w:val="18"/>
                <w:szCs w:val="18"/>
                <w:lang w:eastAsia="ru-RU"/>
              </w:rPr>
              <w:t>36,45</w:t>
            </w:r>
          </w:p>
        </w:tc>
      </w:tr>
      <w:tr w:rsidR="003B7DFC" w:rsidRPr="00BA0797" w14:paraId="6092354F" w14:textId="77777777">
        <w:trPr>
          <w:cantSplit/>
        </w:trPr>
        <w:tc>
          <w:tcPr>
            <w:tcW w:w="1807" w:type="dxa"/>
            <w:shd w:val="clear" w:color="auto" w:fill="auto"/>
            <w:vAlign w:val="center"/>
          </w:tcPr>
          <w:p w14:paraId="26095D5B"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Стоимость содержания объектов ЕНЭС</w:t>
            </w:r>
          </w:p>
        </w:tc>
        <w:tc>
          <w:tcPr>
            <w:tcW w:w="995" w:type="dxa"/>
            <w:shd w:val="clear" w:color="auto" w:fill="auto"/>
            <w:noWrap/>
            <w:vAlign w:val="center"/>
          </w:tcPr>
          <w:p w14:paraId="504F23F4" w14:textId="77777777" w:rsidR="003B7DFC" w:rsidRPr="00BA0797" w:rsidRDefault="003B7DFC" w:rsidP="00BA0797">
            <w:pPr>
              <w:spacing w:after="0" w:line="240" w:lineRule="auto"/>
              <w:jc w:val="center"/>
              <w:rPr>
                <w:rFonts w:ascii="Myriad Pro" w:eastAsia="Times New Roman" w:hAnsi="Myriad Pro"/>
                <w:sz w:val="18"/>
                <w:szCs w:val="18"/>
                <w:lang w:eastAsia="ru-RU"/>
              </w:rPr>
            </w:pPr>
            <w:proofErr w:type="spellStart"/>
            <w:r w:rsidRPr="00BA0797">
              <w:rPr>
                <w:rFonts w:ascii="Myriad Pro" w:eastAsia="Times New Roman" w:hAnsi="Myriad Pro"/>
                <w:sz w:val="18"/>
                <w:szCs w:val="18"/>
                <w:lang w:eastAsia="ru-RU"/>
              </w:rPr>
              <w:t>тыс.руб</w:t>
            </w:r>
            <w:proofErr w:type="spellEnd"/>
            <w:r w:rsidRPr="00BA0797">
              <w:rPr>
                <w:rFonts w:ascii="Myriad Pro" w:eastAsia="Times New Roman" w:hAnsi="Myriad Pro"/>
                <w:sz w:val="18"/>
                <w:szCs w:val="18"/>
                <w:lang w:eastAsia="ru-RU"/>
              </w:rPr>
              <w:t>.</w:t>
            </w:r>
          </w:p>
        </w:tc>
        <w:tc>
          <w:tcPr>
            <w:tcW w:w="1134" w:type="dxa"/>
            <w:shd w:val="clear" w:color="auto" w:fill="auto"/>
            <w:noWrap/>
            <w:vAlign w:val="center"/>
          </w:tcPr>
          <w:p w14:paraId="072334D1"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69</w:t>
            </w:r>
            <w:r w:rsidR="009C7B3E" w:rsidRPr="00BA0797">
              <w:rPr>
                <w:rFonts w:ascii="Myriad Pro" w:eastAsia="Times New Roman" w:hAnsi="Myriad Pro"/>
                <w:b/>
                <w:bCs/>
                <w:sz w:val="18"/>
                <w:szCs w:val="18"/>
                <w:lang w:eastAsia="ru-RU"/>
              </w:rPr>
              <w:t>1 6</w:t>
            </w:r>
            <w:r w:rsidRPr="00BA0797">
              <w:rPr>
                <w:rFonts w:ascii="Myriad Pro" w:eastAsia="Times New Roman" w:hAnsi="Myriad Pro"/>
                <w:b/>
                <w:bCs/>
                <w:sz w:val="18"/>
                <w:szCs w:val="18"/>
                <w:lang w:eastAsia="ru-RU"/>
              </w:rPr>
              <w:t>54</w:t>
            </w:r>
          </w:p>
        </w:tc>
        <w:tc>
          <w:tcPr>
            <w:tcW w:w="1134" w:type="dxa"/>
            <w:shd w:val="clear" w:color="auto" w:fill="auto"/>
            <w:noWrap/>
            <w:vAlign w:val="center"/>
          </w:tcPr>
          <w:p w14:paraId="6CADDBFD"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68</w:t>
            </w:r>
            <w:r w:rsidR="00834137" w:rsidRPr="00BA0797">
              <w:rPr>
                <w:rFonts w:ascii="Myriad Pro" w:eastAsia="Times New Roman" w:hAnsi="Myriad Pro"/>
                <w:b/>
                <w:bCs/>
                <w:sz w:val="18"/>
                <w:szCs w:val="18"/>
                <w:lang w:eastAsia="ru-RU"/>
              </w:rPr>
              <w:t>6 5</w:t>
            </w:r>
            <w:r w:rsidRPr="00BA0797">
              <w:rPr>
                <w:rFonts w:ascii="Myriad Pro" w:eastAsia="Times New Roman" w:hAnsi="Myriad Pro"/>
                <w:b/>
                <w:bCs/>
                <w:sz w:val="18"/>
                <w:szCs w:val="18"/>
                <w:lang w:eastAsia="ru-RU"/>
              </w:rPr>
              <w:t>82</w:t>
            </w:r>
          </w:p>
        </w:tc>
        <w:tc>
          <w:tcPr>
            <w:tcW w:w="1134" w:type="dxa"/>
            <w:shd w:val="clear" w:color="auto" w:fill="auto"/>
            <w:noWrap/>
            <w:vAlign w:val="center"/>
          </w:tcPr>
          <w:p w14:paraId="64DD5D3D"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71</w:t>
            </w:r>
            <w:r w:rsidR="00834137" w:rsidRPr="00BA0797">
              <w:rPr>
                <w:rFonts w:ascii="Myriad Pro" w:eastAsia="Times New Roman" w:hAnsi="Myriad Pro"/>
                <w:b/>
                <w:bCs/>
                <w:sz w:val="18"/>
                <w:szCs w:val="18"/>
                <w:lang w:eastAsia="ru-RU"/>
              </w:rPr>
              <w:t>5 5</w:t>
            </w:r>
            <w:r w:rsidRPr="00BA0797">
              <w:rPr>
                <w:rFonts w:ascii="Myriad Pro" w:eastAsia="Times New Roman" w:hAnsi="Myriad Pro"/>
                <w:b/>
                <w:bCs/>
                <w:sz w:val="18"/>
                <w:szCs w:val="18"/>
                <w:lang w:eastAsia="ru-RU"/>
              </w:rPr>
              <w:t>29</w:t>
            </w:r>
          </w:p>
        </w:tc>
        <w:tc>
          <w:tcPr>
            <w:tcW w:w="1134" w:type="dxa"/>
            <w:shd w:val="clear" w:color="auto" w:fill="auto"/>
            <w:noWrap/>
            <w:vAlign w:val="center"/>
          </w:tcPr>
          <w:p w14:paraId="1B4ECF65"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35</w:t>
            </w:r>
            <w:r w:rsidR="00834137" w:rsidRPr="00BA0797">
              <w:rPr>
                <w:rFonts w:ascii="Myriad Pro" w:eastAsia="Times New Roman" w:hAnsi="Myriad Pro"/>
                <w:sz w:val="18"/>
                <w:szCs w:val="18"/>
                <w:lang w:eastAsia="ru-RU"/>
              </w:rPr>
              <w:t>9 3</w:t>
            </w:r>
            <w:r w:rsidRPr="00BA0797">
              <w:rPr>
                <w:rFonts w:ascii="Myriad Pro" w:eastAsia="Times New Roman" w:hAnsi="Myriad Pro"/>
                <w:sz w:val="18"/>
                <w:szCs w:val="18"/>
                <w:lang w:eastAsia="ru-RU"/>
              </w:rPr>
              <w:t>18</w:t>
            </w:r>
          </w:p>
        </w:tc>
        <w:tc>
          <w:tcPr>
            <w:tcW w:w="1134" w:type="dxa"/>
            <w:shd w:val="clear" w:color="auto" w:fill="auto"/>
            <w:noWrap/>
            <w:vAlign w:val="center"/>
          </w:tcPr>
          <w:p w14:paraId="39770E30"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35</w:t>
            </w:r>
            <w:r w:rsidR="00834137" w:rsidRPr="00BA0797">
              <w:rPr>
                <w:rFonts w:ascii="Myriad Pro" w:eastAsia="Times New Roman" w:hAnsi="Myriad Pro"/>
                <w:sz w:val="18"/>
                <w:szCs w:val="18"/>
                <w:lang w:eastAsia="ru-RU"/>
              </w:rPr>
              <w:t>7 1</w:t>
            </w:r>
            <w:r w:rsidRPr="00BA0797">
              <w:rPr>
                <w:rFonts w:ascii="Myriad Pro" w:eastAsia="Times New Roman" w:hAnsi="Myriad Pro"/>
                <w:sz w:val="18"/>
                <w:szCs w:val="18"/>
                <w:lang w:eastAsia="ru-RU"/>
              </w:rPr>
              <w:t>67</w:t>
            </w:r>
          </w:p>
        </w:tc>
        <w:tc>
          <w:tcPr>
            <w:tcW w:w="1240" w:type="dxa"/>
            <w:shd w:val="clear" w:color="auto" w:fill="auto"/>
            <w:noWrap/>
            <w:vAlign w:val="center"/>
          </w:tcPr>
          <w:p w14:paraId="27681FA1"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71</w:t>
            </w:r>
            <w:r w:rsidR="00834137" w:rsidRPr="00BA0797">
              <w:rPr>
                <w:rFonts w:ascii="Myriad Pro" w:eastAsia="Times New Roman" w:hAnsi="Myriad Pro"/>
                <w:b/>
                <w:bCs/>
                <w:sz w:val="18"/>
                <w:szCs w:val="18"/>
                <w:lang w:eastAsia="ru-RU"/>
              </w:rPr>
              <w:t>6 4</w:t>
            </w:r>
            <w:r w:rsidRPr="00BA0797">
              <w:rPr>
                <w:rFonts w:ascii="Myriad Pro" w:eastAsia="Times New Roman" w:hAnsi="Myriad Pro"/>
                <w:b/>
                <w:bCs/>
                <w:sz w:val="18"/>
                <w:szCs w:val="18"/>
                <w:lang w:eastAsia="ru-RU"/>
              </w:rPr>
              <w:t>86</w:t>
            </w:r>
          </w:p>
        </w:tc>
      </w:tr>
      <w:tr w:rsidR="003B7DFC" w:rsidRPr="00BA0797" w14:paraId="4B13F2BB" w14:textId="77777777">
        <w:trPr>
          <w:cantSplit/>
        </w:trPr>
        <w:tc>
          <w:tcPr>
            <w:tcW w:w="1807" w:type="dxa"/>
            <w:shd w:val="clear" w:color="auto" w:fill="auto"/>
            <w:vAlign w:val="center"/>
          </w:tcPr>
          <w:p w14:paraId="6413FF06"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Фактический объем отпуска э/э из ЕНЭС</w:t>
            </w:r>
          </w:p>
        </w:tc>
        <w:tc>
          <w:tcPr>
            <w:tcW w:w="995" w:type="dxa"/>
            <w:shd w:val="clear" w:color="auto" w:fill="auto"/>
            <w:noWrap/>
            <w:vAlign w:val="center"/>
          </w:tcPr>
          <w:p w14:paraId="6E2B7586"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1134" w:type="dxa"/>
            <w:shd w:val="clear" w:color="auto" w:fill="auto"/>
            <w:noWrap/>
            <w:vAlign w:val="center"/>
          </w:tcPr>
          <w:p w14:paraId="1448888C"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3DAB27DE"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1 6</w:t>
            </w:r>
            <w:r w:rsidR="003B7DFC"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5 5</w:t>
            </w:r>
            <w:r w:rsidR="003B7DFC" w:rsidRPr="00BA0797">
              <w:rPr>
                <w:rFonts w:ascii="Myriad Pro" w:eastAsia="Times New Roman" w:hAnsi="Myriad Pro"/>
                <w:b/>
                <w:bCs/>
                <w:sz w:val="18"/>
                <w:szCs w:val="18"/>
                <w:lang w:eastAsia="ru-RU"/>
              </w:rPr>
              <w:t>38</w:t>
            </w:r>
          </w:p>
        </w:tc>
        <w:tc>
          <w:tcPr>
            <w:tcW w:w="1134" w:type="dxa"/>
            <w:shd w:val="clear" w:color="auto" w:fill="auto"/>
            <w:noWrap/>
            <w:vAlign w:val="center"/>
          </w:tcPr>
          <w:p w14:paraId="6A2554A6"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352D5ED0"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86</w:t>
            </w:r>
            <w:r w:rsidR="00834137" w:rsidRPr="00BA0797">
              <w:rPr>
                <w:rFonts w:ascii="Myriad Pro" w:eastAsia="Times New Roman" w:hAnsi="Myriad Pro"/>
                <w:sz w:val="18"/>
                <w:szCs w:val="18"/>
                <w:lang w:eastAsia="ru-RU"/>
              </w:rPr>
              <w:t>7 6</w:t>
            </w:r>
            <w:r w:rsidRPr="00BA0797">
              <w:rPr>
                <w:rFonts w:ascii="Myriad Pro" w:eastAsia="Times New Roman" w:hAnsi="Myriad Pro"/>
                <w:sz w:val="18"/>
                <w:szCs w:val="18"/>
                <w:lang w:eastAsia="ru-RU"/>
              </w:rPr>
              <w:t>48</w:t>
            </w:r>
          </w:p>
        </w:tc>
        <w:tc>
          <w:tcPr>
            <w:tcW w:w="1134" w:type="dxa"/>
            <w:shd w:val="clear" w:color="auto" w:fill="auto"/>
            <w:noWrap/>
            <w:vAlign w:val="center"/>
          </w:tcPr>
          <w:p w14:paraId="289B2ABB"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80</w:t>
            </w:r>
            <w:r w:rsidR="009C7B3E" w:rsidRPr="00BA0797">
              <w:rPr>
                <w:rFonts w:ascii="Myriad Pro" w:eastAsia="Times New Roman" w:hAnsi="Myriad Pro"/>
                <w:sz w:val="18"/>
                <w:szCs w:val="18"/>
                <w:lang w:eastAsia="ru-RU"/>
              </w:rPr>
              <w:t>1 1</w:t>
            </w:r>
            <w:r w:rsidRPr="00BA0797">
              <w:rPr>
                <w:rFonts w:ascii="Myriad Pro" w:eastAsia="Times New Roman" w:hAnsi="Myriad Pro"/>
                <w:sz w:val="18"/>
                <w:szCs w:val="18"/>
                <w:lang w:eastAsia="ru-RU"/>
              </w:rPr>
              <w:t>38</w:t>
            </w:r>
          </w:p>
        </w:tc>
        <w:tc>
          <w:tcPr>
            <w:tcW w:w="1240" w:type="dxa"/>
            <w:shd w:val="clear" w:color="auto" w:fill="auto"/>
            <w:noWrap/>
            <w:vAlign w:val="center"/>
          </w:tcPr>
          <w:p w14:paraId="63C30140"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1 6</w:t>
            </w:r>
            <w:r w:rsidR="003B7DFC"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8 7</w:t>
            </w:r>
            <w:r w:rsidR="003B7DFC" w:rsidRPr="00BA0797">
              <w:rPr>
                <w:rFonts w:ascii="Myriad Pro" w:eastAsia="Times New Roman" w:hAnsi="Myriad Pro"/>
                <w:b/>
                <w:bCs/>
                <w:sz w:val="18"/>
                <w:szCs w:val="18"/>
                <w:lang w:eastAsia="ru-RU"/>
              </w:rPr>
              <w:t>86</w:t>
            </w:r>
          </w:p>
        </w:tc>
      </w:tr>
      <w:tr w:rsidR="003B7DFC" w:rsidRPr="00BA0797" w14:paraId="61AF2ED0" w14:textId="77777777">
        <w:trPr>
          <w:cantSplit/>
        </w:trPr>
        <w:tc>
          <w:tcPr>
            <w:tcW w:w="1807" w:type="dxa"/>
            <w:shd w:val="clear" w:color="auto" w:fill="auto"/>
            <w:vAlign w:val="center"/>
          </w:tcPr>
          <w:p w14:paraId="5753BAC9"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lastRenderedPageBreak/>
              <w:t xml:space="preserve">Фактический объем отпуска э/э из ЕНЭС по линиям 330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выше</w:t>
            </w:r>
          </w:p>
        </w:tc>
        <w:tc>
          <w:tcPr>
            <w:tcW w:w="995" w:type="dxa"/>
            <w:shd w:val="clear" w:color="auto" w:fill="auto"/>
            <w:noWrap/>
            <w:vAlign w:val="center"/>
          </w:tcPr>
          <w:p w14:paraId="42319C78"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1134" w:type="dxa"/>
            <w:shd w:val="clear" w:color="auto" w:fill="auto"/>
            <w:noWrap/>
            <w:vAlign w:val="center"/>
          </w:tcPr>
          <w:p w14:paraId="044C6D35"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1 9</w:t>
            </w:r>
            <w:r w:rsidR="003B7DFC" w:rsidRPr="00BA0797">
              <w:rPr>
                <w:rFonts w:ascii="Myriad Pro" w:eastAsia="Times New Roman" w:hAnsi="Myriad Pro"/>
                <w:b/>
                <w:bCs/>
                <w:sz w:val="18"/>
                <w:szCs w:val="18"/>
                <w:lang w:eastAsia="ru-RU"/>
              </w:rPr>
              <w:t>9</w:t>
            </w:r>
            <w:r w:rsidR="00834137" w:rsidRPr="00BA0797">
              <w:rPr>
                <w:rFonts w:ascii="Myriad Pro" w:eastAsia="Times New Roman" w:hAnsi="Myriad Pro"/>
                <w:b/>
                <w:bCs/>
                <w:sz w:val="18"/>
                <w:szCs w:val="18"/>
                <w:lang w:eastAsia="ru-RU"/>
              </w:rPr>
              <w:t>5 4</w:t>
            </w:r>
            <w:r w:rsidR="003B7DFC" w:rsidRPr="00BA0797">
              <w:rPr>
                <w:rFonts w:ascii="Myriad Pro" w:eastAsia="Times New Roman" w:hAnsi="Myriad Pro"/>
                <w:b/>
                <w:bCs/>
                <w:sz w:val="18"/>
                <w:szCs w:val="18"/>
                <w:lang w:eastAsia="ru-RU"/>
              </w:rPr>
              <w:t>40</w:t>
            </w:r>
          </w:p>
        </w:tc>
        <w:tc>
          <w:tcPr>
            <w:tcW w:w="1134" w:type="dxa"/>
            <w:shd w:val="clear" w:color="auto" w:fill="auto"/>
            <w:noWrap/>
            <w:vAlign w:val="center"/>
          </w:tcPr>
          <w:p w14:paraId="030633EB"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1 6</w:t>
            </w:r>
            <w:r w:rsidR="003B7DFC"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5 5</w:t>
            </w:r>
            <w:r w:rsidR="003B7DFC" w:rsidRPr="00BA0797">
              <w:rPr>
                <w:rFonts w:ascii="Myriad Pro" w:eastAsia="Times New Roman" w:hAnsi="Myriad Pro"/>
                <w:b/>
                <w:bCs/>
                <w:sz w:val="18"/>
                <w:szCs w:val="18"/>
                <w:lang w:eastAsia="ru-RU"/>
              </w:rPr>
              <w:t>38</w:t>
            </w:r>
          </w:p>
        </w:tc>
        <w:tc>
          <w:tcPr>
            <w:tcW w:w="1134" w:type="dxa"/>
            <w:shd w:val="clear" w:color="auto" w:fill="auto"/>
            <w:noWrap/>
            <w:vAlign w:val="center"/>
          </w:tcPr>
          <w:p w14:paraId="2002718D"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1 7</w:t>
            </w:r>
            <w:r w:rsidR="003B7DFC" w:rsidRPr="00BA0797">
              <w:rPr>
                <w:rFonts w:ascii="Myriad Pro" w:eastAsia="Times New Roman" w:hAnsi="Myriad Pro"/>
                <w:b/>
                <w:bCs/>
                <w:sz w:val="18"/>
                <w:szCs w:val="18"/>
                <w:lang w:eastAsia="ru-RU"/>
              </w:rPr>
              <w:t>7</w:t>
            </w:r>
            <w:r w:rsidR="00834137" w:rsidRPr="00BA0797">
              <w:rPr>
                <w:rFonts w:ascii="Myriad Pro" w:eastAsia="Times New Roman" w:hAnsi="Myriad Pro"/>
                <w:b/>
                <w:bCs/>
                <w:sz w:val="18"/>
                <w:szCs w:val="18"/>
                <w:lang w:eastAsia="ru-RU"/>
              </w:rPr>
              <w:t>0 7</w:t>
            </w:r>
            <w:r w:rsidR="003B7DFC" w:rsidRPr="00BA0797">
              <w:rPr>
                <w:rFonts w:ascii="Myriad Pro" w:eastAsia="Times New Roman" w:hAnsi="Myriad Pro"/>
                <w:b/>
                <w:bCs/>
                <w:sz w:val="18"/>
                <w:szCs w:val="18"/>
                <w:lang w:eastAsia="ru-RU"/>
              </w:rPr>
              <w:t>28</w:t>
            </w:r>
          </w:p>
        </w:tc>
        <w:tc>
          <w:tcPr>
            <w:tcW w:w="1134" w:type="dxa"/>
            <w:shd w:val="clear" w:color="auto" w:fill="auto"/>
            <w:noWrap/>
            <w:vAlign w:val="center"/>
          </w:tcPr>
          <w:p w14:paraId="18CAE407"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86</w:t>
            </w:r>
            <w:r w:rsidR="00834137" w:rsidRPr="00BA0797">
              <w:rPr>
                <w:rFonts w:ascii="Myriad Pro" w:eastAsia="Times New Roman" w:hAnsi="Myriad Pro"/>
                <w:sz w:val="18"/>
                <w:szCs w:val="18"/>
                <w:lang w:eastAsia="ru-RU"/>
              </w:rPr>
              <w:t>7 6</w:t>
            </w:r>
            <w:r w:rsidRPr="00BA0797">
              <w:rPr>
                <w:rFonts w:ascii="Myriad Pro" w:eastAsia="Times New Roman" w:hAnsi="Myriad Pro"/>
                <w:sz w:val="18"/>
                <w:szCs w:val="18"/>
                <w:lang w:eastAsia="ru-RU"/>
              </w:rPr>
              <w:t>48</w:t>
            </w:r>
          </w:p>
        </w:tc>
        <w:tc>
          <w:tcPr>
            <w:tcW w:w="1134" w:type="dxa"/>
            <w:shd w:val="clear" w:color="auto" w:fill="auto"/>
            <w:noWrap/>
            <w:vAlign w:val="center"/>
          </w:tcPr>
          <w:p w14:paraId="3A9A94B2"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80</w:t>
            </w:r>
            <w:r w:rsidR="009C7B3E" w:rsidRPr="00BA0797">
              <w:rPr>
                <w:rFonts w:ascii="Myriad Pro" w:eastAsia="Times New Roman" w:hAnsi="Myriad Pro"/>
                <w:sz w:val="18"/>
                <w:szCs w:val="18"/>
                <w:lang w:eastAsia="ru-RU"/>
              </w:rPr>
              <w:t>1 1</w:t>
            </w:r>
            <w:r w:rsidRPr="00BA0797">
              <w:rPr>
                <w:rFonts w:ascii="Myriad Pro" w:eastAsia="Times New Roman" w:hAnsi="Myriad Pro"/>
                <w:sz w:val="18"/>
                <w:szCs w:val="18"/>
                <w:lang w:eastAsia="ru-RU"/>
              </w:rPr>
              <w:t>38</w:t>
            </w:r>
          </w:p>
        </w:tc>
        <w:tc>
          <w:tcPr>
            <w:tcW w:w="1240" w:type="dxa"/>
            <w:shd w:val="clear" w:color="auto" w:fill="auto"/>
            <w:noWrap/>
            <w:vAlign w:val="center"/>
          </w:tcPr>
          <w:p w14:paraId="57473453"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1 6</w:t>
            </w:r>
            <w:r w:rsidR="003B7DFC"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8 7</w:t>
            </w:r>
            <w:r w:rsidR="003B7DFC" w:rsidRPr="00BA0797">
              <w:rPr>
                <w:rFonts w:ascii="Myriad Pro" w:eastAsia="Times New Roman" w:hAnsi="Myriad Pro"/>
                <w:b/>
                <w:bCs/>
                <w:sz w:val="18"/>
                <w:szCs w:val="18"/>
                <w:lang w:eastAsia="ru-RU"/>
              </w:rPr>
              <w:t>86</w:t>
            </w:r>
          </w:p>
        </w:tc>
      </w:tr>
      <w:tr w:rsidR="003B7DFC" w:rsidRPr="00BA0797" w14:paraId="74D262ED" w14:textId="77777777">
        <w:trPr>
          <w:cantSplit/>
        </w:trPr>
        <w:tc>
          <w:tcPr>
            <w:tcW w:w="1807" w:type="dxa"/>
            <w:shd w:val="clear" w:color="auto" w:fill="auto"/>
            <w:vAlign w:val="center"/>
          </w:tcPr>
          <w:p w14:paraId="18A3D987"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Фактический объем отпуска э/э из ЕНЭС по линиям 220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ниже</w:t>
            </w:r>
          </w:p>
        </w:tc>
        <w:tc>
          <w:tcPr>
            <w:tcW w:w="995" w:type="dxa"/>
            <w:shd w:val="clear" w:color="auto" w:fill="auto"/>
            <w:noWrap/>
            <w:vAlign w:val="center"/>
          </w:tcPr>
          <w:p w14:paraId="60DCBC19"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1134" w:type="dxa"/>
            <w:shd w:val="clear" w:color="auto" w:fill="auto"/>
            <w:noWrap/>
            <w:vAlign w:val="center"/>
          </w:tcPr>
          <w:p w14:paraId="0F2903CB"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33834E20"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4F58F120"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222727C0"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w:t>
            </w:r>
          </w:p>
        </w:tc>
        <w:tc>
          <w:tcPr>
            <w:tcW w:w="1134" w:type="dxa"/>
            <w:shd w:val="clear" w:color="auto" w:fill="auto"/>
            <w:noWrap/>
            <w:vAlign w:val="center"/>
          </w:tcPr>
          <w:p w14:paraId="532CC365"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w:t>
            </w:r>
          </w:p>
        </w:tc>
        <w:tc>
          <w:tcPr>
            <w:tcW w:w="1240" w:type="dxa"/>
            <w:shd w:val="clear" w:color="auto" w:fill="auto"/>
            <w:noWrap/>
            <w:vAlign w:val="center"/>
          </w:tcPr>
          <w:p w14:paraId="7750E0F1"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r>
      <w:tr w:rsidR="003B7DFC" w:rsidRPr="00BA0797" w14:paraId="22A7F484" w14:textId="77777777">
        <w:trPr>
          <w:cantSplit/>
        </w:trPr>
        <w:tc>
          <w:tcPr>
            <w:tcW w:w="1807" w:type="dxa"/>
            <w:shd w:val="clear" w:color="auto" w:fill="auto"/>
            <w:vAlign w:val="center"/>
          </w:tcPr>
          <w:p w14:paraId="462A1529"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Норматив потерь э/э в ЕНЭС по линиям 330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выше</w:t>
            </w:r>
          </w:p>
        </w:tc>
        <w:tc>
          <w:tcPr>
            <w:tcW w:w="995" w:type="dxa"/>
            <w:shd w:val="clear" w:color="auto" w:fill="auto"/>
            <w:noWrap/>
            <w:vAlign w:val="center"/>
          </w:tcPr>
          <w:p w14:paraId="577A917F"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w:t>
            </w:r>
          </w:p>
        </w:tc>
        <w:tc>
          <w:tcPr>
            <w:tcW w:w="1134" w:type="dxa"/>
            <w:shd w:val="clear" w:color="auto" w:fill="auto"/>
            <w:noWrap/>
            <w:vAlign w:val="center"/>
          </w:tcPr>
          <w:p w14:paraId="142C998B"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2,71%</w:t>
            </w:r>
          </w:p>
        </w:tc>
        <w:tc>
          <w:tcPr>
            <w:tcW w:w="1134" w:type="dxa"/>
            <w:shd w:val="clear" w:color="auto" w:fill="auto"/>
            <w:noWrap/>
            <w:vAlign w:val="center"/>
          </w:tcPr>
          <w:p w14:paraId="0E0B2C43"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3,58%</w:t>
            </w:r>
          </w:p>
        </w:tc>
        <w:tc>
          <w:tcPr>
            <w:tcW w:w="1134" w:type="dxa"/>
            <w:shd w:val="clear" w:color="auto" w:fill="auto"/>
            <w:noWrap/>
            <w:vAlign w:val="center"/>
          </w:tcPr>
          <w:p w14:paraId="5DADB3BF"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3,83%</w:t>
            </w:r>
          </w:p>
        </w:tc>
        <w:tc>
          <w:tcPr>
            <w:tcW w:w="1134" w:type="dxa"/>
            <w:shd w:val="clear" w:color="auto" w:fill="auto"/>
            <w:noWrap/>
            <w:vAlign w:val="center"/>
          </w:tcPr>
          <w:p w14:paraId="6BD5831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3,84%</w:t>
            </w:r>
          </w:p>
        </w:tc>
        <w:tc>
          <w:tcPr>
            <w:tcW w:w="1134" w:type="dxa"/>
            <w:shd w:val="clear" w:color="auto" w:fill="auto"/>
            <w:noWrap/>
            <w:vAlign w:val="center"/>
          </w:tcPr>
          <w:p w14:paraId="79123DD3"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3,84%</w:t>
            </w:r>
          </w:p>
        </w:tc>
        <w:tc>
          <w:tcPr>
            <w:tcW w:w="1240" w:type="dxa"/>
            <w:shd w:val="clear" w:color="auto" w:fill="auto"/>
            <w:noWrap/>
            <w:vAlign w:val="center"/>
          </w:tcPr>
          <w:p w14:paraId="4BDAC44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3,84%</w:t>
            </w:r>
          </w:p>
        </w:tc>
      </w:tr>
      <w:tr w:rsidR="003B7DFC" w:rsidRPr="00BA0797" w14:paraId="265740EB" w14:textId="77777777">
        <w:trPr>
          <w:cantSplit/>
        </w:trPr>
        <w:tc>
          <w:tcPr>
            <w:tcW w:w="1807" w:type="dxa"/>
            <w:shd w:val="clear" w:color="auto" w:fill="auto"/>
            <w:vAlign w:val="center"/>
          </w:tcPr>
          <w:p w14:paraId="205C2BF2"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Норматив потерь э/э в ЕНЭС по линиям 220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ниже</w:t>
            </w:r>
          </w:p>
        </w:tc>
        <w:tc>
          <w:tcPr>
            <w:tcW w:w="995" w:type="dxa"/>
            <w:shd w:val="clear" w:color="auto" w:fill="auto"/>
            <w:noWrap/>
            <w:vAlign w:val="center"/>
          </w:tcPr>
          <w:p w14:paraId="0B0E9B0A"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w:t>
            </w:r>
          </w:p>
        </w:tc>
        <w:tc>
          <w:tcPr>
            <w:tcW w:w="1134" w:type="dxa"/>
            <w:shd w:val="clear" w:color="auto" w:fill="auto"/>
            <w:noWrap/>
            <w:vAlign w:val="center"/>
          </w:tcPr>
          <w:p w14:paraId="4A5E83FB"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c>
          <w:tcPr>
            <w:tcW w:w="1134" w:type="dxa"/>
            <w:shd w:val="clear" w:color="auto" w:fill="auto"/>
            <w:noWrap/>
            <w:vAlign w:val="center"/>
          </w:tcPr>
          <w:p w14:paraId="26FA1A9D"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c>
          <w:tcPr>
            <w:tcW w:w="1134" w:type="dxa"/>
            <w:shd w:val="clear" w:color="auto" w:fill="auto"/>
            <w:noWrap/>
            <w:vAlign w:val="center"/>
          </w:tcPr>
          <w:p w14:paraId="63DBB81F"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c>
          <w:tcPr>
            <w:tcW w:w="1134" w:type="dxa"/>
            <w:shd w:val="clear" w:color="auto" w:fill="auto"/>
            <w:noWrap/>
            <w:vAlign w:val="center"/>
          </w:tcPr>
          <w:p w14:paraId="7F337B36" w14:textId="77777777" w:rsidR="003B7DFC" w:rsidRPr="00BA0797" w:rsidRDefault="003B7DFC" w:rsidP="00BA0797">
            <w:pPr>
              <w:spacing w:after="0" w:line="240" w:lineRule="auto"/>
              <w:jc w:val="center"/>
              <w:rPr>
                <w:rFonts w:ascii="Myriad Pro" w:eastAsia="Times New Roman" w:hAnsi="Myriad Pro"/>
                <w:sz w:val="18"/>
                <w:szCs w:val="18"/>
                <w:lang w:eastAsia="ru-RU"/>
              </w:rPr>
            </w:pPr>
          </w:p>
        </w:tc>
        <w:tc>
          <w:tcPr>
            <w:tcW w:w="1134" w:type="dxa"/>
            <w:shd w:val="clear" w:color="auto" w:fill="auto"/>
            <w:noWrap/>
            <w:vAlign w:val="center"/>
          </w:tcPr>
          <w:p w14:paraId="750AD3C7" w14:textId="77777777" w:rsidR="003B7DFC" w:rsidRPr="00BA0797" w:rsidRDefault="003B7DFC" w:rsidP="00BA0797">
            <w:pPr>
              <w:spacing w:after="0" w:line="240" w:lineRule="auto"/>
              <w:jc w:val="center"/>
              <w:rPr>
                <w:rFonts w:ascii="Myriad Pro" w:eastAsia="Times New Roman" w:hAnsi="Myriad Pro"/>
                <w:sz w:val="18"/>
                <w:szCs w:val="18"/>
                <w:lang w:eastAsia="ru-RU"/>
              </w:rPr>
            </w:pPr>
          </w:p>
        </w:tc>
        <w:tc>
          <w:tcPr>
            <w:tcW w:w="1240" w:type="dxa"/>
            <w:shd w:val="clear" w:color="auto" w:fill="auto"/>
            <w:noWrap/>
            <w:vAlign w:val="center"/>
          </w:tcPr>
          <w:p w14:paraId="3B6B8197"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r>
      <w:tr w:rsidR="003B7DFC" w:rsidRPr="00BA0797" w14:paraId="550DC638" w14:textId="77777777">
        <w:trPr>
          <w:cantSplit/>
        </w:trPr>
        <w:tc>
          <w:tcPr>
            <w:tcW w:w="1807" w:type="dxa"/>
            <w:shd w:val="clear" w:color="auto" w:fill="auto"/>
            <w:vAlign w:val="center"/>
          </w:tcPr>
          <w:p w14:paraId="7C6240A6"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Объем потерь э/э в ЕНЭС</w:t>
            </w:r>
          </w:p>
        </w:tc>
        <w:tc>
          <w:tcPr>
            <w:tcW w:w="995" w:type="dxa"/>
            <w:shd w:val="clear" w:color="auto" w:fill="auto"/>
            <w:noWrap/>
            <w:vAlign w:val="center"/>
          </w:tcPr>
          <w:p w14:paraId="605712DE"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1134" w:type="dxa"/>
            <w:shd w:val="clear" w:color="auto" w:fill="auto"/>
            <w:noWrap/>
            <w:vAlign w:val="center"/>
          </w:tcPr>
          <w:p w14:paraId="077BC484"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5</w:t>
            </w:r>
            <w:r w:rsidR="00834137" w:rsidRPr="00BA0797">
              <w:rPr>
                <w:rFonts w:ascii="Myriad Pro" w:eastAsia="Times New Roman" w:hAnsi="Myriad Pro"/>
                <w:b/>
                <w:bCs/>
                <w:sz w:val="18"/>
                <w:szCs w:val="18"/>
                <w:lang w:eastAsia="ru-RU"/>
              </w:rPr>
              <w:t>4 1</w:t>
            </w:r>
            <w:r w:rsidRPr="00BA0797">
              <w:rPr>
                <w:rFonts w:ascii="Myriad Pro" w:eastAsia="Times New Roman" w:hAnsi="Myriad Pro"/>
                <w:b/>
                <w:bCs/>
                <w:sz w:val="18"/>
                <w:szCs w:val="18"/>
                <w:lang w:eastAsia="ru-RU"/>
              </w:rPr>
              <w:t>68</w:t>
            </w:r>
          </w:p>
        </w:tc>
        <w:tc>
          <w:tcPr>
            <w:tcW w:w="1134" w:type="dxa"/>
            <w:shd w:val="clear" w:color="auto" w:fill="auto"/>
            <w:noWrap/>
            <w:vAlign w:val="center"/>
          </w:tcPr>
          <w:p w14:paraId="322EA4B7"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5</w:t>
            </w:r>
            <w:r w:rsidR="00834137" w:rsidRPr="00BA0797">
              <w:rPr>
                <w:rFonts w:ascii="Myriad Pro" w:eastAsia="Times New Roman" w:hAnsi="Myriad Pro"/>
                <w:b/>
                <w:bCs/>
                <w:sz w:val="18"/>
                <w:szCs w:val="18"/>
                <w:lang w:eastAsia="ru-RU"/>
              </w:rPr>
              <w:t>9 6</w:t>
            </w:r>
            <w:r w:rsidRPr="00BA0797">
              <w:rPr>
                <w:rFonts w:ascii="Myriad Pro" w:eastAsia="Times New Roman" w:hAnsi="Myriad Pro"/>
                <w:b/>
                <w:bCs/>
                <w:sz w:val="18"/>
                <w:szCs w:val="18"/>
                <w:lang w:eastAsia="ru-RU"/>
              </w:rPr>
              <w:t>26</w:t>
            </w:r>
          </w:p>
        </w:tc>
        <w:tc>
          <w:tcPr>
            <w:tcW w:w="1134" w:type="dxa"/>
            <w:shd w:val="clear" w:color="auto" w:fill="auto"/>
            <w:noWrap/>
            <w:vAlign w:val="center"/>
          </w:tcPr>
          <w:p w14:paraId="4271D320"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7 8</w:t>
            </w:r>
            <w:r w:rsidRPr="00BA0797">
              <w:rPr>
                <w:rFonts w:ascii="Myriad Pro" w:eastAsia="Times New Roman" w:hAnsi="Myriad Pro"/>
                <w:b/>
                <w:bCs/>
                <w:sz w:val="18"/>
                <w:szCs w:val="18"/>
                <w:lang w:eastAsia="ru-RU"/>
              </w:rPr>
              <w:t>16</w:t>
            </w:r>
          </w:p>
        </w:tc>
        <w:tc>
          <w:tcPr>
            <w:tcW w:w="1134" w:type="dxa"/>
            <w:shd w:val="clear" w:color="auto" w:fill="auto"/>
            <w:noWrap/>
            <w:vAlign w:val="center"/>
          </w:tcPr>
          <w:p w14:paraId="23BD59E1"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9C7B3E" w:rsidRPr="00BA0797">
              <w:rPr>
                <w:rFonts w:ascii="Myriad Pro" w:eastAsia="Times New Roman" w:hAnsi="Myriad Pro"/>
                <w:sz w:val="18"/>
                <w:szCs w:val="18"/>
                <w:lang w:eastAsia="ru-RU"/>
              </w:rPr>
              <w:t>3 3</w:t>
            </w:r>
            <w:r w:rsidRPr="00BA0797">
              <w:rPr>
                <w:rFonts w:ascii="Myriad Pro" w:eastAsia="Times New Roman" w:hAnsi="Myriad Pro"/>
                <w:sz w:val="18"/>
                <w:szCs w:val="18"/>
                <w:lang w:eastAsia="ru-RU"/>
              </w:rPr>
              <w:t>18</w:t>
            </w:r>
          </w:p>
        </w:tc>
        <w:tc>
          <w:tcPr>
            <w:tcW w:w="1134" w:type="dxa"/>
            <w:shd w:val="clear" w:color="auto" w:fill="auto"/>
            <w:noWrap/>
            <w:vAlign w:val="center"/>
          </w:tcPr>
          <w:p w14:paraId="322DCBC1"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0 7</w:t>
            </w:r>
            <w:r w:rsidRPr="00BA0797">
              <w:rPr>
                <w:rFonts w:ascii="Myriad Pro" w:eastAsia="Times New Roman" w:hAnsi="Myriad Pro"/>
                <w:sz w:val="18"/>
                <w:szCs w:val="18"/>
                <w:lang w:eastAsia="ru-RU"/>
              </w:rPr>
              <w:t>64</w:t>
            </w:r>
          </w:p>
        </w:tc>
        <w:tc>
          <w:tcPr>
            <w:tcW w:w="1240" w:type="dxa"/>
            <w:shd w:val="clear" w:color="auto" w:fill="auto"/>
            <w:noWrap/>
            <w:vAlign w:val="center"/>
          </w:tcPr>
          <w:p w14:paraId="21EE7BBD"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4 0</w:t>
            </w:r>
            <w:r w:rsidRPr="00BA0797">
              <w:rPr>
                <w:rFonts w:ascii="Myriad Pro" w:eastAsia="Times New Roman" w:hAnsi="Myriad Pro"/>
                <w:b/>
                <w:bCs/>
                <w:sz w:val="18"/>
                <w:szCs w:val="18"/>
                <w:lang w:eastAsia="ru-RU"/>
              </w:rPr>
              <w:t>81</w:t>
            </w:r>
          </w:p>
        </w:tc>
      </w:tr>
      <w:tr w:rsidR="003B7DFC" w:rsidRPr="00BA0797" w14:paraId="3D784B91" w14:textId="77777777">
        <w:trPr>
          <w:cantSplit/>
        </w:trPr>
        <w:tc>
          <w:tcPr>
            <w:tcW w:w="1807" w:type="dxa"/>
            <w:shd w:val="clear" w:color="auto" w:fill="auto"/>
            <w:vAlign w:val="center"/>
          </w:tcPr>
          <w:p w14:paraId="0C7A33E7"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Объем потерь э/э в ЕНЭС по линиям 330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выше</w:t>
            </w:r>
          </w:p>
        </w:tc>
        <w:tc>
          <w:tcPr>
            <w:tcW w:w="995" w:type="dxa"/>
            <w:shd w:val="clear" w:color="auto" w:fill="auto"/>
            <w:noWrap/>
            <w:vAlign w:val="center"/>
          </w:tcPr>
          <w:p w14:paraId="4725EB6D"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1134" w:type="dxa"/>
            <w:shd w:val="clear" w:color="auto" w:fill="auto"/>
            <w:noWrap/>
            <w:vAlign w:val="center"/>
          </w:tcPr>
          <w:p w14:paraId="14C58B84"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5</w:t>
            </w:r>
            <w:r w:rsidR="00834137" w:rsidRPr="00BA0797">
              <w:rPr>
                <w:rFonts w:ascii="Myriad Pro" w:eastAsia="Times New Roman" w:hAnsi="Myriad Pro"/>
                <w:b/>
                <w:bCs/>
                <w:sz w:val="18"/>
                <w:szCs w:val="18"/>
                <w:lang w:eastAsia="ru-RU"/>
              </w:rPr>
              <w:t>4 1</w:t>
            </w:r>
            <w:r w:rsidRPr="00BA0797">
              <w:rPr>
                <w:rFonts w:ascii="Myriad Pro" w:eastAsia="Times New Roman" w:hAnsi="Myriad Pro"/>
                <w:b/>
                <w:bCs/>
                <w:sz w:val="18"/>
                <w:szCs w:val="18"/>
                <w:lang w:eastAsia="ru-RU"/>
              </w:rPr>
              <w:t>68</w:t>
            </w:r>
          </w:p>
        </w:tc>
        <w:tc>
          <w:tcPr>
            <w:tcW w:w="1134" w:type="dxa"/>
            <w:shd w:val="clear" w:color="auto" w:fill="auto"/>
            <w:noWrap/>
            <w:vAlign w:val="center"/>
          </w:tcPr>
          <w:p w14:paraId="79861566"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5</w:t>
            </w:r>
            <w:r w:rsidR="00834137" w:rsidRPr="00BA0797">
              <w:rPr>
                <w:rFonts w:ascii="Myriad Pro" w:eastAsia="Times New Roman" w:hAnsi="Myriad Pro"/>
                <w:b/>
                <w:bCs/>
                <w:sz w:val="18"/>
                <w:szCs w:val="18"/>
                <w:lang w:eastAsia="ru-RU"/>
              </w:rPr>
              <w:t>9 6</w:t>
            </w:r>
            <w:r w:rsidRPr="00BA0797">
              <w:rPr>
                <w:rFonts w:ascii="Myriad Pro" w:eastAsia="Times New Roman" w:hAnsi="Myriad Pro"/>
                <w:b/>
                <w:bCs/>
                <w:sz w:val="18"/>
                <w:szCs w:val="18"/>
                <w:lang w:eastAsia="ru-RU"/>
              </w:rPr>
              <w:t>26</w:t>
            </w:r>
          </w:p>
        </w:tc>
        <w:tc>
          <w:tcPr>
            <w:tcW w:w="1134" w:type="dxa"/>
            <w:shd w:val="clear" w:color="auto" w:fill="auto"/>
            <w:noWrap/>
            <w:vAlign w:val="center"/>
          </w:tcPr>
          <w:p w14:paraId="27EFF114"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7 8</w:t>
            </w:r>
            <w:r w:rsidRPr="00BA0797">
              <w:rPr>
                <w:rFonts w:ascii="Myriad Pro" w:eastAsia="Times New Roman" w:hAnsi="Myriad Pro"/>
                <w:b/>
                <w:bCs/>
                <w:sz w:val="18"/>
                <w:szCs w:val="18"/>
                <w:lang w:eastAsia="ru-RU"/>
              </w:rPr>
              <w:t>16</w:t>
            </w:r>
          </w:p>
        </w:tc>
        <w:tc>
          <w:tcPr>
            <w:tcW w:w="1134" w:type="dxa"/>
            <w:shd w:val="clear" w:color="auto" w:fill="auto"/>
            <w:noWrap/>
            <w:vAlign w:val="center"/>
          </w:tcPr>
          <w:p w14:paraId="3B004C08"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9C7B3E" w:rsidRPr="00BA0797">
              <w:rPr>
                <w:rFonts w:ascii="Myriad Pro" w:eastAsia="Times New Roman" w:hAnsi="Myriad Pro"/>
                <w:sz w:val="18"/>
                <w:szCs w:val="18"/>
                <w:lang w:eastAsia="ru-RU"/>
              </w:rPr>
              <w:t>3 3</w:t>
            </w:r>
            <w:r w:rsidRPr="00BA0797">
              <w:rPr>
                <w:rFonts w:ascii="Myriad Pro" w:eastAsia="Times New Roman" w:hAnsi="Myriad Pro"/>
                <w:sz w:val="18"/>
                <w:szCs w:val="18"/>
                <w:lang w:eastAsia="ru-RU"/>
              </w:rPr>
              <w:t>18</w:t>
            </w:r>
          </w:p>
        </w:tc>
        <w:tc>
          <w:tcPr>
            <w:tcW w:w="1134" w:type="dxa"/>
            <w:shd w:val="clear" w:color="auto" w:fill="auto"/>
            <w:noWrap/>
            <w:vAlign w:val="center"/>
          </w:tcPr>
          <w:p w14:paraId="1571987D"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w:t>
            </w:r>
            <w:r w:rsidR="00834137" w:rsidRPr="00BA0797">
              <w:rPr>
                <w:rFonts w:ascii="Myriad Pro" w:eastAsia="Times New Roman" w:hAnsi="Myriad Pro"/>
                <w:sz w:val="18"/>
                <w:szCs w:val="18"/>
                <w:lang w:eastAsia="ru-RU"/>
              </w:rPr>
              <w:t>0 7</w:t>
            </w:r>
            <w:r w:rsidRPr="00BA0797">
              <w:rPr>
                <w:rFonts w:ascii="Myriad Pro" w:eastAsia="Times New Roman" w:hAnsi="Myriad Pro"/>
                <w:sz w:val="18"/>
                <w:szCs w:val="18"/>
                <w:lang w:eastAsia="ru-RU"/>
              </w:rPr>
              <w:t>64</w:t>
            </w:r>
          </w:p>
        </w:tc>
        <w:tc>
          <w:tcPr>
            <w:tcW w:w="1240" w:type="dxa"/>
            <w:shd w:val="clear" w:color="auto" w:fill="auto"/>
            <w:noWrap/>
            <w:vAlign w:val="center"/>
          </w:tcPr>
          <w:p w14:paraId="41F3B51F"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w:t>
            </w:r>
            <w:r w:rsidR="00834137" w:rsidRPr="00BA0797">
              <w:rPr>
                <w:rFonts w:ascii="Myriad Pro" w:eastAsia="Times New Roman" w:hAnsi="Myriad Pro"/>
                <w:b/>
                <w:bCs/>
                <w:sz w:val="18"/>
                <w:szCs w:val="18"/>
                <w:lang w:eastAsia="ru-RU"/>
              </w:rPr>
              <w:t>4 0</w:t>
            </w:r>
            <w:r w:rsidRPr="00BA0797">
              <w:rPr>
                <w:rFonts w:ascii="Myriad Pro" w:eastAsia="Times New Roman" w:hAnsi="Myriad Pro"/>
                <w:b/>
                <w:bCs/>
                <w:sz w:val="18"/>
                <w:szCs w:val="18"/>
                <w:lang w:eastAsia="ru-RU"/>
              </w:rPr>
              <w:t>81</w:t>
            </w:r>
          </w:p>
        </w:tc>
      </w:tr>
      <w:tr w:rsidR="003B7DFC" w:rsidRPr="00BA0797" w14:paraId="5F26AD0A" w14:textId="77777777">
        <w:trPr>
          <w:cantSplit/>
        </w:trPr>
        <w:tc>
          <w:tcPr>
            <w:tcW w:w="1807" w:type="dxa"/>
            <w:shd w:val="clear" w:color="auto" w:fill="auto"/>
            <w:vAlign w:val="center"/>
          </w:tcPr>
          <w:p w14:paraId="4AF7C354"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Объем потерь э/э в ЕНЭС по линиям 220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ниже</w:t>
            </w:r>
          </w:p>
        </w:tc>
        <w:tc>
          <w:tcPr>
            <w:tcW w:w="995" w:type="dxa"/>
            <w:shd w:val="clear" w:color="auto" w:fill="auto"/>
            <w:noWrap/>
            <w:vAlign w:val="center"/>
          </w:tcPr>
          <w:p w14:paraId="1E0D5C90"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1134" w:type="dxa"/>
            <w:shd w:val="clear" w:color="auto" w:fill="auto"/>
            <w:noWrap/>
            <w:vAlign w:val="center"/>
          </w:tcPr>
          <w:p w14:paraId="01A4BB23"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c>
          <w:tcPr>
            <w:tcW w:w="1134" w:type="dxa"/>
            <w:shd w:val="clear" w:color="auto" w:fill="auto"/>
            <w:noWrap/>
            <w:vAlign w:val="center"/>
          </w:tcPr>
          <w:p w14:paraId="27ABD16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058C61C4"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c>
          <w:tcPr>
            <w:tcW w:w="1134" w:type="dxa"/>
            <w:shd w:val="clear" w:color="auto" w:fill="auto"/>
            <w:noWrap/>
            <w:vAlign w:val="center"/>
          </w:tcPr>
          <w:p w14:paraId="758F4DEA"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w:t>
            </w:r>
          </w:p>
        </w:tc>
        <w:tc>
          <w:tcPr>
            <w:tcW w:w="1134" w:type="dxa"/>
            <w:shd w:val="clear" w:color="auto" w:fill="auto"/>
            <w:noWrap/>
            <w:vAlign w:val="center"/>
          </w:tcPr>
          <w:p w14:paraId="15AD0AED"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w:t>
            </w:r>
          </w:p>
        </w:tc>
        <w:tc>
          <w:tcPr>
            <w:tcW w:w="1240" w:type="dxa"/>
            <w:shd w:val="clear" w:color="auto" w:fill="auto"/>
            <w:noWrap/>
            <w:vAlign w:val="center"/>
          </w:tcPr>
          <w:p w14:paraId="2A88DA2D"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
        </w:tc>
      </w:tr>
      <w:tr w:rsidR="003B7DFC" w:rsidRPr="00BA0797" w14:paraId="332DD92E" w14:textId="77777777">
        <w:trPr>
          <w:cantSplit/>
        </w:trPr>
        <w:tc>
          <w:tcPr>
            <w:tcW w:w="1807" w:type="dxa"/>
            <w:shd w:val="clear" w:color="auto" w:fill="auto"/>
            <w:vAlign w:val="center"/>
          </w:tcPr>
          <w:p w14:paraId="69C9376A"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Тариф на потери в ЕНЭС</w:t>
            </w:r>
          </w:p>
        </w:tc>
        <w:tc>
          <w:tcPr>
            <w:tcW w:w="995" w:type="dxa"/>
            <w:shd w:val="clear" w:color="auto" w:fill="auto"/>
            <w:noWrap/>
            <w:vAlign w:val="center"/>
          </w:tcPr>
          <w:p w14:paraId="675FD517"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руб./</w:t>
            </w:r>
            <w:proofErr w:type="spellStart"/>
            <w:r w:rsidRPr="00BA0797">
              <w:rPr>
                <w:rFonts w:ascii="Myriad Pro" w:eastAsia="Times New Roman" w:hAnsi="Myriad Pro"/>
                <w:sz w:val="18"/>
                <w:szCs w:val="18"/>
                <w:lang w:eastAsia="ru-RU"/>
              </w:rPr>
              <w:t>МВт.ч</w:t>
            </w:r>
            <w:proofErr w:type="spellEnd"/>
            <w:r w:rsidRPr="00BA0797">
              <w:rPr>
                <w:rFonts w:ascii="Myriad Pro" w:eastAsia="Times New Roman" w:hAnsi="Myriad Pro"/>
                <w:sz w:val="18"/>
                <w:szCs w:val="18"/>
                <w:lang w:eastAsia="ru-RU"/>
              </w:rPr>
              <w:t>.</w:t>
            </w:r>
          </w:p>
        </w:tc>
        <w:tc>
          <w:tcPr>
            <w:tcW w:w="1134" w:type="dxa"/>
            <w:shd w:val="clear" w:color="auto" w:fill="auto"/>
            <w:noWrap/>
            <w:vAlign w:val="center"/>
          </w:tcPr>
          <w:p w14:paraId="627ECFA9"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1 3</w:t>
            </w:r>
            <w:r w:rsidR="003B7DFC" w:rsidRPr="00BA0797">
              <w:rPr>
                <w:rFonts w:ascii="Myriad Pro" w:eastAsia="Times New Roman" w:hAnsi="Myriad Pro"/>
                <w:b/>
                <w:bCs/>
                <w:sz w:val="18"/>
                <w:szCs w:val="18"/>
                <w:lang w:eastAsia="ru-RU"/>
              </w:rPr>
              <w:t>55,00</w:t>
            </w:r>
          </w:p>
        </w:tc>
        <w:tc>
          <w:tcPr>
            <w:tcW w:w="1134" w:type="dxa"/>
            <w:shd w:val="clear" w:color="auto" w:fill="auto"/>
            <w:noWrap/>
            <w:vAlign w:val="center"/>
          </w:tcPr>
          <w:p w14:paraId="35F16D59"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2 3</w:t>
            </w:r>
            <w:r w:rsidR="003B7DFC" w:rsidRPr="00BA0797">
              <w:rPr>
                <w:rFonts w:ascii="Myriad Pro" w:eastAsia="Times New Roman" w:hAnsi="Myriad Pro"/>
                <w:b/>
                <w:bCs/>
                <w:sz w:val="18"/>
                <w:szCs w:val="18"/>
                <w:lang w:eastAsia="ru-RU"/>
              </w:rPr>
              <w:t>26,55</w:t>
            </w:r>
          </w:p>
        </w:tc>
        <w:tc>
          <w:tcPr>
            <w:tcW w:w="1134" w:type="dxa"/>
            <w:shd w:val="clear" w:color="auto" w:fill="auto"/>
            <w:noWrap/>
            <w:vAlign w:val="center"/>
          </w:tcPr>
          <w:p w14:paraId="09FCB8D7"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1 7</w:t>
            </w:r>
            <w:r w:rsidR="003B7DFC" w:rsidRPr="00BA0797">
              <w:rPr>
                <w:rFonts w:ascii="Myriad Pro" w:eastAsia="Times New Roman" w:hAnsi="Myriad Pro"/>
                <w:b/>
                <w:bCs/>
                <w:sz w:val="18"/>
                <w:szCs w:val="18"/>
                <w:lang w:eastAsia="ru-RU"/>
              </w:rPr>
              <w:t>70,73</w:t>
            </w:r>
          </w:p>
        </w:tc>
        <w:tc>
          <w:tcPr>
            <w:tcW w:w="1134" w:type="dxa"/>
            <w:shd w:val="clear" w:color="auto" w:fill="auto"/>
            <w:noWrap/>
            <w:vAlign w:val="center"/>
          </w:tcPr>
          <w:p w14:paraId="3F4BCADA" w14:textId="77777777" w:rsidR="003B7DFC"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2 4</w:t>
            </w:r>
            <w:r w:rsidR="003B7DFC" w:rsidRPr="00BA0797">
              <w:rPr>
                <w:rFonts w:ascii="Myriad Pro" w:eastAsia="Times New Roman" w:hAnsi="Myriad Pro"/>
                <w:sz w:val="18"/>
                <w:szCs w:val="18"/>
                <w:lang w:eastAsia="ru-RU"/>
              </w:rPr>
              <w:t>25,56</w:t>
            </w:r>
          </w:p>
        </w:tc>
        <w:tc>
          <w:tcPr>
            <w:tcW w:w="1134" w:type="dxa"/>
            <w:shd w:val="clear" w:color="auto" w:fill="auto"/>
            <w:noWrap/>
            <w:vAlign w:val="center"/>
          </w:tcPr>
          <w:p w14:paraId="59B1D041" w14:textId="77777777" w:rsidR="003B7DFC"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2 4</w:t>
            </w:r>
            <w:r w:rsidR="003B7DFC" w:rsidRPr="00BA0797">
              <w:rPr>
                <w:rFonts w:ascii="Myriad Pro" w:eastAsia="Times New Roman" w:hAnsi="Myriad Pro"/>
                <w:sz w:val="18"/>
                <w:szCs w:val="18"/>
                <w:lang w:eastAsia="ru-RU"/>
              </w:rPr>
              <w:t>25,56</w:t>
            </w:r>
          </w:p>
        </w:tc>
        <w:tc>
          <w:tcPr>
            <w:tcW w:w="1240" w:type="dxa"/>
            <w:shd w:val="clear" w:color="auto" w:fill="auto"/>
            <w:noWrap/>
            <w:vAlign w:val="center"/>
          </w:tcPr>
          <w:p w14:paraId="158F3D42" w14:textId="77777777" w:rsidR="003B7DFC" w:rsidRPr="00BA0797" w:rsidRDefault="009C7B3E"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2 4</w:t>
            </w:r>
            <w:r w:rsidR="003B7DFC" w:rsidRPr="00BA0797">
              <w:rPr>
                <w:rFonts w:ascii="Myriad Pro" w:eastAsia="Times New Roman" w:hAnsi="Myriad Pro"/>
                <w:b/>
                <w:bCs/>
                <w:sz w:val="18"/>
                <w:szCs w:val="18"/>
                <w:lang w:eastAsia="ru-RU"/>
              </w:rPr>
              <w:t>25,56</w:t>
            </w:r>
          </w:p>
        </w:tc>
      </w:tr>
      <w:tr w:rsidR="003B7DFC" w:rsidRPr="00BA0797" w14:paraId="4429BEE3" w14:textId="77777777">
        <w:trPr>
          <w:cantSplit/>
        </w:trPr>
        <w:tc>
          <w:tcPr>
            <w:tcW w:w="1807" w:type="dxa"/>
            <w:shd w:val="clear" w:color="auto" w:fill="auto"/>
            <w:vAlign w:val="center"/>
          </w:tcPr>
          <w:p w14:paraId="00F18924"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Стоимость потерь энергии в ЕНЭС</w:t>
            </w:r>
          </w:p>
        </w:tc>
        <w:tc>
          <w:tcPr>
            <w:tcW w:w="995" w:type="dxa"/>
            <w:shd w:val="clear" w:color="auto" w:fill="auto"/>
            <w:noWrap/>
            <w:vAlign w:val="center"/>
          </w:tcPr>
          <w:p w14:paraId="4D26CBDF" w14:textId="77777777" w:rsidR="003B7DFC" w:rsidRPr="00BA0797" w:rsidRDefault="003B7DFC" w:rsidP="00BA0797">
            <w:pPr>
              <w:spacing w:after="0" w:line="240" w:lineRule="auto"/>
              <w:jc w:val="center"/>
              <w:rPr>
                <w:rFonts w:ascii="Myriad Pro" w:eastAsia="Times New Roman" w:hAnsi="Myriad Pro"/>
                <w:sz w:val="18"/>
                <w:szCs w:val="18"/>
                <w:lang w:eastAsia="ru-RU"/>
              </w:rPr>
            </w:pPr>
            <w:proofErr w:type="spellStart"/>
            <w:r w:rsidRPr="00BA0797">
              <w:rPr>
                <w:rFonts w:ascii="Myriad Pro" w:eastAsia="Times New Roman" w:hAnsi="Myriad Pro"/>
                <w:sz w:val="18"/>
                <w:szCs w:val="18"/>
                <w:lang w:eastAsia="ru-RU"/>
              </w:rPr>
              <w:t>тыс.руб</w:t>
            </w:r>
            <w:proofErr w:type="spellEnd"/>
            <w:r w:rsidRPr="00BA0797">
              <w:rPr>
                <w:rFonts w:ascii="Myriad Pro" w:eastAsia="Times New Roman" w:hAnsi="Myriad Pro"/>
                <w:sz w:val="18"/>
                <w:szCs w:val="18"/>
                <w:lang w:eastAsia="ru-RU"/>
              </w:rPr>
              <w:t>.</w:t>
            </w:r>
          </w:p>
        </w:tc>
        <w:tc>
          <w:tcPr>
            <w:tcW w:w="1134" w:type="dxa"/>
            <w:shd w:val="clear" w:color="auto" w:fill="auto"/>
            <w:noWrap/>
            <w:vAlign w:val="center"/>
          </w:tcPr>
          <w:p w14:paraId="646800C7"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w:t>
            </w:r>
            <w:r w:rsidR="009C7B3E" w:rsidRPr="00BA0797">
              <w:rPr>
                <w:rFonts w:ascii="Myriad Pro" w:eastAsia="Times New Roman" w:hAnsi="Myriad Pro"/>
                <w:b/>
                <w:bCs/>
                <w:sz w:val="18"/>
                <w:szCs w:val="18"/>
                <w:lang w:eastAsia="ru-RU"/>
              </w:rPr>
              <w:t>3 3</w:t>
            </w:r>
            <w:r w:rsidRPr="00BA0797">
              <w:rPr>
                <w:rFonts w:ascii="Myriad Pro" w:eastAsia="Times New Roman" w:hAnsi="Myriad Pro"/>
                <w:b/>
                <w:bCs/>
                <w:sz w:val="18"/>
                <w:szCs w:val="18"/>
                <w:lang w:eastAsia="ru-RU"/>
              </w:rPr>
              <w:t>98</w:t>
            </w:r>
          </w:p>
        </w:tc>
        <w:tc>
          <w:tcPr>
            <w:tcW w:w="1134" w:type="dxa"/>
            <w:shd w:val="clear" w:color="auto" w:fill="auto"/>
            <w:noWrap/>
            <w:vAlign w:val="center"/>
          </w:tcPr>
          <w:p w14:paraId="04F2C4A3"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13</w:t>
            </w:r>
            <w:r w:rsidR="00834137" w:rsidRPr="00BA0797">
              <w:rPr>
                <w:rFonts w:ascii="Myriad Pro" w:eastAsia="Times New Roman" w:hAnsi="Myriad Pro"/>
                <w:b/>
                <w:bCs/>
                <w:sz w:val="18"/>
                <w:szCs w:val="18"/>
                <w:lang w:eastAsia="ru-RU"/>
              </w:rPr>
              <w:t>8 7</w:t>
            </w:r>
            <w:r w:rsidRPr="00BA0797">
              <w:rPr>
                <w:rFonts w:ascii="Myriad Pro" w:eastAsia="Times New Roman" w:hAnsi="Myriad Pro"/>
                <w:b/>
                <w:bCs/>
                <w:sz w:val="18"/>
                <w:szCs w:val="18"/>
                <w:lang w:eastAsia="ru-RU"/>
              </w:rPr>
              <w:t>24</w:t>
            </w:r>
          </w:p>
        </w:tc>
        <w:tc>
          <w:tcPr>
            <w:tcW w:w="1134" w:type="dxa"/>
            <w:shd w:val="clear" w:color="auto" w:fill="auto"/>
            <w:noWrap/>
            <w:vAlign w:val="center"/>
          </w:tcPr>
          <w:p w14:paraId="706E5BBB"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12</w:t>
            </w:r>
            <w:r w:rsidR="00834137" w:rsidRPr="00BA0797">
              <w:rPr>
                <w:rFonts w:ascii="Myriad Pro" w:eastAsia="Times New Roman" w:hAnsi="Myriad Pro"/>
                <w:b/>
                <w:bCs/>
                <w:sz w:val="18"/>
                <w:szCs w:val="18"/>
                <w:lang w:eastAsia="ru-RU"/>
              </w:rPr>
              <w:t>0 0</w:t>
            </w:r>
            <w:r w:rsidRPr="00BA0797">
              <w:rPr>
                <w:rFonts w:ascii="Myriad Pro" w:eastAsia="Times New Roman" w:hAnsi="Myriad Pro"/>
                <w:b/>
                <w:bCs/>
                <w:sz w:val="18"/>
                <w:szCs w:val="18"/>
                <w:lang w:eastAsia="ru-RU"/>
              </w:rPr>
              <w:t>84</w:t>
            </w:r>
          </w:p>
        </w:tc>
        <w:tc>
          <w:tcPr>
            <w:tcW w:w="1134" w:type="dxa"/>
            <w:shd w:val="clear" w:color="auto" w:fill="auto"/>
            <w:noWrap/>
            <w:vAlign w:val="center"/>
          </w:tcPr>
          <w:p w14:paraId="54C20FD1"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w:t>
            </w:r>
            <w:r w:rsidR="00834137" w:rsidRPr="00BA0797">
              <w:rPr>
                <w:rFonts w:ascii="Myriad Pro" w:eastAsia="Times New Roman" w:hAnsi="Myriad Pro"/>
                <w:sz w:val="18"/>
                <w:szCs w:val="18"/>
                <w:lang w:eastAsia="ru-RU"/>
              </w:rPr>
              <w:t>0 8</w:t>
            </w:r>
            <w:r w:rsidRPr="00BA0797">
              <w:rPr>
                <w:rFonts w:ascii="Myriad Pro" w:eastAsia="Times New Roman" w:hAnsi="Myriad Pro"/>
                <w:sz w:val="18"/>
                <w:szCs w:val="18"/>
                <w:lang w:eastAsia="ru-RU"/>
              </w:rPr>
              <w:t>14</w:t>
            </w:r>
          </w:p>
        </w:tc>
        <w:tc>
          <w:tcPr>
            <w:tcW w:w="1134" w:type="dxa"/>
            <w:shd w:val="clear" w:color="auto" w:fill="auto"/>
            <w:noWrap/>
            <w:vAlign w:val="center"/>
          </w:tcPr>
          <w:p w14:paraId="33E59A92" w14:textId="77777777" w:rsidR="003B7DFC" w:rsidRPr="00BA0797" w:rsidRDefault="003B7DF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w:t>
            </w:r>
            <w:r w:rsidR="00834137" w:rsidRPr="00BA0797">
              <w:rPr>
                <w:rFonts w:ascii="Myriad Pro" w:eastAsia="Times New Roman" w:hAnsi="Myriad Pro"/>
                <w:sz w:val="18"/>
                <w:szCs w:val="18"/>
                <w:lang w:eastAsia="ru-RU"/>
              </w:rPr>
              <w:t>4 6</w:t>
            </w:r>
            <w:r w:rsidRPr="00BA0797">
              <w:rPr>
                <w:rFonts w:ascii="Myriad Pro" w:eastAsia="Times New Roman" w:hAnsi="Myriad Pro"/>
                <w:sz w:val="18"/>
                <w:szCs w:val="18"/>
                <w:lang w:eastAsia="ru-RU"/>
              </w:rPr>
              <w:t>19</w:t>
            </w:r>
          </w:p>
        </w:tc>
        <w:tc>
          <w:tcPr>
            <w:tcW w:w="1240" w:type="dxa"/>
            <w:shd w:val="clear" w:color="auto" w:fill="auto"/>
            <w:noWrap/>
            <w:vAlign w:val="center"/>
          </w:tcPr>
          <w:p w14:paraId="0A679E1F"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15</w:t>
            </w:r>
            <w:r w:rsidR="00834137" w:rsidRPr="00BA0797">
              <w:rPr>
                <w:rFonts w:ascii="Myriad Pro" w:eastAsia="Times New Roman" w:hAnsi="Myriad Pro"/>
                <w:b/>
                <w:bCs/>
                <w:sz w:val="18"/>
                <w:szCs w:val="18"/>
                <w:lang w:eastAsia="ru-RU"/>
              </w:rPr>
              <w:t>5 4</w:t>
            </w:r>
            <w:r w:rsidRPr="00BA0797">
              <w:rPr>
                <w:rFonts w:ascii="Myriad Pro" w:eastAsia="Times New Roman" w:hAnsi="Myriad Pro"/>
                <w:b/>
                <w:bCs/>
                <w:sz w:val="18"/>
                <w:szCs w:val="18"/>
                <w:lang w:eastAsia="ru-RU"/>
              </w:rPr>
              <w:t>33</w:t>
            </w:r>
          </w:p>
        </w:tc>
      </w:tr>
      <w:tr w:rsidR="003B7DFC" w:rsidRPr="00BA0797" w14:paraId="5C5747E9" w14:textId="77777777">
        <w:trPr>
          <w:cantSplit/>
        </w:trPr>
        <w:tc>
          <w:tcPr>
            <w:tcW w:w="1807" w:type="dxa"/>
            <w:shd w:val="clear" w:color="auto" w:fill="auto"/>
            <w:vAlign w:val="center"/>
          </w:tcPr>
          <w:p w14:paraId="108CEA14" w14:textId="77777777" w:rsidR="003B7DFC" w:rsidRPr="00BA0797" w:rsidRDefault="003B7DFC"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xml:space="preserve">Стоимость услуг ПАО </w:t>
            </w:r>
            <w:r w:rsidR="00586D28" w:rsidRPr="00BA0797">
              <w:rPr>
                <w:rFonts w:ascii="Myriad Pro" w:eastAsia="Times New Roman" w:hAnsi="Myriad Pro"/>
                <w:b/>
                <w:bCs/>
                <w:sz w:val="18"/>
                <w:szCs w:val="18"/>
                <w:lang w:eastAsia="ru-RU"/>
              </w:rPr>
              <w:t>«</w:t>
            </w:r>
            <w:r w:rsidRPr="00BA0797">
              <w:rPr>
                <w:rFonts w:ascii="Myriad Pro" w:eastAsia="Times New Roman" w:hAnsi="Myriad Pro"/>
                <w:b/>
                <w:bCs/>
                <w:sz w:val="18"/>
                <w:szCs w:val="18"/>
                <w:lang w:eastAsia="ru-RU"/>
              </w:rPr>
              <w:t>ФСК ЕЭС</w:t>
            </w:r>
            <w:r w:rsidR="00586D28" w:rsidRPr="00BA0797">
              <w:rPr>
                <w:rFonts w:ascii="Myriad Pro" w:eastAsia="Times New Roman" w:hAnsi="Myriad Pro"/>
                <w:b/>
                <w:bCs/>
                <w:sz w:val="18"/>
                <w:szCs w:val="18"/>
                <w:lang w:eastAsia="ru-RU"/>
              </w:rPr>
              <w:t>»</w:t>
            </w:r>
          </w:p>
        </w:tc>
        <w:tc>
          <w:tcPr>
            <w:tcW w:w="995" w:type="dxa"/>
            <w:shd w:val="clear" w:color="auto" w:fill="auto"/>
            <w:noWrap/>
            <w:vAlign w:val="center"/>
          </w:tcPr>
          <w:p w14:paraId="08FCAC0E"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roofErr w:type="spellStart"/>
            <w:r w:rsidRPr="00BA0797">
              <w:rPr>
                <w:rFonts w:ascii="Myriad Pro" w:eastAsia="Times New Roman" w:hAnsi="Myriad Pro"/>
                <w:b/>
                <w:bCs/>
                <w:sz w:val="18"/>
                <w:szCs w:val="18"/>
                <w:lang w:eastAsia="ru-RU"/>
              </w:rPr>
              <w:t>тыс.руб</w:t>
            </w:r>
            <w:proofErr w:type="spellEnd"/>
            <w:r w:rsidRPr="00BA0797">
              <w:rPr>
                <w:rFonts w:ascii="Myriad Pro" w:eastAsia="Times New Roman" w:hAnsi="Myriad Pro"/>
                <w:b/>
                <w:bCs/>
                <w:sz w:val="18"/>
                <w:szCs w:val="18"/>
                <w:lang w:eastAsia="ru-RU"/>
              </w:rPr>
              <w:t>.</w:t>
            </w:r>
          </w:p>
        </w:tc>
        <w:tc>
          <w:tcPr>
            <w:tcW w:w="1134" w:type="dxa"/>
            <w:shd w:val="clear" w:color="auto" w:fill="auto"/>
            <w:noWrap/>
            <w:vAlign w:val="center"/>
          </w:tcPr>
          <w:p w14:paraId="60613DB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76</w:t>
            </w:r>
            <w:r w:rsidR="00834137" w:rsidRPr="00BA0797">
              <w:rPr>
                <w:rFonts w:ascii="Myriad Pro" w:eastAsia="Times New Roman" w:hAnsi="Myriad Pro"/>
                <w:b/>
                <w:bCs/>
                <w:sz w:val="18"/>
                <w:szCs w:val="18"/>
                <w:lang w:eastAsia="ru-RU"/>
              </w:rPr>
              <w:t>5 0</w:t>
            </w:r>
            <w:r w:rsidRPr="00BA0797">
              <w:rPr>
                <w:rFonts w:ascii="Myriad Pro" w:eastAsia="Times New Roman" w:hAnsi="Myriad Pro"/>
                <w:b/>
                <w:bCs/>
                <w:sz w:val="18"/>
                <w:szCs w:val="18"/>
                <w:lang w:eastAsia="ru-RU"/>
              </w:rPr>
              <w:t>51</w:t>
            </w:r>
          </w:p>
        </w:tc>
        <w:tc>
          <w:tcPr>
            <w:tcW w:w="1134" w:type="dxa"/>
            <w:shd w:val="clear" w:color="auto" w:fill="auto"/>
            <w:noWrap/>
            <w:vAlign w:val="center"/>
          </w:tcPr>
          <w:p w14:paraId="0D88C0BD"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82</w:t>
            </w:r>
            <w:r w:rsidR="00834137" w:rsidRPr="00BA0797">
              <w:rPr>
                <w:rFonts w:ascii="Myriad Pro" w:eastAsia="Times New Roman" w:hAnsi="Myriad Pro"/>
                <w:b/>
                <w:bCs/>
                <w:sz w:val="18"/>
                <w:szCs w:val="18"/>
                <w:lang w:eastAsia="ru-RU"/>
              </w:rPr>
              <w:t>5 3</w:t>
            </w:r>
            <w:r w:rsidRPr="00BA0797">
              <w:rPr>
                <w:rFonts w:ascii="Myriad Pro" w:eastAsia="Times New Roman" w:hAnsi="Myriad Pro"/>
                <w:b/>
                <w:bCs/>
                <w:sz w:val="18"/>
                <w:szCs w:val="18"/>
                <w:lang w:eastAsia="ru-RU"/>
              </w:rPr>
              <w:t>06</w:t>
            </w:r>
          </w:p>
        </w:tc>
        <w:tc>
          <w:tcPr>
            <w:tcW w:w="1134" w:type="dxa"/>
            <w:shd w:val="clear" w:color="auto" w:fill="auto"/>
            <w:noWrap/>
            <w:vAlign w:val="center"/>
          </w:tcPr>
          <w:p w14:paraId="5256DBCA"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83</w:t>
            </w:r>
            <w:r w:rsidR="00834137" w:rsidRPr="00BA0797">
              <w:rPr>
                <w:rFonts w:ascii="Myriad Pro" w:eastAsia="Times New Roman" w:hAnsi="Myriad Pro"/>
                <w:b/>
                <w:bCs/>
                <w:sz w:val="18"/>
                <w:szCs w:val="18"/>
                <w:lang w:eastAsia="ru-RU"/>
              </w:rPr>
              <w:t>5 6</w:t>
            </w:r>
            <w:r w:rsidRPr="00BA0797">
              <w:rPr>
                <w:rFonts w:ascii="Myriad Pro" w:eastAsia="Times New Roman" w:hAnsi="Myriad Pro"/>
                <w:b/>
                <w:bCs/>
                <w:sz w:val="18"/>
                <w:szCs w:val="18"/>
                <w:lang w:eastAsia="ru-RU"/>
              </w:rPr>
              <w:t>14</w:t>
            </w:r>
          </w:p>
        </w:tc>
        <w:tc>
          <w:tcPr>
            <w:tcW w:w="1134" w:type="dxa"/>
            <w:shd w:val="clear" w:color="auto" w:fill="auto"/>
            <w:noWrap/>
            <w:vAlign w:val="center"/>
          </w:tcPr>
          <w:p w14:paraId="693AB90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44</w:t>
            </w:r>
            <w:r w:rsidR="00834137" w:rsidRPr="00BA0797">
              <w:rPr>
                <w:rFonts w:ascii="Myriad Pro" w:eastAsia="Times New Roman" w:hAnsi="Myriad Pro"/>
                <w:b/>
                <w:bCs/>
                <w:sz w:val="18"/>
                <w:szCs w:val="18"/>
                <w:lang w:eastAsia="ru-RU"/>
              </w:rPr>
              <w:t>0 1</w:t>
            </w:r>
            <w:r w:rsidRPr="00BA0797">
              <w:rPr>
                <w:rFonts w:ascii="Myriad Pro" w:eastAsia="Times New Roman" w:hAnsi="Myriad Pro"/>
                <w:b/>
                <w:bCs/>
                <w:sz w:val="18"/>
                <w:szCs w:val="18"/>
                <w:lang w:eastAsia="ru-RU"/>
              </w:rPr>
              <w:t>32</w:t>
            </w:r>
          </w:p>
        </w:tc>
        <w:tc>
          <w:tcPr>
            <w:tcW w:w="1134" w:type="dxa"/>
            <w:shd w:val="clear" w:color="auto" w:fill="auto"/>
            <w:noWrap/>
            <w:vAlign w:val="center"/>
          </w:tcPr>
          <w:p w14:paraId="0CD87FC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43</w:t>
            </w:r>
            <w:r w:rsidR="009C7B3E" w:rsidRPr="00BA0797">
              <w:rPr>
                <w:rFonts w:ascii="Myriad Pro" w:eastAsia="Times New Roman" w:hAnsi="Myriad Pro"/>
                <w:b/>
                <w:bCs/>
                <w:sz w:val="18"/>
                <w:szCs w:val="18"/>
                <w:lang w:eastAsia="ru-RU"/>
              </w:rPr>
              <w:t>1 7</w:t>
            </w:r>
            <w:r w:rsidRPr="00BA0797">
              <w:rPr>
                <w:rFonts w:ascii="Myriad Pro" w:eastAsia="Times New Roman" w:hAnsi="Myriad Pro"/>
                <w:b/>
                <w:bCs/>
                <w:sz w:val="18"/>
                <w:szCs w:val="18"/>
                <w:lang w:eastAsia="ru-RU"/>
              </w:rPr>
              <w:t>87</w:t>
            </w:r>
          </w:p>
        </w:tc>
        <w:tc>
          <w:tcPr>
            <w:tcW w:w="1240" w:type="dxa"/>
            <w:shd w:val="clear" w:color="auto" w:fill="auto"/>
            <w:noWrap/>
            <w:vAlign w:val="center"/>
          </w:tcPr>
          <w:p w14:paraId="68A9FCE2"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87</w:t>
            </w:r>
            <w:r w:rsidR="009C7B3E" w:rsidRPr="00BA0797">
              <w:rPr>
                <w:rFonts w:ascii="Myriad Pro" w:eastAsia="Times New Roman" w:hAnsi="Myriad Pro"/>
                <w:b/>
                <w:bCs/>
                <w:sz w:val="18"/>
                <w:szCs w:val="18"/>
                <w:lang w:eastAsia="ru-RU"/>
              </w:rPr>
              <w:t>1 9</w:t>
            </w:r>
            <w:r w:rsidRPr="00BA0797">
              <w:rPr>
                <w:rFonts w:ascii="Myriad Pro" w:eastAsia="Times New Roman" w:hAnsi="Myriad Pro"/>
                <w:b/>
                <w:bCs/>
                <w:sz w:val="18"/>
                <w:szCs w:val="18"/>
                <w:lang w:eastAsia="ru-RU"/>
              </w:rPr>
              <w:t>19</w:t>
            </w:r>
          </w:p>
        </w:tc>
      </w:tr>
      <w:tr w:rsidR="003B7DFC" w:rsidRPr="00BA0797" w14:paraId="53143187" w14:textId="77777777">
        <w:trPr>
          <w:cantSplit/>
        </w:trPr>
        <w:tc>
          <w:tcPr>
            <w:tcW w:w="1807" w:type="dxa"/>
            <w:shd w:val="clear" w:color="auto" w:fill="auto"/>
            <w:vAlign w:val="center"/>
          </w:tcPr>
          <w:p w14:paraId="1B6E9F5F" w14:textId="77777777" w:rsidR="003B7DFC" w:rsidRPr="00BA0797" w:rsidRDefault="003B7DF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Стоимость потерь электрической энергии, оплаченных в составе цен (тарифов) на оптовом рынке электрической энергии (мощности)</w:t>
            </w:r>
          </w:p>
        </w:tc>
        <w:tc>
          <w:tcPr>
            <w:tcW w:w="995" w:type="dxa"/>
            <w:shd w:val="clear" w:color="auto" w:fill="auto"/>
            <w:noWrap/>
            <w:vAlign w:val="center"/>
          </w:tcPr>
          <w:p w14:paraId="7DE4BE4C" w14:textId="77777777" w:rsidR="003B7DFC" w:rsidRPr="00BA0797" w:rsidRDefault="003B7DFC" w:rsidP="00BA0797">
            <w:pPr>
              <w:spacing w:after="0" w:line="240" w:lineRule="auto"/>
              <w:jc w:val="center"/>
              <w:rPr>
                <w:rFonts w:ascii="Myriad Pro" w:eastAsia="Times New Roman" w:hAnsi="Myriad Pro"/>
                <w:sz w:val="18"/>
                <w:szCs w:val="18"/>
                <w:lang w:eastAsia="ru-RU"/>
              </w:rPr>
            </w:pPr>
            <w:proofErr w:type="spellStart"/>
            <w:r w:rsidRPr="00BA0797">
              <w:rPr>
                <w:rFonts w:ascii="Myriad Pro" w:eastAsia="Times New Roman" w:hAnsi="Myriad Pro"/>
                <w:sz w:val="18"/>
                <w:szCs w:val="18"/>
                <w:lang w:eastAsia="ru-RU"/>
              </w:rPr>
              <w:t>тыс.руб</w:t>
            </w:r>
            <w:proofErr w:type="spellEnd"/>
            <w:r w:rsidRPr="00BA0797">
              <w:rPr>
                <w:rFonts w:ascii="Myriad Pro" w:eastAsia="Times New Roman" w:hAnsi="Myriad Pro"/>
                <w:sz w:val="18"/>
                <w:szCs w:val="18"/>
                <w:lang w:eastAsia="ru-RU"/>
              </w:rPr>
              <w:t>.</w:t>
            </w:r>
          </w:p>
        </w:tc>
        <w:tc>
          <w:tcPr>
            <w:tcW w:w="1134" w:type="dxa"/>
            <w:shd w:val="clear" w:color="auto" w:fill="auto"/>
            <w:noWrap/>
            <w:vAlign w:val="center"/>
          </w:tcPr>
          <w:p w14:paraId="4B65720E"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0DD55416"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w:t>
            </w:r>
            <w:r w:rsidR="00834137" w:rsidRPr="00BA0797">
              <w:rPr>
                <w:rFonts w:ascii="Myriad Pro" w:eastAsia="Times New Roman" w:hAnsi="Myriad Pro"/>
                <w:b/>
                <w:bCs/>
                <w:sz w:val="18"/>
                <w:szCs w:val="18"/>
                <w:lang w:eastAsia="ru-RU"/>
              </w:rPr>
              <w:t>7 7</w:t>
            </w:r>
            <w:r w:rsidRPr="00BA0797">
              <w:rPr>
                <w:rFonts w:ascii="Myriad Pro" w:eastAsia="Times New Roman" w:hAnsi="Myriad Pro"/>
                <w:b/>
                <w:bCs/>
                <w:sz w:val="18"/>
                <w:szCs w:val="18"/>
                <w:lang w:eastAsia="ru-RU"/>
              </w:rPr>
              <w:t>97</w:t>
            </w:r>
          </w:p>
        </w:tc>
        <w:tc>
          <w:tcPr>
            <w:tcW w:w="1134" w:type="dxa"/>
            <w:shd w:val="clear" w:color="auto" w:fill="auto"/>
            <w:noWrap/>
            <w:vAlign w:val="center"/>
          </w:tcPr>
          <w:p w14:paraId="4C079108"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c>
          <w:tcPr>
            <w:tcW w:w="1134" w:type="dxa"/>
            <w:shd w:val="clear" w:color="auto" w:fill="auto"/>
            <w:noWrap/>
            <w:vAlign w:val="center"/>
          </w:tcPr>
          <w:p w14:paraId="5953ACDB" w14:textId="77777777" w:rsidR="003B7DFC" w:rsidRPr="00BA0797" w:rsidRDefault="003B7DFC" w:rsidP="00BA0797">
            <w:pPr>
              <w:spacing w:after="0" w:line="240" w:lineRule="auto"/>
              <w:jc w:val="center"/>
              <w:rPr>
                <w:rFonts w:ascii="Myriad Pro" w:eastAsia="Times New Roman" w:hAnsi="Myriad Pro"/>
                <w:sz w:val="18"/>
                <w:szCs w:val="18"/>
                <w:lang w:eastAsia="ru-RU"/>
              </w:rPr>
            </w:pPr>
          </w:p>
        </w:tc>
        <w:tc>
          <w:tcPr>
            <w:tcW w:w="1134" w:type="dxa"/>
            <w:shd w:val="clear" w:color="auto" w:fill="auto"/>
            <w:noWrap/>
            <w:vAlign w:val="center"/>
          </w:tcPr>
          <w:p w14:paraId="7A1B3C4D" w14:textId="77777777" w:rsidR="003B7DFC" w:rsidRPr="00BA0797" w:rsidRDefault="003B7DFC" w:rsidP="00BA0797">
            <w:pPr>
              <w:spacing w:after="0" w:line="240" w:lineRule="auto"/>
              <w:jc w:val="center"/>
              <w:rPr>
                <w:rFonts w:ascii="Myriad Pro" w:eastAsia="Times New Roman" w:hAnsi="Myriad Pro"/>
                <w:sz w:val="18"/>
                <w:szCs w:val="18"/>
                <w:lang w:eastAsia="ru-RU"/>
              </w:rPr>
            </w:pPr>
          </w:p>
        </w:tc>
        <w:tc>
          <w:tcPr>
            <w:tcW w:w="1240" w:type="dxa"/>
            <w:shd w:val="clear" w:color="auto" w:fill="auto"/>
            <w:noWrap/>
            <w:vAlign w:val="center"/>
          </w:tcPr>
          <w:p w14:paraId="01E541A6"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0</w:t>
            </w:r>
          </w:p>
        </w:tc>
      </w:tr>
      <w:tr w:rsidR="003B7DFC" w:rsidRPr="00BA0797" w14:paraId="5CEB427A" w14:textId="77777777">
        <w:trPr>
          <w:cantSplit/>
        </w:trPr>
        <w:tc>
          <w:tcPr>
            <w:tcW w:w="1807" w:type="dxa"/>
            <w:shd w:val="clear" w:color="auto" w:fill="auto"/>
            <w:noWrap/>
            <w:vAlign w:val="center"/>
          </w:tcPr>
          <w:p w14:paraId="48BCF909" w14:textId="77777777" w:rsidR="003B7DFC" w:rsidRPr="00BA0797" w:rsidRDefault="003B7DFC"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ИТОГО:</w:t>
            </w:r>
          </w:p>
        </w:tc>
        <w:tc>
          <w:tcPr>
            <w:tcW w:w="995" w:type="dxa"/>
            <w:shd w:val="clear" w:color="auto" w:fill="auto"/>
            <w:noWrap/>
            <w:vAlign w:val="center"/>
          </w:tcPr>
          <w:p w14:paraId="14AABBD1"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proofErr w:type="spellStart"/>
            <w:r w:rsidRPr="00BA0797">
              <w:rPr>
                <w:rFonts w:ascii="Myriad Pro" w:eastAsia="Times New Roman" w:hAnsi="Myriad Pro"/>
                <w:b/>
                <w:bCs/>
                <w:sz w:val="18"/>
                <w:szCs w:val="18"/>
                <w:lang w:eastAsia="ru-RU"/>
              </w:rPr>
              <w:t>тыс.руб</w:t>
            </w:r>
            <w:proofErr w:type="spellEnd"/>
            <w:r w:rsidRPr="00BA0797">
              <w:rPr>
                <w:rFonts w:ascii="Myriad Pro" w:eastAsia="Times New Roman" w:hAnsi="Myriad Pro"/>
                <w:b/>
                <w:bCs/>
                <w:sz w:val="18"/>
                <w:szCs w:val="18"/>
                <w:lang w:eastAsia="ru-RU"/>
              </w:rPr>
              <w:t>.</w:t>
            </w:r>
          </w:p>
        </w:tc>
        <w:tc>
          <w:tcPr>
            <w:tcW w:w="1134" w:type="dxa"/>
            <w:shd w:val="clear" w:color="auto" w:fill="auto"/>
            <w:noWrap/>
            <w:vAlign w:val="center"/>
          </w:tcPr>
          <w:p w14:paraId="74F409D4"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76</w:t>
            </w:r>
            <w:r w:rsidR="00834137" w:rsidRPr="00BA0797">
              <w:rPr>
                <w:rFonts w:ascii="Myriad Pro" w:eastAsia="Times New Roman" w:hAnsi="Myriad Pro"/>
                <w:b/>
                <w:bCs/>
                <w:sz w:val="18"/>
                <w:szCs w:val="18"/>
                <w:lang w:eastAsia="ru-RU"/>
              </w:rPr>
              <w:t>5 0</w:t>
            </w:r>
            <w:r w:rsidRPr="00BA0797">
              <w:rPr>
                <w:rFonts w:ascii="Myriad Pro" w:eastAsia="Times New Roman" w:hAnsi="Myriad Pro"/>
                <w:b/>
                <w:bCs/>
                <w:sz w:val="18"/>
                <w:szCs w:val="18"/>
                <w:lang w:eastAsia="ru-RU"/>
              </w:rPr>
              <w:t>51</w:t>
            </w:r>
          </w:p>
        </w:tc>
        <w:tc>
          <w:tcPr>
            <w:tcW w:w="1134" w:type="dxa"/>
            <w:shd w:val="clear" w:color="auto" w:fill="auto"/>
            <w:noWrap/>
            <w:vAlign w:val="center"/>
          </w:tcPr>
          <w:p w14:paraId="512A001A"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78</w:t>
            </w:r>
            <w:r w:rsidR="00834137" w:rsidRPr="00BA0797">
              <w:rPr>
                <w:rFonts w:ascii="Myriad Pro" w:eastAsia="Times New Roman" w:hAnsi="Myriad Pro"/>
                <w:b/>
                <w:bCs/>
                <w:sz w:val="18"/>
                <w:szCs w:val="18"/>
                <w:lang w:eastAsia="ru-RU"/>
              </w:rPr>
              <w:t>7 5</w:t>
            </w:r>
            <w:r w:rsidRPr="00BA0797">
              <w:rPr>
                <w:rFonts w:ascii="Myriad Pro" w:eastAsia="Times New Roman" w:hAnsi="Myriad Pro"/>
                <w:b/>
                <w:bCs/>
                <w:sz w:val="18"/>
                <w:szCs w:val="18"/>
                <w:lang w:eastAsia="ru-RU"/>
              </w:rPr>
              <w:t>10</w:t>
            </w:r>
          </w:p>
        </w:tc>
        <w:tc>
          <w:tcPr>
            <w:tcW w:w="1134" w:type="dxa"/>
            <w:shd w:val="clear" w:color="auto" w:fill="auto"/>
            <w:noWrap/>
            <w:vAlign w:val="center"/>
          </w:tcPr>
          <w:p w14:paraId="5352C979"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83</w:t>
            </w:r>
            <w:r w:rsidR="00834137" w:rsidRPr="00BA0797">
              <w:rPr>
                <w:rFonts w:ascii="Myriad Pro" w:eastAsia="Times New Roman" w:hAnsi="Myriad Pro"/>
                <w:b/>
                <w:bCs/>
                <w:sz w:val="18"/>
                <w:szCs w:val="18"/>
                <w:lang w:eastAsia="ru-RU"/>
              </w:rPr>
              <w:t>5 6</w:t>
            </w:r>
            <w:r w:rsidRPr="00BA0797">
              <w:rPr>
                <w:rFonts w:ascii="Myriad Pro" w:eastAsia="Times New Roman" w:hAnsi="Myriad Pro"/>
                <w:b/>
                <w:bCs/>
                <w:sz w:val="18"/>
                <w:szCs w:val="18"/>
                <w:lang w:eastAsia="ru-RU"/>
              </w:rPr>
              <w:t>14</w:t>
            </w:r>
          </w:p>
        </w:tc>
        <w:tc>
          <w:tcPr>
            <w:tcW w:w="1134" w:type="dxa"/>
            <w:shd w:val="clear" w:color="auto" w:fill="auto"/>
            <w:noWrap/>
            <w:vAlign w:val="center"/>
          </w:tcPr>
          <w:p w14:paraId="2A08139B"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44</w:t>
            </w:r>
            <w:r w:rsidR="00834137" w:rsidRPr="00BA0797">
              <w:rPr>
                <w:rFonts w:ascii="Myriad Pro" w:eastAsia="Times New Roman" w:hAnsi="Myriad Pro"/>
                <w:b/>
                <w:bCs/>
                <w:sz w:val="18"/>
                <w:szCs w:val="18"/>
                <w:lang w:eastAsia="ru-RU"/>
              </w:rPr>
              <w:t>0 1</w:t>
            </w:r>
            <w:r w:rsidRPr="00BA0797">
              <w:rPr>
                <w:rFonts w:ascii="Myriad Pro" w:eastAsia="Times New Roman" w:hAnsi="Myriad Pro"/>
                <w:b/>
                <w:bCs/>
                <w:sz w:val="18"/>
                <w:szCs w:val="18"/>
                <w:lang w:eastAsia="ru-RU"/>
              </w:rPr>
              <w:t>32</w:t>
            </w:r>
          </w:p>
        </w:tc>
        <w:tc>
          <w:tcPr>
            <w:tcW w:w="1134" w:type="dxa"/>
            <w:shd w:val="clear" w:color="auto" w:fill="auto"/>
            <w:noWrap/>
            <w:vAlign w:val="center"/>
          </w:tcPr>
          <w:p w14:paraId="12E4E353"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43</w:t>
            </w:r>
            <w:r w:rsidR="009C7B3E" w:rsidRPr="00BA0797">
              <w:rPr>
                <w:rFonts w:ascii="Myriad Pro" w:eastAsia="Times New Roman" w:hAnsi="Myriad Pro"/>
                <w:b/>
                <w:bCs/>
                <w:sz w:val="18"/>
                <w:szCs w:val="18"/>
                <w:lang w:eastAsia="ru-RU"/>
              </w:rPr>
              <w:t>1 7</w:t>
            </w:r>
            <w:r w:rsidRPr="00BA0797">
              <w:rPr>
                <w:rFonts w:ascii="Myriad Pro" w:eastAsia="Times New Roman" w:hAnsi="Myriad Pro"/>
                <w:b/>
                <w:bCs/>
                <w:sz w:val="18"/>
                <w:szCs w:val="18"/>
                <w:lang w:eastAsia="ru-RU"/>
              </w:rPr>
              <w:t>87</w:t>
            </w:r>
          </w:p>
        </w:tc>
        <w:tc>
          <w:tcPr>
            <w:tcW w:w="1240" w:type="dxa"/>
            <w:shd w:val="clear" w:color="auto" w:fill="auto"/>
            <w:noWrap/>
            <w:vAlign w:val="center"/>
          </w:tcPr>
          <w:p w14:paraId="71F19B99" w14:textId="77777777" w:rsidR="003B7DFC" w:rsidRPr="00BA0797" w:rsidRDefault="003B7DFC"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87</w:t>
            </w:r>
            <w:r w:rsidR="009C7B3E" w:rsidRPr="00BA0797">
              <w:rPr>
                <w:rFonts w:ascii="Myriad Pro" w:eastAsia="Times New Roman" w:hAnsi="Myriad Pro"/>
                <w:b/>
                <w:bCs/>
                <w:sz w:val="18"/>
                <w:szCs w:val="18"/>
                <w:lang w:eastAsia="ru-RU"/>
              </w:rPr>
              <w:t>1 9</w:t>
            </w:r>
            <w:r w:rsidRPr="00BA0797">
              <w:rPr>
                <w:rFonts w:ascii="Myriad Pro" w:eastAsia="Times New Roman" w:hAnsi="Myriad Pro"/>
                <w:b/>
                <w:bCs/>
                <w:sz w:val="18"/>
                <w:szCs w:val="18"/>
                <w:lang w:eastAsia="ru-RU"/>
              </w:rPr>
              <w:t>19</w:t>
            </w:r>
          </w:p>
        </w:tc>
      </w:tr>
    </w:tbl>
    <w:p w14:paraId="486232F0" w14:textId="77777777" w:rsidR="00401F71" w:rsidRPr="00BA0797" w:rsidRDefault="00401F71" w:rsidP="00BA0797">
      <w:pPr>
        <w:pStyle w:val="11"/>
        <w:spacing w:after="0" w:line="360" w:lineRule="auto"/>
        <w:jc w:val="both"/>
        <w:rPr>
          <w:rFonts w:ascii="Myriad Pro" w:hAnsi="Myriad Pro"/>
          <w:sz w:val="26"/>
          <w:szCs w:val="26"/>
        </w:rPr>
      </w:pPr>
    </w:p>
    <w:p w14:paraId="7A48FB40"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5CDBACD3"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Величина расходов, принятая </w:t>
      </w:r>
      <w:r w:rsidR="00A14D9E" w:rsidRPr="00BA0797">
        <w:rPr>
          <w:rFonts w:ascii="Myriad Pro" w:hAnsi="Myriad Pro"/>
          <w:sz w:val="26"/>
          <w:szCs w:val="26"/>
        </w:rPr>
        <w:t>Госкомитетом</w:t>
      </w:r>
      <w:r w:rsidRPr="00BA0797">
        <w:rPr>
          <w:rFonts w:ascii="Myriad Pro" w:hAnsi="Myriad Pro"/>
          <w:sz w:val="26"/>
          <w:szCs w:val="26"/>
        </w:rPr>
        <w:t xml:space="preserve"> в расчет НВВ филиала </w:t>
      </w:r>
      <w:r w:rsidR="00071278" w:rsidRPr="00BA0797">
        <w:rPr>
          <w:rFonts w:ascii="Myriad Pro" w:hAnsi="Myriad Pro"/>
          <w:sz w:val="26"/>
          <w:szCs w:val="26"/>
        </w:rPr>
        <w:br/>
      </w:r>
      <w:r w:rsidR="00A14D9E" w:rsidRPr="00BA0797">
        <w:rPr>
          <w:rFonts w:ascii="Myriad Pro" w:hAnsi="Myriad Pro"/>
          <w:sz w:val="26"/>
          <w:szCs w:val="26"/>
        </w:rPr>
        <w:t xml:space="preserve">ПАО </w:t>
      </w:r>
      <w:r w:rsidR="00586D28" w:rsidRPr="00BA0797">
        <w:rPr>
          <w:rFonts w:ascii="Myriad Pro" w:hAnsi="Myriad Pro"/>
          <w:sz w:val="26"/>
          <w:szCs w:val="26"/>
        </w:rPr>
        <w:t>«</w:t>
      </w:r>
      <w:r w:rsidR="00A14D9E" w:rsidRPr="00BA0797">
        <w:rPr>
          <w:rFonts w:ascii="Myriad Pro" w:hAnsi="Myriad Pro"/>
          <w:sz w:val="26"/>
          <w:szCs w:val="26"/>
        </w:rPr>
        <w:t>МРСК Северо-Запада</w:t>
      </w:r>
      <w:r w:rsidR="00586D28" w:rsidRPr="00BA0797">
        <w:rPr>
          <w:rFonts w:ascii="Myriad Pro" w:hAnsi="Myriad Pro"/>
          <w:sz w:val="26"/>
          <w:szCs w:val="26"/>
        </w:rPr>
        <w:t>»</w:t>
      </w:r>
      <w:r w:rsidR="00A14D9E" w:rsidRPr="00BA0797">
        <w:rPr>
          <w:rFonts w:ascii="Myriad Pro" w:hAnsi="Myriad Pro"/>
          <w:sz w:val="26"/>
          <w:szCs w:val="26"/>
        </w:rPr>
        <w:t xml:space="preserve"> </w:t>
      </w:r>
      <w:r w:rsidR="00586D28" w:rsidRPr="00BA0797">
        <w:rPr>
          <w:rFonts w:ascii="Myriad Pro" w:hAnsi="Myriad Pro"/>
          <w:sz w:val="26"/>
          <w:szCs w:val="26"/>
        </w:rPr>
        <w:t>«</w:t>
      </w:r>
      <w:r w:rsidR="00A14D9E"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 xml:space="preserve">на 2019 год, составляет </w:t>
      </w:r>
      <w:r w:rsidR="006E301B" w:rsidRPr="00BA0797">
        <w:rPr>
          <w:rFonts w:ascii="Myriad Pro" w:hAnsi="Myriad Pro"/>
          <w:sz w:val="26"/>
          <w:szCs w:val="26"/>
        </w:rPr>
        <w:t>84</w:t>
      </w:r>
      <w:r w:rsidR="009C7B3E" w:rsidRPr="00BA0797">
        <w:rPr>
          <w:rFonts w:ascii="Myriad Pro" w:hAnsi="Myriad Pro"/>
          <w:sz w:val="26"/>
          <w:szCs w:val="26"/>
        </w:rPr>
        <w:t>2 1</w:t>
      </w:r>
      <w:r w:rsidR="006E301B" w:rsidRPr="00BA0797">
        <w:rPr>
          <w:rFonts w:ascii="Myriad Pro" w:hAnsi="Myriad Pro"/>
          <w:sz w:val="26"/>
          <w:szCs w:val="26"/>
        </w:rPr>
        <w:t>57,89</w:t>
      </w:r>
      <w:r w:rsidRPr="00BA0797">
        <w:rPr>
          <w:rFonts w:ascii="Myriad Pro" w:hAnsi="Myriad Pro"/>
          <w:sz w:val="26"/>
          <w:szCs w:val="26"/>
        </w:rPr>
        <w:t xml:space="preserve"> тыс. руб.</w:t>
      </w:r>
    </w:p>
    <w:p w14:paraId="72820E1D" w14:textId="77777777" w:rsidR="00B328F3" w:rsidRPr="00BA0797" w:rsidRDefault="009670EF"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О</w:t>
      </w:r>
      <w:r w:rsidR="00B328F3" w:rsidRPr="00BA0797">
        <w:rPr>
          <w:rFonts w:ascii="Myriad Pro" w:hAnsi="Myriad Pro"/>
          <w:sz w:val="26"/>
          <w:szCs w:val="26"/>
        </w:rPr>
        <w:t xml:space="preserve">рганом регулирования приняты в расчет затрат </w:t>
      </w:r>
      <w:r w:rsidRPr="00BA0797">
        <w:rPr>
          <w:rFonts w:ascii="Myriad Pro" w:hAnsi="Myriad Pro"/>
          <w:sz w:val="26"/>
          <w:szCs w:val="26"/>
        </w:rPr>
        <w:t>на 2019 год следующие параметры</w:t>
      </w:r>
      <w:r w:rsidR="00B328F3" w:rsidRPr="00BA0797">
        <w:rPr>
          <w:rFonts w:ascii="Myriad Pro" w:hAnsi="Myriad Pro"/>
          <w:sz w:val="26"/>
          <w:szCs w:val="26"/>
        </w:rPr>
        <w:t>:</w:t>
      </w:r>
    </w:p>
    <w:p w14:paraId="02646B38" w14:textId="77777777" w:rsidR="00D706BF" w:rsidRPr="00BA0797" w:rsidRDefault="00D706BF" w:rsidP="005D1554">
      <w:pPr>
        <w:pStyle w:val="11"/>
        <w:widowControl w:val="0"/>
        <w:numPr>
          <w:ilvl w:val="0"/>
          <w:numId w:val="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Заявленная мощность потребителей услуг по передач</w:t>
      </w:r>
      <w:r w:rsidR="00130892" w:rsidRPr="00BA0797">
        <w:rPr>
          <w:rFonts w:ascii="Myriad Pro" w:hAnsi="Myriad Pro"/>
          <w:sz w:val="26"/>
          <w:szCs w:val="26"/>
        </w:rPr>
        <w:t>е</w:t>
      </w:r>
      <w:r w:rsidR="009C7B3E" w:rsidRPr="00BA0797">
        <w:rPr>
          <w:rFonts w:ascii="Myriad Pro" w:hAnsi="Myriad Pro"/>
          <w:sz w:val="26"/>
          <w:szCs w:val="26"/>
        </w:rPr>
        <w:t xml:space="preserve"> </w:t>
      </w:r>
      <w:r w:rsidR="00130892" w:rsidRPr="00BA0797">
        <w:rPr>
          <w:rFonts w:ascii="Myriad Pro" w:hAnsi="Myriad Pro"/>
          <w:sz w:val="26"/>
          <w:szCs w:val="26"/>
        </w:rPr>
        <w:t>электроэнергии по</w:t>
      </w:r>
      <w:r w:rsidR="00F64072" w:rsidRPr="00BA0797">
        <w:rPr>
          <w:rFonts w:ascii="Myriad Pro" w:hAnsi="Myriad Pro"/>
          <w:sz w:val="26"/>
          <w:szCs w:val="26"/>
        </w:rPr>
        <w:t xml:space="preserve"> электрическим </w:t>
      </w:r>
      <w:r w:rsidR="00130892" w:rsidRPr="00BA0797">
        <w:rPr>
          <w:rFonts w:ascii="Myriad Pro" w:hAnsi="Myriad Pro"/>
          <w:sz w:val="26"/>
          <w:szCs w:val="26"/>
        </w:rPr>
        <w:t>сетям</w:t>
      </w:r>
      <w:r w:rsidR="00F64072" w:rsidRPr="00BA0797">
        <w:rPr>
          <w:rFonts w:ascii="Myriad Pro" w:hAnsi="Myriad Pro"/>
          <w:sz w:val="26"/>
          <w:szCs w:val="26"/>
        </w:rPr>
        <w:t xml:space="preserve"> единой национальной (общероссийской) электрической сети (далее –</w:t>
      </w:r>
      <w:r w:rsidR="00130892" w:rsidRPr="00BA0797">
        <w:rPr>
          <w:rFonts w:ascii="Myriad Pro" w:hAnsi="Myriad Pro"/>
          <w:sz w:val="26"/>
          <w:szCs w:val="26"/>
        </w:rPr>
        <w:t xml:space="preserve"> ЕНЭС</w:t>
      </w:r>
      <w:r w:rsidR="00F64072" w:rsidRPr="00BA0797">
        <w:rPr>
          <w:rFonts w:ascii="Myriad Pro" w:hAnsi="Myriad Pro"/>
          <w:sz w:val="26"/>
          <w:szCs w:val="26"/>
        </w:rPr>
        <w:t>)</w:t>
      </w:r>
      <w:r w:rsidRPr="00BA0797">
        <w:rPr>
          <w:rFonts w:ascii="Myriad Pro" w:hAnsi="Myriad Pro"/>
          <w:sz w:val="26"/>
          <w:szCs w:val="26"/>
        </w:rPr>
        <w:t>, в том числе, относимые на</w:t>
      </w:r>
      <w:r w:rsidR="009C7B3E" w:rsidRPr="00BA0797">
        <w:rPr>
          <w:rFonts w:ascii="Myriad Pro" w:hAnsi="Myriad Pro"/>
          <w:sz w:val="26"/>
          <w:szCs w:val="26"/>
        </w:rPr>
        <w:t xml:space="preserve"> </w:t>
      </w:r>
      <w:r w:rsidRPr="00BA0797">
        <w:rPr>
          <w:rFonts w:ascii="Myriad Pro" w:hAnsi="Myriad Pro"/>
          <w:sz w:val="26"/>
          <w:szCs w:val="26"/>
        </w:rPr>
        <w:t xml:space="preserve">экспорт (транзит) на 2019 год по указанной статье определены Приказом Федеральной антимонопольной службы от 27.11.2018 №1649а/18-ДСП. </w:t>
      </w:r>
    </w:p>
    <w:p w14:paraId="61720069" w14:textId="77777777" w:rsidR="00D706BF" w:rsidRPr="00BA0797" w:rsidRDefault="00B328F3" w:rsidP="005D1554">
      <w:pPr>
        <w:pStyle w:val="11"/>
        <w:widowControl w:val="0"/>
        <w:numPr>
          <w:ilvl w:val="0"/>
          <w:numId w:val="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Ставк</w:t>
      </w:r>
      <w:r w:rsidR="00D706BF" w:rsidRPr="00BA0797">
        <w:rPr>
          <w:rFonts w:ascii="Myriad Pro" w:hAnsi="Myriad Pro"/>
          <w:sz w:val="26"/>
          <w:szCs w:val="26"/>
        </w:rPr>
        <w:t>и тарифа</w:t>
      </w:r>
      <w:r w:rsidR="009C7B3E" w:rsidRPr="00BA0797">
        <w:rPr>
          <w:rFonts w:ascii="Myriad Pro" w:hAnsi="Myriad Pro"/>
          <w:sz w:val="26"/>
          <w:szCs w:val="26"/>
        </w:rPr>
        <w:t xml:space="preserve"> </w:t>
      </w:r>
      <w:r w:rsidRPr="00BA0797">
        <w:rPr>
          <w:rFonts w:ascii="Myriad Pro" w:hAnsi="Myriad Pro"/>
          <w:sz w:val="26"/>
          <w:szCs w:val="26"/>
        </w:rPr>
        <w:t>на содержание сетей ЕНЭС на 2019 год определен</w:t>
      </w:r>
      <w:r w:rsidR="00D706BF" w:rsidRPr="00BA0797">
        <w:rPr>
          <w:rFonts w:ascii="Myriad Pro" w:hAnsi="Myriad Pro"/>
          <w:sz w:val="26"/>
          <w:szCs w:val="26"/>
        </w:rPr>
        <w:t>ы Госкомитетом</w:t>
      </w:r>
      <w:r w:rsidR="009C7B3E" w:rsidRPr="00BA0797">
        <w:rPr>
          <w:rFonts w:ascii="Myriad Pro" w:hAnsi="Myriad Pro"/>
          <w:sz w:val="26"/>
          <w:szCs w:val="26"/>
        </w:rPr>
        <w:t xml:space="preserve"> </w:t>
      </w:r>
      <w:r w:rsidR="00D706BF" w:rsidRPr="00BA0797">
        <w:rPr>
          <w:rFonts w:ascii="Myriad Pro" w:hAnsi="Myriad Pro"/>
          <w:sz w:val="26"/>
          <w:szCs w:val="26"/>
        </w:rPr>
        <w:t xml:space="preserve">в соответствии с Приложением №1 к </w:t>
      </w:r>
      <w:r w:rsidRPr="00BA0797">
        <w:rPr>
          <w:rFonts w:ascii="Myriad Pro" w:hAnsi="Myriad Pro"/>
          <w:sz w:val="26"/>
          <w:szCs w:val="26"/>
        </w:rPr>
        <w:t>приказ</w:t>
      </w:r>
      <w:r w:rsidR="00D706BF" w:rsidRPr="00BA0797">
        <w:rPr>
          <w:rFonts w:ascii="Myriad Pro" w:hAnsi="Myriad Pro"/>
          <w:sz w:val="26"/>
          <w:szCs w:val="26"/>
        </w:rPr>
        <w:t>у</w:t>
      </w:r>
      <w:r w:rsidRPr="00BA0797">
        <w:rPr>
          <w:rFonts w:ascii="Myriad Pro" w:hAnsi="Myriad Pro"/>
          <w:sz w:val="26"/>
          <w:szCs w:val="26"/>
        </w:rPr>
        <w:t xml:space="preserve"> ФАС России от </w:t>
      </w:r>
      <w:r w:rsidR="00D706BF" w:rsidRPr="00BA0797">
        <w:rPr>
          <w:rFonts w:ascii="Myriad Pro" w:hAnsi="Myriad Pro"/>
          <w:sz w:val="26"/>
          <w:szCs w:val="26"/>
        </w:rPr>
        <w:t>19</w:t>
      </w:r>
      <w:r w:rsidRPr="00BA0797">
        <w:rPr>
          <w:rFonts w:ascii="Myriad Pro" w:hAnsi="Myriad Pro"/>
          <w:sz w:val="26"/>
          <w:szCs w:val="26"/>
        </w:rPr>
        <w:t>.12.201</w:t>
      </w:r>
      <w:r w:rsidR="00D706BF" w:rsidRPr="00BA0797">
        <w:rPr>
          <w:rFonts w:ascii="Myriad Pro" w:hAnsi="Myriad Pro"/>
          <w:sz w:val="26"/>
          <w:szCs w:val="26"/>
        </w:rPr>
        <w:t>7 № 1748</w:t>
      </w:r>
      <w:r w:rsidRPr="00BA0797">
        <w:rPr>
          <w:rFonts w:ascii="Myriad Pro" w:hAnsi="Myriad Pro"/>
          <w:sz w:val="26"/>
          <w:szCs w:val="26"/>
        </w:rPr>
        <w:t>/1</w:t>
      </w:r>
      <w:r w:rsidR="00D706BF" w:rsidRPr="00BA0797">
        <w:rPr>
          <w:rFonts w:ascii="Myriad Pro" w:hAnsi="Myriad Pro"/>
          <w:sz w:val="26"/>
          <w:szCs w:val="26"/>
        </w:rPr>
        <w:t>7.</w:t>
      </w:r>
      <w:r w:rsidRPr="00BA0797">
        <w:rPr>
          <w:rFonts w:ascii="Myriad Pro" w:hAnsi="Myriad Pro"/>
          <w:sz w:val="26"/>
          <w:szCs w:val="26"/>
        </w:rPr>
        <w:t xml:space="preserve"> </w:t>
      </w:r>
    </w:p>
    <w:p w14:paraId="6D869768" w14:textId="77777777" w:rsidR="00B328F3" w:rsidRPr="00BA0797" w:rsidRDefault="00B328F3" w:rsidP="005D1554">
      <w:pPr>
        <w:pStyle w:val="11"/>
        <w:numPr>
          <w:ilvl w:val="0"/>
          <w:numId w:val="8"/>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Ставки на оплату потерь в сетях ЕНЭС </w:t>
      </w:r>
      <w:r w:rsidR="00E7195F" w:rsidRPr="00BA0797">
        <w:rPr>
          <w:rFonts w:ascii="Myriad Pro" w:hAnsi="Myriad Pro"/>
          <w:sz w:val="26"/>
          <w:szCs w:val="26"/>
        </w:rPr>
        <w:t xml:space="preserve">Госкомитетом определен на основе данных ОАО </w:t>
      </w:r>
      <w:r w:rsidR="00586D28" w:rsidRPr="00BA0797">
        <w:rPr>
          <w:rFonts w:ascii="Myriad Pro" w:hAnsi="Myriad Pro"/>
          <w:sz w:val="26"/>
          <w:szCs w:val="26"/>
        </w:rPr>
        <w:t>«</w:t>
      </w:r>
      <w:r w:rsidR="00E7195F" w:rsidRPr="00BA0797">
        <w:rPr>
          <w:rFonts w:ascii="Myriad Pro" w:hAnsi="Myriad Pro"/>
          <w:sz w:val="26"/>
          <w:szCs w:val="26"/>
        </w:rPr>
        <w:t>АТС</w:t>
      </w:r>
      <w:r w:rsidR="00586D28" w:rsidRPr="00BA0797">
        <w:rPr>
          <w:rFonts w:ascii="Myriad Pro" w:hAnsi="Myriad Pro"/>
          <w:sz w:val="26"/>
          <w:szCs w:val="26"/>
        </w:rPr>
        <w:t>»</w:t>
      </w:r>
      <w:r w:rsidR="00E7195F" w:rsidRPr="00BA0797">
        <w:rPr>
          <w:rFonts w:ascii="Myriad Pro" w:hAnsi="Myriad Pro"/>
          <w:sz w:val="26"/>
          <w:szCs w:val="26"/>
        </w:rPr>
        <w:t xml:space="preserve"> за текущий период регулирования для субъекта РФ </w:t>
      </w:r>
      <w:r w:rsidR="00586D28" w:rsidRPr="00BA0797">
        <w:rPr>
          <w:rFonts w:ascii="Myriad Pro" w:hAnsi="Myriad Pro"/>
          <w:sz w:val="26"/>
          <w:szCs w:val="26"/>
        </w:rPr>
        <w:t>«</w:t>
      </w:r>
      <w:r w:rsidR="00E7195F" w:rsidRPr="00BA0797">
        <w:rPr>
          <w:rFonts w:ascii="Myriad Pro" w:hAnsi="Myriad Pro"/>
          <w:sz w:val="26"/>
          <w:szCs w:val="26"/>
        </w:rPr>
        <w:t>Псковская область</w:t>
      </w:r>
      <w:r w:rsidR="00586D28" w:rsidRPr="00BA0797">
        <w:rPr>
          <w:rFonts w:ascii="Myriad Pro" w:hAnsi="Myriad Pro"/>
          <w:sz w:val="26"/>
          <w:szCs w:val="26"/>
        </w:rPr>
        <w:t>»</w:t>
      </w:r>
      <w:r w:rsidR="00E7195F" w:rsidRPr="00BA0797">
        <w:rPr>
          <w:rFonts w:ascii="Myriad Pro" w:hAnsi="Myriad Pro"/>
          <w:sz w:val="26"/>
          <w:szCs w:val="26"/>
        </w:rPr>
        <w:t xml:space="preserve"> с учетом индексации цен на электрическую энергию на 2019 год в соответствии с прогнозом социально-экономического развития Российской Федерации до 2024 года в размере 11%.</w:t>
      </w:r>
    </w:p>
    <w:p w14:paraId="5F6B6AC3" w14:textId="77777777" w:rsidR="00E7195F" w:rsidRPr="00BA0797" w:rsidRDefault="00E7195F" w:rsidP="00BA0797">
      <w:pPr>
        <w:pStyle w:val="11"/>
        <w:spacing w:after="0" w:line="360" w:lineRule="auto"/>
        <w:ind w:left="1854"/>
        <w:jc w:val="both"/>
        <w:rPr>
          <w:rFonts w:ascii="Myriad Pro" w:hAnsi="Myriad Pro"/>
          <w:sz w:val="26"/>
          <w:szCs w:val="26"/>
        </w:rPr>
      </w:pPr>
    </w:p>
    <w:p w14:paraId="36EBAFF4"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0AC9F9D0" w14:textId="53084AF3" w:rsidR="00A940A9" w:rsidRPr="00BA0797" w:rsidRDefault="00A940A9" w:rsidP="00BA0797">
      <w:pPr>
        <w:spacing w:after="0" w:line="360" w:lineRule="auto"/>
        <w:ind w:firstLine="567"/>
        <w:jc w:val="both"/>
        <w:rPr>
          <w:rFonts w:ascii="Myriad Pro" w:hAnsi="Myriad Pro"/>
          <w:sz w:val="26"/>
          <w:szCs w:val="26"/>
        </w:rPr>
      </w:pPr>
      <w:r w:rsidRPr="00BA0797">
        <w:rPr>
          <w:rFonts w:ascii="Myriad Pro" w:hAnsi="Myriad Pro"/>
          <w:sz w:val="26"/>
          <w:szCs w:val="26"/>
        </w:rPr>
        <w:t>По результатам анализа документов, предоставленных филиалом ПАО</w:t>
      </w:r>
      <w:r w:rsidR="005B370D">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E757AD"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регулирующий орган для обоснования заявляемых расходов по статье, Исполнитель отмечает следующее.</w:t>
      </w:r>
    </w:p>
    <w:p w14:paraId="01814FB2" w14:textId="77777777" w:rsidR="009F6AE8" w:rsidRPr="00BA0797" w:rsidRDefault="00A940A9" w:rsidP="00BA0797">
      <w:pPr>
        <w:spacing w:after="0" w:line="360" w:lineRule="auto"/>
        <w:ind w:firstLine="567"/>
        <w:jc w:val="both"/>
        <w:rPr>
          <w:rFonts w:ascii="Myriad Pro" w:hAnsi="Myriad Pro"/>
          <w:sz w:val="26"/>
          <w:szCs w:val="26"/>
        </w:rPr>
      </w:pPr>
      <w:r w:rsidRPr="00BA0797">
        <w:rPr>
          <w:rFonts w:ascii="Myriad Pro" w:hAnsi="Myriad Pro"/>
          <w:sz w:val="26"/>
          <w:szCs w:val="26"/>
        </w:rPr>
        <w:t>Величина заявленной мощнос</w:t>
      </w:r>
      <w:r w:rsidR="009F6AE8" w:rsidRPr="00BA0797">
        <w:rPr>
          <w:rFonts w:ascii="Myriad Pro" w:hAnsi="Myriad Pro"/>
          <w:sz w:val="26"/>
          <w:szCs w:val="26"/>
        </w:rPr>
        <w:t>ти (339,75</w:t>
      </w:r>
      <w:r w:rsidRPr="00BA0797">
        <w:rPr>
          <w:rFonts w:ascii="Myriad Pro" w:hAnsi="Myriad Pro"/>
          <w:sz w:val="26"/>
          <w:szCs w:val="26"/>
        </w:rPr>
        <w:t xml:space="preserve"> МВт) принятая для расчета оплаты услуг ПАО </w:t>
      </w:r>
      <w:r w:rsidR="00586D28" w:rsidRPr="00BA0797">
        <w:rPr>
          <w:rFonts w:ascii="Myriad Pro" w:hAnsi="Myriad Pro"/>
          <w:sz w:val="26"/>
          <w:szCs w:val="26"/>
        </w:rPr>
        <w:t>«</w:t>
      </w:r>
      <w:r w:rsidRPr="00BA0797">
        <w:rPr>
          <w:rFonts w:ascii="Myriad Pro" w:hAnsi="Myriad Pro"/>
          <w:sz w:val="26"/>
          <w:szCs w:val="26"/>
        </w:rPr>
        <w:t>ФСК ЕЭС</w:t>
      </w:r>
      <w:r w:rsidR="00586D28" w:rsidRPr="00BA0797">
        <w:rPr>
          <w:rFonts w:ascii="Myriad Pro" w:hAnsi="Myriad Pro"/>
          <w:sz w:val="26"/>
          <w:szCs w:val="26"/>
        </w:rPr>
        <w:t>»</w:t>
      </w:r>
      <w:r w:rsidRPr="00BA0797">
        <w:rPr>
          <w:rFonts w:ascii="Myriad Pro" w:hAnsi="Myriad Pro"/>
          <w:sz w:val="26"/>
          <w:szCs w:val="26"/>
        </w:rPr>
        <w:t xml:space="preserve"> регулируемой организацией и регулятором соответствует параметрам сводного прогнозного баланса</w:t>
      </w:r>
      <w:r w:rsidR="009C7B3E" w:rsidRPr="00BA0797">
        <w:rPr>
          <w:rFonts w:ascii="Myriad Pro" w:hAnsi="Myriad Pro"/>
          <w:sz w:val="26"/>
          <w:szCs w:val="26"/>
        </w:rPr>
        <w:t xml:space="preserve"> </w:t>
      </w:r>
      <w:r w:rsidRPr="00BA0797">
        <w:rPr>
          <w:rFonts w:ascii="Myriad Pro" w:hAnsi="Myriad Pro"/>
          <w:sz w:val="26"/>
          <w:szCs w:val="26"/>
        </w:rPr>
        <w:t xml:space="preserve">на 2019 год, </w:t>
      </w:r>
      <w:r w:rsidR="00E757AD" w:rsidRPr="00BA0797">
        <w:rPr>
          <w:rFonts w:ascii="Myriad Pro" w:hAnsi="Myriad Pro"/>
          <w:sz w:val="26"/>
          <w:szCs w:val="26"/>
        </w:rPr>
        <w:t>утвержденного</w:t>
      </w:r>
      <w:r w:rsidR="009F6AE8" w:rsidRPr="00BA0797">
        <w:rPr>
          <w:rFonts w:ascii="Myriad Pro" w:hAnsi="Myriad Pro"/>
          <w:sz w:val="26"/>
          <w:szCs w:val="26"/>
        </w:rPr>
        <w:t xml:space="preserve"> приказом ФАС России от 16.11.2018 №1570/88-ДСП.</w:t>
      </w:r>
    </w:p>
    <w:p w14:paraId="58DB1CCE" w14:textId="77777777" w:rsidR="00681510" w:rsidRPr="00BA0797" w:rsidRDefault="00681510" w:rsidP="00BA0797">
      <w:pPr>
        <w:spacing w:after="0" w:line="360" w:lineRule="auto"/>
        <w:ind w:firstLine="567"/>
        <w:jc w:val="both"/>
        <w:rPr>
          <w:rFonts w:ascii="Myriad Pro" w:hAnsi="Myriad Pro"/>
          <w:sz w:val="26"/>
          <w:szCs w:val="26"/>
        </w:rPr>
      </w:pPr>
      <w:r w:rsidRPr="00BA0797">
        <w:rPr>
          <w:rFonts w:ascii="Myriad Pro" w:hAnsi="Myriad Pro"/>
          <w:sz w:val="26"/>
          <w:szCs w:val="26"/>
        </w:rPr>
        <w:t>Исполнителю для анализа представлен Сводный прогнозный баланс на 2019</w:t>
      </w:r>
      <w:r w:rsidR="005D1554">
        <w:rPr>
          <w:rFonts w:ascii="Myriad Pro" w:hAnsi="Myriad Pro"/>
          <w:sz w:val="26"/>
          <w:szCs w:val="26"/>
        </w:rPr>
        <w:t xml:space="preserve"> год </w:t>
      </w:r>
      <w:r w:rsidRPr="00BA0797">
        <w:rPr>
          <w:rFonts w:ascii="Myriad Pro" w:hAnsi="Myriad Pro"/>
          <w:sz w:val="26"/>
          <w:szCs w:val="26"/>
        </w:rPr>
        <w:t xml:space="preserve">, утвержденный приказом ФАС России № 1570/18-ДСП от 16.11.2018 </w:t>
      </w:r>
      <w:r w:rsidRPr="005D1554">
        <w:rPr>
          <w:rFonts w:ascii="Myriad Pro" w:hAnsi="Myriad Pro"/>
          <w:sz w:val="26"/>
          <w:szCs w:val="26"/>
        </w:rPr>
        <w:t>(</w:t>
      </w:r>
      <w:r w:rsidR="006B1516" w:rsidRPr="005D1554">
        <w:rPr>
          <w:rFonts w:ascii="Myriad Pro" w:hAnsi="Myriad Pro"/>
          <w:sz w:val="26"/>
          <w:szCs w:val="26"/>
        </w:rPr>
        <w:t>заявленная мощность потребителей услуг по передаче электроэнергии по сетям ЕНЭС и потери в сетях ЕНЭС, в том числе относимые на экспорт (транзит)</w:t>
      </w:r>
      <w:r w:rsidRPr="005D1554">
        <w:rPr>
          <w:rFonts w:ascii="Myriad Pro" w:hAnsi="Myriad Pro"/>
          <w:sz w:val="26"/>
          <w:szCs w:val="26"/>
        </w:rPr>
        <w:t xml:space="preserve"> со сводного</w:t>
      </w:r>
      <w:r w:rsidR="009C7B3E" w:rsidRPr="005D1554">
        <w:rPr>
          <w:rFonts w:ascii="Myriad Pro" w:hAnsi="Myriad Pro"/>
          <w:sz w:val="26"/>
          <w:szCs w:val="26"/>
        </w:rPr>
        <w:t xml:space="preserve"> </w:t>
      </w:r>
      <w:r w:rsidRPr="005D1554">
        <w:rPr>
          <w:rFonts w:ascii="Myriad Pro" w:hAnsi="Myriad Pro"/>
          <w:sz w:val="26"/>
          <w:szCs w:val="26"/>
        </w:rPr>
        <w:t xml:space="preserve">прогнозный баланс на 2019 год, утвержденного приказом ФАС России № 1570/18-ДСП от 16.11.2018 соответствуют показателям, принятым Экспертом в соответствии с приказом </w:t>
      </w:r>
      <w:r w:rsidRPr="00BA0797">
        <w:rPr>
          <w:rFonts w:ascii="Myriad Pro" w:hAnsi="Myriad Pro"/>
          <w:sz w:val="26"/>
          <w:szCs w:val="26"/>
        </w:rPr>
        <w:t>ФАС России №1649/18-ДСП от 17.11.2018)</w:t>
      </w:r>
      <w:r w:rsidRPr="005D1554">
        <w:rPr>
          <w:rFonts w:ascii="Myriad Pro" w:hAnsi="Myriad Pro"/>
          <w:sz w:val="26"/>
          <w:szCs w:val="26"/>
        </w:rPr>
        <w:t>.</w:t>
      </w:r>
    </w:p>
    <w:p w14:paraId="68ECED11" w14:textId="77777777" w:rsidR="00A940A9" w:rsidRPr="00BA0797" w:rsidRDefault="00A940A9" w:rsidP="00BA0797">
      <w:pPr>
        <w:spacing w:after="0" w:line="360" w:lineRule="auto"/>
        <w:ind w:firstLine="567"/>
        <w:jc w:val="both"/>
        <w:rPr>
          <w:rFonts w:ascii="Myriad Pro" w:hAnsi="Myriad Pro"/>
          <w:sz w:val="26"/>
          <w:szCs w:val="26"/>
        </w:rPr>
      </w:pPr>
      <w:r w:rsidRPr="00BA0797">
        <w:rPr>
          <w:rFonts w:ascii="Myriad Pro" w:hAnsi="Myriad Pro"/>
          <w:sz w:val="26"/>
          <w:szCs w:val="26"/>
        </w:rPr>
        <w:lastRenderedPageBreak/>
        <w:t xml:space="preserve">Ставка на содержание сетей ЕНЭС </w:t>
      </w:r>
      <w:r w:rsidR="00F43D55" w:rsidRPr="00BA0797">
        <w:rPr>
          <w:rFonts w:ascii="Myriad Pro" w:hAnsi="Myriad Pro"/>
          <w:sz w:val="26"/>
          <w:szCs w:val="26"/>
        </w:rPr>
        <w:t>ф</w:t>
      </w:r>
      <w:r w:rsidRPr="00BA0797">
        <w:rPr>
          <w:rFonts w:ascii="Myriad Pro" w:hAnsi="Myriad Pro"/>
          <w:sz w:val="26"/>
          <w:szCs w:val="26"/>
        </w:rPr>
        <w:t>ил</w:t>
      </w:r>
      <w:r w:rsidR="006B1516" w:rsidRPr="00BA0797">
        <w:rPr>
          <w:rFonts w:ascii="Myriad Pro" w:hAnsi="Myriad Pro"/>
          <w:sz w:val="26"/>
          <w:szCs w:val="26"/>
        </w:rPr>
        <w:t xml:space="preserve">иалом ПАО </w:t>
      </w:r>
      <w:r w:rsidR="00586D28" w:rsidRPr="00BA0797">
        <w:rPr>
          <w:rFonts w:ascii="Myriad Pro" w:hAnsi="Myriad Pro"/>
          <w:sz w:val="26"/>
          <w:szCs w:val="26"/>
        </w:rPr>
        <w:t>«</w:t>
      </w:r>
      <w:r w:rsidR="006B1516" w:rsidRPr="00BA0797">
        <w:rPr>
          <w:rFonts w:ascii="Myriad Pro" w:hAnsi="Myriad Pro"/>
          <w:sz w:val="26"/>
          <w:szCs w:val="26"/>
        </w:rPr>
        <w:t>МРСК Северо-Запада</w:t>
      </w:r>
      <w:r w:rsidR="00586D28" w:rsidRPr="00BA0797">
        <w:rPr>
          <w:rFonts w:ascii="Myriad Pro" w:hAnsi="Myriad Pro"/>
          <w:sz w:val="26"/>
          <w:szCs w:val="26"/>
        </w:rPr>
        <w:t>»</w:t>
      </w:r>
      <w:r w:rsidR="006B1516"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расчете затрат на 2019 года правомерно приняты тарифы</w:t>
      </w:r>
      <w:r w:rsidR="009C7B3E" w:rsidRPr="00BA0797">
        <w:rPr>
          <w:rFonts w:ascii="Myriad Pro" w:hAnsi="Myriad Pro"/>
          <w:sz w:val="26"/>
          <w:szCs w:val="26"/>
        </w:rPr>
        <w:t xml:space="preserve"> </w:t>
      </w:r>
      <w:r w:rsidRPr="00BA0797">
        <w:rPr>
          <w:rFonts w:ascii="Myriad Pro" w:hAnsi="Myriad Pro"/>
          <w:sz w:val="26"/>
          <w:szCs w:val="26"/>
        </w:rPr>
        <w:t>в соответствии с приказом ФАС России от 19.12.2017 №1748/17 так как на момент подачи заявки (от 2</w:t>
      </w:r>
      <w:r w:rsidR="00CB7B8F" w:rsidRPr="00BA0797">
        <w:rPr>
          <w:rFonts w:ascii="Myriad Pro" w:hAnsi="Myriad Pro"/>
          <w:sz w:val="26"/>
          <w:szCs w:val="26"/>
        </w:rPr>
        <w:t>7</w:t>
      </w:r>
      <w:r w:rsidRPr="00BA0797">
        <w:rPr>
          <w:rFonts w:ascii="Myriad Pro" w:hAnsi="Myriad Pro"/>
          <w:sz w:val="26"/>
          <w:szCs w:val="26"/>
        </w:rPr>
        <w:t>.04.2018 №МР</w:t>
      </w:r>
      <w:r w:rsidR="00CB7B8F" w:rsidRPr="00BA0797">
        <w:rPr>
          <w:rFonts w:ascii="Myriad Pro" w:hAnsi="Myriad Pro"/>
          <w:sz w:val="26"/>
          <w:szCs w:val="26"/>
        </w:rPr>
        <w:t>2/7</w:t>
      </w:r>
      <w:r w:rsidRPr="00BA0797">
        <w:rPr>
          <w:rFonts w:ascii="Myriad Pro" w:hAnsi="Myriad Pro"/>
          <w:sz w:val="26"/>
          <w:szCs w:val="26"/>
        </w:rPr>
        <w:t>/</w:t>
      </w:r>
      <w:r w:rsidR="00CB7B8F" w:rsidRPr="00BA0797">
        <w:rPr>
          <w:rFonts w:ascii="Myriad Pro" w:hAnsi="Myriad Pro"/>
          <w:sz w:val="26"/>
          <w:szCs w:val="26"/>
        </w:rPr>
        <w:t>1000-04/2664</w:t>
      </w:r>
      <w:r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 xml:space="preserve">в соответствии с положением п. 29 Основ ценообразования </w:t>
      </w:r>
      <w:r w:rsidR="00071278" w:rsidRPr="00BA0797">
        <w:rPr>
          <w:rFonts w:ascii="Myriad Pro" w:hAnsi="Myriad Pro"/>
          <w:sz w:val="26"/>
          <w:szCs w:val="26"/>
        </w:rPr>
        <w:t xml:space="preserve">№ 1178 </w:t>
      </w:r>
      <w:r w:rsidRPr="00BA0797">
        <w:rPr>
          <w:rFonts w:ascii="Myriad Pro" w:hAnsi="Myriad Pro"/>
          <w:sz w:val="26"/>
          <w:szCs w:val="26"/>
        </w:rPr>
        <w:t>данный приказ распространял действие.</w:t>
      </w:r>
    </w:p>
    <w:p w14:paraId="644F8F7F" w14:textId="77777777" w:rsidR="004F2D83" w:rsidRPr="00BA0797" w:rsidRDefault="004F2D83" w:rsidP="00BA0797">
      <w:pPr>
        <w:spacing w:after="0" w:line="360" w:lineRule="auto"/>
        <w:ind w:firstLine="567"/>
        <w:jc w:val="both"/>
        <w:rPr>
          <w:rFonts w:ascii="Myriad Pro" w:hAnsi="Myriad Pro"/>
          <w:sz w:val="26"/>
          <w:szCs w:val="26"/>
        </w:rPr>
      </w:pPr>
      <w:r w:rsidRPr="00BA0797">
        <w:rPr>
          <w:rFonts w:ascii="Myriad Pro" w:hAnsi="Myriad Pro"/>
          <w:sz w:val="26"/>
          <w:szCs w:val="26"/>
        </w:rPr>
        <w:t>Регулирующий орган при расчете затрат на 2019 год</w:t>
      </w:r>
      <w:r w:rsidR="006B1516" w:rsidRPr="00BA0797">
        <w:rPr>
          <w:rFonts w:ascii="Myriad Pro" w:hAnsi="Myriad Pro"/>
          <w:sz w:val="26"/>
          <w:szCs w:val="26"/>
        </w:rPr>
        <w:t xml:space="preserve"> также </w:t>
      </w:r>
      <w:r w:rsidRPr="00BA0797">
        <w:rPr>
          <w:rFonts w:ascii="Myriad Pro" w:hAnsi="Myriad Pro"/>
          <w:sz w:val="26"/>
          <w:szCs w:val="26"/>
        </w:rPr>
        <w:t>применил тарифы в соответствии с приказом ФАС России от 19.12.2017 №1748/17.</w:t>
      </w:r>
    </w:p>
    <w:p w14:paraId="5B40F1AC" w14:textId="77777777" w:rsidR="00D70B2A" w:rsidRPr="00BA0797" w:rsidRDefault="00D70B2A"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На момент заседания Коллегии Государственного комитета Псковской области по тарифам и энергетике (Протокол от 28.12.2018 №60) </w:t>
      </w:r>
      <w:r w:rsidR="00DA667D" w:rsidRPr="00BA0797">
        <w:rPr>
          <w:rFonts w:ascii="Myriad Pro" w:hAnsi="Myriad Pro"/>
          <w:sz w:val="26"/>
          <w:szCs w:val="26"/>
        </w:rPr>
        <w:t xml:space="preserve">был опубликован </w:t>
      </w:r>
      <w:r w:rsidRPr="00BA0797">
        <w:rPr>
          <w:rFonts w:ascii="Myriad Pro" w:hAnsi="Myriad Pro"/>
          <w:sz w:val="26"/>
          <w:szCs w:val="26"/>
        </w:rPr>
        <w:t xml:space="preserve">приказ ФАС России от </w:t>
      </w:r>
      <w:r w:rsidR="005D1554">
        <w:rPr>
          <w:rFonts w:ascii="Myriad Pro" w:hAnsi="Myriad Pro"/>
          <w:sz w:val="26"/>
          <w:szCs w:val="26"/>
        </w:rPr>
        <w:t>0</w:t>
      </w:r>
      <w:r w:rsidRPr="00BA0797">
        <w:rPr>
          <w:rFonts w:ascii="Myriad Pro" w:hAnsi="Myriad Pro"/>
          <w:sz w:val="26"/>
          <w:szCs w:val="26"/>
        </w:rPr>
        <w:t>6</w:t>
      </w:r>
      <w:r w:rsidR="005D1554">
        <w:rPr>
          <w:rFonts w:ascii="Myriad Pro" w:hAnsi="Myriad Pro"/>
          <w:sz w:val="26"/>
          <w:szCs w:val="26"/>
        </w:rPr>
        <w:t>.12.</w:t>
      </w:r>
      <w:r w:rsidRPr="00BA0797">
        <w:rPr>
          <w:rFonts w:ascii="Myriad Pro" w:hAnsi="Myriad Pro"/>
          <w:sz w:val="26"/>
          <w:szCs w:val="26"/>
        </w:rPr>
        <w:t xml:space="preserve">2018 </w:t>
      </w:r>
      <w:r w:rsidR="005D1554">
        <w:rPr>
          <w:rFonts w:ascii="Myriad Pro" w:hAnsi="Myriad Pro"/>
          <w:sz w:val="26"/>
          <w:szCs w:val="26"/>
        </w:rPr>
        <w:t>№</w:t>
      </w:r>
      <w:r w:rsidRPr="00BA0797">
        <w:rPr>
          <w:rFonts w:ascii="Myriad Pro" w:hAnsi="Myriad Pro"/>
          <w:sz w:val="26"/>
          <w:szCs w:val="26"/>
        </w:rPr>
        <w:t xml:space="preserve">1710/18 </w:t>
      </w:r>
      <w:r w:rsidR="00586D28" w:rsidRPr="00BA0797">
        <w:rPr>
          <w:rFonts w:ascii="Myriad Pro" w:hAnsi="Myriad Pro"/>
          <w:sz w:val="26"/>
          <w:szCs w:val="26"/>
        </w:rPr>
        <w:t>«</w:t>
      </w:r>
      <w:r w:rsidRPr="00BA0797">
        <w:rPr>
          <w:rFonts w:ascii="Myriad Pro" w:hAnsi="Myriad Pro"/>
          <w:sz w:val="26"/>
          <w:szCs w:val="26"/>
        </w:rPr>
        <w:t xml:space="preserve">О внесении изменений в приложение N 1 и приложение N 2 к приказу Федеральной службы по тарифам от </w:t>
      </w:r>
      <w:r w:rsidR="005D1554">
        <w:rPr>
          <w:rFonts w:ascii="Myriad Pro" w:hAnsi="Myriad Pro"/>
          <w:sz w:val="26"/>
          <w:szCs w:val="26"/>
        </w:rPr>
        <w:t>0</w:t>
      </w:r>
      <w:r w:rsidRPr="00BA0797">
        <w:rPr>
          <w:rFonts w:ascii="Myriad Pro" w:hAnsi="Myriad Pro"/>
          <w:sz w:val="26"/>
          <w:szCs w:val="26"/>
        </w:rPr>
        <w:t>9</w:t>
      </w:r>
      <w:r w:rsidR="005D1554">
        <w:rPr>
          <w:rFonts w:ascii="Myriad Pro" w:hAnsi="Myriad Pro"/>
          <w:sz w:val="26"/>
          <w:szCs w:val="26"/>
        </w:rPr>
        <w:t>.12.</w:t>
      </w:r>
      <w:r w:rsidRPr="00BA0797">
        <w:rPr>
          <w:rFonts w:ascii="Myriad Pro" w:hAnsi="Myriad Pro"/>
          <w:sz w:val="26"/>
          <w:szCs w:val="26"/>
        </w:rPr>
        <w:t xml:space="preserve">2014 </w:t>
      </w:r>
      <w:r w:rsidR="005D1554">
        <w:rPr>
          <w:rFonts w:ascii="Myriad Pro" w:hAnsi="Myriad Pro"/>
          <w:sz w:val="26"/>
          <w:szCs w:val="26"/>
        </w:rPr>
        <w:t>№</w:t>
      </w:r>
      <w:r w:rsidRPr="00BA0797">
        <w:rPr>
          <w:rFonts w:ascii="Myriad Pro" w:hAnsi="Myriad Pro"/>
          <w:sz w:val="26"/>
          <w:szCs w:val="26"/>
        </w:rPr>
        <w:t xml:space="preserve">297-э/3 </w:t>
      </w:r>
      <w:r w:rsidR="00586D28" w:rsidRPr="00BA0797">
        <w:rPr>
          <w:rFonts w:ascii="Myriad Pro" w:hAnsi="Myriad Pro"/>
          <w:sz w:val="26"/>
          <w:szCs w:val="26"/>
        </w:rPr>
        <w:t>«</w:t>
      </w:r>
      <w:r w:rsidRPr="00BA0797">
        <w:rPr>
          <w:rFonts w:ascii="Myriad Pro" w:hAnsi="Myriad Pro"/>
          <w:sz w:val="26"/>
          <w:szCs w:val="26"/>
        </w:rPr>
        <w:t xml:space="preserve">Об утверждении тарифов на услуги по передаче электрической энергии по единой национальной (общероссийской) электрической сети, оказываемые ОАО </w:t>
      </w:r>
      <w:r w:rsidR="00586D28" w:rsidRPr="00BA0797">
        <w:rPr>
          <w:rFonts w:ascii="Myriad Pro" w:hAnsi="Myriad Pro"/>
          <w:sz w:val="26"/>
          <w:szCs w:val="26"/>
        </w:rPr>
        <w:t>«</w:t>
      </w:r>
      <w:r w:rsidRPr="00BA0797">
        <w:rPr>
          <w:rFonts w:ascii="Myriad Pro" w:hAnsi="Myriad Pro"/>
          <w:sz w:val="26"/>
          <w:szCs w:val="26"/>
        </w:rPr>
        <w:t>Федеральная сетевая компания Единой энергетической системы</w:t>
      </w:r>
      <w:r w:rsidR="00586D28" w:rsidRPr="00BA0797">
        <w:rPr>
          <w:rFonts w:ascii="Myriad Pro" w:hAnsi="Myriad Pro"/>
          <w:sz w:val="26"/>
          <w:szCs w:val="26"/>
        </w:rPr>
        <w:t>»</w:t>
      </w:r>
      <w:r w:rsidRPr="00BA0797">
        <w:rPr>
          <w:rFonts w:ascii="Myriad Pro" w:hAnsi="Myriad Pro"/>
          <w:sz w:val="26"/>
          <w:szCs w:val="26"/>
        </w:rPr>
        <w:t>,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w:t>
      </w:r>
      <w:r w:rsidR="00586D28" w:rsidRPr="00BA0797">
        <w:rPr>
          <w:rFonts w:ascii="Myriad Pro" w:hAnsi="Myriad Pro"/>
          <w:sz w:val="26"/>
          <w:szCs w:val="26"/>
        </w:rPr>
        <w:t>»</w:t>
      </w:r>
      <w:r w:rsidRPr="00BA0797">
        <w:rPr>
          <w:rFonts w:ascii="Myriad Pro" w:hAnsi="Myriad Pro"/>
          <w:sz w:val="26"/>
          <w:szCs w:val="26"/>
        </w:rPr>
        <w:t xml:space="preserve"> (зарегистрирован в Минюсте РФ 27.12.2018, опубликован 28.12.2018, вступил в силу 08.01.2019), согласно Приложению №1 которого ставки тарифа на услуги по передаче электрической энергии на содержание объектов электросетевого хозяйства, входящих в единую национальную (общероссийскую) электрическую сеть, для субъектов Российской Федерации утверждены в следующем размере: </w:t>
      </w:r>
    </w:p>
    <w:p w14:paraId="65843AF5" w14:textId="77777777" w:rsidR="00D70B2A" w:rsidRPr="00BA0797" w:rsidRDefault="00D70B2A" w:rsidP="00123FC5">
      <w:pPr>
        <w:numPr>
          <w:ilvl w:val="0"/>
          <w:numId w:val="71"/>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на 1 полугодие 2019 года</w:t>
      </w:r>
      <w:r w:rsidR="009C7B3E" w:rsidRPr="00BA0797">
        <w:rPr>
          <w:rFonts w:ascii="Myriad Pro" w:hAnsi="Myriad Pro"/>
          <w:sz w:val="26"/>
          <w:szCs w:val="26"/>
        </w:rPr>
        <w:t xml:space="preserve"> </w:t>
      </w:r>
      <w:r w:rsidRPr="00BA0797">
        <w:rPr>
          <w:rFonts w:ascii="Myriad Pro" w:hAnsi="Myriad Pro"/>
          <w:sz w:val="26"/>
          <w:szCs w:val="26"/>
        </w:rPr>
        <w:t>в размере 17</w:t>
      </w:r>
      <w:r w:rsidR="009C7B3E" w:rsidRPr="00BA0797">
        <w:rPr>
          <w:rFonts w:ascii="Myriad Pro" w:hAnsi="Myriad Pro"/>
          <w:sz w:val="26"/>
          <w:szCs w:val="26"/>
        </w:rPr>
        <w:t>3 1</w:t>
      </w:r>
      <w:r w:rsidRPr="00BA0797">
        <w:rPr>
          <w:rFonts w:ascii="Myriad Pro" w:hAnsi="Myriad Pro"/>
          <w:sz w:val="26"/>
          <w:szCs w:val="26"/>
        </w:rPr>
        <w:t>64,15 руб./МВт в мес.,</w:t>
      </w:r>
    </w:p>
    <w:p w14:paraId="1CD6C34A" w14:textId="77777777" w:rsidR="00D70B2A" w:rsidRPr="00BA0797" w:rsidRDefault="00D70B2A" w:rsidP="00123FC5">
      <w:pPr>
        <w:numPr>
          <w:ilvl w:val="0"/>
          <w:numId w:val="71"/>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на 2 полугодие 2019 в размере 18</w:t>
      </w:r>
      <w:r w:rsidR="009C7B3E" w:rsidRPr="00BA0797">
        <w:rPr>
          <w:rFonts w:ascii="Myriad Pro" w:hAnsi="Myriad Pro"/>
          <w:sz w:val="26"/>
          <w:szCs w:val="26"/>
        </w:rPr>
        <w:t>2 6</w:t>
      </w:r>
      <w:r w:rsidRPr="00BA0797">
        <w:rPr>
          <w:rFonts w:ascii="Myriad Pro" w:hAnsi="Myriad Pro"/>
          <w:sz w:val="26"/>
          <w:szCs w:val="26"/>
        </w:rPr>
        <w:t xml:space="preserve">97,68 руб./МВт в мес. </w:t>
      </w:r>
    </w:p>
    <w:p w14:paraId="760EB224" w14:textId="77777777" w:rsidR="00DA3760" w:rsidRPr="00BA0797" w:rsidRDefault="00DA3760"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При определении цены на 2019 год </w:t>
      </w:r>
      <w:r w:rsidR="00BB0A21" w:rsidRPr="00BA0797">
        <w:rPr>
          <w:rFonts w:ascii="Myriad Pro" w:hAnsi="Myriad Pro"/>
          <w:sz w:val="26"/>
          <w:szCs w:val="26"/>
        </w:rPr>
        <w:t xml:space="preserve">правомерно </w:t>
      </w:r>
      <w:r w:rsidRPr="00BA0797">
        <w:rPr>
          <w:rFonts w:ascii="Myriad Pro" w:hAnsi="Myriad Pro"/>
          <w:sz w:val="26"/>
          <w:szCs w:val="26"/>
        </w:rPr>
        <w:t xml:space="preserve">применение Приказа </w:t>
      </w:r>
      <w:r w:rsidR="00BB0A21" w:rsidRPr="00BA0797">
        <w:rPr>
          <w:rFonts w:ascii="Myriad Pro" w:hAnsi="Myriad Pro"/>
          <w:sz w:val="26"/>
          <w:szCs w:val="26"/>
        </w:rPr>
        <w:t xml:space="preserve">от </w:t>
      </w:r>
      <w:r w:rsidR="00DA667D" w:rsidRPr="00BA0797">
        <w:rPr>
          <w:rFonts w:ascii="Myriad Pro" w:hAnsi="Myriad Pro"/>
          <w:sz w:val="26"/>
          <w:szCs w:val="26"/>
        </w:rPr>
        <w:t xml:space="preserve">06.12.2018 № 1710/18 </w:t>
      </w:r>
      <w:r w:rsidRPr="00BA0797">
        <w:rPr>
          <w:rFonts w:ascii="Myriad Pro" w:hAnsi="Myriad Pro"/>
          <w:sz w:val="26"/>
          <w:szCs w:val="26"/>
        </w:rPr>
        <w:t>в соответствии с положением п. 29 Основ ценообразования</w:t>
      </w:r>
      <w:r w:rsidR="009C7B3E" w:rsidRPr="00BA0797">
        <w:rPr>
          <w:rFonts w:ascii="Myriad Pro" w:hAnsi="Myriad Pro"/>
          <w:sz w:val="26"/>
          <w:szCs w:val="26"/>
        </w:rPr>
        <w:t xml:space="preserve"> </w:t>
      </w:r>
      <w:r w:rsidRPr="00BA0797">
        <w:rPr>
          <w:rFonts w:ascii="Myriad Pro" w:hAnsi="Myriad Pro"/>
          <w:sz w:val="26"/>
          <w:szCs w:val="26"/>
        </w:rPr>
        <w:t>при определении фактических значений расходов (цен) регулирующий орган использует 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r w:rsidR="00BB0A21" w:rsidRPr="00BA0797">
        <w:rPr>
          <w:rFonts w:ascii="Myriad Pro" w:hAnsi="Myriad Pro"/>
          <w:sz w:val="26"/>
          <w:szCs w:val="26"/>
        </w:rPr>
        <w:t xml:space="preserve"> (так как на момент проведения заседании </w:t>
      </w:r>
      <w:r w:rsidR="00BB0A21" w:rsidRPr="00BA0797">
        <w:rPr>
          <w:rFonts w:ascii="Myriad Pro" w:hAnsi="Myriad Pro"/>
          <w:sz w:val="26"/>
          <w:szCs w:val="26"/>
        </w:rPr>
        <w:lastRenderedPageBreak/>
        <w:t>Коллегии Госкомитета</w:t>
      </w:r>
      <w:r w:rsidR="00292604" w:rsidRPr="00BA0797">
        <w:rPr>
          <w:rFonts w:ascii="Myriad Pro" w:hAnsi="Myriad Pro"/>
          <w:sz w:val="26"/>
          <w:szCs w:val="26"/>
        </w:rPr>
        <w:t xml:space="preserve"> 28.12.2018</w:t>
      </w:r>
      <w:r w:rsidR="00BB0A21" w:rsidRPr="00BA0797">
        <w:rPr>
          <w:rFonts w:ascii="Myriad Pro" w:hAnsi="Myriad Pro"/>
          <w:sz w:val="26"/>
          <w:szCs w:val="26"/>
        </w:rPr>
        <w:t xml:space="preserve"> приказ ФАС России от 06.12.2018 № 1710/18 </w:t>
      </w:r>
      <w:r w:rsidR="00DA667D" w:rsidRPr="00BA0797">
        <w:rPr>
          <w:rFonts w:ascii="Myriad Pro" w:hAnsi="Myriad Pro"/>
          <w:sz w:val="26"/>
          <w:szCs w:val="26"/>
        </w:rPr>
        <w:t xml:space="preserve">был </w:t>
      </w:r>
      <w:r w:rsidR="00BB0A21" w:rsidRPr="00BA0797">
        <w:rPr>
          <w:rFonts w:ascii="Myriad Pro" w:hAnsi="Myriad Pro"/>
          <w:sz w:val="26"/>
          <w:szCs w:val="26"/>
        </w:rPr>
        <w:t>опубликова</w:t>
      </w:r>
      <w:r w:rsidR="00DA667D" w:rsidRPr="00BA0797">
        <w:rPr>
          <w:rFonts w:ascii="Myriad Pro" w:hAnsi="Myriad Pro"/>
          <w:sz w:val="26"/>
          <w:szCs w:val="26"/>
        </w:rPr>
        <w:t>н</w:t>
      </w:r>
      <w:r w:rsidR="00BB0A21" w:rsidRPr="00BA0797">
        <w:rPr>
          <w:rFonts w:ascii="Myriad Pro" w:hAnsi="Myriad Pro"/>
          <w:sz w:val="26"/>
          <w:szCs w:val="26"/>
        </w:rPr>
        <w:t>).</w:t>
      </w:r>
    </w:p>
    <w:p w14:paraId="2CD4FB20" w14:textId="77777777" w:rsidR="008C2FA7" w:rsidRPr="00BA0797" w:rsidRDefault="00A940A9" w:rsidP="00BA0797">
      <w:pPr>
        <w:spacing w:after="0" w:line="360" w:lineRule="auto"/>
        <w:ind w:firstLine="567"/>
        <w:jc w:val="both"/>
        <w:rPr>
          <w:rFonts w:ascii="Myriad Pro" w:hAnsi="Myriad Pro"/>
          <w:sz w:val="26"/>
          <w:szCs w:val="26"/>
        </w:rPr>
      </w:pPr>
      <w:r w:rsidRPr="00BA0797">
        <w:rPr>
          <w:rFonts w:ascii="Myriad Pro" w:hAnsi="Myriad Pro"/>
          <w:sz w:val="26"/>
          <w:szCs w:val="26"/>
        </w:rPr>
        <w:t>Ставки н</w:t>
      </w:r>
      <w:r w:rsidR="008C2FA7" w:rsidRPr="00BA0797">
        <w:rPr>
          <w:rFonts w:ascii="Myriad Pro" w:hAnsi="Myriad Pro"/>
          <w:sz w:val="26"/>
          <w:szCs w:val="26"/>
        </w:rPr>
        <w:t>а оплату потерь ЕНЭС определены</w:t>
      </w:r>
      <w:r w:rsidRPr="00BA0797">
        <w:rPr>
          <w:rFonts w:ascii="Myriad Pro" w:hAnsi="Myriad Pro"/>
          <w:sz w:val="26"/>
          <w:szCs w:val="26"/>
        </w:rPr>
        <w:t xml:space="preserve">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8C2FA7"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исходя из </w:t>
      </w:r>
      <w:r w:rsidR="008C2FA7" w:rsidRPr="00BA0797">
        <w:rPr>
          <w:rFonts w:ascii="Myriad Pro" w:hAnsi="Myriad Pro"/>
          <w:sz w:val="26"/>
          <w:szCs w:val="26"/>
        </w:rPr>
        <w:t xml:space="preserve">фактических цен на электроэнергию за 2017 год и уровня прироста цен на ОРЭМ на 2019 год. </w:t>
      </w:r>
    </w:p>
    <w:p w14:paraId="01B2D1C5" w14:textId="77777777" w:rsidR="00DB0A59" w:rsidRPr="00BA0797" w:rsidRDefault="00DB0A59" w:rsidP="00BA0797">
      <w:pPr>
        <w:pStyle w:val="11"/>
        <w:spacing w:after="0" w:line="360" w:lineRule="auto"/>
        <w:ind w:left="0" w:firstLine="567"/>
        <w:contextualSpacing w:val="0"/>
        <w:jc w:val="both"/>
        <w:rPr>
          <w:rFonts w:ascii="Myriad Pro" w:hAnsi="Myriad Pro"/>
          <w:sz w:val="26"/>
          <w:szCs w:val="26"/>
        </w:rPr>
      </w:pPr>
      <w:r w:rsidRPr="00BA0797">
        <w:rPr>
          <w:rFonts w:ascii="Myriad Pro" w:hAnsi="Myriad Pro"/>
          <w:sz w:val="26"/>
          <w:szCs w:val="26"/>
        </w:rPr>
        <w:t xml:space="preserve">Ставки на оплату потерь в сетях ЕНЭС Госкомитетом определен на основе данных ОАО </w:t>
      </w:r>
      <w:r w:rsidR="00586D28" w:rsidRPr="00BA0797">
        <w:rPr>
          <w:rFonts w:ascii="Myriad Pro" w:hAnsi="Myriad Pro"/>
          <w:sz w:val="26"/>
          <w:szCs w:val="26"/>
        </w:rPr>
        <w:t>«</w:t>
      </w:r>
      <w:r w:rsidRPr="00BA0797">
        <w:rPr>
          <w:rFonts w:ascii="Myriad Pro" w:hAnsi="Myriad Pro"/>
          <w:sz w:val="26"/>
          <w:szCs w:val="26"/>
        </w:rPr>
        <w:t>АТС</w:t>
      </w:r>
      <w:r w:rsidR="00586D28" w:rsidRPr="00BA0797">
        <w:rPr>
          <w:rFonts w:ascii="Myriad Pro" w:hAnsi="Myriad Pro"/>
          <w:sz w:val="26"/>
          <w:szCs w:val="26"/>
        </w:rPr>
        <w:t>»</w:t>
      </w:r>
      <w:r w:rsidRPr="00BA0797">
        <w:rPr>
          <w:rFonts w:ascii="Myriad Pro" w:hAnsi="Myriad Pro"/>
          <w:sz w:val="26"/>
          <w:szCs w:val="26"/>
        </w:rPr>
        <w:t xml:space="preserve"> за текущий период регулирования для субъекта РФ </w:t>
      </w:r>
      <w:r w:rsidR="00586D28" w:rsidRPr="00BA0797">
        <w:rPr>
          <w:rFonts w:ascii="Myriad Pro" w:hAnsi="Myriad Pro"/>
          <w:sz w:val="26"/>
          <w:szCs w:val="26"/>
        </w:rPr>
        <w:t>«</w:t>
      </w:r>
      <w:r w:rsidRPr="00BA0797">
        <w:rPr>
          <w:rFonts w:ascii="Myriad Pro" w:hAnsi="Myriad Pro"/>
          <w:sz w:val="26"/>
          <w:szCs w:val="26"/>
        </w:rPr>
        <w:t>Псковская область</w:t>
      </w:r>
      <w:r w:rsidR="00586D28" w:rsidRPr="00BA0797">
        <w:rPr>
          <w:rFonts w:ascii="Myriad Pro" w:hAnsi="Myriad Pro"/>
          <w:sz w:val="26"/>
          <w:szCs w:val="26"/>
        </w:rPr>
        <w:t>»</w:t>
      </w:r>
      <w:r w:rsidRPr="00BA0797">
        <w:rPr>
          <w:rFonts w:ascii="Myriad Pro" w:hAnsi="Myriad Pro"/>
          <w:sz w:val="26"/>
          <w:szCs w:val="26"/>
        </w:rPr>
        <w:t xml:space="preserve"> с учетом индексации цен на электрическую энергию на 2019 год в соответствии с прогнозом социально-экономического развития Российской Федерации до 2024 года в размере 11%. </w:t>
      </w:r>
    </w:p>
    <w:p w14:paraId="44262F8F" w14:textId="77777777" w:rsidR="00613CEC" w:rsidRPr="00BA0797" w:rsidRDefault="00613CEC" w:rsidP="00BA0797">
      <w:pPr>
        <w:spacing w:after="0" w:line="360" w:lineRule="auto"/>
        <w:ind w:firstLine="567"/>
        <w:jc w:val="both"/>
        <w:rPr>
          <w:rFonts w:ascii="Myriad Pro" w:hAnsi="Myriad Pro"/>
          <w:sz w:val="26"/>
          <w:szCs w:val="26"/>
        </w:rPr>
      </w:pPr>
      <w:r w:rsidRPr="00BA0797">
        <w:rPr>
          <w:rFonts w:ascii="Myriad Pro" w:hAnsi="Myriad Pro"/>
          <w:sz w:val="26"/>
          <w:szCs w:val="26"/>
        </w:rPr>
        <w:t>Исполнитель считает правомерным для целей определения расходов на оплату потерь</w:t>
      </w:r>
      <w:r w:rsidR="005D1554">
        <w:rPr>
          <w:rFonts w:ascii="Myriad Pro" w:hAnsi="Myriad Pro"/>
          <w:sz w:val="26"/>
          <w:szCs w:val="26"/>
        </w:rPr>
        <w:t xml:space="preserve"> </w:t>
      </w:r>
      <w:r w:rsidRPr="00BA0797">
        <w:rPr>
          <w:rFonts w:ascii="Myriad Pro" w:hAnsi="Myriad Pro"/>
          <w:sz w:val="26"/>
          <w:szCs w:val="26"/>
        </w:rPr>
        <w:t xml:space="preserve">в ЕНЭС применение прогнозных значений ставки тарифа для оплаты потерь, опубликованных на официальном сайте НП </w:t>
      </w:r>
      <w:r w:rsidR="00586D28" w:rsidRPr="00BA0797">
        <w:rPr>
          <w:rFonts w:ascii="Myriad Pro" w:hAnsi="Myriad Pro"/>
          <w:sz w:val="26"/>
          <w:szCs w:val="26"/>
        </w:rPr>
        <w:t>«</w:t>
      </w:r>
      <w:r w:rsidRPr="00BA0797">
        <w:rPr>
          <w:rFonts w:ascii="Myriad Pro" w:hAnsi="Myriad Pro"/>
          <w:sz w:val="26"/>
          <w:szCs w:val="26"/>
        </w:rPr>
        <w:t>Совет рынка</w:t>
      </w:r>
      <w:r w:rsidR="00586D28" w:rsidRPr="00BA0797">
        <w:rPr>
          <w:rFonts w:ascii="Myriad Pro" w:hAnsi="Myriad Pro"/>
          <w:sz w:val="26"/>
          <w:szCs w:val="26"/>
        </w:rPr>
        <w:t>»</w:t>
      </w:r>
      <w:r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 xml:space="preserve">Последними актуальными данными о прогнозных значениях ставки тарифа для оплаты потерь являлись данные, опубликованы на официальном сайте НП </w:t>
      </w:r>
      <w:r w:rsidR="00586D28" w:rsidRPr="00BA0797">
        <w:rPr>
          <w:rFonts w:ascii="Myriad Pro" w:hAnsi="Myriad Pro"/>
          <w:sz w:val="26"/>
          <w:szCs w:val="26"/>
        </w:rPr>
        <w:t>«</w:t>
      </w:r>
      <w:r w:rsidRPr="00BA0797">
        <w:rPr>
          <w:rFonts w:ascii="Myriad Pro" w:hAnsi="Myriad Pro"/>
          <w:sz w:val="26"/>
          <w:szCs w:val="26"/>
        </w:rPr>
        <w:t>Совет рынка</w:t>
      </w:r>
      <w:r w:rsidR="00586D28" w:rsidRPr="00BA0797">
        <w:rPr>
          <w:rFonts w:ascii="Myriad Pro" w:hAnsi="Myriad Pro"/>
          <w:sz w:val="26"/>
          <w:szCs w:val="26"/>
        </w:rPr>
        <w:t>»</w:t>
      </w:r>
      <w:r w:rsidRPr="00BA0797">
        <w:rPr>
          <w:rFonts w:ascii="Myriad Pro" w:hAnsi="Myriad Pro"/>
          <w:sz w:val="26"/>
          <w:szCs w:val="26"/>
        </w:rPr>
        <w:t xml:space="preserve"> по состоянию на 20.12.2018. Величина тарифа на 2019 год для Псковской области на указанную дату составляла – </w:t>
      </w:r>
      <w:r w:rsidR="009C7B3E" w:rsidRPr="00BA0797">
        <w:rPr>
          <w:rFonts w:ascii="Myriad Pro" w:hAnsi="Myriad Pro"/>
          <w:sz w:val="26"/>
          <w:szCs w:val="26"/>
        </w:rPr>
        <w:t>1 7</w:t>
      </w:r>
      <w:r w:rsidRPr="00BA0797">
        <w:rPr>
          <w:rFonts w:ascii="Myriad Pro" w:hAnsi="Myriad Pro"/>
          <w:sz w:val="26"/>
          <w:szCs w:val="26"/>
        </w:rPr>
        <w:t>61 руб./МВт</w:t>
      </w:r>
      <w:r w:rsidR="005D1554">
        <w:rPr>
          <w:rFonts w:ascii="Myriad Pro" w:hAnsi="Myriad Pro"/>
          <w:sz w:val="26"/>
          <w:szCs w:val="26"/>
        </w:rPr>
        <w:t>*</w:t>
      </w:r>
      <w:r w:rsidRPr="00BA0797">
        <w:rPr>
          <w:rFonts w:ascii="Myriad Pro" w:hAnsi="Myriad Pro"/>
          <w:sz w:val="26"/>
          <w:szCs w:val="26"/>
        </w:rPr>
        <w:t>ч.</w:t>
      </w:r>
    </w:p>
    <w:p w14:paraId="07FB5540" w14:textId="77777777" w:rsidR="00CA0443" w:rsidRPr="00BA0797" w:rsidRDefault="00CA0443" w:rsidP="00BA0797">
      <w:pPr>
        <w:spacing w:after="0" w:line="360" w:lineRule="auto"/>
        <w:ind w:firstLine="567"/>
        <w:jc w:val="both"/>
        <w:rPr>
          <w:rFonts w:ascii="Myriad Pro" w:hAnsi="Myriad Pro"/>
          <w:sz w:val="26"/>
          <w:szCs w:val="26"/>
        </w:rPr>
      </w:pPr>
      <w:r w:rsidRPr="00BA0797">
        <w:rPr>
          <w:rFonts w:ascii="Myriad Pro" w:hAnsi="Myriad Pro"/>
          <w:sz w:val="26"/>
          <w:szCs w:val="26"/>
        </w:rPr>
        <w:t>Заявленная сетевой организацией мощность потребителей услуг по передаче электроэнергии по сетям ЕНЭС и учтенная Госкомитетом в тарифных решениях мощность в размере 339,754 МВт соответствует</w:t>
      </w:r>
      <w:r w:rsidR="009C7B3E" w:rsidRPr="00BA0797">
        <w:rPr>
          <w:rFonts w:ascii="Myriad Pro" w:hAnsi="Myriad Pro"/>
          <w:sz w:val="26"/>
          <w:szCs w:val="26"/>
        </w:rPr>
        <w:t xml:space="preserve"> </w:t>
      </w:r>
      <w:r w:rsidRPr="00BA0797">
        <w:rPr>
          <w:rFonts w:ascii="Myriad Pro" w:hAnsi="Myriad Pro"/>
          <w:sz w:val="26"/>
          <w:szCs w:val="26"/>
        </w:rPr>
        <w:t>заявленной мощности</w:t>
      </w:r>
      <w:r w:rsidR="00463A8A" w:rsidRPr="00BA0797">
        <w:rPr>
          <w:rFonts w:ascii="Myriad Pro" w:hAnsi="Myriad Pro"/>
          <w:sz w:val="26"/>
          <w:szCs w:val="26"/>
        </w:rPr>
        <w:t>,</w:t>
      </w:r>
      <w:r w:rsidRPr="00BA0797">
        <w:rPr>
          <w:rFonts w:ascii="Myriad Pro" w:hAnsi="Myriad Pro"/>
          <w:sz w:val="26"/>
          <w:szCs w:val="26"/>
        </w:rPr>
        <w:t xml:space="preserve"> утвержденной согласно приказу ФАС России от 16.11.201</w:t>
      </w:r>
      <w:r w:rsidR="00834137" w:rsidRPr="00BA0797">
        <w:rPr>
          <w:rFonts w:ascii="Myriad Pro" w:hAnsi="Myriad Pro"/>
          <w:sz w:val="26"/>
          <w:szCs w:val="26"/>
        </w:rPr>
        <w:t>8</w:t>
      </w:r>
      <w:r w:rsidR="005D1554">
        <w:rPr>
          <w:rFonts w:ascii="Myriad Pro" w:hAnsi="Myriad Pro"/>
          <w:sz w:val="26"/>
          <w:szCs w:val="26"/>
        </w:rPr>
        <w:t xml:space="preserve"> №</w:t>
      </w:r>
      <w:r w:rsidR="00834137" w:rsidRPr="00BA0797">
        <w:rPr>
          <w:rFonts w:ascii="Myriad Pro" w:hAnsi="Myriad Pro"/>
          <w:sz w:val="26"/>
          <w:szCs w:val="26"/>
        </w:rPr>
        <w:t>1</w:t>
      </w:r>
      <w:r w:rsidRPr="00BA0797">
        <w:rPr>
          <w:rFonts w:ascii="Myriad Pro" w:hAnsi="Myriad Pro"/>
          <w:sz w:val="26"/>
          <w:szCs w:val="26"/>
        </w:rPr>
        <w:t>570/18-ДСП в сводном прогнозном балансе на 2019 год.</w:t>
      </w:r>
    </w:p>
    <w:p w14:paraId="500229A1" w14:textId="77777777" w:rsidR="00635873" w:rsidRPr="00BA0797" w:rsidRDefault="00635873"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Исполнителем объем потерь в сетях ЕНЭС </w:t>
      </w:r>
      <w:r w:rsidR="00463A8A" w:rsidRPr="00BA0797">
        <w:rPr>
          <w:rFonts w:ascii="Myriad Pro" w:hAnsi="Myriad Pro"/>
          <w:sz w:val="26"/>
          <w:szCs w:val="26"/>
        </w:rPr>
        <w:t xml:space="preserve">определен </w:t>
      </w:r>
      <w:r w:rsidRPr="00BA0797">
        <w:rPr>
          <w:rFonts w:ascii="Myriad Pro" w:hAnsi="Myriad Pro"/>
          <w:sz w:val="26"/>
          <w:szCs w:val="26"/>
        </w:rPr>
        <w:t xml:space="preserve">исходя из </w:t>
      </w:r>
      <w:r w:rsidR="00B76863" w:rsidRPr="00BA0797">
        <w:rPr>
          <w:rFonts w:ascii="Myriad Pro" w:hAnsi="Myriad Pro"/>
          <w:sz w:val="26"/>
          <w:szCs w:val="26"/>
        </w:rPr>
        <w:t>сводного прогнозного баланса на 2019 год, утвержденного приказом ФАС России от 16.11.201</w:t>
      </w:r>
      <w:r w:rsidR="00834137" w:rsidRPr="00BA0797">
        <w:rPr>
          <w:rFonts w:ascii="Myriad Pro" w:hAnsi="Myriad Pro"/>
          <w:sz w:val="26"/>
          <w:szCs w:val="26"/>
        </w:rPr>
        <w:t>8 1</w:t>
      </w:r>
      <w:r w:rsidR="00B76863" w:rsidRPr="00BA0797">
        <w:rPr>
          <w:rFonts w:ascii="Myriad Pro" w:hAnsi="Myriad Pro"/>
          <w:sz w:val="26"/>
          <w:szCs w:val="26"/>
        </w:rPr>
        <w:t>570/18-ДСП на уровне</w:t>
      </w:r>
      <w:r w:rsidR="0012473A" w:rsidRPr="00BA0797">
        <w:rPr>
          <w:rFonts w:ascii="Myriad Pro" w:hAnsi="Myriad Pro"/>
          <w:sz w:val="26"/>
          <w:szCs w:val="26"/>
        </w:rPr>
        <w:t>,</w:t>
      </w:r>
      <w:r w:rsidR="00B76863" w:rsidRPr="00BA0797">
        <w:rPr>
          <w:rFonts w:ascii="Myriad Pro" w:hAnsi="Myriad Pro"/>
          <w:sz w:val="26"/>
          <w:szCs w:val="26"/>
        </w:rPr>
        <w:t xml:space="preserve"> принятом Госкомитетом.</w:t>
      </w:r>
      <w:r w:rsidR="00835D22" w:rsidRPr="00BA0797">
        <w:rPr>
          <w:rFonts w:ascii="Myriad Pro" w:hAnsi="Myriad Pro"/>
          <w:sz w:val="26"/>
          <w:szCs w:val="26"/>
        </w:rPr>
        <w:t xml:space="preserve"> </w:t>
      </w:r>
    </w:p>
    <w:p w14:paraId="7E03D3DC" w14:textId="77777777" w:rsidR="00635873" w:rsidRPr="005D1554" w:rsidRDefault="00835D22"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дополнительному соглашение №13 от 16.02.2018 к договору от 25</w:t>
      </w:r>
      <w:r w:rsidR="005D1554">
        <w:rPr>
          <w:rFonts w:ascii="Myriad Pro" w:hAnsi="Myriad Pro"/>
          <w:sz w:val="26"/>
          <w:szCs w:val="26"/>
        </w:rPr>
        <w:t>.01.</w:t>
      </w:r>
      <w:r w:rsidRPr="00BA0797">
        <w:rPr>
          <w:rFonts w:ascii="Myriad Pro" w:hAnsi="Myriad Pro"/>
          <w:sz w:val="26"/>
          <w:szCs w:val="26"/>
        </w:rPr>
        <w:t>2012 №576/П</w:t>
      </w:r>
      <w:r w:rsidR="00315032" w:rsidRPr="00BA0797">
        <w:rPr>
          <w:rFonts w:ascii="Myriad Pro" w:hAnsi="Myriad Pro"/>
          <w:sz w:val="26"/>
          <w:szCs w:val="26"/>
        </w:rPr>
        <w:t xml:space="preserve">, в </w:t>
      </w:r>
      <w:r w:rsidR="00315032" w:rsidRPr="005D1554">
        <w:rPr>
          <w:rFonts w:ascii="Myriad Pro" w:hAnsi="Myriad Pro"/>
          <w:sz w:val="26"/>
          <w:szCs w:val="26"/>
        </w:rPr>
        <w:t xml:space="preserve">рамках которого согласованный объем потерь на 2018 год </w:t>
      </w:r>
      <w:r w:rsidRPr="005D1554">
        <w:rPr>
          <w:rFonts w:ascii="Myriad Pro" w:hAnsi="Myriad Pro"/>
          <w:sz w:val="26"/>
          <w:szCs w:val="26"/>
        </w:rPr>
        <w:t xml:space="preserve">составляет </w:t>
      </w:r>
      <w:r w:rsidR="00315032" w:rsidRPr="005D1554">
        <w:rPr>
          <w:rFonts w:ascii="Myriad Pro" w:hAnsi="Myriad Pro"/>
          <w:sz w:val="26"/>
          <w:szCs w:val="26"/>
        </w:rPr>
        <w:t>6</w:t>
      </w:r>
      <w:r w:rsidR="00834137" w:rsidRPr="005D1554">
        <w:rPr>
          <w:rFonts w:ascii="Myriad Pro" w:hAnsi="Myriad Pro"/>
          <w:sz w:val="26"/>
          <w:szCs w:val="26"/>
        </w:rPr>
        <w:t>7 8</w:t>
      </w:r>
      <w:r w:rsidR="00315032" w:rsidRPr="005D1554">
        <w:rPr>
          <w:rFonts w:ascii="Myriad Pro" w:hAnsi="Myriad Pro"/>
          <w:sz w:val="26"/>
          <w:szCs w:val="26"/>
        </w:rPr>
        <w:t xml:space="preserve">77,43 </w:t>
      </w:r>
      <w:r w:rsidRPr="005D1554">
        <w:rPr>
          <w:rFonts w:ascii="Myriad Pro" w:hAnsi="Myriad Pro"/>
          <w:sz w:val="26"/>
          <w:szCs w:val="26"/>
        </w:rPr>
        <w:t>МВт</w:t>
      </w:r>
      <w:r w:rsidR="00315032" w:rsidRPr="005D1554">
        <w:rPr>
          <w:rFonts w:ascii="Myriad Pro" w:hAnsi="Myriad Pro"/>
          <w:sz w:val="26"/>
          <w:szCs w:val="26"/>
        </w:rPr>
        <w:t xml:space="preserve"> или 3,84% в относительном выражении</w:t>
      </w:r>
      <w:r w:rsidR="009C7B3E" w:rsidRPr="005D1554">
        <w:rPr>
          <w:rFonts w:ascii="Myriad Pro" w:hAnsi="Myriad Pro"/>
          <w:sz w:val="26"/>
          <w:szCs w:val="26"/>
        </w:rPr>
        <w:t xml:space="preserve"> </w:t>
      </w:r>
      <w:r w:rsidR="00315032" w:rsidRPr="005D1554">
        <w:rPr>
          <w:rFonts w:ascii="Myriad Pro" w:hAnsi="Myriad Pro"/>
          <w:sz w:val="26"/>
          <w:szCs w:val="26"/>
        </w:rPr>
        <w:t>(</w:t>
      </w:r>
      <w:r w:rsidR="00635873" w:rsidRPr="005D1554">
        <w:rPr>
          <w:rFonts w:ascii="Myriad Pro" w:hAnsi="Myriad Pro"/>
          <w:sz w:val="26"/>
          <w:szCs w:val="26"/>
        </w:rPr>
        <w:t xml:space="preserve">норматив потерь электрической энергии при ее передаче по ЕНЭС по уровню напряжения </w:t>
      </w:r>
      <w:r w:rsidR="00586D28" w:rsidRPr="005D1554">
        <w:rPr>
          <w:rFonts w:ascii="Myriad Pro" w:hAnsi="Myriad Pro"/>
          <w:sz w:val="26"/>
          <w:szCs w:val="26"/>
        </w:rPr>
        <w:t>«</w:t>
      </w:r>
      <w:r w:rsidR="00635873" w:rsidRPr="005D1554">
        <w:rPr>
          <w:rFonts w:ascii="Myriad Pro" w:hAnsi="Myriad Pro"/>
          <w:sz w:val="26"/>
          <w:szCs w:val="26"/>
        </w:rPr>
        <w:t>330кВ и выше</w:t>
      </w:r>
      <w:r w:rsidR="00586D28" w:rsidRPr="005D1554">
        <w:rPr>
          <w:rFonts w:ascii="Myriad Pro" w:hAnsi="Myriad Pro"/>
          <w:sz w:val="26"/>
          <w:szCs w:val="26"/>
        </w:rPr>
        <w:t>»</w:t>
      </w:r>
      <w:r w:rsidR="00635873" w:rsidRPr="005D1554">
        <w:rPr>
          <w:rFonts w:ascii="Myriad Pro" w:hAnsi="Myriad Pro"/>
          <w:sz w:val="26"/>
          <w:szCs w:val="26"/>
        </w:rPr>
        <w:t>, утвержденного Приказом Министерства энергетики РФ от 28.12.2017 №1241 для Псковской области – 3,84 %</w:t>
      </w:r>
      <w:r w:rsidR="00315032" w:rsidRPr="005D1554">
        <w:rPr>
          <w:rFonts w:ascii="Myriad Pro" w:hAnsi="Myriad Pro"/>
          <w:sz w:val="26"/>
          <w:szCs w:val="26"/>
        </w:rPr>
        <w:t>).</w:t>
      </w:r>
    </w:p>
    <w:p w14:paraId="73E39EF9" w14:textId="77777777" w:rsidR="00DB0A59" w:rsidRPr="00BA0797" w:rsidRDefault="00DB0A59" w:rsidP="00BA0797">
      <w:pPr>
        <w:pStyle w:val="afff8"/>
        <w:spacing w:after="0"/>
      </w:pPr>
      <w:r w:rsidRPr="005D1554">
        <w:lastRenderedPageBreak/>
        <w:t>Расчет экономически обоснованной, по мнению Исполнителя величины расходов на оплату услуг ПАО </w:t>
      </w:r>
      <w:r w:rsidR="00D60F8C" w:rsidRPr="005D1554">
        <w:t>«</w:t>
      </w:r>
      <w:r w:rsidRPr="005D1554">
        <w:t>ФСК ЕЭС</w:t>
      </w:r>
      <w:r w:rsidR="00586D28" w:rsidRPr="005D1554">
        <w:t>»</w:t>
      </w:r>
      <w:r w:rsidRPr="005D1554">
        <w:t xml:space="preserve"> на 2019 год представлен</w:t>
      </w:r>
      <w:r w:rsidRPr="00BA0797">
        <w:t xml:space="preserve">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77"/>
        <w:gridCol w:w="1572"/>
        <w:gridCol w:w="1376"/>
        <w:gridCol w:w="1365"/>
        <w:gridCol w:w="1380"/>
      </w:tblGrid>
      <w:tr w:rsidR="00F466D3" w:rsidRPr="00BA0797" w14:paraId="2A83030D" w14:textId="77777777">
        <w:trPr>
          <w:cantSplit/>
          <w:tblHeader/>
        </w:trPr>
        <w:tc>
          <w:tcPr>
            <w:tcW w:w="202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E56A0A0" w14:textId="77777777" w:rsidR="00F466D3" w:rsidRPr="005D1554" w:rsidRDefault="00F466D3" w:rsidP="00BA0797">
            <w:pPr>
              <w:spacing w:after="0" w:line="240" w:lineRule="auto"/>
              <w:jc w:val="center"/>
              <w:rPr>
                <w:rFonts w:ascii="Myriad Pro" w:eastAsia="Times New Roman" w:hAnsi="Myriad Pro"/>
                <w:b/>
                <w:color w:val="FFFFFF"/>
                <w:sz w:val="18"/>
                <w:szCs w:val="18"/>
                <w:lang w:eastAsia="ru-RU"/>
              </w:rPr>
            </w:pPr>
            <w:r w:rsidRPr="005D1554">
              <w:rPr>
                <w:rFonts w:ascii="Myriad Pro" w:eastAsia="Times New Roman" w:hAnsi="Myriad Pro"/>
                <w:b/>
                <w:color w:val="FFFFFF"/>
                <w:sz w:val="18"/>
                <w:szCs w:val="18"/>
                <w:lang w:eastAsia="ru-RU"/>
              </w:rPr>
              <w:t>Наименование показателя </w:t>
            </w:r>
          </w:p>
        </w:tc>
        <w:tc>
          <w:tcPr>
            <w:tcW w:w="8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C5D2929" w14:textId="77777777" w:rsidR="00F466D3" w:rsidRPr="005D1554" w:rsidRDefault="00F466D3" w:rsidP="00BA0797">
            <w:pPr>
              <w:spacing w:after="0" w:line="240" w:lineRule="auto"/>
              <w:jc w:val="center"/>
              <w:rPr>
                <w:rFonts w:ascii="Myriad Pro" w:eastAsia="Times New Roman" w:hAnsi="Myriad Pro"/>
                <w:b/>
                <w:color w:val="FFFFFF"/>
                <w:sz w:val="18"/>
                <w:szCs w:val="18"/>
                <w:lang w:eastAsia="ru-RU"/>
              </w:rPr>
            </w:pPr>
            <w:r w:rsidRPr="005D1554">
              <w:rPr>
                <w:rFonts w:ascii="Myriad Pro" w:eastAsia="Times New Roman" w:hAnsi="Myriad Pro"/>
                <w:b/>
                <w:color w:val="FFFFFF"/>
                <w:sz w:val="18"/>
                <w:szCs w:val="18"/>
                <w:lang w:eastAsia="ru-RU"/>
              </w:rPr>
              <w:t>Един. Изм. </w:t>
            </w:r>
          </w:p>
        </w:tc>
        <w:tc>
          <w:tcPr>
            <w:tcW w:w="215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D0100A7" w14:textId="77777777" w:rsidR="00F466D3" w:rsidRPr="005D1554" w:rsidRDefault="00F466D3" w:rsidP="00BA0797">
            <w:pPr>
              <w:spacing w:after="0" w:line="240" w:lineRule="auto"/>
              <w:jc w:val="center"/>
              <w:rPr>
                <w:rFonts w:ascii="Myriad Pro" w:eastAsia="Times New Roman" w:hAnsi="Myriad Pro" w:cs="Calibri"/>
                <w:b/>
                <w:color w:val="FFFFFF"/>
                <w:sz w:val="18"/>
                <w:szCs w:val="18"/>
                <w:lang w:eastAsia="ru-RU"/>
              </w:rPr>
            </w:pPr>
            <w:r w:rsidRPr="005D1554">
              <w:rPr>
                <w:rFonts w:ascii="Myriad Pro" w:eastAsia="Times New Roman" w:hAnsi="Myriad Pro" w:cs="Calibri"/>
                <w:b/>
                <w:color w:val="FFFFFF"/>
                <w:sz w:val="18"/>
                <w:szCs w:val="18"/>
                <w:lang w:eastAsia="ru-RU"/>
              </w:rPr>
              <w:t>2019</w:t>
            </w:r>
          </w:p>
        </w:tc>
      </w:tr>
      <w:tr w:rsidR="00F466D3" w:rsidRPr="00BA0797" w14:paraId="6E6B7BC0" w14:textId="77777777">
        <w:trPr>
          <w:cantSplit/>
          <w:tblHeader/>
        </w:trPr>
        <w:tc>
          <w:tcPr>
            <w:tcW w:w="202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F18D147" w14:textId="77777777" w:rsidR="00F466D3" w:rsidRPr="005D1554" w:rsidRDefault="00F466D3" w:rsidP="00BA0797">
            <w:pPr>
              <w:spacing w:after="0" w:line="240" w:lineRule="auto"/>
              <w:jc w:val="center"/>
              <w:rPr>
                <w:rFonts w:ascii="Myriad Pro" w:eastAsia="Times New Roman" w:hAnsi="Myriad Pro"/>
                <w:b/>
                <w:color w:val="FFFFFF"/>
                <w:sz w:val="18"/>
                <w:szCs w:val="18"/>
                <w:lang w:eastAsia="ru-RU"/>
              </w:rPr>
            </w:pPr>
          </w:p>
        </w:tc>
        <w:tc>
          <w:tcPr>
            <w:tcW w:w="82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6217C89" w14:textId="77777777" w:rsidR="00F466D3" w:rsidRPr="005D1554" w:rsidRDefault="00F466D3" w:rsidP="00BA0797">
            <w:pPr>
              <w:spacing w:after="0" w:line="240" w:lineRule="auto"/>
              <w:jc w:val="center"/>
              <w:rPr>
                <w:rFonts w:ascii="Myriad Pro" w:eastAsia="Times New Roman" w:hAnsi="Myriad Pro"/>
                <w:b/>
                <w:color w:val="FFFFFF"/>
                <w:sz w:val="18"/>
                <w:szCs w:val="18"/>
                <w:lang w:eastAsia="ru-RU"/>
              </w:rPr>
            </w:pPr>
          </w:p>
        </w:tc>
        <w:tc>
          <w:tcPr>
            <w:tcW w:w="2153"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DB39BC3" w14:textId="77777777" w:rsidR="00F466D3" w:rsidRPr="005D1554" w:rsidRDefault="00F466D3" w:rsidP="00BA0797">
            <w:pPr>
              <w:spacing w:after="0" w:line="240" w:lineRule="auto"/>
              <w:jc w:val="center"/>
              <w:rPr>
                <w:rFonts w:ascii="Myriad Pro" w:eastAsia="Times New Roman" w:hAnsi="Myriad Pro" w:cs="Calibri"/>
                <w:b/>
                <w:color w:val="FFFFFF"/>
                <w:sz w:val="18"/>
                <w:szCs w:val="18"/>
                <w:lang w:eastAsia="ru-RU"/>
              </w:rPr>
            </w:pPr>
            <w:r w:rsidRPr="005D1554">
              <w:rPr>
                <w:rFonts w:ascii="Myriad Pro" w:eastAsia="Times New Roman" w:hAnsi="Myriad Pro" w:cs="Calibri"/>
                <w:b/>
                <w:color w:val="FFFFFF"/>
                <w:sz w:val="18"/>
                <w:szCs w:val="18"/>
                <w:lang w:eastAsia="ru-RU"/>
              </w:rPr>
              <w:t xml:space="preserve"> </w:t>
            </w:r>
            <w:r w:rsidR="00E67CD8" w:rsidRPr="005D1554">
              <w:rPr>
                <w:rFonts w:ascii="Myriad Pro" w:eastAsia="Times New Roman" w:hAnsi="Myriad Pro" w:cs="Calibri"/>
                <w:b/>
                <w:color w:val="FFFFFF"/>
                <w:sz w:val="18"/>
                <w:szCs w:val="18"/>
                <w:lang w:eastAsia="ru-RU"/>
              </w:rPr>
              <w:t>Р</w:t>
            </w:r>
            <w:r w:rsidRPr="005D1554">
              <w:rPr>
                <w:rFonts w:ascii="Myriad Pro" w:eastAsia="Times New Roman" w:hAnsi="Myriad Pro" w:cs="Calibri"/>
                <w:b/>
                <w:color w:val="FFFFFF"/>
                <w:sz w:val="18"/>
                <w:szCs w:val="18"/>
                <w:lang w:eastAsia="ru-RU"/>
              </w:rPr>
              <w:t>асчет Исполнителя</w:t>
            </w:r>
          </w:p>
        </w:tc>
      </w:tr>
      <w:tr w:rsidR="00F466D3" w:rsidRPr="00BA0797" w14:paraId="16DEF5EB" w14:textId="77777777">
        <w:trPr>
          <w:cantSplit/>
          <w:tblHeader/>
        </w:trPr>
        <w:tc>
          <w:tcPr>
            <w:tcW w:w="2025" w:type="pct"/>
            <w:vMerge/>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C7774F4" w14:textId="77777777" w:rsidR="00F466D3" w:rsidRPr="005D1554" w:rsidRDefault="00F466D3" w:rsidP="00BA0797">
            <w:pPr>
              <w:spacing w:after="0" w:line="240" w:lineRule="auto"/>
              <w:jc w:val="center"/>
              <w:rPr>
                <w:rFonts w:ascii="Myriad Pro" w:eastAsia="Times New Roman" w:hAnsi="Myriad Pro"/>
                <w:b/>
                <w:color w:val="FFFFFF"/>
                <w:sz w:val="18"/>
                <w:szCs w:val="18"/>
                <w:lang w:eastAsia="ru-RU"/>
              </w:rPr>
            </w:pPr>
          </w:p>
        </w:tc>
        <w:tc>
          <w:tcPr>
            <w:tcW w:w="82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DCE8662" w14:textId="77777777" w:rsidR="00F466D3" w:rsidRPr="005D1554" w:rsidRDefault="00F466D3" w:rsidP="00BA0797">
            <w:pPr>
              <w:spacing w:after="0" w:line="240" w:lineRule="auto"/>
              <w:jc w:val="center"/>
              <w:rPr>
                <w:rFonts w:ascii="Myriad Pro" w:eastAsia="Times New Roman" w:hAnsi="Myriad Pro"/>
                <w:b/>
                <w:color w:val="FFFFFF"/>
                <w:sz w:val="18"/>
                <w:szCs w:val="18"/>
                <w:lang w:eastAsia="ru-RU"/>
              </w:rPr>
            </w:pPr>
          </w:p>
        </w:tc>
        <w:tc>
          <w:tcPr>
            <w:tcW w:w="71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066452" w14:textId="77777777" w:rsidR="00F466D3" w:rsidRPr="005D1554" w:rsidRDefault="00F466D3" w:rsidP="00BA0797">
            <w:pPr>
              <w:spacing w:after="0" w:line="240" w:lineRule="auto"/>
              <w:jc w:val="center"/>
              <w:rPr>
                <w:rFonts w:ascii="Myriad Pro" w:eastAsia="Times New Roman" w:hAnsi="Myriad Pro" w:cs="Calibri"/>
                <w:b/>
                <w:color w:val="FFFFFF"/>
                <w:sz w:val="18"/>
                <w:szCs w:val="18"/>
                <w:lang w:eastAsia="ru-RU"/>
              </w:rPr>
            </w:pPr>
            <w:r w:rsidRPr="005D1554">
              <w:rPr>
                <w:rFonts w:ascii="Myriad Pro" w:eastAsia="Times New Roman" w:hAnsi="Myriad Pro" w:cs="Calibri"/>
                <w:b/>
                <w:color w:val="FFFFFF"/>
                <w:sz w:val="18"/>
                <w:szCs w:val="18"/>
                <w:lang w:eastAsia="ru-RU"/>
              </w:rPr>
              <w:t>1 пол.</w:t>
            </w:r>
          </w:p>
        </w:tc>
        <w:tc>
          <w:tcPr>
            <w:tcW w:w="71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438E68" w14:textId="77777777" w:rsidR="00F466D3" w:rsidRPr="005D1554" w:rsidRDefault="00F466D3" w:rsidP="00BA0797">
            <w:pPr>
              <w:spacing w:after="0" w:line="240" w:lineRule="auto"/>
              <w:jc w:val="center"/>
              <w:rPr>
                <w:rFonts w:ascii="Myriad Pro" w:eastAsia="Times New Roman" w:hAnsi="Myriad Pro" w:cs="Calibri"/>
                <w:b/>
                <w:color w:val="FFFFFF"/>
                <w:sz w:val="18"/>
                <w:szCs w:val="18"/>
                <w:lang w:eastAsia="ru-RU"/>
              </w:rPr>
            </w:pPr>
            <w:r w:rsidRPr="005D1554">
              <w:rPr>
                <w:rFonts w:ascii="Myriad Pro" w:eastAsia="Times New Roman" w:hAnsi="Myriad Pro" w:cs="Calibri"/>
                <w:b/>
                <w:color w:val="FFFFFF"/>
                <w:sz w:val="18"/>
                <w:szCs w:val="18"/>
                <w:lang w:eastAsia="ru-RU"/>
              </w:rPr>
              <w:t>2 пол.</w:t>
            </w:r>
          </w:p>
        </w:tc>
        <w:tc>
          <w:tcPr>
            <w:tcW w:w="72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9BB05EB" w14:textId="77777777" w:rsidR="00F466D3" w:rsidRPr="005D1554" w:rsidRDefault="00F466D3" w:rsidP="00BA0797">
            <w:pPr>
              <w:spacing w:after="0" w:line="240" w:lineRule="auto"/>
              <w:jc w:val="center"/>
              <w:rPr>
                <w:rFonts w:ascii="Myriad Pro" w:eastAsia="Times New Roman" w:hAnsi="Myriad Pro" w:cs="Calibri"/>
                <w:b/>
                <w:color w:val="FFFFFF"/>
                <w:sz w:val="18"/>
                <w:szCs w:val="18"/>
                <w:lang w:eastAsia="ru-RU"/>
              </w:rPr>
            </w:pPr>
            <w:r w:rsidRPr="005D1554">
              <w:rPr>
                <w:rFonts w:ascii="Myriad Pro" w:eastAsia="Times New Roman" w:hAnsi="Myriad Pro" w:cs="Calibri"/>
                <w:b/>
                <w:color w:val="FFFFFF"/>
                <w:sz w:val="18"/>
                <w:szCs w:val="18"/>
                <w:lang w:eastAsia="ru-RU"/>
              </w:rPr>
              <w:t>год</w:t>
            </w:r>
          </w:p>
        </w:tc>
      </w:tr>
      <w:tr w:rsidR="00DB0A59" w:rsidRPr="00BA0797" w14:paraId="4EFFEA63" w14:textId="77777777">
        <w:trPr>
          <w:cantSplit/>
        </w:trPr>
        <w:tc>
          <w:tcPr>
            <w:tcW w:w="2025" w:type="pct"/>
            <w:tcBorders>
              <w:top w:val="single" w:sz="4" w:space="0" w:color="FFFFFF"/>
            </w:tcBorders>
            <w:shd w:val="clear" w:color="auto" w:fill="auto"/>
            <w:vAlign w:val="center"/>
          </w:tcPr>
          <w:p w14:paraId="028D016E" w14:textId="77777777" w:rsidR="00DB0A59" w:rsidRPr="00BA0797" w:rsidRDefault="00DB0A59"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Договорная мощность</w:t>
            </w:r>
          </w:p>
        </w:tc>
        <w:tc>
          <w:tcPr>
            <w:tcW w:w="821" w:type="pct"/>
            <w:tcBorders>
              <w:top w:val="single" w:sz="4" w:space="0" w:color="FFFFFF"/>
            </w:tcBorders>
            <w:shd w:val="clear" w:color="auto" w:fill="auto"/>
            <w:noWrap/>
            <w:vAlign w:val="center"/>
          </w:tcPr>
          <w:p w14:paraId="767C9041" w14:textId="77777777" w:rsidR="00DB0A59" w:rsidRPr="00BA0797" w:rsidRDefault="00DB0A59"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w:t>
            </w:r>
          </w:p>
        </w:tc>
        <w:tc>
          <w:tcPr>
            <w:tcW w:w="719" w:type="pct"/>
            <w:tcBorders>
              <w:top w:val="single" w:sz="4" w:space="0" w:color="FFFFFF"/>
            </w:tcBorders>
            <w:shd w:val="clear" w:color="auto" w:fill="auto"/>
            <w:noWrap/>
            <w:vAlign w:val="center"/>
          </w:tcPr>
          <w:p w14:paraId="23B70FC5" w14:textId="77777777" w:rsidR="00DB0A59" w:rsidRPr="00BA0797" w:rsidRDefault="00DB0A59"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345,836</w:t>
            </w:r>
          </w:p>
        </w:tc>
        <w:tc>
          <w:tcPr>
            <w:tcW w:w="713" w:type="pct"/>
            <w:tcBorders>
              <w:top w:val="single" w:sz="4" w:space="0" w:color="FFFFFF"/>
            </w:tcBorders>
            <w:shd w:val="clear" w:color="auto" w:fill="auto"/>
            <w:noWrap/>
            <w:vAlign w:val="center"/>
          </w:tcPr>
          <w:p w14:paraId="40E4B03D" w14:textId="77777777" w:rsidR="00DB0A59" w:rsidRPr="00BA0797" w:rsidRDefault="00DB0A59"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333,672</w:t>
            </w:r>
          </w:p>
        </w:tc>
        <w:tc>
          <w:tcPr>
            <w:tcW w:w="721" w:type="pct"/>
            <w:tcBorders>
              <w:top w:val="single" w:sz="4" w:space="0" w:color="FFFFFF"/>
            </w:tcBorders>
            <w:shd w:val="clear" w:color="auto" w:fill="auto"/>
            <w:noWrap/>
            <w:vAlign w:val="center"/>
          </w:tcPr>
          <w:p w14:paraId="2049EC6E" w14:textId="77777777" w:rsidR="00DB0A59" w:rsidRPr="00BA0797" w:rsidRDefault="00DB0A59" w:rsidP="00BA0797">
            <w:pPr>
              <w:spacing w:after="0" w:line="240" w:lineRule="auto"/>
              <w:jc w:val="center"/>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339,754</w:t>
            </w:r>
          </w:p>
        </w:tc>
      </w:tr>
      <w:tr w:rsidR="00007F5C" w:rsidRPr="00BA0797" w14:paraId="282C63E5" w14:textId="77777777">
        <w:trPr>
          <w:cantSplit/>
        </w:trPr>
        <w:tc>
          <w:tcPr>
            <w:tcW w:w="2025" w:type="pct"/>
            <w:shd w:val="clear" w:color="auto" w:fill="auto"/>
            <w:vAlign w:val="center"/>
          </w:tcPr>
          <w:p w14:paraId="4ACFBB2B" w14:textId="77777777" w:rsidR="00007F5C" w:rsidRPr="00BA0797" w:rsidRDefault="00007F5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Тариф на содержание сетей</w:t>
            </w:r>
          </w:p>
        </w:tc>
        <w:tc>
          <w:tcPr>
            <w:tcW w:w="821" w:type="pct"/>
            <w:shd w:val="clear" w:color="auto" w:fill="auto"/>
            <w:noWrap/>
            <w:vAlign w:val="center"/>
          </w:tcPr>
          <w:p w14:paraId="1E4C4D58"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руб./МВт. мес.</w:t>
            </w:r>
          </w:p>
        </w:tc>
        <w:tc>
          <w:tcPr>
            <w:tcW w:w="719" w:type="pct"/>
            <w:shd w:val="clear" w:color="auto" w:fill="auto"/>
            <w:noWrap/>
            <w:vAlign w:val="center"/>
          </w:tcPr>
          <w:p w14:paraId="703FF1F2"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9C7B3E" w:rsidRPr="00BA0797">
              <w:rPr>
                <w:rFonts w:ascii="Myriad Pro" w:eastAsia="Times New Roman" w:hAnsi="Myriad Pro"/>
                <w:sz w:val="18"/>
                <w:szCs w:val="18"/>
                <w:lang w:eastAsia="ru-RU"/>
              </w:rPr>
              <w:t>3 1</w:t>
            </w:r>
            <w:r w:rsidRPr="00BA0797">
              <w:rPr>
                <w:rFonts w:ascii="Myriad Pro" w:eastAsia="Times New Roman" w:hAnsi="Myriad Pro"/>
                <w:sz w:val="18"/>
                <w:szCs w:val="18"/>
                <w:lang w:eastAsia="ru-RU"/>
              </w:rPr>
              <w:t>64,15</w:t>
            </w:r>
          </w:p>
        </w:tc>
        <w:tc>
          <w:tcPr>
            <w:tcW w:w="713" w:type="pct"/>
            <w:shd w:val="clear" w:color="auto" w:fill="auto"/>
            <w:noWrap/>
            <w:vAlign w:val="center"/>
          </w:tcPr>
          <w:p w14:paraId="6031CDF8"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18</w:t>
            </w:r>
            <w:r w:rsidR="009C7B3E" w:rsidRPr="00BA0797">
              <w:rPr>
                <w:rFonts w:ascii="Myriad Pro" w:eastAsia="Times New Roman" w:hAnsi="Myriad Pro"/>
                <w:sz w:val="18"/>
                <w:szCs w:val="18"/>
                <w:lang w:eastAsia="ru-RU"/>
              </w:rPr>
              <w:t>2 6</w:t>
            </w:r>
            <w:r w:rsidRPr="00BA0797">
              <w:rPr>
                <w:rFonts w:ascii="Myriad Pro" w:eastAsia="Times New Roman" w:hAnsi="Myriad Pro"/>
                <w:sz w:val="18"/>
                <w:szCs w:val="18"/>
                <w:lang w:eastAsia="ru-RU"/>
              </w:rPr>
              <w:t>97,68</w:t>
            </w:r>
          </w:p>
        </w:tc>
        <w:tc>
          <w:tcPr>
            <w:tcW w:w="721" w:type="pct"/>
            <w:shd w:val="clear" w:color="auto" w:fill="auto"/>
            <w:noWrap/>
            <w:vAlign w:val="center"/>
          </w:tcPr>
          <w:p w14:paraId="71B78313"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834137" w:rsidRPr="00BA0797">
              <w:rPr>
                <w:rFonts w:ascii="Myriad Pro" w:eastAsia="Times New Roman" w:hAnsi="Myriad Pro"/>
                <w:sz w:val="18"/>
                <w:szCs w:val="18"/>
                <w:lang w:eastAsia="ru-RU"/>
              </w:rPr>
              <w:t>7 8</w:t>
            </w:r>
            <w:r w:rsidRPr="00BA0797">
              <w:rPr>
                <w:rFonts w:ascii="Myriad Pro" w:eastAsia="Times New Roman" w:hAnsi="Myriad Pro"/>
                <w:sz w:val="18"/>
                <w:szCs w:val="18"/>
                <w:lang w:eastAsia="ru-RU"/>
              </w:rPr>
              <w:t>45,58</w:t>
            </w:r>
          </w:p>
        </w:tc>
      </w:tr>
      <w:tr w:rsidR="00007F5C" w:rsidRPr="00BA0797" w14:paraId="171091B5" w14:textId="77777777">
        <w:trPr>
          <w:cantSplit/>
        </w:trPr>
        <w:tc>
          <w:tcPr>
            <w:tcW w:w="2025" w:type="pct"/>
            <w:shd w:val="clear" w:color="auto" w:fill="auto"/>
            <w:vAlign w:val="center"/>
          </w:tcPr>
          <w:p w14:paraId="4A01028F" w14:textId="77777777" w:rsidR="00007F5C" w:rsidRPr="00BA0797" w:rsidRDefault="00007F5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Стоимость содержания объектов ЕНЭС</w:t>
            </w:r>
          </w:p>
        </w:tc>
        <w:tc>
          <w:tcPr>
            <w:tcW w:w="821" w:type="pct"/>
            <w:shd w:val="clear" w:color="auto" w:fill="auto"/>
            <w:noWrap/>
            <w:vAlign w:val="center"/>
          </w:tcPr>
          <w:p w14:paraId="23CC14E6" w14:textId="77777777" w:rsidR="00007F5C" w:rsidRPr="00BA0797" w:rsidRDefault="00007F5C" w:rsidP="00BA0797">
            <w:pPr>
              <w:spacing w:after="0" w:line="240" w:lineRule="auto"/>
              <w:jc w:val="center"/>
              <w:rPr>
                <w:rFonts w:ascii="Myriad Pro" w:eastAsia="Times New Roman" w:hAnsi="Myriad Pro"/>
                <w:sz w:val="18"/>
                <w:szCs w:val="18"/>
                <w:lang w:eastAsia="ru-RU"/>
              </w:rPr>
            </w:pPr>
            <w:proofErr w:type="spellStart"/>
            <w:r w:rsidRPr="00BA0797">
              <w:rPr>
                <w:rFonts w:ascii="Myriad Pro" w:eastAsia="Times New Roman" w:hAnsi="Myriad Pro"/>
                <w:sz w:val="18"/>
                <w:szCs w:val="18"/>
                <w:lang w:eastAsia="ru-RU"/>
              </w:rPr>
              <w:t>тыс.руб</w:t>
            </w:r>
            <w:proofErr w:type="spellEnd"/>
            <w:r w:rsidRPr="00BA0797">
              <w:rPr>
                <w:rFonts w:ascii="Myriad Pro" w:eastAsia="Times New Roman" w:hAnsi="Myriad Pro"/>
                <w:sz w:val="18"/>
                <w:szCs w:val="18"/>
                <w:lang w:eastAsia="ru-RU"/>
              </w:rPr>
              <w:t>.</w:t>
            </w:r>
          </w:p>
        </w:tc>
        <w:tc>
          <w:tcPr>
            <w:tcW w:w="719" w:type="pct"/>
            <w:shd w:val="clear" w:color="auto" w:fill="auto"/>
            <w:noWrap/>
            <w:vAlign w:val="center"/>
          </w:tcPr>
          <w:p w14:paraId="674A7313"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35</w:t>
            </w:r>
            <w:r w:rsidR="00834137" w:rsidRPr="00BA0797">
              <w:rPr>
                <w:rFonts w:ascii="Myriad Pro" w:eastAsia="Times New Roman" w:hAnsi="Myriad Pro"/>
                <w:sz w:val="18"/>
                <w:szCs w:val="18"/>
                <w:lang w:eastAsia="ru-RU"/>
              </w:rPr>
              <w:t>9 3</w:t>
            </w:r>
            <w:r w:rsidRPr="00BA0797">
              <w:rPr>
                <w:rFonts w:ascii="Myriad Pro" w:eastAsia="Times New Roman" w:hAnsi="Myriad Pro"/>
                <w:sz w:val="18"/>
                <w:szCs w:val="18"/>
                <w:lang w:eastAsia="ru-RU"/>
              </w:rPr>
              <w:t>18</w:t>
            </w:r>
          </w:p>
        </w:tc>
        <w:tc>
          <w:tcPr>
            <w:tcW w:w="713" w:type="pct"/>
            <w:shd w:val="clear" w:color="auto" w:fill="auto"/>
            <w:noWrap/>
            <w:vAlign w:val="center"/>
          </w:tcPr>
          <w:p w14:paraId="2E2D9099"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36</w:t>
            </w:r>
            <w:r w:rsidR="00834137" w:rsidRPr="00BA0797">
              <w:rPr>
                <w:rFonts w:ascii="Myriad Pro" w:eastAsia="Times New Roman" w:hAnsi="Myriad Pro"/>
                <w:sz w:val="18"/>
                <w:szCs w:val="18"/>
                <w:lang w:eastAsia="ru-RU"/>
              </w:rPr>
              <w:t>5 7</w:t>
            </w:r>
            <w:r w:rsidRPr="00BA0797">
              <w:rPr>
                <w:rFonts w:ascii="Myriad Pro" w:eastAsia="Times New Roman" w:hAnsi="Myriad Pro"/>
                <w:sz w:val="18"/>
                <w:szCs w:val="18"/>
                <w:lang w:eastAsia="ru-RU"/>
              </w:rPr>
              <w:t>66</w:t>
            </w:r>
          </w:p>
        </w:tc>
        <w:tc>
          <w:tcPr>
            <w:tcW w:w="721" w:type="pct"/>
            <w:shd w:val="clear" w:color="auto" w:fill="auto"/>
            <w:noWrap/>
            <w:vAlign w:val="center"/>
          </w:tcPr>
          <w:p w14:paraId="2510F841"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72</w:t>
            </w:r>
            <w:r w:rsidR="00834137" w:rsidRPr="00BA0797">
              <w:rPr>
                <w:rFonts w:ascii="Myriad Pro" w:eastAsia="Times New Roman" w:hAnsi="Myriad Pro"/>
                <w:sz w:val="18"/>
                <w:szCs w:val="18"/>
                <w:lang w:eastAsia="ru-RU"/>
              </w:rPr>
              <w:t>5 0</w:t>
            </w:r>
            <w:r w:rsidRPr="00BA0797">
              <w:rPr>
                <w:rFonts w:ascii="Myriad Pro" w:eastAsia="Times New Roman" w:hAnsi="Myriad Pro"/>
                <w:sz w:val="18"/>
                <w:szCs w:val="18"/>
                <w:lang w:eastAsia="ru-RU"/>
              </w:rPr>
              <w:t>85</w:t>
            </w:r>
          </w:p>
        </w:tc>
      </w:tr>
      <w:tr w:rsidR="00007F5C" w:rsidRPr="00BA0797" w14:paraId="215ED74C" w14:textId="77777777">
        <w:trPr>
          <w:cantSplit/>
        </w:trPr>
        <w:tc>
          <w:tcPr>
            <w:tcW w:w="2025" w:type="pct"/>
            <w:shd w:val="clear" w:color="auto" w:fill="auto"/>
            <w:vAlign w:val="center"/>
          </w:tcPr>
          <w:p w14:paraId="71B29A27" w14:textId="77777777" w:rsidR="00007F5C" w:rsidRPr="00BA0797" w:rsidRDefault="00007F5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Фактический объем отпуска э/э из ЕНЭС</w:t>
            </w:r>
          </w:p>
        </w:tc>
        <w:tc>
          <w:tcPr>
            <w:tcW w:w="821" w:type="pct"/>
            <w:shd w:val="clear" w:color="auto" w:fill="auto"/>
            <w:noWrap/>
            <w:vAlign w:val="center"/>
          </w:tcPr>
          <w:p w14:paraId="6BD0BC5B"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719" w:type="pct"/>
            <w:shd w:val="clear" w:color="auto" w:fill="auto"/>
            <w:noWrap/>
            <w:vAlign w:val="center"/>
          </w:tcPr>
          <w:p w14:paraId="41D6E85E" w14:textId="77777777" w:rsidR="00007F5C" w:rsidRPr="00BA0797" w:rsidRDefault="00007F5C" w:rsidP="00BA0797">
            <w:pPr>
              <w:spacing w:after="0" w:line="240" w:lineRule="auto"/>
              <w:jc w:val="center"/>
              <w:rPr>
                <w:rFonts w:ascii="Myriad Pro" w:hAnsi="Myriad Pro"/>
                <w:sz w:val="18"/>
                <w:szCs w:val="18"/>
              </w:rPr>
            </w:pPr>
            <w:r w:rsidRPr="00BA0797">
              <w:rPr>
                <w:rFonts w:ascii="Myriad Pro" w:hAnsi="Myriad Pro"/>
                <w:sz w:val="18"/>
                <w:szCs w:val="18"/>
              </w:rPr>
              <w:t>82</w:t>
            </w:r>
            <w:r w:rsidR="00834137" w:rsidRPr="00BA0797">
              <w:rPr>
                <w:rFonts w:ascii="Myriad Pro" w:hAnsi="Myriad Pro"/>
                <w:sz w:val="18"/>
                <w:szCs w:val="18"/>
              </w:rPr>
              <w:t>7 3</w:t>
            </w:r>
            <w:r w:rsidRPr="00BA0797">
              <w:rPr>
                <w:rFonts w:ascii="Myriad Pro" w:hAnsi="Myriad Pro"/>
                <w:sz w:val="18"/>
                <w:szCs w:val="18"/>
              </w:rPr>
              <w:t>44</w:t>
            </w:r>
          </w:p>
        </w:tc>
        <w:tc>
          <w:tcPr>
            <w:tcW w:w="713" w:type="pct"/>
            <w:shd w:val="clear" w:color="auto" w:fill="auto"/>
            <w:noWrap/>
            <w:vAlign w:val="center"/>
          </w:tcPr>
          <w:p w14:paraId="6C9D3AFB" w14:textId="77777777" w:rsidR="00007F5C" w:rsidRPr="00BA0797" w:rsidRDefault="00007F5C" w:rsidP="00BA0797">
            <w:pPr>
              <w:spacing w:after="0" w:line="240" w:lineRule="auto"/>
              <w:jc w:val="center"/>
              <w:rPr>
                <w:rFonts w:ascii="Myriad Pro" w:hAnsi="Myriad Pro"/>
                <w:sz w:val="18"/>
                <w:szCs w:val="18"/>
              </w:rPr>
            </w:pPr>
            <w:r w:rsidRPr="00BA0797">
              <w:rPr>
                <w:rFonts w:ascii="Myriad Pro" w:hAnsi="Myriad Pro"/>
                <w:sz w:val="18"/>
                <w:szCs w:val="18"/>
              </w:rPr>
              <w:t>94</w:t>
            </w:r>
            <w:r w:rsidR="00834137" w:rsidRPr="00BA0797">
              <w:rPr>
                <w:rFonts w:ascii="Myriad Pro" w:hAnsi="Myriad Pro"/>
                <w:sz w:val="18"/>
                <w:szCs w:val="18"/>
              </w:rPr>
              <w:t>0 3</w:t>
            </w:r>
            <w:r w:rsidRPr="00BA0797">
              <w:rPr>
                <w:rFonts w:ascii="Myriad Pro" w:hAnsi="Myriad Pro"/>
                <w:sz w:val="18"/>
                <w:szCs w:val="18"/>
              </w:rPr>
              <w:t>65</w:t>
            </w:r>
          </w:p>
        </w:tc>
        <w:tc>
          <w:tcPr>
            <w:tcW w:w="721" w:type="pct"/>
            <w:shd w:val="clear" w:color="auto" w:fill="auto"/>
            <w:noWrap/>
            <w:vAlign w:val="center"/>
          </w:tcPr>
          <w:p w14:paraId="66ECB168" w14:textId="77777777" w:rsidR="00007F5C" w:rsidRPr="00BA0797" w:rsidRDefault="009C7B3E" w:rsidP="00BA0797">
            <w:pPr>
              <w:spacing w:after="0" w:line="240" w:lineRule="auto"/>
              <w:jc w:val="center"/>
              <w:rPr>
                <w:rFonts w:ascii="Myriad Pro" w:hAnsi="Myriad Pro"/>
                <w:bCs/>
                <w:sz w:val="18"/>
                <w:szCs w:val="18"/>
              </w:rPr>
            </w:pPr>
            <w:r w:rsidRPr="00BA0797">
              <w:rPr>
                <w:rFonts w:ascii="Myriad Pro" w:hAnsi="Myriad Pro"/>
                <w:bCs/>
                <w:sz w:val="18"/>
                <w:szCs w:val="18"/>
              </w:rPr>
              <w:t>1 7</w:t>
            </w:r>
            <w:r w:rsidR="00007F5C" w:rsidRPr="00BA0797">
              <w:rPr>
                <w:rFonts w:ascii="Myriad Pro" w:hAnsi="Myriad Pro"/>
                <w:bCs/>
                <w:sz w:val="18"/>
                <w:szCs w:val="18"/>
              </w:rPr>
              <w:t>6</w:t>
            </w:r>
            <w:r w:rsidR="00834137" w:rsidRPr="00BA0797">
              <w:rPr>
                <w:rFonts w:ascii="Myriad Pro" w:hAnsi="Myriad Pro"/>
                <w:bCs/>
                <w:sz w:val="18"/>
                <w:szCs w:val="18"/>
              </w:rPr>
              <w:t>7 7</w:t>
            </w:r>
            <w:r w:rsidR="00007F5C" w:rsidRPr="00BA0797">
              <w:rPr>
                <w:rFonts w:ascii="Myriad Pro" w:hAnsi="Myriad Pro"/>
                <w:bCs/>
                <w:sz w:val="18"/>
                <w:szCs w:val="18"/>
              </w:rPr>
              <w:t>08</w:t>
            </w:r>
          </w:p>
        </w:tc>
      </w:tr>
      <w:tr w:rsidR="00DB0A59" w:rsidRPr="00BA0797" w14:paraId="42CAE64C" w14:textId="77777777">
        <w:trPr>
          <w:cantSplit/>
        </w:trPr>
        <w:tc>
          <w:tcPr>
            <w:tcW w:w="2025" w:type="pct"/>
            <w:shd w:val="clear" w:color="auto" w:fill="auto"/>
            <w:vAlign w:val="center"/>
          </w:tcPr>
          <w:p w14:paraId="4E764365" w14:textId="77777777" w:rsidR="00DB0A59" w:rsidRPr="00BA0797" w:rsidRDefault="00DB0A59"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Норматив потерь э/э в ЕНЭС по линиям 330 </w:t>
            </w:r>
            <w:proofErr w:type="spellStart"/>
            <w:r w:rsidRPr="00BA0797">
              <w:rPr>
                <w:rFonts w:ascii="Myriad Pro" w:eastAsia="Times New Roman" w:hAnsi="Myriad Pro"/>
                <w:sz w:val="18"/>
                <w:szCs w:val="18"/>
                <w:lang w:eastAsia="ru-RU"/>
              </w:rPr>
              <w:t>кВ</w:t>
            </w:r>
            <w:proofErr w:type="spellEnd"/>
            <w:r w:rsidRPr="00BA0797">
              <w:rPr>
                <w:rFonts w:ascii="Myriad Pro" w:eastAsia="Times New Roman" w:hAnsi="Myriad Pro"/>
                <w:sz w:val="18"/>
                <w:szCs w:val="18"/>
                <w:lang w:eastAsia="ru-RU"/>
              </w:rPr>
              <w:t xml:space="preserve"> и выше</w:t>
            </w:r>
          </w:p>
        </w:tc>
        <w:tc>
          <w:tcPr>
            <w:tcW w:w="821" w:type="pct"/>
            <w:shd w:val="clear" w:color="auto" w:fill="auto"/>
            <w:noWrap/>
            <w:vAlign w:val="center"/>
          </w:tcPr>
          <w:p w14:paraId="2A0449CB" w14:textId="77777777" w:rsidR="00DB0A59" w:rsidRPr="00BA0797" w:rsidRDefault="00DB0A59"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w:t>
            </w:r>
          </w:p>
        </w:tc>
        <w:tc>
          <w:tcPr>
            <w:tcW w:w="719" w:type="pct"/>
            <w:shd w:val="clear" w:color="auto" w:fill="auto"/>
            <w:noWrap/>
            <w:vAlign w:val="center"/>
          </w:tcPr>
          <w:p w14:paraId="018FAAE5" w14:textId="77777777" w:rsidR="00DB0A59" w:rsidRPr="00BA0797" w:rsidRDefault="00DB0A59" w:rsidP="00BA0797">
            <w:pPr>
              <w:spacing w:after="0" w:line="240" w:lineRule="auto"/>
              <w:jc w:val="center"/>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3,84%</w:t>
            </w:r>
          </w:p>
        </w:tc>
        <w:tc>
          <w:tcPr>
            <w:tcW w:w="713" w:type="pct"/>
            <w:shd w:val="clear" w:color="auto" w:fill="auto"/>
            <w:noWrap/>
            <w:vAlign w:val="center"/>
          </w:tcPr>
          <w:p w14:paraId="7F9BC4DE" w14:textId="77777777" w:rsidR="00DB0A59" w:rsidRPr="00BA0797" w:rsidRDefault="00DB0A59" w:rsidP="00BA0797">
            <w:pPr>
              <w:spacing w:after="0" w:line="240" w:lineRule="auto"/>
              <w:jc w:val="center"/>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3,84%</w:t>
            </w:r>
          </w:p>
        </w:tc>
        <w:tc>
          <w:tcPr>
            <w:tcW w:w="721" w:type="pct"/>
            <w:shd w:val="clear" w:color="auto" w:fill="auto"/>
            <w:noWrap/>
            <w:vAlign w:val="center"/>
          </w:tcPr>
          <w:p w14:paraId="15DC62E7" w14:textId="77777777" w:rsidR="00DB0A59" w:rsidRPr="00BA0797" w:rsidRDefault="00007F5C" w:rsidP="00BA0797">
            <w:pPr>
              <w:spacing w:after="0" w:line="240" w:lineRule="auto"/>
              <w:jc w:val="center"/>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3,84%</w:t>
            </w:r>
          </w:p>
        </w:tc>
      </w:tr>
      <w:tr w:rsidR="00007F5C" w:rsidRPr="00BA0797" w14:paraId="2A285ACF" w14:textId="77777777">
        <w:trPr>
          <w:cantSplit/>
        </w:trPr>
        <w:tc>
          <w:tcPr>
            <w:tcW w:w="2025" w:type="pct"/>
            <w:shd w:val="clear" w:color="auto" w:fill="auto"/>
            <w:vAlign w:val="center"/>
          </w:tcPr>
          <w:p w14:paraId="7CF1DC27" w14:textId="77777777" w:rsidR="00007F5C" w:rsidRPr="00BA0797" w:rsidRDefault="00007F5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Объем потерь э/э в ЕНЭС</w:t>
            </w:r>
          </w:p>
        </w:tc>
        <w:tc>
          <w:tcPr>
            <w:tcW w:w="821" w:type="pct"/>
            <w:shd w:val="clear" w:color="auto" w:fill="auto"/>
            <w:noWrap/>
            <w:vAlign w:val="center"/>
          </w:tcPr>
          <w:p w14:paraId="6597CF9C"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МВт*ч</w:t>
            </w:r>
          </w:p>
        </w:tc>
        <w:tc>
          <w:tcPr>
            <w:tcW w:w="719" w:type="pct"/>
            <w:shd w:val="clear" w:color="auto" w:fill="auto"/>
            <w:noWrap/>
            <w:vAlign w:val="center"/>
          </w:tcPr>
          <w:p w14:paraId="0C046EDD" w14:textId="77777777" w:rsidR="00007F5C" w:rsidRPr="00BA0797" w:rsidRDefault="00007F5C" w:rsidP="00BA0797">
            <w:pPr>
              <w:spacing w:after="0" w:line="240" w:lineRule="auto"/>
              <w:jc w:val="center"/>
              <w:rPr>
                <w:rFonts w:ascii="Myriad Pro" w:hAnsi="Myriad Pro"/>
                <w:sz w:val="18"/>
                <w:szCs w:val="18"/>
              </w:rPr>
            </w:pPr>
            <w:r w:rsidRPr="00BA0797">
              <w:rPr>
                <w:rFonts w:ascii="Myriad Pro" w:hAnsi="Myriad Pro"/>
                <w:sz w:val="18"/>
                <w:szCs w:val="18"/>
              </w:rPr>
              <w:t>3</w:t>
            </w:r>
            <w:r w:rsidR="009C7B3E" w:rsidRPr="00BA0797">
              <w:rPr>
                <w:rFonts w:ascii="Myriad Pro" w:hAnsi="Myriad Pro"/>
                <w:sz w:val="18"/>
                <w:szCs w:val="18"/>
              </w:rPr>
              <w:t>1 7</w:t>
            </w:r>
            <w:r w:rsidRPr="00BA0797">
              <w:rPr>
                <w:rFonts w:ascii="Myriad Pro" w:hAnsi="Myriad Pro"/>
                <w:sz w:val="18"/>
                <w:szCs w:val="18"/>
              </w:rPr>
              <w:t>70</w:t>
            </w:r>
          </w:p>
        </w:tc>
        <w:tc>
          <w:tcPr>
            <w:tcW w:w="713" w:type="pct"/>
            <w:shd w:val="clear" w:color="auto" w:fill="auto"/>
            <w:noWrap/>
            <w:vAlign w:val="center"/>
          </w:tcPr>
          <w:p w14:paraId="211DC9F0" w14:textId="77777777" w:rsidR="00007F5C" w:rsidRPr="00BA0797" w:rsidRDefault="00007F5C" w:rsidP="00BA0797">
            <w:pPr>
              <w:spacing w:after="0" w:line="240" w:lineRule="auto"/>
              <w:jc w:val="center"/>
              <w:rPr>
                <w:rFonts w:ascii="Myriad Pro" w:hAnsi="Myriad Pro"/>
                <w:sz w:val="18"/>
                <w:szCs w:val="18"/>
              </w:rPr>
            </w:pPr>
            <w:r w:rsidRPr="00BA0797">
              <w:rPr>
                <w:rFonts w:ascii="Myriad Pro" w:hAnsi="Myriad Pro"/>
                <w:sz w:val="18"/>
                <w:szCs w:val="18"/>
              </w:rPr>
              <w:t>3</w:t>
            </w:r>
            <w:r w:rsidR="00834137" w:rsidRPr="00BA0797">
              <w:rPr>
                <w:rFonts w:ascii="Myriad Pro" w:hAnsi="Myriad Pro"/>
                <w:sz w:val="18"/>
                <w:szCs w:val="18"/>
              </w:rPr>
              <w:t>6 1</w:t>
            </w:r>
            <w:r w:rsidRPr="00BA0797">
              <w:rPr>
                <w:rFonts w:ascii="Myriad Pro" w:hAnsi="Myriad Pro"/>
                <w:sz w:val="18"/>
                <w:szCs w:val="18"/>
              </w:rPr>
              <w:t>10</w:t>
            </w:r>
          </w:p>
        </w:tc>
        <w:tc>
          <w:tcPr>
            <w:tcW w:w="721" w:type="pct"/>
            <w:shd w:val="clear" w:color="auto" w:fill="auto"/>
            <w:noWrap/>
            <w:vAlign w:val="center"/>
          </w:tcPr>
          <w:p w14:paraId="0ED8B1C4" w14:textId="77777777" w:rsidR="00007F5C" w:rsidRPr="00BA0797" w:rsidRDefault="00007F5C" w:rsidP="00BA0797">
            <w:pPr>
              <w:spacing w:after="0" w:line="240" w:lineRule="auto"/>
              <w:jc w:val="center"/>
              <w:rPr>
                <w:rFonts w:ascii="Myriad Pro" w:hAnsi="Myriad Pro"/>
                <w:bCs/>
                <w:sz w:val="18"/>
                <w:szCs w:val="18"/>
              </w:rPr>
            </w:pPr>
            <w:r w:rsidRPr="00BA0797">
              <w:rPr>
                <w:rFonts w:ascii="Myriad Pro" w:hAnsi="Myriad Pro"/>
                <w:bCs/>
                <w:sz w:val="18"/>
                <w:szCs w:val="18"/>
              </w:rPr>
              <w:t>6</w:t>
            </w:r>
            <w:r w:rsidR="00834137" w:rsidRPr="00BA0797">
              <w:rPr>
                <w:rFonts w:ascii="Myriad Pro" w:hAnsi="Myriad Pro"/>
                <w:bCs/>
                <w:sz w:val="18"/>
                <w:szCs w:val="18"/>
              </w:rPr>
              <w:t>7 8</w:t>
            </w:r>
            <w:r w:rsidRPr="00BA0797">
              <w:rPr>
                <w:rFonts w:ascii="Myriad Pro" w:hAnsi="Myriad Pro"/>
                <w:bCs/>
                <w:sz w:val="18"/>
                <w:szCs w:val="18"/>
              </w:rPr>
              <w:t>80</w:t>
            </w:r>
          </w:p>
        </w:tc>
      </w:tr>
      <w:tr w:rsidR="00007F5C" w:rsidRPr="00BA0797" w14:paraId="34A2F633" w14:textId="77777777">
        <w:trPr>
          <w:cantSplit/>
        </w:trPr>
        <w:tc>
          <w:tcPr>
            <w:tcW w:w="2025" w:type="pct"/>
            <w:shd w:val="clear" w:color="auto" w:fill="auto"/>
            <w:vAlign w:val="center"/>
          </w:tcPr>
          <w:p w14:paraId="69309049" w14:textId="77777777" w:rsidR="00007F5C" w:rsidRPr="00BA0797" w:rsidRDefault="00007F5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Тариф на потери в ЕНЭС</w:t>
            </w:r>
          </w:p>
        </w:tc>
        <w:tc>
          <w:tcPr>
            <w:tcW w:w="821" w:type="pct"/>
            <w:shd w:val="clear" w:color="auto" w:fill="auto"/>
            <w:noWrap/>
            <w:vAlign w:val="center"/>
          </w:tcPr>
          <w:p w14:paraId="071C3F9A" w14:textId="77777777" w:rsidR="00007F5C" w:rsidRPr="00BA0797" w:rsidRDefault="00007F5C"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руб./МВт. ч.</w:t>
            </w:r>
          </w:p>
        </w:tc>
        <w:tc>
          <w:tcPr>
            <w:tcW w:w="719" w:type="pct"/>
            <w:shd w:val="clear" w:color="auto" w:fill="auto"/>
            <w:noWrap/>
            <w:vAlign w:val="center"/>
          </w:tcPr>
          <w:p w14:paraId="61C0ACD1" w14:textId="77777777" w:rsidR="00007F5C" w:rsidRPr="00BA0797" w:rsidRDefault="009C7B3E" w:rsidP="00BA0797">
            <w:pPr>
              <w:spacing w:after="0" w:line="240" w:lineRule="auto"/>
              <w:jc w:val="center"/>
              <w:rPr>
                <w:rFonts w:ascii="Myriad Pro" w:hAnsi="Myriad Pro"/>
                <w:sz w:val="18"/>
                <w:szCs w:val="18"/>
              </w:rPr>
            </w:pPr>
            <w:r w:rsidRPr="00BA0797">
              <w:rPr>
                <w:rFonts w:ascii="Myriad Pro" w:hAnsi="Myriad Pro"/>
                <w:sz w:val="18"/>
                <w:szCs w:val="18"/>
              </w:rPr>
              <w:t>1 7</w:t>
            </w:r>
            <w:r w:rsidR="00007F5C" w:rsidRPr="00BA0797">
              <w:rPr>
                <w:rFonts w:ascii="Myriad Pro" w:hAnsi="Myriad Pro"/>
                <w:sz w:val="18"/>
                <w:szCs w:val="18"/>
              </w:rPr>
              <w:t>61</w:t>
            </w:r>
          </w:p>
        </w:tc>
        <w:tc>
          <w:tcPr>
            <w:tcW w:w="713" w:type="pct"/>
            <w:shd w:val="clear" w:color="auto" w:fill="auto"/>
            <w:noWrap/>
            <w:vAlign w:val="center"/>
          </w:tcPr>
          <w:p w14:paraId="37B2BEC5" w14:textId="77777777" w:rsidR="00007F5C" w:rsidRPr="00BA0797" w:rsidRDefault="009C7B3E" w:rsidP="00BA0797">
            <w:pPr>
              <w:spacing w:after="0" w:line="240" w:lineRule="auto"/>
              <w:jc w:val="center"/>
              <w:rPr>
                <w:rFonts w:ascii="Myriad Pro" w:hAnsi="Myriad Pro"/>
                <w:sz w:val="18"/>
                <w:szCs w:val="18"/>
              </w:rPr>
            </w:pPr>
            <w:r w:rsidRPr="00BA0797">
              <w:rPr>
                <w:rFonts w:ascii="Myriad Pro" w:hAnsi="Myriad Pro"/>
                <w:sz w:val="18"/>
                <w:szCs w:val="18"/>
              </w:rPr>
              <w:t>1 7</w:t>
            </w:r>
            <w:r w:rsidR="00007F5C" w:rsidRPr="00BA0797">
              <w:rPr>
                <w:rFonts w:ascii="Myriad Pro" w:hAnsi="Myriad Pro"/>
                <w:sz w:val="18"/>
                <w:szCs w:val="18"/>
              </w:rPr>
              <w:t>61</w:t>
            </w:r>
          </w:p>
        </w:tc>
        <w:tc>
          <w:tcPr>
            <w:tcW w:w="721" w:type="pct"/>
            <w:shd w:val="clear" w:color="auto" w:fill="auto"/>
            <w:noWrap/>
            <w:vAlign w:val="center"/>
          </w:tcPr>
          <w:p w14:paraId="5F4D542C" w14:textId="77777777" w:rsidR="00007F5C" w:rsidRPr="00BA0797" w:rsidRDefault="009C7B3E" w:rsidP="00BA0797">
            <w:pPr>
              <w:spacing w:after="0" w:line="240" w:lineRule="auto"/>
              <w:jc w:val="center"/>
              <w:rPr>
                <w:rFonts w:ascii="Myriad Pro" w:hAnsi="Myriad Pro"/>
                <w:bCs/>
                <w:sz w:val="18"/>
                <w:szCs w:val="18"/>
              </w:rPr>
            </w:pPr>
            <w:r w:rsidRPr="00BA0797">
              <w:rPr>
                <w:rFonts w:ascii="Myriad Pro" w:hAnsi="Myriad Pro"/>
                <w:bCs/>
                <w:sz w:val="18"/>
                <w:szCs w:val="18"/>
              </w:rPr>
              <w:t>1 7</w:t>
            </w:r>
            <w:r w:rsidR="00007F5C" w:rsidRPr="00BA0797">
              <w:rPr>
                <w:rFonts w:ascii="Myriad Pro" w:hAnsi="Myriad Pro"/>
                <w:bCs/>
                <w:sz w:val="18"/>
                <w:szCs w:val="18"/>
              </w:rPr>
              <w:t>61,00</w:t>
            </w:r>
          </w:p>
        </w:tc>
      </w:tr>
      <w:tr w:rsidR="00007F5C" w:rsidRPr="00BA0797" w14:paraId="0017DB08" w14:textId="77777777">
        <w:trPr>
          <w:cantSplit/>
        </w:trPr>
        <w:tc>
          <w:tcPr>
            <w:tcW w:w="2025" w:type="pct"/>
            <w:shd w:val="clear" w:color="auto" w:fill="auto"/>
            <w:vAlign w:val="center"/>
          </w:tcPr>
          <w:p w14:paraId="6ACBD0AD" w14:textId="77777777" w:rsidR="00007F5C" w:rsidRPr="00BA0797" w:rsidRDefault="00007F5C"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Стоимость потерь энергии в ЕНЭС</w:t>
            </w:r>
          </w:p>
        </w:tc>
        <w:tc>
          <w:tcPr>
            <w:tcW w:w="821" w:type="pct"/>
            <w:shd w:val="clear" w:color="auto" w:fill="auto"/>
            <w:noWrap/>
            <w:vAlign w:val="center"/>
          </w:tcPr>
          <w:p w14:paraId="281167FF" w14:textId="77777777" w:rsidR="00007F5C" w:rsidRPr="00BA0797" w:rsidRDefault="00007F5C" w:rsidP="00BA0797">
            <w:pPr>
              <w:spacing w:after="0" w:line="240" w:lineRule="auto"/>
              <w:jc w:val="center"/>
              <w:rPr>
                <w:rFonts w:ascii="Myriad Pro" w:eastAsia="Times New Roman" w:hAnsi="Myriad Pro"/>
                <w:sz w:val="18"/>
                <w:szCs w:val="18"/>
                <w:lang w:eastAsia="ru-RU"/>
              </w:rPr>
            </w:pPr>
            <w:proofErr w:type="spellStart"/>
            <w:r w:rsidRPr="00BA0797">
              <w:rPr>
                <w:rFonts w:ascii="Myriad Pro" w:eastAsia="Times New Roman" w:hAnsi="Myriad Pro"/>
                <w:sz w:val="18"/>
                <w:szCs w:val="18"/>
                <w:lang w:eastAsia="ru-RU"/>
              </w:rPr>
              <w:t>тыс.руб</w:t>
            </w:r>
            <w:proofErr w:type="spellEnd"/>
            <w:r w:rsidRPr="00BA0797">
              <w:rPr>
                <w:rFonts w:ascii="Myriad Pro" w:eastAsia="Times New Roman" w:hAnsi="Myriad Pro"/>
                <w:sz w:val="18"/>
                <w:szCs w:val="18"/>
                <w:lang w:eastAsia="ru-RU"/>
              </w:rPr>
              <w:t>.</w:t>
            </w:r>
          </w:p>
        </w:tc>
        <w:tc>
          <w:tcPr>
            <w:tcW w:w="719" w:type="pct"/>
            <w:shd w:val="clear" w:color="auto" w:fill="auto"/>
            <w:noWrap/>
            <w:vAlign w:val="center"/>
          </w:tcPr>
          <w:p w14:paraId="3ECF71E3" w14:textId="77777777" w:rsidR="00007F5C" w:rsidRPr="00BA0797" w:rsidRDefault="00007F5C" w:rsidP="00BA0797">
            <w:pPr>
              <w:spacing w:after="0" w:line="240" w:lineRule="auto"/>
              <w:jc w:val="center"/>
              <w:rPr>
                <w:rFonts w:ascii="Myriad Pro" w:hAnsi="Myriad Pro"/>
                <w:sz w:val="18"/>
                <w:szCs w:val="18"/>
              </w:rPr>
            </w:pPr>
            <w:r w:rsidRPr="00BA0797">
              <w:rPr>
                <w:rFonts w:ascii="Myriad Pro" w:hAnsi="Myriad Pro"/>
                <w:sz w:val="18"/>
                <w:szCs w:val="18"/>
              </w:rPr>
              <w:t>5</w:t>
            </w:r>
            <w:r w:rsidR="00834137" w:rsidRPr="00BA0797">
              <w:rPr>
                <w:rFonts w:ascii="Myriad Pro" w:hAnsi="Myriad Pro"/>
                <w:sz w:val="18"/>
                <w:szCs w:val="18"/>
              </w:rPr>
              <w:t>5 9</w:t>
            </w:r>
            <w:r w:rsidRPr="00BA0797">
              <w:rPr>
                <w:rFonts w:ascii="Myriad Pro" w:hAnsi="Myriad Pro"/>
                <w:sz w:val="18"/>
                <w:szCs w:val="18"/>
              </w:rPr>
              <w:t>47</w:t>
            </w:r>
          </w:p>
        </w:tc>
        <w:tc>
          <w:tcPr>
            <w:tcW w:w="713" w:type="pct"/>
            <w:shd w:val="clear" w:color="auto" w:fill="auto"/>
            <w:noWrap/>
            <w:vAlign w:val="center"/>
          </w:tcPr>
          <w:p w14:paraId="3750D98C" w14:textId="77777777" w:rsidR="00007F5C" w:rsidRPr="00BA0797" w:rsidRDefault="00007F5C" w:rsidP="00BA0797">
            <w:pPr>
              <w:spacing w:after="0" w:line="240" w:lineRule="auto"/>
              <w:jc w:val="center"/>
              <w:rPr>
                <w:rFonts w:ascii="Myriad Pro" w:hAnsi="Myriad Pro"/>
                <w:sz w:val="18"/>
                <w:szCs w:val="18"/>
              </w:rPr>
            </w:pPr>
            <w:r w:rsidRPr="00BA0797">
              <w:rPr>
                <w:rFonts w:ascii="Myriad Pro" w:hAnsi="Myriad Pro"/>
                <w:sz w:val="18"/>
                <w:szCs w:val="18"/>
              </w:rPr>
              <w:t>6</w:t>
            </w:r>
            <w:r w:rsidR="009C7B3E" w:rsidRPr="00BA0797">
              <w:rPr>
                <w:rFonts w:ascii="Myriad Pro" w:hAnsi="Myriad Pro"/>
                <w:sz w:val="18"/>
                <w:szCs w:val="18"/>
              </w:rPr>
              <w:t>3 5</w:t>
            </w:r>
            <w:r w:rsidRPr="00BA0797">
              <w:rPr>
                <w:rFonts w:ascii="Myriad Pro" w:hAnsi="Myriad Pro"/>
                <w:sz w:val="18"/>
                <w:szCs w:val="18"/>
              </w:rPr>
              <w:t>90</w:t>
            </w:r>
          </w:p>
        </w:tc>
        <w:tc>
          <w:tcPr>
            <w:tcW w:w="721" w:type="pct"/>
            <w:shd w:val="clear" w:color="auto" w:fill="auto"/>
            <w:noWrap/>
            <w:vAlign w:val="center"/>
          </w:tcPr>
          <w:p w14:paraId="33B69FA9" w14:textId="77777777" w:rsidR="00007F5C" w:rsidRPr="00BA0797" w:rsidRDefault="00007F5C" w:rsidP="00BA0797">
            <w:pPr>
              <w:spacing w:after="0" w:line="240" w:lineRule="auto"/>
              <w:jc w:val="center"/>
              <w:rPr>
                <w:rFonts w:ascii="Myriad Pro" w:hAnsi="Myriad Pro"/>
                <w:bCs/>
                <w:sz w:val="18"/>
                <w:szCs w:val="18"/>
              </w:rPr>
            </w:pPr>
            <w:r w:rsidRPr="00BA0797">
              <w:rPr>
                <w:rFonts w:ascii="Myriad Pro" w:hAnsi="Myriad Pro"/>
                <w:bCs/>
                <w:sz w:val="18"/>
                <w:szCs w:val="18"/>
              </w:rPr>
              <w:t>11</w:t>
            </w:r>
            <w:r w:rsidR="00834137" w:rsidRPr="00BA0797">
              <w:rPr>
                <w:rFonts w:ascii="Myriad Pro" w:hAnsi="Myriad Pro"/>
                <w:bCs/>
                <w:sz w:val="18"/>
                <w:szCs w:val="18"/>
              </w:rPr>
              <w:t>9 5</w:t>
            </w:r>
            <w:r w:rsidRPr="00BA0797">
              <w:rPr>
                <w:rFonts w:ascii="Myriad Pro" w:hAnsi="Myriad Pro"/>
                <w:bCs/>
                <w:sz w:val="18"/>
                <w:szCs w:val="18"/>
              </w:rPr>
              <w:t>37</w:t>
            </w:r>
          </w:p>
        </w:tc>
      </w:tr>
      <w:tr w:rsidR="00007F5C" w:rsidRPr="00BA0797" w14:paraId="08D6D74D" w14:textId="77777777">
        <w:trPr>
          <w:cantSplit/>
        </w:trPr>
        <w:tc>
          <w:tcPr>
            <w:tcW w:w="2025" w:type="pct"/>
            <w:shd w:val="clear" w:color="auto" w:fill="auto"/>
            <w:vAlign w:val="center"/>
          </w:tcPr>
          <w:p w14:paraId="2E3A8412" w14:textId="77777777" w:rsidR="00007F5C" w:rsidRPr="00BA0797" w:rsidRDefault="00007F5C" w:rsidP="00BA0797">
            <w:pPr>
              <w:spacing w:after="0" w:line="240" w:lineRule="auto"/>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 xml:space="preserve">Стоимость услуг ПАО </w:t>
            </w:r>
            <w:r w:rsidR="00586D28" w:rsidRPr="00BA0797">
              <w:rPr>
                <w:rFonts w:ascii="Myriad Pro" w:eastAsia="Times New Roman" w:hAnsi="Myriad Pro"/>
                <w:bCs/>
                <w:sz w:val="18"/>
                <w:szCs w:val="18"/>
                <w:lang w:eastAsia="ru-RU"/>
              </w:rPr>
              <w:t>«</w:t>
            </w:r>
            <w:r w:rsidRPr="00BA0797">
              <w:rPr>
                <w:rFonts w:ascii="Myriad Pro" w:eastAsia="Times New Roman" w:hAnsi="Myriad Pro"/>
                <w:bCs/>
                <w:sz w:val="18"/>
                <w:szCs w:val="18"/>
                <w:lang w:eastAsia="ru-RU"/>
              </w:rPr>
              <w:t>ФСК ЕЭС</w:t>
            </w:r>
            <w:r w:rsidR="00586D28" w:rsidRPr="00BA0797">
              <w:rPr>
                <w:rFonts w:ascii="Myriad Pro" w:eastAsia="Times New Roman" w:hAnsi="Myriad Pro"/>
                <w:bCs/>
                <w:sz w:val="18"/>
                <w:szCs w:val="18"/>
                <w:lang w:eastAsia="ru-RU"/>
              </w:rPr>
              <w:t>»</w:t>
            </w:r>
          </w:p>
        </w:tc>
        <w:tc>
          <w:tcPr>
            <w:tcW w:w="821" w:type="pct"/>
            <w:shd w:val="clear" w:color="auto" w:fill="auto"/>
            <w:noWrap/>
            <w:vAlign w:val="center"/>
          </w:tcPr>
          <w:p w14:paraId="15E968EE" w14:textId="77777777" w:rsidR="00007F5C" w:rsidRPr="00BA0797" w:rsidRDefault="00007F5C" w:rsidP="00BA0797">
            <w:pPr>
              <w:spacing w:after="0" w:line="240" w:lineRule="auto"/>
              <w:jc w:val="center"/>
              <w:rPr>
                <w:rFonts w:ascii="Myriad Pro" w:eastAsia="Times New Roman" w:hAnsi="Myriad Pro"/>
                <w:bCs/>
                <w:sz w:val="18"/>
                <w:szCs w:val="18"/>
                <w:lang w:eastAsia="ru-RU"/>
              </w:rPr>
            </w:pPr>
            <w:proofErr w:type="spellStart"/>
            <w:r w:rsidRPr="00BA0797">
              <w:rPr>
                <w:rFonts w:ascii="Myriad Pro" w:eastAsia="Times New Roman" w:hAnsi="Myriad Pro"/>
                <w:bCs/>
                <w:sz w:val="18"/>
                <w:szCs w:val="18"/>
                <w:lang w:eastAsia="ru-RU"/>
              </w:rPr>
              <w:t>тыс.руб</w:t>
            </w:r>
            <w:proofErr w:type="spellEnd"/>
            <w:r w:rsidRPr="00BA0797">
              <w:rPr>
                <w:rFonts w:ascii="Myriad Pro" w:eastAsia="Times New Roman" w:hAnsi="Myriad Pro"/>
                <w:bCs/>
                <w:sz w:val="18"/>
                <w:szCs w:val="18"/>
                <w:lang w:eastAsia="ru-RU"/>
              </w:rPr>
              <w:t>.</w:t>
            </w:r>
          </w:p>
        </w:tc>
        <w:tc>
          <w:tcPr>
            <w:tcW w:w="719" w:type="pct"/>
            <w:shd w:val="clear" w:color="auto" w:fill="auto"/>
            <w:noWrap/>
            <w:vAlign w:val="center"/>
          </w:tcPr>
          <w:p w14:paraId="366B3107" w14:textId="77777777" w:rsidR="00007F5C" w:rsidRPr="00BA0797" w:rsidRDefault="00007F5C" w:rsidP="00BA0797">
            <w:pPr>
              <w:spacing w:after="0" w:line="240" w:lineRule="auto"/>
              <w:jc w:val="center"/>
              <w:rPr>
                <w:rFonts w:ascii="Myriad Pro" w:hAnsi="Myriad Pro"/>
                <w:bCs/>
                <w:sz w:val="18"/>
                <w:szCs w:val="18"/>
              </w:rPr>
            </w:pPr>
            <w:r w:rsidRPr="00BA0797">
              <w:rPr>
                <w:rFonts w:ascii="Myriad Pro" w:hAnsi="Myriad Pro"/>
                <w:bCs/>
                <w:sz w:val="18"/>
                <w:szCs w:val="18"/>
              </w:rPr>
              <w:t>41</w:t>
            </w:r>
            <w:r w:rsidR="00834137" w:rsidRPr="00BA0797">
              <w:rPr>
                <w:rFonts w:ascii="Myriad Pro" w:hAnsi="Myriad Pro"/>
                <w:bCs/>
                <w:sz w:val="18"/>
                <w:szCs w:val="18"/>
              </w:rPr>
              <w:t>5 2</w:t>
            </w:r>
            <w:r w:rsidRPr="00BA0797">
              <w:rPr>
                <w:rFonts w:ascii="Myriad Pro" w:hAnsi="Myriad Pro"/>
                <w:bCs/>
                <w:sz w:val="18"/>
                <w:szCs w:val="18"/>
              </w:rPr>
              <w:t>65</w:t>
            </w:r>
          </w:p>
        </w:tc>
        <w:tc>
          <w:tcPr>
            <w:tcW w:w="713" w:type="pct"/>
            <w:shd w:val="clear" w:color="auto" w:fill="auto"/>
            <w:noWrap/>
            <w:vAlign w:val="center"/>
          </w:tcPr>
          <w:p w14:paraId="4944A6B8" w14:textId="77777777" w:rsidR="00007F5C" w:rsidRPr="00BA0797" w:rsidRDefault="00007F5C" w:rsidP="00BA0797">
            <w:pPr>
              <w:spacing w:after="0" w:line="240" w:lineRule="auto"/>
              <w:jc w:val="center"/>
              <w:rPr>
                <w:rFonts w:ascii="Myriad Pro" w:hAnsi="Myriad Pro"/>
                <w:bCs/>
                <w:sz w:val="18"/>
                <w:szCs w:val="18"/>
              </w:rPr>
            </w:pPr>
            <w:r w:rsidRPr="00BA0797">
              <w:rPr>
                <w:rFonts w:ascii="Myriad Pro" w:hAnsi="Myriad Pro"/>
                <w:bCs/>
                <w:sz w:val="18"/>
                <w:szCs w:val="18"/>
              </w:rPr>
              <w:t>42</w:t>
            </w:r>
            <w:r w:rsidR="00834137" w:rsidRPr="00BA0797">
              <w:rPr>
                <w:rFonts w:ascii="Myriad Pro" w:hAnsi="Myriad Pro"/>
                <w:bCs/>
                <w:sz w:val="18"/>
                <w:szCs w:val="18"/>
              </w:rPr>
              <w:t>9 3</w:t>
            </w:r>
            <w:r w:rsidRPr="00BA0797">
              <w:rPr>
                <w:rFonts w:ascii="Myriad Pro" w:hAnsi="Myriad Pro"/>
                <w:bCs/>
                <w:sz w:val="18"/>
                <w:szCs w:val="18"/>
              </w:rPr>
              <w:t>56</w:t>
            </w:r>
          </w:p>
        </w:tc>
        <w:tc>
          <w:tcPr>
            <w:tcW w:w="721" w:type="pct"/>
            <w:shd w:val="clear" w:color="auto" w:fill="auto"/>
            <w:noWrap/>
            <w:vAlign w:val="center"/>
          </w:tcPr>
          <w:p w14:paraId="69BCBE21" w14:textId="77777777" w:rsidR="00007F5C" w:rsidRPr="00BA0797" w:rsidRDefault="00007F5C" w:rsidP="00BA0797">
            <w:pPr>
              <w:spacing w:after="0" w:line="240" w:lineRule="auto"/>
              <w:jc w:val="center"/>
              <w:rPr>
                <w:rFonts w:ascii="Myriad Pro" w:hAnsi="Myriad Pro"/>
                <w:bCs/>
                <w:sz w:val="18"/>
                <w:szCs w:val="18"/>
              </w:rPr>
            </w:pPr>
            <w:r w:rsidRPr="00BA0797">
              <w:rPr>
                <w:rFonts w:ascii="Myriad Pro" w:hAnsi="Myriad Pro"/>
                <w:bCs/>
                <w:sz w:val="18"/>
                <w:szCs w:val="18"/>
              </w:rPr>
              <w:t>84</w:t>
            </w:r>
            <w:r w:rsidR="00834137" w:rsidRPr="00BA0797">
              <w:rPr>
                <w:rFonts w:ascii="Myriad Pro" w:hAnsi="Myriad Pro"/>
                <w:bCs/>
                <w:sz w:val="18"/>
                <w:szCs w:val="18"/>
              </w:rPr>
              <w:t>4 6</w:t>
            </w:r>
            <w:r w:rsidRPr="00BA0797">
              <w:rPr>
                <w:rFonts w:ascii="Myriad Pro" w:hAnsi="Myriad Pro"/>
                <w:bCs/>
                <w:sz w:val="18"/>
                <w:szCs w:val="18"/>
              </w:rPr>
              <w:t>22</w:t>
            </w:r>
          </w:p>
        </w:tc>
      </w:tr>
    </w:tbl>
    <w:p w14:paraId="350E5A3F" w14:textId="77777777" w:rsidR="00A940A9" w:rsidRPr="00BA0797" w:rsidRDefault="00A940A9" w:rsidP="00BA0797">
      <w:pPr>
        <w:pStyle w:val="afff8"/>
        <w:spacing w:after="0"/>
      </w:pPr>
      <w:r w:rsidRPr="00BA0797">
        <w:t>На основании вышеизложенного Исполнитель делает вывод, что регулирующи</w:t>
      </w:r>
      <w:r w:rsidR="0068232A" w:rsidRPr="00BA0797">
        <w:t>м</w:t>
      </w:r>
      <w:r w:rsidRPr="00BA0797">
        <w:t xml:space="preserve"> орган</w:t>
      </w:r>
      <w:r w:rsidR="0068232A" w:rsidRPr="00BA0797">
        <w:t>ом</w:t>
      </w:r>
      <w:r w:rsidRPr="00BA0797">
        <w:t xml:space="preserve"> в составе НВВ филиала ПАО </w:t>
      </w:r>
      <w:r w:rsidR="00F43D55" w:rsidRPr="00BA0797">
        <w:t>«</w:t>
      </w:r>
      <w:r w:rsidRPr="00BA0797">
        <w:t>МРСК Северо-Запада</w:t>
      </w:r>
      <w:r w:rsidR="00586D28" w:rsidRPr="00BA0797">
        <w:t>»</w:t>
      </w:r>
      <w:r w:rsidRPr="00BA0797">
        <w:t xml:space="preserve"> </w:t>
      </w:r>
      <w:r w:rsidR="00586D28" w:rsidRPr="00BA0797">
        <w:t>«</w:t>
      </w:r>
      <w:r w:rsidR="008C2FA7" w:rsidRPr="00BA0797">
        <w:t>Псковэнерго</w:t>
      </w:r>
      <w:r w:rsidR="00586D28" w:rsidRPr="00BA0797">
        <w:t>»</w:t>
      </w:r>
      <w:r w:rsidR="008C2FA7" w:rsidRPr="00BA0797">
        <w:t xml:space="preserve"> </w:t>
      </w:r>
      <w:r w:rsidRPr="00BA0797">
        <w:t xml:space="preserve">на 2019 год </w:t>
      </w:r>
      <w:r w:rsidR="0068232A" w:rsidRPr="00BA0797">
        <w:t xml:space="preserve">необоснованно не учтены </w:t>
      </w:r>
      <w:r w:rsidRPr="00BA0797">
        <w:t>расходы на услуги ПАО </w:t>
      </w:r>
      <w:r w:rsidR="00F43D55" w:rsidRPr="00BA0797">
        <w:t>«</w:t>
      </w:r>
      <w:r w:rsidRPr="00BA0797">
        <w:t>ФСК ЕЭС</w:t>
      </w:r>
      <w:r w:rsidR="00586D28" w:rsidRPr="00BA0797">
        <w:t>»</w:t>
      </w:r>
      <w:r w:rsidRPr="00BA0797">
        <w:t xml:space="preserve"> в размере </w:t>
      </w:r>
      <w:r w:rsidR="009C7B3E" w:rsidRPr="00BA0797">
        <w:t>2 4</w:t>
      </w:r>
      <w:r w:rsidR="0068232A" w:rsidRPr="00BA0797">
        <w:t xml:space="preserve">64 </w:t>
      </w:r>
      <w:r w:rsidRPr="00BA0797">
        <w:t>тыс. руб</w:t>
      </w:r>
      <w:r w:rsidR="0068232A"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20"/>
        <w:gridCol w:w="1723"/>
        <w:gridCol w:w="2192"/>
        <w:gridCol w:w="2035"/>
      </w:tblGrid>
      <w:tr w:rsidR="00DB0A59" w:rsidRPr="00BA0797" w14:paraId="22CB0986" w14:textId="77777777">
        <w:trPr>
          <w:cantSplit/>
        </w:trPr>
        <w:tc>
          <w:tcPr>
            <w:tcW w:w="189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2A90259" w14:textId="77777777" w:rsidR="00DB0A59" w:rsidRPr="005D1554" w:rsidRDefault="00DB0A59" w:rsidP="00BA0797">
            <w:pPr>
              <w:spacing w:after="0" w:line="240" w:lineRule="auto"/>
              <w:jc w:val="center"/>
              <w:rPr>
                <w:rFonts w:ascii="Myriad Pro" w:hAnsi="Myriad Pro"/>
                <w:b/>
                <w:bCs/>
                <w:iCs/>
                <w:color w:val="FFFFFF"/>
                <w:sz w:val="18"/>
                <w:szCs w:val="18"/>
              </w:rPr>
            </w:pPr>
            <w:r w:rsidRPr="005D1554">
              <w:rPr>
                <w:rFonts w:ascii="Myriad Pro" w:hAnsi="Myriad Pro"/>
                <w:b/>
                <w:bCs/>
                <w:iCs/>
                <w:color w:val="FFFFFF"/>
                <w:sz w:val="18"/>
                <w:szCs w:val="18"/>
              </w:rPr>
              <w:t>Показатель</w:t>
            </w:r>
          </w:p>
        </w:tc>
        <w:tc>
          <w:tcPr>
            <w:tcW w:w="9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8CBD38B" w14:textId="77777777" w:rsidR="00DB0A59" w:rsidRPr="005D1554" w:rsidRDefault="00DB0A59" w:rsidP="00BA0797">
            <w:pPr>
              <w:spacing w:after="0" w:line="240" w:lineRule="auto"/>
              <w:jc w:val="center"/>
              <w:rPr>
                <w:rFonts w:ascii="Myriad Pro" w:hAnsi="Myriad Pro"/>
                <w:b/>
                <w:bCs/>
                <w:iCs/>
                <w:color w:val="FFFFFF"/>
                <w:sz w:val="18"/>
                <w:szCs w:val="18"/>
              </w:rPr>
            </w:pPr>
            <w:r w:rsidRPr="005D1554">
              <w:rPr>
                <w:rFonts w:ascii="Myriad Pro" w:hAnsi="Myriad Pro"/>
                <w:b/>
                <w:bCs/>
                <w:iCs/>
                <w:color w:val="FFFFFF"/>
                <w:sz w:val="18"/>
                <w:szCs w:val="18"/>
              </w:rPr>
              <w:t>Регулируемая организация</w:t>
            </w:r>
          </w:p>
        </w:tc>
        <w:tc>
          <w:tcPr>
            <w:tcW w:w="114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E7F52B7" w14:textId="77777777" w:rsidR="00DB0A59" w:rsidRPr="005D1554" w:rsidRDefault="00DB0A59" w:rsidP="00BA0797">
            <w:pPr>
              <w:spacing w:after="0" w:line="240" w:lineRule="auto"/>
              <w:jc w:val="center"/>
              <w:rPr>
                <w:rFonts w:ascii="Myriad Pro" w:hAnsi="Myriad Pro"/>
                <w:b/>
                <w:bCs/>
                <w:iCs/>
                <w:color w:val="FFFFFF"/>
                <w:sz w:val="18"/>
                <w:szCs w:val="18"/>
              </w:rPr>
            </w:pPr>
            <w:r w:rsidRPr="005D1554">
              <w:rPr>
                <w:rFonts w:ascii="Myriad Pro" w:hAnsi="Myriad Pro"/>
                <w:b/>
                <w:bCs/>
                <w:iCs/>
                <w:color w:val="FFFFFF"/>
                <w:sz w:val="18"/>
                <w:szCs w:val="18"/>
              </w:rPr>
              <w:t>Регулирующий орган</w:t>
            </w:r>
          </w:p>
        </w:tc>
        <w:tc>
          <w:tcPr>
            <w:tcW w:w="106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951171" w14:textId="77777777" w:rsidR="00DB0A59" w:rsidRPr="005D1554" w:rsidRDefault="00DB0A59" w:rsidP="00BA0797">
            <w:pPr>
              <w:spacing w:after="0" w:line="240" w:lineRule="auto"/>
              <w:jc w:val="center"/>
              <w:rPr>
                <w:rFonts w:ascii="Myriad Pro" w:hAnsi="Myriad Pro"/>
                <w:b/>
                <w:bCs/>
                <w:iCs/>
                <w:color w:val="FFFFFF"/>
                <w:sz w:val="18"/>
                <w:szCs w:val="18"/>
              </w:rPr>
            </w:pPr>
            <w:r w:rsidRPr="005D1554">
              <w:rPr>
                <w:rFonts w:ascii="Myriad Pro" w:hAnsi="Myriad Pro"/>
                <w:b/>
                <w:bCs/>
                <w:iCs/>
                <w:color w:val="FFFFFF"/>
                <w:sz w:val="18"/>
                <w:szCs w:val="18"/>
              </w:rPr>
              <w:t>Исполнитель</w:t>
            </w:r>
          </w:p>
        </w:tc>
      </w:tr>
      <w:tr w:rsidR="00F513CC" w:rsidRPr="00BA0797" w14:paraId="3D758292" w14:textId="77777777">
        <w:trPr>
          <w:cantSplit/>
        </w:trPr>
        <w:tc>
          <w:tcPr>
            <w:tcW w:w="1892" w:type="pct"/>
            <w:tcBorders>
              <w:top w:val="single" w:sz="4" w:space="0" w:color="FFFFFF"/>
            </w:tcBorders>
            <w:shd w:val="clear" w:color="auto" w:fill="auto"/>
            <w:vAlign w:val="center"/>
          </w:tcPr>
          <w:p w14:paraId="62391B9D" w14:textId="77777777" w:rsidR="00F513CC" w:rsidRPr="00BA0797" w:rsidRDefault="00F513CC" w:rsidP="00BA0797">
            <w:pPr>
              <w:spacing w:after="0" w:line="240" w:lineRule="auto"/>
              <w:rPr>
                <w:rFonts w:ascii="Myriad Pro" w:hAnsi="Myriad Pro"/>
                <w:sz w:val="18"/>
                <w:szCs w:val="18"/>
              </w:rPr>
            </w:pPr>
            <w:r w:rsidRPr="00BA0797">
              <w:rPr>
                <w:rFonts w:ascii="Myriad Pro" w:hAnsi="Myriad Pro"/>
                <w:sz w:val="18"/>
                <w:szCs w:val="18"/>
              </w:rPr>
              <w:t xml:space="preserve">Оплата услуг ПАО </w:t>
            </w:r>
            <w:r w:rsidR="00586D28" w:rsidRPr="00BA0797">
              <w:rPr>
                <w:rFonts w:ascii="Myriad Pro" w:hAnsi="Myriad Pro"/>
                <w:sz w:val="18"/>
                <w:szCs w:val="18"/>
              </w:rPr>
              <w:t>«</w:t>
            </w:r>
            <w:r w:rsidRPr="00BA0797">
              <w:rPr>
                <w:rFonts w:ascii="Myriad Pro" w:hAnsi="Myriad Pro"/>
                <w:sz w:val="18"/>
                <w:szCs w:val="18"/>
              </w:rPr>
              <w:t>ФСК ЕЭС</w:t>
            </w:r>
            <w:r w:rsidR="00586D28" w:rsidRPr="00BA0797">
              <w:rPr>
                <w:rFonts w:ascii="Myriad Pro" w:hAnsi="Myriad Pro"/>
                <w:sz w:val="18"/>
                <w:szCs w:val="18"/>
              </w:rPr>
              <w:t>»</w:t>
            </w:r>
          </w:p>
        </w:tc>
        <w:tc>
          <w:tcPr>
            <w:tcW w:w="900" w:type="pct"/>
            <w:tcBorders>
              <w:top w:val="single" w:sz="4" w:space="0" w:color="FFFFFF"/>
            </w:tcBorders>
            <w:shd w:val="clear" w:color="auto" w:fill="auto"/>
            <w:vAlign w:val="center"/>
          </w:tcPr>
          <w:p w14:paraId="43E5503E"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87</w:t>
            </w:r>
            <w:r w:rsidR="009C7B3E" w:rsidRPr="00BA0797">
              <w:rPr>
                <w:rFonts w:ascii="Myriad Pro" w:hAnsi="Myriad Pro"/>
                <w:sz w:val="18"/>
                <w:szCs w:val="18"/>
              </w:rPr>
              <w:t>1 9</w:t>
            </w:r>
            <w:r w:rsidRPr="00BA0797">
              <w:rPr>
                <w:rFonts w:ascii="Myriad Pro" w:hAnsi="Myriad Pro"/>
                <w:sz w:val="18"/>
                <w:szCs w:val="18"/>
              </w:rPr>
              <w:t>19</w:t>
            </w:r>
          </w:p>
        </w:tc>
        <w:tc>
          <w:tcPr>
            <w:tcW w:w="1145" w:type="pct"/>
            <w:tcBorders>
              <w:top w:val="single" w:sz="4" w:space="0" w:color="FFFFFF"/>
            </w:tcBorders>
            <w:shd w:val="clear" w:color="auto" w:fill="auto"/>
            <w:vAlign w:val="center"/>
          </w:tcPr>
          <w:p w14:paraId="4F443E2D"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84</w:t>
            </w:r>
            <w:r w:rsidR="009C7B3E" w:rsidRPr="00BA0797">
              <w:rPr>
                <w:rFonts w:ascii="Myriad Pro" w:hAnsi="Myriad Pro"/>
                <w:sz w:val="18"/>
                <w:szCs w:val="18"/>
              </w:rPr>
              <w:t>2 1</w:t>
            </w:r>
            <w:r w:rsidRPr="00BA0797">
              <w:rPr>
                <w:rFonts w:ascii="Myriad Pro" w:hAnsi="Myriad Pro"/>
                <w:sz w:val="18"/>
                <w:szCs w:val="18"/>
              </w:rPr>
              <w:t>58</w:t>
            </w:r>
          </w:p>
        </w:tc>
        <w:tc>
          <w:tcPr>
            <w:tcW w:w="1064" w:type="pct"/>
            <w:tcBorders>
              <w:top w:val="single" w:sz="4" w:space="0" w:color="FFFFFF"/>
            </w:tcBorders>
            <w:shd w:val="clear" w:color="auto" w:fill="auto"/>
            <w:vAlign w:val="center"/>
          </w:tcPr>
          <w:p w14:paraId="08123485" w14:textId="77777777" w:rsidR="00F513CC" w:rsidRPr="00BA0797" w:rsidRDefault="00561E60" w:rsidP="00BA0797">
            <w:pPr>
              <w:spacing w:after="0" w:line="240" w:lineRule="auto"/>
              <w:jc w:val="center"/>
              <w:rPr>
                <w:rFonts w:ascii="Myriad Pro" w:hAnsi="Myriad Pro"/>
                <w:sz w:val="18"/>
                <w:szCs w:val="18"/>
              </w:rPr>
            </w:pPr>
            <w:r w:rsidRPr="00BA0797">
              <w:rPr>
                <w:rFonts w:ascii="Myriad Pro" w:hAnsi="Myriad Pro"/>
                <w:sz w:val="18"/>
                <w:szCs w:val="18"/>
              </w:rPr>
              <w:t>84</w:t>
            </w:r>
            <w:r w:rsidR="00834137" w:rsidRPr="00BA0797">
              <w:rPr>
                <w:rFonts w:ascii="Myriad Pro" w:hAnsi="Myriad Pro"/>
                <w:sz w:val="18"/>
                <w:szCs w:val="18"/>
              </w:rPr>
              <w:t>4 6</w:t>
            </w:r>
            <w:r w:rsidRPr="00BA0797">
              <w:rPr>
                <w:rFonts w:ascii="Myriad Pro" w:hAnsi="Myriad Pro"/>
                <w:sz w:val="18"/>
                <w:szCs w:val="18"/>
              </w:rPr>
              <w:t>22</w:t>
            </w:r>
          </w:p>
        </w:tc>
      </w:tr>
      <w:tr w:rsidR="00F513CC" w:rsidRPr="00BA0797" w14:paraId="6336A8F6" w14:textId="77777777">
        <w:trPr>
          <w:cantSplit/>
        </w:trPr>
        <w:tc>
          <w:tcPr>
            <w:tcW w:w="1892" w:type="pct"/>
            <w:shd w:val="clear" w:color="auto" w:fill="auto"/>
            <w:vAlign w:val="center"/>
          </w:tcPr>
          <w:p w14:paraId="601EF3FA" w14:textId="77777777" w:rsidR="00F513CC" w:rsidRPr="00BA0797" w:rsidRDefault="00F513CC" w:rsidP="00BA0797">
            <w:pPr>
              <w:spacing w:after="0" w:line="240" w:lineRule="auto"/>
              <w:rPr>
                <w:rFonts w:ascii="Myriad Pro" w:hAnsi="Myriad Pro"/>
                <w:sz w:val="18"/>
                <w:szCs w:val="18"/>
              </w:rPr>
            </w:pPr>
            <w:r w:rsidRPr="00BA0797">
              <w:rPr>
                <w:rFonts w:ascii="Myriad Pro" w:hAnsi="Myriad Pro"/>
                <w:sz w:val="18"/>
                <w:szCs w:val="18"/>
              </w:rPr>
              <w:t>Из них</w:t>
            </w:r>
          </w:p>
        </w:tc>
        <w:tc>
          <w:tcPr>
            <w:tcW w:w="900" w:type="pct"/>
            <w:shd w:val="clear" w:color="auto" w:fill="auto"/>
            <w:vAlign w:val="center"/>
          </w:tcPr>
          <w:p w14:paraId="1E82AEF7"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 </w:t>
            </w:r>
          </w:p>
        </w:tc>
        <w:tc>
          <w:tcPr>
            <w:tcW w:w="1145" w:type="pct"/>
            <w:shd w:val="clear" w:color="auto" w:fill="auto"/>
            <w:vAlign w:val="center"/>
          </w:tcPr>
          <w:p w14:paraId="167EF7D9"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 </w:t>
            </w:r>
          </w:p>
        </w:tc>
        <w:tc>
          <w:tcPr>
            <w:tcW w:w="1064" w:type="pct"/>
            <w:shd w:val="clear" w:color="auto" w:fill="auto"/>
            <w:vAlign w:val="center"/>
          </w:tcPr>
          <w:p w14:paraId="1FF70990"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 </w:t>
            </w:r>
          </w:p>
        </w:tc>
      </w:tr>
      <w:tr w:rsidR="00F513CC" w:rsidRPr="00BA0797" w14:paraId="17BEE8D6" w14:textId="77777777">
        <w:trPr>
          <w:cantSplit/>
        </w:trPr>
        <w:tc>
          <w:tcPr>
            <w:tcW w:w="1892" w:type="pct"/>
            <w:shd w:val="clear" w:color="auto" w:fill="auto"/>
            <w:vAlign w:val="center"/>
          </w:tcPr>
          <w:p w14:paraId="42FCC26E" w14:textId="77777777" w:rsidR="00F513CC" w:rsidRPr="00BA0797" w:rsidRDefault="00F513CC" w:rsidP="00BA0797">
            <w:pPr>
              <w:spacing w:after="0" w:line="240" w:lineRule="auto"/>
              <w:rPr>
                <w:rFonts w:ascii="Myriad Pro" w:hAnsi="Myriad Pro"/>
                <w:sz w:val="18"/>
                <w:szCs w:val="18"/>
              </w:rPr>
            </w:pPr>
            <w:r w:rsidRPr="00BA0797">
              <w:rPr>
                <w:rFonts w:ascii="Myriad Pro" w:hAnsi="Myriad Pro"/>
                <w:sz w:val="18"/>
                <w:szCs w:val="18"/>
              </w:rPr>
              <w:t>Плата за содержание сетей</w:t>
            </w:r>
          </w:p>
        </w:tc>
        <w:tc>
          <w:tcPr>
            <w:tcW w:w="900" w:type="pct"/>
            <w:shd w:val="clear" w:color="auto" w:fill="auto"/>
            <w:vAlign w:val="center"/>
          </w:tcPr>
          <w:p w14:paraId="75BBC05D"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71</w:t>
            </w:r>
            <w:r w:rsidR="00834137" w:rsidRPr="00BA0797">
              <w:rPr>
                <w:rFonts w:ascii="Myriad Pro" w:hAnsi="Myriad Pro"/>
                <w:sz w:val="18"/>
                <w:szCs w:val="18"/>
              </w:rPr>
              <w:t>6 4</w:t>
            </w:r>
            <w:r w:rsidRPr="00BA0797">
              <w:rPr>
                <w:rFonts w:ascii="Myriad Pro" w:hAnsi="Myriad Pro"/>
                <w:sz w:val="18"/>
                <w:szCs w:val="18"/>
              </w:rPr>
              <w:t>86</w:t>
            </w:r>
          </w:p>
        </w:tc>
        <w:tc>
          <w:tcPr>
            <w:tcW w:w="1145" w:type="pct"/>
            <w:shd w:val="clear" w:color="auto" w:fill="auto"/>
            <w:vAlign w:val="center"/>
          </w:tcPr>
          <w:p w14:paraId="3ECF97C9"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71</w:t>
            </w:r>
            <w:r w:rsidR="00834137" w:rsidRPr="00BA0797">
              <w:rPr>
                <w:rFonts w:ascii="Myriad Pro" w:hAnsi="Myriad Pro"/>
                <w:sz w:val="18"/>
                <w:szCs w:val="18"/>
              </w:rPr>
              <w:t>6 4</w:t>
            </w:r>
            <w:r w:rsidRPr="00BA0797">
              <w:rPr>
                <w:rFonts w:ascii="Myriad Pro" w:hAnsi="Myriad Pro"/>
                <w:sz w:val="18"/>
                <w:szCs w:val="18"/>
              </w:rPr>
              <w:t>86</w:t>
            </w:r>
          </w:p>
        </w:tc>
        <w:tc>
          <w:tcPr>
            <w:tcW w:w="1064" w:type="pct"/>
            <w:shd w:val="clear" w:color="auto" w:fill="auto"/>
            <w:vAlign w:val="center"/>
          </w:tcPr>
          <w:p w14:paraId="3CFED85B" w14:textId="77777777" w:rsidR="00F513CC" w:rsidRPr="00BA0797" w:rsidRDefault="00561E60" w:rsidP="00BA0797">
            <w:pPr>
              <w:spacing w:after="0" w:line="240" w:lineRule="auto"/>
              <w:jc w:val="center"/>
              <w:rPr>
                <w:rFonts w:ascii="Myriad Pro" w:hAnsi="Myriad Pro"/>
                <w:sz w:val="18"/>
                <w:szCs w:val="18"/>
              </w:rPr>
            </w:pPr>
            <w:r w:rsidRPr="00BA0797">
              <w:rPr>
                <w:rFonts w:ascii="Myriad Pro" w:hAnsi="Myriad Pro"/>
                <w:sz w:val="18"/>
                <w:szCs w:val="18"/>
              </w:rPr>
              <w:t>72</w:t>
            </w:r>
            <w:r w:rsidR="00834137" w:rsidRPr="00BA0797">
              <w:rPr>
                <w:rFonts w:ascii="Myriad Pro" w:hAnsi="Myriad Pro"/>
                <w:sz w:val="18"/>
                <w:szCs w:val="18"/>
              </w:rPr>
              <w:t>5 0</w:t>
            </w:r>
            <w:r w:rsidRPr="00BA0797">
              <w:rPr>
                <w:rFonts w:ascii="Myriad Pro" w:hAnsi="Myriad Pro"/>
                <w:sz w:val="18"/>
                <w:szCs w:val="18"/>
              </w:rPr>
              <w:t>85</w:t>
            </w:r>
          </w:p>
        </w:tc>
      </w:tr>
      <w:tr w:rsidR="00F513CC" w:rsidRPr="00BA0797" w14:paraId="670181FF" w14:textId="77777777">
        <w:trPr>
          <w:cantSplit/>
        </w:trPr>
        <w:tc>
          <w:tcPr>
            <w:tcW w:w="1892" w:type="pct"/>
            <w:shd w:val="clear" w:color="auto" w:fill="auto"/>
            <w:vAlign w:val="center"/>
          </w:tcPr>
          <w:p w14:paraId="11F7220D" w14:textId="77777777" w:rsidR="00F513CC" w:rsidRPr="00BA0797" w:rsidRDefault="00F513CC" w:rsidP="00BA0797">
            <w:pPr>
              <w:spacing w:after="0" w:line="240" w:lineRule="auto"/>
              <w:rPr>
                <w:rFonts w:ascii="Myriad Pro" w:hAnsi="Myriad Pro"/>
                <w:sz w:val="18"/>
                <w:szCs w:val="18"/>
              </w:rPr>
            </w:pPr>
            <w:r w:rsidRPr="00BA0797">
              <w:rPr>
                <w:rFonts w:ascii="Myriad Pro" w:hAnsi="Myriad Pro"/>
                <w:sz w:val="18"/>
                <w:szCs w:val="18"/>
              </w:rPr>
              <w:t>Оплата потерь в сетях</w:t>
            </w:r>
          </w:p>
        </w:tc>
        <w:tc>
          <w:tcPr>
            <w:tcW w:w="900" w:type="pct"/>
            <w:shd w:val="clear" w:color="auto" w:fill="auto"/>
            <w:vAlign w:val="center"/>
          </w:tcPr>
          <w:p w14:paraId="50E20B10"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15</w:t>
            </w:r>
            <w:r w:rsidR="00834137" w:rsidRPr="00BA0797">
              <w:rPr>
                <w:rFonts w:ascii="Myriad Pro" w:hAnsi="Myriad Pro"/>
                <w:sz w:val="18"/>
                <w:szCs w:val="18"/>
              </w:rPr>
              <w:t>5 4</w:t>
            </w:r>
            <w:r w:rsidRPr="00BA0797">
              <w:rPr>
                <w:rFonts w:ascii="Myriad Pro" w:hAnsi="Myriad Pro"/>
                <w:sz w:val="18"/>
                <w:szCs w:val="18"/>
              </w:rPr>
              <w:t>33</w:t>
            </w:r>
          </w:p>
        </w:tc>
        <w:tc>
          <w:tcPr>
            <w:tcW w:w="1145" w:type="pct"/>
            <w:shd w:val="clear" w:color="auto" w:fill="auto"/>
            <w:vAlign w:val="center"/>
          </w:tcPr>
          <w:p w14:paraId="0ACF4373"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12</w:t>
            </w:r>
            <w:r w:rsidR="00834137" w:rsidRPr="00BA0797">
              <w:rPr>
                <w:rFonts w:ascii="Myriad Pro" w:hAnsi="Myriad Pro"/>
                <w:sz w:val="18"/>
                <w:szCs w:val="18"/>
              </w:rPr>
              <w:t>5 6</w:t>
            </w:r>
            <w:r w:rsidRPr="00BA0797">
              <w:rPr>
                <w:rFonts w:ascii="Myriad Pro" w:hAnsi="Myriad Pro"/>
                <w:sz w:val="18"/>
                <w:szCs w:val="18"/>
              </w:rPr>
              <w:t>72</w:t>
            </w:r>
          </w:p>
        </w:tc>
        <w:tc>
          <w:tcPr>
            <w:tcW w:w="1064" w:type="pct"/>
            <w:shd w:val="clear" w:color="auto" w:fill="auto"/>
            <w:vAlign w:val="center"/>
          </w:tcPr>
          <w:p w14:paraId="4C5B5610" w14:textId="77777777" w:rsidR="00F513CC" w:rsidRPr="00BA0797" w:rsidRDefault="00F513CC" w:rsidP="00BA0797">
            <w:pPr>
              <w:spacing w:after="0" w:line="240" w:lineRule="auto"/>
              <w:jc w:val="center"/>
              <w:rPr>
                <w:rFonts w:ascii="Myriad Pro" w:hAnsi="Myriad Pro"/>
                <w:sz w:val="18"/>
                <w:szCs w:val="18"/>
              </w:rPr>
            </w:pPr>
            <w:r w:rsidRPr="00BA0797">
              <w:rPr>
                <w:rFonts w:ascii="Myriad Pro" w:hAnsi="Myriad Pro"/>
                <w:sz w:val="18"/>
                <w:szCs w:val="18"/>
              </w:rPr>
              <w:t>11</w:t>
            </w:r>
            <w:r w:rsidR="00834137" w:rsidRPr="00BA0797">
              <w:rPr>
                <w:rFonts w:ascii="Myriad Pro" w:hAnsi="Myriad Pro"/>
                <w:sz w:val="18"/>
                <w:szCs w:val="18"/>
              </w:rPr>
              <w:t>9 5</w:t>
            </w:r>
            <w:r w:rsidR="00561E60" w:rsidRPr="00BA0797">
              <w:rPr>
                <w:rFonts w:ascii="Myriad Pro" w:hAnsi="Myriad Pro"/>
                <w:sz w:val="18"/>
                <w:szCs w:val="18"/>
              </w:rPr>
              <w:t>37</w:t>
            </w:r>
          </w:p>
        </w:tc>
      </w:tr>
    </w:tbl>
    <w:p w14:paraId="3FE4F9D7" w14:textId="77777777" w:rsidR="003C3C3A" w:rsidRPr="00BA0797" w:rsidRDefault="003C3C3A" w:rsidP="00BA0797">
      <w:pPr>
        <w:pStyle w:val="afff8"/>
        <w:spacing w:after="0"/>
      </w:pPr>
      <w:r w:rsidRPr="00BA0797">
        <w:t xml:space="preserve">Фактическая оплата услуг ПАО </w:t>
      </w:r>
      <w:r w:rsidR="00586D28" w:rsidRPr="00BA0797">
        <w:t>«</w:t>
      </w:r>
      <w:r w:rsidRPr="00BA0797">
        <w:t>ФСК ЕЭС</w:t>
      </w:r>
      <w:r w:rsidR="00586D28" w:rsidRPr="00BA0797">
        <w:t>»</w:t>
      </w:r>
      <w:r w:rsidRPr="00BA0797">
        <w:t xml:space="preserve"> за 2019 год составила 84</w:t>
      </w:r>
      <w:r w:rsidR="009C7B3E" w:rsidRPr="00BA0797">
        <w:t>3 6</w:t>
      </w:r>
      <w:r w:rsidRPr="00BA0797">
        <w:t xml:space="preserve">09,28 тыс. руб. Исполнителем сопоставлены плановые расходы с фактическими расходами на оплату услуг ПАО </w:t>
      </w:r>
      <w:r w:rsidR="00586D28" w:rsidRPr="00BA0797">
        <w:t>«</w:t>
      </w:r>
      <w:r w:rsidRPr="00BA0797">
        <w:t>ФСК ЕЭС</w:t>
      </w:r>
      <w:r w:rsidR="00586D28" w:rsidRPr="00BA0797">
        <w:t>»</w:t>
      </w:r>
      <w:r w:rsidRPr="00BA0797">
        <w:t xml:space="preserve"> за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258"/>
        <w:gridCol w:w="1770"/>
        <w:gridCol w:w="1476"/>
        <w:gridCol w:w="1625"/>
        <w:gridCol w:w="1441"/>
      </w:tblGrid>
      <w:tr w:rsidR="00DA5D1D" w:rsidRPr="00BA0797" w14:paraId="02EAE072" w14:textId="77777777">
        <w:trPr>
          <w:cantSplit/>
          <w:tblHeader/>
        </w:trPr>
        <w:tc>
          <w:tcPr>
            <w:tcW w:w="170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E517DA7" w14:textId="77777777" w:rsidR="00DA5D1D" w:rsidRPr="005D1554" w:rsidRDefault="00DA5D1D" w:rsidP="00BA0797">
            <w:pPr>
              <w:spacing w:after="0" w:line="240" w:lineRule="auto"/>
              <w:jc w:val="center"/>
              <w:rPr>
                <w:rFonts w:ascii="Myriad Pro" w:eastAsia="Times New Roman" w:hAnsi="Myriad Pro"/>
                <w:b/>
                <w:bCs/>
                <w:iCs/>
                <w:color w:val="FFFFFF"/>
                <w:sz w:val="18"/>
                <w:szCs w:val="18"/>
                <w:lang w:eastAsia="ru-RU"/>
              </w:rPr>
            </w:pPr>
            <w:r w:rsidRPr="005D1554">
              <w:rPr>
                <w:rFonts w:ascii="Myriad Pro" w:eastAsia="Times New Roman" w:hAnsi="Myriad Pro"/>
                <w:b/>
                <w:bCs/>
                <w:iCs/>
                <w:color w:val="FFFFFF"/>
                <w:sz w:val="18"/>
                <w:szCs w:val="18"/>
                <w:lang w:eastAsia="ru-RU"/>
              </w:rPr>
              <w:t>Наименование показателя</w:t>
            </w:r>
          </w:p>
        </w:tc>
        <w:tc>
          <w:tcPr>
            <w:tcW w:w="3298"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274E53A0" w14:textId="77777777" w:rsidR="00DA5D1D" w:rsidRPr="005D1554" w:rsidRDefault="00DA5D1D" w:rsidP="00BA0797">
            <w:pPr>
              <w:spacing w:after="0" w:line="240" w:lineRule="auto"/>
              <w:jc w:val="center"/>
              <w:rPr>
                <w:rFonts w:ascii="Myriad Pro" w:eastAsia="Times New Roman" w:hAnsi="Myriad Pro"/>
                <w:b/>
                <w:bCs/>
                <w:iCs/>
                <w:color w:val="FFFFFF"/>
                <w:sz w:val="18"/>
                <w:szCs w:val="18"/>
                <w:lang w:eastAsia="ru-RU"/>
              </w:rPr>
            </w:pPr>
            <w:r w:rsidRPr="005D1554">
              <w:rPr>
                <w:rFonts w:ascii="Myriad Pro" w:eastAsia="Times New Roman" w:hAnsi="Myriad Pro"/>
                <w:b/>
                <w:bCs/>
                <w:iCs/>
                <w:color w:val="FFFFFF"/>
                <w:sz w:val="18"/>
                <w:szCs w:val="18"/>
                <w:lang w:eastAsia="ru-RU"/>
              </w:rPr>
              <w:t>2019</w:t>
            </w:r>
          </w:p>
        </w:tc>
      </w:tr>
      <w:tr w:rsidR="00DA5D1D" w:rsidRPr="00BA0797" w14:paraId="16346516" w14:textId="77777777">
        <w:trPr>
          <w:cantSplit/>
          <w:tblHeader/>
        </w:trPr>
        <w:tc>
          <w:tcPr>
            <w:tcW w:w="170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7B11530" w14:textId="77777777" w:rsidR="00DA5D1D" w:rsidRPr="005D1554" w:rsidRDefault="00DA5D1D" w:rsidP="00BA0797">
            <w:pPr>
              <w:spacing w:after="0" w:line="240" w:lineRule="auto"/>
              <w:jc w:val="center"/>
              <w:rPr>
                <w:rFonts w:ascii="Myriad Pro" w:eastAsia="Times New Roman" w:hAnsi="Myriad Pro"/>
                <w:b/>
                <w:bCs/>
                <w:iCs/>
                <w:color w:val="FFFFFF"/>
                <w:sz w:val="18"/>
                <w:szCs w:val="18"/>
                <w:lang w:eastAsia="ru-RU"/>
              </w:rPr>
            </w:pPr>
          </w:p>
        </w:tc>
        <w:tc>
          <w:tcPr>
            <w:tcW w:w="92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868684" w14:textId="77777777" w:rsidR="00DA5D1D" w:rsidRPr="005D1554" w:rsidRDefault="0048184F" w:rsidP="00BA0797">
            <w:pPr>
              <w:spacing w:after="0" w:line="240" w:lineRule="auto"/>
              <w:jc w:val="center"/>
              <w:rPr>
                <w:rFonts w:ascii="Myriad Pro" w:eastAsia="Times New Roman" w:hAnsi="Myriad Pro"/>
                <w:b/>
                <w:bCs/>
                <w:iCs/>
                <w:color w:val="FFFFFF"/>
                <w:sz w:val="18"/>
                <w:szCs w:val="18"/>
                <w:lang w:eastAsia="ru-RU"/>
              </w:rPr>
            </w:pPr>
            <w:r w:rsidRPr="005D1554">
              <w:rPr>
                <w:rFonts w:ascii="Myriad Pro" w:eastAsia="Times New Roman" w:hAnsi="Myriad Pro"/>
                <w:b/>
                <w:bCs/>
                <w:iCs/>
                <w:color w:val="FFFFFF"/>
                <w:sz w:val="18"/>
                <w:szCs w:val="18"/>
                <w:lang w:eastAsia="ru-RU"/>
              </w:rPr>
              <w:t xml:space="preserve">Предложено </w:t>
            </w:r>
            <w:r w:rsidR="00DA5D1D" w:rsidRPr="005D1554">
              <w:rPr>
                <w:rFonts w:ascii="Myriad Pro" w:eastAsia="Times New Roman" w:hAnsi="Myriad Pro"/>
                <w:b/>
                <w:bCs/>
                <w:iCs/>
                <w:color w:val="FFFFFF"/>
                <w:sz w:val="18"/>
                <w:szCs w:val="18"/>
                <w:lang w:eastAsia="ru-RU"/>
              </w:rPr>
              <w:t>филиал</w:t>
            </w:r>
            <w:r w:rsidR="00F43D55" w:rsidRPr="005D1554">
              <w:rPr>
                <w:rFonts w:ascii="Myriad Pro" w:eastAsia="Times New Roman" w:hAnsi="Myriad Pro"/>
                <w:b/>
                <w:bCs/>
                <w:iCs/>
                <w:color w:val="FFFFFF"/>
                <w:sz w:val="18"/>
                <w:szCs w:val="18"/>
                <w:lang w:eastAsia="ru-RU"/>
              </w:rPr>
              <w:t>ом</w:t>
            </w:r>
            <w:r w:rsidR="00DA5D1D" w:rsidRPr="005D1554">
              <w:rPr>
                <w:rFonts w:ascii="Myriad Pro" w:eastAsia="Times New Roman" w:hAnsi="Myriad Pro"/>
                <w:b/>
                <w:bCs/>
                <w:iCs/>
                <w:color w:val="FFFFFF"/>
                <w:sz w:val="18"/>
                <w:szCs w:val="18"/>
                <w:lang w:eastAsia="ru-RU"/>
              </w:rPr>
              <w:t xml:space="preserve"> ПАО </w:t>
            </w:r>
            <w:r w:rsidR="00586D28" w:rsidRPr="005D1554">
              <w:rPr>
                <w:rFonts w:ascii="Myriad Pro" w:eastAsia="Times New Roman" w:hAnsi="Myriad Pro"/>
                <w:b/>
                <w:bCs/>
                <w:iCs/>
                <w:color w:val="FFFFFF"/>
                <w:sz w:val="18"/>
                <w:szCs w:val="18"/>
                <w:lang w:eastAsia="ru-RU"/>
              </w:rPr>
              <w:t>«</w:t>
            </w:r>
            <w:r w:rsidR="00DA5D1D" w:rsidRPr="005D1554">
              <w:rPr>
                <w:rFonts w:ascii="Myriad Pro" w:eastAsia="Times New Roman" w:hAnsi="Myriad Pro"/>
                <w:b/>
                <w:bCs/>
                <w:iCs/>
                <w:color w:val="FFFFFF"/>
                <w:sz w:val="18"/>
                <w:szCs w:val="18"/>
                <w:lang w:eastAsia="ru-RU"/>
              </w:rPr>
              <w:t>МРСК Северо-Запада</w:t>
            </w:r>
            <w:r w:rsidR="00586D28" w:rsidRPr="005D1554">
              <w:rPr>
                <w:rFonts w:ascii="Myriad Pro" w:eastAsia="Times New Roman" w:hAnsi="Myriad Pro"/>
                <w:b/>
                <w:bCs/>
                <w:iCs/>
                <w:color w:val="FFFFFF"/>
                <w:sz w:val="18"/>
                <w:szCs w:val="18"/>
                <w:lang w:eastAsia="ru-RU"/>
              </w:rPr>
              <w:t>»</w:t>
            </w:r>
            <w:r w:rsidR="00DA5D1D" w:rsidRPr="005D1554">
              <w:rPr>
                <w:rFonts w:ascii="Myriad Pro" w:eastAsia="Times New Roman" w:hAnsi="Myriad Pro"/>
                <w:b/>
                <w:bCs/>
                <w:iCs/>
                <w:color w:val="FFFFFF"/>
                <w:sz w:val="18"/>
                <w:szCs w:val="18"/>
                <w:lang w:eastAsia="ru-RU"/>
              </w:rPr>
              <w:t xml:space="preserve"> - </w:t>
            </w:r>
            <w:r w:rsidR="00586D28" w:rsidRPr="005D1554">
              <w:rPr>
                <w:rFonts w:ascii="Myriad Pro" w:eastAsia="Times New Roman" w:hAnsi="Myriad Pro"/>
                <w:b/>
                <w:bCs/>
                <w:iCs/>
                <w:color w:val="FFFFFF"/>
                <w:sz w:val="18"/>
                <w:szCs w:val="18"/>
                <w:lang w:eastAsia="ru-RU"/>
              </w:rPr>
              <w:t>«</w:t>
            </w:r>
            <w:r w:rsidR="00DA5D1D" w:rsidRPr="005D1554">
              <w:rPr>
                <w:rFonts w:ascii="Myriad Pro" w:eastAsia="Times New Roman" w:hAnsi="Myriad Pro"/>
                <w:b/>
                <w:bCs/>
                <w:iCs/>
                <w:color w:val="FFFFFF"/>
                <w:sz w:val="18"/>
                <w:szCs w:val="18"/>
                <w:lang w:eastAsia="ru-RU"/>
              </w:rPr>
              <w:t>Псковэнерго</w:t>
            </w:r>
            <w:r w:rsidR="00586D28" w:rsidRPr="005D1554">
              <w:rPr>
                <w:rFonts w:ascii="Myriad Pro" w:eastAsia="Times New Roman" w:hAnsi="Myriad Pro"/>
                <w:b/>
                <w:bCs/>
                <w:iCs/>
                <w:color w:val="FFFFFF"/>
                <w:sz w:val="18"/>
                <w:szCs w:val="18"/>
                <w:lang w:eastAsia="ru-RU"/>
              </w:rPr>
              <w:t>»</w:t>
            </w:r>
          </w:p>
        </w:tc>
        <w:tc>
          <w:tcPr>
            <w:tcW w:w="7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6E349A3" w14:textId="77777777" w:rsidR="00DA5D1D" w:rsidRPr="005D1554" w:rsidRDefault="00DA5D1D" w:rsidP="00BA0797">
            <w:pPr>
              <w:spacing w:after="0" w:line="240" w:lineRule="auto"/>
              <w:jc w:val="center"/>
              <w:rPr>
                <w:rFonts w:ascii="Myriad Pro" w:eastAsia="Times New Roman" w:hAnsi="Myriad Pro"/>
                <w:b/>
                <w:bCs/>
                <w:iCs/>
                <w:color w:val="FFFFFF"/>
                <w:sz w:val="18"/>
                <w:szCs w:val="18"/>
                <w:lang w:eastAsia="ru-RU"/>
              </w:rPr>
            </w:pPr>
            <w:r w:rsidRPr="005D1554">
              <w:rPr>
                <w:rFonts w:ascii="Myriad Pro" w:eastAsia="Times New Roman" w:hAnsi="Myriad Pro"/>
                <w:b/>
                <w:bCs/>
                <w:iCs/>
                <w:color w:val="FFFFFF"/>
                <w:sz w:val="18"/>
                <w:szCs w:val="18"/>
                <w:lang w:eastAsia="ru-RU"/>
              </w:rPr>
              <w:t>ТБР</w:t>
            </w:r>
          </w:p>
        </w:tc>
        <w:tc>
          <w:tcPr>
            <w:tcW w:w="8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88CDF0C" w14:textId="77777777" w:rsidR="00DA5D1D" w:rsidRPr="005D1554" w:rsidRDefault="00DA5D1D" w:rsidP="00BA0797">
            <w:pPr>
              <w:spacing w:after="0" w:line="240" w:lineRule="auto"/>
              <w:jc w:val="center"/>
              <w:rPr>
                <w:rFonts w:ascii="Myriad Pro" w:eastAsia="Times New Roman" w:hAnsi="Myriad Pro"/>
                <w:b/>
                <w:bCs/>
                <w:iCs/>
                <w:color w:val="FFFFFF"/>
                <w:sz w:val="18"/>
                <w:szCs w:val="18"/>
                <w:lang w:eastAsia="ru-RU"/>
              </w:rPr>
            </w:pPr>
            <w:r w:rsidRPr="005D1554">
              <w:rPr>
                <w:rFonts w:ascii="Myriad Pro" w:eastAsia="Times New Roman" w:hAnsi="Myriad Pro"/>
                <w:b/>
                <w:bCs/>
                <w:iCs/>
                <w:color w:val="FFFFFF"/>
                <w:sz w:val="18"/>
                <w:szCs w:val="18"/>
                <w:lang w:eastAsia="ru-RU"/>
              </w:rPr>
              <w:t>Исполнитель</w:t>
            </w:r>
          </w:p>
        </w:tc>
        <w:tc>
          <w:tcPr>
            <w:tcW w:w="75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55B602" w14:textId="77777777" w:rsidR="00DA5D1D" w:rsidRPr="005D1554" w:rsidRDefault="005D1554" w:rsidP="00BA0797">
            <w:pPr>
              <w:spacing w:after="0" w:line="240" w:lineRule="auto"/>
              <w:jc w:val="center"/>
              <w:rPr>
                <w:rFonts w:ascii="Myriad Pro" w:eastAsia="Times New Roman" w:hAnsi="Myriad Pro"/>
                <w:b/>
                <w:bCs/>
                <w:iCs/>
                <w:color w:val="FFFFFF"/>
                <w:sz w:val="18"/>
                <w:szCs w:val="18"/>
                <w:lang w:eastAsia="ru-RU"/>
              </w:rPr>
            </w:pPr>
            <w:r>
              <w:rPr>
                <w:rFonts w:ascii="Myriad Pro" w:eastAsia="Times New Roman" w:hAnsi="Myriad Pro"/>
                <w:b/>
                <w:bCs/>
                <w:iCs/>
                <w:color w:val="FFFFFF"/>
                <w:sz w:val="18"/>
                <w:szCs w:val="18"/>
                <w:lang w:eastAsia="ru-RU"/>
              </w:rPr>
              <w:t>Ф</w:t>
            </w:r>
            <w:r w:rsidR="00DA5D1D" w:rsidRPr="005D1554">
              <w:rPr>
                <w:rFonts w:ascii="Myriad Pro" w:eastAsia="Times New Roman" w:hAnsi="Myriad Pro"/>
                <w:b/>
                <w:bCs/>
                <w:iCs/>
                <w:color w:val="FFFFFF"/>
                <w:sz w:val="18"/>
                <w:szCs w:val="18"/>
                <w:lang w:eastAsia="ru-RU"/>
              </w:rPr>
              <w:t>акт</w:t>
            </w:r>
          </w:p>
        </w:tc>
      </w:tr>
      <w:tr w:rsidR="00DA5D1D" w:rsidRPr="00BA0797" w14:paraId="6B925029" w14:textId="77777777">
        <w:trPr>
          <w:cantSplit/>
        </w:trPr>
        <w:tc>
          <w:tcPr>
            <w:tcW w:w="1702" w:type="pct"/>
            <w:tcBorders>
              <w:top w:val="single" w:sz="4" w:space="0" w:color="FFFFFF"/>
            </w:tcBorders>
            <w:shd w:val="clear" w:color="auto" w:fill="auto"/>
            <w:vAlign w:val="center"/>
          </w:tcPr>
          <w:p w14:paraId="7316C84B"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Договорная мощность, МВт</w:t>
            </w:r>
          </w:p>
        </w:tc>
        <w:tc>
          <w:tcPr>
            <w:tcW w:w="925" w:type="pct"/>
            <w:tcBorders>
              <w:top w:val="single" w:sz="4" w:space="0" w:color="FFFFFF"/>
            </w:tcBorders>
            <w:shd w:val="clear" w:color="auto" w:fill="auto"/>
            <w:noWrap/>
            <w:vAlign w:val="center"/>
          </w:tcPr>
          <w:p w14:paraId="4C0ED424"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339,754</w:t>
            </w:r>
          </w:p>
        </w:tc>
        <w:tc>
          <w:tcPr>
            <w:tcW w:w="771" w:type="pct"/>
            <w:tcBorders>
              <w:top w:val="single" w:sz="4" w:space="0" w:color="FFFFFF"/>
            </w:tcBorders>
            <w:shd w:val="clear" w:color="auto" w:fill="auto"/>
            <w:noWrap/>
            <w:vAlign w:val="center"/>
          </w:tcPr>
          <w:p w14:paraId="6FED3C52"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339,754</w:t>
            </w:r>
          </w:p>
        </w:tc>
        <w:tc>
          <w:tcPr>
            <w:tcW w:w="849" w:type="pct"/>
            <w:tcBorders>
              <w:top w:val="single" w:sz="4" w:space="0" w:color="FFFFFF"/>
            </w:tcBorders>
            <w:shd w:val="clear" w:color="auto" w:fill="auto"/>
            <w:noWrap/>
            <w:vAlign w:val="center"/>
          </w:tcPr>
          <w:p w14:paraId="7B300E6C"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339,754</w:t>
            </w:r>
          </w:p>
        </w:tc>
        <w:tc>
          <w:tcPr>
            <w:tcW w:w="753" w:type="pct"/>
            <w:tcBorders>
              <w:top w:val="single" w:sz="4" w:space="0" w:color="FFFFFF"/>
            </w:tcBorders>
            <w:shd w:val="clear" w:color="auto" w:fill="auto"/>
            <w:noWrap/>
            <w:vAlign w:val="center"/>
          </w:tcPr>
          <w:p w14:paraId="7DA63027" w14:textId="77777777" w:rsidR="00DA5D1D" w:rsidRPr="00BA0797" w:rsidRDefault="00561E60"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339,754</w:t>
            </w:r>
          </w:p>
        </w:tc>
      </w:tr>
      <w:tr w:rsidR="00DA5D1D" w:rsidRPr="00BA0797" w14:paraId="014647A6" w14:textId="77777777">
        <w:trPr>
          <w:cantSplit/>
        </w:trPr>
        <w:tc>
          <w:tcPr>
            <w:tcW w:w="1702" w:type="pct"/>
            <w:shd w:val="clear" w:color="auto" w:fill="auto"/>
            <w:vAlign w:val="center"/>
          </w:tcPr>
          <w:p w14:paraId="671A28CE"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Тариф на содержание сетей, руб./</w:t>
            </w:r>
            <w:proofErr w:type="spellStart"/>
            <w:r w:rsidRPr="00BA0797">
              <w:rPr>
                <w:rFonts w:ascii="Myriad Pro" w:eastAsia="Times New Roman" w:hAnsi="Myriad Pro"/>
                <w:sz w:val="18"/>
                <w:szCs w:val="18"/>
                <w:lang w:eastAsia="ru-RU"/>
              </w:rPr>
              <w:t>МВт.мес</w:t>
            </w:r>
            <w:proofErr w:type="spellEnd"/>
            <w:r w:rsidRPr="00BA0797">
              <w:rPr>
                <w:rFonts w:ascii="Myriad Pro" w:eastAsia="Times New Roman" w:hAnsi="Myriad Pro"/>
                <w:sz w:val="18"/>
                <w:szCs w:val="18"/>
                <w:lang w:eastAsia="ru-RU"/>
              </w:rPr>
              <w:t>.</w:t>
            </w:r>
          </w:p>
        </w:tc>
        <w:tc>
          <w:tcPr>
            <w:tcW w:w="925" w:type="pct"/>
            <w:shd w:val="clear" w:color="auto" w:fill="auto"/>
            <w:noWrap/>
            <w:vAlign w:val="center"/>
          </w:tcPr>
          <w:p w14:paraId="719C6709"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834137" w:rsidRPr="00BA0797">
              <w:rPr>
                <w:rFonts w:ascii="Myriad Pro" w:eastAsia="Times New Roman" w:hAnsi="Myriad Pro"/>
                <w:sz w:val="18"/>
                <w:szCs w:val="18"/>
                <w:lang w:eastAsia="ru-RU"/>
              </w:rPr>
              <w:t>5 7</w:t>
            </w:r>
            <w:r w:rsidRPr="00BA0797">
              <w:rPr>
                <w:rFonts w:ascii="Myriad Pro" w:eastAsia="Times New Roman" w:hAnsi="Myriad Pro"/>
                <w:sz w:val="18"/>
                <w:szCs w:val="18"/>
                <w:lang w:eastAsia="ru-RU"/>
              </w:rPr>
              <w:t>36,45</w:t>
            </w:r>
          </w:p>
        </w:tc>
        <w:tc>
          <w:tcPr>
            <w:tcW w:w="771" w:type="pct"/>
            <w:shd w:val="clear" w:color="auto" w:fill="auto"/>
            <w:noWrap/>
            <w:vAlign w:val="center"/>
          </w:tcPr>
          <w:p w14:paraId="1829BC4F"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834137" w:rsidRPr="00BA0797">
              <w:rPr>
                <w:rFonts w:ascii="Myriad Pro" w:eastAsia="Times New Roman" w:hAnsi="Myriad Pro"/>
                <w:sz w:val="18"/>
                <w:szCs w:val="18"/>
                <w:lang w:eastAsia="ru-RU"/>
              </w:rPr>
              <w:t>5 7</w:t>
            </w:r>
            <w:r w:rsidRPr="00BA0797">
              <w:rPr>
                <w:rFonts w:ascii="Myriad Pro" w:eastAsia="Times New Roman" w:hAnsi="Myriad Pro"/>
                <w:sz w:val="18"/>
                <w:szCs w:val="18"/>
                <w:lang w:eastAsia="ru-RU"/>
              </w:rPr>
              <w:t>36,45</w:t>
            </w:r>
          </w:p>
        </w:tc>
        <w:tc>
          <w:tcPr>
            <w:tcW w:w="849" w:type="pct"/>
            <w:shd w:val="clear" w:color="auto" w:fill="auto"/>
            <w:noWrap/>
            <w:vAlign w:val="center"/>
          </w:tcPr>
          <w:p w14:paraId="1429D5E1"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834137" w:rsidRPr="00BA0797">
              <w:rPr>
                <w:rFonts w:ascii="Myriad Pro" w:eastAsia="Times New Roman" w:hAnsi="Myriad Pro"/>
                <w:sz w:val="18"/>
                <w:szCs w:val="18"/>
                <w:lang w:eastAsia="ru-RU"/>
              </w:rPr>
              <w:t>7 8</w:t>
            </w:r>
            <w:r w:rsidRPr="00BA0797">
              <w:rPr>
                <w:rFonts w:ascii="Myriad Pro" w:eastAsia="Times New Roman" w:hAnsi="Myriad Pro"/>
                <w:sz w:val="18"/>
                <w:szCs w:val="18"/>
                <w:lang w:eastAsia="ru-RU"/>
              </w:rPr>
              <w:t>45,58</w:t>
            </w:r>
          </w:p>
        </w:tc>
        <w:tc>
          <w:tcPr>
            <w:tcW w:w="753" w:type="pct"/>
            <w:shd w:val="clear" w:color="auto" w:fill="auto"/>
            <w:noWrap/>
            <w:vAlign w:val="center"/>
          </w:tcPr>
          <w:p w14:paraId="23FECE8A"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17</w:t>
            </w:r>
            <w:r w:rsidR="00834137" w:rsidRPr="00BA0797">
              <w:rPr>
                <w:rFonts w:ascii="Myriad Pro" w:eastAsia="Times New Roman" w:hAnsi="Myriad Pro"/>
                <w:sz w:val="18"/>
                <w:szCs w:val="18"/>
                <w:lang w:eastAsia="ru-RU"/>
              </w:rPr>
              <w:t>7 8</w:t>
            </w:r>
            <w:r w:rsidRPr="00BA0797">
              <w:rPr>
                <w:rFonts w:ascii="Myriad Pro" w:eastAsia="Times New Roman" w:hAnsi="Myriad Pro"/>
                <w:sz w:val="18"/>
                <w:szCs w:val="18"/>
                <w:lang w:eastAsia="ru-RU"/>
              </w:rPr>
              <w:t>45,58</w:t>
            </w:r>
          </w:p>
        </w:tc>
      </w:tr>
      <w:tr w:rsidR="00DA5D1D" w:rsidRPr="00BA0797" w14:paraId="01A9DF05" w14:textId="77777777">
        <w:trPr>
          <w:cantSplit/>
        </w:trPr>
        <w:tc>
          <w:tcPr>
            <w:tcW w:w="1702" w:type="pct"/>
            <w:shd w:val="clear" w:color="auto" w:fill="auto"/>
            <w:vAlign w:val="center"/>
          </w:tcPr>
          <w:p w14:paraId="003751AC" w14:textId="77777777" w:rsidR="00DA5D1D" w:rsidRPr="00BA0797" w:rsidRDefault="00DA5D1D" w:rsidP="00BA0797">
            <w:pPr>
              <w:spacing w:after="0" w:line="240" w:lineRule="auto"/>
              <w:ind w:left="284"/>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 полугодие</w:t>
            </w:r>
          </w:p>
        </w:tc>
        <w:tc>
          <w:tcPr>
            <w:tcW w:w="925" w:type="pct"/>
            <w:shd w:val="clear" w:color="auto" w:fill="auto"/>
            <w:noWrap/>
            <w:vAlign w:val="center"/>
          </w:tcPr>
          <w:p w14:paraId="6544E6F6"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17</w:t>
            </w:r>
            <w:r w:rsidR="009C7B3E" w:rsidRPr="00BA0797">
              <w:rPr>
                <w:rFonts w:ascii="Myriad Pro" w:eastAsia="Times New Roman" w:hAnsi="Myriad Pro"/>
                <w:i/>
                <w:iCs/>
                <w:sz w:val="18"/>
                <w:szCs w:val="18"/>
                <w:lang w:eastAsia="ru-RU"/>
              </w:rPr>
              <w:t>3 1</w:t>
            </w:r>
            <w:r w:rsidRPr="00BA0797">
              <w:rPr>
                <w:rFonts w:ascii="Myriad Pro" w:eastAsia="Times New Roman" w:hAnsi="Myriad Pro"/>
                <w:i/>
                <w:iCs/>
                <w:sz w:val="18"/>
                <w:szCs w:val="18"/>
                <w:lang w:eastAsia="ru-RU"/>
              </w:rPr>
              <w:t>64,15</w:t>
            </w:r>
          </w:p>
        </w:tc>
        <w:tc>
          <w:tcPr>
            <w:tcW w:w="771" w:type="pct"/>
            <w:shd w:val="clear" w:color="auto" w:fill="auto"/>
            <w:noWrap/>
            <w:vAlign w:val="center"/>
          </w:tcPr>
          <w:p w14:paraId="1F5D488A"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17</w:t>
            </w:r>
            <w:r w:rsidR="009C7B3E" w:rsidRPr="00BA0797">
              <w:rPr>
                <w:rFonts w:ascii="Myriad Pro" w:eastAsia="Times New Roman" w:hAnsi="Myriad Pro"/>
                <w:i/>
                <w:iCs/>
                <w:sz w:val="18"/>
                <w:szCs w:val="18"/>
                <w:lang w:eastAsia="ru-RU"/>
              </w:rPr>
              <w:t>3 1</w:t>
            </w:r>
            <w:r w:rsidRPr="00BA0797">
              <w:rPr>
                <w:rFonts w:ascii="Myriad Pro" w:eastAsia="Times New Roman" w:hAnsi="Myriad Pro"/>
                <w:i/>
                <w:iCs/>
                <w:sz w:val="18"/>
                <w:szCs w:val="18"/>
                <w:lang w:eastAsia="ru-RU"/>
              </w:rPr>
              <w:t>64,15</w:t>
            </w:r>
          </w:p>
        </w:tc>
        <w:tc>
          <w:tcPr>
            <w:tcW w:w="849" w:type="pct"/>
            <w:shd w:val="clear" w:color="auto" w:fill="auto"/>
            <w:noWrap/>
            <w:vAlign w:val="center"/>
          </w:tcPr>
          <w:p w14:paraId="58B4AA0D"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17</w:t>
            </w:r>
            <w:r w:rsidR="009C7B3E" w:rsidRPr="00BA0797">
              <w:rPr>
                <w:rFonts w:ascii="Myriad Pro" w:eastAsia="Times New Roman" w:hAnsi="Myriad Pro"/>
                <w:i/>
                <w:iCs/>
                <w:sz w:val="18"/>
                <w:szCs w:val="18"/>
                <w:lang w:eastAsia="ru-RU"/>
              </w:rPr>
              <w:t>3 1</w:t>
            </w:r>
            <w:r w:rsidRPr="00BA0797">
              <w:rPr>
                <w:rFonts w:ascii="Myriad Pro" w:eastAsia="Times New Roman" w:hAnsi="Myriad Pro"/>
                <w:i/>
                <w:iCs/>
                <w:sz w:val="18"/>
                <w:szCs w:val="18"/>
                <w:lang w:eastAsia="ru-RU"/>
              </w:rPr>
              <w:t>64,15</w:t>
            </w:r>
          </w:p>
        </w:tc>
        <w:tc>
          <w:tcPr>
            <w:tcW w:w="753" w:type="pct"/>
            <w:shd w:val="clear" w:color="auto" w:fill="auto"/>
            <w:noWrap/>
            <w:vAlign w:val="center"/>
          </w:tcPr>
          <w:p w14:paraId="25EC9F59"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17</w:t>
            </w:r>
            <w:r w:rsidR="009C7B3E" w:rsidRPr="00BA0797">
              <w:rPr>
                <w:rFonts w:ascii="Myriad Pro" w:eastAsia="Times New Roman" w:hAnsi="Myriad Pro"/>
                <w:i/>
                <w:iCs/>
                <w:sz w:val="18"/>
                <w:szCs w:val="18"/>
                <w:lang w:eastAsia="ru-RU"/>
              </w:rPr>
              <w:t>3 1</w:t>
            </w:r>
            <w:r w:rsidRPr="00BA0797">
              <w:rPr>
                <w:rFonts w:ascii="Myriad Pro" w:eastAsia="Times New Roman" w:hAnsi="Myriad Pro"/>
                <w:i/>
                <w:iCs/>
                <w:sz w:val="18"/>
                <w:szCs w:val="18"/>
                <w:lang w:eastAsia="ru-RU"/>
              </w:rPr>
              <w:t>64,15</w:t>
            </w:r>
          </w:p>
        </w:tc>
      </w:tr>
      <w:tr w:rsidR="00DA5D1D" w:rsidRPr="00BA0797" w14:paraId="77F5DD38" w14:textId="77777777">
        <w:trPr>
          <w:cantSplit/>
        </w:trPr>
        <w:tc>
          <w:tcPr>
            <w:tcW w:w="1702" w:type="pct"/>
            <w:shd w:val="clear" w:color="auto" w:fill="auto"/>
            <w:vAlign w:val="center"/>
          </w:tcPr>
          <w:p w14:paraId="6CDD7371" w14:textId="77777777" w:rsidR="00DA5D1D" w:rsidRPr="00BA0797" w:rsidRDefault="00DA5D1D" w:rsidP="00BA0797">
            <w:pPr>
              <w:spacing w:after="0" w:line="240" w:lineRule="auto"/>
              <w:ind w:left="284"/>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2 полугодие</w:t>
            </w:r>
          </w:p>
        </w:tc>
        <w:tc>
          <w:tcPr>
            <w:tcW w:w="925" w:type="pct"/>
            <w:shd w:val="clear" w:color="auto" w:fill="auto"/>
            <w:noWrap/>
            <w:vAlign w:val="center"/>
          </w:tcPr>
          <w:p w14:paraId="06A2B1D6"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17</w:t>
            </w:r>
            <w:r w:rsidR="00834137" w:rsidRPr="00BA0797">
              <w:rPr>
                <w:rFonts w:ascii="Myriad Pro" w:eastAsia="Times New Roman" w:hAnsi="Myriad Pro"/>
                <w:i/>
                <w:iCs/>
                <w:sz w:val="18"/>
                <w:szCs w:val="18"/>
                <w:lang w:eastAsia="ru-RU"/>
              </w:rPr>
              <w:t>8 4</w:t>
            </w:r>
            <w:r w:rsidRPr="00BA0797">
              <w:rPr>
                <w:rFonts w:ascii="Myriad Pro" w:eastAsia="Times New Roman" w:hAnsi="Myriad Pro"/>
                <w:i/>
                <w:iCs/>
                <w:sz w:val="18"/>
                <w:szCs w:val="18"/>
                <w:lang w:eastAsia="ru-RU"/>
              </w:rPr>
              <w:t>02,53</w:t>
            </w:r>
          </w:p>
        </w:tc>
        <w:tc>
          <w:tcPr>
            <w:tcW w:w="771" w:type="pct"/>
            <w:shd w:val="clear" w:color="auto" w:fill="auto"/>
            <w:noWrap/>
            <w:vAlign w:val="center"/>
          </w:tcPr>
          <w:p w14:paraId="2A8D2075"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17</w:t>
            </w:r>
            <w:r w:rsidR="00834137" w:rsidRPr="00BA0797">
              <w:rPr>
                <w:rFonts w:ascii="Myriad Pro" w:eastAsia="Times New Roman" w:hAnsi="Myriad Pro"/>
                <w:i/>
                <w:iCs/>
                <w:sz w:val="18"/>
                <w:szCs w:val="18"/>
                <w:lang w:eastAsia="ru-RU"/>
              </w:rPr>
              <w:t>8 4</w:t>
            </w:r>
            <w:r w:rsidRPr="00BA0797">
              <w:rPr>
                <w:rFonts w:ascii="Myriad Pro" w:eastAsia="Times New Roman" w:hAnsi="Myriad Pro"/>
                <w:i/>
                <w:iCs/>
                <w:sz w:val="18"/>
                <w:szCs w:val="18"/>
                <w:lang w:eastAsia="ru-RU"/>
              </w:rPr>
              <w:t>02,53</w:t>
            </w:r>
          </w:p>
        </w:tc>
        <w:tc>
          <w:tcPr>
            <w:tcW w:w="849" w:type="pct"/>
            <w:shd w:val="clear" w:color="auto" w:fill="auto"/>
            <w:noWrap/>
            <w:vAlign w:val="center"/>
          </w:tcPr>
          <w:p w14:paraId="0322E773"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18</w:t>
            </w:r>
            <w:r w:rsidR="009C7B3E" w:rsidRPr="00BA0797">
              <w:rPr>
                <w:rFonts w:ascii="Myriad Pro" w:eastAsia="Times New Roman" w:hAnsi="Myriad Pro"/>
                <w:i/>
                <w:iCs/>
                <w:sz w:val="18"/>
                <w:szCs w:val="18"/>
                <w:lang w:eastAsia="ru-RU"/>
              </w:rPr>
              <w:t>2 6</w:t>
            </w:r>
            <w:r w:rsidRPr="00BA0797">
              <w:rPr>
                <w:rFonts w:ascii="Myriad Pro" w:eastAsia="Times New Roman" w:hAnsi="Myriad Pro"/>
                <w:i/>
                <w:iCs/>
                <w:sz w:val="18"/>
                <w:szCs w:val="18"/>
                <w:lang w:eastAsia="ru-RU"/>
              </w:rPr>
              <w:t>97,68</w:t>
            </w:r>
          </w:p>
        </w:tc>
        <w:tc>
          <w:tcPr>
            <w:tcW w:w="753" w:type="pct"/>
            <w:shd w:val="clear" w:color="auto" w:fill="auto"/>
            <w:noWrap/>
            <w:vAlign w:val="center"/>
          </w:tcPr>
          <w:p w14:paraId="6D15CA11"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18</w:t>
            </w:r>
            <w:r w:rsidR="009C7B3E" w:rsidRPr="00BA0797">
              <w:rPr>
                <w:rFonts w:ascii="Myriad Pro" w:eastAsia="Times New Roman" w:hAnsi="Myriad Pro"/>
                <w:i/>
                <w:iCs/>
                <w:sz w:val="18"/>
                <w:szCs w:val="18"/>
                <w:lang w:eastAsia="ru-RU"/>
              </w:rPr>
              <w:t>2 6</w:t>
            </w:r>
            <w:r w:rsidRPr="00BA0797">
              <w:rPr>
                <w:rFonts w:ascii="Myriad Pro" w:eastAsia="Times New Roman" w:hAnsi="Myriad Pro"/>
                <w:i/>
                <w:iCs/>
                <w:sz w:val="18"/>
                <w:szCs w:val="18"/>
                <w:lang w:eastAsia="ru-RU"/>
              </w:rPr>
              <w:t>97,68</w:t>
            </w:r>
          </w:p>
        </w:tc>
      </w:tr>
      <w:tr w:rsidR="00DA5D1D" w:rsidRPr="00BA0797" w14:paraId="610492E6" w14:textId="77777777">
        <w:trPr>
          <w:cantSplit/>
        </w:trPr>
        <w:tc>
          <w:tcPr>
            <w:tcW w:w="1702" w:type="pct"/>
            <w:shd w:val="clear" w:color="auto" w:fill="auto"/>
            <w:vAlign w:val="center"/>
          </w:tcPr>
          <w:p w14:paraId="2E34A59B"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lastRenderedPageBreak/>
              <w:t>Стоимость содержания объектов ЕНЭС, тыс. руб.</w:t>
            </w:r>
          </w:p>
        </w:tc>
        <w:tc>
          <w:tcPr>
            <w:tcW w:w="925" w:type="pct"/>
            <w:shd w:val="clear" w:color="auto" w:fill="auto"/>
            <w:noWrap/>
            <w:vAlign w:val="center"/>
          </w:tcPr>
          <w:p w14:paraId="34C1F351"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71</w:t>
            </w:r>
            <w:r w:rsidR="00834137" w:rsidRPr="00BA0797">
              <w:rPr>
                <w:rFonts w:ascii="Myriad Pro" w:eastAsia="Times New Roman" w:hAnsi="Myriad Pro"/>
                <w:sz w:val="18"/>
                <w:szCs w:val="18"/>
                <w:lang w:eastAsia="ru-RU"/>
              </w:rPr>
              <w:t>6 4</w:t>
            </w:r>
            <w:r w:rsidRPr="00BA0797">
              <w:rPr>
                <w:rFonts w:ascii="Myriad Pro" w:eastAsia="Times New Roman" w:hAnsi="Myriad Pro"/>
                <w:sz w:val="18"/>
                <w:szCs w:val="18"/>
                <w:lang w:eastAsia="ru-RU"/>
              </w:rPr>
              <w:t>86</w:t>
            </w:r>
          </w:p>
        </w:tc>
        <w:tc>
          <w:tcPr>
            <w:tcW w:w="771" w:type="pct"/>
            <w:shd w:val="clear" w:color="auto" w:fill="auto"/>
            <w:noWrap/>
            <w:vAlign w:val="center"/>
          </w:tcPr>
          <w:p w14:paraId="0FA03342"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71</w:t>
            </w:r>
            <w:r w:rsidR="00834137" w:rsidRPr="00BA0797">
              <w:rPr>
                <w:rFonts w:ascii="Myriad Pro" w:eastAsia="Times New Roman" w:hAnsi="Myriad Pro"/>
                <w:sz w:val="18"/>
                <w:szCs w:val="18"/>
                <w:lang w:eastAsia="ru-RU"/>
              </w:rPr>
              <w:t>6 4</w:t>
            </w:r>
            <w:r w:rsidRPr="00BA0797">
              <w:rPr>
                <w:rFonts w:ascii="Myriad Pro" w:eastAsia="Times New Roman" w:hAnsi="Myriad Pro"/>
                <w:sz w:val="18"/>
                <w:szCs w:val="18"/>
                <w:lang w:eastAsia="ru-RU"/>
              </w:rPr>
              <w:t>86</w:t>
            </w:r>
          </w:p>
        </w:tc>
        <w:tc>
          <w:tcPr>
            <w:tcW w:w="849" w:type="pct"/>
            <w:shd w:val="clear" w:color="auto" w:fill="auto"/>
            <w:noWrap/>
            <w:vAlign w:val="center"/>
          </w:tcPr>
          <w:p w14:paraId="0FDB33BC"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72</w:t>
            </w:r>
            <w:r w:rsidR="00834137" w:rsidRPr="00BA0797">
              <w:rPr>
                <w:rFonts w:ascii="Myriad Pro" w:eastAsia="Times New Roman" w:hAnsi="Myriad Pro"/>
                <w:sz w:val="18"/>
                <w:szCs w:val="18"/>
                <w:lang w:eastAsia="ru-RU"/>
              </w:rPr>
              <w:t>5 0</w:t>
            </w:r>
            <w:r w:rsidRPr="00BA0797">
              <w:rPr>
                <w:rFonts w:ascii="Myriad Pro" w:eastAsia="Times New Roman" w:hAnsi="Myriad Pro"/>
                <w:sz w:val="18"/>
                <w:szCs w:val="18"/>
                <w:lang w:eastAsia="ru-RU"/>
              </w:rPr>
              <w:t>85</w:t>
            </w:r>
          </w:p>
        </w:tc>
        <w:tc>
          <w:tcPr>
            <w:tcW w:w="753" w:type="pct"/>
            <w:shd w:val="clear" w:color="auto" w:fill="auto"/>
            <w:noWrap/>
            <w:vAlign w:val="center"/>
          </w:tcPr>
          <w:p w14:paraId="675C7515"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72</w:t>
            </w:r>
            <w:r w:rsidR="00834137" w:rsidRPr="00BA0797">
              <w:rPr>
                <w:rFonts w:ascii="Myriad Pro" w:eastAsia="Times New Roman" w:hAnsi="Myriad Pro"/>
                <w:sz w:val="18"/>
                <w:szCs w:val="18"/>
                <w:lang w:eastAsia="ru-RU"/>
              </w:rPr>
              <w:t>5 0</w:t>
            </w:r>
            <w:r w:rsidRPr="00BA0797">
              <w:rPr>
                <w:rFonts w:ascii="Myriad Pro" w:eastAsia="Times New Roman" w:hAnsi="Myriad Pro"/>
                <w:sz w:val="18"/>
                <w:szCs w:val="18"/>
                <w:lang w:eastAsia="ru-RU"/>
              </w:rPr>
              <w:t>85</w:t>
            </w:r>
          </w:p>
        </w:tc>
      </w:tr>
      <w:tr w:rsidR="00DA5D1D" w:rsidRPr="00BA0797" w14:paraId="4E7D6D9D" w14:textId="77777777">
        <w:trPr>
          <w:cantSplit/>
        </w:trPr>
        <w:tc>
          <w:tcPr>
            <w:tcW w:w="1702" w:type="pct"/>
            <w:shd w:val="clear" w:color="auto" w:fill="auto"/>
            <w:vAlign w:val="center"/>
          </w:tcPr>
          <w:p w14:paraId="07846D75"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Фактический объем отпуска э/э из ЕНЭС, </w:t>
            </w:r>
            <w:proofErr w:type="spellStart"/>
            <w:r w:rsidRPr="00BA0797">
              <w:rPr>
                <w:rFonts w:ascii="Myriad Pro" w:eastAsia="Times New Roman" w:hAnsi="Myriad Pro"/>
                <w:sz w:val="18"/>
                <w:szCs w:val="18"/>
                <w:lang w:eastAsia="ru-RU"/>
              </w:rPr>
              <w:t>МВтч</w:t>
            </w:r>
            <w:proofErr w:type="spellEnd"/>
          </w:p>
        </w:tc>
        <w:tc>
          <w:tcPr>
            <w:tcW w:w="925" w:type="pct"/>
            <w:shd w:val="clear" w:color="auto" w:fill="auto"/>
            <w:noWrap/>
            <w:vAlign w:val="center"/>
          </w:tcPr>
          <w:p w14:paraId="7E67C431"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1 6</w:t>
            </w:r>
            <w:r w:rsidR="00DA5D1D"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8 7</w:t>
            </w:r>
            <w:r w:rsidR="00DA5D1D" w:rsidRPr="00BA0797">
              <w:rPr>
                <w:rFonts w:ascii="Myriad Pro" w:eastAsia="Times New Roman" w:hAnsi="Myriad Pro"/>
                <w:sz w:val="18"/>
                <w:szCs w:val="18"/>
                <w:lang w:eastAsia="ru-RU"/>
              </w:rPr>
              <w:t>86</w:t>
            </w:r>
          </w:p>
        </w:tc>
        <w:tc>
          <w:tcPr>
            <w:tcW w:w="771" w:type="pct"/>
            <w:shd w:val="clear" w:color="auto" w:fill="auto"/>
            <w:noWrap/>
            <w:vAlign w:val="center"/>
          </w:tcPr>
          <w:p w14:paraId="6DDE8FD2"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w:t>
            </w:r>
          </w:p>
        </w:tc>
        <w:tc>
          <w:tcPr>
            <w:tcW w:w="849" w:type="pct"/>
            <w:shd w:val="clear" w:color="auto" w:fill="auto"/>
            <w:noWrap/>
            <w:vAlign w:val="center"/>
          </w:tcPr>
          <w:p w14:paraId="0E406D98"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1 7</w:t>
            </w:r>
            <w:r w:rsidR="00DA5D1D"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7 7</w:t>
            </w:r>
            <w:r w:rsidR="00DA5D1D" w:rsidRPr="00BA0797">
              <w:rPr>
                <w:rFonts w:ascii="Myriad Pro" w:eastAsia="Times New Roman" w:hAnsi="Myriad Pro"/>
                <w:sz w:val="18"/>
                <w:szCs w:val="18"/>
                <w:lang w:eastAsia="ru-RU"/>
              </w:rPr>
              <w:t>08</w:t>
            </w:r>
          </w:p>
        </w:tc>
        <w:tc>
          <w:tcPr>
            <w:tcW w:w="753" w:type="pct"/>
            <w:shd w:val="clear" w:color="auto" w:fill="auto"/>
            <w:noWrap/>
            <w:vAlign w:val="center"/>
          </w:tcPr>
          <w:p w14:paraId="58B90EE6"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1 7</w:t>
            </w:r>
            <w:r w:rsidR="00DA5D1D" w:rsidRPr="00BA0797">
              <w:rPr>
                <w:rFonts w:ascii="Myriad Pro" w:eastAsia="Times New Roman" w:hAnsi="Myriad Pro"/>
                <w:sz w:val="18"/>
                <w:szCs w:val="18"/>
                <w:lang w:eastAsia="ru-RU"/>
              </w:rPr>
              <w:t>5</w:t>
            </w:r>
            <w:r w:rsidR="00834137" w:rsidRPr="00BA0797">
              <w:rPr>
                <w:rFonts w:ascii="Myriad Pro" w:eastAsia="Times New Roman" w:hAnsi="Myriad Pro"/>
                <w:sz w:val="18"/>
                <w:szCs w:val="18"/>
                <w:lang w:eastAsia="ru-RU"/>
              </w:rPr>
              <w:t>8 2</w:t>
            </w:r>
            <w:r w:rsidR="00DA5D1D" w:rsidRPr="00BA0797">
              <w:rPr>
                <w:rFonts w:ascii="Myriad Pro" w:eastAsia="Times New Roman" w:hAnsi="Myriad Pro"/>
                <w:sz w:val="18"/>
                <w:szCs w:val="18"/>
                <w:lang w:eastAsia="ru-RU"/>
              </w:rPr>
              <w:t>96</w:t>
            </w:r>
          </w:p>
        </w:tc>
      </w:tr>
      <w:tr w:rsidR="00DA5D1D" w:rsidRPr="00BA0797" w14:paraId="55477DEE" w14:textId="77777777">
        <w:trPr>
          <w:cantSplit/>
        </w:trPr>
        <w:tc>
          <w:tcPr>
            <w:tcW w:w="1702" w:type="pct"/>
            <w:shd w:val="clear" w:color="auto" w:fill="auto"/>
            <w:vAlign w:val="center"/>
          </w:tcPr>
          <w:p w14:paraId="3CE2F4A1"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Объем потерь э/э в ЕНЭС, </w:t>
            </w:r>
            <w:proofErr w:type="spellStart"/>
            <w:r w:rsidRPr="00BA0797">
              <w:rPr>
                <w:rFonts w:ascii="Myriad Pro" w:eastAsia="Times New Roman" w:hAnsi="Myriad Pro"/>
                <w:sz w:val="18"/>
                <w:szCs w:val="18"/>
                <w:lang w:eastAsia="ru-RU"/>
              </w:rPr>
              <w:t>МВтч</w:t>
            </w:r>
            <w:proofErr w:type="spellEnd"/>
          </w:p>
        </w:tc>
        <w:tc>
          <w:tcPr>
            <w:tcW w:w="925" w:type="pct"/>
            <w:shd w:val="clear" w:color="auto" w:fill="auto"/>
            <w:noWrap/>
            <w:vAlign w:val="center"/>
          </w:tcPr>
          <w:p w14:paraId="69CFA119"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4 0</w:t>
            </w:r>
            <w:r w:rsidRPr="00BA0797">
              <w:rPr>
                <w:rFonts w:ascii="Myriad Pro" w:eastAsia="Times New Roman" w:hAnsi="Myriad Pro"/>
                <w:sz w:val="18"/>
                <w:szCs w:val="18"/>
                <w:lang w:eastAsia="ru-RU"/>
              </w:rPr>
              <w:t>81</w:t>
            </w:r>
          </w:p>
        </w:tc>
        <w:tc>
          <w:tcPr>
            <w:tcW w:w="771" w:type="pct"/>
            <w:shd w:val="clear" w:color="auto" w:fill="auto"/>
            <w:noWrap/>
            <w:vAlign w:val="center"/>
          </w:tcPr>
          <w:p w14:paraId="5D642967"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7 8</w:t>
            </w:r>
            <w:r w:rsidRPr="00BA0797">
              <w:rPr>
                <w:rFonts w:ascii="Myriad Pro" w:eastAsia="Times New Roman" w:hAnsi="Myriad Pro"/>
                <w:sz w:val="18"/>
                <w:szCs w:val="18"/>
                <w:lang w:eastAsia="ru-RU"/>
              </w:rPr>
              <w:t>80</w:t>
            </w:r>
          </w:p>
        </w:tc>
        <w:tc>
          <w:tcPr>
            <w:tcW w:w="849" w:type="pct"/>
            <w:shd w:val="clear" w:color="auto" w:fill="auto"/>
            <w:noWrap/>
            <w:vAlign w:val="center"/>
          </w:tcPr>
          <w:p w14:paraId="66952EC8"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7 8</w:t>
            </w:r>
            <w:r w:rsidRPr="00BA0797">
              <w:rPr>
                <w:rFonts w:ascii="Myriad Pro" w:eastAsia="Times New Roman" w:hAnsi="Myriad Pro"/>
                <w:sz w:val="18"/>
                <w:szCs w:val="18"/>
                <w:lang w:eastAsia="ru-RU"/>
              </w:rPr>
              <w:t>80</w:t>
            </w:r>
          </w:p>
        </w:tc>
        <w:tc>
          <w:tcPr>
            <w:tcW w:w="753" w:type="pct"/>
            <w:shd w:val="clear" w:color="auto" w:fill="auto"/>
            <w:noWrap/>
            <w:vAlign w:val="center"/>
          </w:tcPr>
          <w:p w14:paraId="04308ABF"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w:t>
            </w:r>
            <w:r w:rsidR="009C7B3E" w:rsidRPr="00BA0797">
              <w:rPr>
                <w:rFonts w:ascii="Myriad Pro" w:eastAsia="Times New Roman" w:hAnsi="Myriad Pro"/>
                <w:sz w:val="18"/>
                <w:szCs w:val="18"/>
                <w:lang w:eastAsia="ru-RU"/>
              </w:rPr>
              <w:t>2 4</w:t>
            </w:r>
            <w:r w:rsidRPr="00BA0797">
              <w:rPr>
                <w:rFonts w:ascii="Myriad Pro" w:eastAsia="Times New Roman" w:hAnsi="Myriad Pro"/>
                <w:sz w:val="18"/>
                <w:szCs w:val="18"/>
                <w:lang w:eastAsia="ru-RU"/>
              </w:rPr>
              <w:t>20</w:t>
            </w:r>
          </w:p>
        </w:tc>
      </w:tr>
      <w:tr w:rsidR="00DA5D1D" w:rsidRPr="00BA0797" w14:paraId="0E60D485" w14:textId="77777777">
        <w:trPr>
          <w:cantSplit/>
        </w:trPr>
        <w:tc>
          <w:tcPr>
            <w:tcW w:w="1702" w:type="pct"/>
            <w:shd w:val="clear" w:color="auto" w:fill="auto"/>
            <w:vAlign w:val="center"/>
          </w:tcPr>
          <w:p w14:paraId="32B6E44F" w14:textId="77777777" w:rsidR="00DA5D1D" w:rsidRPr="00BA0797" w:rsidRDefault="00DA5D1D" w:rsidP="00BA0797">
            <w:pPr>
              <w:spacing w:after="0" w:line="240" w:lineRule="auto"/>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Удельный вес потерь э/э, %</w:t>
            </w:r>
          </w:p>
        </w:tc>
        <w:tc>
          <w:tcPr>
            <w:tcW w:w="925" w:type="pct"/>
            <w:shd w:val="clear" w:color="auto" w:fill="auto"/>
            <w:noWrap/>
            <w:vAlign w:val="center"/>
          </w:tcPr>
          <w:p w14:paraId="2D61842A"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3,84</w:t>
            </w:r>
          </w:p>
        </w:tc>
        <w:tc>
          <w:tcPr>
            <w:tcW w:w="771" w:type="pct"/>
            <w:shd w:val="clear" w:color="auto" w:fill="auto"/>
            <w:noWrap/>
            <w:vAlign w:val="center"/>
          </w:tcPr>
          <w:p w14:paraId="11181474"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w:t>
            </w:r>
          </w:p>
        </w:tc>
        <w:tc>
          <w:tcPr>
            <w:tcW w:w="849" w:type="pct"/>
            <w:shd w:val="clear" w:color="auto" w:fill="auto"/>
            <w:noWrap/>
            <w:vAlign w:val="center"/>
          </w:tcPr>
          <w:p w14:paraId="63D56DC5"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3,84</w:t>
            </w:r>
          </w:p>
        </w:tc>
        <w:tc>
          <w:tcPr>
            <w:tcW w:w="753" w:type="pct"/>
            <w:shd w:val="clear" w:color="auto" w:fill="auto"/>
            <w:noWrap/>
            <w:vAlign w:val="center"/>
          </w:tcPr>
          <w:p w14:paraId="0DE11149" w14:textId="77777777" w:rsidR="00DA5D1D" w:rsidRPr="00BA0797" w:rsidRDefault="00DA5D1D" w:rsidP="00BA0797">
            <w:pPr>
              <w:spacing w:after="0" w:line="240" w:lineRule="auto"/>
              <w:jc w:val="center"/>
              <w:rPr>
                <w:rFonts w:ascii="Myriad Pro" w:eastAsia="Times New Roman" w:hAnsi="Myriad Pro"/>
                <w:i/>
                <w:iCs/>
                <w:sz w:val="18"/>
                <w:szCs w:val="18"/>
                <w:lang w:eastAsia="ru-RU"/>
              </w:rPr>
            </w:pPr>
            <w:r w:rsidRPr="00BA0797">
              <w:rPr>
                <w:rFonts w:ascii="Myriad Pro" w:eastAsia="Times New Roman" w:hAnsi="Myriad Pro"/>
                <w:i/>
                <w:iCs/>
                <w:sz w:val="18"/>
                <w:szCs w:val="18"/>
                <w:lang w:eastAsia="ru-RU"/>
              </w:rPr>
              <w:t>3,55</w:t>
            </w:r>
          </w:p>
        </w:tc>
      </w:tr>
      <w:tr w:rsidR="00DA5D1D" w:rsidRPr="00BA0797" w14:paraId="1E60E869" w14:textId="77777777">
        <w:trPr>
          <w:cantSplit/>
        </w:trPr>
        <w:tc>
          <w:tcPr>
            <w:tcW w:w="1702" w:type="pct"/>
            <w:shd w:val="clear" w:color="auto" w:fill="auto"/>
            <w:vAlign w:val="center"/>
          </w:tcPr>
          <w:p w14:paraId="33C5B23B"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Тариф на потери в ЕНЭС,0 руб./</w:t>
            </w:r>
            <w:proofErr w:type="spellStart"/>
            <w:r w:rsidRPr="00BA0797">
              <w:rPr>
                <w:rFonts w:ascii="Myriad Pro" w:eastAsia="Times New Roman" w:hAnsi="Myriad Pro"/>
                <w:sz w:val="18"/>
                <w:szCs w:val="18"/>
                <w:lang w:eastAsia="ru-RU"/>
              </w:rPr>
              <w:t>МВтч</w:t>
            </w:r>
            <w:proofErr w:type="spellEnd"/>
          </w:p>
        </w:tc>
        <w:tc>
          <w:tcPr>
            <w:tcW w:w="925" w:type="pct"/>
            <w:shd w:val="clear" w:color="auto" w:fill="auto"/>
            <w:noWrap/>
            <w:vAlign w:val="center"/>
          </w:tcPr>
          <w:p w14:paraId="425358F3"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2 4</w:t>
            </w:r>
            <w:r w:rsidR="00DA5D1D" w:rsidRPr="00BA0797">
              <w:rPr>
                <w:rFonts w:ascii="Myriad Pro" w:eastAsia="Times New Roman" w:hAnsi="Myriad Pro"/>
                <w:sz w:val="18"/>
                <w:szCs w:val="18"/>
                <w:lang w:eastAsia="ru-RU"/>
              </w:rPr>
              <w:t>26</w:t>
            </w:r>
          </w:p>
        </w:tc>
        <w:tc>
          <w:tcPr>
            <w:tcW w:w="771" w:type="pct"/>
            <w:shd w:val="clear" w:color="auto" w:fill="auto"/>
            <w:noWrap/>
            <w:vAlign w:val="center"/>
          </w:tcPr>
          <w:p w14:paraId="1288421D"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1 8</w:t>
            </w:r>
            <w:r w:rsidR="00DA5D1D" w:rsidRPr="00BA0797">
              <w:rPr>
                <w:rFonts w:ascii="Myriad Pro" w:eastAsia="Times New Roman" w:hAnsi="Myriad Pro"/>
                <w:sz w:val="18"/>
                <w:szCs w:val="18"/>
                <w:lang w:eastAsia="ru-RU"/>
              </w:rPr>
              <w:t>51</w:t>
            </w:r>
          </w:p>
        </w:tc>
        <w:tc>
          <w:tcPr>
            <w:tcW w:w="849" w:type="pct"/>
            <w:shd w:val="clear" w:color="auto" w:fill="auto"/>
            <w:noWrap/>
            <w:vAlign w:val="center"/>
          </w:tcPr>
          <w:p w14:paraId="105D123A"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1 7</w:t>
            </w:r>
            <w:r w:rsidR="00DA5D1D" w:rsidRPr="00BA0797">
              <w:rPr>
                <w:rFonts w:ascii="Myriad Pro" w:eastAsia="Times New Roman" w:hAnsi="Myriad Pro"/>
                <w:sz w:val="18"/>
                <w:szCs w:val="18"/>
                <w:lang w:eastAsia="ru-RU"/>
              </w:rPr>
              <w:t>61,00</w:t>
            </w:r>
          </w:p>
        </w:tc>
        <w:tc>
          <w:tcPr>
            <w:tcW w:w="753" w:type="pct"/>
            <w:shd w:val="clear" w:color="auto" w:fill="auto"/>
            <w:noWrap/>
            <w:vAlign w:val="center"/>
          </w:tcPr>
          <w:p w14:paraId="5D90FDAE" w14:textId="77777777" w:rsidR="00DA5D1D"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1 8</w:t>
            </w:r>
            <w:r w:rsidR="00DA5D1D" w:rsidRPr="00BA0797">
              <w:rPr>
                <w:rFonts w:ascii="Myriad Pro" w:eastAsia="Times New Roman" w:hAnsi="Myriad Pro"/>
                <w:sz w:val="18"/>
                <w:szCs w:val="18"/>
                <w:lang w:eastAsia="ru-RU"/>
              </w:rPr>
              <w:t>98,83</w:t>
            </w:r>
          </w:p>
        </w:tc>
      </w:tr>
      <w:tr w:rsidR="00DA5D1D" w:rsidRPr="00BA0797" w14:paraId="2CCF655C" w14:textId="77777777">
        <w:trPr>
          <w:cantSplit/>
        </w:trPr>
        <w:tc>
          <w:tcPr>
            <w:tcW w:w="1702" w:type="pct"/>
            <w:shd w:val="clear" w:color="auto" w:fill="auto"/>
            <w:vAlign w:val="center"/>
          </w:tcPr>
          <w:p w14:paraId="06C0C2B7" w14:textId="77777777" w:rsidR="00DA5D1D" w:rsidRPr="00BA0797" w:rsidRDefault="00DA5D1D"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Стоимость потерь энергии в ЕНЭС, тыс. руб.</w:t>
            </w:r>
          </w:p>
        </w:tc>
        <w:tc>
          <w:tcPr>
            <w:tcW w:w="925" w:type="pct"/>
            <w:shd w:val="clear" w:color="auto" w:fill="auto"/>
            <w:noWrap/>
            <w:vAlign w:val="center"/>
          </w:tcPr>
          <w:p w14:paraId="2BFA8D4B"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15</w:t>
            </w:r>
            <w:r w:rsidR="00834137" w:rsidRPr="00BA0797">
              <w:rPr>
                <w:rFonts w:ascii="Myriad Pro" w:eastAsia="Times New Roman" w:hAnsi="Myriad Pro"/>
                <w:sz w:val="18"/>
                <w:szCs w:val="18"/>
                <w:lang w:eastAsia="ru-RU"/>
              </w:rPr>
              <w:t>5 4</w:t>
            </w:r>
            <w:r w:rsidRPr="00BA0797">
              <w:rPr>
                <w:rFonts w:ascii="Myriad Pro" w:eastAsia="Times New Roman" w:hAnsi="Myriad Pro"/>
                <w:sz w:val="18"/>
                <w:szCs w:val="18"/>
                <w:lang w:eastAsia="ru-RU"/>
              </w:rPr>
              <w:t>33</w:t>
            </w:r>
          </w:p>
        </w:tc>
        <w:tc>
          <w:tcPr>
            <w:tcW w:w="771" w:type="pct"/>
            <w:shd w:val="clear" w:color="auto" w:fill="auto"/>
            <w:noWrap/>
            <w:vAlign w:val="center"/>
          </w:tcPr>
          <w:p w14:paraId="460B5388"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w:t>
            </w:r>
            <w:r w:rsidR="00834137" w:rsidRPr="00BA0797">
              <w:rPr>
                <w:rFonts w:ascii="Myriad Pro" w:eastAsia="Times New Roman" w:hAnsi="Myriad Pro"/>
                <w:sz w:val="18"/>
                <w:szCs w:val="18"/>
                <w:lang w:eastAsia="ru-RU"/>
              </w:rPr>
              <w:t>5 6</w:t>
            </w:r>
            <w:r w:rsidRPr="00BA0797">
              <w:rPr>
                <w:rFonts w:ascii="Myriad Pro" w:eastAsia="Times New Roman" w:hAnsi="Myriad Pro"/>
                <w:sz w:val="18"/>
                <w:szCs w:val="18"/>
                <w:lang w:eastAsia="ru-RU"/>
              </w:rPr>
              <w:t>72</w:t>
            </w:r>
          </w:p>
        </w:tc>
        <w:tc>
          <w:tcPr>
            <w:tcW w:w="849" w:type="pct"/>
            <w:shd w:val="clear" w:color="auto" w:fill="auto"/>
            <w:noWrap/>
            <w:vAlign w:val="center"/>
          </w:tcPr>
          <w:p w14:paraId="3B9067B7"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11</w:t>
            </w:r>
            <w:r w:rsidR="00834137" w:rsidRPr="00BA0797">
              <w:rPr>
                <w:rFonts w:ascii="Myriad Pro" w:eastAsia="Times New Roman" w:hAnsi="Myriad Pro"/>
                <w:sz w:val="18"/>
                <w:szCs w:val="18"/>
                <w:lang w:eastAsia="ru-RU"/>
              </w:rPr>
              <w:t>9 5</w:t>
            </w:r>
            <w:r w:rsidRPr="00BA0797">
              <w:rPr>
                <w:rFonts w:ascii="Myriad Pro" w:eastAsia="Times New Roman" w:hAnsi="Myriad Pro"/>
                <w:sz w:val="18"/>
                <w:szCs w:val="18"/>
                <w:lang w:eastAsia="ru-RU"/>
              </w:rPr>
              <w:t>37</w:t>
            </w:r>
          </w:p>
        </w:tc>
        <w:tc>
          <w:tcPr>
            <w:tcW w:w="753" w:type="pct"/>
            <w:shd w:val="clear" w:color="auto" w:fill="auto"/>
            <w:noWrap/>
            <w:vAlign w:val="center"/>
          </w:tcPr>
          <w:p w14:paraId="2DE7B31F" w14:textId="77777777" w:rsidR="00DA5D1D" w:rsidRPr="00BA0797" w:rsidRDefault="00DA5D1D"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11</w:t>
            </w:r>
            <w:r w:rsidR="00834137" w:rsidRPr="00BA0797">
              <w:rPr>
                <w:rFonts w:ascii="Myriad Pro" w:eastAsia="Times New Roman" w:hAnsi="Myriad Pro"/>
                <w:sz w:val="18"/>
                <w:szCs w:val="18"/>
                <w:lang w:eastAsia="ru-RU"/>
              </w:rPr>
              <w:t>8 5</w:t>
            </w:r>
            <w:r w:rsidRPr="00BA0797">
              <w:rPr>
                <w:rFonts w:ascii="Myriad Pro" w:eastAsia="Times New Roman" w:hAnsi="Myriad Pro"/>
                <w:sz w:val="18"/>
                <w:szCs w:val="18"/>
                <w:lang w:eastAsia="ru-RU"/>
              </w:rPr>
              <w:t>24</w:t>
            </w:r>
          </w:p>
        </w:tc>
      </w:tr>
      <w:tr w:rsidR="00DA5D1D" w:rsidRPr="00BA0797" w14:paraId="7227FD07" w14:textId="77777777">
        <w:trPr>
          <w:cantSplit/>
        </w:trPr>
        <w:tc>
          <w:tcPr>
            <w:tcW w:w="1702" w:type="pct"/>
            <w:shd w:val="clear" w:color="auto" w:fill="auto"/>
            <w:vAlign w:val="center"/>
          </w:tcPr>
          <w:p w14:paraId="2B703DA2" w14:textId="77777777" w:rsidR="00DA5D1D" w:rsidRPr="00BA0797" w:rsidRDefault="00DA5D1D"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 xml:space="preserve">Стоимость услуг ПАО </w:t>
            </w:r>
            <w:r w:rsidR="00586D28" w:rsidRPr="00BA0797">
              <w:rPr>
                <w:rFonts w:ascii="Myriad Pro" w:eastAsia="Times New Roman" w:hAnsi="Myriad Pro"/>
                <w:b/>
                <w:bCs/>
                <w:sz w:val="18"/>
                <w:szCs w:val="18"/>
                <w:lang w:eastAsia="ru-RU"/>
              </w:rPr>
              <w:t>«</w:t>
            </w:r>
            <w:r w:rsidRPr="00BA0797">
              <w:rPr>
                <w:rFonts w:ascii="Myriad Pro" w:eastAsia="Times New Roman" w:hAnsi="Myriad Pro"/>
                <w:b/>
                <w:bCs/>
                <w:sz w:val="18"/>
                <w:szCs w:val="18"/>
                <w:lang w:eastAsia="ru-RU"/>
              </w:rPr>
              <w:t>ФСК ЕЭС</w:t>
            </w:r>
            <w:r w:rsidR="00586D28" w:rsidRPr="00BA0797">
              <w:rPr>
                <w:rFonts w:ascii="Myriad Pro" w:eastAsia="Times New Roman" w:hAnsi="Myriad Pro"/>
                <w:b/>
                <w:bCs/>
                <w:sz w:val="18"/>
                <w:szCs w:val="18"/>
                <w:lang w:eastAsia="ru-RU"/>
              </w:rPr>
              <w:t>»</w:t>
            </w:r>
            <w:r w:rsidRPr="00BA0797">
              <w:rPr>
                <w:rFonts w:ascii="Myriad Pro" w:eastAsia="Times New Roman" w:hAnsi="Myriad Pro"/>
                <w:b/>
                <w:bCs/>
                <w:sz w:val="18"/>
                <w:szCs w:val="18"/>
                <w:lang w:eastAsia="ru-RU"/>
              </w:rPr>
              <w:t>, тыс. руб.</w:t>
            </w:r>
          </w:p>
        </w:tc>
        <w:tc>
          <w:tcPr>
            <w:tcW w:w="925" w:type="pct"/>
            <w:shd w:val="clear" w:color="auto" w:fill="auto"/>
            <w:noWrap/>
            <w:vAlign w:val="center"/>
          </w:tcPr>
          <w:p w14:paraId="0BF94712" w14:textId="77777777" w:rsidR="00DA5D1D" w:rsidRPr="00BA0797" w:rsidRDefault="00DA5D1D"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87</w:t>
            </w:r>
            <w:r w:rsidR="009C7B3E" w:rsidRPr="00BA0797">
              <w:rPr>
                <w:rFonts w:ascii="Myriad Pro" w:eastAsia="Times New Roman" w:hAnsi="Myriad Pro"/>
                <w:b/>
                <w:bCs/>
                <w:sz w:val="18"/>
                <w:szCs w:val="18"/>
                <w:lang w:eastAsia="ru-RU"/>
              </w:rPr>
              <w:t>1 9</w:t>
            </w:r>
            <w:r w:rsidRPr="00BA0797">
              <w:rPr>
                <w:rFonts w:ascii="Myriad Pro" w:eastAsia="Times New Roman" w:hAnsi="Myriad Pro"/>
                <w:b/>
                <w:bCs/>
                <w:sz w:val="18"/>
                <w:szCs w:val="18"/>
                <w:lang w:eastAsia="ru-RU"/>
              </w:rPr>
              <w:t>19</w:t>
            </w:r>
          </w:p>
        </w:tc>
        <w:tc>
          <w:tcPr>
            <w:tcW w:w="771" w:type="pct"/>
            <w:shd w:val="clear" w:color="auto" w:fill="auto"/>
            <w:noWrap/>
            <w:vAlign w:val="center"/>
          </w:tcPr>
          <w:p w14:paraId="7528417F" w14:textId="77777777" w:rsidR="00DA5D1D" w:rsidRPr="00BA0797" w:rsidRDefault="00DA5D1D"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84</w:t>
            </w:r>
            <w:r w:rsidR="009C7B3E" w:rsidRPr="00BA0797">
              <w:rPr>
                <w:rFonts w:ascii="Myriad Pro" w:eastAsia="Times New Roman" w:hAnsi="Myriad Pro"/>
                <w:b/>
                <w:bCs/>
                <w:sz w:val="18"/>
                <w:szCs w:val="18"/>
                <w:lang w:eastAsia="ru-RU"/>
              </w:rPr>
              <w:t>2 1</w:t>
            </w:r>
            <w:r w:rsidRPr="00BA0797">
              <w:rPr>
                <w:rFonts w:ascii="Myriad Pro" w:eastAsia="Times New Roman" w:hAnsi="Myriad Pro"/>
                <w:b/>
                <w:bCs/>
                <w:sz w:val="18"/>
                <w:szCs w:val="18"/>
                <w:lang w:eastAsia="ru-RU"/>
              </w:rPr>
              <w:t>58</w:t>
            </w:r>
          </w:p>
        </w:tc>
        <w:tc>
          <w:tcPr>
            <w:tcW w:w="849" w:type="pct"/>
            <w:shd w:val="clear" w:color="auto" w:fill="auto"/>
            <w:noWrap/>
            <w:vAlign w:val="center"/>
          </w:tcPr>
          <w:p w14:paraId="24659BAD" w14:textId="77777777" w:rsidR="00DA5D1D" w:rsidRPr="00BA0797" w:rsidRDefault="00DA5D1D"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84</w:t>
            </w:r>
            <w:r w:rsidR="00834137" w:rsidRPr="00BA0797">
              <w:rPr>
                <w:rFonts w:ascii="Myriad Pro" w:eastAsia="Times New Roman" w:hAnsi="Myriad Pro"/>
                <w:b/>
                <w:bCs/>
                <w:sz w:val="18"/>
                <w:szCs w:val="18"/>
                <w:lang w:eastAsia="ru-RU"/>
              </w:rPr>
              <w:t>4 6</w:t>
            </w:r>
            <w:r w:rsidRPr="00BA0797">
              <w:rPr>
                <w:rFonts w:ascii="Myriad Pro" w:eastAsia="Times New Roman" w:hAnsi="Myriad Pro"/>
                <w:b/>
                <w:bCs/>
                <w:sz w:val="18"/>
                <w:szCs w:val="18"/>
                <w:lang w:eastAsia="ru-RU"/>
              </w:rPr>
              <w:t>22</w:t>
            </w:r>
          </w:p>
        </w:tc>
        <w:tc>
          <w:tcPr>
            <w:tcW w:w="753" w:type="pct"/>
            <w:shd w:val="clear" w:color="auto" w:fill="auto"/>
            <w:noWrap/>
            <w:vAlign w:val="center"/>
          </w:tcPr>
          <w:p w14:paraId="6911FD1C" w14:textId="77777777" w:rsidR="00DA5D1D" w:rsidRPr="00BA0797" w:rsidRDefault="00DA5D1D"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84</w:t>
            </w:r>
            <w:r w:rsidR="009C7B3E" w:rsidRPr="00BA0797">
              <w:rPr>
                <w:rFonts w:ascii="Myriad Pro" w:eastAsia="Times New Roman" w:hAnsi="Myriad Pro"/>
                <w:b/>
                <w:bCs/>
                <w:sz w:val="18"/>
                <w:szCs w:val="18"/>
                <w:lang w:eastAsia="ru-RU"/>
              </w:rPr>
              <w:t>3 6</w:t>
            </w:r>
            <w:r w:rsidRPr="00BA0797">
              <w:rPr>
                <w:rFonts w:ascii="Myriad Pro" w:eastAsia="Times New Roman" w:hAnsi="Myriad Pro"/>
                <w:b/>
                <w:bCs/>
                <w:sz w:val="18"/>
                <w:szCs w:val="18"/>
                <w:lang w:eastAsia="ru-RU"/>
              </w:rPr>
              <w:t>09</w:t>
            </w:r>
          </w:p>
        </w:tc>
      </w:tr>
    </w:tbl>
    <w:p w14:paraId="0322D7EE" w14:textId="77777777" w:rsidR="00B36AF9" w:rsidRPr="00BA0797" w:rsidRDefault="00B36AF9" w:rsidP="00BA0797">
      <w:pPr>
        <w:spacing w:after="0" w:line="360" w:lineRule="auto"/>
        <w:ind w:firstLine="720"/>
        <w:contextualSpacing/>
        <w:jc w:val="both"/>
        <w:rPr>
          <w:rFonts w:ascii="Myriad Pro" w:hAnsi="Myriad Pro"/>
          <w:i/>
          <w:sz w:val="26"/>
          <w:szCs w:val="26"/>
        </w:rPr>
      </w:pPr>
      <w:r w:rsidRPr="00BA0797">
        <w:rPr>
          <w:rFonts w:ascii="Myriad Pro" w:hAnsi="Myriad Pro"/>
          <w:i/>
          <w:sz w:val="26"/>
          <w:szCs w:val="26"/>
        </w:rPr>
        <w:t>Отклонения вызваны:</w:t>
      </w:r>
    </w:p>
    <w:p w14:paraId="6AC2659A" w14:textId="77777777" w:rsidR="00B36AF9" w:rsidRPr="00BA0797" w:rsidRDefault="00B36AF9" w:rsidP="00123FC5">
      <w:pPr>
        <w:numPr>
          <w:ilvl w:val="0"/>
          <w:numId w:val="59"/>
        </w:numPr>
        <w:tabs>
          <w:tab w:val="clear" w:pos="1440"/>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Фактически сложившейся ставкой тарифа для оплаты потерь на уровне, отличающемся от прогнозного уровня ставки тарифа;</w:t>
      </w:r>
    </w:p>
    <w:p w14:paraId="3EC0C23A" w14:textId="77777777" w:rsidR="00B36AF9" w:rsidRPr="00BA0797" w:rsidRDefault="00B36AF9" w:rsidP="00123FC5">
      <w:pPr>
        <w:numPr>
          <w:ilvl w:val="0"/>
          <w:numId w:val="59"/>
        </w:numPr>
        <w:tabs>
          <w:tab w:val="clear" w:pos="1440"/>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Значительное снижение уровня потерь электроэнергии над утвержденным нормативом потерь.</w:t>
      </w:r>
    </w:p>
    <w:p w14:paraId="03E81087" w14:textId="77777777" w:rsidR="00B36AF9" w:rsidRPr="00BA0797" w:rsidRDefault="00B36AF9" w:rsidP="00BA0797">
      <w:pPr>
        <w:spacing w:after="0" w:line="360" w:lineRule="auto"/>
        <w:ind w:firstLine="720"/>
        <w:contextualSpacing/>
        <w:jc w:val="both"/>
        <w:rPr>
          <w:rFonts w:ascii="Myriad Pro" w:hAnsi="Myriad Pro"/>
          <w:sz w:val="26"/>
          <w:szCs w:val="26"/>
        </w:rPr>
      </w:pPr>
      <w:r w:rsidRPr="00BA0797">
        <w:rPr>
          <w:rFonts w:ascii="Myriad Pro" w:hAnsi="Myriad Pro"/>
          <w:sz w:val="26"/>
          <w:szCs w:val="26"/>
        </w:rPr>
        <w:t>В соответствии с п. 11 Методических указаний №</w:t>
      </w:r>
      <w:r w:rsidR="00071278" w:rsidRPr="00BA0797">
        <w:rPr>
          <w:rFonts w:ascii="Myriad Pro" w:hAnsi="Myriad Pro"/>
          <w:sz w:val="26"/>
          <w:szCs w:val="26"/>
        </w:rPr>
        <w:t xml:space="preserve"> </w:t>
      </w:r>
      <w:r w:rsidRPr="00BA0797">
        <w:rPr>
          <w:rFonts w:ascii="Myriad Pro" w:hAnsi="Myriad Pro"/>
          <w:sz w:val="26"/>
          <w:szCs w:val="26"/>
        </w:rPr>
        <w:t>98-э в 2021 году неподконтрольные расходы подлежат корректировке исходя из фактических значений в соответствии с формулой 7 Методических указаний №98-э:</w:t>
      </w:r>
    </w:p>
    <w:p w14:paraId="78CEBC45" w14:textId="77777777" w:rsidR="00B36AF9" w:rsidRPr="00BA0797" w:rsidRDefault="0080133B" w:rsidP="00BA0797">
      <w:pPr>
        <w:spacing w:after="0" w:line="360" w:lineRule="auto"/>
        <w:ind w:firstLine="720"/>
        <w:contextualSpacing/>
        <w:jc w:val="center"/>
        <w:rPr>
          <w:rFonts w:ascii="Myriad Pro" w:hAnsi="Myriad Pro"/>
          <w:sz w:val="26"/>
          <w:szCs w:val="26"/>
        </w:rPr>
      </w:pPr>
      <w:r>
        <w:rPr>
          <w:rFonts w:ascii="Myriad Pro" w:hAnsi="Myriad Pro"/>
          <w:noProof/>
          <w:sz w:val="28"/>
          <w:szCs w:val="28"/>
          <w:lang w:eastAsia="ru-RU"/>
        </w:rPr>
        <w:drawing>
          <wp:inline distT="0" distB="0" distL="0" distR="0" wp14:anchorId="2488E06B" wp14:editId="32161D52">
            <wp:extent cx="2023745" cy="245745"/>
            <wp:effectExtent l="0" t="0" r="0" b="1905"/>
            <wp:docPr id="70"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2023745" cy="245745"/>
                    </a:xfrm>
                    <a:prstGeom prst="rect">
                      <a:avLst/>
                    </a:prstGeom>
                    <a:noFill/>
                    <a:ln>
                      <a:noFill/>
                    </a:ln>
                  </pic:spPr>
                </pic:pic>
              </a:graphicData>
            </a:graphic>
          </wp:inline>
        </w:drawing>
      </w:r>
      <w:r w:rsidR="00B36AF9" w:rsidRPr="00BA0797">
        <w:rPr>
          <w:rFonts w:ascii="Myriad Pro" w:hAnsi="Myriad Pro"/>
          <w:sz w:val="26"/>
          <w:szCs w:val="26"/>
        </w:rPr>
        <w:t>.</w:t>
      </w:r>
    </w:p>
    <w:p w14:paraId="2E1989DF" w14:textId="77777777" w:rsidR="00B36AF9" w:rsidRPr="00BA0797" w:rsidRDefault="00B36AF9" w:rsidP="00BA0797">
      <w:pPr>
        <w:spacing w:after="0" w:line="360" w:lineRule="auto"/>
        <w:ind w:firstLine="720"/>
        <w:contextualSpacing/>
        <w:jc w:val="both"/>
        <w:rPr>
          <w:rFonts w:ascii="Myriad Pro" w:hAnsi="Myriad Pro"/>
          <w:sz w:val="26"/>
          <w:szCs w:val="26"/>
        </w:rPr>
      </w:pPr>
      <w:r w:rsidRPr="00BA0797">
        <w:rPr>
          <w:rFonts w:ascii="Myriad Pro" w:hAnsi="Myriad Pro"/>
          <w:sz w:val="26"/>
          <w:szCs w:val="26"/>
        </w:rPr>
        <w:t xml:space="preserve">На основании изложенного, Исполнитель считает, что по настоящей статье в </w:t>
      </w:r>
      <w:smartTag w:uri="urn:schemas-microsoft-com:office:smarttags" w:element="metricconverter">
        <w:smartTagPr>
          <w:attr w:name="ProductID" w:val="2021 г"/>
        </w:smartTagPr>
        <w:r w:rsidRPr="00BA0797">
          <w:rPr>
            <w:rFonts w:ascii="Myriad Pro" w:hAnsi="Myriad Pro"/>
            <w:sz w:val="26"/>
            <w:szCs w:val="26"/>
          </w:rPr>
          <w:t>2021 г</w:t>
        </w:r>
      </w:smartTag>
      <w:r w:rsidRPr="00BA0797">
        <w:rPr>
          <w:rFonts w:ascii="Myriad Pro" w:hAnsi="Myriad Pro"/>
          <w:sz w:val="26"/>
          <w:szCs w:val="26"/>
        </w:rPr>
        <w:t>. к включению в НВВ в рамках корректировки неподконтрольных расходов, исходя из фактических значений, подлежат</w:t>
      </w:r>
      <w:r w:rsidR="009C7B3E" w:rsidRPr="00BA0797">
        <w:rPr>
          <w:rFonts w:ascii="Myriad Pro" w:hAnsi="Myriad Pro"/>
          <w:sz w:val="26"/>
          <w:szCs w:val="26"/>
        </w:rPr>
        <w:t xml:space="preserve"> </w:t>
      </w:r>
      <w:r w:rsidR="0048184F" w:rsidRPr="00BA0797">
        <w:rPr>
          <w:rFonts w:ascii="Myriad Pro" w:hAnsi="Myriad Pro"/>
          <w:sz w:val="26"/>
          <w:szCs w:val="26"/>
        </w:rPr>
        <w:t>1 451</w:t>
      </w:r>
      <w:r w:rsidRPr="00BA0797">
        <w:rPr>
          <w:rFonts w:ascii="Myriad Pro" w:hAnsi="Myriad Pro"/>
          <w:sz w:val="26"/>
          <w:szCs w:val="26"/>
        </w:rPr>
        <w:t xml:space="preserve"> тыс. руб. отклонений от утвержденного уровня (84</w:t>
      </w:r>
      <w:r w:rsidR="009C7B3E" w:rsidRPr="00BA0797">
        <w:rPr>
          <w:rFonts w:ascii="Myriad Pro" w:hAnsi="Myriad Pro"/>
          <w:sz w:val="26"/>
          <w:szCs w:val="26"/>
        </w:rPr>
        <w:t>3 6</w:t>
      </w:r>
      <w:r w:rsidRPr="00BA0797">
        <w:rPr>
          <w:rFonts w:ascii="Myriad Pro" w:hAnsi="Myriad Pro"/>
          <w:sz w:val="26"/>
          <w:szCs w:val="26"/>
        </w:rPr>
        <w:t>09 – 84</w:t>
      </w:r>
      <w:r w:rsidR="0048184F" w:rsidRPr="00BA0797">
        <w:rPr>
          <w:rFonts w:ascii="Myriad Pro" w:hAnsi="Myriad Pro"/>
          <w:sz w:val="26"/>
          <w:szCs w:val="26"/>
        </w:rPr>
        <w:t>2 158</w:t>
      </w:r>
      <w:r w:rsidRPr="00BA0797">
        <w:rPr>
          <w:rFonts w:ascii="Myriad Pro" w:hAnsi="Myriad Pro"/>
          <w:sz w:val="26"/>
          <w:szCs w:val="26"/>
        </w:rPr>
        <w:t>).</w:t>
      </w:r>
    </w:p>
    <w:p w14:paraId="24CAEB95" w14:textId="77777777" w:rsidR="005D1554" w:rsidRDefault="005D1554">
      <w:pPr>
        <w:spacing w:after="0" w:line="240" w:lineRule="auto"/>
        <w:rPr>
          <w:rFonts w:ascii="Myriad Pro" w:hAnsi="Myriad Pro"/>
          <w:sz w:val="26"/>
          <w:szCs w:val="26"/>
        </w:rPr>
      </w:pPr>
      <w:r>
        <w:rPr>
          <w:rFonts w:ascii="Myriad Pro" w:hAnsi="Myriad Pro"/>
          <w:sz w:val="26"/>
          <w:szCs w:val="26"/>
        </w:rPr>
        <w:br w:type="page"/>
      </w:r>
    </w:p>
    <w:p w14:paraId="17BC761E" w14:textId="77777777" w:rsidR="00B328F3" w:rsidRPr="0080531F" w:rsidRDefault="00B32402"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r w:rsidRPr="0080531F">
        <w:rPr>
          <w:rFonts w:ascii="Myriad Pro" w:eastAsia="Times New Roman" w:hAnsi="Myriad Pro"/>
          <w:b/>
          <w:color w:val="4F6228"/>
          <w:sz w:val="28"/>
          <w:szCs w:val="28"/>
        </w:rPr>
        <w:lastRenderedPageBreak/>
        <w:t xml:space="preserve"> </w:t>
      </w:r>
      <w:bookmarkStart w:id="83" w:name="_Toc40826301"/>
      <w:bookmarkStart w:id="84" w:name="_Toc41256475"/>
      <w:r w:rsidR="00B328F3" w:rsidRPr="0080531F">
        <w:rPr>
          <w:rFonts w:ascii="Myriad Pro" w:eastAsia="Times New Roman" w:hAnsi="Myriad Pro"/>
          <w:b/>
          <w:color w:val="4F6228"/>
          <w:sz w:val="28"/>
          <w:szCs w:val="28"/>
        </w:rPr>
        <w:t>Тепловая энергия на хозяйственные нужды</w:t>
      </w:r>
      <w:bookmarkEnd w:id="83"/>
      <w:bookmarkEnd w:id="84"/>
    </w:p>
    <w:p w14:paraId="340C1F36"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 22 Основ ценообразования</w:t>
      </w:r>
      <w:r w:rsidR="00071278" w:rsidRPr="00BA0797">
        <w:rPr>
          <w:rFonts w:ascii="Myriad Pro" w:hAnsi="Myriad Pro"/>
          <w:sz w:val="26"/>
          <w:szCs w:val="26"/>
        </w:rPr>
        <w:t xml:space="preserve"> № 1178</w:t>
      </w:r>
      <w:r w:rsidRPr="00BA0797">
        <w:rPr>
          <w:rFonts w:ascii="Myriad Pro" w:hAnsi="Myriad Pro"/>
          <w:sz w:val="26"/>
          <w:szCs w:val="26"/>
        </w:rPr>
        <w:t xml:space="preserve"> расходы на покупку электрической и тепловой энергии (мощности) определяются в соответствии с пунктом 29 Основ ценообразования</w:t>
      </w:r>
      <w:r w:rsidR="00071278" w:rsidRPr="00BA0797">
        <w:rPr>
          <w:rFonts w:ascii="Myriad Pro" w:hAnsi="Myriad Pro"/>
          <w:sz w:val="26"/>
          <w:szCs w:val="26"/>
        </w:rPr>
        <w:t xml:space="preserve"> № 1178</w:t>
      </w:r>
      <w:r w:rsidRPr="00BA0797">
        <w:rPr>
          <w:rFonts w:ascii="Myriad Pro" w:hAnsi="Myriad Pro"/>
          <w:sz w:val="26"/>
          <w:szCs w:val="26"/>
        </w:rPr>
        <w:t>.</w:t>
      </w:r>
    </w:p>
    <w:p w14:paraId="50162AF1" w14:textId="77777777" w:rsidR="00327A2C" w:rsidRPr="00BA0797" w:rsidRDefault="00327A2C" w:rsidP="00BA0797">
      <w:pPr>
        <w:tabs>
          <w:tab w:val="left" w:pos="1456"/>
        </w:tabs>
        <w:spacing w:after="0" w:line="360" w:lineRule="auto"/>
        <w:ind w:firstLine="567"/>
        <w:contextualSpacing/>
        <w:jc w:val="both"/>
        <w:rPr>
          <w:rFonts w:ascii="Myriad Pro" w:hAnsi="Myriad Pro"/>
          <w:sz w:val="26"/>
          <w:szCs w:val="26"/>
        </w:rPr>
      </w:pPr>
    </w:p>
    <w:p w14:paraId="7D7A2E99"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535A959F" w14:textId="77777777" w:rsidR="00720F05" w:rsidRPr="00BA0797" w:rsidRDefault="0082668E"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w:t>
      </w:r>
      <w:r w:rsidR="00A27F11" w:rsidRPr="00BA0797">
        <w:rPr>
          <w:rFonts w:ascii="Myriad Pro" w:hAnsi="Myriad Pro"/>
          <w:sz w:val="26"/>
          <w:szCs w:val="26"/>
        </w:rPr>
        <w:t xml:space="preserve">ПАО </w:t>
      </w:r>
      <w:r w:rsidR="00586D28" w:rsidRPr="00BA0797">
        <w:rPr>
          <w:rFonts w:ascii="Myriad Pro" w:hAnsi="Myriad Pro"/>
          <w:sz w:val="26"/>
          <w:szCs w:val="26"/>
        </w:rPr>
        <w:t>«</w:t>
      </w:r>
      <w:r w:rsidR="00A27F11" w:rsidRPr="00BA0797">
        <w:rPr>
          <w:rFonts w:ascii="Myriad Pro" w:hAnsi="Myriad Pro"/>
          <w:sz w:val="26"/>
          <w:szCs w:val="26"/>
        </w:rPr>
        <w:t>МРСК Северо-Запада</w:t>
      </w:r>
      <w:r w:rsidR="00586D28" w:rsidRPr="00BA0797">
        <w:rPr>
          <w:rFonts w:ascii="Myriad Pro" w:hAnsi="Myriad Pro"/>
          <w:sz w:val="26"/>
          <w:szCs w:val="26"/>
        </w:rPr>
        <w:t>»</w:t>
      </w:r>
      <w:r w:rsidR="00A27F11" w:rsidRPr="00BA0797">
        <w:rPr>
          <w:rFonts w:ascii="Myriad Pro" w:hAnsi="Myriad Pro"/>
          <w:sz w:val="26"/>
          <w:szCs w:val="26"/>
        </w:rPr>
        <w:t xml:space="preserve"> </w:t>
      </w:r>
      <w:r w:rsidR="00586D28" w:rsidRPr="00BA0797">
        <w:rPr>
          <w:rFonts w:ascii="Myriad Pro" w:hAnsi="Myriad Pro"/>
          <w:sz w:val="26"/>
          <w:szCs w:val="26"/>
        </w:rPr>
        <w:t>«</w:t>
      </w:r>
      <w:r w:rsidR="00A27F11" w:rsidRPr="00BA0797">
        <w:rPr>
          <w:rFonts w:ascii="Myriad Pro" w:hAnsi="Myriad Pro"/>
          <w:sz w:val="26"/>
          <w:szCs w:val="26"/>
        </w:rPr>
        <w:t>Псковэнерго</w:t>
      </w:r>
      <w:r w:rsidR="00586D28" w:rsidRPr="00BA0797">
        <w:rPr>
          <w:rFonts w:ascii="Myriad Pro" w:hAnsi="Myriad Pro"/>
          <w:sz w:val="26"/>
          <w:szCs w:val="26"/>
        </w:rPr>
        <w:t>»</w:t>
      </w:r>
      <w:r w:rsidR="00A27F11" w:rsidRPr="00BA0797">
        <w:rPr>
          <w:rFonts w:ascii="Myriad Pro" w:hAnsi="Myriad Pro"/>
          <w:sz w:val="26"/>
          <w:szCs w:val="26"/>
        </w:rPr>
        <w:t xml:space="preserve"> </w:t>
      </w:r>
      <w:r w:rsidR="00720F05" w:rsidRPr="00BA0797">
        <w:rPr>
          <w:rFonts w:ascii="Myriad Pro" w:hAnsi="Myriad Pro"/>
          <w:sz w:val="26"/>
          <w:szCs w:val="26"/>
        </w:rPr>
        <w:t xml:space="preserve">затраты на тепловую энергию </w:t>
      </w:r>
      <w:r w:rsidRPr="00BA0797">
        <w:rPr>
          <w:rFonts w:ascii="Myriad Pro" w:hAnsi="Myriad Pro"/>
          <w:sz w:val="26"/>
          <w:szCs w:val="26"/>
        </w:rPr>
        <w:t xml:space="preserve">представлены в Госкомитет в рамках кампании по установлению НВВ и тарифов на услуги по передаче электрической энергии </w:t>
      </w:r>
      <w:r w:rsidRPr="00BA0797">
        <w:rPr>
          <w:rFonts w:ascii="Myriad Pro" w:hAnsi="Myriad Pro"/>
          <w:sz w:val="26"/>
          <w:szCs w:val="26"/>
          <w:u w:val="single"/>
        </w:rPr>
        <w:t>на 2018 год</w:t>
      </w:r>
      <w:r w:rsidR="00720F05" w:rsidRPr="00BA0797">
        <w:rPr>
          <w:rFonts w:ascii="Myriad Pro" w:hAnsi="Myriad Pro"/>
          <w:sz w:val="26"/>
          <w:szCs w:val="26"/>
        </w:rPr>
        <w:t xml:space="preserve"> в подконтрольных расходах </w:t>
      </w:r>
      <w:r w:rsidR="00B328F3" w:rsidRPr="00BA0797">
        <w:rPr>
          <w:rFonts w:ascii="Myriad Pro" w:hAnsi="Myriad Pro"/>
          <w:sz w:val="26"/>
          <w:szCs w:val="26"/>
        </w:rPr>
        <w:t xml:space="preserve">в размере </w:t>
      </w:r>
      <w:r w:rsidR="00834137" w:rsidRPr="00BA0797">
        <w:rPr>
          <w:rFonts w:ascii="Myriad Pro" w:hAnsi="Myriad Pro"/>
          <w:sz w:val="26"/>
          <w:szCs w:val="26"/>
        </w:rPr>
        <w:t>6 1</w:t>
      </w:r>
      <w:r w:rsidR="0020711A" w:rsidRPr="00BA0797">
        <w:rPr>
          <w:rFonts w:ascii="Myriad Pro" w:hAnsi="Myriad Pro"/>
          <w:sz w:val="26"/>
          <w:szCs w:val="26"/>
        </w:rPr>
        <w:t>44,428</w:t>
      </w:r>
      <w:r w:rsidR="009C7B3E" w:rsidRPr="00BA0797">
        <w:rPr>
          <w:rFonts w:ascii="Myriad Pro" w:hAnsi="Myriad Pro"/>
          <w:sz w:val="26"/>
          <w:szCs w:val="26"/>
        </w:rPr>
        <w:t xml:space="preserve"> </w:t>
      </w:r>
      <w:r w:rsidR="00B328F3" w:rsidRPr="00BA0797">
        <w:rPr>
          <w:rFonts w:ascii="Myriad Pro" w:hAnsi="Myriad Pro"/>
          <w:sz w:val="26"/>
          <w:szCs w:val="26"/>
        </w:rPr>
        <w:t>тыс. руб.</w:t>
      </w:r>
      <w:r w:rsidR="00720F05" w:rsidRPr="00BA0797">
        <w:rPr>
          <w:rFonts w:ascii="Myriad Pro" w:hAnsi="Myriad Pro"/>
          <w:sz w:val="26"/>
          <w:szCs w:val="26"/>
        </w:rPr>
        <w:t xml:space="preserve"> </w:t>
      </w:r>
    </w:p>
    <w:p w14:paraId="552AE048" w14:textId="77777777" w:rsidR="00B328F3" w:rsidRPr="00BA0797" w:rsidRDefault="00203247"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За п</w:t>
      </w:r>
      <w:r w:rsidR="00B328F3" w:rsidRPr="00BA0797">
        <w:rPr>
          <w:rFonts w:ascii="Myriad Pro" w:hAnsi="Myriad Pro"/>
          <w:sz w:val="26"/>
          <w:szCs w:val="26"/>
        </w:rPr>
        <w:t>лан</w:t>
      </w:r>
      <w:r w:rsidRPr="00BA0797">
        <w:rPr>
          <w:rFonts w:ascii="Myriad Pro" w:hAnsi="Myriad Pro"/>
          <w:sz w:val="26"/>
          <w:szCs w:val="26"/>
        </w:rPr>
        <w:t>овый</w:t>
      </w:r>
      <w:r w:rsidR="00B328F3" w:rsidRPr="00BA0797">
        <w:rPr>
          <w:rFonts w:ascii="Myriad Pro" w:hAnsi="Myriad Pro"/>
          <w:sz w:val="26"/>
          <w:szCs w:val="26"/>
        </w:rPr>
        <w:t xml:space="preserve"> объем потребления тепловой энергии на 201</w:t>
      </w:r>
      <w:r w:rsidR="0020711A" w:rsidRPr="00BA0797">
        <w:rPr>
          <w:rFonts w:ascii="Myriad Pro" w:hAnsi="Myriad Pro"/>
          <w:sz w:val="26"/>
          <w:szCs w:val="26"/>
        </w:rPr>
        <w:t>8</w:t>
      </w:r>
      <w:r w:rsidR="00B328F3" w:rsidRPr="00BA0797">
        <w:rPr>
          <w:rFonts w:ascii="Myriad Pro" w:hAnsi="Myriad Pro"/>
          <w:sz w:val="26"/>
          <w:szCs w:val="26"/>
        </w:rPr>
        <w:t xml:space="preserve"> год </w:t>
      </w:r>
      <w:r w:rsidRPr="00BA0797">
        <w:rPr>
          <w:rFonts w:ascii="Myriad Pro" w:hAnsi="Myriad Pro"/>
          <w:sz w:val="26"/>
          <w:szCs w:val="26"/>
        </w:rPr>
        <w:t xml:space="preserve">заявлены </w:t>
      </w:r>
      <w:r w:rsidR="00B328F3" w:rsidRPr="00BA0797">
        <w:rPr>
          <w:rFonts w:ascii="Myriad Pro" w:hAnsi="Myriad Pro"/>
          <w:sz w:val="26"/>
          <w:szCs w:val="26"/>
        </w:rPr>
        <w:t>фактически</w:t>
      </w:r>
      <w:r w:rsidRPr="00BA0797">
        <w:rPr>
          <w:rFonts w:ascii="Myriad Pro" w:hAnsi="Myriad Pro"/>
          <w:sz w:val="26"/>
          <w:szCs w:val="26"/>
        </w:rPr>
        <w:t>е</w:t>
      </w:r>
      <w:r w:rsidR="00B328F3" w:rsidRPr="00BA0797">
        <w:rPr>
          <w:rFonts w:ascii="Myriad Pro" w:hAnsi="Myriad Pro"/>
          <w:sz w:val="26"/>
          <w:szCs w:val="26"/>
        </w:rPr>
        <w:t xml:space="preserve"> </w:t>
      </w:r>
      <w:r w:rsidRPr="00BA0797">
        <w:rPr>
          <w:rFonts w:ascii="Myriad Pro" w:hAnsi="Myriad Pro"/>
          <w:sz w:val="26"/>
          <w:szCs w:val="26"/>
        </w:rPr>
        <w:t xml:space="preserve">объемы потребления </w:t>
      </w:r>
      <w:r w:rsidR="005D2A6D" w:rsidRPr="00BA0797">
        <w:rPr>
          <w:rFonts w:ascii="Myriad Pro" w:hAnsi="Myriad Pro"/>
          <w:sz w:val="26"/>
          <w:szCs w:val="26"/>
        </w:rPr>
        <w:t xml:space="preserve">тепловой энергии за 2016 </w:t>
      </w:r>
      <w:r w:rsidRPr="00BA0797">
        <w:rPr>
          <w:rFonts w:ascii="Myriad Pro" w:hAnsi="Myriad Pro"/>
          <w:sz w:val="26"/>
          <w:szCs w:val="26"/>
        </w:rPr>
        <w:t>год</w:t>
      </w:r>
      <w:r w:rsidR="00B328F3" w:rsidRPr="00BA0797">
        <w:rPr>
          <w:rFonts w:ascii="Myriad Pro" w:hAnsi="Myriad Pro"/>
          <w:sz w:val="26"/>
          <w:szCs w:val="26"/>
        </w:rPr>
        <w:t>.</w:t>
      </w:r>
    </w:p>
    <w:p w14:paraId="68EB1D18"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обоснование заявленной суммы расходов филиалом ПАО</w:t>
      </w:r>
      <w:r w:rsidR="005D2A6D" w:rsidRPr="00BA0797">
        <w:rPr>
          <w:rFonts w:ascii="Myriad Pro" w:hAnsi="Myriad Pro"/>
          <w:sz w:val="26"/>
          <w:szCs w:val="26"/>
        </w:rPr>
        <w:t xml:space="preserve"> </w:t>
      </w:r>
      <w:r w:rsidR="00586D28" w:rsidRPr="00BA0797">
        <w:rPr>
          <w:rFonts w:ascii="Myriad Pro" w:hAnsi="Myriad Pro"/>
          <w:sz w:val="26"/>
          <w:szCs w:val="26"/>
        </w:rPr>
        <w:t>«</w:t>
      </w:r>
      <w:r w:rsidR="005D2A6D" w:rsidRPr="00BA0797">
        <w:rPr>
          <w:rFonts w:ascii="Myriad Pro" w:hAnsi="Myriad Pro"/>
          <w:sz w:val="26"/>
          <w:szCs w:val="26"/>
        </w:rPr>
        <w:t>МРСК Северо-Запада</w:t>
      </w:r>
      <w:r w:rsidR="00586D28" w:rsidRPr="00BA0797">
        <w:rPr>
          <w:rFonts w:ascii="Myriad Pro" w:hAnsi="Myriad Pro"/>
          <w:sz w:val="26"/>
          <w:szCs w:val="26"/>
        </w:rPr>
        <w:t>»</w:t>
      </w:r>
      <w:r w:rsidR="005D2A6D" w:rsidRPr="00BA0797">
        <w:rPr>
          <w:rFonts w:ascii="Myriad Pro" w:hAnsi="Myriad Pro"/>
          <w:sz w:val="26"/>
          <w:szCs w:val="26"/>
        </w:rPr>
        <w:t xml:space="preserve"> </w:t>
      </w:r>
      <w:r w:rsidR="00586D28" w:rsidRPr="00BA0797">
        <w:rPr>
          <w:rFonts w:ascii="Myriad Pro" w:hAnsi="Myriad Pro"/>
          <w:sz w:val="26"/>
          <w:szCs w:val="26"/>
        </w:rPr>
        <w:t>«</w:t>
      </w:r>
      <w:r w:rsidR="005D2A6D"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1EC813FD" w14:textId="77777777" w:rsidR="00203247" w:rsidRPr="00BA0797" w:rsidRDefault="00B328F3" w:rsidP="005D1554">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потребности в тепловой энергии на производственны</w:t>
      </w:r>
      <w:r w:rsidR="005D2A6D" w:rsidRPr="00BA0797">
        <w:rPr>
          <w:rFonts w:ascii="Myriad Pro" w:hAnsi="Myriad Pro"/>
          <w:sz w:val="26"/>
          <w:szCs w:val="26"/>
        </w:rPr>
        <w:t xml:space="preserve">е и хозяйственные нужды на 2018 </w:t>
      </w:r>
      <w:r w:rsidRPr="00BA0797">
        <w:rPr>
          <w:rFonts w:ascii="Myriad Pro" w:hAnsi="Myriad Pro"/>
          <w:sz w:val="26"/>
          <w:szCs w:val="26"/>
        </w:rPr>
        <w:t>год;</w:t>
      </w:r>
    </w:p>
    <w:p w14:paraId="7CB38475" w14:textId="77777777" w:rsidR="00203247" w:rsidRPr="00BA0797" w:rsidRDefault="00203247" w:rsidP="005D1554">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Отчет по проводкам за 2019 год (приобретение тепловой энергии);</w:t>
      </w:r>
    </w:p>
    <w:p w14:paraId="0DED7B83" w14:textId="77777777" w:rsidR="00B328F3" w:rsidRPr="00BA0797" w:rsidRDefault="00B328F3" w:rsidP="005D1554">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Договор</w:t>
      </w:r>
      <w:r w:rsidR="006D1563" w:rsidRPr="00BA0797">
        <w:rPr>
          <w:rFonts w:ascii="Myriad Pro" w:hAnsi="Myriad Pro"/>
          <w:sz w:val="26"/>
          <w:szCs w:val="26"/>
        </w:rPr>
        <w:t xml:space="preserve"> теплоснабжения №35/01-201</w:t>
      </w:r>
      <w:r w:rsidR="00834137" w:rsidRPr="00BA0797">
        <w:rPr>
          <w:rFonts w:ascii="Myriad Pro" w:hAnsi="Myriad Pro"/>
          <w:sz w:val="26"/>
          <w:szCs w:val="26"/>
        </w:rPr>
        <w:t>2 0</w:t>
      </w:r>
      <w:r w:rsidRPr="00BA0797">
        <w:rPr>
          <w:rFonts w:ascii="Myriad Pro" w:hAnsi="Myriad Pro"/>
          <w:sz w:val="26"/>
          <w:szCs w:val="26"/>
        </w:rPr>
        <w:t>1.</w:t>
      </w:r>
      <w:r w:rsidR="006D1563" w:rsidRPr="00BA0797">
        <w:rPr>
          <w:rFonts w:ascii="Myriad Pro" w:hAnsi="Myriad Pro"/>
          <w:sz w:val="26"/>
          <w:szCs w:val="26"/>
        </w:rPr>
        <w:t>1</w:t>
      </w:r>
      <w:r w:rsidRPr="00BA0797">
        <w:rPr>
          <w:rFonts w:ascii="Myriad Pro" w:hAnsi="Myriad Pro"/>
          <w:sz w:val="26"/>
          <w:szCs w:val="26"/>
        </w:rPr>
        <w:t>0.201</w:t>
      </w:r>
      <w:r w:rsidR="006D1563" w:rsidRPr="00BA0797">
        <w:rPr>
          <w:rFonts w:ascii="Myriad Pro" w:hAnsi="Myriad Pro"/>
          <w:sz w:val="26"/>
          <w:szCs w:val="26"/>
        </w:rPr>
        <w:t>2</w:t>
      </w:r>
      <w:r w:rsidRPr="00BA0797">
        <w:rPr>
          <w:rFonts w:ascii="Myriad Pro" w:hAnsi="Myriad Pro"/>
          <w:sz w:val="26"/>
          <w:szCs w:val="26"/>
        </w:rPr>
        <w:t xml:space="preserve"> с </w:t>
      </w:r>
      <w:r w:rsidR="006D1563" w:rsidRPr="00BA0797">
        <w:rPr>
          <w:rFonts w:ascii="Myriad Pro" w:hAnsi="Myriad Pro"/>
          <w:sz w:val="26"/>
          <w:szCs w:val="26"/>
        </w:rPr>
        <w:t xml:space="preserve">МУП </w:t>
      </w:r>
      <w:r w:rsidR="00586D28" w:rsidRPr="00BA0797">
        <w:rPr>
          <w:rFonts w:ascii="Myriad Pro" w:hAnsi="Myriad Pro"/>
          <w:sz w:val="26"/>
          <w:szCs w:val="26"/>
        </w:rPr>
        <w:t>«</w:t>
      </w:r>
      <w:r w:rsidR="006D1563" w:rsidRPr="00BA0797">
        <w:rPr>
          <w:rFonts w:ascii="Myriad Pro" w:hAnsi="Myriad Pro"/>
          <w:sz w:val="26"/>
          <w:szCs w:val="26"/>
        </w:rPr>
        <w:t xml:space="preserve">Невельского района </w:t>
      </w:r>
      <w:r w:rsidR="00586D28" w:rsidRPr="00BA0797">
        <w:rPr>
          <w:rFonts w:ascii="Myriad Pro" w:hAnsi="Myriad Pro"/>
          <w:sz w:val="26"/>
          <w:szCs w:val="26"/>
        </w:rPr>
        <w:t>«</w:t>
      </w:r>
      <w:r w:rsidR="006D1563" w:rsidRPr="00BA0797">
        <w:rPr>
          <w:rFonts w:ascii="Myriad Pro" w:hAnsi="Myriad Pro"/>
          <w:sz w:val="26"/>
          <w:szCs w:val="26"/>
        </w:rPr>
        <w:t>Невельские теплосети</w:t>
      </w:r>
      <w:r w:rsidR="00586D28" w:rsidRPr="00BA0797">
        <w:rPr>
          <w:rFonts w:ascii="Myriad Pro" w:hAnsi="Myriad Pro"/>
          <w:sz w:val="26"/>
          <w:szCs w:val="26"/>
        </w:rPr>
        <w:t>»</w:t>
      </w:r>
      <w:r w:rsidRPr="00BA0797">
        <w:rPr>
          <w:rFonts w:ascii="Myriad Pro" w:hAnsi="Myriad Pro"/>
          <w:sz w:val="26"/>
          <w:szCs w:val="26"/>
        </w:rPr>
        <w:t>;</w:t>
      </w:r>
    </w:p>
    <w:p w14:paraId="6AA7FF91" w14:textId="77777777" w:rsidR="003F7F35" w:rsidRPr="00BA0797" w:rsidRDefault="003F7F35" w:rsidP="005D1554">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Договор на поставку тепловой энергии №158/25Т-15 от 16.01.2015 с МП г.</w:t>
      </w:r>
      <w:r w:rsidR="00BD5186" w:rsidRPr="00BA0797">
        <w:rPr>
          <w:rFonts w:ascii="Myriad Pro" w:hAnsi="Myriad Pro"/>
          <w:sz w:val="26"/>
          <w:szCs w:val="26"/>
        </w:rPr>
        <w:t xml:space="preserve"> </w:t>
      </w:r>
      <w:r w:rsidRPr="00BA0797">
        <w:rPr>
          <w:rFonts w:ascii="Myriad Pro" w:hAnsi="Myriad Pro"/>
          <w:sz w:val="26"/>
          <w:szCs w:val="26"/>
        </w:rPr>
        <w:t xml:space="preserve">Псков </w:t>
      </w:r>
      <w:r w:rsidR="00586D28" w:rsidRPr="00BA0797">
        <w:rPr>
          <w:rFonts w:ascii="Myriad Pro" w:hAnsi="Myriad Pro"/>
          <w:sz w:val="26"/>
          <w:szCs w:val="26"/>
        </w:rPr>
        <w:t>«</w:t>
      </w:r>
      <w:r w:rsidRPr="00BA0797">
        <w:rPr>
          <w:rFonts w:ascii="Myriad Pro" w:hAnsi="Myriad Pro"/>
          <w:sz w:val="26"/>
          <w:szCs w:val="26"/>
        </w:rPr>
        <w:t>Псковские тепловые сети</w:t>
      </w:r>
      <w:r w:rsidR="00586D28" w:rsidRPr="00BA0797">
        <w:rPr>
          <w:rFonts w:ascii="Myriad Pro" w:hAnsi="Myriad Pro"/>
          <w:sz w:val="26"/>
          <w:szCs w:val="26"/>
        </w:rPr>
        <w:t>»</w:t>
      </w:r>
      <w:r w:rsidRPr="00BA0797">
        <w:rPr>
          <w:rFonts w:ascii="Myriad Pro" w:hAnsi="Myriad Pro"/>
          <w:sz w:val="26"/>
          <w:szCs w:val="26"/>
        </w:rPr>
        <w:t>;</w:t>
      </w:r>
    </w:p>
    <w:p w14:paraId="4A04599B" w14:textId="77777777" w:rsidR="00203247" w:rsidRPr="00BA0797" w:rsidRDefault="00B328F3" w:rsidP="005D1554">
      <w:pPr>
        <w:pStyle w:val="11"/>
        <w:numPr>
          <w:ilvl w:val="0"/>
          <w:numId w:val="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Договор </w:t>
      </w:r>
      <w:r w:rsidR="00BD5186" w:rsidRPr="00BA0797">
        <w:rPr>
          <w:rFonts w:ascii="Myriad Pro" w:hAnsi="Myriad Pro"/>
          <w:sz w:val="26"/>
          <w:szCs w:val="26"/>
        </w:rPr>
        <w:t>теплоснабжения</w:t>
      </w:r>
      <w:r w:rsidR="00BD5186" w:rsidRPr="00BA0797">
        <w:rPr>
          <w:rFonts w:ascii="Myriad Pro" w:hAnsi="Myriad Pro"/>
        </w:rPr>
        <w:t xml:space="preserve"> </w:t>
      </w:r>
      <w:r w:rsidRPr="00BA0797">
        <w:rPr>
          <w:rFonts w:ascii="Myriad Pro" w:hAnsi="Myriad Pro"/>
          <w:sz w:val="26"/>
          <w:szCs w:val="26"/>
        </w:rPr>
        <w:t xml:space="preserve">от </w:t>
      </w:r>
      <w:r w:rsidR="00BD5186" w:rsidRPr="00BA0797">
        <w:rPr>
          <w:rFonts w:ascii="Myriad Pro" w:hAnsi="Myriad Pro"/>
          <w:sz w:val="26"/>
          <w:szCs w:val="26"/>
        </w:rPr>
        <w:t xml:space="preserve">01.01.2011 </w:t>
      </w:r>
      <w:r w:rsidRPr="00BA0797">
        <w:rPr>
          <w:rFonts w:ascii="Myriad Pro" w:hAnsi="Myriad Pro"/>
          <w:sz w:val="26"/>
          <w:szCs w:val="26"/>
        </w:rPr>
        <w:t>№</w:t>
      </w:r>
      <w:r w:rsidR="00BD5186" w:rsidRPr="00BA0797">
        <w:rPr>
          <w:rFonts w:ascii="Myriad Pro" w:hAnsi="Myriad Pro"/>
          <w:sz w:val="26"/>
          <w:szCs w:val="26"/>
        </w:rPr>
        <w:t>1219</w:t>
      </w:r>
      <w:r w:rsidRPr="00BA0797">
        <w:rPr>
          <w:rFonts w:ascii="Myriad Pro" w:hAnsi="Myriad Pro"/>
          <w:sz w:val="26"/>
          <w:szCs w:val="26"/>
        </w:rPr>
        <w:t xml:space="preserve"> с </w:t>
      </w:r>
      <w:r w:rsidR="00BD5186" w:rsidRPr="00BA0797">
        <w:rPr>
          <w:rFonts w:ascii="Myriad Pro" w:hAnsi="Myriad Pro"/>
          <w:sz w:val="26"/>
          <w:szCs w:val="26"/>
        </w:rPr>
        <w:t xml:space="preserve">МУП </w:t>
      </w:r>
      <w:r w:rsidR="00586D28" w:rsidRPr="00BA0797">
        <w:rPr>
          <w:rFonts w:ascii="Myriad Pro" w:hAnsi="Myriad Pro"/>
          <w:sz w:val="26"/>
          <w:szCs w:val="26"/>
        </w:rPr>
        <w:t>«</w:t>
      </w:r>
      <w:r w:rsidR="00BD5186" w:rsidRPr="00BA0797">
        <w:rPr>
          <w:rFonts w:ascii="Myriad Pro" w:hAnsi="Myriad Pro"/>
          <w:sz w:val="26"/>
          <w:szCs w:val="26"/>
        </w:rPr>
        <w:t>Тепловые сети</w:t>
      </w:r>
      <w:r w:rsidR="00586D28" w:rsidRPr="00BA0797">
        <w:rPr>
          <w:rFonts w:ascii="Myriad Pro" w:hAnsi="Myriad Pro"/>
          <w:sz w:val="26"/>
          <w:szCs w:val="26"/>
        </w:rPr>
        <w:t>»</w:t>
      </w:r>
      <w:r w:rsidR="00BD5186" w:rsidRPr="00BA0797">
        <w:rPr>
          <w:rFonts w:ascii="Myriad Pro" w:hAnsi="Myriad Pro"/>
          <w:sz w:val="26"/>
          <w:szCs w:val="26"/>
        </w:rPr>
        <w:t xml:space="preserve"> </w:t>
      </w:r>
      <w:r w:rsidR="00071278" w:rsidRPr="00BA0797">
        <w:rPr>
          <w:rFonts w:ascii="Myriad Pro" w:hAnsi="Myriad Pro"/>
          <w:sz w:val="26"/>
          <w:szCs w:val="26"/>
        </w:rPr>
        <w:br/>
      </w:r>
      <w:r w:rsidR="00BD5186" w:rsidRPr="00BA0797">
        <w:rPr>
          <w:rFonts w:ascii="Myriad Pro" w:hAnsi="Myriad Pro"/>
          <w:sz w:val="26"/>
          <w:szCs w:val="26"/>
        </w:rPr>
        <w:t>г. Великие Луки;</w:t>
      </w:r>
    </w:p>
    <w:p w14:paraId="23EE79C9" w14:textId="77777777" w:rsidR="00517669" w:rsidRPr="00BA0797" w:rsidRDefault="00517669"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2019 год является вторым годом пятилетнего долгосрочного периода регулирования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w:t>
      </w:r>
      <w:r w:rsidR="009C7B3E" w:rsidRPr="00BA0797">
        <w:rPr>
          <w:rFonts w:ascii="Myriad Pro" w:hAnsi="Myriad Pro"/>
          <w:sz w:val="26"/>
          <w:szCs w:val="26"/>
        </w:rPr>
        <w:t xml:space="preserve"> </w:t>
      </w:r>
    </w:p>
    <w:p w14:paraId="0EC2CBC5" w14:textId="77777777" w:rsidR="00DF39FE" w:rsidRPr="00BA0797" w:rsidRDefault="00DF39FE"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Затраты на приобретение тепловой энергии </w:t>
      </w:r>
      <w:r w:rsidRPr="00BA0797">
        <w:rPr>
          <w:rFonts w:ascii="Myriad Pro" w:hAnsi="Myriad Pro"/>
          <w:sz w:val="26"/>
          <w:szCs w:val="26"/>
          <w:u w:val="single"/>
        </w:rPr>
        <w:t>на 2019 год</w:t>
      </w:r>
      <w:r w:rsidRPr="00BA0797">
        <w:rPr>
          <w:rFonts w:ascii="Myriad Pro" w:hAnsi="Myriad Pro"/>
          <w:sz w:val="26"/>
          <w:szCs w:val="26"/>
        </w:rPr>
        <w:t xml:space="preserve"> в составе подконтрольных расходов</w:t>
      </w:r>
      <w:r w:rsidR="00D54007" w:rsidRPr="00BA0797">
        <w:rPr>
          <w:rFonts w:ascii="Myriad Pro" w:hAnsi="Myriad Pro"/>
          <w:sz w:val="26"/>
          <w:szCs w:val="26"/>
        </w:rPr>
        <w:t xml:space="preserve"> организацией </w:t>
      </w:r>
      <w:r w:rsidRPr="00BA0797">
        <w:rPr>
          <w:rFonts w:ascii="Myriad Pro" w:hAnsi="Myriad Pro"/>
          <w:sz w:val="26"/>
          <w:szCs w:val="26"/>
        </w:rPr>
        <w:t xml:space="preserve">рассчитаны </w:t>
      </w:r>
      <w:r w:rsidR="00DE0B1F" w:rsidRPr="00BA0797">
        <w:rPr>
          <w:rFonts w:ascii="Myriad Pro" w:hAnsi="Myriad Pro"/>
          <w:sz w:val="26"/>
          <w:szCs w:val="26"/>
        </w:rPr>
        <w:t xml:space="preserve">в соответствии с Методическими указаниями </w:t>
      </w:r>
      <w:r w:rsidRPr="00BA0797">
        <w:rPr>
          <w:rFonts w:ascii="Myriad Pro" w:hAnsi="Myriad Pro"/>
          <w:sz w:val="26"/>
          <w:szCs w:val="26"/>
        </w:rPr>
        <w:t>путем индексации базового уровня подконтрольных расходов</w:t>
      </w:r>
      <w:r w:rsidR="00D54007" w:rsidRPr="00BA0797">
        <w:rPr>
          <w:rFonts w:ascii="Myriad Pro" w:hAnsi="Myriad Pro"/>
          <w:sz w:val="26"/>
          <w:szCs w:val="26"/>
        </w:rPr>
        <w:t xml:space="preserve"> и составили</w:t>
      </w:r>
      <w:r w:rsidR="009C7B3E" w:rsidRPr="00BA0797">
        <w:rPr>
          <w:rFonts w:ascii="Myriad Pro" w:hAnsi="Myriad Pro"/>
          <w:sz w:val="26"/>
          <w:szCs w:val="26"/>
        </w:rPr>
        <w:t xml:space="preserve"> </w:t>
      </w:r>
      <w:bookmarkStart w:id="85" w:name="OLE_LINK17"/>
      <w:r w:rsidR="00834137" w:rsidRPr="00BA0797">
        <w:rPr>
          <w:rFonts w:ascii="Myriad Pro" w:hAnsi="Myriad Pro"/>
          <w:sz w:val="26"/>
          <w:szCs w:val="26"/>
        </w:rPr>
        <w:t>7 9</w:t>
      </w:r>
      <w:r w:rsidR="00574685" w:rsidRPr="00BA0797">
        <w:rPr>
          <w:rFonts w:ascii="Myriad Pro" w:hAnsi="Myriad Pro"/>
          <w:sz w:val="26"/>
          <w:szCs w:val="26"/>
        </w:rPr>
        <w:t>49,78</w:t>
      </w:r>
      <w:r w:rsidR="00D54007" w:rsidRPr="00BA0797">
        <w:rPr>
          <w:rFonts w:ascii="Myriad Pro" w:hAnsi="Myriad Pro"/>
          <w:sz w:val="26"/>
          <w:szCs w:val="26"/>
        </w:rPr>
        <w:t xml:space="preserve"> </w:t>
      </w:r>
      <w:bookmarkEnd w:id="85"/>
      <w:r w:rsidR="00D54007" w:rsidRPr="00BA0797">
        <w:rPr>
          <w:rFonts w:ascii="Myriad Pro" w:hAnsi="Myriad Pro"/>
          <w:sz w:val="26"/>
          <w:szCs w:val="26"/>
        </w:rPr>
        <w:t>тыс. руб</w:t>
      </w:r>
      <w:r w:rsidRPr="00BA0797">
        <w:rPr>
          <w:rFonts w:ascii="Myriad Pro" w:hAnsi="Myriad Pro"/>
          <w:sz w:val="26"/>
          <w:szCs w:val="26"/>
        </w:rPr>
        <w:t>.</w:t>
      </w:r>
    </w:p>
    <w:p w14:paraId="620FFD6F" w14:textId="77777777" w:rsidR="00574685" w:rsidRPr="00BA0797" w:rsidRDefault="00574685" w:rsidP="00BA0797">
      <w:pPr>
        <w:pStyle w:val="11"/>
        <w:widowControl w:val="0"/>
        <w:spacing w:after="0" w:line="360" w:lineRule="auto"/>
        <w:ind w:left="0" w:firstLine="540"/>
        <w:jc w:val="both"/>
        <w:rPr>
          <w:rFonts w:ascii="Myriad Pro" w:hAnsi="Myriad Pro"/>
          <w:sz w:val="26"/>
          <w:szCs w:val="26"/>
        </w:rPr>
      </w:pPr>
    </w:p>
    <w:p w14:paraId="516427E2" w14:textId="77777777" w:rsidR="005B370D" w:rsidRDefault="005B370D" w:rsidP="00BA0797">
      <w:pPr>
        <w:widowControl w:val="0"/>
        <w:spacing w:after="0" w:line="360" w:lineRule="auto"/>
        <w:jc w:val="both"/>
        <w:rPr>
          <w:rFonts w:ascii="Myriad Pro" w:hAnsi="Myriad Pro"/>
          <w:b/>
          <w:sz w:val="26"/>
          <w:szCs w:val="26"/>
        </w:rPr>
      </w:pPr>
    </w:p>
    <w:p w14:paraId="1A7A865C" w14:textId="003020BA" w:rsidR="00B328F3" w:rsidRPr="00BA0797" w:rsidRDefault="00B328F3" w:rsidP="00BA0797">
      <w:pPr>
        <w:widowControl w:val="0"/>
        <w:spacing w:after="0" w:line="360" w:lineRule="auto"/>
        <w:jc w:val="both"/>
        <w:rPr>
          <w:rFonts w:ascii="Myriad Pro" w:hAnsi="Myriad Pro"/>
          <w:b/>
          <w:sz w:val="26"/>
          <w:szCs w:val="26"/>
        </w:rPr>
      </w:pPr>
      <w:r w:rsidRPr="00BA0797">
        <w:rPr>
          <w:rFonts w:ascii="Myriad Pro" w:hAnsi="Myriad Pro"/>
          <w:b/>
          <w:sz w:val="26"/>
          <w:szCs w:val="26"/>
        </w:rPr>
        <w:lastRenderedPageBreak/>
        <w:t>ПОЗИЦИЯ ОРГАНА РЕГУЛИРОВАНИЯ</w:t>
      </w:r>
    </w:p>
    <w:p w14:paraId="698134A3" w14:textId="77777777" w:rsidR="000D616A" w:rsidRPr="00BA0797" w:rsidRDefault="000D616A" w:rsidP="00BA0797">
      <w:pPr>
        <w:widowControl w:val="0"/>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Госкомитетом в расчете НВВ на 2018 год расходы на покупку тепловой энергии учитываются в составе подконтрольных расходов. </w:t>
      </w:r>
      <w:r w:rsidR="00BD5186" w:rsidRPr="00BA0797">
        <w:rPr>
          <w:rFonts w:ascii="Myriad Pro" w:hAnsi="Myriad Pro"/>
          <w:sz w:val="26"/>
          <w:szCs w:val="26"/>
        </w:rPr>
        <w:t>Госкомитет</w:t>
      </w:r>
      <w:r w:rsidRPr="00BA0797">
        <w:rPr>
          <w:rFonts w:ascii="Myriad Pro" w:hAnsi="Myriad Pro"/>
          <w:sz w:val="26"/>
          <w:szCs w:val="26"/>
        </w:rPr>
        <w:t xml:space="preserve">ом признана экономически обоснованная величина на покупку тепловой энергии </w:t>
      </w:r>
      <w:r w:rsidR="00834137" w:rsidRPr="00BA0797">
        <w:rPr>
          <w:rFonts w:ascii="Myriad Pro" w:hAnsi="Myriad Pro"/>
          <w:sz w:val="26"/>
          <w:szCs w:val="26"/>
        </w:rPr>
        <w:t>8 1</w:t>
      </w:r>
      <w:r w:rsidRPr="00BA0797">
        <w:rPr>
          <w:rFonts w:ascii="Myriad Pro" w:hAnsi="Myriad Pro"/>
          <w:sz w:val="26"/>
          <w:szCs w:val="26"/>
        </w:rPr>
        <w:t>11,54 тыс. руб.</w:t>
      </w:r>
      <w:r w:rsidR="009C7B3E" w:rsidRPr="00BA0797">
        <w:rPr>
          <w:rFonts w:ascii="Myriad Pro" w:hAnsi="Myriad Pro"/>
          <w:sz w:val="26"/>
          <w:szCs w:val="26"/>
        </w:rPr>
        <w:t xml:space="preserve"> </w:t>
      </w:r>
    </w:p>
    <w:p w14:paraId="1CCD3A6B" w14:textId="77777777" w:rsidR="00DF39FE" w:rsidRPr="00BA0797" w:rsidRDefault="00BD5186"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 определении плановой величины расходов на очередной период регулирования (2018 год) экспертом </w:t>
      </w:r>
      <w:r w:rsidR="00DF39FE" w:rsidRPr="00BA0797">
        <w:rPr>
          <w:rFonts w:ascii="Myriad Pro" w:hAnsi="Myriad Pro"/>
          <w:sz w:val="26"/>
          <w:szCs w:val="26"/>
        </w:rPr>
        <w:t xml:space="preserve">учтены договорные объемы потребления тепловой энергии и соответствующие тарифы, установленные на 2018 год Госкомитетом. </w:t>
      </w:r>
    </w:p>
    <w:p w14:paraId="0846CF40" w14:textId="77777777" w:rsidR="000D616A" w:rsidRPr="00BA0797" w:rsidRDefault="000D616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Госкомитетом при расчете базового уровня операционных расходов на первый год долгосрочного периода регулирования применен индекс эффективности подконтрольных расходов. С учетом достигнутых показателей (рейтинга эффективности сетевой организации и индекса эффективности подконтрольных расходов) расходы на покупку тепловой энергии на 2018 год составили </w:t>
      </w:r>
      <w:r w:rsidR="00834137" w:rsidRPr="00BA0797">
        <w:rPr>
          <w:rFonts w:ascii="Myriad Pro" w:hAnsi="Myriad Pro"/>
          <w:sz w:val="26"/>
          <w:szCs w:val="26"/>
        </w:rPr>
        <w:t>7 7</w:t>
      </w:r>
      <w:r w:rsidRPr="00BA0797">
        <w:rPr>
          <w:rFonts w:ascii="Myriad Pro" w:hAnsi="Myriad Pro"/>
          <w:sz w:val="26"/>
          <w:szCs w:val="26"/>
        </w:rPr>
        <w:t>88,64 тыс. руб.</w:t>
      </w:r>
    </w:p>
    <w:p w14:paraId="1F897C74" w14:textId="77777777" w:rsidR="002323C8" w:rsidRPr="00BA0797" w:rsidRDefault="002323C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Госкомитетом при проведении корректировки НВВ на 2018 год (</w:t>
      </w:r>
      <w:r w:rsidR="00071278" w:rsidRPr="00BA0797">
        <w:rPr>
          <w:rFonts w:ascii="Myriad Pro" w:hAnsi="Myriad Pro"/>
          <w:sz w:val="26"/>
          <w:szCs w:val="26"/>
        </w:rPr>
        <w:t xml:space="preserve">во </w:t>
      </w:r>
      <w:r w:rsidRPr="00BA0797">
        <w:rPr>
          <w:rFonts w:ascii="Myriad Pro" w:hAnsi="Myriad Pro"/>
          <w:sz w:val="26"/>
          <w:szCs w:val="26"/>
        </w:rPr>
        <w:t>исполнени</w:t>
      </w:r>
      <w:r w:rsidR="00071278" w:rsidRPr="00BA0797">
        <w:rPr>
          <w:rFonts w:ascii="Myriad Pro" w:hAnsi="Myriad Pro"/>
          <w:sz w:val="26"/>
          <w:szCs w:val="26"/>
        </w:rPr>
        <w:t>е</w:t>
      </w:r>
      <w:r w:rsidRPr="00BA0797">
        <w:rPr>
          <w:rFonts w:ascii="Myriad Pro" w:hAnsi="Myriad Pro"/>
          <w:sz w:val="26"/>
          <w:szCs w:val="26"/>
        </w:rPr>
        <w:t xml:space="preserve"> приказа ФАС </w:t>
      </w:r>
      <w:r w:rsidR="00071278" w:rsidRPr="00BA0797">
        <w:rPr>
          <w:rFonts w:ascii="Myriad Pro" w:hAnsi="Myriad Pro"/>
          <w:sz w:val="26"/>
          <w:szCs w:val="26"/>
        </w:rPr>
        <w:t xml:space="preserve">России </w:t>
      </w:r>
      <w:r w:rsidRPr="00BA0797">
        <w:rPr>
          <w:rFonts w:ascii="Myriad Pro" w:hAnsi="Myriad Pro"/>
          <w:sz w:val="26"/>
          <w:szCs w:val="26"/>
        </w:rPr>
        <w:t>от 20.04.2018 № 527/18)</w:t>
      </w:r>
      <w:r w:rsidR="009C7B3E" w:rsidRPr="00BA0797">
        <w:rPr>
          <w:rFonts w:ascii="Myriad Pro" w:hAnsi="Myriad Pro"/>
          <w:sz w:val="26"/>
          <w:szCs w:val="26"/>
        </w:rPr>
        <w:t xml:space="preserve"> </w:t>
      </w:r>
      <w:r w:rsidRPr="00BA0797">
        <w:rPr>
          <w:rFonts w:ascii="Myriad Pro" w:hAnsi="Myriad Pro"/>
          <w:sz w:val="26"/>
          <w:szCs w:val="26"/>
        </w:rPr>
        <w:t xml:space="preserve">увеличены расходы на покупку тепловой энергии до </w:t>
      </w:r>
      <w:r w:rsidR="00834137" w:rsidRPr="00BA0797">
        <w:rPr>
          <w:rFonts w:ascii="Myriad Pro" w:hAnsi="Myriad Pro"/>
          <w:sz w:val="26"/>
          <w:szCs w:val="26"/>
        </w:rPr>
        <w:t>7 8</w:t>
      </w:r>
      <w:r w:rsidRPr="00BA0797">
        <w:rPr>
          <w:rFonts w:ascii="Myriad Pro" w:hAnsi="Myriad Pro"/>
          <w:sz w:val="26"/>
          <w:szCs w:val="26"/>
        </w:rPr>
        <w:t>43,01 тыс. руб.</w:t>
      </w:r>
    </w:p>
    <w:p w14:paraId="78783C70" w14:textId="77777777" w:rsidR="00B41649" w:rsidRPr="00BA0797" w:rsidRDefault="00B4164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Затраты на 2019 год определены путем индексации базового уровня расходов на покупку тепловой энергии, принятого органом регулирования в расчет НВВ на первый (базовый) год долгосрочного периода регулирования (2018 год) в размере </w:t>
      </w:r>
      <w:r w:rsidR="00834137" w:rsidRPr="00BA0797">
        <w:rPr>
          <w:rFonts w:ascii="Myriad Pro" w:hAnsi="Myriad Pro"/>
          <w:sz w:val="26"/>
          <w:szCs w:val="26"/>
        </w:rPr>
        <w:t>8 0</w:t>
      </w:r>
      <w:r w:rsidRPr="00BA0797">
        <w:rPr>
          <w:rFonts w:ascii="Myriad Pro" w:hAnsi="Myriad Pro"/>
          <w:sz w:val="26"/>
          <w:szCs w:val="26"/>
        </w:rPr>
        <w:t>14,71 тыс. руб.</w:t>
      </w:r>
    </w:p>
    <w:p w14:paraId="37B38DC6" w14:textId="77777777" w:rsidR="00B41649" w:rsidRPr="00BA0797" w:rsidRDefault="00B41649" w:rsidP="00BA0797">
      <w:pPr>
        <w:spacing w:after="0" w:line="360" w:lineRule="auto"/>
        <w:ind w:firstLine="567"/>
        <w:contextualSpacing/>
        <w:jc w:val="both"/>
        <w:rPr>
          <w:rFonts w:ascii="Myriad Pro" w:hAnsi="Myriad Pro"/>
          <w:sz w:val="26"/>
          <w:szCs w:val="26"/>
        </w:rPr>
      </w:pPr>
    </w:p>
    <w:p w14:paraId="7E52ACC8"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44BB7C47" w14:textId="77777777" w:rsidR="00CE410D" w:rsidRPr="00BA0797" w:rsidRDefault="00CE410D"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пунктом 3 Приложения №7 к Основам ценообразования</w:t>
      </w:r>
      <w:r w:rsidR="00071278" w:rsidRPr="00BA0797">
        <w:rPr>
          <w:rFonts w:ascii="Myriad Pro" w:hAnsi="Myriad Pro"/>
          <w:sz w:val="26"/>
          <w:szCs w:val="26"/>
        </w:rPr>
        <w:t xml:space="preserve"> №1178</w:t>
      </w:r>
      <w:r w:rsidRPr="00BA0797">
        <w:rPr>
          <w:rFonts w:ascii="Myriad Pro" w:hAnsi="Myriad Pro"/>
          <w:sz w:val="26"/>
          <w:szCs w:val="26"/>
        </w:rPr>
        <w:t>, расходы на оплату услуг, оказываемых по договору организациями, осуществляющими регулируемые виды деятельности в соответствии с законодательством Российской Федерации, относятся к неподконтрольным расходам.</w:t>
      </w:r>
    </w:p>
    <w:p w14:paraId="679B80F0" w14:textId="77777777" w:rsidR="00CE410D" w:rsidRPr="00BA0797" w:rsidRDefault="00CE410D"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Теплоснабжение относиться к регулируемому виду деятельности, соответственно должно учитываться</w:t>
      </w:r>
      <w:r w:rsidR="009C7B3E" w:rsidRPr="00BA0797">
        <w:rPr>
          <w:rFonts w:ascii="Myriad Pro" w:hAnsi="Myriad Pro"/>
          <w:sz w:val="26"/>
          <w:szCs w:val="26"/>
        </w:rPr>
        <w:t xml:space="preserve"> </w:t>
      </w:r>
      <w:r w:rsidRPr="00BA0797">
        <w:rPr>
          <w:rFonts w:ascii="Myriad Pro" w:hAnsi="Myriad Pro"/>
          <w:sz w:val="26"/>
          <w:szCs w:val="26"/>
        </w:rPr>
        <w:t>в неподконтрольных расходах.</w:t>
      </w:r>
    </w:p>
    <w:p w14:paraId="53AE6C86" w14:textId="77777777" w:rsidR="00593C60" w:rsidRPr="00BA0797" w:rsidRDefault="00593C60"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Плановые объемы потребления тепловой энергии для расчета расходов на 2019 год приняты в соответствии с договорными нагрузками, (признаны Госкомитетом экономически обоснованными при расчете НВВ на 2018 год).</w:t>
      </w:r>
    </w:p>
    <w:p w14:paraId="65863BC0" w14:textId="77777777" w:rsidR="00275844" w:rsidRPr="00BA0797" w:rsidRDefault="00275844"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в расчете использовал тарифы на тепловую энергию, установленные на 2019 год Госкомитетом, действовавшие на момент установления единых (котловых) тарифов на услуги по передаче электрической энергии по сетям Псковской области на 2019 год. </w:t>
      </w:r>
    </w:p>
    <w:p w14:paraId="69AF243E" w14:textId="77777777" w:rsidR="009071CC" w:rsidRPr="00BA0797" w:rsidRDefault="00B328F3" w:rsidP="00BA0797">
      <w:pPr>
        <w:pStyle w:val="afff8"/>
        <w:spacing w:after="0"/>
      </w:pPr>
      <w:r w:rsidRPr="00BA0797">
        <w:t xml:space="preserve">По расчету Исполнителя </w:t>
      </w:r>
      <w:bookmarkStart w:id="86" w:name="OLE_LINK14"/>
      <w:r w:rsidRPr="00BA0797">
        <w:t>расходы на тепловую</w:t>
      </w:r>
      <w:r w:rsidR="008433A2" w:rsidRPr="00BA0797">
        <w:t xml:space="preserve"> энергию </w:t>
      </w:r>
      <w:bookmarkEnd w:id="86"/>
      <w:r w:rsidR="008433A2" w:rsidRPr="00BA0797">
        <w:t>на 2019 год сос</w:t>
      </w:r>
      <w:r w:rsidR="00586A0A" w:rsidRPr="00BA0797">
        <w:t xml:space="preserve">тавляют </w:t>
      </w:r>
      <w:r w:rsidR="00834137" w:rsidRPr="00BA0797">
        <w:t>8 9</w:t>
      </w:r>
      <w:r w:rsidR="00586A0A" w:rsidRPr="00BA0797">
        <w:t xml:space="preserve">74,9 тыс. руб.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473"/>
        <w:gridCol w:w="1733"/>
        <w:gridCol w:w="1035"/>
        <w:gridCol w:w="1142"/>
        <w:gridCol w:w="929"/>
        <w:gridCol w:w="1035"/>
        <w:gridCol w:w="1223"/>
      </w:tblGrid>
      <w:tr w:rsidR="000D0B24" w:rsidRPr="005D1554" w14:paraId="1B4471C7" w14:textId="77777777">
        <w:trPr>
          <w:cantSplit/>
          <w:tblHeader/>
        </w:trPr>
        <w:tc>
          <w:tcPr>
            <w:tcW w:w="241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F0E4326"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Контрагент</w:t>
            </w:r>
          </w:p>
        </w:tc>
        <w:tc>
          <w:tcPr>
            <w:tcW w:w="1692"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13306D5"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Договор</w:t>
            </w:r>
          </w:p>
        </w:tc>
        <w:tc>
          <w:tcPr>
            <w:tcW w:w="2126"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D9A074C" w14:textId="77777777" w:rsidR="000D0B24" w:rsidRPr="005D1554" w:rsidRDefault="005D155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Д</w:t>
            </w:r>
            <w:r w:rsidR="000D0B24" w:rsidRPr="005D1554">
              <w:rPr>
                <w:rFonts w:ascii="Myriad Pro" w:eastAsia="Times New Roman" w:hAnsi="Myriad Pro"/>
                <w:b/>
                <w:bCs/>
                <w:color w:val="FFFFFF"/>
                <w:sz w:val="18"/>
                <w:szCs w:val="18"/>
                <w:lang w:eastAsia="ru-RU"/>
              </w:rPr>
              <w:t>оговорные нагрузки</w:t>
            </w:r>
          </w:p>
        </w:tc>
        <w:tc>
          <w:tcPr>
            <w:tcW w:w="1918"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916DA5C" w14:textId="77777777" w:rsidR="000D0B24" w:rsidRPr="005D1554" w:rsidRDefault="005D155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Т</w:t>
            </w:r>
            <w:r w:rsidR="000D0B24" w:rsidRPr="005D1554">
              <w:rPr>
                <w:rFonts w:ascii="Myriad Pro" w:eastAsia="Times New Roman" w:hAnsi="Myriad Pro"/>
                <w:b/>
                <w:bCs/>
                <w:color w:val="FFFFFF"/>
                <w:sz w:val="18"/>
                <w:szCs w:val="18"/>
                <w:lang w:eastAsia="ru-RU"/>
              </w:rPr>
              <w:t>арифы</w:t>
            </w:r>
          </w:p>
        </w:tc>
        <w:tc>
          <w:tcPr>
            <w:tcW w:w="1194"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CC3B6B1"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Стоимость,</w:t>
            </w:r>
            <w:r w:rsidRPr="005D1554">
              <w:rPr>
                <w:rFonts w:ascii="Myriad Pro" w:eastAsia="Times New Roman" w:hAnsi="Myriad Pro"/>
                <w:b/>
                <w:bCs/>
                <w:color w:val="FFFFFF"/>
                <w:sz w:val="18"/>
                <w:szCs w:val="18"/>
                <w:lang w:eastAsia="ru-RU"/>
              </w:rPr>
              <w:br/>
              <w:t>руб.</w:t>
            </w:r>
          </w:p>
        </w:tc>
      </w:tr>
      <w:tr w:rsidR="009071CC" w:rsidRPr="005D1554" w14:paraId="61305C6C" w14:textId="77777777">
        <w:trPr>
          <w:cantSplit/>
          <w:tblHeader/>
        </w:trPr>
        <w:tc>
          <w:tcPr>
            <w:tcW w:w="2414"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BCDB217"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p>
        </w:tc>
        <w:tc>
          <w:tcPr>
            <w:tcW w:w="169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D35EB2F"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p>
        </w:tc>
        <w:tc>
          <w:tcPr>
            <w:tcW w:w="101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88C20D8"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1 пол.</w:t>
            </w:r>
          </w:p>
        </w:tc>
        <w:tc>
          <w:tcPr>
            <w:tcW w:w="111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2D4F634"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2 пол.</w:t>
            </w:r>
          </w:p>
        </w:tc>
        <w:tc>
          <w:tcPr>
            <w:tcW w:w="90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EF60CC6"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1 пол.</w:t>
            </w:r>
          </w:p>
        </w:tc>
        <w:tc>
          <w:tcPr>
            <w:tcW w:w="101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054C046"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r w:rsidRPr="005D1554">
              <w:rPr>
                <w:rFonts w:ascii="Myriad Pro" w:eastAsia="Times New Roman" w:hAnsi="Myriad Pro"/>
                <w:b/>
                <w:bCs/>
                <w:color w:val="FFFFFF"/>
                <w:sz w:val="18"/>
                <w:szCs w:val="18"/>
                <w:lang w:eastAsia="ru-RU"/>
              </w:rPr>
              <w:t>2 пол.</w:t>
            </w:r>
          </w:p>
        </w:tc>
        <w:tc>
          <w:tcPr>
            <w:tcW w:w="1194"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E612E0C" w14:textId="77777777" w:rsidR="000D0B24" w:rsidRPr="005D1554" w:rsidRDefault="000D0B24" w:rsidP="00BA0797">
            <w:pPr>
              <w:spacing w:after="0" w:line="240" w:lineRule="auto"/>
              <w:jc w:val="center"/>
              <w:rPr>
                <w:rFonts w:ascii="Myriad Pro" w:eastAsia="Times New Roman" w:hAnsi="Myriad Pro"/>
                <w:b/>
                <w:bCs/>
                <w:color w:val="FFFFFF"/>
                <w:sz w:val="18"/>
                <w:szCs w:val="18"/>
                <w:lang w:eastAsia="ru-RU"/>
              </w:rPr>
            </w:pPr>
          </w:p>
        </w:tc>
      </w:tr>
      <w:tr w:rsidR="000D0B24" w:rsidRPr="00BA0797" w14:paraId="68FEA176" w14:textId="77777777">
        <w:trPr>
          <w:cantSplit/>
        </w:trPr>
        <w:tc>
          <w:tcPr>
            <w:tcW w:w="2414" w:type="dxa"/>
            <w:tcBorders>
              <w:top w:val="single" w:sz="4" w:space="0" w:color="FFFFFF"/>
            </w:tcBorders>
            <w:shd w:val="clear" w:color="auto" w:fill="auto"/>
            <w:vAlign w:val="center"/>
          </w:tcPr>
          <w:p w14:paraId="175681D0"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МУП Невельского района </w:t>
            </w:r>
            <w:r w:rsidR="00586D28" w:rsidRPr="00BA0797">
              <w:rPr>
                <w:rFonts w:ascii="Myriad Pro" w:eastAsia="Times New Roman" w:hAnsi="Myriad Pro"/>
                <w:sz w:val="18"/>
                <w:szCs w:val="18"/>
                <w:lang w:eastAsia="ru-RU"/>
              </w:rPr>
              <w:t>«</w:t>
            </w:r>
            <w:r w:rsidRPr="00BA0797">
              <w:rPr>
                <w:rFonts w:ascii="Myriad Pro" w:eastAsia="Times New Roman" w:hAnsi="Myriad Pro"/>
                <w:sz w:val="18"/>
                <w:szCs w:val="18"/>
                <w:lang w:eastAsia="ru-RU"/>
              </w:rPr>
              <w:t>Невельские тепловые сети</w:t>
            </w:r>
            <w:r w:rsidR="00586D28" w:rsidRPr="00BA0797">
              <w:rPr>
                <w:rFonts w:ascii="Myriad Pro" w:eastAsia="Times New Roman" w:hAnsi="Myriad Pro"/>
                <w:sz w:val="18"/>
                <w:szCs w:val="18"/>
                <w:lang w:eastAsia="ru-RU"/>
              </w:rPr>
              <w:t>»</w:t>
            </w:r>
          </w:p>
        </w:tc>
        <w:tc>
          <w:tcPr>
            <w:tcW w:w="1692" w:type="dxa"/>
            <w:tcBorders>
              <w:top w:val="single" w:sz="4" w:space="0" w:color="FFFFFF"/>
            </w:tcBorders>
            <w:shd w:val="clear" w:color="auto" w:fill="auto"/>
            <w:vAlign w:val="center"/>
          </w:tcPr>
          <w:p w14:paraId="6CBED596"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Договор № 35/01-2012 от 01.10.2012</w:t>
            </w:r>
          </w:p>
        </w:tc>
        <w:tc>
          <w:tcPr>
            <w:tcW w:w="1011" w:type="dxa"/>
            <w:tcBorders>
              <w:top w:val="single" w:sz="4" w:space="0" w:color="FFFFFF"/>
            </w:tcBorders>
            <w:shd w:val="clear" w:color="auto" w:fill="auto"/>
            <w:noWrap/>
            <w:vAlign w:val="center"/>
          </w:tcPr>
          <w:p w14:paraId="7014D134"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185</w:t>
            </w:r>
          </w:p>
        </w:tc>
        <w:tc>
          <w:tcPr>
            <w:tcW w:w="1115" w:type="dxa"/>
            <w:tcBorders>
              <w:top w:val="single" w:sz="4" w:space="0" w:color="FFFFFF"/>
            </w:tcBorders>
            <w:shd w:val="clear" w:color="auto" w:fill="auto"/>
            <w:noWrap/>
            <w:vAlign w:val="center"/>
          </w:tcPr>
          <w:p w14:paraId="69AA9F84"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111</w:t>
            </w:r>
          </w:p>
        </w:tc>
        <w:tc>
          <w:tcPr>
            <w:tcW w:w="907" w:type="dxa"/>
            <w:tcBorders>
              <w:top w:val="single" w:sz="4" w:space="0" w:color="FFFFFF"/>
            </w:tcBorders>
            <w:shd w:val="clear" w:color="auto" w:fill="auto"/>
            <w:noWrap/>
            <w:vAlign w:val="center"/>
          </w:tcPr>
          <w:p w14:paraId="51B66CE2"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2 9</w:t>
            </w:r>
            <w:r w:rsidR="000D0B24" w:rsidRPr="00BA0797">
              <w:rPr>
                <w:rFonts w:ascii="Myriad Pro" w:eastAsia="Times New Roman" w:hAnsi="Myriad Pro"/>
                <w:sz w:val="18"/>
                <w:szCs w:val="18"/>
                <w:lang w:eastAsia="ru-RU"/>
              </w:rPr>
              <w:t>23,41</w:t>
            </w:r>
          </w:p>
        </w:tc>
        <w:tc>
          <w:tcPr>
            <w:tcW w:w="1011" w:type="dxa"/>
            <w:tcBorders>
              <w:top w:val="single" w:sz="4" w:space="0" w:color="FFFFFF"/>
            </w:tcBorders>
            <w:shd w:val="clear" w:color="auto" w:fill="auto"/>
            <w:noWrap/>
            <w:vAlign w:val="center"/>
          </w:tcPr>
          <w:p w14:paraId="5E7C0373" w14:textId="77777777" w:rsidR="000D0B24"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3 0</w:t>
            </w:r>
            <w:r w:rsidR="000D0B24" w:rsidRPr="00BA0797">
              <w:rPr>
                <w:rFonts w:ascii="Myriad Pro" w:eastAsia="Times New Roman" w:hAnsi="Myriad Pro"/>
                <w:sz w:val="18"/>
                <w:szCs w:val="18"/>
                <w:lang w:eastAsia="ru-RU"/>
              </w:rPr>
              <w:t>15,26</w:t>
            </w:r>
          </w:p>
        </w:tc>
        <w:tc>
          <w:tcPr>
            <w:tcW w:w="1194" w:type="dxa"/>
            <w:tcBorders>
              <w:top w:val="single" w:sz="4" w:space="0" w:color="FFFFFF"/>
            </w:tcBorders>
            <w:shd w:val="clear" w:color="auto" w:fill="auto"/>
            <w:noWrap/>
            <w:vAlign w:val="center"/>
          </w:tcPr>
          <w:p w14:paraId="569D3B73"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87</w:t>
            </w:r>
            <w:r w:rsidR="00834137" w:rsidRPr="00BA0797">
              <w:rPr>
                <w:rFonts w:ascii="Myriad Pro" w:eastAsia="Times New Roman" w:hAnsi="Myriad Pro"/>
                <w:sz w:val="18"/>
                <w:szCs w:val="18"/>
                <w:lang w:eastAsia="ru-RU"/>
              </w:rPr>
              <w:t>6 4</w:t>
            </w:r>
            <w:r w:rsidRPr="00BA0797">
              <w:rPr>
                <w:rFonts w:ascii="Myriad Pro" w:eastAsia="Times New Roman" w:hAnsi="Myriad Pro"/>
                <w:sz w:val="18"/>
                <w:szCs w:val="18"/>
                <w:lang w:eastAsia="ru-RU"/>
              </w:rPr>
              <w:t>20</w:t>
            </w:r>
          </w:p>
        </w:tc>
      </w:tr>
      <w:tr w:rsidR="000D0B24" w:rsidRPr="00BA0797" w14:paraId="16A513F5" w14:textId="77777777">
        <w:trPr>
          <w:cantSplit/>
        </w:trPr>
        <w:tc>
          <w:tcPr>
            <w:tcW w:w="2414" w:type="dxa"/>
            <w:vMerge w:val="restart"/>
            <w:shd w:val="clear" w:color="auto" w:fill="auto"/>
            <w:vAlign w:val="center"/>
          </w:tcPr>
          <w:p w14:paraId="0B852149"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МУП </w:t>
            </w:r>
            <w:r w:rsidR="00586D28" w:rsidRPr="00BA0797">
              <w:rPr>
                <w:rFonts w:ascii="Myriad Pro" w:eastAsia="Times New Roman" w:hAnsi="Myriad Pro"/>
                <w:sz w:val="18"/>
                <w:szCs w:val="18"/>
                <w:lang w:eastAsia="ru-RU"/>
              </w:rPr>
              <w:t>«</w:t>
            </w:r>
            <w:r w:rsidRPr="00BA0797">
              <w:rPr>
                <w:rFonts w:ascii="Myriad Pro" w:eastAsia="Times New Roman" w:hAnsi="Myriad Pro"/>
                <w:sz w:val="18"/>
                <w:szCs w:val="18"/>
                <w:lang w:eastAsia="ru-RU"/>
              </w:rPr>
              <w:t>Псковские тепловые сети</w:t>
            </w:r>
            <w:r w:rsidR="00586D28" w:rsidRPr="00BA0797">
              <w:rPr>
                <w:rFonts w:ascii="Myriad Pro" w:eastAsia="Times New Roman" w:hAnsi="Myriad Pro"/>
                <w:sz w:val="18"/>
                <w:szCs w:val="18"/>
                <w:lang w:eastAsia="ru-RU"/>
              </w:rPr>
              <w:t>»</w:t>
            </w:r>
          </w:p>
        </w:tc>
        <w:tc>
          <w:tcPr>
            <w:tcW w:w="1692" w:type="dxa"/>
            <w:vMerge w:val="restart"/>
            <w:shd w:val="clear" w:color="auto" w:fill="auto"/>
            <w:vAlign w:val="center"/>
          </w:tcPr>
          <w:p w14:paraId="0D5A92D6"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Договор № 158/25Т-15 от 16.01.2015</w:t>
            </w:r>
          </w:p>
        </w:tc>
        <w:tc>
          <w:tcPr>
            <w:tcW w:w="1011" w:type="dxa"/>
            <w:shd w:val="clear" w:color="auto" w:fill="auto"/>
            <w:noWrap/>
            <w:vAlign w:val="center"/>
          </w:tcPr>
          <w:p w14:paraId="66BFE0C0"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1 9</w:t>
            </w:r>
            <w:r w:rsidR="000D0B24" w:rsidRPr="00BA0797">
              <w:rPr>
                <w:rFonts w:ascii="Myriad Pro" w:eastAsia="Times New Roman" w:hAnsi="Myriad Pro"/>
                <w:sz w:val="18"/>
                <w:szCs w:val="18"/>
                <w:lang w:eastAsia="ru-RU"/>
              </w:rPr>
              <w:t>25</w:t>
            </w:r>
          </w:p>
        </w:tc>
        <w:tc>
          <w:tcPr>
            <w:tcW w:w="1115" w:type="dxa"/>
            <w:shd w:val="clear" w:color="auto" w:fill="auto"/>
            <w:noWrap/>
            <w:vAlign w:val="center"/>
          </w:tcPr>
          <w:p w14:paraId="6A1E0AC0"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1 2</w:t>
            </w:r>
            <w:r w:rsidR="000D0B24" w:rsidRPr="00BA0797">
              <w:rPr>
                <w:rFonts w:ascii="Myriad Pro" w:eastAsia="Times New Roman" w:hAnsi="Myriad Pro"/>
                <w:sz w:val="18"/>
                <w:szCs w:val="18"/>
                <w:lang w:eastAsia="ru-RU"/>
              </w:rPr>
              <w:t>16</w:t>
            </w:r>
          </w:p>
        </w:tc>
        <w:tc>
          <w:tcPr>
            <w:tcW w:w="907" w:type="dxa"/>
            <w:shd w:val="clear" w:color="auto" w:fill="auto"/>
            <w:noWrap/>
            <w:vAlign w:val="center"/>
          </w:tcPr>
          <w:p w14:paraId="1D8F6243"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0D0B24" w:rsidRPr="00BA0797">
              <w:rPr>
                <w:rFonts w:ascii="Myriad Pro" w:eastAsia="Times New Roman" w:hAnsi="Myriad Pro"/>
                <w:sz w:val="18"/>
                <w:szCs w:val="18"/>
                <w:lang w:eastAsia="ru-RU"/>
              </w:rPr>
              <w:t>28,15</w:t>
            </w:r>
          </w:p>
        </w:tc>
        <w:tc>
          <w:tcPr>
            <w:tcW w:w="1011" w:type="dxa"/>
            <w:shd w:val="clear" w:color="auto" w:fill="auto"/>
            <w:noWrap/>
            <w:vAlign w:val="center"/>
          </w:tcPr>
          <w:p w14:paraId="20B95725"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1 5</w:t>
            </w:r>
            <w:r w:rsidR="000D0B24" w:rsidRPr="00BA0797">
              <w:rPr>
                <w:rFonts w:ascii="Myriad Pro" w:eastAsia="Times New Roman" w:hAnsi="Myriad Pro"/>
                <w:sz w:val="18"/>
                <w:szCs w:val="18"/>
                <w:lang w:eastAsia="ru-RU"/>
              </w:rPr>
              <w:t>67,13</w:t>
            </w:r>
          </w:p>
        </w:tc>
        <w:tc>
          <w:tcPr>
            <w:tcW w:w="1194" w:type="dxa"/>
            <w:shd w:val="clear" w:color="auto" w:fill="auto"/>
            <w:noWrap/>
            <w:vAlign w:val="center"/>
          </w:tcPr>
          <w:p w14:paraId="0150DFC4" w14:textId="77777777" w:rsidR="000D0B24"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4 8</w:t>
            </w:r>
            <w:r w:rsidR="000D0B24" w:rsidRPr="00BA0797">
              <w:rPr>
                <w:rFonts w:ascii="Myriad Pro" w:eastAsia="Times New Roman" w:hAnsi="Myriad Pro"/>
                <w:sz w:val="18"/>
                <w:szCs w:val="18"/>
                <w:lang w:eastAsia="ru-RU"/>
              </w:rPr>
              <w:t>4</w:t>
            </w:r>
            <w:r w:rsidRPr="00BA0797">
              <w:rPr>
                <w:rFonts w:ascii="Myriad Pro" w:eastAsia="Times New Roman" w:hAnsi="Myriad Pro"/>
                <w:sz w:val="18"/>
                <w:szCs w:val="18"/>
                <w:lang w:eastAsia="ru-RU"/>
              </w:rPr>
              <w:t>6 6</w:t>
            </w:r>
            <w:r w:rsidR="000D0B24" w:rsidRPr="00BA0797">
              <w:rPr>
                <w:rFonts w:ascii="Myriad Pro" w:eastAsia="Times New Roman" w:hAnsi="Myriad Pro"/>
                <w:sz w:val="18"/>
                <w:szCs w:val="18"/>
                <w:lang w:eastAsia="ru-RU"/>
              </w:rPr>
              <w:t>56</w:t>
            </w:r>
          </w:p>
        </w:tc>
      </w:tr>
      <w:tr w:rsidR="000D0B24" w:rsidRPr="00BA0797" w14:paraId="7BA141B8" w14:textId="77777777">
        <w:trPr>
          <w:cantSplit/>
        </w:trPr>
        <w:tc>
          <w:tcPr>
            <w:tcW w:w="2414" w:type="dxa"/>
            <w:vMerge/>
            <w:shd w:val="clear" w:color="auto" w:fill="auto"/>
            <w:vAlign w:val="center"/>
          </w:tcPr>
          <w:p w14:paraId="55FB68DC" w14:textId="77777777" w:rsidR="000D0B24" w:rsidRPr="00BA0797" w:rsidRDefault="000D0B24" w:rsidP="00BA0797">
            <w:pPr>
              <w:spacing w:after="0" w:line="240" w:lineRule="auto"/>
              <w:rPr>
                <w:rFonts w:ascii="Myriad Pro" w:eastAsia="Times New Roman" w:hAnsi="Myriad Pro"/>
                <w:sz w:val="18"/>
                <w:szCs w:val="18"/>
                <w:lang w:eastAsia="ru-RU"/>
              </w:rPr>
            </w:pPr>
          </w:p>
        </w:tc>
        <w:tc>
          <w:tcPr>
            <w:tcW w:w="1692" w:type="dxa"/>
            <w:vMerge/>
            <w:shd w:val="clear" w:color="auto" w:fill="auto"/>
            <w:vAlign w:val="center"/>
          </w:tcPr>
          <w:p w14:paraId="28F29082" w14:textId="77777777" w:rsidR="000D0B24" w:rsidRPr="00BA0797" w:rsidRDefault="000D0B24" w:rsidP="00BA0797">
            <w:pPr>
              <w:spacing w:after="0" w:line="240" w:lineRule="auto"/>
              <w:rPr>
                <w:rFonts w:ascii="Myriad Pro" w:eastAsia="Times New Roman" w:hAnsi="Myriad Pro"/>
                <w:sz w:val="18"/>
                <w:szCs w:val="18"/>
                <w:lang w:eastAsia="ru-RU"/>
              </w:rPr>
            </w:pPr>
          </w:p>
        </w:tc>
        <w:tc>
          <w:tcPr>
            <w:tcW w:w="1011" w:type="dxa"/>
            <w:shd w:val="clear" w:color="auto" w:fill="auto"/>
            <w:noWrap/>
            <w:vAlign w:val="center"/>
          </w:tcPr>
          <w:p w14:paraId="7C9E9F71" w14:textId="77777777" w:rsidR="000D0B24"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4 0</w:t>
            </w:r>
            <w:r w:rsidR="000D0B24" w:rsidRPr="00BA0797">
              <w:rPr>
                <w:rFonts w:ascii="Myriad Pro" w:eastAsia="Times New Roman" w:hAnsi="Myriad Pro"/>
                <w:sz w:val="18"/>
                <w:szCs w:val="18"/>
                <w:lang w:eastAsia="ru-RU"/>
              </w:rPr>
              <w:t>51</w:t>
            </w:r>
          </w:p>
        </w:tc>
        <w:tc>
          <w:tcPr>
            <w:tcW w:w="1115" w:type="dxa"/>
            <w:shd w:val="clear" w:color="auto" w:fill="auto"/>
            <w:noWrap/>
            <w:vAlign w:val="center"/>
          </w:tcPr>
          <w:p w14:paraId="6C57B88B"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3 7</w:t>
            </w:r>
            <w:r w:rsidR="000D0B24" w:rsidRPr="00BA0797">
              <w:rPr>
                <w:rFonts w:ascii="Myriad Pro" w:eastAsia="Times New Roman" w:hAnsi="Myriad Pro"/>
                <w:sz w:val="18"/>
                <w:szCs w:val="18"/>
                <w:lang w:eastAsia="ru-RU"/>
              </w:rPr>
              <w:t>06</w:t>
            </w:r>
          </w:p>
        </w:tc>
        <w:tc>
          <w:tcPr>
            <w:tcW w:w="907" w:type="dxa"/>
            <w:shd w:val="clear" w:color="auto" w:fill="auto"/>
            <w:noWrap/>
            <w:vAlign w:val="center"/>
          </w:tcPr>
          <w:p w14:paraId="7C4FAE7E"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29,98</w:t>
            </w:r>
          </w:p>
        </w:tc>
        <w:tc>
          <w:tcPr>
            <w:tcW w:w="1011" w:type="dxa"/>
            <w:shd w:val="clear" w:color="auto" w:fill="auto"/>
            <w:noWrap/>
            <w:vAlign w:val="center"/>
          </w:tcPr>
          <w:p w14:paraId="17E61DAC"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31,17</w:t>
            </w:r>
          </w:p>
        </w:tc>
        <w:tc>
          <w:tcPr>
            <w:tcW w:w="1194" w:type="dxa"/>
            <w:shd w:val="clear" w:color="auto" w:fill="auto"/>
            <w:noWrap/>
            <w:vAlign w:val="center"/>
          </w:tcPr>
          <w:p w14:paraId="720D19BC"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23</w:t>
            </w:r>
            <w:r w:rsidR="00834137" w:rsidRPr="00BA0797">
              <w:rPr>
                <w:rFonts w:ascii="Myriad Pro" w:eastAsia="Times New Roman" w:hAnsi="Myriad Pro"/>
                <w:sz w:val="18"/>
                <w:szCs w:val="18"/>
                <w:lang w:eastAsia="ru-RU"/>
              </w:rPr>
              <w:t>6 9</w:t>
            </w:r>
            <w:r w:rsidRPr="00BA0797">
              <w:rPr>
                <w:rFonts w:ascii="Myriad Pro" w:eastAsia="Times New Roman" w:hAnsi="Myriad Pro"/>
                <w:sz w:val="18"/>
                <w:szCs w:val="18"/>
                <w:lang w:eastAsia="ru-RU"/>
              </w:rPr>
              <w:t>58</w:t>
            </w:r>
          </w:p>
        </w:tc>
      </w:tr>
      <w:tr w:rsidR="000D0B24" w:rsidRPr="00BA0797" w14:paraId="25EA043A" w14:textId="77777777">
        <w:trPr>
          <w:cantSplit/>
        </w:trPr>
        <w:tc>
          <w:tcPr>
            <w:tcW w:w="2414" w:type="dxa"/>
            <w:shd w:val="clear" w:color="auto" w:fill="auto"/>
            <w:vAlign w:val="center"/>
          </w:tcPr>
          <w:p w14:paraId="74633CEE"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МУП </w:t>
            </w:r>
            <w:r w:rsidR="00586D28" w:rsidRPr="00BA0797">
              <w:rPr>
                <w:rFonts w:ascii="Myriad Pro" w:eastAsia="Times New Roman" w:hAnsi="Myriad Pro"/>
                <w:sz w:val="18"/>
                <w:szCs w:val="18"/>
                <w:lang w:eastAsia="ru-RU"/>
              </w:rPr>
              <w:t>«</w:t>
            </w:r>
            <w:r w:rsidRPr="00BA0797">
              <w:rPr>
                <w:rFonts w:ascii="Myriad Pro" w:eastAsia="Times New Roman" w:hAnsi="Myriad Pro"/>
                <w:sz w:val="18"/>
                <w:szCs w:val="18"/>
                <w:lang w:eastAsia="ru-RU"/>
              </w:rPr>
              <w:t xml:space="preserve">Тепловые сети </w:t>
            </w:r>
            <w:proofErr w:type="spellStart"/>
            <w:r w:rsidRPr="00BA0797">
              <w:rPr>
                <w:rFonts w:ascii="Myriad Pro" w:eastAsia="Times New Roman" w:hAnsi="Myriad Pro"/>
                <w:sz w:val="18"/>
                <w:szCs w:val="18"/>
                <w:lang w:eastAsia="ru-RU"/>
              </w:rPr>
              <w:t>г.В.Луки</w:t>
            </w:r>
            <w:proofErr w:type="spellEnd"/>
            <w:r w:rsidR="00586D28" w:rsidRPr="00BA0797">
              <w:rPr>
                <w:rFonts w:ascii="Myriad Pro" w:eastAsia="Times New Roman" w:hAnsi="Myriad Pro"/>
                <w:sz w:val="18"/>
                <w:szCs w:val="18"/>
                <w:lang w:eastAsia="ru-RU"/>
              </w:rPr>
              <w:t>»</w:t>
            </w:r>
          </w:p>
        </w:tc>
        <w:tc>
          <w:tcPr>
            <w:tcW w:w="1692" w:type="dxa"/>
            <w:shd w:val="clear" w:color="auto" w:fill="auto"/>
            <w:vAlign w:val="center"/>
          </w:tcPr>
          <w:p w14:paraId="1E2577DD"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Договор № 1219 от 01.01.2011</w:t>
            </w:r>
          </w:p>
        </w:tc>
        <w:tc>
          <w:tcPr>
            <w:tcW w:w="1011" w:type="dxa"/>
            <w:shd w:val="clear" w:color="auto" w:fill="auto"/>
            <w:noWrap/>
            <w:vAlign w:val="center"/>
          </w:tcPr>
          <w:p w14:paraId="1E742770"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988</w:t>
            </w:r>
          </w:p>
        </w:tc>
        <w:tc>
          <w:tcPr>
            <w:tcW w:w="1115" w:type="dxa"/>
            <w:shd w:val="clear" w:color="auto" w:fill="auto"/>
            <w:noWrap/>
            <w:vAlign w:val="center"/>
          </w:tcPr>
          <w:p w14:paraId="6919B878" w14:textId="77777777" w:rsidR="000D0B24" w:rsidRPr="00BA0797" w:rsidRDefault="000D0B24"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651</w:t>
            </w:r>
          </w:p>
        </w:tc>
        <w:tc>
          <w:tcPr>
            <w:tcW w:w="907" w:type="dxa"/>
            <w:shd w:val="clear" w:color="auto" w:fill="auto"/>
            <w:noWrap/>
            <w:vAlign w:val="center"/>
          </w:tcPr>
          <w:p w14:paraId="1AC6CA0F"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1 8</w:t>
            </w:r>
            <w:r w:rsidR="000D0B24" w:rsidRPr="00BA0797">
              <w:rPr>
                <w:rFonts w:ascii="Myriad Pro" w:eastAsia="Times New Roman" w:hAnsi="Myriad Pro"/>
                <w:sz w:val="18"/>
                <w:szCs w:val="18"/>
                <w:lang w:eastAsia="ru-RU"/>
              </w:rPr>
              <w:t>70,40</w:t>
            </w:r>
          </w:p>
        </w:tc>
        <w:tc>
          <w:tcPr>
            <w:tcW w:w="1011" w:type="dxa"/>
            <w:shd w:val="clear" w:color="auto" w:fill="auto"/>
            <w:noWrap/>
            <w:vAlign w:val="center"/>
          </w:tcPr>
          <w:p w14:paraId="57425B98"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1 9</w:t>
            </w:r>
            <w:r w:rsidR="000D0B24" w:rsidRPr="00BA0797">
              <w:rPr>
                <w:rFonts w:ascii="Myriad Pro" w:eastAsia="Times New Roman" w:hAnsi="Myriad Pro"/>
                <w:sz w:val="18"/>
                <w:szCs w:val="18"/>
                <w:lang w:eastAsia="ru-RU"/>
              </w:rPr>
              <w:t>27,16</w:t>
            </w:r>
          </w:p>
        </w:tc>
        <w:tc>
          <w:tcPr>
            <w:tcW w:w="1194" w:type="dxa"/>
            <w:shd w:val="clear" w:color="auto" w:fill="auto"/>
            <w:noWrap/>
            <w:vAlign w:val="center"/>
          </w:tcPr>
          <w:p w14:paraId="27C0AE43" w14:textId="77777777" w:rsidR="000D0B24"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3 1</w:t>
            </w:r>
            <w:r w:rsidR="000D0B24" w:rsidRPr="00BA0797">
              <w:rPr>
                <w:rFonts w:ascii="Myriad Pro" w:eastAsia="Times New Roman" w:hAnsi="Myriad Pro"/>
                <w:sz w:val="18"/>
                <w:szCs w:val="18"/>
                <w:lang w:eastAsia="ru-RU"/>
              </w:rPr>
              <w:t>0</w:t>
            </w:r>
            <w:r w:rsidRPr="00BA0797">
              <w:rPr>
                <w:rFonts w:ascii="Myriad Pro" w:eastAsia="Times New Roman" w:hAnsi="Myriad Pro"/>
                <w:sz w:val="18"/>
                <w:szCs w:val="18"/>
                <w:lang w:eastAsia="ru-RU"/>
              </w:rPr>
              <w:t>2 8</w:t>
            </w:r>
            <w:r w:rsidR="000D0B24" w:rsidRPr="00BA0797">
              <w:rPr>
                <w:rFonts w:ascii="Myriad Pro" w:eastAsia="Times New Roman" w:hAnsi="Myriad Pro"/>
                <w:sz w:val="18"/>
                <w:szCs w:val="18"/>
                <w:lang w:eastAsia="ru-RU"/>
              </w:rPr>
              <w:t>32</w:t>
            </w:r>
          </w:p>
        </w:tc>
      </w:tr>
      <w:tr w:rsidR="000D0B24" w:rsidRPr="00BA0797" w14:paraId="1CA568D1" w14:textId="77777777">
        <w:trPr>
          <w:cantSplit/>
        </w:trPr>
        <w:tc>
          <w:tcPr>
            <w:tcW w:w="2414" w:type="dxa"/>
            <w:shd w:val="clear" w:color="auto" w:fill="auto"/>
            <w:vAlign w:val="center"/>
          </w:tcPr>
          <w:p w14:paraId="1DB0EE47" w14:textId="77777777" w:rsidR="000D0B24" w:rsidRPr="00BA0797" w:rsidRDefault="000D0B24"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Всего</w:t>
            </w:r>
          </w:p>
        </w:tc>
        <w:tc>
          <w:tcPr>
            <w:tcW w:w="1692" w:type="dxa"/>
            <w:shd w:val="clear" w:color="auto" w:fill="auto"/>
            <w:noWrap/>
            <w:vAlign w:val="center"/>
          </w:tcPr>
          <w:p w14:paraId="27B1DF07" w14:textId="77777777" w:rsidR="000D0B24" w:rsidRPr="00BA0797" w:rsidRDefault="000D0B24" w:rsidP="00BA0797">
            <w:pPr>
              <w:spacing w:after="0" w:line="240" w:lineRule="auto"/>
              <w:rPr>
                <w:rFonts w:ascii="Myriad Pro" w:eastAsia="Times New Roman" w:hAnsi="Myriad Pro"/>
                <w:sz w:val="18"/>
                <w:szCs w:val="18"/>
                <w:lang w:eastAsia="ru-RU"/>
              </w:rPr>
            </w:pPr>
          </w:p>
        </w:tc>
        <w:tc>
          <w:tcPr>
            <w:tcW w:w="1011" w:type="dxa"/>
            <w:shd w:val="clear" w:color="auto" w:fill="auto"/>
            <w:noWrap/>
            <w:vAlign w:val="center"/>
          </w:tcPr>
          <w:p w14:paraId="6DC5E316" w14:textId="77777777" w:rsidR="000D0B24" w:rsidRPr="00BA0797" w:rsidRDefault="000D0B24" w:rsidP="00BA0797">
            <w:pPr>
              <w:spacing w:after="0" w:line="240" w:lineRule="auto"/>
              <w:jc w:val="center"/>
              <w:rPr>
                <w:rFonts w:ascii="Myriad Pro" w:eastAsia="Times New Roman" w:hAnsi="Myriad Pro"/>
                <w:sz w:val="18"/>
                <w:szCs w:val="18"/>
                <w:lang w:eastAsia="ru-RU"/>
              </w:rPr>
            </w:pPr>
          </w:p>
        </w:tc>
        <w:tc>
          <w:tcPr>
            <w:tcW w:w="1115" w:type="dxa"/>
            <w:shd w:val="clear" w:color="auto" w:fill="auto"/>
            <w:noWrap/>
            <w:vAlign w:val="center"/>
          </w:tcPr>
          <w:p w14:paraId="5BA5B123" w14:textId="77777777" w:rsidR="000D0B24" w:rsidRPr="00BA0797" w:rsidRDefault="000D0B24" w:rsidP="00BA0797">
            <w:pPr>
              <w:spacing w:after="0" w:line="240" w:lineRule="auto"/>
              <w:jc w:val="center"/>
              <w:rPr>
                <w:rFonts w:ascii="Myriad Pro" w:eastAsia="Times New Roman" w:hAnsi="Myriad Pro"/>
                <w:sz w:val="18"/>
                <w:szCs w:val="18"/>
                <w:lang w:eastAsia="ru-RU"/>
              </w:rPr>
            </w:pPr>
          </w:p>
        </w:tc>
        <w:tc>
          <w:tcPr>
            <w:tcW w:w="907" w:type="dxa"/>
            <w:shd w:val="clear" w:color="auto" w:fill="auto"/>
            <w:noWrap/>
            <w:vAlign w:val="center"/>
          </w:tcPr>
          <w:p w14:paraId="7E896626" w14:textId="77777777" w:rsidR="000D0B24" w:rsidRPr="00BA0797" w:rsidRDefault="000D0B24" w:rsidP="00BA0797">
            <w:pPr>
              <w:spacing w:after="0" w:line="240" w:lineRule="auto"/>
              <w:jc w:val="center"/>
              <w:rPr>
                <w:rFonts w:ascii="Myriad Pro" w:eastAsia="Times New Roman" w:hAnsi="Myriad Pro"/>
                <w:sz w:val="18"/>
                <w:szCs w:val="18"/>
                <w:lang w:eastAsia="ru-RU"/>
              </w:rPr>
            </w:pPr>
          </w:p>
        </w:tc>
        <w:tc>
          <w:tcPr>
            <w:tcW w:w="1011" w:type="dxa"/>
            <w:shd w:val="clear" w:color="auto" w:fill="auto"/>
            <w:noWrap/>
            <w:vAlign w:val="center"/>
          </w:tcPr>
          <w:p w14:paraId="7820C938" w14:textId="77777777" w:rsidR="000D0B24" w:rsidRPr="00BA0797" w:rsidRDefault="000D0B24" w:rsidP="00BA0797">
            <w:pPr>
              <w:spacing w:after="0" w:line="240" w:lineRule="auto"/>
              <w:jc w:val="center"/>
              <w:rPr>
                <w:rFonts w:ascii="Myriad Pro" w:eastAsia="Times New Roman" w:hAnsi="Myriad Pro"/>
                <w:sz w:val="18"/>
                <w:szCs w:val="18"/>
                <w:lang w:eastAsia="ru-RU"/>
              </w:rPr>
            </w:pPr>
          </w:p>
        </w:tc>
        <w:tc>
          <w:tcPr>
            <w:tcW w:w="1194" w:type="dxa"/>
            <w:shd w:val="clear" w:color="auto" w:fill="auto"/>
            <w:noWrap/>
            <w:vAlign w:val="center"/>
          </w:tcPr>
          <w:p w14:paraId="1CD46EA5" w14:textId="77777777" w:rsidR="000D0B24"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9 0</w:t>
            </w:r>
            <w:r w:rsidR="000D0B24" w:rsidRPr="00BA0797">
              <w:rPr>
                <w:rFonts w:ascii="Myriad Pro" w:eastAsia="Times New Roman" w:hAnsi="Myriad Pro"/>
                <w:sz w:val="18"/>
                <w:szCs w:val="18"/>
                <w:lang w:eastAsia="ru-RU"/>
              </w:rPr>
              <w:t>6</w:t>
            </w:r>
            <w:r w:rsidR="009C7B3E" w:rsidRPr="00BA0797">
              <w:rPr>
                <w:rFonts w:ascii="Myriad Pro" w:eastAsia="Times New Roman" w:hAnsi="Myriad Pro"/>
                <w:sz w:val="18"/>
                <w:szCs w:val="18"/>
                <w:lang w:eastAsia="ru-RU"/>
              </w:rPr>
              <w:t>2 8</w:t>
            </w:r>
            <w:r w:rsidR="000D0B24" w:rsidRPr="00BA0797">
              <w:rPr>
                <w:rFonts w:ascii="Myriad Pro" w:eastAsia="Times New Roman" w:hAnsi="Myriad Pro"/>
                <w:sz w:val="18"/>
                <w:szCs w:val="18"/>
                <w:lang w:eastAsia="ru-RU"/>
              </w:rPr>
              <w:t>67</w:t>
            </w:r>
          </w:p>
        </w:tc>
      </w:tr>
      <w:tr w:rsidR="000D0B24" w:rsidRPr="00BA0797" w14:paraId="6096441A" w14:textId="77777777">
        <w:trPr>
          <w:cantSplit/>
        </w:trPr>
        <w:tc>
          <w:tcPr>
            <w:tcW w:w="2414" w:type="dxa"/>
            <w:shd w:val="clear" w:color="auto" w:fill="auto"/>
            <w:noWrap/>
            <w:vAlign w:val="center"/>
          </w:tcPr>
          <w:p w14:paraId="10B2C83C" w14:textId="77777777" w:rsidR="000D0B24" w:rsidRPr="00BA0797" w:rsidRDefault="000D0B24" w:rsidP="00BA0797">
            <w:pPr>
              <w:widowControl w:val="0"/>
              <w:spacing w:after="0" w:line="240" w:lineRule="auto"/>
              <w:rPr>
                <w:rFonts w:ascii="Myriad Pro" w:eastAsia="Times New Roman" w:hAnsi="Myriad Pro"/>
                <w:b/>
                <w:sz w:val="18"/>
                <w:szCs w:val="18"/>
                <w:lang w:eastAsia="ru-RU"/>
              </w:rPr>
            </w:pPr>
            <w:r w:rsidRPr="00BA0797">
              <w:rPr>
                <w:rFonts w:ascii="Myriad Pro" w:eastAsia="Times New Roman" w:hAnsi="Myriad Pro"/>
                <w:b/>
                <w:sz w:val="18"/>
                <w:szCs w:val="18"/>
                <w:lang w:eastAsia="ru-RU"/>
              </w:rPr>
              <w:t>в т.ч. отнесено на услуги по передаче электроэнергии</w:t>
            </w:r>
          </w:p>
        </w:tc>
        <w:tc>
          <w:tcPr>
            <w:tcW w:w="1692" w:type="dxa"/>
            <w:shd w:val="clear" w:color="auto" w:fill="auto"/>
            <w:noWrap/>
            <w:vAlign w:val="center"/>
          </w:tcPr>
          <w:p w14:paraId="35B86304" w14:textId="77777777" w:rsidR="000D0B24" w:rsidRPr="00BA0797" w:rsidRDefault="000D0B24" w:rsidP="00BA0797">
            <w:pPr>
              <w:widowControl w:val="0"/>
              <w:spacing w:after="0" w:line="240" w:lineRule="auto"/>
              <w:rPr>
                <w:rFonts w:ascii="Myriad Pro" w:eastAsia="Times New Roman" w:hAnsi="Myriad Pro"/>
                <w:b/>
                <w:sz w:val="18"/>
                <w:szCs w:val="18"/>
                <w:lang w:eastAsia="ru-RU"/>
              </w:rPr>
            </w:pPr>
          </w:p>
        </w:tc>
        <w:tc>
          <w:tcPr>
            <w:tcW w:w="1011" w:type="dxa"/>
            <w:shd w:val="clear" w:color="auto" w:fill="auto"/>
            <w:noWrap/>
            <w:vAlign w:val="center"/>
          </w:tcPr>
          <w:p w14:paraId="7DBB5349" w14:textId="77777777" w:rsidR="000D0B24" w:rsidRPr="00BA0797" w:rsidRDefault="000D0B24" w:rsidP="00BA0797">
            <w:pPr>
              <w:widowControl w:val="0"/>
              <w:spacing w:after="0" w:line="240" w:lineRule="auto"/>
              <w:jc w:val="center"/>
              <w:rPr>
                <w:rFonts w:ascii="Myriad Pro" w:eastAsia="Times New Roman" w:hAnsi="Myriad Pro"/>
                <w:b/>
                <w:sz w:val="18"/>
                <w:szCs w:val="18"/>
                <w:lang w:eastAsia="ru-RU"/>
              </w:rPr>
            </w:pPr>
          </w:p>
        </w:tc>
        <w:tc>
          <w:tcPr>
            <w:tcW w:w="1115" w:type="dxa"/>
            <w:shd w:val="clear" w:color="auto" w:fill="auto"/>
            <w:noWrap/>
            <w:vAlign w:val="center"/>
          </w:tcPr>
          <w:p w14:paraId="167718A0" w14:textId="77777777" w:rsidR="000D0B24" w:rsidRPr="00BA0797" w:rsidRDefault="000D0B24" w:rsidP="00BA0797">
            <w:pPr>
              <w:widowControl w:val="0"/>
              <w:spacing w:after="0" w:line="240" w:lineRule="auto"/>
              <w:jc w:val="center"/>
              <w:rPr>
                <w:rFonts w:ascii="Myriad Pro" w:eastAsia="Times New Roman" w:hAnsi="Myriad Pro"/>
                <w:b/>
                <w:sz w:val="18"/>
                <w:szCs w:val="18"/>
                <w:lang w:eastAsia="ru-RU"/>
              </w:rPr>
            </w:pPr>
          </w:p>
        </w:tc>
        <w:tc>
          <w:tcPr>
            <w:tcW w:w="907" w:type="dxa"/>
            <w:shd w:val="clear" w:color="auto" w:fill="auto"/>
            <w:noWrap/>
            <w:vAlign w:val="center"/>
          </w:tcPr>
          <w:p w14:paraId="71F86466" w14:textId="77777777" w:rsidR="000D0B24" w:rsidRPr="00BA0797" w:rsidRDefault="000D0B24" w:rsidP="00BA0797">
            <w:pPr>
              <w:widowControl w:val="0"/>
              <w:spacing w:after="0" w:line="240" w:lineRule="auto"/>
              <w:jc w:val="center"/>
              <w:rPr>
                <w:rFonts w:ascii="Myriad Pro" w:eastAsia="Times New Roman" w:hAnsi="Myriad Pro"/>
                <w:b/>
                <w:sz w:val="18"/>
                <w:szCs w:val="18"/>
                <w:lang w:eastAsia="ru-RU"/>
              </w:rPr>
            </w:pPr>
          </w:p>
        </w:tc>
        <w:tc>
          <w:tcPr>
            <w:tcW w:w="1011" w:type="dxa"/>
            <w:shd w:val="clear" w:color="auto" w:fill="auto"/>
            <w:noWrap/>
            <w:vAlign w:val="center"/>
          </w:tcPr>
          <w:p w14:paraId="613098AF" w14:textId="77777777" w:rsidR="000D0B24" w:rsidRPr="00BA0797" w:rsidRDefault="000D0B24" w:rsidP="00BA0797">
            <w:pPr>
              <w:widowControl w:val="0"/>
              <w:spacing w:after="0" w:line="240" w:lineRule="auto"/>
              <w:jc w:val="center"/>
              <w:rPr>
                <w:rFonts w:ascii="Myriad Pro" w:eastAsia="Times New Roman" w:hAnsi="Myriad Pro"/>
                <w:b/>
                <w:sz w:val="18"/>
                <w:szCs w:val="18"/>
                <w:lang w:eastAsia="ru-RU"/>
              </w:rPr>
            </w:pPr>
          </w:p>
        </w:tc>
        <w:tc>
          <w:tcPr>
            <w:tcW w:w="1194" w:type="dxa"/>
            <w:shd w:val="clear" w:color="auto" w:fill="auto"/>
            <w:noWrap/>
            <w:vAlign w:val="center"/>
          </w:tcPr>
          <w:p w14:paraId="205E66B0" w14:textId="77777777" w:rsidR="000D0B24" w:rsidRPr="00BA0797" w:rsidRDefault="00834137" w:rsidP="00BA0797">
            <w:pPr>
              <w:widowControl w:val="0"/>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8 9</w:t>
            </w:r>
            <w:r w:rsidR="000D0B24" w:rsidRPr="00BA0797">
              <w:rPr>
                <w:rFonts w:ascii="Myriad Pro" w:eastAsia="Times New Roman" w:hAnsi="Myriad Pro"/>
                <w:b/>
                <w:sz w:val="18"/>
                <w:szCs w:val="18"/>
                <w:lang w:eastAsia="ru-RU"/>
              </w:rPr>
              <w:t>7</w:t>
            </w:r>
            <w:r w:rsidRPr="00BA0797">
              <w:rPr>
                <w:rFonts w:ascii="Myriad Pro" w:eastAsia="Times New Roman" w:hAnsi="Myriad Pro"/>
                <w:b/>
                <w:sz w:val="18"/>
                <w:szCs w:val="18"/>
                <w:lang w:eastAsia="ru-RU"/>
              </w:rPr>
              <w:t>4 9</w:t>
            </w:r>
            <w:r w:rsidR="000D0B24" w:rsidRPr="00BA0797">
              <w:rPr>
                <w:rFonts w:ascii="Myriad Pro" w:eastAsia="Times New Roman" w:hAnsi="Myriad Pro"/>
                <w:b/>
                <w:sz w:val="18"/>
                <w:szCs w:val="18"/>
                <w:lang w:eastAsia="ru-RU"/>
              </w:rPr>
              <w:t>05</w:t>
            </w:r>
          </w:p>
        </w:tc>
      </w:tr>
    </w:tbl>
    <w:p w14:paraId="7FBF954C" w14:textId="77777777" w:rsidR="000F5C4C" w:rsidRPr="00BA0797" w:rsidRDefault="00C00902" w:rsidP="00BA0797">
      <w:pPr>
        <w:pStyle w:val="afffb"/>
        <w:spacing w:before="0"/>
      </w:pPr>
      <w:r w:rsidRPr="00BA0797">
        <w:t>Госкомитетом на 2019 год расходы на тепловую энергию учтены в составе подконтрольных (операционных) расходов в размере</w:t>
      </w:r>
      <w:r w:rsidR="009C7B3E" w:rsidRPr="00BA0797">
        <w:t xml:space="preserve"> </w:t>
      </w:r>
      <w:bookmarkStart w:id="87" w:name="OLE_LINK16"/>
      <w:r w:rsidR="00834137" w:rsidRPr="00BA0797">
        <w:t>8 0</w:t>
      </w:r>
      <w:r w:rsidRPr="00BA0797">
        <w:t>14 ,71</w:t>
      </w:r>
      <w:bookmarkEnd w:id="87"/>
      <w:r w:rsidRPr="00BA0797">
        <w:t xml:space="preserve"> тыс. руб.</w:t>
      </w:r>
      <w:r w:rsidR="009C7B3E" w:rsidRPr="00BA0797">
        <w:t xml:space="preserve"> </w:t>
      </w:r>
      <w:r w:rsidRPr="00BA0797">
        <w:t>Планирование данных расходов в 2018 году в составе подконтрольных расходов привело к занижению плановых затрат в расчете НВВ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152"/>
        <w:gridCol w:w="1912"/>
        <w:gridCol w:w="1753"/>
        <w:gridCol w:w="1753"/>
      </w:tblGrid>
      <w:tr w:rsidR="001E368C" w:rsidRPr="00BA0797" w14:paraId="317CC028" w14:textId="77777777">
        <w:trPr>
          <w:cantSplit/>
        </w:trPr>
        <w:tc>
          <w:tcPr>
            <w:tcW w:w="216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3CF8E79" w14:textId="77777777" w:rsidR="001E368C" w:rsidRPr="00D8793A" w:rsidRDefault="001E368C" w:rsidP="00BA0797">
            <w:pPr>
              <w:spacing w:after="0" w:line="240" w:lineRule="auto"/>
              <w:jc w:val="center"/>
              <w:rPr>
                <w:rFonts w:ascii="Myriad Pro" w:eastAsia="Times New Roman" w:hAnsi="Myriad Pro" w:cs="Calibri"/>
                <w:b/>
                <w:bCs/>
                <w:color w:val="FFFFFF"/>
                <w:sz w:val="20"/>
                <w:szCs w:val="20"/>
                <w:lang w:eastAsia="ru-RU"/>
              </w:rPr>
            </w:pPr>
            <w:r w:rsidRPr="00D8793A">
              <w:rPr>
                <w:rFonts w:ascii="Myriad Pro" w:eastAsia="Times New Roman" w:hAnsi="Myriad Pro" w:cs="Calibri"/>
                <w:b/>
                <w:bCs/>
                <w:color w:val="FFFFFF"/>
                <w:sz w:val="20"/>
                <w:szCs w:val="20"/>
                <w:lang w:eastAsia="ru-RU"/>
              </w:rPr>
              <w:t>Наименование</w:t>
            </w:r>
          </w:p>
        </w:tc>
        <w:tc>
          <w:tcPr>
            <w:tcW w:w="2831"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C99C08C" w14:textId="77777777" w:rsidR="001E368C" w:rsidRPr="00D8793A" w:rsidRDefault="001E368C" w:rsidP="00BA0797">
            <w:pPr>
              <w:spacing w:after="0" w:line="240" w:lineRule="auto"/>
              <w:jc w:val="center"/>
              <w:rPr>
                <w:rFonts w:ascii="Myriad Pro" w:eastAsia="Times New Roman" w:hAnsi="Myriad Pro" w:cs="Calibri"/>
                <w:b/>
                <w:bCs/>
                <w:color w:val="FFFFFF"/>
                <w:sz w:val="20"/>
                <w:szCs w:val="20"/>
                <w:lang w:eastAsia="ru-RU"/>
              </w:rPr>
            </w:pPr>
            <w:r w:rsidRPr="00D8793A">
              <w:rPr>
                <w:rFonts w:ascii="Myriad Pro" w:eastAsia="Times New Roman" w:hAnsi="Myriad Pro" w:cs="Calibri"/>
                <w:b/>
                <w:bCs/>
                <w:color w:val="FFFFFF"/>
                <w:sz w:val="20"/>
                <w:szCs w:val="20"/>
                <w:lang w:eastAsia="ru-RU"/>
              </w:rPr>
              <w:t xml:space="preserve">2019 год, тыс. руб. </w:t>
            </w:r>
          </w:p>
        </w:tc>
      </w:tr>
      <w:tr w:rsidR="001E368C" w:rsidRPr="00BA0797" w14:paraId="3DE25FC5" w14:textId="77777777">
        <w:trPr>
          <w:cantSplit/>
        </w:trPr>
        <w:tc>
          <w:tcPr>
            <w:tcW w:w="2169"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9E49DC5" w14:textId="77777777" w:rsidR="001E368C" w:rsidRPr="00D8793A" w:rsidRDefault="001E368C" w:rsidP="00BA0797">
            <w:pPr>
              <w:spacing w:after="0" w:line="240" w:lineRule="auto"/>
              <w:rPr>
                <w:rFonts w:ascii="Myriad Pro" w:eastAsia="Times New Roman" w:hAnsi="Myriad Pro" w:cs="Calibri"/>
                <w:b/>
                <w:bCs/>
                <w:sz w:val="20"/>
                <w:szCs w:val="20"/>
                <w:lang w:eastAsia="ru-RU"/>
              </w:rPr>
            </w:pPr>
          </w:p>
        </w:tc>
        <w:tc>
          <w:tcPr>
            <w:tcW w:w="9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2853CDF" w14:textId="77777777" w:rsidR="001E368C" w:rsidRPr="00D8793A" w:rsidRDefault="0048184F" w:rsidP="00BA0797">
            <w:pPr>
              <w:spacing w:after="0" w:line="240" w:lineRule="auto"/>
              <w:jc w:val="center"/>
              <w:rPr>
                <w:rFonts w:ascii="Myriad Pro" w:eastAsia="Times New Roman" w:hAnsi="Myriad Pro" w:cs="Calibri"/>
                <w:b/>
                <w:bCs/>
                <w:color w:val="FFFFFF"/>
                <w:sz w:val="20"/>
                <w:szCs w:val="20"/>
                <w:lang w:eastAsia="ru-RU"/>
              </w:rPr>
            </w:pPr>
            <w:r w:rsidRPr="00D8793A">
              <w:rPr>
                <w:rFonts w:ascii="Myriad Pro" w:eastAsia="Times New Roman" w:hAnsi="Myriad Pro" w:cs="Calibri"/>
                <w:b/>
                <w:bCs/>
                <w:color w:val="FFFFFF"/>
                <w:sz w:val="20"/>
                <w:szCs w:val="20"/>
                <w:lang w:eastAsia="ru-RU"/>
              </w:rPr>
              <w:t>Предложение филиала</w:t>
            </w:r>
          </w:p>
        </w:tc>
        <w:tc>
          <w:tcPr>
            <w:tcW w:w="9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C7D1A97" w14:textId="77777777" w:rsidR="001E368C" w:rsidRPr="00D8793A" w:rsidRDefault="00D8793A" w:rsidP="00BA0797">
            <w:pPr>
              <w:spacing w:after="0" w:line="240" w:lineRule="auto"/>
              <w:jc w:val="center"/>
              <w:rPr>
                <w:rFonts w:ascii="Myriad Pro" w:eastAsia="Times New Roman" w:hAnsi="Myriad Pro" w:cs="Calibri"/>
                <w:b/>
                <w:bCs/>
                <w:color w:val="FFFFFF"/>
                <w:sz w:val="20"/>
                <w:szCs w:val="20"/>
                <w:lang w:eastAsia="ru-RU"/>
              </w:rPr>
            </w:pPr>
            <w:r w:rsidRPr="00D8793A">
              <w:rPr>
                <w:rFonts w:ascii="Myriad Pro" w:eastAsia="Times New Roman" w:hAnsi="Myriad Pro" w:cs="Calibri"/>
                <w:b/>
                <w:bCs/>
                <w:color w:val="FFFFFF"/>
                <w:sz w:val="20"/>
                <w:szCs w:val="20"/>
                <w:lang w:eastAsia="ru-RU"/>
              </w:rPr>
              <w:t>П</w:t>
            </w:r>
            <w:r w:rsidR="001E368C" w:rsidRPr="00D8793A">
              <w:rPr>
                <w:rFonts w:ascii="Myriad Pro" w:eastAsia="Times New Roman" w:hAnsi="Myriad Pro" w:cs="Calibri"/>
                <w:b/>
                <w:bCs/>
                <w:color w:val="FFFFFF"/>
                <w:sz w:val="20"/>
                <w:szCs w:val="20"/>
                <w:lang w:eastAsia="ru-RU"/>
              </w:rPr>
              <w:t>о данным Госкомитета</w:t>
            </w:r>
          </w:p>
        </w:tc>
        <w:tc>
          <w:tcPr>
            <w:tcW w:w="9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71FC21" w14:textId="77777777" w:rsidR="001E368C" w:rsidRPr="00D8793A" w:rsidRDefault="00D8793A" w:rsidP="00BA0797">
            <w:pPr>
              <w:spacing w:after="0" w:line="240" w:lineRule="auto"/>
              <w:jc w:val="center"/>
              <w:rPr>
                <w:rFonts w:ascii="Myriad Pro" w:eastAsia="Times New Roman" w:hAnsi="Myriad Pro" w:cs="Calibri"/>
                <w:b/>
                <w:bCs/>
                <w:color w:val="FFFFFF"/>
                <w:sz w:val="20"/>
                <w:szCs w:val="20"/>
                <w:lang w:eastAsia="ru-RU"/>
              </w:rPr>
            </w:pPr>
            <w:r w:rsidRPr="00D8793A">
              <w:rPr>
                <w:rFonts w:ascii="Myriad Pro" w:eastAsia="Times New Roman" w:hAnsi="Myriad Pro" w:cs="Calibri"/>
                <w:b/>
                <w:bCs/>
                <w:color w:val="FFFFFF"/>
                <w:sz w:val="20"/>
                <w:szCs w:val="20"/>
                <w:lang w:eastAsia="ru-RU"/>
              </w:rPr>
              <w:t>П</w:t>
            </w:r>
            <w:r w:rsidR="001E368C" w:rsidRPr="00D8793A">
              <w:rPr>
                <w:rFonts w:ascii="Myriad Pro" w:eastAsia="Times New Roman" w:hAnsi="Myriad Pro" w:cs="Calibri"/>
                <w:b/>
                <w:bCs/>
                <w:color w:val="FFFFFF"/>
                <w:sz w:val="20"/>
                <w:szCs w:val="20"/>
                <w:lang w:eastAsia="ru-RU"/>
              </w:rPr>
              <w:t>о расчету Исполнителя</w:t>
            </w:r>
          </w:p>
        </w:tc>
      </w:tr>
      <w:tr w:rsidR="001E368C" w:rsidRPr="00BA0797" w14:paraId="60D6A85A" w14:textId="77777777">
        <w:trPr>
          <w:cantSplit/>
        </w:trPr>
        <w:tc>
          <w:tcPr>
            <w:tcW w:w="2169" w:type="pct"/>
            <w:tcBorders>
              <w:top w:val="single" w:sz="4" w:space="0" w:color="FFFFFF"/>
            </w:tcBorders>
            <w:shd w:val="clear" w:color="auto" w:fill="auto"/>
            <w:vAlign w:val="center"/>
          </w:tcPr>
          <w:p w14:paraId="3080E3FB" w14:textId="77777777" w:rsidR="001E368C" w:rsidRPr="00BA0797" w:rsidRDefault="009071CC" w:rsidP="00BA0797">
            <w:pPr>
              <w:spacing w:after="0" w:line="240" w:lineRule="auto"/>
              <w:rPr>
                <w:rFonts w:ascii="Myriad Pro" w:eastAsia="Times New Roman" w:hAnsi="Myriad Pro" w:cs="Calibri"/>
                <w:b/>
                <w:sz w:val="20"/>
                <w:szCs w:val="20"/>
                <w:lang w:eastAsia="ru-RU"/>
              </w:rPr>
            </w:pPr>
            <w:r w:rsidRPr="00BA0797">
              <w:rPr>
                <w:rFonts w:ascii="Myriad Pro" w:eastAsia="Times New Roman" w:hAnsi="Myriad Pro" w:cs="Calibri"/>
                <w:b/>
                <w:sz w:val="20"/>
                <w:szCs w:val="20"/>
                <w:lang w:eastAsia="ru-RU"/>
              </w:rPr>
              <w:t>П</w:t>
            </w:r>
            <w:r w:rsidR="001E368C" w:rsidRPr="00BA0797">
              <w:rPr>
                <w:rFonts w:ascii="Myriad Pro" w:eastAsia="Times New Roman" w:hAnsi="Myriad Pro" w:cs="Calibri"/>
                <w:b/>
                <w:sz w:val="20"/>
                <w:szCs w:val="20"/>
                <w:lang w:eastAsia="ru-RU"/>
              </w:rPr>
              <w:t xml:space="preserve">одконтрольные расходы </w:t>
            </w:r>
          </w:p>
        </w:tc>
        <w:tc>
          <w:tcPr>
            <w:tcW w:w="999" w:type="pct"/>
            <w:tcBorders>
              <w:top w:val="single" w:sz="4" w:space="0" w:color="FFFFFF"/>
            </w:tcBorders>
            <w:shd w:val="clear" w:color="auto" w:fill="auto"/>
            <w:vAlign w:val="center"/>
          </w:tcPr>
          <w:p w14:paraId="5BB6DEBC" w14:textId="77777777" w:rsidR="001E368C" w:rsidRPr="00BA0797" w:rsidRDefault="001E368C" w:rsidP="00BA0797">
            <w:pPr>
              <w:spacing w:after="0" w:line="240" w:lineRule="auto"/>
              <w:jc w:val="center"/>
              <w:rPr>
                <w:rFonts w:ascii="Myriad Pro" w:eastAsia="Times New Roman" w:hAnsi="Myriad Pro" w:cs="Calibri"/>
                <w:b/>
                <w:sz w:val="20"/>
                <w:szCs w:val="20"/>
                <w:lang w:eastAsia="ru-RU"/>
              </w:rPr>
            </w:pPr>
          </w:p>
        </w:tc>
        <w:tc>
          <w:tcPr>
            <w:tcW w:w="916" w:type="pct"/>
            <w:tcBorders>
              <w:top w:val="single" w:sz="4" w:space="0" w:color="FFFFFF"/>
            </w:tcBorders>
            <w:shd w:val="clear" w:color="auto" w:fill="auto"/>
            <w:vAlign w:val="center"/>
          </w:tcPr>
          <w:p w14:paraId="118BC83D"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p>
        </w:tc>
        <w:tc>
          <w:tcPr>
            <w:tcW w:w="916" w:type="pct"/>
            <w:tcBorders>
              <w:top w:val="single" w:sz="4" w:space="0" w:color="FFFFFF"/>
            </w:tcBorders>
            <w:shd w:val="clear" w:color="auto" w:fill="auto"/>
            <w:vAlign w:val="center"/>
          </w:tcPr>
          <w:p w14:paraId="3A8D7BE4"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p>
        </w:tc>
      </w:tr>
      <w:tr w:rsidR="001E368C" w:rsidRPr="00BA0797" w14:paraId="04FA6772" w14:textId="77777777">
        <w:trPr>
          <w:cantSplit/>
        </w:trPr>
        <w:tc>
          <w:tcPr>
            <w:tcW w:w="2169" w:type="pct"/>
            <w:shd w:val="clear" w:color="auto" w:fill="auto"/>
            <w:vAlign w:val="center"/>
          </w:tcPr>
          <w:p w14:paraId="26056C53" w14:textId="77777777" w:rsidR="001E368C" w:rsidRPr="00BA0797" w:rsidRDefault="001E368C" w:rsidP="00BA0797">
            <w:pPr>
              <w:spacing w:after="0" w:line="240" w:lineRule="auto"/>
              <w:ind w:left="567"/>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расходы на тепловую энергию</w:t>
            </w:r>
          </w:p>
        </w:tc>
        <w:tc>
          <w:tcPr>
            <w:tcW w:w="999" w:type="pct"/>
            <w:shd w:val="clear" w:color="auto" w:fill="auto"/>
            <w:noWrap/>
            <w:vAlign w:val="center"/>
          </w:tcPr>
          <w:p w14:paraId="391967A5" w14:textId="77777777" w:rsidR="001E368C" w:rsidRPr="00BA0797" w:rsidRDefault="00834137"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7 9</w:t>
            </w:r>
            <w:r w:rsidR="001E368C" w:rsidRPr="00BA0797">
              <w:rPr>
                <w:rFonts w:ascii="Myriad Pro" w:eastAsia="Times New Roman" w:hAnsi="Myriad Pro" w:cs="Calibri"/>
                <w:sz w:val="20"/>
                <w:szCs w:val="20"/>
                <w:lang w:eastAsia="ru-RU"/>
              </w:rPr>
              <w:t>49,78</w:t>
            </w:r>
          </w:p>
        </w:tc>
        <w:tc>
          <w:tcPr>
            <w:tcW w:w="916" w:type="pct"/>
            <w:shd w:val="clear" w:color="auto" w:fill="auto"/>
            <w:noWrap/>
            <w:vAlign w:val="center"/>
          </w:tcPr>
          <w:p w14:paraId="1EAA0753"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8014 ,71</w:t>
            </w:r>
          </w:p>
        </w:tc>
        <w:tc>
          <w:tcPr>
            <w:tcW w:w="916" w:type="pct"/>
            <w:shd w:val="clear" w:color="auto" w:fill="auto"/>
            <w:noWrap/>
            <w:vAlign w:val="center"/>
          </w:tcPr>
          <w:p w14:paraId="7BE7C195"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p>
        </w:tc>
      </w:tr>
      <w:tr w:rsidR="001E368C" w:rsidRPr="00BA0797" w14:paraId="33208449" w14:textId="77777777">
        <w:trPr>
          <w:cantSplit/>
        </w:trPr>
        <w:tc>
          <w:tcPr>
            <w:tcW w:w="2169" w:type="pct"/>
            <w:shd w:val="clear" w:color="auto" w:fill="auto"/>
            <w:vAlign w:val="center"/>
          </w:tcPr>
          <w:p w14:paraId="155F2CB3" w14:textId="77777777" w:rsidR="001E368C" w:rsidRPr="00BA0797" w:rsidRDefault="009071CC" w:rsidP="00BA0797">
            <w:pPr>
              <w:spacing w:after="0" w:line="240" w:lineRule="auto"/>
              <w:rPr>
                <w:rFonts w:ascii="Myriad Pro" w:eastAsia="Times New Roman" w:hAnsi="Myriad Pro" w:cs="Calibri"/>
                <w:b/>
                <w:sz w:val="20"/>
                <w:szCs w:val="20"/>
                <w:lang w:eastAsia="ru-RU"/>
              </w:rPr>
            </w:pPr>
            <w:r w:rsidRPr="00BA0797">
              <w:rPr>
                <w:rFonts w:ascii="Myriad Pro" w:eastAsia="Times New Roman" w:hAnsi="Myriad Pro" w:cs="Calibri"/>
                <w:b/>
                <w:sz w:val="20"/>
                <w:szCs w:val="20"/>
                <w:lang w:eastAsia="ru-RU"/>
              </w:rPr>
              <w:t>Н</w:t>
            </w:r>
            <w:r w:rsidR="001E368C" w:rsidRPr="00BA0797">
              <w:rPr>
                <w:rFonts w:ascii="Myriad Pro" w:eastAsia="Times New Roman" w:hAnsi="Myriad Pro" w:cs="Calibri"/>
                <w:b/>
                <w:sz w:val="20"/>
                <w:szCs w:val="20"/>
                <w:lang w:eastAsia="ru-RU"/>
              </w:rPr>
              <w:t>еподконтрольные расходы</w:t>
            </w:r>
          </w:p>
        </w:tc>
        <w:tc>
          <w:tcPr>
            <w:tcW w:w="999" w:type="pct"/>
            <w:shd w:val="clear" w:color="auto" w:fill="auto"/>
            <w:noWrap/>
            <w:vAlign w:val="center"/>
          </w:tcPr>
          <w:p w14:paraId="7F428FE9" w14:textId="77777777" w:rsidR="001E368C" w:rsidRPr="00BA0797" w:rsidRDefault="001E368C" w:rsidP="00BA0797">
            <w:pPr>
              <w:spacing w:after="0" w:line="240" w:lineRule="auto"/>
              <w:jc w:val="center"/>
              <w:rPr>
                <w:rFonts w:ascii="Myriad Pro" w:eastAsia="Times New Roman" w:hAnsi="Myriad Pro" w:cs="Calibri"/>
                <w:b/>
                <w:sz w:val="20"/>
                <w:szCs w:val="20"/>
                <w:lang w:eastAsia="ru-RU"/>
              </w:rPr>
            </w:pPr>
          </w:p>
        </w:tc>
        <w:tc>
          <w:tcPr>
            <w:tcW w:w="916" w:type="pct"/>
            <w:shd w:val="clear" w:color="auto" w:fill="auto"/>
            <w:noWrap/>
            <w:vAlign w:val="center"/>
          </w:tcPr>
          <w:p w14:paraId="3797E963" w14:textId="77777777" w:rsidR="001E368C" w:rsidRPr="00BA0797" w:rsidRDefault="001E368C" w:rsidP="00BA0797">
            <w:pPr>
              <w:spacing w:after="0" w:line="240" w:lineRule="auto"/>
              <w:jc w:val="center"/>
              <w:rPr>
                <w:rFonts w:ascii="Myriad Pro" w:eastAsia="Times New Roman" w:hAnsi="Myriad Pro" w:cs="Calibri"/>
                <w:b/>
                <w:sz w:val="20"/>
                <w:szCs w:val="20"/>
                <w:lang w:eastAsia="ru-RU"/>
              </w:rPr>
            </w:pPr>
          </w:p>
        </w:tc>
        <w:tc>
          <w:tcPr>
            <w:tcW w:w="916" w:type="pct"/>
            <w:shd w:val="clear" w:color="auto" w:fill="auto"/>
            <w:noWrap/>
            <w:vAlign w:val="center"/>
          </w:tcPr>
          <w:p w14:paraId="59E14BA9"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p>
        </w:tc>
      </w:tr>
      <w:tr w:rsidR="001E368C" w:rsidRPr="00BA0797" w14:paraId="189759A2" w14:textId="77777777">
        <w:trPr>
          <w:cantSplit/>
        </w:trPr>
        <w:tc>
          <w:tcPr>
            <w:tcW w:w="2169" w:type="pct"/>
            <w:shd w:val="clear" w:color="auto" w:fill="auto"/>
            <w:vAlign w:val="center"/>
          </w:tcPr>
          <w:p w14:paraId="017FC1F6" w14:textId="77777777" w:rsidR="001E368C" w:rsidRPr="00BA0797" w:rsidRDefault="001E368C" w:rsidP="00BA0797">
            <w:pPr>
              <w:spacing w:after="0" w:line="240" w:lineRule="auto"/>
              <w:ind w:left="567"/>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расходы на тепловую энергию</w:t>
            </w:r>
          </w:p>
        </w:tc>
        <w:tc>
          <w:tcPr>
            <w:tcW w:w="999" w:type="pct"/>
            <w:shd w:val="clear" w:color="auto" w:fill="auto"/>
            <w:noWrap/>
            <w:vAlign w:val="center"/>
          </w:tcPr>
          <w:p w14:paraId="1D409AE3"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p>
        </w:tc>
        <w:tc>
          <w:tcPr>
            <w:tcW w:w="916" w:type="pct"/>
            <w:shd w:val="clear" w:color="auto" w:fill="auto"/>
            <w:noWrap/>
            <w:vAlign w:val="center"/>
          </w:tcPr>
          <w:p w14:paraId="5282C9DC" w14:textId="77777777" w:rsidR="001E368C" w:rsidRPr="00BA0797" w:rsidRDefault="001E368C" w:rsidP="00BA0797">
            <w:pPr>
              <w:spacing w:after="0" w:line="240" w:lineRule="auto"/>
              <w:jc w:val="center"/>
              <w:rPr>
                <w:rFonts w:ascii="Myriad Pro" w:eastAsia="Times New Roman" w:hAnsi="Myriad Pro" w:cs="Calibri"/>
                <w:sz w:val="20"/>
                <w:szCs w:val="20"/>
                <w:lang w:eastAsia="ru-RU"/>
              </w:rPr>
            </w:pPr>
          </w:p>
        </w:tc>
        <w:tc>
          <w:tcPr>
            <w:tcW w:w="916" w:type="pct"/>
            <w:shd w:val="clear" w:color="auto" w:fill="auto"/>
            <w:noWrap/>
            <w:vAlign w:val="center"/>
          </w:tcPr>
          <w:p w14:paraId="7E86E8A1" w14:textId="77777777" w:rsidR="001E368C" w:rsidRPr="00BA0797" w:rsidRDefault="00834137" w:rsidP="00BA0797">
            <w:pPr>
              <w:spacing w:after="0" w:line="240" w:lineRule="auto"/>
              <w:jc w:val="center"/>
              <w:rPr>
                <w:rFonts w:ascii="Myriad Pro" w:eastAsia="Times New Roman" w:hAnsi="Myriad Pro" w:cs="Calibri"/>
                <w:sz w:val="20"/>
                <w:szCs w:val="20"/>
                <w:lang w:eastAsia="ru-RU"/>
              </w:rPr>
            </w:pPr>
            <w:r w:rsidRPr="00BA0797">
              <w:rPr>
                <w:rFonts w:ascii="Myriad Pro" w:eastAsia="Times New Roman" w:hAnsi="Myriad Pro" w:cs="Calibri"/>
                <w:sz w:val="20"/>
                <w:szCs w:val="20"/>
                <w:lang w:eastAsia="ru-RU"/>
              </w:rPr>
              <w:t>8 9</w:t>
            </w:r>
            <w:r w:rsidR="001E368C" w:rsidRPr="00BA0797">
              <w:rPr>
                <w:rFonts w:ascii="Myriad Pro" w:eastAsia="Times New Roman" w:hAnsi="Myriad Pro" w:cs="Calibri"/>
                <w:sz w:val="20"/>
                <w:szCs w:val="20"/>
                <w:lang w:eastAsia="ru-RU"/>
              </w:rPr>
              <w:t>74,91</w:t>
            </w:r>
          </w:p>
        </w:tc>
      </w:tr>
    </w:tbl>
    <w:p w14:paraId="01565A1F" w14:textId="77777777" w:rsidR="00D8793A" w:rsidRDefault="00D8793A" w:rsidP="00BA0797">
      <w:pPr>
        <w:widowControl w:val="0"/>
        <w:spacing w:after="0" w:line="360" w:lineRule="auto"/>
        <w:ind w:firstLine="567"/>
        <w:contextualSpacing/>
        <w:jc w:val="both"/>
        <w:rPr>
          <w:rFonts w:ascii="Myriad Pro" w:hAnsi="Myriad Pro"/>
          <w:sz w:val="26"/>
          <w:szCs w:val="26"/>
        </w:rPr>
      </w:pPr>
    </w:p>
    <w:p w14:paraId="68CC0890" w14:textId="77777777" w:rsidR="00D8793A" w:rsidRDefault="00D8793A">
      <w:pPr>
        <w:spacing w:after="0" w:line="240" w:lineRule="auto"/>
        <w:rPr>
          <w:rFonts w:ascii="Myriad Pro" w:hAnsi="Myriad Pro"/>
          <w:sz w:val="26"/>
          <w:szCs w:val="26"/>
        </w:rPr>
      </w:pPr>
      <w:r>
        <w:rPr>
          <w:rFonts w:ascii="Myriad Pro" w:hAnsi="Myriad Pro"/>
          <w:sz w:val="26"/>
          <w:szCs w:val="26"/>
        </w:rPr>
        <w:br w:type="page"/>
      </w:r>
    </w:p>
    <w:p w14:paraId="76716A15" w14:textId="77777777" w:rsidR="00E0727D" w:rsidRPr="0080531F" w:rsidRDefault="00E0727D"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88" w:name="_Toc40826302"/>
      <w:bookmarkStart w:id="89" w:name="_Toc41256476"/>
      <w:r w:rsidRPr="0080531F">
        <w:rPr>
          <w:rFonts w:ascii="Myriad Pro" w:eastAsia="Times New Roman" w:hAnsi="Myriad Pro"/>
          <w:b/>
          <w:color w:val="4F6228"/>
          <w:sz w:val="28"/>
          <w:szCs w:val="28"/>
        </w:rPr>
        <w:lastRenderedPageBreak/>
        <w:t>Арендная плата</w:t>
      </w:r>
      <w:bookmarkEnd w:id="88"/>
      <w:bookmarkEnd w:id="89"/>
    </w:p>
    <w:p w14:paraId="77FF90E6" w14:textId="77777777" w:rsidR="0025594C" w:rsidRPr="00BA0797" w:rsidRDefault="00F86CC1" w:rsidP="00BA0797">
      <w:pPr>
        <w:spacing w:after="0" w:line="360" w:lineRule="auto"/>
        <w:ind w:firstLine="720"/>
        <w:contextualSpacing/>
        <w:jc w:val="both"/>
        <w:rPr>
          <w:rFonts w:ascii="Myriad Pro" w:hAnsi="Myriad Pro"/>
          <w:color w:val="000000"/>
          <w:sz w:val="26"/>
          <w:szCs w:val="26"/>
        </w:rPr>
      </w:pPr>
      <w:r w:rsidRPr="00BA0797">
        <w:rPr>
          <w:rFonts w:ascii="Myriad Pro" w:hAnsi="Myriad Pro"/>
          <w:color w:val="000000"/>
          <w:sz w:val="26"/>
          <w:szCs w:val="26"/>
        </w:rPr>
        <w:t xml:space="preserve">В соответствии с </w:t>
      </w:r>
      <w:r w:rsidR="0025594C" w:rsidRPr="00BA0797">
        <w:rPr>
          <w:rFonts w:ascii="Myriad Pro" w:hAnsi="Myriad Pro"/>
          <w:color w:val="000000"/>
          <w:sz w:val="26"/>
          <w:szCs w:val="26"/>
        </w:rPr>
        <w:t xml:space="preserve">подпунктом 5 </w:t>
      </w:r>
      <w:r w:rsidRPr="00BA0797">
        <w:rPr>
          <w:rFonts w:ascii="Myriad Pro" w:hAnsi="Myriad Pro"/>
          <w:color w:val="000000"/>
          <w:sz w:val="26"/>
          <w:szCs w:val="26"/>
        </w:rPr>
        <w:t>п</w:t>
      </w:r>
      <w:r w:rsidR="0025594C" w:rsidRPr="00BA0797">
        <w:rPr>
          <w:rFonts w:ascii="Myriad Pro" w:hAnsi="Myriad Pro"/>
          <w:color w:val="000000"/>
          <w:sz w:val="26"/>
          <w:szCs w:val="26"/>
        </w:rPr>
        <w:t xml:space="preserve">ункта </w:t>
      </w:r>
      <w:r w:rsidRPr="00BA0797">
        <w:rPr>
          <w:rFonts w:ascii="Myriad Pro" w:hAnsi="Myriad Pro"/>
          <w:color w:val="000000"/>
          <w:sz w:val="26"/>
          <w:szCs w:val="26"/>
        </w:rPr>
        <w:t xml:space="preserve">28 Основ ценообразования </w:t>
      </w:r>
      <w:r w:rsidR="0025594C" w:rsidRPr="00BA0797">
        <w:rPr>
          <w:rFonts w:ascii="Myriad Pro" w:hAnsi="Myriad Pro"/>
          <w:color w:val="000000"/>
          <w:sz w:val="26"/>
          <w:szCs w:val="26"/>
        </w:rPr>
        <w:t xml:space="preserve">№ 1178 (в редакции действующей на момент установления тарифов на 2019 год) </w:t>
      </w:r>
      <w:r w:rsidRPr="00BA0797">
        <w:rPr>
          <w:rFonts w:ascii="Myriad Pro" w:hAnsi="Myriad Pro"/>
          <w:color w:val="000000"/>
          <w:sz w:val="26"/>
          <w:szCs w:val="26"/>
        </w:rPr>
        <w:t>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w:t>
      </w:r>
      <w:r w:rsidR="0025594C" w:rsidRPr="00BA0797">
        <w:rPr>
          <w:rFonts w:ascii="Myriad Pro" w:hAnsi="Myriad Pro"/>
          <w:color w:val="000000"/>
          <w:sz w:val="26"/>
          <w:szCs w:val="26"/>
        </w:rPr>
        <w:t>, а так же если указанные объекты учтены в базе инвестиционного капитала прочих сетевых организаций</w:t>
      </w:r>
      <w:r w:rsidRPr="00BA0797">
        <w:rPr>
          <w:rFonts w:ascii="Myriad Pro" w:hAnsi="Myriad Pro"/>
          <w:color w:val="000000"/>
          <w:sz w:val="26"/>
          <w:szCs w:val="26"/>
        </w:rPr>
        <w:t xml:space="preserve">. Расходы на аренду </w:t>
      </w:r>
      <w:r w:rsidR="0025594C" w:rsidRPr="00BA0797">
        <w:rPr>
          <w:rFonts w:ascii="Myriad Pro" w:hAnsi="Myriad Pro"/>
          <w:color w:val="000000"/>
          <w:sz w:val="26"/>
          <w:szCs w:val="26"/>
        </w:rPr>
        <w:t xml:space="preserve">определяются регулирующим органом исходя из величины амортизации и налога на имущество, относящихся к арендуемому имуществу. </w:t>
      </w:r>
    </w:p>
    <w:p w14:paraId="2266CFB4" w14:textId="77777777" w:rsidR="004B6240" w:rsidRPr="00BA0797" w:rsidRDefault="0025594C" w:rsidP="00BA0797">
      <w:pPr>
        <w:spacing w:after="0" w:line="360" w:lineRule="auto"/>
        <w:ind w:firstLine="720"/>
        <w:contextualSpacing/>
        <w:jc w:val="both"/>
        <w:rPr>
          <w:rFonts w:ascii="Myriad Pro" w:hAnsi="Myriad Pro"/>
          <w:color w:val="000000"/>
          <w:sz w:val="26"/>
          <w:szCs w:val="26"/>
        </w:rPr>
      </w:pPr>
      <w:r w:rsidRPr="00BA0797">
        <w:rPr>
          <w:rFonts w:ascii="Myriad Pro" w:hAnsi="Myriad Pro"/>
          <w:color w:val="000000"/>
          <w:sz w:val="26"/>
          <w:szCs w:val="26"/>
        </w:rPr>
        <w:t>Исполнитель для справки отмечает, что Постановлением Правительства РФ от 27</w:t>
      </w:r>
      <w:r w:rsidR="00D8793A">
        <w:rPr>
          <w:rFonts w:ascii="Myriad Pro" w:hAnsi="Myriad Pro"/>
          <w:color w:val="000000"/>
          <w:sz w:val="26"/>
          <w:szCs w:val="26"/>
        </w:rPr>
        <w:t>.12.</w:t>
      </w:r>
      <w:r w:rsidRPr="00BA0797">
        <w:rPr>
          <w:rFonts w:ascii="Myriad Pro" w:hAnsi="Myriad Pro"/>
          <w:color w:val="000000"/>
          <w:sz w:val="26"/>
          <w:szCs w:val="26"/>
        </w:rPr>
        <w:t>2019 года №1892 внесены изменения в подпункт 5 пункта 28 Основ ценообразования №1178 (изменения вступили в силу с 30</w:t>
      </w:r>
      <w:r w:rsidR="00D8793A">
        <w:rPr>
          <w:rFonts w:ascii="Myriad Pro" w:hAnsi="Myriad Pro"/>
          <w:color w:val="000000"/>
          <w:sz w:val="26"/>
          <w:szCs w:val="26"/>
        </w:rPr>
        <w:t>.12.</w:t>
      </w:r>
      <w:r w:rsidRPr="00BA0797">
        <w:rPr>
          <w:rFonts w:ascii="Myriad Pro" w:hAnsi="Myriad Pro"/>
          <w:color w:val="000000"/>
          <w:sz w:val="26"/>
          <w:szCs w:val="26"/>
        </w:rPr>
        <w:t xml:space="preserve">2019). Так в соответствии с изменениями, расходы на аренду </w:t>
      </w:r>
      <w:r w:rsidR="00F86CC1" w:rsidRPr="00BA0797">
        <w:rPr>
          <w:rFonts w:ascii="Myriad Pro" w:hAnsi="Myriad Pro"/>
          <w:color w:val="000000"/>
          <w:sz w:val="26"/>
          <w:szCs w:val="26"/>
        </w:rPr>
        <w:t xml:space="preserve">помещений, аренду транспорта и аренду земельных участков определяются регулирующим органом в соответствии с пунктом 29 Основ ценообразования,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w:t>
      </w:r>
    </w:p>
    <w:p w14:paraId="5D3AE183" w14:textId="77777777" w:rsidR="00F86CC1" w:rsidRPr="00BA0797" w:rsidRDefault="00F86CC1" w:rsidP="00BA0797">
      <w:pPr>
        <w:numPr>
          <w:ins w:id="90" w:author="Автор"/>
        </w:numPr>
        <w:spacing w:after="0" w:line="360" w:lineRule="auto"/>
        <w:ind w:firstLine="720"/>
        <w:contextualSpacing/>
        <w:jc w:val="both"/>
        <w:rPr>
          <w:rFonts w:ascii="Myriad Pro" w:hAnsi="Myriad Pro"/>
          <w:color w:val="000000"/>
          <w:sz w:val="26"/>
          <w:szCs w:val="26"/>
        </w:rPr>
      </w:pPr>
      <w:r w:rsidRPr="00BA0797">
        <w:rPr>
          <w:rFonts w:ascii="Myriad Pro" w:hAnsi="Myriad Pro"/>
          <w:color w:val="000000"/>
          <w:sz w:val="26"/>
          <w:szCs w:val="26"/>
        </w:rPr>
        <w:t xml:space="preserve">Расходы на аренду (лизинг) в отношении объектов инженерно-технического обеспечения, выкупленных (предназначенных к выкупу) специализированными обществами проектного финансирования в соответствии с основными условиями и мерами реализации программы «Жилье для </w:t>
      </w:r>
      <w:r w:rsidRPr="00BA0797">
        <w:rPr>
          <w:rFonts w:ascii="Myriad Pro" w:hAnsi="Myriad Pro"/>
          <w:color w:val="000000"/>
          <w:sz w:val="26"/>
          <w:szCs w:val="26"/>
        </w:rPr>
        <w:lastRenderedPageBreak/>
        <w:t xml:space="preserve">российской семьи» в рамках государственной программы Российской Федерации «Обеспечение доступным и комфортным жильем и коммунальными услугами граждан Российской Федерации», утвержденными постановлением Правительства Российской Федерации от 5 мая </w:t>
      </w:r>
      <w:smartTag w:uri="urn:schemas-microsoft-com:office:smarttags" w:element="metricconverter">
        <w:smartTagPr>
          <w:attr w:name="ProductID" w:val="2014 г"/>
        </w:smartTagPr>
        <w:r w:rsidRPr="00BA0797">
          <w:rPr>
            <w:rFonts w:ascii="Myriad Pro" w:hAnsi="Myriad Pro"/>
            <w:color w:val="000000"/>
            <w:sz w:val="26"/>
            <w:szCs w:val="26"/>
          </w:rPr>
          <w:t>2014 г</w:t>
        </w:r>
      </w:smartTag>
      <w:r w:rsidRPr="00BA0797">
        <w:rPr>
          <w:rFonts w:ascii="Myriad Pro" w:hAnsi="Myriad Pro"/>
          <w:color w:val="000000"/>
          <w:sz w:val="26"/>
          <w:szCs w:val="26"/>
        </w:rPr>
        <w:t>. № 404 «О некоторых вопросах реализации программы «Жилье для российской семьи» в рамках государственной программы Российской Федерации «Обеспечение доступным и комфортным жильем и коммунальными услугами граждан Российской Федерации», учитываются при установлении тарифов в размере, определенном в договоре аренды (лизинга). При этом лизинговые платежи могут рассматриваться регулирующими органами только в качестве источника финансирования инвестиционных программ в соответствии с пунктами 34 и 38 Основ ценообразования.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25"/>
        <w:gridCol w:w="1057"/>
        <w:gridCol w:w="1206"/>
        <w:gridCol w:w="1206"/>
        <w:gridCol w:w="790"/>
        <w:gridCol w:w="1076"/>
        <w:gridCol w:w="1210"/>
      </w:tblGrid>
      <w:tr w:rsidR="00E0727D" w:rsidRPr="00D8793A" w14:paraId="1B32E8ED" w14:textId="77777777">
        <w:trPr>
          <w:cantSplit/>
        </w:trPr>
        <w:tc>
          <w:tcPr>
            <w:tcW w:w="1581"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6EA567A"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Наименование статьи расходов</w:t>
            </w:r>
          </w:p>
        </w:tc>
        <w:tc>
          <w:tcPr>
            <w:tcW w:w="55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70451C6"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Факт за 2017, тыс. руб.</w:t>
            </w:r>
          </w:p>
        </w:tc>
        <w:tc>
          <w:tcPr>
            <w:tcW w:w="1260"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5BC1EF65" w14:textId="77777777" w:rsidR="00E0727D" w:rsidRPr="00D8793A" w:rsidRDefault="0048184F"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 xml:space="preserve">Предложение  </w:t>
            </w:r>
            <w:r w:rsidR="00E0727D" w:rsidRPr="00D8793A">
              <w:rPr>
                <w:rFonts w:ascii="Myriad Pro" w:eastAsia="Times New Roman" w:hAnsi="Myriad Pro" w:cs="Calibri"/>
                <w:b/>
                <w:color w:val="FFFFFF"/>
                <w:sz w:val="18"/>
                <w:szCs w:val="18"/>
                <w:lang w:eastAsia="ru-RU"/>
              </w:rPr>
              <w:t>филиал</w:t>
            </w:r>
            <w:r w:rsidRPr="00D8793A">
              <w:rPr>
                <w:rFonts w:ascii="Myriad Pro" w:eastAsia="Times New Roman" w:hAnsi="Myriad Pro" w:cs="Calibri"/>
                <w:b/>
                <w:color w:val="FFFFFF"/>
                <w:sz w:val="18"/>
                <w:szCs w:val="18"/>
                <w:lang w:eastAsia="ru-RU"/>
              </w:rPr>
              <w:t>а</w:t>
            </w:r>
            <w:r w:rsidR="00E0727D" w:rsidRPr="00D8793A">
              <w:rPr>
                <w:rFonts w:ascii="Myriad Pro" w:eastAsia="Times New Roman" w:hAnsi="Myriad Pro" w:cs="Calibri"/>
                <w:b/>
                <w:color w:val="FFFFFF"/>
                <w:sz w:val="18"/>
                <w:szCs w:val="18"/>
                <w:lang w:eastAsia="ru-RU"/>
              </w:rPr>
              <w:t xml:space="preserve"> ПАО </w:t>
            </w:r>
            <w:r w:rsidR="00586D28" w:rsidRPr="00D8793A">
              <w:rPr>
                <w:rFonts w:ascii="Myriad Pro" w:eastAsia="Times New Roman" w:hAnsi="Myriad Pro" w:cs="Calibri"/>
                <w:b/>
                <w:color w:val="FFFFFF"/>
                <w:sz w:val="18"/>
                <w:szCs w:val="18"/>
                <w:lang w:eastAsia="ru-RU"/>
              </w:rPr>
              <w:t>«</w:t>
            </w:r>
            <w:r w:rsidR="00E0727D" w:rsidRPr="00D8793A">
              <w:rPr>
                <w:rFonts w:ascii="Myriad Pro" w:eastAsia="Times New Roman" w:hAnsi="Myriad Pro" w:cs="Calibri"/>
                <w:b/>
                <w:color w:val="FFFFFF"/>
                <w:sz w:val="18"/>
                <w:szCs w:val="18"/>
                <w:lang w:eastAsia="ru-RU"/>
              </w:rPr>
              <w:t>МРСК Северо-Запада</w:t>
            </w:r>
            <w:r w:rsidR="00586D28" w:rsidRPr="00D8793A">
              <w:rPr>
                <w:rFonts w:ascii="Myriad Pro" w:eastAsia="Times New Roman" w:hAnsi="Myriad Pro" w:cs="Calibri"/>
                <w:b/>
                <w:color w:val="FFFFFF"/>
                <w:sz w:val="18"/>
                <w:szCs w:val="18"/>
                <w:lang w:eastAsia="ru-RU"/>
              </w:rPr>
              <w:t>»</w:t>
            </w:r>
            <w:r w:rsidR="00E0727D" w:rsidRPr="00D8793A">
              <w:rPr>
                <w:rFonts w:ascii="Myriad Pro" w:eastAsia="Times New Roman" w:hAnsi="Myriad Pro" w:cs="Calibri"/>
                <w:b/>
                <w:color w:val="FFFFFF"/>
                <w:sz w:val="18"/>
                <w:szCs w:val="18"/>
                <w:lang w:eastAsia="ru-RU"/>
              </w:rPr>
              <w:t xml:space="preserve"> </w:t>
            </w:r>
            <w:r w:rsidR="00586D28" w:rsidRPr="00D8793A">
              <w:rPr>
                <w:rFonts w:ascii="Myriad Pro" w:eastAsia="Times New Roman" w:hAnsi="Myriad Pro" w:cs="Calibri"/>
                <w:b/>
                <w:color w:val="FFFFFF"/>
                <w:sz w:val="18"/>
                <w:szCs w:val="18"/>
                <w:lang w:eastAsia="ru-RU"/>
              </w:rPr>
              <w:t>«</w:t>
            </w:r>
            <w:r w:rsidR="00E0727D" w:rsidRPr="00D8793A">
              <w:rPr>
                <w:rFonts w:ascii="Myriad Pro" w:eastAsia="Times New Roman" w:hAnsi="Myriad Pro" w:cs="Calibri"/>
                <w:b/>
                <w:color w:val="FFFFFF"/>
                <w:sz w:val="18"/>
                <w:szCs w:val="18"/>
                <w:lang w:eastAsia="ru-RU"/>
              </w:rPr>
              <w:t>Псковэнерго</w:t>
            </w:r>
            <w:r w:rsidR="00586D28" w:rsidRPr="00D8793A">
              <w:rPr>
                <w:rFonts w:ascii="Myriad Pro" w:eastAsia="Times New Roman" w:hAnsi="Myriad Pro" w:cs="Calibri"/>
                <w:b/>
                <w:color w:val="FFFFFF"/>
                <w:sz w:val="18"/>
                <w:szCs w:val="18"/>
                <w:lang w:eastAsia="ru-RU"/>
              </w:rPr>
              <w:t>»</w:t>
            </w:r>
            <w:r w:rsidR="009C7B3E" w:rsidRPr="00D8793A">
              <w:rPr>
                <w:rFonts w:ascii="Myriad Pro" w:eastAsia="Times New Roman" w:hAnsi="Myriad Pro" w:cs="Calibri"/>
                <w:b/>
                <w:color w:val="FFFFFF"/>
                <w:sz w:val="18"/>
                <w:szCs w:val="18"/>
                <w:lang w:eastAsia="ru-RU"/>
              </w:rPr>
              <w:t xml:space="preserve"> </w:t>
            </w:r>
            <w:r w:rsidR="00E0727D" w:rsidRPr="00D8793A">
              <w:rPr>
                <w:rFonts w:ascii="Myriad Pro" w:eastAsia="Times New Roman" w:hAnsi="Myriad Pro" w:cs="Calibri"/>
                <w:b/>
                <w:color w:val="FFFFFF"/>
                <w:sz w:val="18"/>
                <w:szCs w:val="18"/>
                <w:lang w:eastAsia="ru-RU"/>
              </w:rPr>
              <w:t>на 2019, тыс. руб.</w:t>
            </w:r>
          </w:p>
        </w:tc>
        <w:tc>
          <w:tcPr>
            <w:tcW w:w="4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A09E70F"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ТБР на 2019, тыс. руб.</w:t>
            </w:r>
          </w:p>
        </w:tc>
        <w:tc>
          <w:tcPr>
            <w:tcW w:w="56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8F1FD79"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ТБР / заявка на 2019, %</w:t>
            </w:r>
          </w:p>
        </w:tc>
        <w:tc>
          <w:tcPr>
            <w:tcW w:w="6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695C852"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ТБР на 2019 /факт за 2017, %</w:t>
            </w:r>
          </w:p>
        </w:tc>
      </w:tr>
      <w:tr w:rsidR="00E0727D" w:rsidRPr="00D8793A" w14:paraId="6B414808" w14:textId="77777777">
        <w:trPr>
          <w:cantSplit/>
        </w:trPr>
        <w:tc>
          <w:tcPr>
            <w:tcW w:w="1581"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B1E9E99" w14:textId="77777777" w:rsidR="00E0727D" w:rsidRPr="00D8793A" w:rsidRDefault="00E0727D" w:rsidP="00BA0797">
            <w:pPr>
              <w:spacing w:after="0" w:line="240" w:lineRule="auto"/>
              <w:rPr>
                <w:rFonts w:ascii="Myriad Pro" w:eastAsia="Times New Roman" w:hAnsi="Myriad Pro" w:cs="Calibri"/>
                <w:b/>
                <w:sz w:val="18"/>
                <w:szCs w:val="18"/>
                <w:lang w:eastAsia="ru-RU"/>
              </w:rPr>
            </w:pPr>
          </w:p>
        </w:tc>
        <w:tc>
          <w:tcPr>
            <w:tcW w:w="55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0B70689" w14:textId="77777777" w:rsidR="00E0727D" w:rsidRPr="00D8793A" w:rsidRDefault="00E0727D" w:rsidP="00BA0797">
            <w:pPr>
              <w:spacing w:after="0" w:line="240" w:lineRule="auto"/>
              <w:jc w:val="center"/>
              <w:rPr>
                <w:rFonts w:ascii="Myriad Pro" w:eastAsia="Times New Roman" w:hAnsi="Myriad Pro" w:cs="Calibri"/>
                <w:b/>
                <w:sz w:val="18"/>
                <w:szCs w:val="18"/>
                <w:lang w:eastAsia="ru-RU"/>
              </w:rPr>
            </w:pP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827D06"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27.04.2018</w:t>
            </w:r>
          </w:p>
        </w:tc>
        <w:tc>
          <w:tcPr>
            <w:tcW w:w="63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03456B" w14:textId="77777777" w:rsidR="00E0727D" w:rsidRPr="00D8793A" w:rsidRDefault="00E0727D" w:rsidP="00BA0797">
            <w:pPr>
              <w:spacing w:after="0" w:line="240" w:lineRule="auto"/>
              <w:jc w:val="center"/>
              <w:rPr>
                <w:rFonts w:ascii="Myriad Pro" w:eastAsia="Times New Roman" w:hAnsi="Myriad Pro" w:cs="Calibri"/>
                <w:b/>
                <w:color w:val="FFFFFF"/>
                <w:sz w:val="18"/>
                <w:szCs w:val="18"/>
                <w:lang w:eastAsia="ru-RU"/>
              </w:rPr>
            </w:pPr>
            <w:r w:rsidRPr="00D8793A">
              <w:rPr>
                <w:rFonts w:ascii="Myriad Pro" w:eastAsia="Times New Roman" w:hAnsi="Myriad Pro" w:cs="Calibri"/>
                <w:b/>
                <w:color w:val="FFFFFF"/>
                <w:sz w:val="18"/>
                <w:szCs w:val="18"/>
                <w:lang w:eastAsia="ru-RU"/>
              </w:rPr>
              <w:t>22.11.2018</w:t>
            </w:r>
          </w:p>
        </w:tc>
        <w:tc>
          <w:tcPr>
            <w:tcW w:w="41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58AE5A0" w14:textId="77777777" w:rsidR="00E0727D" w:rsidRPr="00D8793A" w:rsidRDefault="00E0727D" w:rsidP="00BA0797">
            <w:pPr>
              <w:spacing w:after="0" w:line="240" w:lineRule="auto"/>
              <w:jc w:val="center"/>
              <w:rPr>
                <w:rFonts w:ascii="Myriad Pro" w:eastAsia="Times New Roman" w:hAnsi="Myriad Pro" w:cs="Calibri"/>
                <w:b/>
                <w:sz w:val="18"/>
                <w:szCs w:val="18"/>
                <w:lang w:eastAsia="ru-RU"/>
              </w:rPr>
            </w:pPr>
          </w:p>
        </w:tc>
        <w:tc>
          <w:tcPr>
            <w:tcW w:w="56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C97F71B" w14:textId="77777777" w:rsidR="00E0727D" w:rsidRPr="00D8793A" w:rsidRDefault="00E0727D" w:rsidP="00BA0797">
            <w:pPr>
              <w:spacing w:after="0" w:line="240" w:lineRule="auto"/>
              <w:jc w:val="center"/>
              <w:rPr>
                <w:rFonts w:ascii="Myriad Pro" w:eastAsia="Times New Roman" w:hAnsi="Myriad Pro" w:cs="Calibri"/>
                <w:b/>
                <w:sz w:val="18"/>
                <w:szCs w:val="18"/>
                <w:lang w:eastAsia="ru-RU"/>
              </w:rPr>
            </w:pPr>
          </w:p>
        </w:tc>
        <w:tc>
          <w:tcPr>
            <w:tcW w:w="632"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CEF8153" w14:textId="77777777" w:rsidR="00E0727D" w:rsidRPr="00D8793A" w:rsidRDefault="00E0727D" w:rsidP="00BA0797">
            <w:pPr>
              <w:spacing w:after="0" w:line="240" w:lineRule="auto"/>
              <w:jc w:val="center"/>
              <w:rPr>
                <w:rFonts w:ascii="Myriad Pro" w:eastAsia="Times New Roman" w:hAnsi="Myriad Pro" w:cs="Calibri"/>
                <w:b/>
                <w:sz w:val="18"/>
                <w:szCs w:val="18"/>
                <w:lang w:eastAsia="ru-RU"/>
              </w:rPr>
            </w:pPr>
          </w:p>
        </w:tc>
      </w:tr>
      <w:tr w:rsidR="00E0727D" w:rsidRPr="00BA0797" w14:paraId="1E55372A" w14:textId="77777777">
        <w:trPr>
          <w:cantSplit/>
        </w:trPr>
        <w:tc>
          <w:tcPr>
            <w:tcW w:w="1581" w:type="pct"/>
            <w:tcBorders>
              <w:top w:val="single" w:sz="4" w:space="0" w:color="FFFFFF"/>
            </w:tcBorders>
            <w:shd w:val="clear" w:color="auto" w:fill="D6E3BC"/>
            <w:vAlign w:val="center"/>
          </w:tcPr>
          <w:p w14:paraId="427556EA" w14:textId="77777777" w:rsidR="00E0727D" w:rsidRPr="00BA0797" w:rsidRDefault="00E0727D" w:rsidP="00BA0797">
            <w:pPr>
              <w:spacing w:after="0" w:line="240" w:lineRule="auto"/>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Плата за аренду имущества, всего, в том числе:</w:t>
            </w:r>
          </w:p>
        </w:tc>
        <w:tc>
          <w:tcPr>
            <w:tcW w:w="552" w:type="pct"/>
            <w:tcBorders>
              <w:top w:val="single" w:sz="4" w:space="0" w:color="FFFFFF"/>
            </w:tcBorders>
            <w:shd w:val="clear" w:color="auto" w:fill="D6E3BC"/>
            <w:vAlign w:val="center"/>
          </w:tcPr>
          <w:p w14:paraId="2A941A2A" w14:textId="77777777" w:rsidR="00E0727D"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5 0</w:t>
            </w:r>
            <w:r w:rsidR="00E0727D" w:rsidRPr="00BA0797">
              <w:rPr>
                <w:rFonts w:ascii="Myriad Pro" w:eastAsia="Times New Roman" w:hAnsi="Myriad Pro" w:cs="Calibri"/>
                <w:b/>
                <w:bCs/>
                <w:sz w:val="18"/>
                <w:szCs w:val="18"/>
                <w:lang w:eastAsia="ru-RU"/>
              </w:rPr>
              <w:t>84</w:t>
            </w:r>
          </w:p>
        </w:tc>
        <w:tc>
          <w:tcPr>
            <w:tcW w:w="630" w:type="pct"/>
            <w:tcBorders>
              <w:top w:val="single" w:sz="4" w:space="0" w:color="FFFFFF"/>
            </w:tcBorders>
            <w:shd w:val="clear" w:color="auto" w:fill="D6E3BC"/>
            <w:vAlign w:val="center"/>
          </w:tcPr>
          <w:p w14:paraId="0EBC77DB" w14:textId="77777777" w:rsidR="00E0727D" w:rsidRPr="00BA0797" w:rsidRDefault="00E0727D"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w:t>
            </w:r>
            <w:r w:rsidR="009C7B3E" w:rsidRPr="00BA0797">
              <w:rPr>
                <w:rFonts w:ascii="Myriad Pro" w:eastAsia="Times New Roman" w:hAnsi="Myriad Pro" w:cs="Calibri"/>
                <w:b/>
                <w:bCs/>
                <w:sz w:val="18"/>
                <w:szCs w:val="18"/>
                <w:lang w:eastAsia="ru-RU"/>
              </w:rPr>
              <w:t>2 1</w:t>
            </w:r>
            <w:r w:rsidRPr="00BA0797">
              <w:rPr>
                <w:rFonts w:ascii="Myriad Pro" w:eastAsia="Times New Roman" w:hAnsi="Myriad Pro" w:cs="Calibri"/>
                <w:b/>
                <w:bCs/>
                <w:sz w:val="18"/>
                <w:szCs w:val="18"/>
                <w:lang w:eastAsia="ru-RU"/>
              </w:rPr>
              <w:t>41</w:t>
            </w:r>
          </w:p>
        </w:tc>
        <w:tc>
          <w:tcPr>
            <w:tcW w:w="630" w:type="pct"/>
            <w:tcBorders>
              <w:top w:val="single" w:sz="4" w:space="0" w:color="FFFFFF"/>
            </w:tcBorders>
            <w:shd w:val="clear" w:color="auto" w:fill="D6E3BC"/>
            <w:vAlign w:val="center"/>
          </w:tcPr>
          <w:p w14:paraId="6F4EC1AE" w14:textId="77777777" w:rsidR="00E0727D" w:rsidRPr="00BA0797" w:rsidRDefault="00E0727D"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w:t>
            </w:r>
            <w:r w:rsidR="00834137" w:rsidRPr="00BA0797">
              <w:rPr>
                <w:rFonts w:ascii="Myriad Pro" w:eastAsia="Times New Roman" w:hAnsi="Myriad Pro" w:cs="Calibri"/>
                <w:b/>
                <w:bCs/>
                <w:sz w:val="18"/>
                <w:szCs w:val="18"/>
                <w:lang w:eastAsia="ru-RU"/>
              </w:rPr>
              <w:t>4 2</w:t>
            </w:r>
            <w:r w:rsidRPr="00BA0797">
              <w:rPr>
                <w:rFonts w:ascii="Myriad Pro" w:eastAsia="Times New Roman" w:hAnsi="Myriad Pro" w:cs="Calibri"/>
                <w:b/>
                <w:bCs/>
                <w:sz w:val="18"/>
                <w:szCs w:val="18"/>
                <w:lang w:eastAsia="ru-RU"/>
              </w:rPr>
              <w:t>21</w:t>
            </w:r>
          </w:p>
        </w:tc>
        <w:tc>
          <w:tcPr>
            <w:tcW w:w="413" w:type="pct"/>
            <w:tcBorders>
              <w:top w:val="single" w:sz="4" w:space="0" w:color="FFFFFF"/>
            </w:tcBorders>
            <w:shd w:val="clear" w:color="auto" w:fill="D6E3BC"/>
            <w:vAlign w:val="center"/>
          </w:tcPr>
          <w:p w14:paraId="3B692819" w14:textId="77777777" w:rsidR="00E0727D" w:rsidRPr="00BA0797" w:rsidRDefault="00E0727D"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591</w:t>
            </w:r>
          </w:p>
        </w:tc>
        <w:tc>
          <w:tcPr>
            <w:tcW w:w="562" w:type="pct"/>
            <w:tcBorders>
              <w:top w:val="single" w:sz="4" w:space="0" w:color="FFFFFF"/>
            </w:tcBorders>
            <w:shd w:val="clear" w:color="auto" w:fill="D6E3BC"/>
            <w:vAlign w:val="center"/>
          </w:tcPr>
          <w:p w14:paraId="4C341289" w14:textId="77777777" w:rsidR="00E0727D" w:rsidRPr="00BA0797" w:rsidRDefault="00E0727D"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-97,6</w:t>
            </w:r>
          </w:p>
        </w:tc>
        <w:tc>
          <w:tcPr>
            <w:tcW w:w="632" w:type="pct"/>
            <w:tcBorders>
              <w:top w:val="single" w:sz="4" w:space="0" w:color="FFFFFF"/>
            </w:tcBorders>
            <w:shd w:val="clear" w:color="auto" w:fill="D6E3BC"/>
            <w:vAlign w:val="center"/>
          </w:tcPr>
          <w:p w14:paraId="04B7E83E" w14:textId="77777777" w:rsidR="00E0727D" w:rsidRPr="00BA0797" w:rsidRDefault="00E0727D"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-88,4</w:t>
            </w:r>
          </w:p>
        </w:tc>
      </w:tr>
      <w:tr w:rsidR="00E0727D" w:rsidRPr="00BA0797" w14:paraId="72E20E74" w14:textId="77777777">
        <w:trPr>
          <w:cantSplit/>
        </w:trPr>
        <w:tc>
          <w:tcPr>
            <w:tcW w:w="1581" w:type="pct"/>
            <w:shd w:val="clear" w:color="auto" w:fill="auto"/>
            <w:vAlign w:val="center"/>
          </w:tcPr>
          <w:p w14:paraId="46321947" w14:textId="77777777" w:rsidR="00E0727D" w:rsidRPr="00BA0797" w:rsidRDefault="00E0727D" w:rsidP="00BA0797">
            <w:pPr>
              <w:spacing w:after="0" w:line="240" w:lineRule="auto"/>
              <w:ind w:leftChars="129"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Аренда имущества</w:t>
            </w:r>
          </w:p>
        </w:tc>
        <w:tc>
          <w:tcPr>
            <w:tcW w:w="552" w:type="pct"/>
            <w:shd w:val="clear" w:color="auto" w:fill="auto"/>
            <w:vAlign w:val="center"/>
          </w:tcPr>
          <w:p w14:paraId="0B009C87"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576</w:t>
            </w:r>
          </w:p>
        </w:tc>
        <w:tc>
          <w:tcPr>
            <w:tcW w:w="630" w:type="pct"/>
            <w:shd w:val="clear" w:color="auto" w:fill="auto"/>
            <w:vAlign w:val="center"/>
          </w:tcPr>
          <w:p w14:paraId="31819174"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7 2</w:t>
            </w:r>
            <w:r w:rsidRPr="00BA0797">
              <w:rPr>
                <w:rFonts w:ascii="Myriad Pro" w:eastAsia="Times New Roman" w:hAnsi="Myriad Pro" w:cs="Calibri"/>
                <w:sz w:val="18"/>
                <w:szCs w:val="18"/>
                <w:lang w:eastAsia="ru-RU"/>
              </w:rPr>
              <w:t>06</w:t>
            </w:r>
          </w:p>
        </w:tc>
        <w:tc>
          <w:tcPr>
            <w:tcW w:w="630" w:type="pct"/>
            <w:shd w:val="clear" w:color="auto" w:fill="auto"/>
            <w:vAlign w:val="center"/>
          </w:tcPr>
          <w:p w14:paraId="52B5E1A3"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w:t>
            </w:r>
            <w:r w:rsidR="00834137" w:rsidRPr="00BA0797">
              <w:rPr>
                <w:rFonts w:ascii="Myriad Pro" w:eastAsia="Times New Roman" w:hAnsi="Myriad Pro" w:cs="Calibri"/>
                <w:sz w:val="18"/>
                <w:szCs w:val="18"/>
                <w:lang w:eastAsia="ru-RU"/>
              </w:rPr>
              <w:t>7 2</w:t>
            </w:r>
            <w:r w:rsidRPr="00BA0797">
              <w:rPr>
                <w:rFonts w:ascii="Myriad Pro" w:eastAsia="Times New Roman" w:hAnsi="Myriad Pro" w:cs="Calibri"/>
                <w:sz w:val="18"/>
                <w:szCs w:val="18"/>
                <w:lang w:eastAsia="ru-RU"/>
              </w:rPr>
              <w:t>06</w:t>
            </w:r>
          </w:p>
        </w:tc>
        <w:tc>
          <w:tcPr>
            <w:tcW w:w="413" w:type="pct"/>
            <w:shd w:val="clear" w:color="auto" w:fill="auto"/>
            <w:vAlign w:val="center"/>
          </w:tcPr>
          <w:p w14:paraId="269E0388"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591</w:t>
            </w:r>
          </w:p>
        </w:tc>
        <w:tc>
          <w:tcPr>
            <w:tcW w:w="562" w:type="pct"/>
            <w:shd w:val="clear" w:color="auto" w:fill="auto"/>
            <w:vAlign w:val="center"/>
          </w:tcPr>
          <w:p w14:paraId="16FA3FAA" w14:textId="77777777" w:rsidR="00E0727D" w:rsidRPr="00BA0797" w:rsidRDefault="00E0727D"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-96,6</w:t>
            </w:r>
          </w:p>
        </w:tc>
        <w:tc>
          <w:tcPr>
            <w:tcW w:w="632" w:type="pct"/>
            <w:shd w:val="clear" w:color="auto" w:fill="auto"/>
            <w:vAlign w:val="center"/>
          </w:tcPr>
          <w:p w14:paraId="19692CA2" w14:textId="77777777" w:rsidR="00E0727D" w:rsidRPr="00BA0797" w:rsidRDefault="00E0727D"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2,6</w:t>
            </w:r>
          </w:p>
        </w:tc>
      </w:tr>
      <w:tr w:rsidR="00E0727D" w:rsidRPr="00BA0797" w14:paraId="33DBFC8B" w14:textId="77777777">
        <w:trPr>
          <w:cantSplit/>
        </w:trPr>
        <w:tc>
          <w:tcPr>
            <w:tcW w:w="1581" w:type="pct"/>
            <w:shd w:val="clear" w:color="auto" w:fill="auto"/>
            <w:vAlign w:val="center"/>
          </w:tcPr>
          <w:p w14:paraId="65515C8B" w14:textId="77777777" w:rsidR="00E0727D" w:rsidRPr="00BA0797" w:rsidRDefault="00E0727D" w:rsidP="00BA0797">
            <w:pPr>
              <w:spacing w:after="0" w:line="240" w:lineRule="auto"/>
              <w:ind w:leftChars="129"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Аренда земли</w:t>
            </w:r>
          </w:p>
        </w:tc>
        <w:tc>
          <w:tcPr>
            <w:tcW w:w="552" w:type="pct"/>
            <w:shd w:val="clear" w:color="auto" w:fill="auto"/>
            <w:vAlign w:val="center"/>
          </w:tcPr>
          <w:p w14:paraId="7D58299E" w14:textId="77777777" w:rsidR="00E0727D"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4 4</w:t>
            </w:r>
            <w:r w:rsidR="00E0727D" w:rsidRPr="00BA0797">
              <w:rPr>
                <w:rFonts w:ascii="Myriad Pro" w:eastAsia="Times New Roman" w:hAnsi="Myriad Pro" w:cs="Calibri"/>
                <w:sz w:val="18"/>
                <w:szCs w:val="18"/>
                <w:lang w:eastAsia="ru-RU"/>
              </w:rPr>
              <w:t>67</w:t>
            </w:r>
          </w:p>
        </w:tc>
        <w:tc>
          <w:tcPr>
            <w:tcW w:w="630" w:type="pct"/>
            <w:shd w:val="clear" w:color="auto" w:fill="auto"/>
            <w:vAlign w:val="center"/>
          </w:tcPr>
          <w:p w14:paraId="3A418C88" w14:textId="77777777" w:rsidR="00E0727D"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4 9</w:t>
            </w:r>
            <w:r w:rsidR="00E0727D" w:rsidRPr="00BA0797">
              <w:rPr>
                <w:rFonts w:ascii="Myriad Pro" w:eastAsia="Times New Roman" w:hAnsi="Myriad Pro" w:cs="Calibri"/>
                <w:sz w:val="18"/>
                <w:szCs w:val="18"/>
                <w:lang w:eastAsia="ru-RU"/>
              </w:rPr>
              <w:t>17</w:t>
            </w:r>
          </w:p>
        </w:tc>
        <w:tc>
          <w:tcPr>
            <w:tcW w:w="630" w:type="pct"/>
            <w:shd w:val="clear" w:color="auto" w:fill="auto"/>
            <w:vAlign w:val="center"/>
          </w:tcPr>
          <w:p w14:paraId="7FB91A3D" w14:textId="77777777" w:rsidR="00E0727D"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6 9</w:t>
            </w:r>
            <w:r w:rsidR="00E0727D" w:rsidRPr="00BA0797">
              <w:rPr>
                <w:rFonts w:ascii="Myriad Pro" w:eastAsia="Times New Roman" w:hAnsi="Myriad Pro" w:cs="Calibri"/>
                <w:sz w:val="18"/>
                <w:szCs w:val="18"/>
                <w:lang w:eastAsia="ru-RU"/>
              </w:rPr>
              <w:t>97</w:t>
            </w:r>
          </w:p>
        </w:tc>
        <w:tc>
          <w:tcPr>
            <w:tcW w:w="413" w:type="pct"/>
            <w:shd w:val="clear" w:color="auto" w:fill="auto"/>
            <w:vAlign w:val="center"/>
          </w:tcPr>
          <w:p w14:paraId="7B309862"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562" w:type="pct"/>
            <w:shd w:val="clear" w:color="auto" w:fill="auto"/>
            <w:vAlign w:val="center"/>
          </w:tcPr>
          <w:p w14:paraId="1252DC1E" w14:textId="77777777" w:rsidR="00E0727D" w:rsidRPr="00BA0797" w:rsidRDefault="00E0727D"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-100,0</w:t>
            </w:r>
          </w:p>
        </w:tc>
        <w:tc>
          <w:tcPr>
            <w:tcW w:w="632" w:type="pct"/>
            <w:shd w:val="clear" w:color="auto" w:fill="auto"/>
            <w:vAlign w:val="center"/>
          </w:tcPr>
          <w:p w14:paraId="0FD32FC3" w14:textId="77777777" w:rsidR="00E0727D" w:rsidRPr="00BA0797" w:rsidRDefault="00E0727D"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-100,0</w:t>
            </w:r>
          </w:p>
        </w:tc>
      </w:tr>
      <w:tr w:rsidR="00E0727D" w:rsidRPr="00BA0797" w14:paraId="3E271841" w14:textId="77777777">
        <w:trPr>
          <w:cantSplit/>
        </w:trPr>
        <w:tc>
          <w:tcPr>
            <w:tcW w:w="1581" w:type="pct"/>
            <w:shd w:val="clear" w:color="auto" w:fill="auto"/>
            <w:vAlign w:val="center"/>
          </w:tcPr>
          <w:p w14:paraId="19743CE3" w14:textId="77777777" w:rsidR="00E0727D" w:rsidRPr="00BA0797" w:rsidRDefault="00E0727D" w:rsidP="00BA0797">
            <w:pPr>
              <w:spacing w:after="0" w:line="240" w:lineRule="auto"/>
              <w:ind w:leftChars="129"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Прочая арендная плата</w:t>
            </w:r>
          </w:p>
        </w:tc>
        <w:tc>
          <w:tcPr>
            <w:tcW w:w="552" w:type="pct"/>
            <w:shd w:val="clear" w:color="auto" w:fill="auto"/>
            <w:vAlign w:val="center"/>
          </w:tcPr>
          <w:p w14:paraId="1B508285"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41</w:t>
            </w:r>
          </w:p>
        </w:tc>
        <w:tc>
          <w:tcPr>
            <w:tcW w:w="630" w:type="pct"/>
            <w:shd w:val="clear" w:color="auto" w:fill="auto"/>
            <w:vAlign w:val="center"/>
          </w:tcPr>
          <w:p w14:paraId="7AABE8AD"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18</w:t>
            </w:r>
          </w:p>
        </w:tc>
        <w:tc>
          <w:tcPr>
            <w:tcW w:w="630" w:type="pct"/>
            <w:shd w:val="clear" w:color="auto" w:fill="auto"/>
            <w:vAlign w:val="center"/>
          </w:tcPr>
          <w:p w14:paraId="300A362D"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18</w:t>
            </w:r>
          </w:p>
        </w:tc>
        <w:tc>
          <w:tcPr>
            <w:tcW w:w="413" w:type="pct"/>
            <w:shd w:val="clear" w:color="auto" w:fill="auto"/>
            <w:vAlign w:val="center"/>
          </w:tcPr>
          <w:p w14:paraId="12CD239C" w14:textId="77777777" w:rsidR="00E0727D" w:rsidRPr="00BA0797" w:rsidRDefault="00E0727D"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562" w:type="pct"/>
            <w:shd w:val="clear" w:color="auto" w:fill="auto"/>
            <w:vAlign w:val="center"/>
          </w:tcPr>
          <w:p w14:paraId="62DBC12E" w14:textId="77777777" w:rsidR="00E0727D" w:rsidRPr="00BA0797" w:rsidRDefault="00E0727D"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-100,0</w:t>
            </w:r>
          </w:p>
        </w:tc>
        <w:tc>
          <w:tcPr>
            <w:tcW w:w="632" w:type="pct"/>
            <w:shd w:val="clear" w:color="auto" w:fill="auto"/>
            <w:vAlign w:val="center"/>
          </w:tcPr>
          <w:p w14:paraId="238EF3AE" w14:textId="77777777" w:rsidR="00E0727D" w:rsidRPr="00BA0797" w:rsidRDefault="00E0727D" w:rsidP="00BA0797">
            <w:pPr>
              <w:spacing w:after="0" w:line="240" w:lineRule="auto"/>
              <w:jc w:val="center"/>
              <w:rPr>
                <w:rFonts w:ascii="Myriad Pro" w:eastAsia="Times New Roman" w:hAnsi="Myriad Pro" w:cs="Calibri"/>
                <w:bCs/>
                <w:sz w:val="18"/>
                <w:szCs w:val="18"/>
                <w:lang w:eastAsia="ru-RU"/>
              </w:rPr>
            </w:pPr>
            <w:r w:rsidRPr="00BA0797">
              <w:rPr>
                <w:rFonts w:ascii="Myriad Pro" w:eastAsia="Times New Roman" w:hAnsi="Myriad Pro" w:cs="Calibri"/>
                <w:bCs/>
                <w:sz w:val="18"/>
                <w:szCs w:val="18"/>
                <w:lang w:eastAsia="ru-RU"/>
              </w:rPr>
              <w:t>-100,0</w:t>
            </w:r>
          </w:p>
        </w:tc>
      </w:tr>
    </w:tbl>
    <w:p w14:paraId="7CDA385F" w14:textId="77777777" w:rsidR="00E0727D" w:rsidRPr="00BA0797" w:rsidRDefault="00E0727D" w:rsidP="00BA0797">
      <w:pPr>
        <w:spacing w:after="0" w:line="360" w:lineRule="auto"/>
        <w:ind w:firstLine="567"/>
        <w:contextualSpacing/>
        <w:jc w:val="both"/>
        <w:rPr>
          <w:rFonts w:ascii="Myriad Pro" w:hAnsi="Myriad Pro"/>
          <w:sz w:val="26"/>
          <w:szCs w:val="26"/>
        </w:rPr>
      </w:pPr>
    </w:p>
    <w:p w14:paraId="5AB18EA5" w14:textId="77777777" w:rsidR="00E0727D" w:rsidRPr="00BA0797" w:rsidRDefault="00E0727D"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68BA2CC7" w14:textId="77777777" w:rsidR="00C21CDE" w:rsidRPr="00BA0797" w:rsidRDefault="00C21CDE"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2019 год первоначально (27.04.2018) была заявлена сумма расходов в размере 2</w:t>
      </w:r>
      <w:r w:rsidR="009C7B3E" w:rsidRPr="00BA0797">
        <w:rPr>
          <w:rFonts w:ascii="Myriad Pro" w:hAnsi="Myriad Pro"/>
          <w:sz w:val="26"/>
          <w:szCs w:val="26"/>
        </w:rPr>
        <w:t>2 1</w:t>
      </w:r>
      <w:r w:rsidRPr="00BA0797">
        <w:rPr>
          <w:rFonts w:ascii="Myriad Pro" w:hAnsi="Myriad Pro"/>
          <w:sz w:val="26"/>
          <w:szCs w:val="26"/>
        </w:rPr>
        <w:t>41 тыс. руб.</w:t>
      </w:r>
    </w:p>
    <w:p w14:paraId="4954AA28" w14:textId="77777777" w:rsidR="006010D1" w:rsidRPr="00BA0797" w:rsidRDefault="00C21CDE"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Затем письмом от 22.11.2018 № МР2/7/1000-04/7562 в Госкомитет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был направлен</w:t>
      </w:r>
      <w:r w:rsidR="009C7B3E" w:rsidRPr="00BA0797">
        <w:rPr>
          <w:rFonts w:ascii="Myriad Pro" w:hAnsi="Myriad Pro"/>
          <w:sz w:val="26"/>
          <w:szCs w:val="26"/>
        </w:rPr>
        <w:t xml:space="preserve"> </w:t>
      </w:r>
      <w:r w:rsidRPr="00BA0797">
        <w:rPr>
          <w:rFonts w:ascii="Myriad Pro" w:hAnsi="Myriad Pro"/>
          <w:sz w:val="26"/>
          <w:szCs w:val="26"/>
        </w:rPr>
        <w:t>скорректированный расчет арендной платы на 2019 год на сумму 2</w:t>
      </w:r>
      <w:r w:rsidR="00834137" w:rsidRPr="00BA0797">
        <w:rPr>
          <w:rFonts w:ascii="Myriad Pro" w:hAnsi="Myriad Pro"/>
          <w:sz w:val="26"/>
          <w:szCs w:val="26"/>
        </w:rPr>
        <w:t>4 2</w:t>
      </w:r>
      <w:r w:rsidRPr="00BA0797">
        <w:rPr>
          <w:rFonts w:ascii="Myriad Pro" w:hAnsi="Myriad Pro"/>
          <w:sz w:val="26"/>
          <w:szCs w:val="26"/>
        </w:rPr>
        <w:t xml:space="preserve">21 тыс. руб. </w:t>
      </w:r>
      <w:r w:rsidR="006010D1" w:rsidRPr="00BA0797">
        <w:rPr>
          <w:rFonts w:ascii="Myriad Pro" w:hAnsi="Myriad Pro"/>
          <w:sz w:val="26"/>
          <w:szCs w:val="26"/>
        </w:rPr>
        <w:t>Изменение арендной платы связано с увеличение</w:t>
      </w:r>
      <w:r w:rsidR="00E2744C" w:rsidRPr="00BA0797">
        <w:rPr>
          <w:rFonts w:ascii="Myriad Pro" w:hAnsi="Myriad Pro"/>
          <w:sz w:val="26"/>
          <w:szCs w:val="26"/>
        </w:rPr>
        <w:t>м</w:t>
      </w:r>
      <w:r w:rsidR="006010D1" w:rsidRPr="00BA0797">
        <w:rPr>
          <w:rFonts w:ascii="Myriad Pro" w:hAnsi="Myriad Pro"/>
          <w:sz w:val="26"/>
          <w:szCs w:val="26"/>
        </w:rPr>
        <w:t xml:space="preserve"> стоимости арендной платы за землю. </w:t>
      </w:r>
      <w:r w:rsidRPr="00BA0797">
        <w:rPr>
          <w:rFonts w:ascii="Myriad Pro" w:hAnsi="Myriad Pro"/>
          <w:sz w:val="26"/>
          <w:szCs w:val="26"/>
        </w:rPr>
        <w:t xml:space="preserve">В расчет </w:t>
      </w:r>
      <w:r w:rsidR="006010D1" w:rsidRPr="00BA0797">
        <w:rPr>
          <w:rFonts w:ascii="Myriad Pro" w:hAnsi="Myriad Pro"/>
          <w:sz w:val="26"/>
          <w:szCs w:val="26"/>
        </w:rPr>
        <w:t xml:space="preserve">арендной платы </w:t>
      </w:r>
      <w:r w:rsidRPr="00BA0797">
        <w:rPr>
          <w:rFonts w:ascii="Myriad Pro" w:hAnsi="Myriad Pro"/>
          <w:sz w:val="26"/>
          <w:szCs w:val="26"/>
        </w:rPr>
        <w:t xml:space="preserve">включены </w:t>
      </w:r>
      <w:r w:rsidR="006010D1" w:rsidRPr="00BA0797">
        <w:rPr>
          <w:rFonts w:ascii="Myriad Pro" w:hAnsi="Myriad Pro"/>
          <w:sz w:val="26"/>
          <w:szCs w:val="26"/>
        </w:rPr>
        <w:t xml:space="preserve">затраты по соглашениям о сервитуте земельных участков (ранее затраты были отнесены на инвестиционную деятельность), а </w:t>
      </w:r>
      <w:r w:rsidR="00D526C8" w:rsidRPr="00BA0797">
        <w:rPr>
          <w:rFonts w:ascii="Myriad Pro" w:hAnsi="Myriad Pro"/>
          <w:sz w:val="26"/>
          <w:szCs w:val="26"/>
        </w:rPr>
        <w:t>также</w:t>
      </w:r>
      <w:r w:rsidR="006010D1" w:rsidRPr="00BA0797">
        <w:rPr>
          <w:rFonts w:ascii="Myriad Pro" w:hAnsi="Myriad Pro"/>
          <w:sz w:val="26"/>
          <w:szCs w:val="26"/>
        </w:rPr>
        <w:t xml:space="preserve"> планируемые к заключению договора аренды земельных участков. Из первоначального расчета размера арендной платы за землю </w:t>
      </w:r>
      <w:r w:rsidR="006010D1" w:rsidRPr="00BA0797">
        <w:rPr>
          <w:rFonts w:ascii="Myriad Pro" w:hAnsi="Myriad Pro"/>
          <w:sz w:val="26"/>
          <w:szCs w:val="26"/>
        </w:rPr>
        <w:lastRenderedPageBreak/>
        <w:t xml:space="preserve">исключена стоимость аренды земельного участка, под зданием в п. Бежаницы, ул. </w:t>
      </w:r>
      <w:proofErr w:type="spellStart"/>
      <w:r w:rsidR="006010D1" w:rsidRPr="00BA0797">
        <w:rPr>
          <w:rFonts w:ascii="Myriad Pro" w:hAnsi="Myriad Pro"/>
          <w:sz w:val="26"/>
          <w:szCs w:val="26"/>
        </w:rPr>
        <w:t>Красавцева</w:t>
      </w:r>
      <w:proofErr w:type="spellEnd"/>
      <w:r w:rsidR="006010D1" w:rsidRPr="00BA0797">
        <w:rPr>
          <w:rFonts w:ascii="Myriad Pro" w:hAnsi="Myriad Pro"/>
          <w:sz w:val="26"/>
          <w:szCs w:val="26"/>
        </w:rPr>
        <w:t>, д. 27 (перевод здания в жилой фонд) и стоимость аренды земли, переданной в субаренду.</w:t>
      </w:r>
    </w:p>
    <w:p w14:paraId="50108E88" w14:textId="77777777" w:rsidR="00E0727D" w:rsidRPr="00BA0797" w:rsidRDefault="00E0727D" w:rsidP="00BA0797">
      <w:pPr>
        <w:pStyle w:val="afff8"/>
        <w:spacing w:after="0"/>
      </w:pPr>
      <w:r w:rsidRPr="00BA0797">
        <w:t>Расходы на арендную плату включают расходы на аренду имущества, аренду земли, прочую арендную плату. Филиалом ПАО </w:t>
      </w:r>
      <w:r w:rsidR="00F43D55"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расходы на аренду имущества в части, относящейся к услугам по передаче электрической энергии, на 2019 год планируются в размере </w:t>
      </w:r>
      <w:r w:rsidR="006010D1" w:rsidRPr="00BA0797">
        <w:t>2</w:t>
      </w:r>
      <w:r w:rsidR="00834137" w:rsidRPr="00BA0797">
        <w:t>4 2</w:t>
      </w:r>
      <w:r w:rsidR="006010D1" w:rsidRPr="00BA0797">
        <w:t xml:space="preserve">21 </w:t>
      </w:r>
      <w:r w:rsidRPr="00BA0797">
        <w:t>тыс. руб. Доля расходов, отнесенная на услуги по передаче электроэнергии, определена на основании факта 2017 года.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01"/>
        <w:gridCol w:w="1579"/>
        <w:gridCol w:w="1548"/>
        <w:gridCol w:w="1612"/>
        <w:gridCol w:w="1830"/>
      </w:tblGrid>
      <w:tr w:rsidR="00B71BA2" w:rsidRPr="00BA0797" w14:paraId="0A93177B" w14:textId="77777777">
        <w:trPr>
          <w:cantSplit/>
        </w:trPr>
        <w:tc>
          <w:tcPr>
            <w:tcW w:w="156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638D49E" w14:textId="77777777" w:rsidR="00B71BA2" w:rsidRPr="00D8793A" w:rsidRDefault="00B71BA2" w:rsidP="00BA0797">
            <w:pPr>
              <w:widowControl w:val="0"/>
              <w:suppressAutoHyphens/>
              <w:spacing w:after="0" w:line="24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Показатели</w:t>
            </w:r>
          </w:p>
        </w:tc>
        <w:tc>
          <w:tcPr>
            <w:tcW w:w="1634"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D4189BD" w14:textId="77777777" w:rsidR="00B71BA2" w:rsidRPr="00D8793A" w:rsidRDefault="00B71BA2" w:rsidP="00BA0797">
            <w:pPr>
              <w:widowControl w:val="0"/>
              <w:suppressAutoHyphens/>
              <w:spacing w:after="0" w:line="24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 xml:space="preserve"> 2017 год</w:t>
            </w:r>
          </w:p>
        </w:tc>
        <w:tc>
          <w:tcPr>
            <w:tcW w:w="84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64DF76C" w14:textId="77777777" w:rsidR="00B71BA2" w:rsidRPr="00D8793A" w:rsidRDefault="00B71BA2" w:rsidP="00BA0797">
            <w:pPr>
              <w:widowControl w:val="0"/>
              <w:suppressAutoHyphens/>
              <w:spacing w:after="0" w:line="24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 xml:space="preserve"> 2018 год</w:t>
            </w:r>
          </w:p>
        </w:tc>
        <w:tc>
          <w:tcPr>
            <w:tcW w:w="9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19A31A" w14:textId="77777777" w:rsidR="00B71BA2" w:rsidRPr="00D8793A" w:rsidRDefault="00B71BA2" w:rsidP="00BA0797">
            <w:pPr>
              <w:widowControl w:val="0"/>
              <w:suppressAutoHyphens/>
              <w:spacing w:after="0" w:line="24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 xml:space="preserve"> 2019 год</w:t>
            </w:r>
          </w:p>
        </w:tc>
      </w:tr>
      <w:tr w:rsidR="00B71BA2" w:rsidRPr="00BA0797" w14:paraId="49EA6F9D" w14:textId="77777777">
        <w:trPr>
          <w:cantSplit/>
        </w:trPr>
        <w:tc>
          <w:tcPr>
            <w:tcW w:w="1568"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7F8870D" w14:textId="77777777" w:rsidR="00B71BA2" w:rsidRPr="00D8793A" w:rsidRDefault="00B71BA2" w:rsidP="00BA0797">
            <w:pPr>
              <w:widowControl w:val="0"/>
              <w:suppressAutoHyphens/>
              <w:spacing w:after="0" w:line="240" w:lineRule="auto"/>
              <w:rPr>
                <w:rFonts w:ascii="Myriad Pro" w:eastAsia="Times New Roman" w:hAnsi="Myriad Pro"/>
                <w:b/>
                <w:sz w:val="20"/>
                <w:szCs w:val="20"/>
                <w:lang w:eastAsia="ru-RU"/>
              </w:rPr>
            </w:pPr>
          </w:p>
        </w:tc>
        <w:tc>
          <w:tcPr>
            <w:tcW w:w="82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461CE7F" w14:textId="77777777" w:rsidR="00B71BA2" w:rsidRPr="00D8793A" w:rsidRDefault="00B71BA2" w:rsidP="00BA0797">
            <w:pPr>
              <w:widowControl w:val="0"/>
              <w:suppressAutoHyphens/>
              <w:spacing w:after="0" w:line="36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Утверждено</w:t>
            </w:r>
          </w:p>
        </w:tc>
        <w:tc>
          <w:tcPr>
            <w:tcW w:w="8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73BB0A2" w14:textId="77777777" w:rsidR="00B71BA2" w:rsidRPr="00D8793A" w:rsidRDefault="00B71BA2" w:rsidP="00BA0797">
            <w:pPr>
              <w:widowControl w:val="0"/>
              <w:suppressAutoHyphens/>
              <w:spacing w:after="0" w:line="36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Факт</w:t>
            </w:r>
          </w:p>
        </w:tc>
        <w:tc>
          <w:tcPr>
            <w:tcW w:w="84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7F4102B" w14:textId="77777777" w:rsidR="00B71BA2" w:rsidRPr="00D8793A" w:rsidRDefault="00B71BA2" w:rsidP="00BA0797">
            <w:pPr>
              <w:widowControl w:val="0"/>
              <w:suppressAutoHyphens/>
              <w:spacing w:after="0" w:line="36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Утверждено</w:t>
            </w:r>
          </w:p>
        </w:tc>
        <w:tc>
          <w:tcPr>
            <w:tcW w:w="9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91D08E0" w14:textId="77777777" w:rsidR="00B71BA2" w:rsidRPr="00D8793A" w:rsidRDefault="00B71BA2" w:rsidP="00BA0797">
            <w:pPr>
              <w:widowControl w:val="0"/>
              <w:suppressAutoHyphens/>
              <w:spacing w:after="0" w:line="360" w:lineRule="auto"/>
              <w:jc w:val="center"/>
              <w:rPr>
                <w:rFonts w:ascii="Myriad Pro" w:eastAsia="Times New Roman" w:hAnsi="Myriad Pro"/>
                <w:b/>
                <w:color w:val="FFFFFF"/>
                <w:sz w:val="20"/>
                <w:szCs w:val="20"/>
                <w:lang w:eastAsia="ru-RU"/>
              </w:rPr>
            </w:pPr>
            <w:r w:rsidRPr="00D8793A">
              <w:rPr>
                <w:rFonts w:ascii="Myriad Pro" w:eastAsia="Times New Roman" w:hAnsi="Myriad Pro"/>
                <w:b/>
                <w:color w:val="FFFFFF"/>
                <w:sz w:val="20"/>
                <w:szCs w:val="20"/>
                <w:lang w:eastAsia="ru-RU"/>
              </w:rPr>
              <w:t>Прогноз</w:t>
            </w:r>
          </w:p>
        </w:tc>
      </w:tr>
      <w:tr w:rsidR="00B71BA2" w:rsidRPr="00BA0797" w14:paraId="0E9D5329" w14:textId="77777777">
        <w:trPr>
          <w:cantSplit/>
        </w:trPr>
        <w:tc>
          <w:tcPr>
            <w:tcW w:w="1568" w:type="pct"/>
            <w:tcBorders>
              <w:top w:val="single" w:sz="4" w:space="0" w:color="FFFFFF"/>
            </w:tcBorders>
            <w:shd w:val="clear" w:color="auto" w:fill="auto"/>
            <w:vAlign w:val="center"/>
          </w:tcPr>
          <w:p w14:paraId="41C8A5A3" w14:textId="77777777" w:rsidR="00B71BA2" w:rsidRPr="00BA0797" w:rsidRDefault="00B71BA2" w:rsidP="00BA0797">
            <w:pPr>
              <w:widowControl w:val="0"/>
              <w:suppressAutoHyphens/>
              <w:spacing w:after="0" w:line="240" w:lineRule="auto"/>
              <w:rPr>
                <w:rFonts w:ascii="Myriad Pro" w:eastAsia="Times New Roman" w:hAnsi="Myriad Pro"/>
                <w:b/>
                <w:sz w:val="20"/>
                <w:szCs w:val="20"/>
                <w:lang w:eastAsia="ru-RU"/>
              </w:rPr>
            </w:pPr>
            <w:r w:rsidRPr="00BA0797">
              <w:rPr>
                <w:rFonts w:ascii="Myriad Pro" w:eastAsia="Times New Roman" w:hAnsi="Myriad Pro"/>
                <w:b/>
                <w:sz w:val="20"/>
                <w:szCs w:val="20"/>
                <w:lang w:eastAsia="ru-RU"/>
              </w:rPr>
              <w:t>Арендная плата, всего, в том числе:</w:t>
            </w:r>
          </w:p>
        </w:tc>
        <w:tc>
          <w:tcPr>
            <w:tcW w:w="825" w:type="pct"/>
            <w:tcBorders>
              <w:top w:val="single" w:sz="4" w:space="0" w:color="FFFFFF"/>
            </w:tcBorders>
            <w:shd w:val="clear" w:color="auto" w:fill="auto"/>
            <w:noWrap/>
            <w:vAlign w:val="center"/>
          </w:tcPr>
          <w:p w14:paraId="4987429E" w14:textId="77777777" w:rsidR="00B71BA2" w:rsidRPr="00BA0797" w:rsidRDefault="009C7B3E" w:rsidP="00BA0797">
            <w:pPr>
              <w:widowControl w:val="0"/>
              <w:suppressAutoHyphens/>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3 6</w:t>
            </w:r>
            <w:r w:rsidR="00B71BA2" w:rsidRPr="00BA0797">
              <w:rPr>
                <w:rFonts w:ascii="Myriad Pro" w:eastAsia="Times New Roman" w:hAnsi="Myriad Pro"/>
                <w:b/>
                <w:bCs/>
                <w:sz w:val="20"/>
                <w:szCs w:val="20"/>
                <w:lang w:eastAsia="ru-RU"/>
              </w:rPr>
              <w:t>24,73</w:t>
            </w:r>
          </w:p>
        </w:tc>
        <w:tc>
          <w:tcPr>
            <w:tcW w:w="808" w:type="pct"/>
            <w:tcBorders>
              <w:top w:val="single" w:sz="4" w:space="0" w:color="FFFFFF"/>
            </w:tcBorders>
            <w:shd w:val="clear" w:color="auto" w:fill="auto"/>
            <w:noWrap/>
            <w:vAlign w:val="center"/>
          </w:tcPr>
          <w:p w14:paraId="65139085" w14:textId="77777777" w:rsidR="00B71BA2" w:rsidRPr="00BA0797" w:rsidRDefault="00834137" w:rsidP="00BA0797">
            <w:pPr>
              <w:widowControl w:val="0"/>
              <w:suppressAutoHyphens/>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5 0</w:t>
            </w:r>
            <w:r w:rsidR="00B71BA2" w:rsidRPr="00BA0797">
              <w:rPr>
                <w:rFonts w:ascii="Myriad Pro" w:eastAsia="Times New Roman" w:hAnsi="Myriad Pro"/>
                <w:b/>
                <w:bCs/>
                <w:sz w:val="20"/>
                <w:szCs w:val="20"/>
                <w:lang w:eastAsia="ru-RU"/>
              </w:rPr>
              <w:t>83,65</w:t>
            </w:r>
          </w:p>
        </w:tc>
        <w:tc>
          <w:tcPr>
            <w:tcW w:w="842" w:type="pct"/>
            <w:tcBorders>
              <w:top w:val="single" w:sz="4" w:space="0" w:color="FFFFFF"/>
            </w:tcBorders>
            <w:shd w:val="clear" w:color="auto" w:fill="auto"/>
            <w:noWrap/>
            <w:vAlign w:val="center"/>
          </w:tcPr>
          <w:p w14:paraId="3A9C3873" w14:textId="77777777" w:rsidR="00B71BA2" w:rsidRPr="00BA0797" w:rsidRDefault="00834137" w:rsidP="00BA0797">
            <w:pPr>
              <w:widowControl w:val="0"/>
              <w:suppressAutoHyphens/>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4 4</w:t>
            </w:r>
            <w:r w:rsidR="00B71BA2" w:rsidRPr="00BA0797">
              <w:rPr>
                <w:rFonts w:ascii="Myriad Pro" w:eastAsia="Times New Roman" w:hAnsi="Myriad Pro"/>
                <w:b/>
                <w:bCs/>
                <w:sz w:val="20"/>
                <w:szCs w:val="20"/>
                <w:lang w:eastAsia="ru-RU"/>
              </w:rPr>
              <w:t>36,22</w:t>
            </w:r>
          </w:p>
        </w:tc>
        <w:tc>
          <w:tcPr>
            <w:tcW w:w="956" w:type="pct"/>
            <w:tcBorders>
              <w:top w:val="single" w:sz="4" w:space="0" w:color="FFFFFF"/>
            </w:tcBorders>
            <w:shd w:val="clear" w:color="auto" w:fill="auto"/>
            <w:noWrap/>
            <w:vAlign w:val="center"/>
          </w:tcPr>
          <w:p w14:paraId="162E7077" w14:textId="77777777" w:rsidR="00B71BA2" w:rsidRPr="00BA0797" w:rsidRDefault="00B71BA2" w:rsidP="00BA0797">
            <w:pPr>
              <w:widowControl w:val="0"/>
              <w:suppressAutoHyphens/>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2</w:t>
            </w:r>
            <w:r w:rsidR="00834137" w:rsidRPr="00BA0797">
              <w:rPr>
                <w:rFonts w:ascii="Myriad Pro" w:eastAsia="Times New Roman" w:hAnsi="Myriad Pro"/>
                <w:b/>
                <w:bCs/>
                <w:sz w:val="20"/>
                <w:szCs w:val="20"/>
                <w:lang w:eastAsia="ru-RU"/>
              </w:rPr>
              <w:t>4 2</w:t>
            </w:r>
            <w:r w:rsidRPr="00BA0797">
              <w:rPr>
                <w:rFonts w:ascii="Myriad Pro" w:eastAsia="Times New Roman" w:hAnsi="Myriad Pro"/>
                <w:b/>
                <w:bCs/>
                <w:sz w:val="20"/>
                <w:szCs w:val="20"/>
                <w:lang w:eastAsia="ru-RU"/>
              </w:rPr>
              <w:t>21,31</w:t>
            </w:r>
          </w:p>
        </w:tc>
      </w:tr>
      <w:tr w:rsidR="00B71BA2" w:rsidRPr="00BA0797" w14:paraId="40E69872" w14:textId="77777777">
        <w:trPr>
          <w:cantSplit/>
        </w:trPr>
        <w:tc>
          <w:tcPr>
            <w:tcW w:w="1568" w:type="pct"/>
            <w:shd w:val="clear" w:color="auto" w:fill="auto"/>
            <w:vAlign w:val="center"/>
          </w:tcPr>
          <w:p w14:paraId="448BFBC6" w14:textId="77777777" w:rsidR="00B71BA2" w:rsidRPr="00BA0797" w:rsidRDefault="00B71BA2" w:rsidP="00BA0797">
            <w:pPr>
              <w:widowControl w:val="0"/>
              <w:suppressAutoHyphens/>
              <w:spacing w:after="0" w:line="240" w:lineRule="auto"/>
              <w:ind w:left="567"/>
              <w:rPr>
                <w:rFonts w:ascii="Myriad Pro" w:eastAsia="Times New Roman" w:hAnsi="Myriad Pro"/>
                <w:sz w:val="20"/>
                <w:szCs w:val="20"/>
                <w:lang w:eastAsia="ru-RU"/>
              </w:rPr>
            </w:pPr>
            <w:r w:rsidRPr="00BA0797">
              <w:rPr>
                <w:rFonts w:ascii="Myriad Pro" w:eastAsia="Times New Roman" w:hAnsi="Myriad Pro"/>
                <w:sz w:val="20"/>
                <w:szCs w:val="20"/>
                <w:lang w:eastAsia="ru-RU"/>
              </w:rPr>
              <w:t>аренда имущества</w:t>
            </w:r>
          </w:p>
        </w:tc>
        <w:tc>
          <w:tcPr>
            <w:tcW w:w="825" w:type="pct"/>
            <w:shd w:val="clear" w:color="auto" w:fill="auto"/>
            <w:noWrap/>
            <w:vAlign w:val="center"/>
          </w:tcPr>
          <w:p w14:paraId="4946B764" w14:textId="77777777" w:rsidR="00B71BA2" w:rsidRPr="00BA0797" w:rsidRDefault="00B71BA2"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582,4</w:t>
            </w:r>
          </w:p>
        </w:tc>
        <w:tc>
          <w:tcPr>
            <w:tcW w:w="808" w:type="pct"/>
            <w:shd w:val="clear" w:color="auto" w:fill="auto"/>
            <w:noWrap/>
            <w:vAlign w:val="center"/>
          </w:tcPr>
          <w:p w14:paraId="38F656B6" w14:textId="77777777" w:rsidR="00B71BA2" w:rsidRPr="00BA0797" w:rsidRDefault="00B71BA2"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575,74</w:t>
            </w:r>
          </w:p>
        </w:tc>
        <w:tc>
          <w:tcPr>
            <w:tcW w:w="842" w:type="pct"/>
            <w:shd w:val="clear" w:color="auto" w:fill="auto"/>
            <w:noWrap/>
            <w:vAlign w:val="center"/>
          </w:tcPr>
          <w:p w14:paraId="5D6966B9" w14:textId="77777777" w:rsidR="00B71BA2" w:rsidRPr="00BA0797" w:rsidRDefault="00B71BA2"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590,30</w:t>
            </w:r>
          </w:p>
        </w:tc>
        <w:tc>
          <w:tcPr>
            <w:tcW w:w="956" w:type="pct"/>
            <w:shd w:val="clear" w:color="auto" w:fill="auto"/>
            <w:noWrap/>
            <w:vAlign w:val="center"/>
          </w:tcPr>
          <w:p w14:paraId="2F96A28C" w14:textId="77777777" w:rsidR="00B71BA2" w:rsidRPr="00BA0797" w:rsidRDefault="00B71BA2" w:rsidP="00BA0797">
            <w:pPr>
              <w:widowControl w:val="0"/>
              <w:suppressAutoHyphens/>
              <w:spacing w:after="0" w:line="240" w:lineRule="auto"/>
              <w:jc w:val="center"/>
              <w:rPr>
                <w:rFonts w:ascii="Myriad Pro" w:eastAsia="Times New Roman" w:hAnsi="Myriad Pro"/>
                <w:bCs/>
                <w:sz w:val="20"/>
                <w:szCs w:val="20"/>
                <w:lang w:eastAsia="ru-RU"/>
              </w:rPr>
            </w:pPr>
            <w:r w:rsidRPr="00BA0797">
              <w:rPr>
                <w:rFonts w:ascii="Myriad Pro" w:eastAsia="Times New Roman" w:hAnsi="Myriad Pro"/>
                <w:bCs/>
                <w:sz w:val="20"/>
                <w:szCs w:val="20"/>
                <w:lang w:eastAsia="ru-RU"/>
              </w:rPr>
              <w:t>1</w:t>
            </w:r>
            <w:r w:rsidR="00834137" w:rsidRPr="00BA0797">
              <w:rPr>
                <w:rFonts w:ascii="Myriad Pro" w:eastAsia="Times New Roman" w:hAnsi="Myriad Pro"/>
                <w:bCs/>
                <w:sz w:val="20"/>
                <w:szCs w:val="20"/>
                <w:lang w:eastAsia="ru-RU"/>
              </w:rPr>
              <w:t>7 2</w:t>
            </w:r>
            <w:r w:rsidRPr="00BA0797">
              <w:rPr>
                <w:rFonts w:ascii="Myriad Pro" w:eastAsia="Times New Roman" w:hAnsi="Myriad Pro"/>
                <w:bCs/>
                <w:sz w:val="20"/>
                <w:szCs w:val="20"/>
                <w:lang w:eastAsia="ru-RU"/>
              </w:rPr>
              <w:t>05,79</w:t>
            </w:r>
          </w:p>
        </w:tc>
      </w:tr>
      <w:tr w:rsidR="00B71BA2" w:rsidRPr="00BA0797" w14:paraId="0DEF6612" w14:textId="77777777">
        <w:trPr>
          <w:cantSplit/>
        </w:trPr>
        <w:tc>
          <w:tcPr>
            <w:tcW w:w="1568" w:type="pct"/>
            <w:shd w:val="clear" w:color="auto" w:fill="auto"/>
            <w:vAlign w:val="center"/>
          </w:tcPr>
          <w:p w14:paraId="6973211B" w14:textId="77777777" w:rsidR="00B71BA2" w:rsidRPr="00BA0797" w:rsidRDefault="00B71BA2" w:rsidP="00BA0797">
            <w:pPr>
              <w:widowControl w:val="0"/>
              <w:suppressAutoHyphens/>
              <w:spacing w:after="0" w:line="240" w:lineRule="auto"/>
              <w:ind w:left="567"/>
              <w:rPr>
                <w:rFonts w:ascii="Myriad Pro" w:eastAsia="Times New Roman" w:hAnsi="Myriad Pro"/>
                <w:sz w:val="20"/>
                <w:szCs w:val="20"/>
                <w:lang w:eastAsia="ru-RU"/>
              </w:rPr>
            </w:pPr>
            <w:r w:rsidRPr="00BA0797">
              <w:rPr>
                <w:rFonts w:ascii="Myriad Pro" w:eastAsia="Times New Roman" w:hAnsi="Myriad Pro"/>
                <w:sz w:val="20"/>
                <w:szCs w:val="20"/>
                <w:lang w:eastAsia="ru-RU"/>
              </w:rPr>
              <w:t>аренда земли</w:t>
            </w:r>
          </w:p>
        </w:tc>
        <w:tc>
          <w:tcPr>
            <w:tcW w:w="825" w:type="pct"/>
            <w:shd w:val="clear" w:color="auto" w:fill="auto"/>
            <w:noWrap/>
            <w:vAlign w:val="center"/>
          </w:tcPr>
          <w:p w14:paraId="00CA04E5" w14:textId="77777777" w:rsidR="00B71BA2" w:rsidRPr="00BA0797" w:rsidRDefault="00834137"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3 0</w:t>
            </w:r>
            <w:r w:rsidR="00B71BA2" w:rsidRPr="00BA0797">
              <w:rPr>
                <w:rFonts w:ascii="Myriad Pro" w:eastAsia="Times New Roman" w:hAnsi="Myriad Pro"/>
                <w:sz w:val="20"/>
                <w:szCs w:val="20"/>
                <w:lang w:eastAsia="ru-RU"/>
              </w:rPr>
              <w:t>42,3</w:t>
            </w:r>
          </w:p>
        </w:tc>
        <w:tc>
          <w:tcPr>
            <w:tcW w:w="808" w:type="pct"/>
            <w:shd w:val="clear" w:color="auto" w:fill="auto"/>
            <w:noWrap/>
            <w:vAlign w:val="center"/>
          </w:tcPr>
          <w:p w14:paraId="612A70DF" w14:textId="77777777" w:rsidR="00B71BA2" w:rsidRPr="00BA0797" w:rsidRDefault="00834137"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4 4</w:t>
            </w:r>
            <w:r w:rsidR="00B71BA2" w:rsidRPr="00BA0797">
              <w:rPr>
                <w:rFonts w:ascii="Myriad Pro" w:eastAsia="Times New Roman" w:hAnsi="Myriad Pro"/>
                <w:sz w:val="20"/>
                <w:szCs w:val="20"/>
                <w:lang w:eastAsia="ru-RU"/>
              </w:rPr>
              <w:t>67,29</w:t>
            </w:r>
          </w:p>
        </w:tc>
        <w:tc>
          <w:tcPr>
            <w:tcW w:w="842" w:type="pct"/>
            <w:shd w:val="clear" w:color="auto" w:fill="auto"/>
            <w:noWrap/>
            <w:vAlign w:val="center"/>
          </w:tcPr>
          <w:p w14:paraId="3439173F" w14:textId="77777777" w:rsidR="00B71BA2" w:rsidRPr="00BA0797" w:rsidRDefault="009C7B3E"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3 8</w:t>
            </w:r>
            <w:r w:rsidR="00B71BA2" w:rsidRPr="00BA0797">
              <w:rPr>
                <w:rFonts w:ascii="Myriad Pro" w:eastAsia="Times New Roman" w:hAnsi="Myriad Pro"/>
                <w:sz w:val="20"/>
                <w:szCs w:val="20"/>
                <w:lang w:eastAsia="ru-RU"/>
              </w:rPr>
              <w:t>45,92</w:t>
            </w:r>
          </w:p>
        </w:tc>
        <w:tc>
          <w:tcPr>
            <w:tcW w:w="956" w:type="pct"/>
            <w:shd w:val="clear" w:color="auto" w:fill="auto"/>
            <w:noWrap/>
            <w:vAlign w:val="center"/>
          </w:tcPr>
          <w:p w14:paraId="0D3D90F9" w14:textId="77777777" w:rsidR="00B71BA2" w:rsidRPr="00BA0797" w:rsidRDefault="00834137" w:rsidP="00BA0797">
            <w:pPr>
              <w:widowControl w:val="0"/>
              <w:suppressAutoHyphens/>
              <w:spacing w:after="0" w:line="240" w:lineRule="auto"/>
              <w:jc w:val="center"/>
              <w:rPr>
                <w:rFonts w:ascii="Myriad Pro" w:eastAsia="Times New Roman" w:hAnsi="Myriad Pro"/>
                <w:bCs/>
                <w:sz w:val="20"/>
                <w:szCs w:val="20"/>
                <w:lang w:eastAsia="ru-RU"/>
              </w:rPr>
            </w:pPr>
            <w:r w:rsidRPr="00BA0797">
              <w:rPr>
                <w:rFonts w:ascii="Myriad Pro" w:eastAsia="Times New Roman" w:hAnsi="Myriad Pro"/>
                <w:bCs/>
                <w:sz w:val="20"/>
                <w:szCs w:val="20"/>
                <w:lang w:eastAsia="ru-RU"/>
              </w:rPr>
              <w:t>6 9</w:t>
            </w:r>
            <w:r w:rsidR="00B71BA2" w:rsidRPr="00BA0797">
              <w:rPr>
                <w:rFonts w:ascii="Myriad Pro" w:eastAsia="Times New Roman" w:hAnsi="Myriad Pro"/>
                <w:bCs/>
                <w:sz w:val="20"/>
                <w:szCs w:val="20"/>
                <w:lang w:eastAsia="ru-RU"/>
              </w:rPr>
              <w:t>97,17</w:t>
            </w:r>
          </w:p>
        </w:tc>
      </w:tr>
      <w:tr w:rsidR="00B71BA2" w:rsidRPr="00BA0797" w14:paraId="66E64C26" w14:textId="77777777">
        <w:trPr>
          <w:cantSplit/>
        </w:trPr>
        <w:tc>
          <w:tcPr>
            <w:tcW w:w="1568" w:type="pct"/>
            <w:shd w:val="clear" w:color="auto" w:fill="auto"/>
            <w:vAlign w:val="center"/>
          </w:tcPr>
          <w:p w14:paraId="342B6A33" w14:textId="77777777" w:rsidR="00B71BA2" w:rsidRPr="00BA0797" w:rsidRDefault="00B71BA2" w:rsidP="00BA0797">
            <w:pPr>
              <w:widowControl w:val="0"/>
              <w:suppressAutoHyphens/>
              <w:spacing w:after="0" w:line="240" w:lineRule="auto"/>
              <w:ind w:left="567"/>
              <w:rPr>
                <w:rFonts w:ascii="Myriad Pro" w:eastAsia="Times New Roman" w:hAnsi="Myriad Pro"/>
                <w:sz w:val="20"/>
                <w:szCs w:val="20"/>
                <w:lang w:eastAsia="ru-RU"/>
              </w:rPr>
            </w:pPr>
            <w:r w:rsidRPr="00BA0797">
              <w:rPr>
                <w:rFonts w:ascii="Myriad Pro" w:eastAsia="Times New Roman" w:hAnsi="Myriad Pro"/>
                <w:sz w:val="20"/>
                <w:szCs w:val="20"/>
                <w:lang w:eastAsia="ru-RU"/>
              </w:rPr>
              <w:t>прочая арендная плата</w:t>
            </w:r>
          </w:p>
        </w:tc>
        <w:tc>
          <w:tcPr>
            <w:tcW w:w="825" w:type="pct"/>
            <w:shd w:val="clear" w:color="auto" w:fill="auto"/>
            <w:noWrap/>
            <w:vAlign w:val="center"/>
          </w:tcPr>
          <w:p w14:paraId="00960012" w14:textId="77777777" w:rsidR="00B71BA2" w:rsidRPr="00BA0797" w:rsidRDefault="00B71BA2"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w:t>
            </w:r>
          </w:p>
        </w:tc>
        <w:tc>
          <w:tcPr>
            <w:tcW w:w="808" w:type="pct"/>
            <w:shd w:val="clear" w:color="auto" w:fill="auto"/>
            <w:noWrap/>
            <w:vAlign w:val="center"/>
          </w:tcPr>
          <w:p w14:paraId="158D6857" w14:textId="77777777" w:rsidR="00B71BA2" w:rsidRPr="00BA0797" w:rsidRDefault="00B71BA2"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40,62</w:t>
            </w:r>
          </w:p>
        </w:tc>
        <w:tc>
          <w:tcPr>
            <w:tcW w:w="842" w:type="pct"/>
            <w:shd w:val="clear" w:color="auto" w:fill="auto"/>
            <w:noWrap/>
            <w:vAlign w:val="center"/>
          </w:tcPr>
          <w:p w14:paraId="6CE8951D" w14:textId="77777777" w:rsidR="00B71BA2" w:rsidRPr="00BA0797" w:rsidRDefault="00B71BA2" w:rsidP="00BA0797">
            <w:pPr>
              <w:widowControl w:val="0"/>
              <w:suppressAutoHyphens/>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0,00</w:t>
            </w:r>
          </w:p>
        </w:tc>
        <w:tc>
          <w:tcPr>
            <w:tcW w:w="956" w:type="pct"/>
            <w:shd w:val="clear" w:color="auto" w:fill="auto"/>
            <w:noWrap/>
            <w:vAlign w:val="center"/>
          </w:tcPr>
          <w:p w14:paraId="31AD7821" w14:textId="77777777" w:rsidR="00B71BA2" w:rsidRPr="00BA0797" w:rsidRDefault="00B71BA2" w:rsidP="00BA0797">
            <w:pPr>
              <w:widowControl w:val="0"/>
              <w:suppressAutoHyphens/>
              <w:spacing w:after="0" w:line="240" w:lineRule="auto"/>
              <w:jc w:val="center"/>
              <w:rPr>
                <w:rFonts w:ascii="Myriad Pro" w:eastAsia="Times New Roman" w:hAnsi="Myriad Pro"/>
                <w:bCs/>
                <w:sz w:val="20"/>
                <w:szCs w:val="20"/>
                <w:lang w:eastAsia="ru-RU"/>
              </w:rPr>
            </w:pPr>
            <w:r w:rsidRPr="00BA0797">
              <w:rPr>
                <w:rFonts w:ascii="Myriad Pro" w:eastAsia="Times New Roman" w:hAnsi="Myriad Pro"/>
                <w:bCs/>
                <w:sz w:val="20"/>
                <w:szCs w:val="20"/>
                <w:lang w:eastAsia="ru-RU"/>
              </w:rPr>
              <w:t>18,35</w:t>
            </w:r>
          </w:p>
        </w:tc>
      </w:tr>
    </w:tbl>
    <w:p w14:paraId="2C04368E" w14:textId="77777777" w:rsidR="00E0727D" w:rsidRPr="00BA0797" w:rsidRDefault="00E0727D" w:rsidP="00BA0797">
      <w:pPr>
        <w:pStyle w:val="afffb"/>
        <w:tabs>
          <w:tab w:val="clear" w:pos="960"/>
          <w:tab w:val="left" w:pos="1134"/>
        </w:tabs>
        <w:spacing w:before="0"/>
      </w:pPr>
      <w:r w:rsidRPr="00BA0797">
        <w:t>В обоснование заявленной суммы расходов филиалом ПАО </w:t>
      </w:r>
      <w:r w:rsidR="00F43D55"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были предоставлены следующие документы:</w:t>
      </w:r>
    </w:p>
    <w:p w14:paraId="38ADBCE1" w14:textId="77777777" w:rsidR="00E0727D" w:rsidRPr="00BA0797" w:rsidRDefault="00CB7757"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Пояснительные записки по аренде на 2019</w:t>
      </w:r>
      <w:r w:rsidR="00E10A37" w:rsidRPr="00BA0797">
        <w:rPr>
          <w:rFonts w:ascii="Myriad Pro" w:hAnsi="Myriad Pro"/>
          <w:sz w:val="26"/>
          <w:szCs w:val="26"/>
        </w:rPr>
        <w:t xml:space="preserve"> год</w:t>
      </w:r>
      <w:r w:rsidR="00E0727D" w:rsidRPr="00BA0797">
        <w:rPr>
          <w:rFonts w:ascii="Myriad Pro" w:hAnsi="Myriad Pro"/>
          <w:sz w:val="26"/>
          <w:szCs w:val="26"/>
        </w:rPr>
        <w:t>;</w:t>
      </w:r>
    </w:p>
    <w:p w14:paraId="7C33CEAA" w14:textId="77777777" w:rsidR="00CB7757" w:rsidRPr="00BA0797" w:rsidRDefault="00CB7757"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Реестр договоров аренды имущества со стоимость арендной платы на 2017 -2019 гг.;</w:t>
      </w:r>
    </w:p>
    <w:p w14:paraId="6A8C422C" w14:textId="77777777" w:rsidR="00260074" w:rsidRPr="00BA0797" w:rsidRDefault="00260074"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Прогнозный расчет арендной платы за земельные участки на 2019 год;</w:t>
      </w:r>
    </w:p>
    <w:p w14:paraId="21D379E9" w14:textId="77777777" w:rsidR="00CB7757" w:rsidRPr="00BA0797" w:rsidRDefault="00CB7757"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Отчеты по проводкам за 2017 год</w:t>
      </w:r>
      <w:r w:rsidR="00F9393D" w:rsidRPr="00BA0797">
        <w:rPr>
          <w:rFonts w:ascii="Myriad Pro" w:hAnsi="Myriad Pro"/>
          <w:sz w:val="26"/>
          <w:szCs w:val="26"/>
        </w:rPr>
        <w:t xml:space="preserve"> (аренда имущества)</w:t>
      </w:r>
      <w:r w:rsidRPr="00BA0797">
        <w:rPr>
          <w:rFonts w:ascii="Myriad Pro" w:hAnsi="Myriad Pro"/>
          <w:sz w:val="26"/>
          <w:szCs w:val="26"/>
        </w:rPr>
        <w:t>;</w:t>
      </w:r>
    </w:p>
    <w:p w14:paraId="48F8B703" w14:textId="77777777" w:rsidR="00E0727D" w:rsidRPr="00BA0797" w:rsidRDefault="00CB7757"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w:t>
      </w:r>
      <w:r w:rsidR="00E0727D" w:rsidRPr="00BA0797">
        <w:rPr>
          <w:rFonts w:ascii="Myriad Pro" w:hAnsi="Myriad Pro"/>
          <w:sz w:val="26"/>
          <w:szCs w:val="26"/>
        </w:rPr>
        <w:t>тчеты по проводкам за 2017 год</w:t>
      </w:r>
      <w:r w:rsidR="00F9393D" w:rsidRPr="00BA0797">
        <w:rPr>
          <w:rFonts w:ascii="Myriad Pro" w:hAnsi="Myriad Pro"/>
          <w:sz w:val="26"/>
          <w:szCs w:val="26"/>
        </w:rPr>
        <w:t xml:space="preserve"> (аренда земельных участков)</w:t>
      </w:r>
      <w:r w:rsidR="00E0727D" w:rsidRPr="00BA0797">
        <w:rPr>
          <w:rFonts w:ascii="Myriad Pro" w:hAnsi="Myriad Pro"/>
          <w:sz w:val="26"/>
          <w:szCs w:val="26"/>
        </w:rPr>
        <w:t>;</w:t>
      </w:r>
    </w:p>
    <w:p w14:paraId="0891BFFD" w14:textId="77777777" w:rsidR="00260074" w:rsidRPr="00BA0797" w:rsidRDefault="00260074"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Акты сверки взаимных расчетов за 2017 год;</w:t>
      </w:r>
    </w:p>
    <w:p w14:paraId="5A7F14D7" w14:textId="77777777" w:rsidR="00E0727D" w:rsidRPr="00BA0797" w:rsidRDefault="00D1643C"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 д</w:t>
      </w:r>
      <w:r w:rsidR="00E0727D" w:rsidRPr="00BA0797">
        <w:rPr>
          <w:rFonts w:ascii="Myriad Pro" w:hAnsi="Myriad Pro"/>
          <w:sz w:val="26"/>
          <w:szCs w:val="26"/>
        </w:rPr>
        <w:t>оговор</w:t>
      </w:r>
      <w:r w:rsidRPr="00BA0797">
        <w:rPr>
          <w:rFonts w:ascii="Myriad Pro" w:hAnsi="Myriad Pro"/>
          <w:sz w:val="26"/>
          <w:szCs w:val="26"/>
        </w:rPr>
        <w:t>ов</w:t>
      </w:r>
      <w:r w:rsidR="00E0727D" w:rsidRPr="00BA0797">
        <w:rPr>
          <w:rFonts w:ascii="Myriad Pro" w:hAnsi="Myriad Pro"/>
          <w:sz w:val="26"/>
          <w:szCs w:val="26"/>
        </w:rPr>
        <w:t xml:space="preserve"> аренды </w:t>
      </w:r>
      <w:r w:rsidRPr="00BA0797">
        <w:rPr>
          <w:rFonts w:ascii="Myriad Pro" w:hAnsi="Myriad Pro"/>
          <w:sz w:val="26"/>
          <w:szCs w:val="26"/>
        </w:rPr>
        <w:t>имущества</w:t>
      </w:r>
      <w:r w:rsidR="00E0727D" w:rsidRPr="00BA0797">
        <w:rPr>
          <w:rFonts w:ascii="Myriad Pro" w:hAnsi="Myriad Pro"/>
          <w:sz w:val="26"/>
          <w:szCs w:val="26"/>
        </w:rPr>
        <w:t>;</w:t>
      </w:r>
    </w:p>
    <w:p w14:paraId="584F6454" w14:textId="77777777" w:rsidR="0085186A" w:rsidRPr="00BA0797" w:rsidRDefault="0085186A"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 договоров аренды земельных участков;</w:t>
      </w:r>
    </w:p>
    <w:p w14:paraId="78C8DDC1" w14:textId="77777777" w:rsidR="00E0727D" w:rsidRPr="00BA0797" w:rsidRDefault="00D1643C"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Проект договора аренды Подстанции 110/10 </w:t>
      </w:r>
      <w:proofErr w:type="spellStart"/>
      <w:r w:rsidRPr="00BA0797">
        <w:rPr>
          <w:rFonts w:ascii="Myriad Pro" w:hAnsi="Myriad Pro"/>
          <w:sz w:val="26"/>
          <w:szCs w:val="26"/>
        </w:rPr>
        <w:t>кВ</w:t>
      </w:r>
      <w:proofErr w:type="spellEnd"/>
      <w:r w:rsidRPr="00BA0797">
        <w:rPr>
          <w:rFonts w:ascii="Myriad Pro" w:hAnsi="Myriad Pro"/>
          <w:sz w:val="26"/>
          <w:szCs w:val="26"/>
        </w:rPr>
        <w:t xml:space="preserve"> </w:t>
      </w:r>
      <w:r w:rsidR="00586D28" w:rsidRPr="00BA0797">
        <w:rPr>
          <w:rFonts w:ascii="Myriad Pro" w:hAnsi="Myriad Pro"/>
          <w:sz w:val="26"/>
          <w:szCs w:val="26"/>
        </w:rPr>
        <w:t>«</w:t>
      </w:r>
      <w:proofErr w:type="spellStart"/>
      <w:r w:rsidRPr="00BA0797">
        <w:rPr>
          <w:rFonts w:ascii="Myriad Pro" w:hAnsi="Myriad Pro"/>
          <w:sz w:val="26"/>
          <w:szCs w:val="26"/>
        </w:rPr>
        <w:t>Моглино</w:t>
      </w:r>
      <w:proofErr w:type="spellEnd"/>
      <w:r w:rsidR="00586D28" w:rsidRPr="00BA0797">
        <w:rPr>
          <w:rFonts w:ascii="Myriad Pro" w:hAnsi="Myriad Pro"/>
          <w:sz w:val="26"/>
          <w:szCs w:val="26"/>
        </w:rPr>
        <w:t>»</w:t>
      </w:r>
      <w:r w:rsidRPr="00BA0797">
        <w:rPr>
          <w:rFonts w:ascii="Myriad Pro" w:hAnsi="Myriad Pro"/>
          <w:sz w:val="26"/>
          <w:szCs w:val="26"/>
        </w:rPr>
        <w:t xml:space="preserve">; </w:t>
      </w:r>
    </w:p>
    <w:p w14:paraId="4CF01CE3" w14:textId="77777777" w:rsidR="00D1643C" w:rsidRPr="00BA0797" w:rsidRDefault="00D1643C"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 д</w:t>
      </w:r>
      <w:r w:rsidR="00E0727D" w:rsidRPr="00BA0797">
        <w:rPr>
          <w:rFonts w:ascii="Myriad Pro" w:hAnsi="Myriad Pro"/>
          <w:sz w:val="26"/>
          <w:szCs w:val="26"/>
        </w:rPr>
        <w:t>оговор</w:t>
      </w:r>
      <w:r w:rsidRPr="00BA0797">
        <w:rPr>
          <w:rFonts w:ascii="Myriad Pro" w:hAnsi="Myriad Pro"/>
          <w:sz w:val="26"/>
          <w:szCs w:val="26"/>
        </w:rPr>
        <w:t>ов</w:t>
      </w:r>
      <w:r w:rsidR="00E0727D" w:rsidRPr="00BA0797">
        <w:rPr>
          <w:rFonts w:ascii="Myriad Pro" w:hAnsi="Myriad Pro"/>
          <w:sz w:val="26"/>
          <w:szCs w:val="26"/>
        </w:rPr>
        <w:t xml:space="preserve"> аренды </w:t>
      </w:r>
      <w:r w:rsidR="00E10A37" w:rsidRPr="00BA0797">
        <w:rPr>
          <w:rFonts w:ascii="Myriad Pro" w:hAnsi="Myriad Pro"/>
          <w:sz w:val="26"/>
          <w:szCs w:val="26"/>
        </w:rPr>
        <w:t>прочего имущества</w:t>
      </w:r>
      <w:r w:rsidRPr="00BA0797">
        <w:rPr>
          <w:rFonts w:ascii="Myriad Pro" w:hAnsi="Myriad Pro"/>
          <w:sz w:val="26"/>
          <w:szCs w:val="26"/>
        </w:rPr>
        <w:t>;</w:t>
      </w:r>
      <w:r w:rsidR="00E0727D" w:rsidRPr="00BA0797">
        <w:rPr>
          <w:rFonts w:ascii="Myriad Pro" w:hAnsi="Myriad Pro"/>
          <w:sz w:val="26"/>
          <w:szCs w:val="26"/>
        </w:rPr>
        <w:t xml:space="preserve"> </w:t>
      </w:r>
    </w:p>
    <w:p w14:paraId="32912055" w14:textId="77777777" w:rsidR="00E0727D" w:rsidRPr="00BA0797" w:rsidRDefault="00997CBA"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Решения (приказы) муниципалитетов об определении размера арендной платы, условий и сроков ее внесения за земельные участки</w:t>
      </w:r>
      <w:r w:rsidR="00E0727D" w:rsidRPr="00BA0797">
        <w:rPr>
          <w:rFonts w:ascii="Myriad Pro" w:hAnsi="Myriad Pro"/>
          <w:sz w:val="26"/>
          <w:szCs w:val="26"/>
        </w:rPr>
        <w:t>;</w:t>
      </w:r>
    </w:p>
    <w:p w14:paraId="04923DFD" w14:textId="77777777" w:rsidR="00E0727D" w:rsidRPr="00BA0797" w:rsidRDefault="0085186A"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 xml:space="preserve">Скорректированный расчет арендной платы за земельные участки на 2019 год </w:t>
      </w:r>
      <w:r w:rsidR="00586D28" w:rsidRPr="00BA0797">
        <w:rPr>
          <w:rFonts w:ascii="Myriad Pro" w:hAnsi="Myriad Pro"/>
          <w:sz w:val="26"/>
          <w:szCs w:val="26"/>
        </w:rPr>
        <w:t>«</w:t>
      </w:r>
      <w:r w:rsidR="00E0727D" w:rsidRPr="00BA0797">
        <w:rPr>
          <w:rFonts w:ascii="Myriad Pro" w:hAnsi="Myriad Pro"/>
          <w:sz w:val="26"/>
          <w:szCs w:val="26"/>
        </w:rPr>
        <w:t xml:space="preserve">; </w:t>
      </w:r>
    </w:p>
    <w:p w14:paraId="7960D5F8" w14:textId="77777777" w:rsidR="00E0727D" w:rsidRPr="00BA0797" w:rsidRDefault="0085186A"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Копии соглашений об установлении сервитутов</w:t>
      </w:r>
      <w:r w:rsidR="00E0727D" w:rsidRPr="00BA0797">
        <w:rPr>
          <w:rFonts w:ascii="Myriad Pro" w:hAnsi="Myriad Pro"/>
          <w:sz w:val="26"/>
          <w:szCs w:val="26"/>
        </w:rPr>
        <w:t>;</w:t>
      </w:r>
    </w:p>
    <w:p w14:paraId="12FD7ABD" w14:textId="77777777" w:rsidR="00E0727D" w:rsidRPr="00BA0797" w:rsidRDefault="0085186A" w:rsidP="00D8793A">
      <w:pPr>
        <w:pStyle w:val="11"/>
        <w:numPr>
          <w:ilvl w:val="0"/>
          <w:numId w:val="7"/>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Проекты договоров аренды земельных участков;</w:t>
      </w:r>
    </w:p>
    <w:p w14:paraId="215A7104" w14:textId="77777777" w:rsidR="000F5C4C" w:rsidRPr="00BA0797" w:rsidRDefault="000F5C4C" w:rsidP="00BA0797">
      <w:pPr>
        <w:spacing w:after="0" w:line="360" w:lineRule="auto"/>
        <w:ind w:firstLine="567"/>
        <w:contextualSpacing/>
        <w:jc w:val="both"/>
        <w:rPr>
          <w:rFonts w:ascii="Myriad Pro" w:hAnsi="Myriad Pro"/>
          <w:sz w:val="26"/>
          <w:szCs w:val="26"/>
        </w:rPr>
      </w:pPr>
    </w:p>
    <w:p w14:paraId="25AE5D74" w14:textId="77777777" w:rsidR="00E0727D" w:rsidRPr="00BA0797" w:rsidRDefault="00E0727D"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2D43EB0E" w14:textId="77777777" w:rsidR="00892061" w:rsidRPr="00BA0797" w:rsidRDefault="00796BE0" w:rsidP="00BA0797">
      <w:pPr>
        <w:widowControl w:val="0"/>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 затрат на аренду имущества произведен на основании договоров аренды имущества, представленных сетевой организации в составе обосновывающих материалов.</w:t>
      </w:r>
      <w:r w:rsidR="00C92531" w:rsidRPr="00BA0797">
        <w:rPr>
          <w:rFonts w:ascii="Myriad Pro" w:hAnsi="Myriad Pro"/>
          <w:sz w:val="26"/>
          <w:szCs w:val="26"/>
        </w:rPr>
        <w:t xml:space="preserve"> Расходы на аренду прочего имущества экспертом включены в статью аренда имущества.</w:t>
      </w:r>
    </w:p>
    <w:p w14:paraId="219D4F9B" w14:textId="77777777" w:rsidR="000E5590" w:rsidRPr="00BA0797" w:rsidRDefault="009A4D47" w:rsidP="00BA0797">
      <w:pPr>
        <w:pStyle w:val="afff8"/>
        <w:spacing w:after="0"/>
      </w:pPr>
      <w:r w:rsidRPr="00BA0797">
        <w:t xml:space="preserve">Госкомитет не учитывает в расчете НВВ на 2019 год расходы </w:t>
      </w:r>
      <w:r w:rsidR="00796BE0" w:rsidRPr="00BA0797">
        <w:t>по планируемому к заключению договор</w:t>
      </w:r>
      <w:r w:rsidRPr="00BA0797">
        <w:t>у</w:t>
      </w:r>
      <w:r w:rsidR="00796BE0" w:rsidRPr="00BA0797">
        <w:t xml:space="preserve"> аренды </w:t>
      </w:r>
      <w:r w:rsidRPr="00BA0797">
        <w:t xml:space="preserve">подстанции 110/10 </w:t>
      </w:r>
      <w:proofErr w:type="spellStart"/>
      <w:r w:rsidRPr="00BA0797">
        <w:t>кВ</w:t>
      </w:r>
      <w:proofErr w:type="spellEnd"/>
      <w:r w:rsidRPr="00BA0797">
        <w:t xml:space="preserve"> </w:t>
      </w:r>
      <w:r w:rsidR="00586D28" w:rsidRPr="00BA0797">
        <w:t>«</w:t>
      </w:r>
      <w:proofErr w:type="spellStart"/>
      <w:r w:rsidRPr="00BA0797">
        <w:t>Моглино</w:t>
      </w:r>
      <w:proofErr w:type="spellEnd"/>
      <w:r w:rsidR="00586D28" w:rsidRPr="00BA0797">
        <w:t>»</w:t>
      </w:r>
      <w:r w:rsidRPr="00BA0797">
        <w:t xml:space="preserve">. Проект договора не подписан, объект электросетевого хозяйства (подстанция 110/10 </w:t>
      </w:r>
      <w:proofErr w:type="spellStart"/>
      <w:r w:rsidRPr="00BA0797">
        <w:t>кВ</w:t>
      </w:r>
      <w:proofErr w:type="spellEnd"/>
      <w:r w:rsidRPr="00BA0797">
        <w:t xml:space="preserve"> </w:t>
      </w:r>
      <w:r w:rsidR="00586D28" w:rsidRPr="00BA0797">
        <w:t>«</w:t>
      </w:r>
      <w:proofErr w:type="spellStart"/>
      <w:r w:rsidRPr="00BA0797">
        <w:t>Моглино</w:t>
      </w:r>
      <w:proofErr w:type="spellEnd"/>
      <w:r w:rsidR="00586D28" w:rsidRPr="00BA0797">
        <w:t>»</w:t>
      </w:r>
      <w:r w:rsidRPr="00BA0797">
        <w:t>) эксплуатируется сетевой организацией на основе договора оперативного обслуживания.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920"/>
        <w:gridCol w:w="1814"/>
        <w:gridCol w:w="1118"/>
        <w:gridCol w:w="839"/>
        <w:gridCol w:w="979"/>
        <w:gridCol w:w="978"/>
        <w:gridCol w:w="978"/>
        <w:gridCol w:w="944"/>
      </w:tblGrid>
      <w:tr w:rsidR="000E5590" w:rsidRPr="005B18D9" w14:paraId="1BDEBF51" w14:textId="77777777">
        <w:trPr>
          <w:cantSplit/>
          <w:tblHeader/>
        </w:trPr>
        <w:tc>
          <w:tcPr>
            <w:tcW w:w="4928"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B03A6C8"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b/>
                <w:bCs/>
                <w:color w:val="FFFFFF"/>
                <w:sz w:val="16"/>
                <w:szCs w:val="16"/>
                <w:lang w:eastAsia="ru-RU"/>
              </w:rPr>
              <w:t>Наименование</w:t>
            </w:r>
          </w:p>
        </w:tc>
        <w:tc>
          <w:tcPr>
            <w:tcW w:w="1843"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6220658"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b/>
                <w:bCs/>
                <w:color w:val="FFFFFF"/>
                <w:sz w:val="16"/>
                <w:szCs w:val="16"/>
                <w:lang w:eastAsia="ru-RU"/>
              </w:rPr>
              <w:t xml:space="preserve">2017 год </w:t>
            </w:r>
            <w:r w:rsidRPr="005B18D9">
              <w:rPr>
                <w:rFonts w:ascii="Myriad Pro" w:eastAsia="Times New Roman" w:hAnsi="Myriad Pro"/>
                <w:b/>
                <w:bCs/>
                <w:color w:val="FFFFFF"/>
                <w:sz w:val="16"/>
                <w:szCs w:val="16"/>
                <w:lang w:eastAsia="ru-RU"/>
              </w:rPr>
              <w:br/>
              <w:t>Факт</w:t>
            </w:r>
          </w:p>
        </w:tc>
        <w:tc>
          <w:tcPr>
            <w:tcW w:w="1984"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25A46F2"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b/>
                <w:bCs/>
                <w:color w:val="FFFFFF"/>
                <w:sz w:val="16"/>
                <w:szCs w:val="16"/>
                <w:lang w:eastAsia="ru-RU"/>
              </w:rPr>
              <w:t xml:space="preserve">2019 </w:t>
            </w:r>
            <w:r w:rsidR="0048184F" w:rsidRPr="005B18D9">
              <w:rPr>
                <w:rFonts w:ascii="Myriad Pro" w:eastAsia="Times New Roman" w:hAnsi="Myriad Pro"/>
                <w:b/>
                <w:bCs/>
                <w:color w:val="FFFFFF"/>
                <w:sz w:val="16"/>
                <w:szCs w:val="16"/>
                <w:lang w:eastAsia="ru-RU"/>
              </w:rPr>
              <w:t>предложение филиала</w:t>
            </w:r>
          </w:p>
        </w:tc>
        <w:tc>
          <w:tcPr>
            <w:tcW w:w="95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C6077BE"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b/>
                <w:bCs/>
                <w:color w:val="FFFFFF"/>
                <w:sz w:val="16"/>
                <w:szCs w:val="16"/>
                <w:lang w:eastAsia="ru-RU"/>
              </w:rPr>
              <w:t>2019 ТБР</w:t>
            </w:r>
          </w:p>
        </w:tc>
      </w:tr>
      <w:tr w:rsidR="000E5590" w:rsidRPr="005B18D9" w14:paraId="158A4F09" w14:textId="77777777">
        <w:trPr>
          <w:cantSplit/>
          <w:tblHeader/>
        </w:trPr>
        <w:tc>
          <w:tcPr>
            <w:tcW w:w="4928" w:type="dxa"/>
            <w:gridSpan w:val="3"/>
            <w:vMerge/>
            <w:tcBorders>
              <w:top w:val="single" w:sz="4" w:space="0" w:color="FFFFFF"/>
              <w:left w:val="single" w:sz="4" w:space="0" w:color="FFFFFF"/>
              <w:bottom w:val="single" w:sz="4" w:space="0" w:color="FFFFFF"/>
              <w:right w:val="single" w:sz="4" w:space="0" w:color="FFFFFF"/>
            </w:tcBorders>
            <w:shd w:val="clear" w:color="auto" w:fill="auto"/>
            <w:vAlign w:val="center"/>
          </w:tcPr>
          <w:p w14:paraId="4B5E53AD" w14:textId="77777777" w:rsidR="00D317E6" w:rsidRPr="005B18D9" w:rsidRDefault="00D317E6" w:rsidP="00BA0797">
            <w:pPr>
              <w:spacing w:after="0" w:line="240" w:lineRule="auto"/>
              <w:jc w:val="center"/>
              <w:rPr>
                <w:rFonts w:ascii="Myriad Pro" w:eastAsia="Times New Roman" w:hAnsi="Myriad Pro"/>
                <w:b/>
                <w:bCs/>
                <w:sz w:val="16"/>
                <w:szCs w:val="16"/>
                <w:lang w:eastAsia="ru-RU"/>
              </w:rPr>
            </w:pPr>
          </w:p>
        </w:tc>
        <w:tc>
          <w:tcPr>
            <w:tcW w:w="85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CBCF819"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b/>
                <w:bCs/>
                <w:color w:val="FFFFFF"/>
                <w:sz w:val="16"/>
                <w:szCs w:val="16"/>
                <w:lang w:eastAsia="ru-RU"/>
              </w:rPr>
              <w:t>Всего</w:t>
            </w:r>
          </w:p>
        </w:tc>
        <w:tc>
          <w:tcPr>
            <w:tcW w:w="99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886D8A1" w14:textId="77777777" w:rsidR="00D317E6" w:rsidRPr="005B18D9" w:rsidRDefault="00D317E6" w:rsidP="00BA0797">
            <w:pPr>
              <w:spacing w:after="0" w:line="240" w:lineRule="auto"/>
              <w:jc w:val="center"/>
              <w:rPr>
                <w:rFonts w:ascii="Myriad Pro" w:eastAsia="Times New Roman" w:hAnsi="Myriad Pro"/>
                <w:color w:val="FFFFFF"/>
                <w:sz w:val="16"/>
                <w:szCs w:val="16"/>
                <w:lang w:eastAsia="ru-RU"/>
              </w:rPr>
            </w:pPr>
            <w:r w:rsidRPr="005B18D9">
              <w:rPr>
                <w:rFonts w:ascii="Myriad Pro" w:eastAsia="Times New Roman" w:hAnsi="Myriad Pro"/>
                <w:color w:val="FFFFFF"/>
                <w:sz w:val="16"/>
                <w:szCs w:val="16"/>
                <w:lang w:eastAsia="ru-RU"/>
              </w:rPr>
              <w:t>в т.ч. отнесено на услуги по передаче электро</w:t>
            </w:r>
            <w:r w:rsidR="00003043" w:rsidRPr="005B18D9">
              <w:rPr>
                <w:rFonts w:ascii="Myriad Pro" w:eastAsia="Times New Roman" w:hAnsi="Myriad Pro"/>
                <w:color w:val="FFFFFF"/>
                <w:sz w:val="16"/>
                <w:szCs w:val="16"/>
                <w:lang w:eastAsia="ru-RU"/>
              </w:rPr>
              <w:t>-</w:t>
            </w:r>
            <w:r w:rsidRPr="005B18D9">
              <w:rPr>
                <w:rFonts w:ascii="Myriad Pro" w:eastAsia="Times New Roman" w:hAnsi="Myriad Pro"/>
                <w:color w:val="FFFFFF"/>
                <w:sz w:val="16"/>
                <w:szCs w:val="16"/>
                <w:lang w:eastAsia="ru-RU"/>
              </w:rPr>
              <w:t>энергии</w:t>
            </w:r>
          </w:p>
        </w:tc>
        <w:tc>
          <w:tcPr>
            <w:tcW w:w="99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8319AF0"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b/>
                <w:bCs/>
                <w:color w:val="FFFFFF"/>
                <w:sz w:val="16"/>
                <w:szCs w:val="16"/>
                <w:lang w:eastAsia="ru-RU"/>
              </w:rPr>
              <w:t>Всего</w:t>
            </w:r>
          </w:p>
        </w:tc>
        <w:tc>
          <w:tcPr>
            <w:tcW w:w="99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211CC2B" w14:textId="77777777" w:rsidR="00D317E6" w:rsidRPr="005B18D9" w:rsidRDefault="00D317E6" w:rsidP="00BA0797">
            <w:pPr>
              <w:spacing w:after="0" w:line="240" w:lineRule="auto"/>
              <w:jc w:val="center"/>
              <w:rPr>
                <w:rFonts w:ascii="Myriad Pro" w:eastAsia="Times New Roman" w:hAnsi="Myriad Pro"/>
                <w:color w:val="FFFFFF"/>
                <w:sz w:val="16"/>
                <w:szCs w:val="16"/>
                <w:lang w:eastAsia="ru-RU"/>
              </w:rPr>
            </w:pPr>
            <w:r w:rsidRPr="005B18D9">
              <w:rPr>
                <w:rFonts w:ascii="Myriad Pro" w:eastAsia="Times New Roman" w:hAnsi="Myriad Pro"/>
                <w:color w:val="FFFFFF"/>
                <w:sz w:val="16"/>
                <w:szCs w:val="16"/>
                <w:lang w:eastAsia="ru-RU"/>
              </w:rPr>
              <w:t>в т.ч. отнесено на услуги по передаче электро</w:t>
            </w:r>
            <w:r w:rsidR="00003043" w:rsidRPr="005B18D9">
              <w:rPr>
                <w:rFonts w:ascii="Myriad Pro" w:eastAsia="Times New Roman" w:hAnsi="Myriad Pro"/>
                <w:color w:val="FFFFFF"/>
                <w:sz w:val="16"/>
                <w:szCs w:val="16"/>
                <w:lang w:eastAsia="ru-RU"/>
              </w:rPr>
              <w:t>-</w:t>
            </w:r>
            <w:r w:rsidRPr="005B18D9">
              <w:rPr>
                <w:rFonts w:ascii="Myriad Pro" w:eastAsia="Times New Roman" w:hAnsi="Myriad Pro"/>
                <w:color w:val="FFFFFF"/>
                <w:sz w:val="16"/>
                <w:szCs w:val="16"/>
                <w:lang w:eastAsia="ru-RU"/>
              </w:rPr>
              <w:t>энергии</w:t>
            </w:r>
          </w:p>
        </w:tc>
        <w:tc>
          <w:tcPr>
            <w:tcW w:w="95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FD26571" w14:textId="77777777" w:rsidR="00D317E6" w:rsidRPr="005B18D9" w:rsidRDefault="00D317E6" w:rsidP="00BA0797">
            <w:pPr>
              <w:spacing w:after="0" w:line="240" w:lineRule="auto"/>
              <w:jc w:val="center"/>
              <w:rPr>
                <w:rFonts w:ascii="Myriad Pro" w:eastAsia="Times New Roman" w:hAnsi="Myriad Pro"/>
                <w:b/>
                <w:bCs/>
                <w:color w:val="FFFFFF"/>
                <w:sz w:val="16"/>
                <w:szCs w:val="16"/>
                <w:lang w:eastAsia="ru-RU"/>
              </w:rPr>
            </w:pPr>
            <w:r w:rsidRPr="005B18D9">
              <w:rPr>
                <w:rFonts w:ascii="Myriad Pro" w:eastAsia="Times New Roman" w:hAnsi="Myriad Pro"/>
                <w:color w:val="FFFFFF"/>
                <w:sz w:val="16"/>
                <w:szCs w:val="16"/>
                <w:lang w:eastAsia="ru-RU"/>
              </w:rPr>
              <w:t>в т.ч. отнесено на услуги по передаче электро</w:t>
            </w:r>
            <w:r w:rsidR="00003043" w:rsidRPr="005B18D9">
              <w:rPr>
                <w:rFonts w:ascii="Myriad Pro" w:eastAsia="Times New Roman" w:hAnsi="Myriad Pro"/>
                <w:color w:val="FFFFFF"/>
                <w:sz w:val="16"/>
                <w:szCs w:val="16"/>
                <w:lang w:eastAsia="ru-RU"/>
              </w:rPr>
              <w:t>-</w:t>
            </w:r>
            <w:r w:rsidRPr="005B18D9">
              <w:rPr>
                <w:rFonts w:ascii="Myriad Pro" w:eastAsia="Times New Roman" w:hAnsi="Myriad Pro"/>
                <w:color w:val="FFFFFF"/>
                <w:sz w:val="16"/>
                <w:szCs w:val="16"/>
                <w:lang w:eastAsia="ru-RU"/>
              </w:rPr>
              <w:t>энергии</w:t>
            </w:r>
          </w:p>
        </w:tc>
      </w:tr>
      <w:tr w:rsidR="000E5590" w:rsidRPr="005B18D9" w14:paraId="22D050AB" w14:textId="77777777">
        <w:trPr>
          <w:cantSplit/>
        </w:trPr>
        <w:tc>
          <w:tcPr>
            <w:tcW w:w="4928" w:type="dxa"/>
            <w:gridSpan w:val="3"/>
            <w:tcBorders>
              <w:top w:val="single" w:sz="4" w:space="0" w:color="FFFFFF"/>
            </w:tcBorders>
            <w:shd w:val="clear" w:color="auto" w:fill="auto"/>
            <w:vAlign w:val="center"/>
          </w:tcPr>
          <w:p w14:paraId="7606BB79" w14:textId="77777777" w:rsidR="000E5590" w:rsidRPr="005B18D9" w:rsidRDefault="000E5590" w:rsidP="00BA0797">
            <w:pPr>
              <w:spacing w:after="0" w:line="240" w:lineRule="auto"/>
              <w:rPr>
                <w:rFonts w:ascii="Myriad Pro" w:eastAsia="Times New Roman" w:hAnsi="Myriad Pro"/>
                <w:b/>
                <w:bCs/>
                <w:sz w:val="16"/>
                <w:szCs w:val="16"/>
                <w:lang w:eastAsia="ru-RU"/>
              </w:rPr>
            </w:pPr>
            <w:r w:rsidRPr="005B18D9">
              <w:rPr>
                <w:rFonts w:ascii="Myriad Pro" w:eastAsia="Times New Roman" w:hAnsi="Myriad Pro"/>
                <w:b/>
                <w:bCs/>
                <w:sz w:val="16"/>
                <w:szCs w:val="16"/>
                <w:lang w:eastAsia="ru-RU"/>
              </w:rPr>
              <w:t>Аренда имущества</w:t>
            </w:r>
          </w:p>
        </w:tc>
        <w:tc>
          <w:tcPr>
            <w:tcW w:w="850" w:type="dxa"/>
            <w:tcBorders>
              <w:top w:val="single" w:sz="4" w:space="0" w:color="FFFFFF"/>
            </w:tcBorders>
            <w:shd w:val="clear" w:color="auto" w:fill="auto"/>
            <w:noWrap/>
            <w:vAlign w:val="center"/>
          </w:tcPr>
          <w:p w14:paraId="7B52FB6D" w14:textId="77777777" w:rsidR="000E5590" w:rsidRPr="005B18D9" w:rsidRDefault="000E5590" w:rsidP="00BA0797">
            <w:pPr>
              <w:spacing w:after="0" w:line="240" w:lineRule="auto"/>
              <w:jc w:val="center"/>
              <w:rPr>
                <w:rFonts w:ascii="Myriad Pro" w:eastAsia="Times New Roman" w:hAnsi="Myriad Pro"/>
                <w:b/>
                <w:bCs/>
                <w:sz w:val="16"/>
                <w:szCs w:val="16"/>
                <w:lang w:eastAsia="ru-RU"/>
              </w:rPr>
            </w:pPr>
            <w:r w:rsidRPr="005B18D9">
              <w:rPr>
                <w:rFonts w:ascii="Myriad Pro" w:eastAsia="Times New Roman" w:hAnsi="Myriad Pro"/>
                <w:b/>
                <w:bCs/>
                <w:sz w:val="16"/>
                <w:szCs w:val="16"/>
                <w:lang w:eastAsia="ru-RU"/>
              </w:rPr>
              <w:t>620,90</w:t>
            </w:r>
          </w:p>
        </w:tc>
        <w:tc>
          <w:tcPr>
            <w:tcW w:w="993" w:type="dxa"/>
            <w:tcBorders>
              <w:top w:val="single" w:sz="4" w:space="0" w:color="FFFFFF"/>
            </w:tcBorders>
            <w:shd w:val="clear" w:color="auto" w:fill="auto"/>
            <w:noWrap/>
            <w:vAlign w:val="center"/>
          </w:tcPr>
          <w:p w14:paraId="39848926" w14:textId="77777777" w:rsidR="000E5590" w:rsidRPr="005B18D9" w:rsidRDefault="000E5590" w:rsidP="00BA0797">
            <w:pPr>
              <w:spacing w:after="0" w:line="240" w:lineRule="auto"/>
              <w:jc w:val="center"/>
              <w:rPr>
                <w:rFonts w:ascii="Myriad Pro" w:eastAsia="Times New Roman" w:hAnsi="Myriad Pro"/>
                <w:b/>
                <w:bCs/>
                <w:sz w:val="16"/>
                <w:szCs w:val="16"/>
                <w:lang w:eastAsia="ru-RU"/>
              </w:rPr>
            </w:pPr>
            <w:r w:rsidRPr="005B18D9">
              <w:rPr>
                <w:rFonts w:ascii="Myriad Pro" w:eastAsia="Times New Roman" w:hAnsi="Myriad Pro"/>
                <w:b/>
                <w:bCs/>
                <w:sz w:val="16"/>
                <w:szCs w:val="16"/>
                <w:lang w:eastAsia="ru-RU"/>
              </w:rPr>
              <w:t>616,36</w:t>
            </w:r>
          </w:p>
        </w:tc>
        <w:tc>
          <w:tcPr>
            <w:tcW w:w="992" w:type="dxa"/>
            <w:tcBorders>
              <w:top w:val="single" w:sz="4" w:space="0" w:color="FFFFFF"/>
            </w:tcBorders>
            <w:shd w:val="clear" w:color="auto" w:fill="auto"/>
            <w:noWrap/>
            <w:vAlign w:val="center"/>
          </w:tcPr>
          <w:p w14:paraId="2C8E36B8" w14:textId="77777777" w:rsidR="000E5590" w:rsidRPr="005B18D9" w:rsidRDefault="000E5590" w:rsidP="00BA0797">
            <w:pPr>
              <w:spacing w:after="0" w:line="240" w:lineRule="auto"/>
              <w:jc w:val="center"/>
              <w:rPr>
                <w:rFonts w:ascii="Myriad Pro" w:eastAsia="Times New Roman" w:hAnsi="Myriad Pro"/>
                <w:b/>
                <w:bCs/>
                <w:sz w:val="16"/>
                <w:szCs w:val="16"/>
                <w:lang w:eastAsia="ru-RU"/>
              </w:rPr>
            </w:pPr>
            <w:r w:rsidRPr="005B18D9">
              <w:rPr>
                <w:rFonts w:ascii="Myriad Pro" w:eastAsia="Times New Roman" w:hAnsi="Myriad Pro"/>
                <w:b/>
                <w:bCs/>
                <w:sz w:val="16"/>
                <w:szCs w:val="16"/>
                <w:lang w:eastAsia="ru-RU"/>
              </w:rPr>
              <w:t>17 331,56</w:t>
            </w:r>
          </w:p>
        </w:tc>
        <w:tc>
          <w:tcPr>
            <w:tcW w:w="992" w:type="dxa"/>
            <w:tcBorders>
              <w:top w:val="single" w:sz="4" w:space="0" w:color="FFFFFF"/>
            </w:tcBorders>
            <w:shd w:val="clear" w:color="auto" w:fill="auto"/>
            <w:noWrap/>
            <w:vAlign w:val="center"/>
          </w:tcPr>
          <w:p w14:paraId="66D6085C" w14:textId="77777777" w:rsidR="000E5590" w:rsidRPr="005B18D9" w:rsidRDefault="000E5590" w:rsidP="00BA0797">
            <w:pPr>
              <w:spacing w:after="0" w:line="240" w:lineRule="auto"/>
              <w:jc w:val="center"/>
              <w:rPr>
                <w:rFonts w:ascii="Myriad Pro" w:eastAsia="Times New Roman" w:hAnsi="Myriad Pro"/>
                <w:b/>
                <w:bCs/>
                <w:sz w:val="16"/>
                <w:szCs w:val="16"/>
                <w:lang w:eastAsia="ru-RU"/>
              </w:rPr>
            </w:pPr>
            <w:r w:rsidRPr="005B18D9">
              <w:rPr>
                <w:rFonts w:ascii="Myriad Pro" w:eastAsia="Times New Roman" w:hAnsi="Myriad Pro"/>
                <w:b/>
                <w:bCs/>
                <w:sz w:val="16"/>
                <w:szCs w:val="16"/>
                <w:lang w:eastAsia="ru-RU"/>
              </w:rPr>
              <w:t>17 205,79</w:t>
            </w:r>
          </w:p>
        </w:tc>
        <w:tc>
          <w:tcPr>
            <w:tcW w:w="957" w:type="dxa"/>
            <w:tcBorders>
              <w:top w:val="single" w:sz="4" w:space="0" w:color="FFFFFF"/>
            </w:tcBorders>
            <w:shd w:val="clear" w:color="auto" w:fill="auto"/>
            <w:noWrap/>
            <w:vAlign w:val="center"/>
          </w:tcPr>
          <w:p w14:paraId="3C0B9141" w14:textId="77777777" w:rsidR="000E5590" w:rsidRPr="005B18D9" w:rsidRDefault="000E5590" w:rsidP="00BA0797">
            <w:pPr>
              <w:spacing w:after="0" w:line="240" w:lineRule="auto"/>
              <w:jc w:val="center"/>
              <w:rPr>
                <w:rFonts w:ascii="Myriad Pro" w:eastAsia="Times New Roman" w:hAnsi="Myriad Pro"/>
                <w:b/>
                <w:bCs/>
                <w:sz w:val="16"/>
                <w:szCs w:val="16"/>
                <w:lang w:eastAsia="ru-RU"/>
              </w:rPr>
            </w:pPr>
            <w:r w:rsidRPr="005B18D9">
              <w:rPr>
                <w:rFonts w:ascii="Myriad Pro" w:eastAsia="Times New Roman" w:hAnsi="Myriad Pro"/>
                <w:b/>
                <w:bCs/>
                <w:sz w:val="16"/>
                <w:szCs w:val="16"/>
                <w:lang w:eastAsia="ru-RU"/>
              </w:rPr>
              <w:t>590,77</w:t>
            </w:r>
          </w:p>
        </w:tc>
      </w:tr>
      <w:tr w:rsidR="000E5590" w:rsidRPr="005B18D9" w14:paraId="0FCA15B8" w14:textId="77777777">
        <w:trPr>
          <w:cantSplit/>
        </w:trPr>
        <w:tc>
          <w:tcPr>
            <w:tcW w:w="1951" w:type="dxa"/>
            <w:shd w:val="clear" w:color="auto" w:fill="auto"/>
            <w:vAlign w:val="center"/>
          </w:tcPr>
          <w:p w14:paraId="2CB372BC"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Здание Псковская область, </w:t>
            </w:r>
            <w:proofErr w:type="spellStart"/>
            <w:r w:rsidRPr="005B18D9">
              <w:rPr>
                <w:rFonts w:ascii="Myriad Pro" w:eastAsia="Times New Roman" w:hAnsi="Myriad Pro"/>
                <w:sz w:val="16"/>
                <w:szCs w:val="16"/>
                <w:lang w:eastAsia="ru-RU"/>
              </w:rPr>
              <w:t>Локнянский</w:t>
            </w:r>
            <w:proofErr w:type="spellEnd"/>
            <w:r w:rsidRPr="005B18D9">
              <w:rPr>
                <w:rFonts w:ascii="Myriad Pro" w:eastAsia="Times New Roman" w:hAnsi="Myriad Pro"/>
                <w:sz w:val="16"/>
                <w:szCs w:val="16"/>
                <w:lang w:eastAsia="ru-RU"/>
              </w:rPr>
              <w:t xml:space="preserve"> район, </w:t>
            </w:r>
            <w:proofErr w:type="spellStart"/>
            <w:r w:rsidRPr="005B18D9">
              <w:rPr>
                <w:rFonts w:ascii="Myriad Pro" w:eastAsia="Times New Roman" w:hAnsi="Myriad Pro"/>
                <w:sz w:val="16"/>
                <w:szCs w:val="16"/>
                <w:lang w:eastAsia="ru-RU"/>
              </w:rPr>
              <w:t>д.Подберезье</w:t>
            </w:r>
            <w:proofErr w:type="spellEnd"/>
          </w:p>
        </w:tc>
        <w:tc>
          <w:tcPr>
            <w:tcW w:w="1843" w:type="dxa"/>
            <w:vMerge w:val="restart"/>
            <w:shd w:val="clear" w:color="auto" w:fill="auto"/>
            <w:vAlign w:val="center"/>
          </w:tcPr>
          <w:p w14:paraId="7B455C20"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Территориальное управление Федерального </w:t>
            </w:r>
            <w:r w:rsidR="00D526C8" w:rsidRPr="005B18D9">
              <w:rPr>
                <w:rFonts w:ascii="Myriad Pro" w:eastAsia="Times New Roman" w:hAnsi="Myriad Pro"/>
                <w:sz w:val="16"/>
                <w:szCs w:val="16"/>
                <w:lang w:eastAsia="ru-RU"/>
              </w:rPr>
              <w:t>агентства</w:t>
            </w:r>
            <w:r w:rsidRPr="005B18D9">
              <w:rPr>
                <w:rFonts w:ascii="Myriad Pro" w:eastAsia="Times New Roman" w:hAnsi="Myriad Pro"/>
                <w:sz w:val="16"/>
                <w:szCs w:val="16"/>
                <w:lang w:eastAsia="ru-RU"/>
              </w:rPr>
              <w:t xml:space="preserve"> по управлению федеральным имуществом по Псковской области</w:t>
            </w:r>
          </w:p>
        </w:tc>
        <w:tc>
          <w:tcPr>
            <w:tcW w:w="1134" w:type="dxa"/>
            <w:shd w:val="clear" w:color="auto" w:fill="auto"/>
            <w:vAlign w:val="center"/>
          </w:tcPr>
          <w:p w14:paraId="2EEC42EB"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 21 от 01.03.2007</w:t>
            </w:r>
          </w:p>
        </w:tc>
        <w:tc>
          <w:tcPr>
            <w:tcW w:w="850" w:type="dxa"/>
            <w:shd w:val="clear" w:color="auto" w:fill="auto"/>
            <w:noWrap/>
            <w:vAlign w:val="center"/>
          </w:tcPr>
          <w:p w14:paraId="38CFFE9F"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114,77</w:t>
            </w:r>
          </w:p>
        </w:tc>
        <w:tc>
          <w:tcPr>
            <w:tcW w:w="993" w:type="dxa"/>
            <w:shd w:val="clear" w:color="auto" w:fill="auto"/>
            <w:noWrap/>
            <w:vAlign w:val="center"/>
          </w:tcPr>
          <w:p w14:paraId="1E67FE05"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1688BAA5"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119,37</w:t>
            </w:r>
          </w:p>
        </w:tc>
        <w:tc>
          <w:tcPr>
            <w:tcW w:w="992" w:type="dxa"/>
            <w:shd w:val="clear" w:color="auto" w:fill="auto"/>
            <w:noWrap/>
            <w:vAlign w:val="center"/>
          </w:tcPr>
          <w:p w14:paraId="166D0198"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6EE2D9CA"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113,94</w:t>
            </w:r>
          </w:p>
        </w:tc>
      </w:tr>
      <w:tr w:rsidR="000E5590" w:rsidRPr="005B18D9" w14:paraId="68F76EDC" w14:textId="77777777">
        <w:trPr>
          <w:cantSplit/>
        </w:trPr>
        <w:tc>
          <w:tcPr>
            <w:tcW w:w="1951" w:type="dxa"/>
            <w:shd w:val="clear" w:color="auto" w:fill="auto"/>
            <w:vAlign w:val="center"/>
          </w:tcPr>
          <w:p w14:paraId="56AFE6B8"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Здание Псковская область, </w:t>
            </w:r>
            <w:proofErr w:type="spellStart"/>
            <w:r w:rsidRPr="005B18D9">
              <w:rPr>
                <w:rFonts w:ascii="Myriad Pro" w:eastAsia="Times New Roman" w:hAnsi="Myriad Pro"/>
                <w:sz w:val="16"/>
                <w:szCs w:val="16"/>
                <w:lang w:eastAsia="ru-RU"/>
              </w:rPr>
              <w:t>Бежаницкий</w:t>
            </w:r>
            <w:proofErr w:type="spellEnd"/>
            <w:r w:rsidRPr="005B18D9">
              <w:rPr>
                <w:rFonts w:ascii="Myriad Pro" w:eastAsia="Times New Roman" w:hAnsi="Myriad Pro"/>
                <w:sz w:val="16"/>
                <w:szCs w:val="16"/>
                <w:lang w:eastAsia="ru-RU"/>
              </w:rPr>
              <w:t xml:space="preserve"> район, </w:t>
            </w:r>
            <w:proofErr w:type="spellStart"/>
            <w:r w:rsidRPr="005B18D9">
              <w:rPr>
                <w:rFonts w:ascii="Myriad Pro" w:eastAsia="Times New Roman" w:hAnsi="Myriad Pro"/>
                <w:sz w:val="16"/>
                <w:szCs w:val="16"/>
                <w:lang w:eastAsia="ru-RU"/>
              </w:rPr>
              <w:t>с.Чихачево</w:t>
            </w:r>
            <w:proofErr w:type="spellEnd"/>
            <w:r w:rsidRPr="005B18D9">
              <w:rPr>
                <w:rFonts w:ascii="Myriad Pro" w:eastAsia="Times New Roman" w:hAnsi="Myriad Pro"/>
                <w:sz w:val="16"/>
                <w:szCs w:val="16"/>
                <w:lang w:eastAsia="ru-RU"/>
              </w:rPr>
              <w:t xml:space="preserve">, </w:t>
            </w:r>
            <w:proofErr w:type="spellStart"/>
            <w:r w:rsidRPr="005B18D9">
              <w:rPr>
                <w:rFonts w:ascii="Myriad Pro" w:eastAsia="Times New Roman" w:hAnsi="Myriad Pro"/>
                <w:sz w:val="16"/>
                <w:szCs w:val="16"/>
                <w:lang w:eastAsia="ru-RU"/>
              </w:rPr>
              <w:t>ул.Сенная</w:t>
            </w:r>
            <w:proofErr w:type="spellEnd"/>
            <w:r w:rsidRPr="005B18D9">
              <w:rPr>
                <w:rFonts w:ascii="Myriad Pro" w:eastAsia="Times New Roman" w:hAnsi="Myriad Pro"/>
                <w:sz w:val="16"/>
                <w:szCs w:val="16"/>
                <w:lang w:eastAsia="ru-RU"/>
              </w:rPr>
              <w:t>, д.19а</w:t>
            </w:r>
          </w:p>
        </w:tc>
        <w:tc>
          <w:tcPr>
            <w:tcW w:w="1843" w:type="dxa"/>
            <w:vMerge/>
            <w:shd w:val="clear" w:color="auto" w:fill="auto"/>
            <w:vAlign w:val="center"/>
          </w:tcPr>
          <w:p w14:paraId="3533077F" w14:textId="77777777" w:rsidR="00D317E6" w:rsidRPr="005B18D9" w:rsidRDefault="00D317E6" w:rsidP="00BA0797">
            <w:pPr>
              <w:spacing w:after="0" w:line="240" w:lineRule="auto"/>
              <w:rPr>
                <w:rFonts w:ascii="Myriad Pro" w:eastAsia="Times New Roman" w:hAnsi="Myriad Pro"/>
                <w:sz w:val="16"/>
                <w:szCs w:val="16"/>
                <w:lang w:eastAsia="ru-RU"/>
              </w:rPr>
            </w:pPr>
          </w:p>
        </w:tc>
        <w:tc>
          <w:tcPr>
            <w:tcW w:w="1134" w:type="dxa"/>
            <w:shd w:val="clear" w:color="auto" w:fill="auto"/>
            <w:vAlign w:val="center"/>
          </w:tcPr>
          <w:p w14:paraId="01B36723"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 22 от 01.03.2007</w:t>
            </w:r>
          </w:p>
        </w:tc>
        <w:tc>
          <w:tcPr>
            <w:tcW w:w="850" w:type="dxa"/>
            <w:shd w:val="clear" w:color="auto" w:fill="auto"/>
            <w:noWrap/>
            <w:vAlign w:val="center"/>
          </w:tcPr>
          <w:p w14:paraId="5A884E94"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117,86</w:t>
            </w:r>
          </w:p>
        </w:tc>
        <w:tc>
          <w:tcPr>
            <w:tcW w:w="993" w:type="dxa"/>
            <w:shd w:val="clear" w:color="auto" w:fill="auto"/>
            <w:noWrap/>
            <w:vAlign w:val="center"/>
          </w:tcPr>
          <w:p w14:paraId="3A3B6BB2"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149F53AC"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122,58</w:t>
            </w:r>
          </w:p>
        </w:tc>
        <w:tc>
          <w:tcPr>
            <w:tcW w:w="992" w:type="dxa"/>
            <w:shd w:val="clear" w:color="auto" w:fill="auto"/>
            <w:noWrap/>
            <w:vAlign w:val="center"/>
          </w:tcPr>
          <w:p w14:paraId="3F59B651"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6FB40A2E"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117,00</w:t>
            </w:r>
          </w:p>
        </w:tc>
      </w:tr>
      <w:tr w:rsidR="000E5590" w:rsidRPr="005B18D9" w14:paraId="75524F23" w14:textId="77777777">
        <w:trPr>
          <w:cantSplit/>
        </w:trPr>
        <w:tc>
          <w:tcPr>
            <w:tcW w:w="1951" w:type="dxa"/>
            <w:shd w:val="clear" w:color="auto" w:fill="auto"/>
            <w:vAlign w:val="center"/>
          </w:tcPr>
          <w:p w14:paraId="7764DA57"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Здание Псковская область, </w:t>
            </w:r>
            <w:proofErr w:type="spellStart"/>
            <w:r w:rsidRPr="005B18D9">
              <w:rPr>
                <w:rFonts w:ascii="Myriad Pro" w:eastAsia="Times New Roman" w:hAnsi="Myriad Pro"/>
                <w:sz w:val="16"/>
                <w:szCs w:val="16"/>
                <w:lang w:eastAsia="ru-RU"/>
              </w:rPr>
              <w:t>Палкинский</w:t>
            </w:r>
            <w:proofErr w:type="spellEnd"/>
            <w:r w:rsidRPr="005B18D9">
              <w:rPr>
                <w:rFonts w:ascii="Myriad Pro" w:eastAsia="Times New Roman" w:hAnsi="Myriad Pro"/>
                <w:sz w:val="16"/>
                <w:szCs w:val="16"/>
                <w:lang w:eastAsia="ru-RU"/>
              </w:rPr>
              <w:t xml:space="preserve"> район, </w:t>
            </w:r>
            <w:proofErr w:type="spellStart"/>
            <w:r w:rsidRPr="005B18D9">
              <w:rPr>
                <w:rFonts w:ascii="Myriad Pro" w:eastAsia="Times New Roman" w:hAnsi="Myriad Pro"/>
                <w:sz w:val="16"/>
                <w:szCs w:val="16"/>
                <w:lang w:eastAsia="ru-RU"/>
              </w:rPr>
              <w:t>д.Свириково</w:t>
            </w:r>
            <w:proofErr w:type="spellEnd"/>
          </w:p>
        </w:tc>
        <w:tc>
          <w:tcPr>
            <w:tcW w:w="1843" w:type="dxa"/>
            <w:vMerge/>
            <w:shd w:val="clear" w:color="auto" w:fill="auto"/>
            <w:vAlign w:val="center"/>
          </w:tcPr>
          <w:p w14:paraId="73193570" w14:textId="77777777" w:rsidR="00D317E6" w:rsidRPr="005B18D9" w:rsidRDefault="00D317E6" w:rsidP="00BA0797">
            <w:pPr>
              <w:spacing w:after="0" w:line="240" w:lineRule="auto"/>
              <w:rPr>
                <w:rFonts w:ascii="Myriad Pro" w:eastAsia="Times New Roman" w:hAnsi="Myriad Pro"/>
                <w:sz w:val="16"/>
                <w:szCs w:val="16"/>
                <w:lang w:eastAsia="ru-RU"/>
              </w:rPr>
            </w:pPr>
          </w:p>
        </w:tc>
        <w:tc>
          <w:tcPr>
            <w:tcW w:w="1134" w:type="dxa"/>
            <w:shd w:val="clear" w:color="auto" w:fill="auto"/>
            <w:vAlign w:val="center"/>
          </w:tcPr>
          <w:p w14:paraId="2923F104"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 6 от 28.05.2010</w:t>
            </w:r>
          </w:p>
        </w:tc>
        <w:tc>
          <w:tcPr>
            <w:tcW w:w="850" w:type="dxa"/>
            <w:shd w:val="clear" w:color="auto" w:fill="auto"/>
            <w:noWrap/>
            <w:vAlign w:val="center"/>
          </w:tcPr>
          <w:p w14:paraId="62E1EC82"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211,02</w:t>
            </w:r>
          </w:p>
        </w:tc>
        <w:tc>
          <w:tcPr>
            <w:tcW w:w="993" w:type="dxa"/>
            <w:shd w:val="clear" w:color="auto" w:fill="auto"/>
            <w:noWrap/>
            <w:vAlign w:val="center"/>
          </w:tcPr>
          <w:p w14:paraId="103B3110"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49D5F3A0"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219,46</w:t>
            </w:r>
          </w:p>
        </w:tc>
        <w:tc>
          <w:tcPr>
            <w:tcW w:w="992" w:type="dxa"/>
            <w:shd w:val="clear" w:color="auto" w:fill="auto"/>
            <w:noWrap/>
            <w:vAlign w:val="center"/>
          </w:tcPr>
          <w:p w14:paraId="2FF01F89"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29F69F84"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209,48</w:t>
            </w:r>
          </w:p>
        </w:tc>
      </w:tr>
      <w:tr w:rsidR="000E5590" w:rsidRPr="005B18D9" w14:paraId="1693EE64" w14:textId="77777777">
        <w:trPr>
          <w:cantSplit/>
        </w:trPr>
        <w:tc>
          <w:tcPr>
            <w:tcW w:w="1951" w:type="dxa"/>
            <w:shd w:val="clear" w:color="auto" w:fill="auto"/>
            <w:vAlign w:val="center"/>
          </w:tcPr>
          <w:p w14:paraId="71B2D6CA"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Нежилые помещения №3(токарная мастерская), №15,16,18 (помещение СДТУ),№22 бытовка монтеров, №23 сушилка</w:t>
            </w:r>
          </w:p>
        </w:tc>
        <w:tc>
          <w:tcPr>
            <w:tcW w:w="1843" w:type="dxa"/>
            <w:shd w:val="clear" w:color="auto" w:fill="auto"/>
            <w:vAlign w:val="center"/>
          </w:tcPr>
          <w:p w14:paraId="74E704EE"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ЗАО </w:t>
            </w:r>
            <w:r w:rsidR="00586D28" w:rsidRPr="005B18D9">
              <w:rPr>
                <w:rFonts w:ascii="Myriad Pro" w:eastAsia="Times New Roman" w:hAnsi="Myriad Pro"/>
                <w:sz w:val="16"/>
                <w:szCs w:val="16"/>
                <w:lang w:eastAsia="ru-RU"/>
              </w:rPr>
              <w:t>«</w:t>
            </w:r>
            <w:proofErr w:type="spellStart"/>
            <w:r w:rsidRPr="005B18D9">
              <w:rPr>
                <w:rFonts w:ascii="Myriad Pro" w:eastAsia="Times New Roman" w:hAnsi="Myriad Pro"/>
                <w:sz w:val="16"/>
                <w:szCs w:val="16"/>
                <w:lang w:eastAsia="ru-RU"/>
              </w:rPr>
              <w:t>Псковэнергоремонт</w:t>
            </w:r>
            <w:proofErr w:type="spellEnd"/>
            <w:r w:rsidR="00586D28" w:rsidRPr="005B18D9">
              <w:rPr>
                <w:rFonts w:ascii="Myriad Pro" w:eastAsia="Times New Roman" w:hAnsi="Myriad Pro"/>
                <w:sz w:val="16"/>
                <w:szCs w:val="16"/>
                <w:lang w:eastAsia="ru-RU"/>
              </w:rPr>
              <w:t>»</w:t>
            </w:r>
          </w:p>
        </w:tc>
        <w:tc>
          <w:tcPr>
            <w:tcW w:w="1134" w:type="dxa"/>
            <w:shd w:val="clear" w:color="auto" w:fill="auto"/>
            <w:vAlign w:val="center"/>
          </w:tcPr>
          <w:p w14:paraId="5DB520E9"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№1-АС от 01.01.2006</w:t>
            </w:r>
          </w:p>
        </w:tc>
        <w:tc>
          <w:tcPr>
            <w:tcW w:w="850" w:type="dxa"/>
            <w:shd w:val="clear" w:color="auto" w:fill="auto"/>
            <w:noWrap/>
            <w:vAlign w:val="center"/>
          </w:tcPr>
          <w:p w14:paraId="08BC6DA1"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103,19</w:t>
            </w:r>
          </w:p>
        </w:tc>
        <w:tc>
          <w:tcPr>
            <w:tcW w:w="993" w:type="dxa"/>
            <w:shd w:val="clear" w:color="auto" w:fill="auto"/>
            <w:noWrap/>
            <w:vAlign w:val="center"/>
          </w:tcPr>
          <w:p w14:paraId="3FC66AF1"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3A0174E5"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107,32</w:t>
            </w:r>
          </w:p>
        </w:tc>
        <w:tc>
          <w:tcPr>
            <w:tcW w:w="992" w:type="dxa"/>
            <w:shd w:val="clear" w:color="auto" w:fill="auto"/>
            <w:noWrap/>
            <w:vAlign w:val="center"/>
          </w:tcPr>
          <w:p w14:paraId="64EE4AC2"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24B6DEF4"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102,46</w:t>
            </w:r>
          </w:p>
        </w:tc>
      </w:tr>
      <w:tr w:rsidR="000E5590" w:rsidRPr="005B18D9" w14:paraId="5716DC5E" w14:textId="77777777">
        <w:trPr>
          <w:cantSplit/>
        </w:trPr>
        <w:tc>
          <w:tcPr>
            <w:tcW w:w="1951" w:type="dxa"/>
            <w:shd w:val="clear" w:color="auto" w:fill="auto"/>
            <w:vAlign w:val="center"/>
          </w:tcPr>
          <w:p w14:paraId="442D2B33"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lastRenderedPageBreak/>
              <w:t xml:space="preserve">Помещение (расположено РП) Псковская обл., </w:t>
            </w:r>
            <w:proofErr w:type="spellStart"/>
            <w:r w:rsidRPr="005B18D9">
              <w:rPr>
                <w:rFonts w:ascii="Myriad Pro" w:eastAsia="Times New Roman" w:hAnsi="Myriad Pro"/>
                <w:sz w:val="16"/>
                <w:szCs w:val="16"/>
                <w:lang w:eastAsia="ru-RU"/>
              </w:rPr>
              <w:t>Себежский</w:t>
            </w:r>
            <w:proofErr w:type="spellEnd"/>
            <w:r w:rsidRPr="005B18D9">
              <w:rPr>
                <w:rFonts w:ascii="Myriad Pro" w:eastAsia="Times New Roman" w:hAnsi="Myriad Pro"/>
                <w:sz w:val="16"/>
                <w:szCs w:val="16"/>
                <w:lang w:eastAsia="ru-RU"/>
              </w:rPr>
              <w:t xml:space="preserve"> район, </w:t>
            </w:r>
            <w:proofErr w:type="spellStart"/>
            <w:r w:rsidRPr="005B18D9">
              <w:rPr>
                <w:rFonts w:ascii="Myriad Pro" w:eastAsia="Times New Roman" w:hAnsi="Myriad Pro"/>
                <w:sz w:val="16"/>
                <w:szCs w:val="16"/>
                <w:lang w:eastAsia="ru-RU"/>
              </w:rPr>
              <w:t>Дединская</w:t>
            </w:r>
            <w:proofErr w:type="spellEnd"/>
            <w:r w:rsidRPr="005B18D9">
              <w:rPr>
                <w:rFonts w:ascii="Myriad Pro" w:eastAsia="Times New Roman" w:hAnsi="Myriad Pro"/>
                <w:sz w:val="16"/>
                <w:szCs w:val="16"/>
                <w:lang w:eastAsia="ru-RU"/>
              </w:rPr>
              <w:t xml:space="preserve"> волость, </w:t>
            </w:r>
            <w:smartTag w:uri="urn:schemas-microsoft-com:office:smarttags" w:element="metricconverter">
              <w:smartTagPr>
                <w:attr w:name="ProductID" w:val="1300 метров"/>
              </w:smartTagPr>
              <w:r w:rsidRPr="005B18D9">
                <w:rPr>
                  <w:rFonts w:ascii="Myriad Pro" w:eastAsia="Times New Roman" w:hAnsi="Myriad Pro"/>
                  <w:sz w:val="16"/>
                  <w:szCs w:val="16"/>
                  <w:lang w:eastAsia="ru-RU"/>
                </w:rPr>
                <w:t>1300 метров</w:t>
              </w:r>
            </w:smartTag>
            <w:r w:rsidRPr="005B18D9">
              <w:rPr>
                <w:rFonts w:ascii="Myriad Pro" w:eastAsia="Times New Roman" w:hAnsi="Myriad Pro"/>
                <w:sz w:val="16"/>
                <w:szCs w:val="16"/>
                <w:lang w:eastAsia="ru-RU"/>
              </w:rPr>
              <w:t xml:space="preserve"> юго-западнее </w:t>
            </w:r>
            <w:proofErr w:type="spellStart"/>
            <w:r w:rsidRPr="005B18D9">
              <w:rPr>
                <w:rFonts w:ascii="Myriad Pro" w:eastAsia="Times New Roman" w:hAnsi="Myriad Pro"/>
                <w:sz w:val="16"/>
                <w:szCs w:val="16"/>
                <w:lang w:eastAsia="ru-RU"/>
              </w:rPr>
              <w:t>п.Сосновый</w:t>
            </w:r>
            <w:proofErr w:type="spellEnd"/>
            <w:r w:rsidRPr="005B18D9">
              <w:rPr>
                <w:rFonts w:ascii="Myriad Pro" w:eastAsia="Times New Roman" w:hAnsi="Myriad Pro"/>
                <w:sz w:val="16"/>
                <w:szCs w:val="16"/>
                <w:lang w:eastAsia="ru-RU"/>
              </w:rPr>
              <w:t xml:space="preserve"> Бор</w:t>
            </w:r>
          </w:p>
        </w:tc>
        <w:tc>
          <w:tcPr>
            <w:tcW w:w="1843" w:type="dxa"/>
            <w:shd w:val="clear" w:color="auto" w:fill="auto"/>
            <w:vAlign w:val="center"/>
          </w:tcPr>
          <w:p w14:paraId="13DF1833"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ООО </w:t>
            </w:r>
            <w:r w:rsidR="00586D28" w:rsidRPr="005B18D9">
              <w:rPr>
                <w:rFonts w:ascii="Myriad Pro" w:eastAsia="Times New Roman" w:hAnsi="Myriad Pro"/>
                <w:sz w:val="16"/>
                <w:szCs w:val="16"/>
                <w:lang w:eastAsia="ru-RU"/>
              </w:rPr>
              <w:t>«</w:t>
            </w:r>
            <w:r w:rsidRPr="005B18D9">
              <w:rPr>
                <w:rFonts w:ascii="Myriad Pro" w:eastAsia="Times New Roman" w:hAnsi="Myriad Pro"/>
                <w:sz w:val="16"/>
                <w:szCs w:val="16"/>
                <w:lang w:eastAsia="ru-RU"/>
              </w:rPr>
              <w:t>ПТФ Себеж Профиль</w:t>
            </w:r>
            <w:r w:rsidR="00586D28" w:rsidRPr="005B18D9">
              <w:rPr>
                <w:rFonts w:ascii="Myriad Pro" w:eastAsia="Times New Roman" w:hAnsi="Myriad Pro"/>
                <w:sz w:val="16"/>
                <w:szCs w:val="16"/>
                <w:lang w:eastAsia="ru-RU"/>
              </w:rPr>
              <w:t>»</w:t>
            </w:r>
          </w:p>
        </w:tc>
        <w:tc>
          <w:tcPr>
            <w:tcW w:w="1134" w:type="dxa"/>
            <w:shd w:val="clear" w:color="auto" w:fill="auto"/>
            <w:vAlign w:val="center"/>
          </w:tcPr>
          <w:p w14:paraId="70B019BE"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 б/н от 01.01.2009</w:t>
            </w:r>
          </w:p>
        </w:tc>
        <w:tc>
          <w:tcPr>
            <w:tcW w:w="850" w:type="dxa"/>
            <w:shd w:val="clear" w:color="auto" w:fill="auto"/>
            <w:noWrap/>
            <w:vAlign w:val="center"/>
          </w:tcPr>
          <w:p w14:paraId="2ED87739"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30,45</w:t>
            </w:r>
          </w:p>
        </w:tc>
        <w:tc>
          <w:tcPr>
            <w:tcW w:w="993" w:type="dxa"/>
            <w:shd w:val="clear" w:color="auto" w:fill="auto"/>
            <w:noWrap/>
            <w:vAlign w:val="center"/>
          </w:tcPr>
          <w:p w14:paraId="4162A072"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7FB20DFA"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31,67</w:t>
            </w:r>
          </w:p>
        </w:tc>
        <w:tc>
          <w:tcPr>
            <w:tcW w:w="992" w:type="dxa"/>
            <w:shd w:val="clear" w:color="auto" w:fill="auto"/>
            <w:noWrap/>
            <w:vAlign w:val="center"/>
          </w:tcPr>
          <w:p w14:paraId="6CCF247B"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61B77BD7"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30,23</w:t>
            </w:r>
          </w:p>
        </w:tc>
      </w:tr>
      <w:tr w:rsidR="000E5590" w:rsidRPr="005B18D9" w14:paraId="5CEE90D7" w14:textId="77777777">
        <w:trPr>
          <w:cantSplit/>
        </w:trPr>
        <w:tc>
          <w:tcPr>
            <w:tcW w:w="1951" w:type="dxa"/>
            <w:shd w:val="clear" w:color="auto" w:fill="auto"/>
            <w:vAlign w:val="center"/>
          </w:tcPr>
          <w:p w14:paraId="2310E641"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Движимое имущество (ТП)</w:t>
            </w:r>
          </w:p>
        </w:tc>
        <w:tc>
          <w:tcPr>
            <w:tcW w:w="1843" w:type="dxa"/>
            <w:shd w:val="clear" w:color="auto" w:fill="auto"/>
            <w:vAlign w:val="center"/>
          </w:tcPr>
          <w:p w14:paraId="5A5E18DD"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ООО </w:t>
            </w:r>
            <w:r w:rsidR="00586D28" w:rsidRPr="005B18D9">
              <w:rPr>
                <w:rFonts w:ascii="Myriad Pro" w:eastAsia="Times New Roman" w:hAnsi="Myriad Pro"/>
                <w:sz w:val="16"/>
                <w:szCs w:val="16"/>
                <w:lang w:eastAsia="ru-RU"/>
              </w:rPr>
              <w:t>«</w:t>
            </w:r>
            <w:proofErr w:type="spellStart"/>
            <w:r w:rsidRPr="005B18D9">
              <w:rPr>
                <w:rFonts w:ascii="Myriad Pro" w:eastAsia="Times New Roman" w:hAnsi="Myriad Pro"/>
                <w:sz w:val="16"/>
                <w:szCs w:val="16"/>
                <w:lang w:eastAsia="ru-RU"/>
              </w:rPr>
              <w:t>Кировец</w:t>
            </w:r>
            <w:proofErr w:type="spellEnd"/>
            <w:r w:rsidR="00586D28" w:rsidRPr="005B18D9">
              <w:rPr>
                <w:rFonts w:ascii="Myriad Pro" w:eastAsia="Times New Roman" w:hAnsi="Myriad Pro"/>
                <w:sz w:val="16"/>
                <w:szCs w:val="16"/>
                <w:lang w:eastAsia="ru-RU"/>
              </w:rPr>
              <w:t>»</w:t>
            </w:r>
          </w:p>
        </w:tc>
        <w:tc>
          <w:tcPr>
            <w:tcW w:w="1134" w:type="dxa"/>
            <w:shd w:val="clear" w:color="auto" w:fill="auto"/>
            <w:vAlign w:val="center"/>
          </w:tcPr>
          <w:p w14:paraId="66ECBA8A"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 246 от 19.01.2011</w:t>
            </w:r>
          </w:p>
        </w:tc>
        <w:tc>
          <w:tcPr>
            <w:tcW w:w="850" w:type="dxa"/>
            <w:shd w:val="clear" w:color="auto" w:fill="auto"/>
            <w:noWrap/>
            <w:vAlign w:val="center"/>
          </w:tcPr>
          <w:p w14:paraId="22BD1B53"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17,79</w:t>
            </w:r>
          </w:p>
        </w:tc>
        <w:tc>
          <w:tcPr>
            <w:tcW w:w="993" w:type="dxa"/>
            <w:shd w:val="clear" w:color="auto" w:fill="auto"/>
            <w:noWrap/>
            <w:vAlign w:val="center"/>
          </w:tcPr>
          <w:p w14:paraId="4BCDF4CD"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37353869"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0,00</w:t>
            </w:r>
          </w:p>
        </w:tc>
        <w:tc>
          <w:tcPr>
            <w:tcW w:w="992" w:type="dxa"/>
            <w:shd w:val="clear" w:color="auto" w:fill="auto"/>
            <w:noWrap/>
            <w:vAlign w:val="center"/>
          </w:tcPr>
          <w:p w14:paraId="0FC1E91E"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1D18D6A1"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17,65</w:t>
            </w:r>
          </w:p>
        </w:tc>
      </w:tr>
      <w:tr w:rsidR="000E5590" w:rsidRPr="005B18D9" w14:paraId="5C8E975A" w14:textId="77777777">
        <w:trPr>
          <w:cantSplit/>
        </w:trPr>
        <w:tc>
          <w:tcPr>
            <w:tcW w:w="1951" w:type="dxa"/>
            <w:shd w:val="clear" w:color="auto" w:fill="auto"/>
            <w:vAlign w:val="center"/>
          </w:tcPr>
          <w:p w14:paraId="47376458"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Аренда офисных помещений</w:t>
            </w:r>
          </w:p>
        </w:tc>
        <w:tc>
          <w:tcPr>
            <w:tcW w:w="1843" w:type="dxa"/>
            <w:shd w:val="clear" w:color="auto" w:fill="auto"/>
            <w:vAlign w:val="center"/>
          </w:tcPr>
          <w:p w14:paraId="33114E73"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ООО </w:t>
            </w:r>
            <w:r w:rsidR="00586D28" w:rsidRPr="005B18D9">
              <w:rPr>
                <w:rFonts w:ascii="Myriad Pro" w:eastAsia="Times New Roman" w:hAnsi="Myriad Pro"/>
                <w:sz w:val="16"/>
                <w:szCs w:val="16"/>
                <w:lang w:eastAsia="ru-RU"/>
              </w:rPr>
              <w:t>«</w:t>
            </w:r>
            <w:r w:rsidRPr="005B18D9">
              <w:rPr>
                <w:rFonts w:ascii="Myriad Pro" w:eastAsia="Times New Roman" w:hAnsi="Myriad Pro"/>
                <w:sz w:val="16"/>
                <w:szCs w:val="16"/>
                <w:lang w:eastAsia="ru-RU"/>
              </w:rPr>
              <w:t>Сити Сервис</w:t>
            </w:r>
            <w:r w:rsidR="00586D28" w:rsidRPr="005B18D9">
              <w:rPr>
                <w:rFonts w:ascii="Myriad Pro" w:eastAsia="Times New Roman" w:hAnsi="Myriad Pro"/>
                <w:sz w:val="16"/>
                <w:szCs w:val="16"/>
                <w:lang w:eastAsia="ru-RU"/>
              </w:rPr>
              <w:t>»</w:t>
            </w:r>
          </w:p>
        </w:tc>
        <w:tc>
          <w:tcPr>
            <w:tcW w:w="1134" w:type="dxa"/>
            <w:shd w:val="clear" w:color="auto" w:fill="auto"/>
            <w:vAlign w:val="center"/>
          </w:tcPr>
          <w:p w14:paraId="39FB5A62"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№565 от</w:t>
            </w:r>
            <w:r w:rsidR="009C7B3E" w:rsidRPr="005B18D9">
              <w:rPr>
                <w:rFonts w:ascii="Myriad Pro" w:eastAsia="Times New Roman" w:hAnsi="Myriad Pro"/>
                <w:sz w:val="16"/>
                <w:szCs w:val="16"/>
                <w:lang w:eastAsia="ru-RU"/>
              </w:rPr>
              <w:t xml:space="preserve"> </w:t>
            </w:r>
            <w:r w:rsidRPr="005B18D9">
              <w:rPr>
                <w:rFonts w:ascii="Myriad Pro" w:eastAsia="Times New Roman" w:hAnsi="Myriad Pro"/>
                <w:sz w:val="16"/>
                <w:szCs w:val="16"/>
                <w:lang w:eastAsia="ru-RU"/>
              </w:rPr>
              <w:t>04.09.2017</w:t>
            </w:r>
          </w:p>
        </w:tc>
        <w:tc>
          <w:tcPr>
            <w:tcW w:w="850" w:type="dxa"/>
            <w:shd w:val="clear" w:color="auto" w:fill="auto"/>
            <w:noWrap/>
            <w:vAlign w:val="center"/>
          </w:tcPr>
          <w:p w14:paraId="7AC73BD0"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2,65</w:t>
            </w:r>
          </w:p>
        </w:tc>
        <w:tc>
          <w:tcPr>
            <w:tcW w:w="993" w:type="dxa"/>
            <w:shd w:val="clear" w:color="auto" w:fill="auto"/>
            <w:noWrap/>
            <w:vAlign w:val="center"/>
          </w:tcPr>
          <w:p w14:paraId="484E8F13"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08D3B721"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3D251DB1"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53F0EBB0"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r>
      <w:tr w:rsidR="000E5590" w:rsidRPr="005B18D9" w14:paraId="1E582BB8" w14:textId="77777777">
        <w:trPr>
          <w:cantSplit/>
        </w:trPr>
        <w:tc>
          <w:tcPr>
            <w:tcW w:w="1951" w:type="dxa"/>
            <w:shd w:val="clear" w:color="auto" w:fill="auto"/>
            <w:vAlign w:val="center"/>
          </w:tcPr>
          <w:p w14:paraId="65513E6C"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Движимое имущество (прибор учёта)</w:t>
            </w:r>
          </w:p>
        </w:tc>
        <w:tc>
          <w:tcPr>
            <w:tcW w:w="1843" w:type="dxa"/>
            <w:shd w:val="clear" w:color="auto" w:fill="auto"/>
            <w:vAlign w:val="center"/>
          </w:tcPr>
          <w:p w14:paraId="78D49032"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ООО </w:t>
            </w:r>
            <w:r w:rsidR="00586D28" w:rsidRPr="005B18D9">
              <w:rPr>
                <w:rFonts w:ascii="Myriad Pro" w:eastAsia="Times New Roman" w:hAnsi="Myriad Pro"/>
                <w:sz w:val="16"/>
                <w:szCs w:val="16"/>
                <w:lang w:eastAsia="ru-RU"/>
              </w:rPr>
              <w:t>«</w:t>
            </w:r>
            <w:r w:rsidRPr="005B18D9">
              <w:rPr>
                <w:rFonts w:ascii="Myriad Pro" w:eastAsia="Times New Roman" w:hAnsi="Myriad Pro"/>
                <w:sz w:val="16"/>
                <w:szCs w:val="16"/>
                <w:lang w:eastAsia="ru-RU"/>
              </w:rPr>
              <w:t>ТД РИМ-РУС</w:t>
            </w:r>
            <w:r w:rsidR="00586D28" w:rsidRPr="005B18D9">
              <w:rPr>
                <w:rFonts w:ascii="Myriad Pro" w:eastAsia="Times New Roman" w:hAnsi="Myriad Pro"/>
                <w:sz w:val="16"/>
                <w:szCs w:val="16"/>
                <w:lang w:eastAsia="ru-RU"/>
              </w:rPr>
              <w:t>»</w:t>
            </w:r>
          </w:p>
        </w:tc>
        <w:tc>
          <w:tcPr>
            <w:tcW w:w="1134" w:type="dxa"/>
            <w:shd w:val="clear" w:color="auto" w:fill="auto"/>
            <w:vAlign w:val="center"/>
          </w:tcPr>
          <w:p w14:paraId="0DACBBA3"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договор № 871 от 09.10.2014</w:t>
            </w:r>
          </w:p>
        </w:tc>
        <w:tc>
          <w:tcPr>
            <w:tcW w:w="850" w:type="dxa"/>
            <w:shd w:val="clear" w:color="auto" w:fill="auto"/>
            <w:noWrap/>
            <w:vAlign w:val="center"/>
          </w:tcPr>
          <w:p w14:paraId="36A71E3A"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23,17</w:t>
            </w:r>
          </w:p>
        </w:tc>
        <w:tc>
          <w:tcPr>
            <w:tcW w:w="993" w:type="dxa"/>
            <w:shd w:val="clear" w:color="auto" w:fill="auto"/>
            <w:noWrap/>
            <w:vAlign w:val="center"/>
          </w:tcPr>
          <w:p w14:paraId="443F71E2"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5100CAA2"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266A9965"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628B8AC9"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r>
      <w:tr w:rsidR="000E5590" w:rsidRPr="005B18D9" w14:paraId="641F0BF8" w14:textId="77777777">
        <w:trPr>
          <w:cantSplit/>
        </w:trPr>
        <w:tc>
          <w:tcPr>
            <w:tcW w:w="1951" w:type="dxa"/>
            <w:shd w:val="clear" w:color="auto" w:fill="auto"/>
            <w:vAlign w:val="center"/>
          </w:tcPr>
          <w:p w14:paraId="3791FE7F"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Аренда оборудование и сетей ПС </w:t>
            </w:r>
            <w:proofErr w:type="spellStart"/>
            <w:r w:rsidRPr="005B18D9">
              <w:rPr>
                <w:rFonts w:ascii="Myriad Pro" w:eastAsia="Times New Roman" w:hAnsi="Myriad Pro"/>
                <w:sz w:val="16"/>
                <w:szCs w:val="16"/>
                <w:lang w:eastAsia="ru-RU"/>
              </w:rPr>
              <w:t>Моглино</w:t>
            </w:r>
            <w:proofErr w:type="spellEnd"/>
          </w:p>
        </w:tc>
        <w:tc>
          <w:tcPr>
            <w:tcW w:w="1843" w:type="dxa"/>
            <w:shd w:val="clear" w:color="auto" w:fill="auto"/>
            <w:vAlign w:val="center"/>
          </w:tcPr>
          <w:p w14:paraId="76DD2101"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 xml:space="preserve">АО </w:t>
            </w:r>
            <w:r w:rsidR="00586D28" w:rsidRPr="005B18D9">
              <w:rPr>
                <w:rFonts w:ascii="Myriad Pro" w:eastAsia="Times New Roman" w:hAnsi="Myriad Pro"/>
                <w:sz w:val="16"/>
                <w:szCs w:val="16"/>
                <w:lang w:eastAsia="ru-RU"/>
              </w:rPr>
              <w:t>«</w:t>
            </w:r>
            <w:r w:rsidRPr="005B18D9">
              <w:rPr>
                <w:rFonts w:ascii="Myriad Pro" w:eastAsia="Times New Roman" w:hAnsi="Myriad Pro"/>
                <w:sz w:val="16"/>
                <w:szCs w:val="16"/>
                <w:lang w:eastAsia="ru-RU"/>
              </w:rPr>
              <w:t xml:space="preserve">ОЭЗ ППТ </w:t>
            </w:r>
            <w:r w:rsidR="00586D28" w:rsidRPr="005B18D9">
              <w:rPr>
                <w:rFonts w:ascii="Myriad Pro" w:eastAsia="Times New Roman" w:hAnsi="Myriad Pro"/>
                <w:sz w:val="16"/>
                <w:szCs w:val="16"/>
                <w:lang w:eastAsia="ru-RU"/>
              </w:rPr>
              <w:t>«</w:t>
            </w:r>
            <w:proofErr w:type="spellStart"/>
            <w:r w:rsidRPr="005B18D9">
              <w:rPr>
                <w:rFonts w:ascii="Myriad Pro" w:eastAsia="Times New Roman" w:hAnsi="Myriad Pro"/>
                <w:sz w:val="16"/>
                <w:szCs w:val="16"/>
                <w:lang w:eastAsia="ru-RU"/>
              </w:rPr>
              <w:t>Моглино</w:t>
            </w:r>
            <w:proofErr w:type="spellEnd"/>
            <w:r w:rsidR="00586D28" w:rsidRPr="005B18D9">
              <w:rPr>
                <w:rFonts w:ascii="Myriad Pro" w:eastAsia="Times New Roman" w:hAnsi="Myriad Pro"/>
                <w:sz w:val="16"/>
                <w:szCs w:val="16"/>
                <w:lang w:eastAsia="ru-RU"/>
              </w:rPr>
              <w:t>»</w:t>
            </w:r>
          </w:p>
        </w:tc>
        <w:tc>
          <w:tcPr>
            <w:tcW w:w="1134" w:type="dxa"/>
            <w:shd w:val="clear" w:color="auto" w:fill="auto"/>
            <w:vAlign w:val="center"/>
          </w:tcPr>
          <w:p w14:paraId="1C481F86" w14:textId="77777777" w:rsidR="00D317E6" w:rsidRPr="005B18D9" w:rsidRDefault="00D317E6" w:rsidP="00BA0797">
            <w:pPr>
              <w:spacing w:after="0" w:line="240" w:lineRule="auto"/>
              <w:rPr>
                <w:rFonts w:ascii="Myriad Pro" w:eastAsia="Times New Roman" w:hAnsi="Myriad Pro"/>
                <w:sz w:val="16"/>
                <w:szCs w:val="16"/>
                <w:lang w:eastAsia="ru-RU"/>
              </w:rPr>
            </w:pPr>
            <w:r w:rsidRPr="005B18D9">
              <w:rPr>
                <w:rFonts w:ascii="Myriad Pro" w:eastAsia="Times New Roman" w:hAnsi="Myriad Pro"/>
                <w:sz w:val="16"/>
                <w:szCs w:val="16"/>
                <w:lang w:eastAsia="ru-RU"/>
              </w:rPr>
              <w:t>Проект</w:t>
            </w:r>
          </w:p>
        </w:tc>
        <w:tc>
          <w:tcPr>
            <w:tcW w:w="850" w:type="dxa"/>
            <w:shd w:val="clear" w:color="auto" w:fill="auto"/>
            <w:noWrap/>
            <w:vAlign w:val="center"/>
          </w:tcPr>
          <w:p w14:paraId="15EE0A69"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3" w:type="dxa"/>
            <w:shd w:val="clear" w:color="auto" w:fill="auto"/>
            <w:noWrap/>
            <w:vAlign w:val="center"/>
          </w:tcPr>
          <w:p w14:paraId="6812107F"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92" w:type="dxa"/>
            <w:shd w:val="clear" w:color="auto" w:fill="auto"/>
            <w:noWrap/>
            <w:vAlign w:val="center"/>
          </w:tcPr>
          <w:p w14:paraId="180FB460"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1</w:t>
            </w:r>
            <w:r w:rsidR="00834137" w:rsidRPr="005B18D9">
              <w:rPr>
                <w:rFonts w:ascii="Myriad Pro" w:eastAsia="Times New Roman" w:hAnsi="Myriad Pro"/>
                <w:sz w:val="16"/>
                <w:szCs w:val="16"/>
                <w:lang w:eastAsia="ru-RU"/>
              </w:rPr>
              <w:t>6 7</w:t>
            </w:r>
            <w:r w:rsidRPr="005B18D9">
              <w:rPr>
                <w:rFonts w:ascii="Myriad Pro" w:eastAsia="Times New Roman" w:hAnsi="Myriad Pro"/>
                <w:sz w:val="16"/>
                <w:szCs w:val="16"/>
                <w:lang w:eastAsia="ru-RU"/>
              </w:rPr>
              <w:t>31,16</w:t>
            </w:r>
          </w:p>
        </w:tc>
        <w:tc>
          <w:tcPr>
            <w:tcW w:w="992" w:type="dxa"/>
            <w:shd w:val="clear" w:color="auto" w:fill="auto"/>
            <w:noWrap/>
            <w:vAlign w:val="center"/>
          </w:tcPr>
          <w:p w14:paraId="2D87915B" w14:textId="77777777" w:rsidR="00D317E6" w:rsidRPr="005B18D9" w:rsidRDefault="00D317E6" w:rsidP="00BA0797">
            <w:pPr>
              <w:spacing w:after="0" w:line="240" w:lineRule="auto"/>
              <w:jc w:val="center"/>
              <w:rPr>
                <w:rFonts w:ascii="Myriad Pro" w:eastAsia="Times New Roman" w:hAnsi="Myriad Pro"/>
                <w:sz w:val="16"/>
                <w:szCs w:val="16"/>
                <w:lang w:eastAsia="ru-RU"/>
              </w:rPr>
            </w:pPr>
          </w:p>
        </w:tc>
        <w:tc>
          <w:tcPr>
            <w:tcW w:w="957" w:type="dxa"/>
            <w:shd w:val="clear" w:color="auto" w:fill="auto"/>
            <w:noWrap/>
            <w:vAlign w:val="center"/>
          </w:tcPr>
          <w:p w14:paraId="44E018AA" w14:textId="77777777" w:rsidR="00D317E6" w:rsidRPr="005B18D9" w:rsidRDefault="00D317E6" w:rsidP="00BA0797">
            <w:pPr>
              <w:spacing w:after="0" w:line="240" w:lineRule="auto"/>
              <w:jc w:val="center"/>
              <w:rPr>
                <w:rFonts w:ascii="Myriad Pro" w:eastAsia="Times New Roman" w:hAnsi="Myriad Pro"/>
                <w:sz w:val="16"/>
                <w:szCs w:val="16"/>
                <w:lang w:eastAsia="ru-RU"/>
              </w:rPr>
            </w:pPr>
            <w:r w:rsidRPr="005B18D9">
              <w:rPr>
                <w:rFonts w:ascii="Myriad Pro" w:eastAsia="Times New Roman" w:hAnsi="Myriad Pro"/>
                <w:sz w:val="16"/>
                <w:szCs w:val="16"/>
                <w:lang w:eastAsia="ru-RU"/>
              </w:rPr>
              <w:t>0,00</w:t>
            </w:r>
          </w:p>
        </w:tc>
      </w:tr>
    </w:tbl>
    <w:p w14:paraId="161B1D9C" w14:textId="77777777" w:rsidR="00E0727D" w:rsidRPr="00BA0797" w:rsidRDefault="00767139" w:rsidP="00BA0797">
      <w:pPr>
        <w:pStyle w:val="afffb"/>
        <w:spacing w:before="0"/>
      </w:pPr>
      <w:r w:rsidRPr="00BA0797">
        <w:rPr>
          <w:u w:val="single"/>
        </w:rPr>
        <w:t>Расходы на аренду земли</w:t>
      </w:r>
      <w:r w:rsidRPr="00BA0797">
        <w:t xml:space="preserve"> Госкомитетом</w:t>
      </w:r>
      <w:r w:rsidR="009C7B3E" w:rsidRPr="00BA0797">
        <w:t xml:space="preserve"> </w:t>
      </w:r>
      <w:r w:rsidR="002C04FC" w:rsidRPr="00BA0797">
        <w:t>учтены в расчете НВВ на 2019 год</w:t>
      </w:r>
      <w:r w:rsidR="009C7B3E" w:rsidRPr="00BA0797">
        <w:t xml:space="preserve"> </w:t>
      </w:r>
      <w:r w:rsidRPr="00BA0797">
        <w:t xml:space="preserve">по статье </w:t>
      </w:r>
      <w:r w:rsidR="00586D28" w:rsidRPr="00BA0797">
        <w:t>«</w:t>
      </w:r>
      <w:r w:rsidR="00892061" w:rsidRPr="00BA0797">
        <w:t>Земельный налог</w:t>
      </w:r>
      <w:r w:rsidR="00586D28" w:rsidRPr="00BA0797">
        <w:t>»</w:t>
      </w:r>
      <w:r w:rsidR="00A269CC" w:rsidRPr="00BA0797">
        <w:t xml:space="preserve"> в размере </w:t>
      </w:r>
      <w:r w:rsidR="00834137" w:rsidRPr="00BA0797">
        <w:t>4 1</w:t>
      </w:r>
      <w:r w:rsidR="00A269CC" w:rsidRPr="00BA0797">
        <w:t>10,39</w:t>
      </w:r>
      <w:r w:rsidR="00892061" w:rsidRPr="00BA0797">
        <w:t xml:space="preserve"> </w:t>
      </w:r>
      <w:r w:rsidR="00A269CC" w:rsidRPr="00BA0797">
        <w:t>тыс. руб.</w:t>
      </w:r>
    </w:p>
    <w:p w14:paraId="294BAE75" w14:textId="77777777" w:rsidR="00A27664" w:rsidRPr="00BA0797" w:rsidRDefault="00A27664"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 затрат по аренде земельных участков произведен в соответствии с договорами аренды земельных участков, представленными сетевой организацией. Расчет затрат по аренде земельных участков произведен из кадастровой стоимости земельных участков и значений коэффициентов % используемых для определения размера арендной платы</w:t>
      </w:r>
      <w:r w:rsidR="005E559C" w:rsidRPr="00BA0797">
        <w:rPr>
          <w:rFonts w:ascii="Myriad Pro" w:hAnsi="Myriad Pro"/>
          <w:sz w:val="26"/>
          <w:szCs w:val="26"/>
        </w:rPr>
        <w:t xml:space="preserve"> за использование земельных участков, государственная собственность по которым не разграничена. </w:t>
      </w:r>
    </w:p>
    <w:p w14:paraId="57708E9A" w14:textId="77777777" w:rsidR="00C92531" w:rsidRPr="00BA0797" w:rsidRDefault="005E559C"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Кадастровая стоимость участков определена по данным портала услуг </w:t>
      </w:r>
      <w:r w:rsidR="00586D28" w:rsidRPr="00BA0797">
        <w:rPr>
          <w:rFonts w:ascii="Myriad Pro" w:hAnsi="Myriad Pro"/>
          <w:sz w:val="26"/>
          <w:szCs w:val="26"/>
        </w:rPr>
        <w:t>«</w:t>
      </w:r>
      <w:r w:rsidRPr="00BA0797">
        <w:rPr>
          <w:rFonts w:ascii="Myriad Pro" w:hAnsi="Myriad Pro"/>
          <w:sz w:val="26"/>
          <w:szCs w:val="26"/>
        </w:rPr>
        <w:t>Публичная кадастровая палата</w:t>
      </w:r>
      <w:r w:rsidR="00586D28" w:rsidRPr="00BA0797">
        <w:rPr>
          <w:rFonts w:ascii="Myriad Pro" w:hAnsi="Myriad Pro"/>
          <w:sz w:val="26"/>
          <w:szCs w:val="26"/>
        </w:rPr>
        <w:t>»</w:t>
      </w:r>
      <w:r w:rsidRPr="00BA0797">
        <w:rPr>
          <w:rFonts w:ascii="Myriad Pro" w:hAnsi="Myriad Pro"/>
          <w:sz w:val="26"/>
          <w:szCs w:val="26"/>
        </w:rPr>
        <w:t>. Из расчета экспертом исключены</w:t>
      </w:r>
      <w:r w:rsidR="0053773A" w:rsidRPr="00BA0797">
        <w:rPr>
          <w:rFonts w:ascii="Myriad Pro" w:hAnsi="Myriad Pro"/>
          <w:sz w:val="26"/>
          <w:szCs w:val="26"/>
        </w:rPr>
        <w:t>:</w:t>
      </w:r>
      <w:r w:rsidRPr="00BA0797">
        <w:rPr>
          <w:rFonts w:ascii="Myriad Pro" w:hAnsi="Myriad Pro"/>
          <w:sz w:val="26"/>
          <w:szCs w:val="26"/>
        </w:rPr>
        <w:t xml:space="preserve"> расходы по аренде земельных участков, на которых расположены объекты, переданные сетевой организацией ОАО </w:t>
      </w:r>
      <w:r w:rsidR="00586D28" w:rsidRPr="00BA0797">
        <w:rPr>
          <w:rFonts w:ascii="Myriad Pro" w:hAnsi="Myriad Pro"/>
          <w:sz w:val="26"/>
          <w:szCs w:val="26"/>
        </w:rPr>
        <w:t>«</w:t>
      </w:r>
      <w:proofErr w:type="spellStart"/>
      <w:r w:rsidRPr="00BA0797">
        <w:rPr>
          <w:rFonts w:ascii="Myriad Pro" w:hAnsi="Myriad Pro"/>
          <w:sz w:val="26"/>
          <w:szCs w:val="26"/>
        </w:rPr>
        <w:t>Псковэнергогарант</w:t>
      </w:r>
      <w:proofErr w:type="spellEnd"/>
      <w:r w:rsidR="00586D28" w:rsidRPr="00BA0797">
        <w:rPr>
          <w:rFonts w:ascii="Myriad Pro" w:hAnsi="Myriad Pro"/>
          <w:sz w:val="26"/>
          <w:szCs w:val="26"/>
        </w:rPr>
        <w:t>»</w:t>
      </w:r>
      <w:r w:rsidRPr="00BA0797">
        <w:rPr>
          <w:rFonts w:ascii="Myriad Pro" w:hAnsi="Myriad Pro"/>
          <w:sz w:val="26"/>
          <w:szCs w:val="26"/>
        </w:rPr>
        <w:t xml:space="preserve"> </w:t>
      </w:r>
      <w:r w:rsidR="0053773A" w:rsidRPr="00BA0797">
        <w:rPr>
          <w:rFonts w:ascii="Myriad Pro" w:hAnsi="Myriad Pro"/>
          <w:sz w:val="26"/>
          <w:szCs w:val="26"/>
        </w:rPr>
        <w:t>и расходы по срочным договорам аренды земельных участков в связи с истечением сроков их действия.</w:t>
      </w:r>
    </w:p>
    <w:p w14:paraId="141B8A75" w14:textId="77777777" w:rsidR="0053773A" w:rsidRPr="00BA0797" w:rsidRDefault="0053773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Эксперт предлагает учесть расходы по аренде земельных участков, дополнительно направленных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Г</w:t>
      </w:r>
      <w:r w:rsidR="00720CA0" w:rsidRPr="00BA0797">
        <w:rPr>
          <w:rFonts w:ascii="Myriad Pro" w:hAnsi="Myriad Pro"/>
          <w:sz w:val="26"/>
          <w:szCs w:val="26"/>
        </w:rPr>
        <w:t>оскомитет для включения в НВВ на 2019 год</w:t>
      </w:r>
      <w:r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в рамках корректировки неподконтрольных расходов за 2018-2019 гг.</w:t>
      </w:r>
    </w:p>
    <w:p w14:paraId="7F9B5C2E" w14:textId="77777777" w:rsidR="00E0727D" w:rsidRPr="00BA0797" w:rsidRDefault="00E0727D"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ИСПОЛНИТЕЛЯ</w:t>
      </w:r>
    </w:p>
    <w:p w14:paraId="062C3AF7" w14:textId="77777777" w:rsidR="00E10A37" w:rsidRPr="00BA0797" w:rsidRDefault="00E10A37" w:rsidP="00BA0797">
      <w:pPr>
        <w:spacing w:after="0" w:line="360" w:lineRule="auto"/>
        <w:contextualSpacing/>
        <w:jc w:val="both"/>
        <w:rPr>
          <w:rFonts w:ascii="Myriad Pro" w:hAnsi="Myriad Pro"/>
          <w:b/>
          <w:i/>
          <w:sz w:val="26"/>
          <w:szCs w:val="26"/>
        </w:rPr>
      </w:pPr>
      <w:r w:rsidRPr="00BA0797">
        <w:rPr>
          <w:rFonts w:ascii="Myriad Pro" w:hAnsi="Myriad Pro"/>
          <w:b/>
          <w:i/>
          <w:sz w:val="26"/>
          <w:szCs w:val="26"/>
        </w:rPr>
        <w:t>Аренда имущества</w:t>
      </w:r>
    </w:p>
    <w:p w14:paraId="69DEB8B8" w14:textId="77777777" w:rsidR="00003043" w:rsidRDefault="00FE7293" w:rsidP="00BA0797">
      <w:pPr>
        <w:pStyle w:val="afff8"/>
        <w:spacing w:after="0"/>
      </w:pPr>
      <w:r w:rsidRPr="00BA0797">
        <w:t xml:space="preserve">Исполнитель отмечает, что в соответствии с </w:t>
      </w:r>
      <w:r w:rsidRPr="002D30F3">
        <w:t>положением подпункта 5 пункта</w:t>
      </w:r>
      <w:r w:rsidR="005B18D9" w:rsidRPr="002D30F3">
        <w:t> </w:t>
      </w:r>
      <w:r w:rsidRPr="002D30F3">
        <w:t>28. Основ ценообразования</w:t>
      </w:r>
      <w:r w:rsidR="004B5CC1" w:rsidRPr="002D30F3">
        <w:t xml:space="preserve"> № 1178</w:t>
      </w:r>
      <w:r w:rsidRPr="002D30F3">
        <w:t>, а также руководствуясь</w:t>
      </w:r>
      <w:r w:rsidRPr="00BA0797">
        <w:t xml:space="preserve"> информационным письмом ФСТ России от 29.11.2013 №С11-12435/13 расходы на аренду имущества следует определять с учетом позиции Высшего Арбитражного Суда РФ от </w:t>
      </w:r>
      <w:r w:rsidR="005B18D9">
        <w:t>02.08.2013</w:t>
      </w:r>
      <w:r w:rsidRPr="00BA0797">
        <w:t xml:space="preserve"> N ВАС-6446/13, то есть исходя из величины амортизации, налогов на имущество и землю, а также других, установленных законодательством Российской Федерации обязательных платежей, связанных с использованием арендованного имущества. Отсутствие в договорах аренды имущества расчета арендной </w:t>
      </w:r>
      <w:r w:rsidRPr="00E90046">
        <w:t>платы с выделением расходов арендодателя по величине начисленной амортизации за период, налогов на имущество, землю и иных обязательных платежей, установленных</w:t>
      </w:r>
      <w:r w:rsidRPr="00BA0797">
        <w:t xml:space="preserve"> действующим законодательством, является</w:t>
      </w:r>
      <w:r w:rsidR="009C7B3E" w:rsidRPr="00BA0797">
        <w:t xml:space="preserve"> </w:t>
      </w:r>
      <w:r w:rsidRPr="00BA0797">
        <w:t xml:space="preserve">основанием для исключения таких расходов на аренду из состава необходимой валовой выручки. </w:t>
      </w:r>
    </w:p>
    <w:p w14:paraId="3B2D867A" w14:textId="336380D2" w:rsidR="002D30F3" w:rsidRPr="00BA0797" w:rsidRDefault="002D30F3" w:rsidP="002D30F3">
      <w:pPr>
        <w:pStyle w:val="afff8"/>
        <w:spacing w:after="0"/>
        <w:sectPr w:rsidR="002D30F3" w:rsidRPr="00BA0797" w:rsidSect="007B522B">
          <w:headerReference w:type="default" r:id="rId115"/>
          <w:footerReference w:type="default" r:id="rId116"/>
          <w:pgSz w:w="11906" w:h="16838"/>
          <w:pgMar w:top="1134" w:right="851" w:bottom="1134" w:left="1701" w:header="709" w:footer="709" w:gutter="0"/>
          <w:cols w:space="708"/>
          <w:docGrid w:linePitch="360"/>
        </w:sect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939"/>
        <w:gridCol w:w="2378"/>
        <w:gridCol w:w="1588"/>
        <w:gridCol w:w="853"/>
        <w:gridCol w:w="1559"/>
        <w:gridCol w:w="1277"/>
        <w:gridCol w:w="1417"/>
        <w:gridCol w:w="1135"/>
        <w:gridCol w:w="853"/>
        <w:gridCol w:w="1391"/>
      </w:tblGrid>
      <w:tr w:rsidR="008B2A1D" w:rsidRPr="005B18D9" w14:paraId="04C67C51" w14:textId="77777777">
        <w:trPr>
          <w:cantSplit/>
          <w:tblHeader/>
        </w:trPr>
        <w:tc>
          <w:tcPr>
            <w:tcW w:w="6805"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354A88A"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lastRenderedPageBreak/>
              <w:t>Наименование</w:t>
            </w:r>
          </w:p>
        </w:tc>
        <w:tc>
          <w:tcPr>
            <w:tcW w:w="6148" w:type="dxa"/>
            <w:gridSpan w:val="5"/>
            <w:tcBorders>
              <w:top w:val="single" w:sz="4" w:space="0" w:color="FFFFFF"/>
              <w:left w:val="single" w:sz="4" w:space="0" w:color="FFFFFF"/>
              <w:bottom w:val="single" w:sz="4" w:space="0" w:color="FFFFFF"/>
              <w:right w:val="single" w:sz="4" w:space="0" w:color="FFFFFF"/>
            </w:tcBorders>
            <w:shd w:val="clear" w:color="auto" w:fill="4F6228"/>
            <w:vAlign w:val="center"/>
          </w:tcPr>
          <w:p w14:paraId="71D2A506"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 xml:space="preserve">2017 год </w:t>
            </w:r>
            <w:r w:rsidRPr="005B18D9">
              <w:rPr>
                <w:rFonts w:ascii="Myriad Pro" w:eastAsia="Times New Roman" w:hAnsi="Myriad Pro"/>
                <w:b/>
                <w:bCs/>
                <w:color w:val="FFFFFF"/>
                <w:sz w:val="18"/>
                <w:szCs w:val="18"/>
                <w:lang w:eastAsia="ru-RU"/>
              </w:rPr>
              <w:br/>
              <w:t>Факт</w:t>
            </w:r>
          </w:p>
        </w:tc>
        <w:tc>
          <w:tcPr>
            <w:tcW w:w="8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911D0CA"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 xml:space="preserve">2019 ТБР </w:t>
            </w:r>
          </w:p>
        </w:tc>
        <w:tc>
          <w:tcPr>
            <w:tcW w:w="137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B83A7BA"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План на 2019 год в соответствии с требованиями</w:t>
            </w:r>
            <w:r w:rsidR="009C7B3E" w:rsidRPr="005B18D9">
              <w:rPr>
                <w:rFonts w:ascii="Myriad Pro" w:eastAsia="Times New Roman" w:hAnsi="Myriad Pro"/>
                <w:b/>
                <w:bCs/>
                <w:color w:val="FFFFFF"/>
                <w:sz w:val="18"/>
                <w:szCs w:val="18"/>
                <w:lang w:eastAsia="ru-RU"/>
              </w:rPr>
              <w:t xml:space="preserve"> </w:t>
            </w:r>
            <w:r w:rsidRPr="005B18D9">
              <w:rPr>
                <w:rFonts w:ascii="Myriad Pro" w:eastAsia="Times New Roman" w:hAnsi="Myriad Pro"/>
                <w:b/>
                <w:bCs/>
                <w:color w:val="FFFFFF"/>
                <w:sz w:val="18"/>
                <w:szCs w:val="18"/>
                <w:lang w:eastAsia="ru-RU"/>
              </w:rPr>
              <w:t xml:space="preserve">пп.5 п.28 Основ </w:t>
            </w:r>
            <w:proofErr w:type="spellStart"/>
            <w:r w:rsidRPr="005B18D9">
              <w:rPr>
                <w:rFonts w:ascii="Myriad Pro" w:eastAsia="Times New Roman" w:hAnsi="Myriad Pro"/>
                <w:b/>
                <w:bCs/>
                <w:color w:val="FFFFFF"/>
                <w:sz w:val="18"/>
                <w:szCs w:val="18"/>
                <w:lang w:eastAsia="ru-RU"/>
              </w:rPr>
              <w:t>ценообразова</w:t>
            </w:r>
            <w:r w:rsidR="00003043" w:rsidRPr="005B18D9">
              <w:rPr>
                <w:rFonts w:ascii="Myriad Pro" w:eastAsia="Times New Roman" w:hAnsi="Myriad Pro"/>
                <w:b/>
                <w:bCs/>
                <w:color w:val="FFFFFF"/>
                <w:sz w:val="18"/>
                <w:szCs w:val="18"/>
                <w:lang w:eastAsia="ru-RU"/>
              </w:rPr>
              <w:t>-</w:t>
            </w:r>
            <w:r w:rsidRPr="005B18D9">
              <w:rPr>
                <w:rFonts w:ascii="Myriad Pro" w:eastAsia="Times New Roman" w:hAnsi="Myriad Pro"/>
                <w:b/>
                <w:bCs/>
                <w:color w:val="FFFFFF"/>
                <w:sz w:val="18"/>
                <w:szCs w:val="18"/>
                <w:lang w:eastAsia="ru-RU"/>
              </w:rPr>
              <w:t>ния</w:t>
            </w:r>
            <w:proofErr w:type="spellEnd"/>
          </w:p>
        </w:tc>
      </w:tr>
      <w:tr w:rsidR="00003043" w:rsidRPr="005B18D9" w14:paraId="7EB11BFF" w14:textId="77777777">
        <w:trPr>
          <w:cantSplit/>
          <w:tblHeader/>
        </w:trPr>
        <w:tc>
          <w:tcPr>
            <w:tcW w:w="6805"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D9BD8B6" w14:textId="77777777" w:rsidR="008B2A1D" w:rsidRPr="005B18D9" w:rsidRDefault="008B2A1D" w:rsidP="00BA0797">
            <w:pPr>
              <w:spacing w:after="0" w:line="240" w:lineRule="auto"/>
              <w:rPr>
                <w:rFonts w:ascii="Myriad Pro" w:eastAsia="Times New Roman" w:hAnsi="Myriad Pro"/>
                <w:b/>
                <w:bCs/>
                <w:color w:val="FFFFFF"/>
                <w:sz w:val="18"/>
                <w:szCs w:val="18"/>
                <w:lang w:eastAsia="ru-RU"/>
              </w:rPr>
            </w:pPr>
          </w:p>
        </w:tc>
        <w:tc>
          <w:tcPr>
            <w:tcW w:w="84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ED59B2D"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Всего</w:t>
            </w:r>
          </w:p>
        </w:tc>
        <w:tc>
          <w:tcPr>
            <w:tcW w:w="4190"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3AEFE1E" w14:textId="77777777" w:rsidR="008B2A1D" w:rsidRPr="005B18D9" w:rsidRDefault="008B2A1D" w:rsidP="00BA0797">
            <w:pPr>
              <w:spacing w:after="0" w:line="240" w:lineRule="auto"/>
              <w:jc w:val="center"/>
              <w:rPr>
                <w:rFonts w:ascii="Myriad Pro" w:eastAsia="Times New Roman" w:hAnsi="Myriad Pro" w:cs="Arial"/>
                <w:b/>
                <w:bCs/>
                <w:color w:val="FFFFFF"/>
                <w:sz w:val="18"/>
                <w:szCs w:val="18"/>
                <w:lang w:eastAsia="ru-RU"/>
              </w:rPr>
            </w:pPr>
            <w:r w:rsidRPr="005B18D9">
              <w:rPr>
                <w:rFonts w:ascii="Myriad Pro" w:eastAsia="Times New Roman" w:hAnsi="Myriad Pro" w:cs="Arial"/>
                <w:b/>
                <w:bCs/>
                <w:color w:val="FFFFFF"/>
                <w:sz w:val="18"/>
                <w:szCs w:val="18"/>
                <w:lang w:eastAsia="ru-RU"/>
              </w:rPr>
              <w:t>в том числе расходы в соответствии с пп.5 п.28 Основ ценообразования</w:t>
            </w:r>
          </w:p>
        </w:tc>
        <w:tc>
          <w:tcPr>
            <w:tcW w:w="111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B57869C"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в т.ч.</w:t>
            </w:r>
            <w:r w:rsidR="00003043" w:rsidRPr="005B18D9">
              <w:rPr>
                <w:rFonts w:ascii="Myriad Pro" w:eastAsia="Times New Roman" w:hAnsi="Myriad Pro"/>
                <w:b/>
                <w:bCs/>
                <w:color w:val="FFFFFF"/>
                <w:sz w:val="18"/>
                <w:szCs w:val="18"/>
                <w:lang w:eastAsia="ru-RU"/>
              </w:rPr>
              <w:t xml:space="preserve"> </w:t>
            </w:r>
            <w:r w:rsidRPr="005B18D9">
              <w:rPr>
                <w:rFonts w:ascii="Myriad Pro" w:eastAsia="Times New Roman" w:hAnsi="Myriad Pro"/>
                <w:b/>
                <w:bCs/>
                <w:color w:val="FFFFFF"/>
                <w:sz w:val="18"/>
                <w:szCs w:val="18"/>
                <w:lang w:eastAsia="ru-RU"/>
              </w:rPr>
              <w:t>отнесено на услуги по передаче электроэнергии</w:t>
            </w:r>
          </w:p>
        </w:tc>
        <w:tc>
          <w:tcPr>
            <w:tcW w:w="8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7D3F3FA"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p>
        </w:tc>
        <w:tc>
          <w:tcPr>
            <w:tcW w:w="137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943877A"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p>
        </w:tc>
      </w:tr>
      <w:tr w:rsidR="00003043" w:rsidRPr="005B18D9" w14:paraId="2F8263AF" w14:textId="77777777">
        <w:trPr>
          <w:cantSplit/>
          <w:tblHeader/>
        </w:trPr>
        <w:tc>
          <w:tcPr>
            <w:tcW w:w="6805"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B8C0D2E" w14:textId="77777777" w:rsidR="008B2A1D" w:rsidRPr="005B18D9" w:rsidRDefault="008B2A1D" w:rsidP="00BA0797">
            <w:pPr>
              <w:spacing w:after="0" w:line="240" w:lineRule="auto"/>
              <w:rPr>
                <w:rFonts w:ascii="Myriad Pro" w:eastAsia="Times New Roman" w:hAnsi="Myriad Pro"/>
                <w:b/>
                <w:bCs/>
                <w:color w:val="FFFFFF"/>
                <w:sz w:val="18"/>
                <w:szCs w:val="18"/>
                <w:lang w:eastAsia="ru-RU"/>
              </w:rPr>
            </w:pPr>
          </w:p>
        </w:tc>
        <w:tc>
          <w:tcPr>
            <w:tcW w:w="8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6E28E2D"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p>
        </w:tc>
        <w:tc>
          <w:tcPr>
            <w:tcW w:w="153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C7546E9" w14:textId="77777777" w:rsidR="008B2A1D" w:rsidRPr="005B18D9" w:rsidRDefault="008B2A1D" w:rsidP="00BA0797">
            <w:pPr>
              <w:spacing w:after="0" w:line="240" w:lineRule="auto"/>
              <w:jc w:val="center"/>
              <w:rPr>
                <w:rFonts w:ascii="Myriad Pro" w:eastAsia="Times New Roman" w:hAnsi="Myriad Pro" w:cs="Arial"/>
                <w:bCs/>
                <w:color w:val="FFFFFF"/>
                <w:sz w:val="18"/>
                <w:szCs w:val="18"/>
                <w:lang w:eastAsia="ru-RU"/>
              </w:rPr>
            </w:pPr>
            <w:r w:rsidRPr="005B18D9">
              <w:rPr>
                <w:rFonts w:ascii="Myriad Pro" w:eastAsia="Times New Roman" w:hAnsi="Myriad Pro" w:cs="Arial"/>
                <w:bCs/>
                <w:color w:val="FFFFFF"/>
                <w:sz w:val="18"/>
                <w:szCs w:val="18"/>
                <w:lang w:eastAsia="ru-RU"/>
              </w:rPr>
              <w:t>Амортизационные отчисления</w:t>
            </w:r>
          </w:p>
        </w:tc>
        <w:tc>
          <w:tcPr>
            <w:tcW w:w="12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A2E4E81" w14:textId="77777777" w:rsidR="008B2A1D" w:rsidRPr="005B18D9" w:rsidRDefault="008B2A1D" w:rsidP="00BA0797">
            <w:pPr>
              <w:spacing w:after="0" w:line="240" w:lineRule="auto"/>
              <w:jc w:val="center"/>
              <w:rPr>
                <w:rFonts w:ascii="Myriad Pro" w:eastAsia="Times New Roman" w:hAnsi="Myriad Pro" w:cs="Arial"/>
                <w:bCs/>
                <w:color w:val="FFFFFF"/>
                <w:sz w:val="18"/>
                <w:szCs w:val="18"/>
                <w:lang w:eastAsia="ru-RU"/>
              </w:rPr>
            </w:pPr>
            <w:r w:rsidRPr="005B18D9">
              <w:rPr>
                <w:rFonts w:ascii="Myriad Pro" w:eastAsia="Times New Roman" w:hAnsi="Myriad Pro" w:cs="Arial"/>
                <w:bCs/>
                <w:color w:val="FFFFFF"/>
                <w:sz w:val="18"/>
                <w:szCs w:val="18"/>
                <w:lang w:eastAsia="ru-RU"/>
              </w:rPr>
              <w:t xml:space="preserve">Налог на имущество </w:t>
            </w:r>
          </w:p>
        </w:tc>
        <w:tc>
          <w:tcPr>
            <w:tcW w:w="139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D86A06E" w14:textId="77777777" w:rsidR="008B2A1D" w:rsidRPr="005B18D9" w:rsidRDefault="008B2A1D" w:rsidP="00BA0797">
            <w:pPr>
              <w:spacing w:after="0" w:line="240" w:lineRule="auto"/>
              <w:jc w:val="center"/>
              <w:rPr>
                <w:rFonts w:ascii="Myriad Pro" w:eastAsia="Times New Roman" w:hAnsi="Myriad Pro" w:cs="Arial"/>
                <w:bCs/>
                <w:color w:val="FFFFFF"/>
                <w:sz w:val="18"/>
                <w:szCs w:val="18"/>
                <w:lang w:eastAsia="ru-RU"/>
              </w:rPr>
            </w:pPr>
            <w:r w:rsidRPr="005B18D9">
              <w:rPr>
                <w:rFonts w:ascii="Myriad Pro" w:eastAsia="Times New Roman" w:hAnsi="Myriad Pro" w:cs="Arial"/>
                <w:bCs/>
                <w:color w:val="FFFFFF"/>
                <w:sz w:val="18"/>
                <w:szCs w:val="18"/>
                <w:lang w:eastAsia="ru-RU"/>
              </w:rPr>
              <w:t xml:space="preserve">Иные обязательные платежи </w:t>
            </w:r>
            <w:proofErr w:type="spellStart"/>
            <w:r w:rsidRPr="005B18D9">
              <w:rPr>
                <w:rFonts w:ascii="Myriad Pro" w:eastAsia="Times New Roman" w:hAnsi="Myriad Pro" w:cs="Arial"/>
                <w:bCs/>
                <w:color w:val="FFFFFF"/>
                <w:sz w:val="18"/>
                <w:szCs w:val="18"/>
                <w:lang w:eastAsia="ru-RU"/>
              </w:rPr>
              <w:t>балансодержа</w:t>
            </w:r>
            <w:proofErr w:type="spellEnd"/>
            <w:r w:rsidR="00003043" w:rsidRPr="005B18D9">
              <w:rPr>
                <w:rFonts w:ascii="Myriad Pro" w:eastAsia="Times New Roman" w:hAnsi="Myriad Pro" w:cs="Arial"/>
                <w:bCs/>
                <w:color w:val="FFFFFF"/>
                <w:sz w:val="18"/>
                <w:szCs w:val="18"/>
                <w:lang w:eastAsia="ru-RU"/>
              </w:rPr>
              <w:t>-</w:t>
            </w:r>
            <w:r w:rsidRPr="005B18D9">
              <w:rPr>
                <w:rFonts w:ascii="Myriad Pro" w:eastAsia="Times New Roman" w:hAnsi="Myriad Pro" w:cs="Arial"/>
                <w:bCs/>
                <w:color w:val="FFFFFF"/>
                <w:sz w:val="18"/>
                <w:szCs w:val="18"/>
                <w:lang w:eastAsia="ru-RU"/>
              </w:rPr>
              <w:t>теля</w:t>
            </w:r>
          </w:p>
        </w:tc>
        <w:tc>
          <w:tcPr>
            <w:tcW w:w="111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0C54F37"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p>
        </w:tc>
        <w:tc>
          <w:tcPr>
            <w:tcW w:w="84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C7CADC0"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p>
        </w:tc>
        <w:tc>
          <w:tcPr>
            <w:tcW w:w="137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6225E24" w14:textId="77777777" w:rsidR="008B2A1D" w:rsidRPr="005B18D9" w:rsidRDefault="008B2A1D" w:rsidP="00BA0797">
            <w:pPr>
              <w:spacing w:after="0" w:line="240" w:lineRule="auto"/>
              <w:jc w:val="center"/>
              <w:rPr>
                <w:rFonts w:ascii="Myriad Pro" w:eastAsia="Times New Roman" w:hAnsi="Myriad Pro"/>
                <w:b/>
                <w:bCs/>
                <w:color w:val="FFFFFF"/>
                <w:sz w:val="18"/>
                <w:szCs w:val="18"/>
                <w:lang w:eastAsia="ru-RU"/>
              </w:rPr>
            </w:pPr>
          </w:p>
        </w:tc>
      </w:tr>
      <w:tr w:rsidR="00003043" w:rsidRPr="005B18D9" w14:paraId="0939F916" w14:textId="77777777">
        <w:trPr>
          <w:cantSplit/>
        </w:trPr>
        <w:tc>
          <w:tcPr>
            <w:tcW w:w="2897" w:type="dxa"/>
            <w:tcBorders>
              <w:top w:val="single" w:sz="4" w:space="0" w:color="FFFFFF"/>
            </w:tcBorders>
            <w:shd w:val="clear" w:color="auto" w:fill="auto"/>
            <w:vAlign w:val="center"/>
          </w:tcPr>
          <w:p w14:paraId="3836EF37" w14:textId="77777777" w:rsidR="008B2A1D" w:rsidRPr="005B18D9" w:rsidRDefault="008B2A1D" w:rsidP="00BA0797">
            <w:pPr>
              <w:spacing w:after="0" w:line="240" w:lineRule="auto"/>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Аренда имущества</w:t>
            </w:r>
          </w:p>
        </w:tc>
        <w:tc>
          <w:tcPr>
            <w:tcW w:w="2343" w:type="dxa"/>
            <w:tcBorders>
              <w:top w:val="single" w:sz="4" w:space="0" w:color="FFFFFF"/>
            </w:tcBorders>
            <w:shd w:val="clear" w:color="auto" w:fill="auto"/>
            <w:vAlign w:val="center"/>
          </w:tcPr>
          <w:p w14:paraId="2E83E520"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 </w:t>
            </w:r>
          </w:p>
        </w:tc>
        <w:tc>
          <w:tcPr>
            <w:tcW w:w="1565" w:type="dxa"/>
            <w:tcBorders>
              <w:top w:val="single" w:sz="4" w:space="0" w:color="FFFFFF"/>
            </w:tcBorders>
            <w:shd w:val="clear" w:color="auto" w:fill="auto"/>
            <w:vAlign w:val="center"/>
          </w:tcPr>
          <w:p w14:paraId="14F9D5CB"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 </w:t>
            </w:r>
          </w:p>
        </w:tc>
        <w:tc>
          <w:tcPr>
            <w:tcW w:w="840" w:type="dxa"/>
            <w:tcBorders>
              <w:top w:val="single" w:sz="4" w:space="0" w:color="FFFFFF"/>
            </w:tcBorders>
            <w:shd w:val="clear" w:color="auto" w:fill="auto"/>
            <w:noWrap/>
            <w:vAlign w:val="center"/>
          </w:tcPr>
          <w:p w14:paraId="4F8B8611"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620,90</w:t>
            </w:r>
          </w:p>
        </w:tc>
        <w:tc>
          <w:tcPr>
            <w:tcW w:w="1536" w:type="dxa"/>
            <w:tcBorders>
              <w:top w:val="single" w:sz="4" w:space="0" w:color="FFFFFF"/>
            </w:tcBorders>
            <w:shd w:val="clear" w:color="auto" w:fill="auto"/>
            <w:noWrap/>
            <w:vAlign w:val="center"/>
          </w:tcPr>
          <w:p w14:paraId="36A3124B"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0,00</w:t>
            </w:r>
          </w:p>
        </w:tc>
        <w:tc>
          <w:tcPr>
            <w:tcW w:w="1258" w:type="dxa"/>
            <w:tcBorders>
              <w:top w:val="single" w:sz="4" w:space="0" w:color="FFFFFF"/>
            </w:tcBorders>
            <w:shd w:val="clear" w:color="auto" w:fill="auto"/>
            <w:noWrap/>
            <w:vAlign w:val="center"/>
          </w:tcPr>
          <w:p w14:paraId="2901921A"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0,00</w:t>
            </w:r>
          </w:p>
        </w:tc>
        <w:tc>
          <w:tcPr>
            <w:tcW w:w="1396" w:type="dxa"/>
            <w:tcBorders>
              <w:top w:val="single" w:sz="4" w:space="0" w:color="FFFFFF"/>
            </w:tcBorders>
            <w:shd w:val="clear" w:color="auto" w:fill="auto"/>
            <w:noWrap/>
            <w:vAlign w:val="center"/>
          </w:tcPr>
          <w:p w14:paraId="3C4EB488"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0,00</w:t>
            </w:r>
          </w:p>
        </w:tc>
        <w:tc>
          <w:tcPr>
            <w:tcW w:w="1118" w:type="dxa"/>
            <w:tcBorders>
              <w:top w:val="single" w:sz="4" w:space="0" w:color="FFFFFF"/>
            </w:tcBorders>
            <w:shd w:val="clear" w:color="auto" w:fill="auto"/>
            <w:noWrap/>
            <w:vAlign w:val="center"/>
          </w:tcPr>
          <w:p w14:paraId="32708B04"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616,36</w:t>
            </w:r>
          </w:p>
        </w:tc>
        <w:tc>
          <w:tcPr>
            <w:tcW w:w="840" w:type="dxa"/>
            <w:tcBorders>
              <w:top w:val="single" w:sz="4" w:space="0" w:color="FFFFFF"/>
            </w:tcBorders>
            <w:shd w:val="clear" w:color="auto" w:fill="auto"/>
            <w:noWrap/>
            <w:vAlign w:val="center"/>
          </w:tcPr>
          <w:p w14:paraId="2291E87B"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590,77</w:t>
            </w:r>
          </w:p>
        </w:tc>
        <w:tc>
          <w:tcPr>
            <w:tcW w:w="1370" w:type="dxa"/>
            <w:tcBorders>
              <w:top w:val="single" w:sz="4" w:space="0" w:color="FFFFFF"/>
            </w:tcBorders>
            <w:shd w:val="clear" w:color="auto" w:fill="auto"/>
            <w:noWrap/>
            <w:vAlign w:val="center"/>
          </w:tcPr>
          <w:p w14:paraId="529069DC" w14:textId="77777777" w:rsidR="008B2A1D" w:rsidRPr="005B18D9" w:rsidRDefault="008B2A1D" w:rsidP="00BA0797">
            <w:pPr>
              <w:spacing w:after="0" w:line="240" w:lineRule="auto"/>
              <w:jc w:val="center"/>
              <w:rPr>
                <w:rFonts w:ascii="Myriad Pro" w:eastAsia="Times New Roman" w:hAnsi="Myriad Pro"/>
                <w:b/>
                <w:bCs/>
                <w:sz w:val="18"/>
                <w:szCs w:val="18"/>
                <w:lang w:eastAsia="ru-RU"/>
              </w:rPr>
            </w:pPr>
            <w:r w:rsidRPr="005B18D9">
              <w:rPr>
                <w:rFonts w:ascii="Myriad Pro" w:eastAsia="Times New Roman" w:hAnsi="Myriad Pro"/>
                <w:b/>
                <w:bCs/>
                <w:sz w:val="18"/>
                <w:szCs w:val="18"/>
                <w:lang w:eastAsia="ru-RU"/>
              </w:rPr>
              <w:t>0,00</w:t>
            </w:r>
          </w:p>
        </w:tc>
      </w:tr>
      <w:tr w:rsidR="00003043" w:rsidRPr="005B18D9" w14:paraId="072D3F3E" w14:textId="77777777">
        <w:trPr>
          <w:cantSplit/>
        </w:trPr>
        <w:tc>
          <w:tcPr>
            <w:tcW w:w="2897" w:type="dxa"/>
            <w:shd w:val="clear" w:color="auto" w:fill="auto"/>
            <w:vAlign w:val="center"/>
          </w:tcPr>
          <w:p w14:paraId="10158481"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Здание Псковская область, </w:t>
            </w:r>
            <w:proofErr w:type="spellStart"/>
            <w:r w:rsidRPr="005B18D9">
              <w:rPr>
                <w:rFonts w:ascii="Myriad Pro" w:eastAsia="Times New Roman" w:hAnsi="Myriad Pro"/>
                <w:sz w:val="18"/>
                <w:szCs w:val="18"/>
                <w:lang w:eastAsia="ru-RU"/>
              </w:rPr>
              <w:t>Локнянский</w:t>
            </w:r>
            <w:proofErr w:type="spellEnd"/>
            <w:r w:rsidRPr="005B18D9">
              <w:rPr>
                <w:rFonts w:ascii="Myriad Pro" w:eastAsia="Times New Roman" w:hAnsi="Myriad Pro"/>
                <w:sz w:val="18"/>
                <w:szCs w:val="18"/>
                <w:lang w:eastAsia="ru-RU"/>
              </w:rPr>
              <w:t xml:space="preserve"> район, </w:t>
            </w:r>
            <w:proofErr w:type="spellStart"/>
            <w:r w:rsidRPr="005B18D9">
              <w:rPr>
                <w:rFonts w:ascii="Myriad Pro" w:eastAsia="Times New Roman" w:hAnsi="Myriad Pro"/>
                <w:sz w:val="18"/>
                <w:szCs w:val="18"/>
                <w:lang w:eastAsia="ru-RU"/>
              </w:rPr>
              <w:t>д.Подберезье</w:t>
            </w:r>
            <w:proofErr w:type="spellEnd"/>
          </w:p>
        </w:tc>
        <w:tc>
          <w:tcPr>
            <w:tcW w:w="2343" w:type="dxa"/>
            <w:vMerge w:val="restart"/>
            <w:shd w:val="clear" w:color="auto" w:fill="auto"/>
            <w:vAlign w:val="center"/>
          </w:tcPr>
          <w:p w14:paraId="24891598"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Территориальное управление Федерального </w:t>
            </w:r>
            <w:r w:rsidR="00003043" w:rsidRPr="005B18D9">
              <w:rPr>
                <w:rFonts w:ascii="Myriad Pro" w:eastAsia="Times New Roman" w:hAnsi="Myriad Pro"/>
                <w:sz w:val="18"/>
                <w:szCs w:val="18"/>
                <w:lang w:eastAsia="ru-RU"/>
              </w:rPr>
              <w:t>агентства</w:t>
            </w:r>
            <w:r w:rsidRPr="005B18D9">
              <w:rPr>
                <w:rFonts w:ascii="Myriad Pro" w:eastAsia="Times New Roman" w:hAnsi="Myriad Pro"/>
                <w:sz w:val="18"/>
                <w:szCs w:val="18"/>
                <w:lang w:eastAsia="ru-RU"/>
              </w:rPr>
              <w:t xml:space="preserve"> по управлению федеральным имуществом по Псковской области</w:t>
            </w:r>
          </w:p>
        </w:tc>
        <w:tc>
          <w:tcPr>
            <w:tcW w:w="1565" w:type="dxa"/>
            <w:shd w:val="clear" w:color="auto" w:fill="auto"/>
            <w:vAlign w:val="center"/>
          </w:tcPr>
          <w:p w14:paraId="3A0E1BB2"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 21 от 01.03.2007</w:t>
            </w:r>
          </w:p>
        </w:tc>
        <w:tc>
          <w:tcPr>
            <w:tcW w:w="840" w:type="dxa"/>
            <w:shd w:val="clear" w:color="auto" w:fill="auto"/>
            <w:noWrap/>
            <w:vAlign w:val="center"/>
          </w:tcPr>
          <w:p w14:paraId="4A494D56"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114,77</w:t>
            </w:r>
          </w:p>
        </w:tc>
        <w:tc>
          <w:tcPr>
            <w:tcW w:w="1536" w:type="dxa"/>
            <w:shd w:val="clear" w:color="auto" w:fill="auto"/>
            <w:noWrap/>
            <w:vAlign w:val="center"/>
          </w:tcPr>
          <w:p w14:paraId="7928B5A1"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29CCD614"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323D8905"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7DBE50CA"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092E5CA2"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113,94</w:t>
            </w:r>
          </w:p>
        </w:tc>
        <w:tc>
          <w:tcPr>
            <w:tcW w:w="1370" w:type="dxa"/>
            <w:shd w:val="clear" w:color="auto" w:fill="auto"/>
            <w:noWrap/>
            <w:vAlign w:val="center"/>
          </w:tcPr>
          <w:p w14:paraId="52A46115"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0C36153C" w14:textId="77777777">
        <w:trPr>
          <w:cantSplit/>
        </w:trPr>
        <w:tc>
          <w:tcPr>
            <w:tcW w:w="2897" w:type="dxa"/>
            <w:shd w:val="clear" w:color="auto" w:fill="auto"/>
            <w:vAlign w:val="center"/>
          </w:tcPr>
          <w:p w14:paraId="6DDFF47A"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Здание Псковская область, </w:t>
            </w:r>
            <w:proofErr w:type="spellStart"/>
            <w:r w:rsidRPr="005B18D9">
              <w:rPr>
                <w:rFonts w:ascii="Myriad Pro" w:eastAsia="Times New Roman" w:hAnsi="Myriad Pro"/>
                <w:sz w:val="18"/>
                <w:szCs w:val="18"/>
                <w:lang w:eastAsia="ru-RU"/>
              </w:rPr>
              <w:t>Бежаницкий</w:t>
            </w:r>
            <w:proofErr w:type="spellEnd"/>
            <w:r w:rsidRPr="005B18D9">
              <w:rPr>
                <w:rFonts w:ascii="Myriad Pro" w:eastAsia="Times New Roman" w:hAnsi="Myriad Pro"/>
                <w:sz w:val="18"/>
                <w:szCs w:val="18"/>
                <w:lang w:eastAsia="ru-RU"/>
              </w:rPr>
              <w:t xml:space="preserve"> район, </w:t>
            </w:r>
            <w:proofErr w:type="spellStart"/>
            <w:r w:rsidRPr="005B18D9">
              <w:rPr>
                <w:rFonts w:ascii="Myriad Pro" w:eastAsia="Times New Roman" w:hAnsi="Myriad Pro"/>
                <w:sz w:val="18"/>
                <w:szCs w:val="18"/>
                <w:lang w:eastAsia="ru-RU"/>
              </w:rPr>
              <w:t>с.Чихачево</w:t>
            </w:r>
            <w:proofErr w:type="spellEnd"/>
            <w:r w:rsidRPr="005B18D9">
              <w:rPr>
                <w:rFonts w:ascii="Myriad Pro" w:eastAsia="Times New Roman" w:hAnsi="Myriad Pro"/>
                <w:sz w:val="18"/>
                <w:szCs w:val="18"/>
                <w:lang w:eastAsia="ru-RU"/>
              </w:rPr>
              <w:t xml:space="preserve">, </w:t>
            </w:r>
            <w:proofErr w:type="spellStart"/>
            <w:r w:rsidRPr="005B18D9">
              <w:rPr>
                <w:rFonts w:ascii="Myriad Pro" w:eastAsia="Times New Roman" w:hAnsi="Myriad Pro"/>
                <w:sz w:val="18"/>
                <w:szCs w:val="18"/>
                <w:lang w:eastAsia="ru-RU"/>
              </w:rPr>
              <w:t>ул.Сенная</w:t>
            </w:r>
            <w:proofErr w:type="spellEnd"/>
            <w:r w:rsidRPr="005B18D9">
              <w:rPr>
                <w:rFonts w:ascii="Myriad Pro" w:eastAsia="Times New Roman" w:hAnsi="Myriad Pro"/>
                <w:sz w:val="18"/>
                <w:szCs w:val="18"/>
                <w:lang w:eastAsia="ru-RU"/>
              </w:rPr>
              <w:t>, д.19а</w:t>
            </w:r>
          </w:p>
        </w:tc>
        <w:tc>
          <w:tcPr>
            <w:tcW w:w="2343" w:type="dxa"/>
            <w:vMerge/>
            <w:shd w:val="clear" w:color="auto" w:fill="auto"/>
            <w:vAlign w:val="center"/>
          </w:tcPr>
          <w:p w14:paraId="43B2ED0C" w14:textId="77777777" w:rsidR="008B2A1D" w:rsidRPr="005B18D9" w:rsidRDefault="008B2A1D" w:rsidP="00BA0797">
            <w:pPr>
              <w:spacing w:after="0" w:line="240" w:lineRule="auto"/>
              <w:rPr>
                <w:rFonts w:ascii="Myriad Pro" w:eastAsia="Times New Roman" w:hAnsi="Myriad Pro"/>
                <w:sz w:val="18"/>
                <w:szCs w:val="18"/>
                <w:lang w:eastAsia="ru-RU"/>
              </w:rPr>
            </w:pPr>
          </w:p>
        </w:tc>
        <w:tc>
          <w:tcPr>
            <w:tcW w:w="1565" w:type="dxa"/>
            <w:shd w:val="clear" w:color="auto" w:fill="auto"/>
            <w:vAlign w:val="center"/>
          </w:tcPr>
          <w:p w14:paraId="423CC199"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 22 от 01.03.2007</w:t>
            </w:r>
          </w:p>
        </w:tc>
        <w:tc>
          <w:tcPr>
            <w:tcW w:w="840" w:type="dxa"/>
            <w:shd w:val="clear" w:color="auto" w:fill="auto"/>
            <w:noWrap/>
            <w:vAlign w:val="center"/>
          </w:tcPr>
          <w:p w14:paraId="2FDBD510"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117,86</w:t>
            </w:r>
          </w:p>
        </w:tc>
        <w:tc>
          <w:tcPr>
            <w:tcW w:w="1536" w:type="dxa"/>
            <w:shd w:val="clear" w:color="auto" w:fill="auto"/>
            <w:noWrap/>
            <w:vAlign w:val="center"/>
          </w:tcPr>
          <w:p w14:paraId="1F898F6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7B4FD615"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40D4D825"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4074C84D"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5B35090A"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117,00</w:t>
            </w:r>
          </w:p>
        </w:tc>
        <w:tc>
          <w:tcPr>
            <w:tcW w:w="1370" w:type="dxa"/>
            <w:shd w:val="clear" w:color="auto" w:fill="auto"/>
            <w:noWrap/>
            <w:vAlign w:val="center"/>
          </w:tcPr>
          <w:p w14:paraId="1CA8A106"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31EE48C1" w14:textId="77777777">
        <w:trPr>
          <w:cantSplit/>
        </w:trPr>
        <w:tc>
          <w:tcPr>
            <w:tcW w:w="2897" w:type="dxa"/>
            <w:shd w:val="clear" w:color="auto" w:fill="auto"/>
            <w:vAlign w:val="center"/>
          </w:tcPr>
          <w:p w14:paraId="11D95F2A"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Здание Псковская область, </w:t>
            </w:r>
            <w:proofErr w:type="spellStart"/>
            <w:r w:rsidRPr="005B18D9">
              <w:rPr>
                <w:rFonts w:ascii="Myriad Pro" w:eastAsia="Times New Roman" w:hAnsi="Myriad Pro"/>
                <w:sz w:val="18"/>
                <w:szCs w:val="18"/>
                <w:lang w:eastAsia="ru-RU"/>
              </w:rPr>
              <w:t>Палкинский</w:t>
            </w:r>
            <w:proofErr w:type="spellEnd"/>
            <w:r w:rsidRPr="005B18D9">
              <w:rPr>
                <w:rFonts w:ascii="Myriad Pro" w:eastAsia="Times New Roman" w:hAnsi="Myriad Pro"/>
                <w:sz w:val="18"/>
                <w:szCs w:val="18"/>
                <w:lang w:eastAsia="ru-RU"/>
              </w:rPr>
              <w:t xml:space="preserve"> район, </w:t>
            </w:r>
            <w:proofErr w:type="spellStart"/>
            <w:r w:rsidRPr="005B18D9">
              <w:rPr>
                <w:rFonts w:ascii="Myriad Pro" w:eastAsia="Times New Roman" w:hAnsi="Myriad Pro"/>
                <w:sz w:val="18"/>
                <w:szCs w:val="18"/>
                <w:lang w:eastAsia="ru-RU"/>
              </w:rPr>
              <w:t>д.Свириково</w:t>
            </w:r>
            <w:proofErr w:type="spellEnd"/>
          </w:p>
        </w:tc>
        <w:tc>
          <w:tcPr>
            <w:tcW w:w="2343" w:type="dxa"/>
            <w:vMerge/>
            <w:shd w:val="clear" w:color="auto" w:fill="auto"/>
            <w:vAlign w:val="center"/>
          </w:tcPr>
          <w:p w14:paraId="5B2482DB" w14:textId="77777777" w:rsidR="008B2A1D" w:rsidRPr="005B18D9" w:rsidRDefault="008B2A1D" w:rsidP="00BA0797">
            <w:pPr>
              <w:spacing w:after="0" w:line="240" w:lineRule="auto"/>
              <w:rPr>
                <w:rFonts w:ascii="Myriad Pro" w:eastAsia="Times New Roman" w:hAnsi="Myriad Pro"/>
                <w:sz w:val="18"/>
                <w:szCs w:val="18"/>
                <w:lang w:eastAsia="ru-RU"/>
              </w:rPr>
            </w:pPr>
          </w:p>
        </w:tc>
        <w:tc>
          <w:tcPr>
            <w:tcW w:w="1565" w:type="dxa"/>
            <w:shd w:val="clear" w:color="auto" w:fill="auto"/>
            <w:vAlign w:val="center"/>
          </w:tcPr>
          <w:p w14:paraId="22BCF908"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 6 от 28.05.2010</w:t>
            </w:r>
          </w:p>
        </w:tc>
        <w:tc>
          <w:tcPr>
            <w:tcW w:w="840" w:type="dxa"/>
            <w:shd w:val="clear" w:color="auto" w:fill="auto"/>
            <w:noWrap/>
            <w:vAlign w:val="center"/>
          </w:tcPr>
          <w:p w14:paraId="46AA69D8"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211,02</w:t>
            </w:r>
          </w:p>
        </w:tc>
        <w:tc>
          <w:tcPr>
            <w:tcW w:w="1536" w:type="dxa"/>
            <w:shd w:val="clear" w:color="auto" w:fill="auto"/>
            <w:noWrap/>
            <w:vAlign w:val="center"/>
          </w:tcPr>
          <w:p w14:paraId="12AB5751"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52417BB7"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35340BA6"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28AFB5E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77E2F7A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209,48</w:t>
            </w:r>
          </w:p>
        </w:tc>
        <w:tc>
          <w:tcPr>
            <w:tcW w:w="1370" w:type="dxa"/>
            <w:shd w:val="clear" w:color="auto" w:fill="auto"/>
            <w:noWrap/>
            <w:vAlign w:val="center"/>
          </w:tcPr>
          <w:p w14:paraId="594472A0"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39182AE4" w14:textId="77777777">
        <w:trPr>
          <w:cantSplit/>
        </w:trPr>
        <w:tc>
          <w:tcPr>
            <w:tcW w:w="2897" w:type="dxa"/>
            <w:shd w:val="clear" w:color="auto" w:fill="auto"/>
            <w:vAlign w:val="center"/>
          </w:tcPr>
          <w:p w14:paraId="1D69EBC8"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Нежилые помещения №3(токарная мастерская), №15,16,18 (помещение СДТУ),№22 бытовка монтеров, №23 сушилка</w:t>
            </w:r>
            <w:r w:rsidR="009C7B3E" w:rsidRPr="005B18D9">
              <w:rPr>
                <w:rFonts w:ascii="Myriad Pro" w:eastAsia="Times New Roman" w:hAnsi="Myriad Pro"/>
                <w:sz w:val="18"/>
                <w:szCs w:val="18"/>
                <w:lang w:eastAsia="ru-RU"/>
              </w:rPr>
              <w:t xml:space="preserve"> </w:t>
            </w:r>
          </w:p>
        </w:tc>
        <w:tc>
          <w:tcPr>
            <w:tcW w:w="2343" w:type="dxa"/>
            <w:shd w:val="clear" w:color="auto" w:fill="auto"/>
            <w:vAlign w:val="center"/>
          </w:tcPr>
          <w:p w14:paraId="03871F11"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ЗАО </w:t>
            </w:r>
            <w:r w:rsidR="00586D28" w:rsidRPr="005B18D9">
              <w:rPr>
                <w:rFonts w:ascii="Myriad Pro" w:eastAsia="Times New Roman" w:hAnsi="Myriad Pro"/>
                <w:sz w:val="18"/>
                <w:szCs w:val="18"/>
                <w:lang w:eastAsia="ru-RU"/>
              </w:rPr>
              <w:t>«</w:t>
            </w:r>
            <w:proofErr w:type="spellStart"/>
            <w:r w:rsidRPr="005B18D9">
              <w:rPr>
                <w:rFonts w:ascii="Myriad Pro" w:eastAsia="Times New Roman" w:hAnsi="Myriad Pro"/>
                <w:sz w:val="18"/>
                <w:szCs w:val="18"/>
                <w:lang w:eastAsia="ru-RU"/>
              </w:rPr>
              <w:t>Псковэнергоремонт</w:t>
            </w:r>
            <w:proofErr w:type="spellEnd"/>
            <w:r w:rsidR="00586D28" w:rsidRPr="005B18D9">
              <w:rPr>
                <w:rFonts w:ascii="Myriad Pro" w:eastAsia="Times New Roman" w:hAnsi="Myriad Pro"/>
                <w:sz w:val="18"/>
                <w:szCs w:val="18"/>
                <w:lang w:eastAsia="ru-RU"/>
              </w:rPr>
              <w:t>»</w:t>
            </w:r>
          </w:p>
        </w:tc>
        <w:tc>
          <w:tcPr>
            <w:tcW w:w="1565" w:type="dxa"/>
            <w:shd w:val="clear" w:color="auto" w:fill="auto"/>
            <w:vAlign w:val="center"/>
          </w:tcPr>
          <w:p w14:paraId="71BF869F"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№1-АС от 01.01.2006</w:t>
            </w:r>
          </w:p>
        </w:tc>
        <w:tc>
          <w:tcPr>
            <w:tcW w:w="840" w:type="dxa"/>
            <w:shd w:val="clear" w:color="auto" w:fill="auto"/>
            <w:noWrap/>
            <w:vAlign w:val="center"/>
          </w:tcPr>
          <w:p w14:paraId="5B9C6B7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103,19</w:t>
            </w:r>
          </w:p>
        </w:tc>
        <w:tc>
          <w:tcPr>
            <w:tcW w:w="1536" w:type="dxa"/>
            <w:shd w:val="clear" w:color="auto" w:fill="auto"/>
            <w:noWrap/>
            <w:vAlign w:val="center"/>
          </w:tcPr>
          <w:p w14:paraId="1AD45947"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5F71BB7A"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29322A7D"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0494B7D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585E1A1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102,46</w:t>
            </w:r>
          </w:p>
        </w:tc>
        <w:tc>
          <w:tcPr>
            <w:tcW w:w="1370" w:type="dxa"/>
            <w:shd w:val="clear" w:color="auto" w:fill="auto"/>
            <w:noWrap/>
            <w:vAlign w:val="center"/>
          </w:tcPr>
          <w:p w14:paraId="2D1C7DF0"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4680445B" w14:textId="77777777">
        <w:trPr>
          <w:cantSplit/>
        </w:trPr>
        <w:tc>
          <w:tcPr>
            <w:tcW w:w="2897" w:type="dxa"/>
            <w:shd w:val="clear" w:color="auto" w:fill="auto"/>
            <w:vAlign w:val="center"/>
          </w:tcPr>
          <w:p w14:paraId="6F324A56"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Помещение (расположено РП) Псковская обл., </w:t>
            </w:r>
            <w:proofErr w:type="spellStart"/>
            <w:r w:rsidRPr="005B18D9">
              <w:rPr>
                <w:rFonts w:ascii="Myriad Pro" w:eastAsia="Times New Roman" w:hAnsi="Myriad Pro"/>
                <w:sz w:val="18"/>
                <w:szCs w:val="18"/>
                <w:lang w:eastAsia="ru-RU"/>
              </w:rPr>
              <w:t>Себежский</w:t>
            </w:r>
            <w:proofErr w:type="spellEnd"/>
            <w:r w:rsidRPr="005B18D9">
              <w:rPr>
                <w:rFonts w:ascii="Myriad Pro" w:eastAsia="Times New Roman" w:hAnsi="Myriad Pro"/>
                <w:sz w:val="18"/>
                <w:szCs w:val="18"/>
                <w:lang w:eastAsia="ru-RU"/>
              </w:rPr>
              <w:t xml:space="preserve"> район, </w:t>
            </w:r>
            <w:proofErr w:type="spellStart"/>
            <w:r w:rsidRPr="005B18D9">
              <w:rPr>
                <w:rFonts w:ascii="Myriad Pro" w:eastAsia="Times New Roman" w:hAnsi="Myriad Pro"/>
                <w:sz w:val="18"/>
                <w:szCs w:val="18"/>
                <w:lang w:eastAsia="ru-RU"/>
              </w:rPr>
              <w:t>Дединская</w:t>
            </w:r>
            <w:proofErr w:type="spellEnd"/>
            <w:r w:rsidRPr="005B18D9">
              <w:rPr>
                <w:rFonts w:ascii="Myriad Pro" w:eastAsia="Times New Roman" w:hAnsi="Myriad Pro"/>
                <w:sz w:val="18"/>
                <w:szCs w:val="18"/>
                <w:lang w:eastAsia="ru-RU"/>
              </w:rPr>
              <w:t xml:space="preserve"> волость, </w:t>
            </w:r>
            <w:smartTag w:uri="urn:schemas-microsoft-com:office:smarttags" w:element="metricconverter">
              <w:smartTagPr>
                <w:attr w:name="ProductID" w:val="1300 метров"/>
              </w:smartTagPr>
              <w:r w:rsidRPr="005B18D9">
                <w:rPr>
                  <w:rFonts w:ascii="Myriad Pro" w:eastAsia="Times New Roman" w:hAnsi="Myriad Pro"/>
                  <w:sz w:val="18"/>
                  <w:szCs w:val="18"/>
                  <w:lang w:eastAsia="ru-RU"/>
                </w:rPr>
                <w:t>1300 метров</w:t>
              </w:r>
            </w:smartTag>
            <w:r w:rsidRPr="005B18D9">
              <w:rPr>
                <w:rFonts w:ascii="Myriad Pro" w:eastAsia="Times New Roman" w:hAnsi="Myriad Pro"/>
                <w:sz w:val="18"/>
                <w:szCs w:val="18"/>
                <w:lang w:eastAsia="ru-RU"/>
              </w:rPr>
              <w:t xml:space="preserve"> юго-западнее </w:t>
            </w:r>
            <w:proofErr w:type="spellStart"/>
            <w:r w:rsidRPr="005B18D9">
              <w:rPr>
                <w:rFonts w:ascii="Myriad Pro" w:eastAsia="Times New Roman" w:hAnsi="Myriad Pro"/>
                <w:sz w:val="18"/>
                <w:szCs w:val="18"/>
                <w:lang w:eastAsia="ru-RU"/>
              </w:rPr>
              <w:t>п.Сосновый</w:t>
            </w:r>
            <w:proofErr w:type="spellEnd"/>
            <w:r w:rsidRPr="005B18D9">
              <w:rPr>
                <w:rFonts w:ascii="Myriad Pro" w:eastAsia="Times New Roman" w:hAnsi="Myriad Pro"/>
                <w:sz w:val="18"/>
                <w:szCs w:val="18"/>
                <w:lang w:eastAsia="ru-RU"/>
              </w:rPr>
              <w:t xml:space="preserve"> Бор</w:t>
            </w:r>
            <w:r w:rsidR="009C7B3E" w:rsidRPr="005B18D9">
              <w:rPr>
                <w:rFonts w:ascii="Myriad Pro" w:eastAsia="Times New Roman" w:hAnsi="Myriad Pro"/>
                <w:sz w:val="18"/>
                <w:szCs w:val="18"/>
                <w:lang w:eastAsia="ru-RU"/>
              </w:rPr>
              <w:t xml:space="preserve"> </w:t>
            </w:r>
          </w:p>
        </w:tc>
        <w:tc>
          <w:tcPr>
            <w:tcW w:w="2343" w:type="dxa"/>
            <w:shd w:val="clear" w:color="auto" w:fill="auto"/>
            <w:vAlign w:val="center"/>
          </w:tcPr>
          <w:p w14:paraId="775AB974"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ООО </w:t>
            </w:r>
            <w:r w:rsidR="00586D28" w:rsidRPr="005B18D9">
              <w:rPr>
                <w:rFonts w:ascii="Myriad Pro" w:eastAsia="Times New Roman" w:hAnsi="Myriad Pro"/>
                <w:sz w:val="18"/>
                <w:szCs w:val="18"/>
                <w:lang w:eastAsia="ru-RU"/>
              </w:rPr>
              <w:t>«</w:t>
            </w:r>
            <w:r w:rsidRPr="005B18D9">
              <w:rPr>
                <w:rFonts w:ascii="Myriad Pro" w:eastAsia="Times New Roman" w:hAnsi="Myriad Pro"/>
                <w:sz w:val="18"/>
                <w:szCs w:val="18"/>
                <w:lang w:eastAsia="ru-RU"/>
              </w:rPr>
              <w:t>ПТФ Себеж Профиль</w:t>
            </w:r>
            <w:r w:rsidR="00586D28" w:rsidRPr="005B18D9">
              <w:rPr>
                <w:rFonts w:ascii="Myriad Pro" w:eastAsia="Times New Roman" w:hAnsi="Myriad Pro"/>
                <w:sz w:val="18"/>
                <w:szCs w:val="18"/>
                <w:lang w:eastAsia="ru-RU"/>
              </w:rPr>
              <w:t>»</w:t>
            </w:r>
          </w:p>
        </w:tc>
        <w:tc>
          <w:tcPr>
            <w:tcW w:w="1565" w:type="dxa"/>
            <w:shd w:val="clear" w:color="auto" w:fill="auto"/>
            <w:vAlign w:val="center"/>
          </w:tcPr>
          <w:p w14:paraId="6E898CDA"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 б/н от 01.01.2009</w:t>
            </w:r>
          </w:p>
        </w:tc>
        <w:tc>
          <w:tcPr>
            <w:tcW w:w="840" w:type="dxa"/>
            <w:shd w:val="clear" w:color="auto" w:fill="auto"/>
            <w:noWrap/>
            <w:vAlign w:val="center"/>
          </w:tcPr>
          <w:p w14:paraId="2DED6ED3"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30,45</w:t>
            </w:r>
          </w:p>
        </w:tc>
        <w:tc>
          <w:tcPr>
            <w:tcW w:w="1536" w:type="dxa"/>
            <w:shd w:val="clear" w:color="auto" w:fill="auto"/>
            <w:noWrap/>
            <w:vAlign w:val="center"/>
          </w:tcPr>
          <w:p w14:paraId="08C15039"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7B2F5DB1"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632A37F9"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65B24237"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02A3345E"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30,23</w:t>
            </w:r>
          </w:p>
        </w:tc>
        <w:tc>
          <w:tcPr>
            <w:tcW w:w="1370" w:type="dxa"/>
            <w:shd w:val="clear" w:color="auto" w:fill="auto"/>
            <w:noWrap/>
            <w:vAlign w:val="center"/>
          </w:tcPr>
          <w:p w14:paraId="4A1C9B57"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6BE47BF1" w14:textId="77777777">
        <w:trPr>
          <w:cantSplit/>
        </w:trPr>
        <w:tc>
          <w:tcPr>
            <w:tcW w:w="2897" w:type="dxa"/>
            <w:shd w:val="clear" w:color="auto" w:fill="auto"/>
            <w:vAlign w:val="center"/>
          </w:tcPr>
          <w:p w14:paraId="41CB292E"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Движимое имущество (ТП)</w:t>
            </w:r>
          </w:p>
        </w:tc>
        <w:tc>
          <w:tcPr>
            <w:tcW w:w="2343" w:type="dxa"/>
            <w:shd w:val="clear" w:color="auto" w:fill="auto"/>
            <w:vAlign w:val="center"/>
          </w:tcPr>
          <w:p w14:paraId="29F7A68C"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ООО </w:t>
            </w:r>
            <w:r w:rsidR="00586D28" w:rsidRPr="005B18D9">
              <w:rPr>
                <w:rFonts w:ascii="Myriad Pro" w:eastAsia="Times New Roman" w:hAnsi="Myriad Pro"/>
                <w:sz w:val="18"/>
                <w:szCs w:val="18"/>
                <w:lang w:eastAsia="ru-RU"/>
              </w:rPr>
              <w:t>«</w:t>
            </w:r>
            <w:proofErr w:type="spellStart"/>
            <w:r w:rsidRPr="005B18D9">
              <w:rPr>
                <w:rFonts w:ascii="Myriad Pro" w:eastAsia="Times New Roman" w:hAnsi="Myriad Pro"/>
                <w:sz w:val="18"/>
                <w:szCs w:val="18"/>
                <w:lang w:eastAsia="ru-RU"/>
              </w:rPr>
              <w:t>Кировец</w:t>
            </w:r>
            <w:proofErr w:type="spellEnd"/>
            <w:r w:rsidR="00586D28" w:rsidRPr="005B18D9">
              <w:rPr>
                <w:rFonts w:ascii="Myriad Pro" w:eastAsia="Times New Roman" w:hAnsi="Myriad Pro"/>
                <w:sz w:val="18"/>
                <w:szCs w:val="18"/>
                <w:lang w:eastAsia="ru-RU"/>
              </w:rPr>
              <w:t>»</w:t>
            </w:r>
          </w:p>
        </w:tc>
        <w:tc>
          <w:tcPr>
            <w:tcW w:w="1565" w:type="dxa"/>
            <w:shd w:val="clear" w:color="auto" w:fill="auto"/>
            <w:vAlign w:val="center"/>
          </w:tcPr>
          <w:p w14:paraId="1CBD24B9"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 246 от 19.01.2011</w:t>
            </w:r>
          </w:p>
        </w:tc>
        <w:tc>
          <w:tcPr>
            <w:tcW w:w="840" w:type="dxa"/>
            <w:shd w:val="clear" w:color="auto" w:fill="auto"/>
            <w:noWrap/>
            <w:vAlign w:val="center"/>
          </w:tcPr>
          <w:p w14:paraId="1F369B36"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17,79</w:t>
            </w:r>
          </w:p>
        </w:tc>
        <w:tc>
          <w:tcPr>
            <w:tcW w:w="1536" w:type="dxa"/>
            <w:shd w:val="clear" w:color="auto" w:fill="auto"/>
            <w:noWrap/>
            <w:vAlign w:val="center"/>
          </w:tcPr>
          <w:p w14:paraId="0CED1D78"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7F903691"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5A8A5ECC"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09639759"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4CB1DFA3"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17,65</w:t>
            </w:r>
          </w:p>
        </w:tc>
        <w:tc>
          <w:tcPr>
            <w:tcW w:w="1370" w:type="dxa"/>
            <w:shd w:val="clear" w:color="auto" w:fill="auto"/>
            <w:noWrap/>
            <w:vAlign w:val="center"/>
          </w:tcPr>
          <w:p w14:paraId="5EDD53CB"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0EC21528" w14:textId="77777777">
        <w:trPr>
          <w:cantSplit/>
        </w:trPr>
        <w:tc>
          <w:tcPr>
            <w:tcW w:w="2897" w:type="dxa"/>
            <w:shd w:val="clear" w:color="auto" w:fill="auto"/>
            <w:vAlign w:val="center"/>
          </w:tcPr>
          <w:p w14:paraId="3773CDA7"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Аренда офисных помещений</w:t>
            </w:r>
          </w:p>
        </w:tc>
        <w:tc>
          <w:tcPr>
            <w:tcW w:w="2343" w:type="dxa"/>
            <w:shd w:val="clear" w:color="auto" w:fill="auto"/>
            <w:vAlign w:val="center"/>
          </w:tcPr>
          <w:p w14:paraId="70A5584E"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ООО </w:t>
            </w:r>
            <w:r w:rsidR="00586D28" w:rsidRPr="005B18D9">
              <w:rPr>
                <w:rFonts w:ascii="Myriad Pro" w:eastAsia="Times New Roman" w:hAnsi="Myriad Pro"/>
                <w:sz w:val="18"/>
                <w:szCs w:val="18"/>
                <w:lang w:eastAsia="ru-RU"/>
              </w:rPr>
              <w:t>«</w:t>
            </w:r>
            <w:r w:rsidRPr="005B18D9">
              <w:rPr>
                <w:rFonts w:ascii="Myriad Pro" w:eastAsia="Times New Roman" w:hAnsi="Myriad Pro"/>
                <w:sz w:val="18"/>
                <w:szCs w:val="18"/>
                <w:lang w:eastAsia="ru-RU"/>
              </w:rPr>
              <w:t>Сити Сервис</w:t>
            </w:r>
            <w:r w:rsidR="00586D28" w:rsidRPr="005B18D9">
              <w:rPr>
                <w:rFonts w:ascii="Myriad Pro" w:eastAsia="Times New Roman" w:hAnsi="Myriad Pro"/>
                <w:sz w:val="18"/>
                <w:szCs w:val="18"/>
                <w:lang w:eastAsia="ru-RU"/>
              </w:rPr>
              <w:t>»</w:t>
            </w:r>
          </w:p>
        </w:tc>
        <w:tc>
          <w:tcPr>
            <w:tcW w:w="1565" w:type="dxa"/>
            <w:shd w:val="clear" w:color="auto" w:fill="auto"/>
            <w:vAlign w:val="center"/>
          </w:tcPr>
          <w:p w14:paraId="1239A3F9"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№565 от</w:t>
            </w:r>
            <w:r w:rsidR="009C7B3E" w:rsidRPr="005B18D9">
              <w:rPr>
                <w:rFonts w:ascii="Myriad Pro" w:eastAsia="Times New Roman" w:hAnsi="Myriad Pro"/>
                <w:sz w:val="18"/>
                <w:szCs w:val="18"/>
                <w:lang w:eastAsia="ru-RU"/>
              </w:rPr>
              <w:t xml:space="preserve"> </w:t>
            </w:r>
            <w:r w:rsidRPr="005B18D9">
              <w:rPr>
                <w:rFonts w:ascii="Myriad Pro" w:eastAsia="Times New Roman" w:hAnsi="Myriad Pro"/>
                <w:sz w:val="18"/>
                <w:szCs w:val="18"/>
                <w:lang w:eastAsia="ru-RU"/>
              </w:rPr>
              <w:t>04.09.2017</w:t>
            </w:r>
          </w:p>
        </w:tc>
        <w:tc>
          <w:tcPr>
            <w:tcW w:w="840" w:type="dxa"/>
            <w:shd w:val="clear" w:color="auto" w:fill="auto"/>
            <w:noWrap/>
            <w:vAlign w:val="center"/>
          </w:tcPr>
          <w:p w14:paraId="48542FD8"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2,65</w:t>
            </w:r>
          </w:p>
        </w:tc>
        <w:tc>
          <w:tcPr>
            <w:tcW w:w="1536" w:type="dxa"/>
            <w:shd w:val="clear" w:color="auto" w:fill="auto"/>
            <w:noWrap/>
            <w:vAlign w:val="center"/>
          </w:tcPr>
          <w:p w14:paraId="60BC47A2"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32150DB6"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6CBBBC42"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79321234"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10F15A31"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70" w:type="dxa"/>
            <w:shd w:val="clear" w:color="auto" w:fill="auto"/>
            <w:noWrap/>
            <w:vAlign w:val="center"/>
          </w:tcPr>
          <w:p w14:paraId="161DC2AD"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r w:rsidR="00003043" w:rsidRPr="005B18D9" w14:paraId="394B3FF8" w14:textId="77777777">
        <w:trPr>
          <w:cantSplit/>
        </w:trPr>
        <w:tc>
          <w:tcPr>
            <w:tcW w:w="2897" w:type="dxa"/>
            <w:shd w:val="clear" w:color="auto" w:fill="auto"/>
            <w:vAlign w:val="center"/>
          </w:tcPr>
          <w:p w14:paraId="46B25CBF"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Движимое имущество (прибор учёта)</w:t>
            </w:r>
          </w:p>
        </w:tc>
        <w:tc>
          <w:tcPr>
            <w:tcW w:w="2343" w:type="dxa"/>
            <w:shd w:val="clear" w:color="auto" w:fill="auto"/>
            <w:vAlign w:val="center"/>
          </w:tcPr>
          <w:p w14:paraId="439CF496"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 xml:space="preserve">ООО </w:t>
            </w:r>
            <w:r w:rsidR="00586D28" w:rsidRPr="005B18D9">
              <w:rPr>
                <w:rFonts w:ascii="Myriad Pro" w:eastAsia="Times New Roman" w:hAnsi="Myriad Pro"/>
                <w:sz w:val="18"/>
                <w:szCs w:val="18"/>
                <w:lang w:eastAsia="ru-RU"/>
              </w:rPr>
              <w:t>«</w:t>
            </w:r>
            <w:r w:rsidRPr="005B18D9">
              <w:rPr>
                <w:rFonts w:ascii="Myriad Pro" w:eastAsia="Times New Roman" w:hAnsi="Myriad Pro"/>
                <w:sz w:val="18"/>
                <w:szCs w:val="18"/>
                <w:lang w:eastAsia="ru-RU"/>
              </w:rPr>
              <w:t>ТД РИМ-РУС</w:t>
            </w:r>
            <w:r w:rsidR="00586D28" w:rsidRPr="005B18D9">
              <w:rPr>
                <w:rFonts w:ascii="Myriad Pro" w:eastAsia="Times New Roman" w:hAnsi="Myriad Pro"/>
                <w:sz w:val="18"/>
                <w:szCs w:val="18"/>
                <w:lang w:eastAsia="ru-RU"/>
              </w:rPr>
              <w:t>»</w:t>
            </w:r>
          </w:p>
        </w:tc>
        <w:tc>
          <w:tcPr>
            <w:tcW w:w="1565" w:type="dxa"/>
            <w:shd w:val="clear" w:color="auto" w:fill="auto"/>
            <w:vAlign w:val="center"/>
          </w:tcPr>
          <w:p w14:paraId="775FF93A" w14:textId="77777777" w:rsidR="008B2A1D" w:rsidRPr="005B18D9" w:rsidRDefault="008B2A1D" w:rsidP="00BA0797">
            <w:pPr>
              <w:spacing w:after="0" w:line="240" w:lineRule="auto"/>
              <w:rPr>
                <w:rFonts w:ascii="Myriad Pro" w:eastAsia="Times New Roman" w:hAnsi="Myriad Pro"/>
                <w:sz w:val="18"/>
                <w:szCs w:val="18"/>
                <w:lang w:eastAsia="ru-RU"/>
              </w:rPr>
            </w:pPr>
            <w:r w:rsidRPr="005B18D9">
              <w:rPr>
                <w:rFonts w:ascii="Myriad Pro" w:eastAsia="Times New Roman" w:hAnsi="Myriad Pro"/>
                <w:sz w:val="18"/>
                <w:szCs w:val="18"/>
                <w:lang w:eastAsia="ru-RU"/>
              </w:rPr>
              <w:t>договор № 871 от 09.10.2014</w:t>
            </w:r>
          </w:p>
        </w:tc>
        <w:tc>
          <w:tcPr>
            <w:tcW w:w="840" w:type="dxa"/>
            <w:shd w:val="clear" w:color="auto" w:fill="auto"/>
            <w:noWrap/>
            <w:vAlign w:val="center"/>
          </w:tcPr>
          <w:p w14:paraId="37E92500"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23,17</w:t>
            </w:r>
          </w:p>
        </w:tc>
        <w:tc>
          <w:tcPr>
            <w:tcW w:w="1536" w:type="dxa"/>
            <w:shd w:val="clear" w:color="auto" w:fill="auto"/>
            <w:noWrap/>
            <w:vAlign w:val="center"/>
          </w:tcPr>
          <w:p w14:paraId="063D3F74"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258" w:type="dxa"/>
            <w:shd w:val="clear" w:color="auto" w:fill="auto"/>
            <w:noWrap/>
            <w:vAlign w:val="center"/>
          </w:tcPr>
          <w:p w14:paraId="76B7FF6F"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96" w:type="dxa"/>
            <w:shd w:val="clear" w:color="auto" w:fill="auto"/>
            <w:noWrap/>
            <w:vAlign w:val="center"/>
          </w:tcPr>
          <w:p w14:paraId="0BCF2B4E"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118" w:type="dxa"/>
            <w:shd w:val="clear" w:color="auto" w:fill="auto"/>
            <w:noWrap/>
            <w:vAlign w:val="center"/>
          </w:tcPr>
          <w:p w14:paraId="25BD0B0E"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 </w:t>
            </w:r>
          </w:p>
        </w:tc>
        <w:tc>
          <w:tcPr>
            <w:tcW w:w="840" w:type="dxa"/>
            <w:shd w:val="clear" w:color="auto" w:fill="auto"/>
            <w:noWrap/>
            <w:vAlign w:val="center"/>
          </w:tcPr>
          <w:p w14:paraId="605DE902"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c>
          <w:tcPr>
            <w:tcW w:w="1370" w:type="dxa"/>
            <w:shd w:val="clear" w:color="auto" w:fill="auto"/>
            <w:noWrap/>
            <w:vAlign w:val="center"/>
          </w:tcPr>
          <w:p w14:paraId="0DC0D22A" w14:textId="77777777" w:rsidR="008B2A1D" w:rsidRPr="005B18D9" w:rsidRDefault="008B2A1D" w:rsidP="00BA0797">
            <w:pPr>
              <w:spacing w:after="0" w:line="240" w:lineRule="auto"/>
              <w:jc w:val="center"/>
              <w:rPr>
                <w:rFonts w:ascii="Myriad Pro" w:eastAsia="Times New Roman" w:hAnsi="Myriad Pro"/>
                <w:sz w:val="18"/>
                <w:szCs w:val="18"/>
                <w:lang w:eastAsia="ru-RU"/>
              </w:rPr>
            </w:pPr>
            <w:r w:rsidRPr="005B18D9">
              <w:rPr>
                <w:rFonts w:ascii="Myriad Pro" w:eastAsia="Times New Roman" w:hAnsi="Myriad Pro"/>
                <w:sz w:val="18"/>
                <w:szCs w:val="18"/>
                <w:lang w:eastAsia="ru-RU"/>
              </w:rPr>
              <w:t>0,00</w:t>
            </w:r>
          </w:p>
        </w:tc>
      </w:tr>
    </w:tbl>
    <w:p w14:paraId="16E1D51A" w14:textId="77777777" w:rsidR="00003043" w:rsidRPr="00BA0797" w:rsidRDefault="00003043" w:rsidP="00BA0797">
      <w:pPr>
        <w:spacing w:after="0" w:line="360" w:lineRule="auto"/>
        <w:ind w:firstLine="567"/>
        <w:contextualSpacing/>
        <w:jc w:val="both"/>
        <w:rPr>
          <w:rFonts w:ascii="Myriad Pro" w:hAnsi="Myriad Pro"/>
          <w:sz w:val="26"/>
          <w:szCs w:val="26"/>
        </w:rPr>
        <w:sectPr w:rsidR="00003043" w:rsidRPr="00BA0797" w:rsidSect="009A56D4">
          <w:pgSz w:w="16838" w:h="11906" w:orient="landscape"/>
          <w:pgMar w:top="1701" w:right="709" w:bottom="709" w:left="992" w:header="709" w:footer="709" w:gutter="0"/>
          <w:cols w:space="708"/>
          <w:docGrid w:linePitch="360"/>
        </w:sectPr>
      </w:pPr>
    </w:p>
    <w:p w14:paraId="70B90F46" w14:textId="77777777" w:rsidR="004D346B" w:rsidRDefault="004D346B"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Договоры аренды имущества из представленного перечня не соответствуют требованиям подпункта 5 пункта 28 Основ ценообразования </w:t>
      </w:r>
      <w:r w:rsidR="004B5CC1" w:rsidRPr="00BA0797">
        <w:rPr>
          <w:rFonts w:ascii="Myriad Pro" w:hAnsi="Myriad Pro"/>
          <w:sz w:val="26"/>
          <w:szCs w:val="26"/>
        </w:rPr>
        <w:t xml:space="preserve">№ 1178 </w:t>
      </w:r>
      <w:r w:rsidRPr="00BA0797">
        <w:rPr>
          <w:rFonts w:ascii="Myriad Pro" w:hAnsi="Myriad Pro"/>
          <w:sz w:val="26"/>
          <w:szCs w:val="26"/>
        </w:rPr>
        <w:t>в связи с отсутствием в расчетах арендной платы выделенных сумм амортизационных отчислений, расходов на уплату налогов и иных обязательных платежей, связанных с владением имущества, сведения о фактически понесенных расходах</w:t>
      </w:r>
      <w:r w:rsidR="009C7B3E" w:rsidRPr="00BA0797">
        <w:rPr>
          <w:rFonts w:ascii="Myriad Pro" w:hAnsi="Myriad Pro"/>
          <w:sz w:val="26"/>
          <w:szCs w:val="26"/>
        </w:rPr>
        <w:t xml:space="preserve"> </w:t>
      </w:r>
      <w:r w:rsidRPr="00BA0797">
        <w:rPr>
          <w:rFonts w:ascii="Myriad Pro" w:hAnsi="Myriad Pro"/>
          <w:sz w:val="26"/>
          <w:szCs w:val="26"/>
        </w:rPr>
        <w:t>арендодателями не представлено.</w:t>
      </w:r>
    </w:p>
    <w:p w14:paraId="5BA0FD0C" w14:textId="77777777" w:rsidR="00E90046" w:rsidRPr="005B370D" w:rsidRDefault="00E90046" w:rsidP="00E90046">
      <w:pPr>
        <w:pStyle w:val="afff8"/>
        <w:spacing w:after="0"/>
      </w:pPr>
      <w:r w:rsidRPr="005B370D">
        <w:t>Исполнитель отмечает, что в соответствии с внесенными изменениями в Постановление Правительства РФ от 29 декабря 2011 г. N 1178 «О ценообразовании в области регулируемых цен (тарифов) в электроэнергетике» (в редакции от 27.12.2019 «1892), расходы на аренду помещений, аренду транспорта и аренду земельных участков определяются регулирующим органом в соответствии с пунктом 29 настоящего документа,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4A18ACCB" w14:textId="77777777" w:rsidR="00E90046" w:rsidRPr="005B370D" w:rsidRDefault="00E90046" w:rsidP="00E90046">
      <w:pPr>
        <w:pStyle w:val="afff8"/>
        <w:spacing w:after="0"/>
      </w:pPr>
      <w:r w:rsidRPr="005B370D">
        <w:t xml:space="preserve">  Изменения в Основы ценообразования 1178, внесенные  ПП РФ от 27.12.2019 №1892 распространяют действия при установлении тарифа на 2021 год. </w:t>
      </w:r>
    </w:p>
    <w:p w14:paraId="068BDF8D" w14:textId="51F83FF6" w:rsidR="004D346B" w:rsidRPr="00BA0797" w:rsidRDefault="004D346B" w:rsidP="00BA0797">
      <w:pPr>
        <w:tabs>
          <w:tab w:val="left" w:pos="1134"/>
        </w:tabs>
        <w:spacing w:after="0" w:line="360" w:lineRule="auto"/>
        <w:ind w:firstLine="567"/>
        <w:contextualSpacing/>
        <w:jc w:val="both"/>
        <w:rPr>
          <w:rFonts w:ascii="Myriad Pro" w:hAnsi="Myriad Pro"/>
          <w:sz w:val="26"/>
          <w:szCs w:val="26"/>
        </w:rPr>
      </w:pPr>
      <w:r w:rsidRPr="005B370D">
        <w:rPr>
          <w:rFonts w:ascii="Myriad Pro" w:hAnsi="Myriad Pro"/>
          <w:sz w:val="26"/>
          <w:szCs w:val="26"/>
        </w:rPr>
        <w:t>С целью исключения риска признания расходов на аренду</w:t>
      </w:r>
      <w:r w:rsidR="00E90046" w:rsidRPr="005B370D">
        <w:rPr>
          <w:rFonts w:ascii="Myriad Pro" w:hAnsi="Myriad Pro"/>
          <w:sz w:val="26"/>
          <w:szCs w:val="26"/>
        </w:rPr>
        <w:t xml:space="preserve"> производственных объектов и объектов </w:t>
      </w:r>
      <w:r w:rsidR="00612695" w:rsidRPr="005B370D">
        <w:rPr>
          <w:rFonts w:ascii="Myriad Pro" w:hAnsi="Myriad Pro"/>
          <w:sz w:val="26"/>
          <w:szCs w:val="26"/>
        </w:rPr>
        <w:t>электроэнергетики</w:t>
      </w:r>
      <w:r w:rsidRPr="005B370D">
        <w:rPr>
          <w:rFonts w:ascii="Myriad Pro" w:hAnsi="Myriad Pro"/>
          <w:sz w:val="26"/>
          <w:szCs w:val="26"/>
        </w:rPr>
        <w:t xml:space="preserve"> экономически необоснованными необходимо, прежде всего, при заключении договоров структурировать арендную плату с выделением расходов на амортизацию</w:t>
      </w:r>
      <w:r w:rsidRPr="00BA0797">
        <w:rPr>
          <w:rFonts w:ascii="Myriad Pro" w:hAnsi="Myriad Pro"/>
          <w:sz w:val="26"/>
          <w:szCs w:val="26"/>
        </w:rPr>
        <w:t xml:space="preserve"> и налоги на имущество по арендуемому имуществу</w:t>
      </w:r>
    </w:p>
    <w:p w14:paraId="3F0BE616" w14:textId="77777777" w:rsidR="004F7FF3" w:rsidRDefault="004F7F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Для включения расходов на аренду </w:t>
      </w:r>
      <w:r w:rsidR="00544A65" w:rsidRPr="00BA0797">
        <w:rPr>
          <w:rFonts w:ascii="Myriad Pro" w:hAnsi="Myriad Pro"/>
          <w:sz w:val="26"/>
          <w:szCs w:val="26"/>
        </w:rPr>
        <w:t>электросетевого оборудования -</w:t>
      </w:r>
      <w:r w:rsidR="009C7B3E" w:rsidRPr="00BA0797">
        <w:rPr>
          <w:rFonts w:ascii="Myriad Pro" w:hAnsi="Myriad Pro"/>
          <w:sz w:val="26"/>
          <w:szCs w:val="26"/>
        </w:rPr>
        <w:t xml:space="preserve"> </w:t>
      </w:r>
      <w:r w:rsidRPr="00BA0797">
        <w:rPr>
          <w:rFonts w:ascii="Myriad Pro" w:hAnsi="Myriad Pro"/>
          <w:sz w:val="26"/>
          <w:szCs w:val="26"/>
        </w:rPr>
        <w:t xml:space="preserve">подстанции 110/10 </w:t>
      </w:r>
      <w:proofErr w:type="spellStart"/>
      <w:r w:rsidRPr="00BA0797">
        <w:rPr>
          <w:rFonts w:ascii="Myriad Pro" w:hAnsi="Myriad Pro"/>
          <w:sz w:val="26"/>
          <w:szCs w:val="26"/>
        </w:rPr>
        <w:t>кВ</w:t>
      </w:r>
      <w:proofErr w:type="spellEnd"/>
      <w:r w:rsidRPr="00BA0797">
        <w:rPr>
          <w:rFonts w:ascii="Myriad Pro" w:hAnsi="Myriad Pro"/>
          <w:sz w:val="26"/>
          <w:szCs w:val="26"/>
        </w:rPr>
        <w:t xml:space="preserve"> </w:t>
      </w:r>
      <w:r w:rsidR="00586D28" w:rsidRPr="00BA0797">
        <w:rPr>
          <w:rFonts w:ascii="Myriad Pro" w:hAnsi="Myriad Pro"/>
          <w:sz w:val="26"/>
          <w:szCs w:val="26"/>
        </w:rPr>
        <w:t>«</w:t>
      </w:r>
      <w:proofErr w:type="spellStart"/>
      <w:r w:rsidRPr="00BA0797">
        <w:rPr>
          <w:rFonts w:ascii="Myriad Pro" w:hAnsi="Myriad Pro"/>
          <w:sz w:val="26"/>
          <w:szCs w:val="26"/>
        </w:rPr>
        <w:t>Моглино</w:t>
      </w:r>
      <w:proofErr w:type="spellEnd"/>
      <w:r w:rsidRPr="00BA0797">
        <w:rPr>
          <w:rFonts w:ascii="Myriad Pro" w:hAnsi="Myriad Pro"/>
          <w:sz w:val="26"/>
          <w:szCs w:val="26"/>
        </w:rPr>
        <w:t xml:space="preserve"> в </w:t>
      </w:r>
      <w:r w:rsidR="004A3E93" w:rsidRPr="00BA0797">
        <w:rPr>
          <w:rFonts w:ascii="Myriad Pro" w:hAnsi="Myriad Pro"/>
          <w:sz w:val="26"/>
          <w:szCs w:val="26"/>
        </w:rPr>
        <w:t xml:space="preserve">состав </w:t>
      </w:r>
      <w:r w:rsidRPr="00BA0797">
        <w:rPr>
          <w:rFonts w:ascii="Myriad Pro" w:hAnsi="Myriad Pro"/>
          <w:sz w:val="26"/>
          <w:szCs w:val="26"/>
        </w:rPr>
        <w:t xml:space="preserve">НВВ </w:t>
      </w:r>
      <w:r w:rsidR="004A3E93" w:rsidRPr="00BA0797">
        <w:rPr>
          <w:rFonts w:ascii="Myriad Pro" w:hAnsi="Myriad Pro"/>
          <w:sz w:val="26"/>
          <w:szCs w:val="26"/>
        </w:rPr>
        <w:t xml:space="preserve">Филиалу в Госкомитет </w:t>
      </w:r>
      <w:r w:rsidRPr="00BA0797">
        <w:rPr>
          <w:rFonts w:ascii="Myriad Pro" w:hAnsi="Myriad Pro"/>
          <w:sz w:val="26"/>
          <w:szCs w:val="26"/>
        </w:rPr>
        <w:t>необходимо представить в</w:t>
      </w:r>
      <w:r w:rsidR="009C7B3E" w:rsidRPr="00BA0797">
        <w:rPr>
          <w:rFonts w:ascii="Myriad Pro" w:hAnsi="Myriad Pro"/>
          <w:sz w:val="26"/>
          <w:szCs w:val="26"/>
        </w:rPr>
        <w:t xml:space="preserve"> </w:t>
      </w:r>
      <w:r w:rsidR="00991E81" w:rsidRPr="00BA0797">
        <w:rPr>
          <w:rFonts w:ascii="Myriad Pro" w:hAnsi="Myriad Pro"/>
          <w:sz w:val="26"/>
          <w:szCs w:val="26"/>
        </w:rPr>
        <w:t xml:space="preserve">материалах тарифного дела </w:t>
      </w:r>
      <w:r w:rsidRPr="00BA0797">
        <w:rPr>
          <w:rFonts w:ascii="Myriad Pro" w:hAnsi="Myriad Pro"/>
          <w:sz w:val="26"/>
          <w:szCs w:val="26"/>
        </w:rPr>
        <w:t xml:space="preserve">следующие документы: </w:t>
      </w:r>
      <w:r w:rsidR="00991E81" w:rsidRPr="00BA0797">
        <w:rPr>
          <w:rFonts w:ascii="Myriad Pro" w:hAnsi="Myriad Pro"/>
          <w:sz w:val="26"/>
          <w:szCs w:val="26"/>
        </w:rPr>
        <w:t>подписанный</w:t>
      </w:r>
      <w:r w:rsidR="00A9326A" w:rsidRPr="00BA0797">
        <w:rPr>
          <w:rFonts w:ascii="Myriad Pro" w:hAnsi="Myriad Pro"/>
          <w:sz w:val="26"/>
          <w:szCs w:val="26"/>
        </w:rPr>
        <w:t xml:space="preserve"> договор аренды</w:t>
      </w:r>
      <w:r w:rsidR="00991E81" w:rsidRPr="00BA0797">
        <w:rPr>
          <w:rFonts w:ascii="Myriad Pro" w:hAnsi="Myriad Pro"/>
          <w:sz w:val="26"/>
          <w:szCs w:val="26"/>
        </w:rPr>
        <w:t xml:space="preserve"> подстанции 110/10 </w:t>
      </w:r>
      <w:proofErr w:type="spellStart"/>
      <w:r w:rsidR="00991E81" w:rsidRPr="00BA0797">
        <w:rPr>
          <w:rFonts w:ascii="Myriad Pro" w:hAnsi="Myriad Pro"/>
          <w:sz w:val="26"/>
          <w:szCs w:val="26"/>
        </w:rPr>
        <w:t>кВ</w:t>
      </w:r>
      <w:proofErr w:type="spellEnd"/>
      <w:r w:rsidR="00991E81" w:rsidRPr="00BA0797">
        <w:rPr>
          <w:rFonts w:ascii="Myriad Pro" w:hAnsi="Myriad Pro"/>
          <w:sz w:val="26"/>
          <w:szCs w:val="26"/>
        </w:rPr>
        <w:t xml:space="preserve"> </w:t>
      </w:r>
      <w:r w:rsidR="00586D28" w:rsidRPr="00BA0797">
        <w:rPr>
          <w:rFonts w:ascii="Myriad Pro" w:hAnsi="Myriad Pro"/>
          <w:sz w:val="26"/>
          <w:szCs w:val="26"/>
        </w:rPr>
        <w:t>«</w:t>
      </w:r>
      <w:proofErr w:type="spellStart"/>
      <w:r w:rsidR="00991E81" w:rsidRPr="00BA0797">
        <w:rPr>
          <w:rFonts w:ascii="Myriad Pro" w:hAnsi="Myriad Pro"/>
          <w:sz w:val="26"/>
          <w:szCs w:val="26"/>
        </w:rPr>
        <w:t>Моглино</w:t>
      </w:r>
      <w:proofErr w:type="spellEnd"/>
      <w:r w:rsidR="00586D28" w:rsidRPr="00BA0797">
        <w:rPr>
          <w:rFonts w:ascii="Myriad Pro" w:hAnsi="Myriad Pro"/>
          <w:sz w:val="26"/>
          <w:szCs w:val="26"/>
        </w:rPr>
        <w:t>»</w:t>
      </w:r>
      <w:r w:rsidR="0027028B" w:rsidRPr="00BA0797">
        <w:rPr>
          <w:rFonts w:ascii="Myriad Pro" w:hAnsi="Myriad Pro"/>
          <w:sz w:val="26"/>
          <w:szCs w:val="26"/>
        </w:rPr>
        <w:t xml:space="preserve"> с выделением расходов на амортизацию и налоги на имущество</w:t>
      </w:r>
      <w:r w:rsidR="00991E81" w:rsidRPr="00BA0797">
        <w:rPr>
          <w:rFonts w:ascii="Myriad Pro" w:hAnsi="Myriad Pro"/>
          <w:sz w:val="26"/>
          <w:szCs w:val="26"/>
        </w:rPr>
        <w:t xml:space="preserve"> или проект договора,</w:t>
      </w:r>
      <w:r w:rsidR="009C7B3E" w:rsidRPr="00BA0797">
        <w:rPr>
          <w:rFonts w:ascii="Myriad Pro" w:hAnsi="Myriad Pro"/>
          <w:sz w:val="26"/>
          <w:szCs w:val="26"/>
        </w:rPr>
        <w:t xml:space="preserve"> </w:t>
      </w:r>
      <w:r w:rsidR="00A9326A" w:rsidRPr="00BA0797">
        <w:rPr>
          <w:rFonts w:ascii="Myriad Pro" w:hAnsi="Myriad Pro"/>
          <w:sz w:val="26"/>
          <w:szCs w:val="26"/>
        </w:rPr>
        <w:t>письм</w:t>
      </w:r>
      <w:r w:rsidRPr="00BA0797">
        <w:rPr>
          <w:rFonts w:ascii="Myriad Pro" w:hAnsi="Myriad Pro"/>
          <w:sz w:val="26"/>
          <w:szCs w:val="26"/>
        </w:rPr>
        <w:t>о</w:t>
      </w:r>
      <w:r w:rsidR="00A9326A" w:rsidRPr="00BA0797">
        <w:rPr>
          <w:rFonts w:ascii="Myriad Pro" w:hAnsi="Myriad Pro"/>
          <w:sz w:val="26"/>
          <w:szCs w:val="26"/>
        </w:rPr>
        <w:t xml:space="preserve"> от </w:t>
      </w:r>
      <w:r w:rsidR="00A9326A" w:rsidRPr="00BA0797">
        <w:rPr>
          <w:rFonts w:ascii="Myriad Pro" w:hAnsi="Myriad Pro"/>
          <w:sz w:val="26"/>
          <w:szCs w:val="26"/>
        </w:rPr>
        <w:lastRenderedPageBreak/>
        <w:t>собственника имущества о согласии передачи имущества в аренду, расчет экономического обоснования необходимости арен</w:t>
      </w:r>
      <w:r w:rsidRPr="00BA0797">
        <w:rPr>
          <w:rFonts w:ascii="Myriad Pro" w:hAnsi="Myriad Pro"/>
          <w:sz w:val="26"/>
          <w:szCs w:val="26"/>
        </w:rPr>
        <w:t>ды электросетевого оборудования.</w:t>
      </w:r>
    </w:p>
    <w:p w14:paraId="4686A6DE" w14:textId="77777777" w:rsidR="005B18D9" w:rsidRPr="00BA0797" w:rsidRDefault="005B18D9" w:rsidP="00BA0797">
      <w:pPr>
        <w:tabs>
          <w:tab w:val="left" w:pos="1134"/>
        </w:tabs>
        <w:spacing w:after="0" w:line="360" w:lineRule="auto"/>
        <w:ind w:firstLine="567"/>
        <w:contextualSpacing/>
        <w:jc w:val="both"/>
        <w:rPr>
          <w:rFonts w:ascii="Myriad Pro" w:hAnsi="Myriad Pro"/>
          <w:sz w:val="26"/>
          <w:szCs w:val="26"/>
        </w:rPr>
      </w:pPr>
    </w:p>
    <w:p w14:paraId="36BC7A6D" w14:textId="77777777" w:rsidR="00E10A37" w:rsidRPr="00BA0797" w:rsidRDefault="00E10A37"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t>Аренда земли</w:t>
      </w:r>
    </w:p>
    <w:p w14:paraId="77B17106" w14:textId="77777777" w:rsidR="00020AAE" w:rsidRPr="00BA0797" w:rsidRDefault="00E10A37"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Фактическая величина арендной платы земельных участков за 2017 год </w:t>
      </w:r>
      <w:r w:rsidR="00020AAE" w:rsidRPr="00BA0797">
        <w:rPr>
          <w:rFonts w:ascii="Myriad Pro" w:hAnsi="Myriad Pro"/>
          <w:sz w:val="26"/>
          <w:szCs w:val="26"/>
        </w:rPr>
        <w:t xml:space="preserve">составила </w:t>
      </w:r>
      <w:r w:rsidR="00834137" w:rsidRPr="00BA0797">
        <w:rPr>
          <w:rFonts w:ascii="Myriad Pro" w:hAnsi="Myriad Pro"/>
          <w:sz w:val="26"/>
          <w:szCs w:val="26"/>
        </w:rPr>
        <w:t>4 5</w:t>
      </w:r>
      <w:r w:rsidR="00020AAE" w:rsidRPr="00BA0797">
        <w:rPr>
          <w:rFonts w:ascii="Myriad Pro" w:hAnsi="Myriad Pro"/>
          <w:sz w:val="26"/>
          <w:szCs w:val="26"/>
        </w:rPr>
        <w:t xml:space="preserve">01,35 </w:t>
      </w:r>
      <w:r w:rsidRPr="00BA0797">
        <w:rPr>
          <w:rFonts w:ascii="Myriad Pro" w:hAnsi="Myriad Pro"/>
          <w:sz w:val="26"/>
          <w:szCs w:val="26"/>
        </w:rPr>
        <w:t>тыс. руб.</w:t>
      </w:r>
      <w:r w:rsidR="00020AAE" w:rsidRPr="00BA0797">
        <w:rPr>
          <w:rFonts w:ascii="Myriad Pro" w:hAnsi="Myriad Pro"/>
          <w:sz w:val="26"/>
          <w:szCs w:val="26"/>
        </w:rPr>
        <w:t xml:space="preserve">, в том числе на услуги по передаче электроэнергии - </w:t>
      </w:r>
      <w:r w:rsidR="00834137" w:rsidRPr="00BA0797">
        <w:rPr>
          <w:rFonts w:ascii="Myriad Pro" w:hAnsi="Myriad Pro"/>
          <w:sz w:val="26"/>
          <w:szCs w:val="26"/>
        </w:rPr>
        <w:t>4 4</w:t>
      </w:r>
      <w:r w:rsidR="00020AAE" w:rsidRPr="00BA0797">
        <w:rPr>
          <w:rFonts w:ascii="Myriad Pro" w:hAnsi="Myriad Pro"/>
          <w:sz w:val="26"/>
          <w:szCs w:val="26"/>
        </w:rPr>
        <w:t xml:space="preserve">67,29 тыс. руб. </w:t>
      </w:r>
    </w:p>
    <w:p w14:paraId="6D49F3AE" w14:textId="77777777" w:rsidR="00E10A37" w:rsidRPr="00BA0797" w:rsidRDefault="00020AAE"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 </w:t>
      </w:r>
      <w:r w:rsidR="00E10A37" w:rsidRPr="00BA0797">
        <w:rPr>
          <w:rFonts w:ascii="Myriad Pro" w:hAnsi="Myriad Pro"/>
          <w:sz w:val="26"/>
          <w:szCs w:val="26"/>
        </w:rPr>
        <w:t xml:space="preserve">В составе материалов тарифной заявки ПАО </w:t>
      </w:r>
      <w:r w:rsidR="00586D28" w:rsidRPr="00BA0797">
        <w:rPr>
          <w:rFonts w:ascii="Myriad Pro" w:hAnsi="Myriad Pro"/>
          <w:sz w:val="26"/>
          <w:szCs w:val="26"/>
        </w:rPr>
        <w:t>«</w:t>
      </w:r>
      <w:r w:rsidR="00E10A37" w:rsidRPr="00BA0797">
        <w:rPr>
          <w:rFonts w:ascii="Myriad Pro" w:hAnsi="Myriad Pro"/>
          <w:sz w:val="26"/>
          <w:szCs w:val="26"/>
        </w:rPr>
        <w:t xml:space="preserve">МРСК </w:t>
      </w:r>
      <w:r w:rsidR="00586D28" w:rsidRPr="00BA0797">
        <w:rPr>
          <w:rFonts w:ascii="Myriad Pro" w:hAnsi="Myriad Pro"/>
          <w:sz w:val="26"/>
          <w:szCs w:val="26"/>
        </w:rPr>
        <w:t>«</w:t>
      </w:r>
      <w:r w:rsidR="00E10A37" w:rsidRPr="00BA0797">
        <w:rPr>
          <w:rFonts w:ascii="Myriad Pro" w:hAnsi="Myriad Pro"/>
          <w:sz w:val="26"/>
          <w:szCs w:val="26"/>
        </w:rPr>
        <w:t>Северо-Запад</w:t>
      </w:r>
      <w:r w:rsidR="00586D28" w:rsidRPr="00BA0797">
        <w:rPr>
          <w:rFonts w:ascii="Myriad Pro" w:hAnsi="Myriad Pro"/>
          <w:sz w:val="26"/>
          <w:szCs w:val="26"/>
        </w:rPr>
        <w:t>»</w:t>
      </w:r>
      <w:r w:rsidR="00E10A37"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E10A37" w:rsidRPr="00BA0797">
        <w:rPr>
          <w:rFonts w:ascii="Myriad Pro" w:hAnsi="Myriad Pro"/>
          <w:sz w:val="26"/>
          <w:szCs w:val="26"/>
        </w:rPr>
        <w:t xml:space="preserve"> представлен расчет расходов на арендную плату земельных участков, в соответствии с которым на момент подачи заявки в </w:t>
      </w:r>
      <w:r w:rsidRPr="00BA0797">
        <w:rPr>
          <w:rFonts w:ascii="Myriad Pro" w:hAnsi="Myriad Pro"/>
          <w:sz w:val="26"/>
          <w:szCs w:val="26"/>
        </w:rPr>
        <w:t xml:space="preserve">Государственный комитет Псковской области по тарифам и энергетике </w:t>
      </w:r>
      <w:r w:rsidR="00E10A37" w:rsidRPr="00BA0797">
        <w:rPr>
          <w:rFonts w:ascii="Myriad Pro" w:hAnsi="Myriad Pro"/>
          <w:sz w:val="26"/>
          <w:szCs w:val="26"/>
        </w:rPr>
        <w:t xml:space="preserve">в аренде филиала находилось </w:t>
      </w:r>
      <w:r w:rsidRPr="00BA0797">
        <w:rPr>
          <w:rFonts w:ascii="Myriad Pro" w:hAnsi="Myriad Pro"/>
          <w:sz w:val="26"/>
          <w:szCs w:val="26"/>
        </w:rPr>
        <w:t>229</w:t>
      </w:r>
      <w:r w:rsidR="0020305F" w:rsidRPr="00BA0797">
        <w:rPr>
          <w:rFonts w:ascii="Myriad Pro" w:hAnsi="Myriad Pro"/>
          <w:sz w:val="26"/>
          <w:szCs w:val="26"/>
        </w:rPr>
        <w:t>1</w:t>
      </w:r>
      <w:r w:rsidR="00E10A37" w:rsidRPr="00BA0797">
        <w:rPr>
          <w:rFonts w:ascii="Myriad Pro" w:hAnsi="Myriad Pro"/>
          <w:sz w:val="26"/>
          <w:szCs w:val="26"/>
        </w:rPr>
        <w:t xml:space="preserve"> земельных участков, ожидаемые арендные платежи по которым на 201</w:t>
      </w:r>
      <w:r w:rsidRPr="00BA0797">
        <w:rPr>
          <w:rFonts w:ascii="Myriad Pro" w:hAnsi="Myriad Pro"/>
          <w:sz w:val="26"/>
          <w:szCs w:val="26"/>
        </w:rPr>
        <w:t>9</w:t>
      </w:r>
      <w:r w:rsidR="00E10A37" w:rsidRPr="00BA0797">
        <w:rPr>
          <w:rFonts w:ascii="Myriad Pro" w:hAnsi="Myriad Pro"/>
          <w:sz w:val="26"/>
          <w:szCs w:val="26"/>
        </w:rPr>
        <w:t xml:space="preserve"> год составляли </w:t>
      </w:r>
      <w:r w:rsidR="00834137" w:rsidRPr="00BA0797">
        <w:rPr>
          <w:rFonts w:ascii="Myriad Pro" w:hAnsi="Myriad Pro"/>
          <w:sz w:val="26"/>
          <w:szCs w:val="26"/>
        </w:rPr>
        <w:t>4 9</w:t>
      </w:r>
      <w:r w:rsidRPr="00BA0797">
        <w:rPr>
          <w:rFonts w:ascii="Myriad Pro" w:hAnsi="Myriad Pro"/>
          <w:sz w:val="26"/>
          <w:szCs w:val="26"/>
        </w:rPr>
        <w:t>54</w:t>
      </w:r>
      <w:r w:rsidR="0054415C" w:rsidRPr="00BA0797">
        <w:rPr>
          <w:rFonts w:ascii="Myriad Pro" w:hAnsi="Myriad Pro"/>
          <w:sz w:val="26"/>
          <w:szCs w:val="26"/>
        </w:rPr>
        <w:t>,</w:t>
      </w:r>
      <w:r w:rsidRPr="00BA0797">
        <w:rPr>
          <w:rFonts w:ascii="Myriad Pro" w:hAnsi="Myriad Pro"/>
          <w:sz w:val="26"/>
          <w:szCs w:val="26"/>
        </w:rPr>
        <w:t>76</w:t>
      </w:r>
      <w:r w:rsidR="0054415C" w:rsidRPr="00BA0797">
        <w:rPr>
          <w:rFonts w:ascii="Myriad Pro" w:hAnsi="Myriad Pro"/>
          <w:sz w:val="26"/>
          <w:szCs w:val="26"/>
        </w:rPr>
        <w:t xml:space="preserve"> </w:t>
      </w:r>
      <w:r w:rsidR="00E10A37" w:rsidRPr="00BA0797">
        <w:rPr>
          <w:rFonts w:ascii="Myriad Pro" w:hAnsi="Myriad Pro"/>
          <w:sz w:val="26"/>
          <w:szCs w:val="26"/>
        </w:rPr>
        <w:t>тыс. руб., из них:</w:t>
      </w:r>
    </w:p>
    <w:p w14:paraId="491647D5" w14:textId="77777777" w:rsidR="00E10A37" w:rsidRPr="00BA0797" w:rsidRDefault="00834137"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4 9</w:t>
      </w:r>
      <w:r w:rsidR="0054415C" w:rsidRPr="00BA0797">
        <w:rPr>
          <w:rFonts w:ascii="Myriad Pro" w:hAnsi="Myriad Pro"/>
          <w:sz w:val="26"/>
          <w:szCs w:val="26"/>
        </w:rPr>
        <w:t>52,22</w:t>
      </w:r>
      <w:r w:rsidR="00E10A37" w:rsidRPr="00BA0797">
        <w:rPr>
          <w:rFonts w:ascii="Myriad Pro" w:hAnsi="Myriad Pro"/>
          <w:sz w:val="26"/>
          <w:szCs w:val="26"/>
        </w:rPr>
        <w:t xml:space="preserve"> тыс. руб. – по договорам аренды, заключенным по</w:t>
      </w:r>
      <w:r w:rsidR="0054415C" w:rsidRPr="00BA0797">
        <w:rPr>
          <w:rFonts w:ascii="Myriad Pro" w:hAnsi="Myriad Pro"/>
          <w:sz w:val="26"/>
          <w:szCs w:val="26"/>
        </w:rPr>
        <w:t xml:space="preserve"> состоянию на 31.12.2017 (2285</w:t>
      </w:r>
      <w:r w:rsidR="00E10A37" w:rsidRPr="00BA0797">
        <w:rPr>
          <w:rFonts w:ascii="Myriad Pro" w:hAnsi="Myriad Pro"/>
          <w:sz w:val="26"/>
          <w:szCs w:val="26"/>
        </w:rPr>
        <w:t xml:space="preserve"> земельных участков);</w:t>
      </w:r>
    </w:p>
    <w:p w14:paraId="76CE8653" w14:textId="77777777" w:rsidR="00E10A37" w:rsidRPr="00BA0797" w:rsidRDefault="0054415C"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0,08</w:t>
      </w:r>
      <w:r w:rsidR="00E10A37" w:rsidRPr="00BA0797">
        <w:rPr>
          <w:rFonts w:ascii="Myriad Pro" w:hAnsi="Myriad Pro"/>
          <w:sz w:val="26"/>
          <w:szCs w:val="26"/>
        </w:rPr>
        <w:t xml:space="preserve"> тыс. руб. – по договорам аренды, заключенным в 1 квартале 2018 года (</w:t>
      </w:r>
      <w:r w:rsidRPr="00BA0797">
        <w:rPr>
          <w:rFonts w:ascii="Myriad Pro" w:hAnsi="Myriad Pro"/>
          <w:sz w:val="26"/>
          <w:szCs w:val="26"/>
        </w:rPr>
        <w:t>5</w:t>
      </w:r>
      <w:r w:rsidR="00E10A37" w:rsidRPr="00BA0797">
        <w:rPr>
          <w:rFonts w:ascii="Myriad Pro" w:hAnsi="Myriad Pro"/>
          <w:sz w:val="26"/>
          <w:szCs w:val="26"/>
        </w:rPr>
        <w:t xml:space="preserve"> участков);</w:t>
      </w:r>
    </w:p>
    <w:p w14:paraId="6C041716" w14:textId="77777777" w:rsidR="00E10A37" w:rsidRPr="00BA0797" w:rsidRDefault="0054415C"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2,46 </w:t>
      </w:r>
      <w:r w:rsidR="00E10A37" w:rsidRPr="00BA0797">
        <w:rPr>
          <w:rFonts w:ascii="Myriad Pro" w:hAnsi="Myriad Pro"/>
          <w:sz w:val="26"/>
          <w:szCs w:val="26"/>
        </w:rPr>
        <w:t>тыс. руб. -</w:t>
      </w:r>
      <w:r w:rsidR="009C7B3E" w:rsidRPr="00BA0797">
        <w:rPr>
          <w:rFonts w:ascii="Myriad Pro" w:hAnsi="Myriad Pro"/>
          <w:sz w:val="26"/>
          <w:szCs w:val="26"/>
        </w:rPr>
        <w:t xml:space="preserve"> </w:t>
      </w:r>
      <w:r w:rsidR="00E10A37" w:rsidRPr="00BA0797">
        <w:rPr>
          <w:rFonts w:ascii="Myriad Pro" w:hAnsi="Myriad Pro"/>
          <w:sz w:val="26"/>
          <w:szCs w:val="26"/>
        </w:rPr>
        <w:t>по договорам аренды, находящимся в стадии оформления (1</w:t>
      </w:r>
      <w:r w:rsidRPr="00BA0797">
        <w:rPr>
          <w:rFonts w:ascii="Myriad Pro" w:hAnsi="Myriad Pro"/>
          <w:sz w:val="26"/>
          <w:szCs w:val="26"/>
        </w:rPr>
        <w:t xml:space="preserve"> земельный</w:t>
      </w:r>
      <w:r w:rsidR="00E10A37" w:rsidRPr="00BA0797">
        <w:rPr>
          <w:rFonts w:ascii="Myriad Pro" w:hAnsi="Myriad Pro"/>
          <w:sz w:val="26"/>
          <w:szCs w:val="26"/>
        </w:rPr>
        <w:t xml:space="preserve"> участ</w:t>
      </w:r>
      <w:r w:rsidRPr="00BA0797">
        <w:rPr>
          <w:rFonts w:ascii="Myriad Pro" w:hAnsi="Myriad Pro"/>
          <w:sz w:val="26"/>
          <w:szCs w:val="26"/>
        </w:rPr>
        <w:t>о</w:t>
      </w:r>
      <w:r w:rsidR="00E10A37" w:rsidRPr="00BA0797">
        <w:rPr>
          <w:rFonts w:ascii="Myriad Pro" w:hAnsi="Myriad Pro"/>
          <w:sz w:val="26"/>
          <w:szCs w:val="26"/>
        </w:rPr>
        <w:t>к).</w:t>
      </w:r>
    </w:p>
    <w:p w14:paraId="73F6876C" w14:textId="77777777" w:rsidR="00FB1BFE" w:rsidRPr="00BA0797" w:rsidRDefault="00FB1BFE"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Письмом от 22.11.2018 № МР2/7/1000-04/7562 год филиал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направлены документы для уточнения тарифной заявки на услуги по передаче электрической энергии на 2019 год.</w:t>
      </w:r>
    </w:p>
    <w:p w14:paraId="53B631BE" w14:textId="77777777" w:rsidR="006555E5" w:rsidRPr="00BA0797" w:rsidRDefault="00FB1BFE"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рамках уточнения тарифной заявки представлен расчет расходов на арендную плату земельных участков</w:t>
      </w:r>
      <w:r w:rsidR="006555E5" w:rsidRPr="00BA0797">
        <w:rPr>
          <w:rFonts w:ascii="Myriad Pro" w:hAnsi="Myriad Pro"/>
          <w:sz w:val="26"/>
          <w:szCs w:val="26"/>
        </w:rPr>
        <w:t xml:space="preserve"> в количестве 2303 на сумму</w:t>
      </w:r>
      <w:r w:rsidR="009C7B3E" w:rsidRPr="00BA0797">
        <w:rPr>
          <w:rFonts w:ascii="Myriad Pro" w:hAnsi="Myriad Pro"/>
          <w:sz w:val="26"/>
          <w:szCs w:val="26"/>
        </w:rPr>
        <w:t xml:space="preserve"> </w:t>
      </w:r>
      <w:r w:rsidR="00834137" w:rsidRPr="00BA0797">
        <w:rPr>
          <w:rFonts w:ascii="Myriad Pro" w:hAnsi="Myriad Pro"/>
          <w:sz w:val="26"/>
          <w:szCs w:val="26"/>
        </w:rPr>
        <w:t>7 0</w:t>
      </w:r>
      <w:r w:rsidR="006555E5" w:rsidRPr="00BA0797">
        <w:rPr>
          <w:rFonts w:ascii="Myriad Pro" w:hAnsi="Myriad Pro"/>
          <w:sz w:val="26"/>
          <w:szCs w:val="26"/>
        </w:rPr>
        <w:t>50</w:t>
      </w:r>
      <w:r w:rsidR="00052B85" w:rsidRPr="00BA0797">
        <w:rPr>
          <w:rFonts w:ascii="Myriad Pro" w:hAnsi="Myriad Pro"/>
          <w:sz w:val="26"/>
          <w:szCs w:val="26"/>
        </w:rPr>
        <w:t>,</w:t>
      </w:r>
      <w:r w:rsidR="006555E5" w:rsidRPr="00BA0797">
        <w:rPr>
          <w:rFonts w:ascii="Myriad Pro" w:hAnsi="Myriad Pro"/>
          <w:sz w:val="26"/>
          <w:szCs w:val="26"/>
        </w:rPr>
        <w:t xml:space="preserve"> </w:t>
      </w:r>
      <w:r w:rsidR="00052B85" w:rsidRPr="00BA0797">
        <w:rPr>
          <w:rFonts w:ascii="Myriad Pro" w:hAnsi="Myriad Pro"/>
          <w:sz w:val="26"/>
          <w:szCs w:val="26"/>
        </w:rPr>
        <w:t>52</w:t>
      </w:r>
      <w:r w:rsidR="006555E5" w:rsidRPr="00BA0797">
        <w:rPr>
          <w:rFonts w:ascii="Myriad Pro" w:hAnsi="Myriad Pro"/>
          <w:sz w:val="26"/>
          <w:szCs w:val="26"/>
        </w:rPr>
        <w:t xml:space="preserve"> тыс. руб. в том числе:</w:t>
      </w:r>
    </w:p>
    <w:p w14:paraId="0F9F3B70" w14:textId="77777777" w:rsidR="006555E5" w:rsidRPr="00BA0797" w:rsidRDefault="00834137"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4 8</w:t>
      </w:r>
      <w:r w:rsidR="006F0253" w:rsidRPr="00BA0797">
        <w:rPr>
          <w:rFonts w:ascii="Myriad Pro" w:hAnsi="Myriad Pro"/>
          <w:sz w:val="26"/>
          <w:szCs w:val="26"/>
        </w:rPr>
        <w:t>50,53</w:t>
      </w:r>
      <w:r w:rsidR="006555E5" w:rsidRPr="00BA0797">
        <w:rPr>
          <w:rFonts w:ascii="Myriad Pro" w:hAnsi="Myriad Pro"/>
          <w:sz w:val="26"/>
          <w:szCs w:val="26"/>
        </w:rPr>
        <w:t xml:space="preserve"> тыс. руб. – по договорам аренды, заключенным по состоянию на 31.12.2017 года (2285 земельных участков);</w:t>
      </w:r>
    </w:p>
    <w:p w14:paraId="6AB8035D" w14:textId="77777777" w:rsidR="006555E5" w:rsidRPr="00BA0797" w:rsidRDefault="006555E5"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0,08 тыс. руб. – по договорам аренды, заключенным в 1 квартале 2018 года (5 участков);</w:t>
      </w:r>
    </w:p>
    <w:p w14:paraId="3065F229" w14:textId="77777777" w:rsidR="006555E5" w:rsidRPr="00BA0797" w:rsidRDefault="006555E5"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133,570 тыс. руб. -</w:t>
      </w:r>
      <w:r w:rsidR="009C7B3E" w:rsidRPr="00BA0797">
        <w:rPr>
          <w:rFonts w:ascii="Myriad Pro" w:hAnsi="Myriad Pro"/>
          <w:sz w:val="26"/>
          <w:szCs w:val="26"/>
        </w:rPr>
        <w:t xml:space="preserve"> </w:t>
      </w:r>
      <w:r w:rsidRPr="00BA0797">
        <w:rPr>
          <w:rFonts w:ascii="Myriad Pro" w:hAnsi="Myriad Pro"/>
          <w:sz w:val="26"/>
          <w:szCs w:val="26"/>
        </w:rPr>
        <w:t>по договорам аренды, находящимся в стадии оформления (10 земельных участков);</w:t>
      </w:r>
    </w:p>
    <w:p w14:paraId="5207CD89" w14:textId="77777777" w:rsidR="006555E5" w:rsidRPr="00BA0797" w:rsidRDefault="00834137"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2 0</w:t>
      </w:r>
      <w:r w:rsidR="006555E5" w:rsidRPr="00BA0797">
        <w:rPr>
          <w:rFonts w:ascii="Myriad Pro" w:hAnsi="Myriad Pro"/>
          <w:sz w:val="26"/>
          <w:szCs w:val="26"/>
        </w:rPr>
        <w:t>66,9 тыс. руб. – по соглашениям о сервитуте земельных участков</w:t>
      </w:r>
      <w:r w:rsidR="00052B85" w:rsidRPr="00BA0797">
        <w:rPr>
          <w:rFonts w:ascii="Myriad Pro" w:hAnsi="Myriad Pro"/>
          <w:sz w:val="26"/>
          <w:szCs w:val="26"/>
        </w:rPr>
        <w:t xml:space="preserve"> (</w:t>
      </w:r>
      <w:r w:rsidR="00B762BA" w:rsidRPr="00BA0797">
        <w:rPr>
          <w:rFonts w:ascii="Myriad Pro" w:hAnsi="Myriad Pro"/>
          <w:sz w:val="26"/>
          <w:szCs w:val="26"/>
        </w:rPr>
        <w:t>4 земельных участков</w:t>
      </w:r>
      <w:r w:rsidR="00052B85" w:rsidRPr="00BA0797">
        <w:rPr>
          <w:rFonts w:ascii="Myriad Pro" w:hAnsi="Myriad Pro"/>
          <w:sz w:val="26"/>
          <w:szCs w:val="26"/>
        </w:rPr>
        <w:t xml:space="preserve">). </w:t>
      </w:r>
    </w:p>
    <w:p w14:paraId="1064D4EB" w14:textId="77777777" w:rsidR="00052B85" w:rsidRPr="00BA0797" w:rsidRDefault="00B762BA" w:rsidP="005B18D9">
      <w:pPr>
        <w:pStyle w:val="11"/>
        <w:numPr>
          <w:ilvl w:val="0"/>
          <w:numId w:val="2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0,56</w:t>
      </w:r>
      <w:r w:rsidR="006F0253" w:rsidRPr="00BA0797">
        <w:rPr>
          <w:rFonts w:ascii="Myriad Pro" w:hAnsi="Myriad Pro"/>
          <w:sz w:val="26"/>
          <w:szCs w:val="26"/>
        </w:rPr>
        <w:t xml:space="preserve"> </w:t>
      </w:r>
      <w:r w:rsidR="00052B85" w:rsidRPr="00BA0797">
        <w:rPr>
          <w:rFonts w:ascii="Myriad Pro" w:hAnsi="Myriad Pro"/>
          <w:sz w:val="26"/>
          <w:szCs w:val="26"/>
        </w:rPr>
        <w:t>тыс. руб. – по договору аренды земельного участка, под зданием, переведенного в жилой фонд</w:t>
      </w:r>
      <w:r w:rsidRPr="00BA0797">
        <w:rPr>
          <w:rFonts w:ascii="Myriad Pro" w:hAnsi="Myriad Pro"/>
          <w:sz w:val="26"/>
          <w:szCs w:val="26"/>
        </w:rPr>
        <w:t xml:space="preserve"> (-1 участок)</w:t>
      </w:r>
      <w:r w:rsidR="00052B85" w:rsidRPr="00BA0797">
        <w:rPr>
          <w:rFonts w:ascii="Myriad Pro" w:hAnsi="Myriad Pro"/>
          <w:sz w:val="26"/>
          <w:szCs w:val="26"/>
        </w:rPr>
        <w:t>.</w:t>
      </w:r>
    </w:p>
    <w:p w14:paraId="0748EE2D" w14:textId="77777777" w:rsidR="00E10A37" w:rsidRPr="00BA0797" w:rsidRDefault="00E10A37"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На момент принятия решения об установлении тарифов на передачу электрической энергии пункт 5 Основ ценообразования № 1178 предусматривал расчет арендной платы (вне зависимости от передаваемого в аренду объекта (земля, помещение, транспорт, оборудование и др.)</w:t>
      </w:r>
      <w:r w:rsidR="009C7B3E" w:rsidRPr="00BA0797">
        <w:rPr>
          <w:rFonts w:ascii="Myriad Pro" w:hAnsi="Myriad Pro"/>
          <w:sz w:val="26"/>
          <w:szCs w:val="26"/>
        </w:rPr>
        <w:t xml:space="preserve"> </w:t>
      </w:r>
      <w:r w:rsidRPr="00BA0797">
        <w:rPr>
          <w:rFonts w:ascii="Myriad Pro" w:hAnsi="Myriad Pro"/>
          <w:sz w:val="26"/>
          <w:szCs w:val="26"/>
        </w:rPr>
        <w:t>исходя из величины амортизации и налога на имущество, относящихся к арендуемому имуществу.</w:t>
      </w:r>
    </w:p>
    <w:p w14:paraId="13E5EDAC" w14:textId="77777777" w:rsidR="00E10A37" w:rsidRPr="00BA0797" w:rsidRDefault="00E10A37"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Как следует из пункта 17 Положения по бухгалтерскому учету </w:t>
      </w:r>
      <w:r w:rsidR="00586D28" w:rsidRPr="00BA0797">
        <w:rPr>
          <w:rFonts w:ascii="Myriad Pro" w:hAnsi="Myriad Pro"/>
          <w:sz w:val="26"/>
          <w:szCs w:val="26"/>
        </w:rPr>
        <w:t>«</w:t>
      </w:r>
      <w:r w:rsidRPr="00BA0797">
        <w:rPr>
          <w:rFonts w:ascii="Myriad Pro" w:hAnsi="Myriad Pro"/>
          <w:sz w:val="26"/>
          <w:szCs w:val="26"/>
        </w:rPr>
        <w:t>Учет основных средств</w:t>
      </w:r>
      <w:r w:rsidR="00586D28" w:rsidRPr="00BA0797">
        <w:rPr>
          <w:rFonts w:ascii="Myriad Pro" w:hAnsi="Myriad Pro"/>
          <w:sz w:val="26"/>
          <w:szCs w:val="26"/>
        </w:rPr>
        <w:t>»</w:t>
      </w:r>
      <w:r w:rsidRPr="00BA0797">
        <w:rPr>
          <w:rFonts w:ascii="Myriad Pro" w:hAnsi="Myriad Pro"/>
          <w:sz w:val="26"/>
          <w:szCs w:val="26"/>
        </w:rPr>
        <w:t xml:space="preserve"> ПБУ 6/01, утвержденного приказом Министерства финансов Российской Федерации от 30</w:t>
      </w:r>
      <w:r w:rsidR="005B18D9">
        <w:rPr>
          <w:rFonts w:ascii="Myriad Pro" w:hAnsi="Myriad Pro"/>
          <w:sz w:val="26"/>
          <w:szCs w:val="26"/>
        </w:rPr>
        <w:t>.03.</w:t>
      </w:r>
      <w:r w:rsidRPr="00BA0797">
        <w:rPr>
          <w:rFonts w:ascii="Myriad Pro" w:hAnsi="Myriad Pro"/>
          <w:sz w:val="26"/>
          <w:szCs w:val="26"/>
        </w:rPr>
        <w:t xml:space="preserve">2001 № 26н (далее - ПБУ 6/01), стоимость объектов основных средств погашается посредством начисления амортизации, если иное не установлено названным положением. </w:t>
      </w:r>
    </w:p>
    <w:p w14:paraId="76DB913C" w14:textId="77777777" w:rsidR="00E10A37" w:rsidRPr="00BA0797" w:rsidRDefault="00E10A37"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абзацем 5 указанного пункта ПБУ 6/01 не подлежат амортизации</w:t>
      </w:r>
      <w:r w:rsidR="009C7B3E" w:rsidRPr="00BA0797">
        <w:rPr>
          <w:rFonts w:ascii="Myriad Pro" w:hAnsi="Myriad Pro"/>
          <w:sz w:val="26"/>
          <w:szCs w:val="26"/>
        </w:rPr>
        <w:t xml:space="preserve"> </w:t>
      </w:r>
      <w:r w:rsidRPr="00BA0797">
        <w:rPr>
          <w:rFonts w:ascii="Myriad Pro" w:hAnsi="Myriad Pro"/>
          <w:sz w:val="26"/>
          <w:szCs w:val="26"/>
        </w:rPr>
        <w:t>объекты основных средств, потребительские свойства которых с течением времени не изменяются</w:t>
      </w:r>
      <w:r w:rsidR="009C7B3E" w:rsidRPr="00BA0797">
        <w:rPr>
          <w:rFonts w:ascii="Myriad Pro" w:hAnsi="Myriad Pro"/>
          <w:sz w:val="26"/>
          <w:szCs w:val="26"/>
        </w:rPr>
        <w:t xml:space="preserve"> </w:t>
      </w:r>
      <w:r w:rsidRPr="00BA0797">
        <w:rPr>
          <w:rFonts w:ascii="Myriad Pro" w:hAnsi="Myriad Pro"/>
          <w:sz w:val="26"/>
          <w:szCs w:val="26"/>
        </w:rPr>
        <w:t xml:space="preserve">(в т.ч. земельные участки). Согласно статье 374 НК РФ при определении налога на имущество земельные участки не признаются в качестве объектов налогообложения. </w:t>
      </w:r>
    </w:p>
    <w:p w14:paraId="605F9C03" w14:textId="77777777" w:rsidR="00E10A37" w:rsidRPr="00BA0797" w:rsidRDefault="00E10A37"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С учетом изложенного, а также учитывая внесенные в настоящее время изменения в Основы ценообразования № 1178 относительно определения расходов на аренду земельных участков в соответствии с пунктом 29 Основ ценообразования № 1178, Исполнитель считает позицию </w:t>
      </w:r>
      <w:r w:rsidR="00FB1BFE" w:rsidRPr="00BA0797">
        <w:rPr>
          <w:rFonts w:ascii="Myriad Pro" w:hAnsi="Myriad Pro"/>
          <w:sz w:val="26"/>
          <w:szCs w:val="26"/>
        </w:rPr>
        <w:t xml:space="preserve">Госкомитета Псковской области по тарифам и энергетике </w:t>
      </w:r>
      <w:r w:rsidRPr="00BA0797">
        <w:rPr>
          <w:rFonts w:ascii="Myriad Pro" w:hAnsi="Myriad Pro"/>
          <w:sz w:val="26"/>
          <w:szCs w:val="26"/>
        </w:rPr>
        <w:t xml:space="preserve">в части не применимости положений (действующих на дату принятия решения об установлении тарифа) подпункта 5 пункта 28 Основ ценообразования № 1178 обоснованной. </w:t>
      </w:r>
    </w:p>
    <w:p w14:paraId="4EF10A9D" w14:textId="77777777" w:rsidR="003D2C9E" w:rsidRPr="00BA0797" w:rsidRDefault="003D2C9E" w:rsidP="00BA0797">
      <w:pPr>
        <w:pStyle w:val="afff8"/>
        <w:spacing w:after="0"/>
      </w:pPr>
      <w:r w:rsidRPr="00BA0797">
        <w:t xml:space="preserve">Расчет расходов на арендную плату земельных участков на 2019 год произведен в соответствии с договорами аренды земельных участков и решений (приказов) муниципалитетов Псковской области об определении размера </w:t>
      </w:r>
      <w:r w:rsidRPr="00BA0797">
        <w:lastRenderedPageBreak/>
        <w:t xml:space="preserve">арендной платы, условий и сроков ее внесения за земельные участки. Расходы на арендную плату земельных участков скорректированы </w:t>
      </w:r>
      <w:r w:rsidR="00102FF2" w:rsidRPr="00BA0797">
        <w:t>(уменьшены) на размер платы, установленных в договорах аренды</w:t>
      </w:r>
      <w:r w:rsidR="00AE2900" w:rsidRPr="00BA0797">
        <w:t xml:space="preserve"> имущества</w:t>
      </w:r>
      <w:r w:rsidR="00102FF2" w:rsidRPr="00BA0797">
        <w:t xml:space="preserve"> и субаренды соответствующих земельных участков.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052"/>
        <w:gridCol w:w="1438"/>
        <w:gridCol w:w="1348"/>
        <w:gridCol w:w="1150"/>
        <w:gridCol w:w="1582"/>
      </w:tblGrid>
      <w:tr w:rsidR="00AE2900" w:rsidRPr="00BA0797" w14:paraId="1E63F2F0" w14:textId="77777777">
        <w:trPr>
          <w:cantSplit/>
          <w:tblHeader/>
        </w:trPr>
        <w:tc>
          <w:tcPr>
            <w:tcW w:w="212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030F59D" w14:textId="77777777" w:rsidR="00AE2900" w:rsidRPr="005B18D9" w:rsidRDefault="00AE2900" w:rsidP="00BA0797">
            <w:pPr>
              <w:spacing w:after="0" w:line="240" w:lineRule="auto"/>
              <w:jc w:val="center"/>
              <w:rPr>
                <w:rFonts w:ascii="Myriad Pro" w:eastAsia="Times New Roman" w:hAnsi="Myriad Pro" w:cs="Calibri"/>
                <w:b/>
                <w:bCs/>
                <w:color w:val="FFFFFF"/>
                <w:sz w:val="18"/>
                <w:szCs w:val="18"/>
                <w:lang w:eastAsia="ru-RU"/>
              </w:rPr>
            </w:pPr>
            <w:r w:rsidRPr="005B18D9">
              <w:rPr>
                <w:rFonts w:ascii="Myriad Pro" w:eastAsia="Times New Roman" w:hAnsi="Myriad Pro" w:cs="Calibri"/>
                <w:b/>
                <w:bCs/>
                <w:color w:val="FFFFFF"/>
                <w:sz w:val="18"/>
                <w:szCs w:val="18"/>
                <w:lang w:eastAsia="ru-RU"/>
              </w:rPr>
              <w:t>Наименование</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4B53F0" w14:textId="77777777" w:rsidR="00AE2900" w:rsidRPr="005B18D9" w:rsidRDefault="00AE2900" w:rsidP="00BA0797">
            <w:pPr>
              <w:spacing w:after="0" w:line="240" w:lineRule="auto"/>
              <w:jc w:val="center"/>
              <w:rPr>
                <w:rFonts w:ascii="Myriad Pro" w:eastAsia="Times New Roman" w:hAnsi="Myriad Pro" w:cs="Calibri"/>
                <w:b/>
                <w:bCs/>
                <w:color w:val="FFFFFF"/>
                <w:sz w:val="18"/>
                <w:szCs w:val="18"/>
                <w:lang w:eastAsia="ru-RU"/>
              </w:rPr>
            </w:pPr>
            <w:r w:rsidRPr="005B18D9">
              <w:rPr>
                <w:rFonts w:ascii="Myriad Pro" w:eastAsia="Times New Roman" w:hAnsi="Myriad Pro" w:cs="Calibri"/>
                <w:b/>
                <w:bCs/>
                <w:color w:val="FFFFFF"/>
                <w:sz w:val="18"/>
                <w:szCs w:val="18"/>
                <w:lang w:eastAsia="ru-RU"/>
              </w:rPr>
              <w:t xml:space="preserve">2017 год </w:t>
            </w:r>
            <w:r w:rsidRPr="005B18D9">
              <w:rPr>
                <w:rFonts w:ascii="Myriad Pro" w:eastAsia="Times New Roman" w:hAnsi="Myriad Pro" w:cs="Calibri"/>
                <w:b/>
                <w:bCs/>
                <w:color w:val="FFFFFF"/>
                <w:sz w:val="18"/>
                <w:szCs w:val="18"/>
                <w:lang w:eastAsia="ru-RU"/>
              </w:rPr>
              <w:br/>
              <w:t>факт</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1DFF81B" w14:textId="77777777" w:rsidR="00AE2900" w:rsidRPr="005B18D9" w:rsidRDefault="00AE2900" w:rsidP="00BA0797">
            <w:pPr>
              <w:spacing w:after="0" w:line="240" w:lineRule="auto"/>
              <w:jc w:val="center"/>
              <w:rPr>
                <w:rFonts w:ascii="Myriad Pro" w:eastAsia="Times New Roman" w:hAnsi="Myriad Pro" w:cs="Calibri"/>
                <w:b/>
                <w:bCs/>
                <w:color w:val="FFFFFF"/>
                <w:sz w:val="18"/>
                <w:szCs w:val="18"/>
                <w:lang w:eastAsia="ru-RU"/>
              </w:rPr>
            </w:pPr>
            <w:r w:rsidRPr="005B18D9">
              <w:rPr>
                <w:rFonts w:ascii="Myriad Pro" w:eastAsia="Times New Roman" w:hAnsi="Myriad Pro" w:cs="Calibri"/>
                <w:b/>
                <w:bCs/>
                <w:color w:val="FFFFFF"/>
                <w:sz w:val="18"/>
                <w:szCs w:val="18"/>
                <w:lang w:eastAsia="ru-RU"/>
              </w:rPr>
              <w:t>2019 год</w:t>
            </w:r>
            <w:r w:rsidRPr="005B18D9">
              <w:rPr>
                <w:rFonts w:ascii="Myriad Pro" w:eastAsia="Times New Roman" w:hAnsi="Myriad Pro" w:cs="Calibri"/>
                <w:b/>
                <w:bCs/>
                <w:color w:val="FFFFFF"/>
                <w:sz w:val="18"/>
                <w:szCs w:val="18"/>
                <w:lang w:eastAsia="ru-RU"/>
              </w:rPr>
              <w:br/>
            </w:r>
            <w:r w:rsidR="0048184F" w:rsidRPr="005B18D9">
              <w:rPr>
                <w:rFonts w:ascii="Myriad Pro" w:eastAsia="Times New Roman" w:hAnsi="Myriad Pro" w:cs="Calibri"/>
                <w:b/>
                <w:bCs/>
                <w:color w:val="FFFFFF"/>
                <w:sz w:val="18"/>
                <w:szCs w:val="18"/>
                <w:lang w:eastAsia="ru-RU"/>
              </w:rPr>
              <w:t>Предложение</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83DD617" w14:textId="77777777" w:rsidR="00AE2900" w:rsidRPr="005B18D9" w:rsidRDefault="00AE2900" w:rsidP="00BA0797">
            <w:pPr>
              <w:spacing w:after="0" w:line="240" w:lineRule="auto"/>
              <w:jc w:val="center"/>
              <w:rPr>
                <w:rFonts w:ascii="Myriad Pro" w:eastAsia="Times New Roman" w:hAnsi="Myriad Pro" w:cs="Calibri"/>
                <w:b/>
                <w:bCs/>
                <w:color w:val="FFFFFF"/>
                <w:sz w:val="18"/>
                <w:szCs w:val="18"/>
                <w:lang w:eastAsia="ru-RU"/>
              </w:rPr>
            </w:pPr>
            <w:r w:rsidRPr="005B18D9">
              <w:rPr>
                <w:rFonts w:ascii="Myriad Pro" w:eastAsia="Times New Roman" w:hAnsi="Myriad Pro" w:cs="Calibri"/>
                <w:b/>
                <w:bCs/>
                <w:color w:val="FFFFFF"/>
                <w:sz w:val="18"/>
                <w:szCs w:val="18"/>
                <w:lang w:eastAsia="ru-RU"/>
              </w:rPr>
              <w:t>2019 год</w:t>
            </w:r>
            <w:r w:rsidRPr="005B18D9">
              <w:rPr>
                <w:rFonts w:ascii="Myriad Pro" w:eastAsia="Times New Roman" w:hAnsi="Myriad Pro" w:cs="Calibri"/>
                <w:b/>
                <w:bCs/>
                <w:color w:val="FFFFFF"/>
                <w:sz w:val="18"/>
                <w:szCs w:val="18"/>
                <w:lang w:eastAsia="ru-RU"/>
              </w:rPr>
              <w:br/>
              <w:t>ТБР</w:t>
            </w:r>
          </w:p>
        </w:tc>
        <w:tc>
          <w:tcPr>
            <w:tcW w:w="83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4ADF43" w14:textId="77777777" w:rsidR="00AE2900" w:rsidRPr="005B18D9" w:rsidRDefault="00AE2900" w:rsidP="00BA0797">
            <w:pPr>
              <w:spacing w:after="0" w:line="240" w:lineRule="auto"/>
              <w:jc w:val="center"/>
              <w:rPr>
                <w:rFonts w:ascii="Myriad Pro" w:eastAsia="Times New Roman" w:hAnsi="Myriad Pro" w:cs="Calibri"/>
                <w:b/>
                <w:bCs/>
                <w:color w:val="FFFFFF"/>
                <w:sz w:val="18"/>
                <w:szCs w:val="18"/>
                <w:lang w:eastAsia="ru-RU"/>
              </w:rPr>
            </w:pPr>
            <w:r w:rsidRPr="005B18D9">
              <w:rPr>
                <w:rFonts w:ascii="Myriad Pro" w:eastAsia="Times New Roman" w:hAnsi="Myriad Pro" w:cs="Calibri"/>
                <w:b/>
                <w:bCs/>
                <w:color w:val="FFFFFF"/>
                <w:sz w:val="18"/>
                <w:szCs w:val="18"/>
                <w:lang w:eastAsia="ru-RU"/>
              </w:rPr>
              <w:t>2019 год</w:t>
            </w:r>
            <w:r w:rsidRPr="005B18D9">
              <w:rPr>
                <w:rFonts w:ascii="Myriad Pro" w:eastAsia="Times New Roman" w:hAnsi="Myriad Pro" w:cs="Calibri"/>
                <w:b/>
                <w:bCs/>
                <w:color w:val="FFFFFF"/>
                <w:sz w:val="18"/>
                <w:szCs w:val="18"/>
                <w:lang w:eastAsia="ru-RU"/>
              </w:rPr>
              <w:br/>
              <w:t>Исполнитель</w:t>
            </w:r>
          </w:p>
        </w:tc>
      </w:tr>
      <w:tr w:rsidR="00AE2900" w:rsidRPr="00BA0797" w14:paraId="4A198349" w14:textId="77777777">
        <w:trPr>
          <w:cantSplit/>
        </w:trPr>
        <w:tc>
          <w:tcPr>
            <w:tcW w:w="2123" w:type="pct"/>
            <w:tcBorders>
              <w:top w:val="single" w:sz="4" w:space="0" w:color="FFFFFF"/>
            </w:tcBorders>
            <w:shd w:val="clear" w:color="auto" w:fill="auto"/>
            <w:vAlign w:val="center"/>
          </w:tcPr>
          <w:p w14:paraId="7B6B9110" w14:textId="77777777" w:rsidR="00AE2900" w:rsidRPr="00BA0797" w:rsidRDefault="00AE2900"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Аренда земельных участков</w:t>
            </w:r>
          </w:p>
        </w:tc>
        <w:tc>
          <w:tcPr>
            <w:tcW w:w="757" w:type="pct"/>
            <w:tcBorders>
              <w:top w:val="single" w:sz="4" w:space="0" w:color="FFFFFF"/>
            </w:tcBorders>
            <w:shd w:val="clear" w:color="auto" w:fill="auto"/>
            <w:noWrap/>
            <w:vAlign w:val="center"/>
          </w:tcPr>
          <w:p w14:paraId="68A915A3" w14:textId="77777777" w:rsidR="00AE2900"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4 5</w:t>
            </w:r>
            <w:r w:rsidR="00AE2900" w:rsidRPr="00BA0797">
              <w:rPr>
                <w:rFonts w:ascii="Myriad Pro" w:eastAsia="Times New Roman" w:hAnsi="Myriad Pro" w:cs="Calibri"/>
                <w:sz w:val="18"/>
                <w:szCs w:val="18"/>
                <w:lang w:eastAsia="ru-RU"/>
              </w:rPr>
              <w:t>0</w:t>
            </w:r>
            <w:r w:rsidR="009C7B3E" w:rsidRPr="00BA0797">
              <w:rPr>
                <w:rFonts w:ascii="Myriad Pro" w:eastAsia="Times New Roman" w:hAnsi="Myriad Pro" w:cs="Calibri"/>
                <w:sz w:val="18"/>
                <w:szCs w:val="18"/>
                <w:lang w:eastAsia="ru-RU"/>
              </w:rPr>
              <w:t>1 3</w:t>
            </w:r>
            <w:r w:rsidR="00AE2900" w:rsidRPr="00BA0797">
              <w:rPr>
                <w:rFonts w:ascii="Myriad Pro" w:eastAsia="Times New Roman" w:hAnsi="Myriad Pro" w:cs="Calibri"/>
                <w:sz w:val="18"/>
                <w:szCs w:val="18"/>
                <w:lang w:eastAsia="ru-RU"/>
              </w:rPr>
              <w:t>53</w:t>
            </w:r>
          </w:p>
        </w:tc>
        <w:tc>
          <w:tcPr>
            <w:tcW w:w="682" w:type="pct"/>
            <w:tcBorders>
              <w:top w:val="single" w:sz="4" w:space="0" w:color="FFFFFF"/>
            </w:tcBorders>
            <w:shd w:val="clear" w:color="auto" w:fill="auto"/>
            <w:noWrap/>
            <w:vAlign w:val="center"/>
          </w:tcPr>
          <w:p w14:paraId="39AFEDC0" w14:textId="77777777" w:rsidR="00AE2900"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7 1</w:t>
            </w:r>
            <w:r w:rsidR="00AE2900" w:rsidRPr="00BA0797">
              <w:rPr>
                <w:rFonts w:ascii="Myriad Pro" w:eastAsia="Times New Roman" w:hAnsi="Myriad Pro" w:cs="Calibri"/>
                <w:sz w:val="18"/>
                <w:szCs w:val="18"/>
                <w:lang w:eastAsia="ru-RU"/>
              </w:rPr>
              <w:t>9</w:t>
            </w:r>
            <w:r w:rsidR="009C7B3E" w:rsidRPr="00BA0797">
              <w:rPr>
                <w:rFonts w:ascii="Myriad Pro" w:eastAsia="Times New Roman" w:hAnsi="Myriad Pro" w:cs="Calibri"/>
                <w:sz w:val="18"/>
                <w:szCs w:val="18"/>
                <w:lang w:eastAsia="ru-RU"/>
              </w:rPr>
              <w:t>1 3</w:t>
            </w:r>
            <w:r w:rsidR="00AE2900" w:rsidRPr="00BA0797">
              <w:rPr>
                <w:rFonts w:ascii="Myriad Pro" w:eastAsia="Times New Roman" w:hAnsi="Myriad Pro" w:cs="Calibri"/>
                <w:sz w:val="18"/>
                <w:szCs w:val="18"/>
                <w:lang w:eastAsia="ru-RU"/>
              </w:rPr>
              <w:t>93</w:t>
            </w:r>
          </w:p>
        </w:tc>
        <w:tc>
          <w:tcPr>
            <w:tcW w:w="606" w:type="pct"/>
            <w:tcBorders>
              <w:top w:val="single" w:sz="4" w:space="0" w:color="FFFFFF"/>
            </w:tcBorders>
            <w:shd w:val="clear" w:color="auto" w:fill="auto"/>
            <w:noWrap/>
            <w:vAlign w:val="center"/>
          </w:tcPr>
          <w:p w14:paraId="2D40A8EE"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833" w:type="pct"/>
            <w:tcBorders>
              <w:top w:val="single" w:sz="4" w:space="0" w:color="FFFFFF"/>
            </w:tcBorders>
            <w:shd w:val="clear" w:color="auto" w:fill="auto"/>
            <w:noWrap/>
            <w:vAlign w:val="center"/>
          </w:tcPr>
          <w:p w14:paraId="249D858F" w14:textId="77777777" w:rsidR="00AE2900"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6 6</w:t>
            </w:r>
            <w:r w:rsidR="00BE41DF" w:rsidRPr="00BA0797">
              <w:rPr>
                <w:rFonts w:ascii="Myriad Pro" w:eastAsia="Times New Roman" w:hAnsi="Myriad Pro" w:cs="Calibri"/>
                <w:sz w:val="18"/>
                <w:szCs w:val="18"/>
                <w:lang w:eastAsia="ru-RU"/>
              </w:rPr>
              <w:t>4</w:t>
            </w:r>
            <w:r w:rsidRPr="00BA0797">
              <w:rPr>
                <w:rFonts w:ascii="Myriad Pro" w:eastAsia="Times New Roman" w:hAnsi="Myriad Pro" w:cs="Calibri"/>
                <w:sz w:val="18"/>
                <w:szCs w:val="18"/>
                <w:lang w:eastAsia="ru-RU"/>
              </w:rPr>
              <w:t>8 8</w:t>
            </w:r>
            <w:r w:rsidR="00BE41DF" w:rsidRPr="00BA0797">
              <w:rPr>
                <w:rFonts w:ascii="Myriad Pro" w:eastAsia="Times New Roman" w:hAnsi="Myriad Pro" w:cs="Calibri"/>
                <w:sz w:val="18"/>
                <w:szCs w:val="18"/>
                <w:lang w:eastAsia="ru-RU"/>
              </w:rPr>
              <w:t>48</w:t>
            </w:r>
          </w:p>
        </w:tc>
      </w:tr>
      <w:tr w:rsidR="00AE2900" w:rsidRPr="00BA0797" w14:paraId="1125A7B9" w14:textId="77777777">
        <w:trPr>
          <w:cantSplit/>
        </w:trPr>
        <w:tc>
          <w:tcPr>
            <w:tcW w:w="2123" w:type="pct"/>
            <w:shd w:val="clear" w:color="auto" w:fill="auto"/>
            <w:vAlign w:val="center"/>
          </w:tcPr>
          <w:p w14:paraId="4FCE542C" w14:textId="77777777" w:rsidR="00AE2900" w:rsidRPr="00BA0797" w:rsidRDefault="008148E8" w:rsidP="00BA0797">
            <w:pPr>
              <w:spacing w:after="0" w:line="240" w:lineRule="auto"/>
              <w:ind w:left="567"/>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Плановая (расчетная) а</w:t>
            </w:r>
            <w:r w:rsidR="00AE2900" w:rsidRPr="00BA0797">
              <w:rPr>
                <w:rFonts w:ascii="Myriad Pro" w:eastAsia="Times New Roman" w:hAnsi="Myriad Pro" w:cs="Calibri"/>
                <w:sz w:val="18"/>
                <w:szCs w:val="18"/>
                <w:lang w:eastAsia="ru-RU"/>
              </w:rPr>
              <w:t>рендная плата</w:t>
            </w:r>
            <w:r w:rsidR="009C7B3E" w:rsidRPr="00BA0797">
              <w:rPr>
                <w:rFonts w:ascii="Myriad Pro" w:eastAsia="Times New Roman" w:hAnsi="Myriad Pro" w:cs="Calibri"/>
                <w:sz w:val="18"/>
                <w:szCs w:val="18"/>
                <w:lang w:eastAsia="ru-RU"/>
              </w:rPr>
              <w:t xml:space="preserve"> </w:t>
            </w:r>
            <w:r w:rsidR="00AE2900" w:rsidRPr="00BA0797">
              <w:rPr>
                <w:rFonts w:ascii="Myriad Pro" w:eastAsia="Times New Roman" w:hAnsi="Myriad Pro" w:cs="Calibri"/>
                <w:sz w:val="18"/>
                <w:szCs w:val="18"/>
                <w:lang w:eastAsia="ru-RU"/>
              </w:rPr>
              <w:t>по договорам</w:t>
            </w:r>
            <w:r w:rsidRPr="00BA0797">
              <w:rPr>
                <w:rFonts w:ascii="Myriad Pro" w:eastAsia="Times New Roman" w:hAnsi="Myriad Pro" w:cs="Calibri"/>
                <w:sz w:val="18"/>
                <w:szCs w:val="18"/>
                <w:lang w:eastAsia="ru-RU"/>
              </w:rPr>
              <w:t>,</w:t>
            </w:r>
            <w:r w:rsidR="009C7B3E" w:rsidRPr="00BA0797">
              <w:rPr>
                <w:rFonts w:ascii="Myriad Pro" w:eastAsia="Times New Roman" w:hAnsi="Myriad Pro" w:cs="Calibri"/>
                <w:sz w:val="18"/>
                <w:szCs w:val="18"/>
                <w:lang w:eastAsia="ru-RU"/>
              </w:rPr>
              <w:t xml:space="preserve"> </w:t>
            </w:r>
            <w:r w:rsidR="00AE2900" w:rsidRPr="00BA0797">
              <w:rPr>
                <w:rFonts w:ascii="Myriad Pro" w:eastAsia="Times New Roman" w:hAnsi="Myriad Pro" w:cs="Calibri"/>
                <w:sz w:val="18"/>
                <w:szCs w:val="18"/>
                <w:lang w:eastAsia="ru-RU"/>
              </w:rPr>
              <w:t>планируемым к заключению</w:t>
            </w:r>
            <w:r w:rsidRPr="00BA0797">
              <w:rPr>
                <w:rFonts w:ascii="Myriad Pro" w:eastAsia="Times New Roman" w:hAnsi="Myriad Pro" w:cs="Calibri"/>
                <w:sz w:val="18"/>
                <w:szCs w:val="18"/>
                <w:lang w:eastAsia="ru-RU"/>
              </w:rPr>
              <w:t xml:space="preserve"> </w:t>
            </w:r>
          </w:p>
        </w:tc>
        <w:tc>
          <w:tcPr>
            <w:tcW w:w="757" w:type="pct"/>
            <w:shd w:val="clear" w:color="auto" w:fill="auto"/>
            <w:noWrap/>
            <w:vAlign w:val="center"/>
          </w:tcPr>
          <w:p w14:paraId="397FEEDB"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682" w:type="pct"/>
            <w:shd w:val="clear" w:color="auto" w:fill="auto"/>
            <w:noWrap/>
            <w:vAlign w:val="center"/>
          </w:tcPr>
          <w:p w14:paraId="7BFB1D59"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606" w:type="pct"/>
            <w:shd w:val="clear" w:color="auto" w:fill="auto"/>
            <w:noWrap/>
            <w:vAlign w:val="center"/>
          </w:tcPr>
          <w:p w14:paraId="6BA1DEB5"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833" w:type="pct"/>
            <w:shd w:val="clear" w:color="auto" w:fill="auto"/>
            <w:noWrap/>
            <w:vAlign w:val="center"/>
          </w:tcPr>
          <w:p w14:paraId="3BE9BDDD"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13</w:t>
            </w:r>
            <w:r w:rsidR="009C7B3E" w:rsidRPr="00BA0797">
              <w:rPr>
                <w:rFonts w:ascii="Myriad Pro" w:eastAsia="Times New Roman" w:hAnsi="Myriad Pro" w:cs="Calibri"/>
                <w:sz w:val="18"/>
                <w:szCs w:val="18"/>
                <w:lang w:eastAsia="ru-RU"/>
              </w:rPr>
              <w:t>3 5</w:t>
            </w:r>
            <w:r w:rsidRPr="00BA0797">
              <w:rPr>
                <w:rFonts w:ascii="Myriad Pro" w:eastAsia="Times New Roman" w:hAnsi="Myriad Pro" w:cs="Calibri"/>
                <w:sz w:val="18"/>
                <w:szCs w:val="18"/>
                <w:lang w:eastAsia="ru-RU"/>
              </w:rPr>
              <w:t>71</w:t>
            </w:r>
          </w:p>
        </w:tc>
      </w:tr>
      <w:tr w:rsidR="00AE2900" w:rsidRPr="00BA0797" w14:paraId="73782DA0" w14:textId="77777777">
        <w:trPr>
          <w:cantSplit/>
        </w:trPr>
        <w:tc>
          <w:tcPr>
            <w:tcW w:w="2123" w:type="pct"/>
            <w:shd w:val="clear" w:color="auto" w:fill="auto"/>
            <w:vAlign w:val="center"/>
          </w:tcPr>
          <w:p w14:paraId="6CA00EEA" w14:textId="77777777" w:rsidR="00AE2900" w:rsidRPr="00BA0797" w:rsidRDefault="00AE2900" w:rsidP="00BA0797">
            <w:pPr>
              <w:spacing w:after="0" w:line="240" w:lineRule="auto"/>
              <w:ind w:left="567"/>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Арендная плата по договорам срок действия</w:t>
            </w:r>
            <w:r w:rsidR="008148E8" w:rsidRPr="00BA0797">
              <w:rPr>
                <w:rFonts w:ascii="Myriad Pro" w:eastAsia="Times New Roman" w:hAnsi="Myriad Pro" w:cs="Calibri"/>
                <w:sz w:val="18"/>
                <w:szCs w:val="18"/>
                <w:lang w:eastAsia="ru-RU"/>
              </w:rPr>
              <w:t>,</w:t>
            </w:r>
            <w:r w:rsidRPr="00BA0797">
              <w:rPr>
                <w:rFonts w:ascii="Myriad Pro" w:eastAsia="Times New Roman" w:hAnsi="Myriad Pro" w:cs="Calibri"/>
                <w:sz w:val="18"/>
                <w:szCs w:val="18"/>
                <w:lang w:eastAsia="ru-RU"/>
              </w:rPr>
              <w:t xml:space="preserve"> которых заканчивается в 2018-2019 гг.</w:t>
            </w:r>
          </w:p>
        </w:tc>
        <w:tc>
          <w:tcPr>
            <w:tcW w:w="757" w:type="pct"/>
            <w:shd w:val="clear" w:color="auto" w:fill="auto"/>
            <w:noWrap/>
            <w:vAlign w:val="center"/>
          </w:tcPr>
          <w:p w14:paraId="53691560"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682" w:type="pct"/>
            <w:shd w:val="clear" w:color="auto" w:fill="auto"/>
            <w:noWrap/>
            <w:vAlign w:val="center"/>
          </w:tcPr>
          <w:p w14:paraId="0165F326"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606" w:type="pct"/>
            <w:shd w:val="clear" w:color="auto" w:fill="auto"/>
            <w:noWrap/>
            <w:vAlign w:val="center"/>
          </w:tcPr>
          <w:p w14:paraId="3F2DA22A"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833" w:type="pct"/>
            <w:shd w:val="clear" w:color="auto" w:fill="auto"/>
            <w:noWrap/>
            <w:vAlign w:val="center"/>
          </w:tcPr>
          <w:p w14:paraId="54B3094A"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12</w:t>
            </w:r>
            <w:r w:rsidR="00834137" w:rsidRPr="00BA0797">
              <w:rPr>
                <w:rFonts w:ascii="Myriad Pro" w:eastAsia="Times New Roman" w:hAnsi="Myriad Pro" w:cs="Calibri"/>
                <w:sz w:val="18"/>
                <w:szCs w:val="18"/>
                <w:lang w:eastAsia="ru-RU"/>
              </w:rPr>
              <w:t>7 2</w:t>
            </w:r>
            <w:r w:rsidRPr="00BA0797">
              <w:rPr>
                <w:rFonts w:ascii="Myriad Pro" w:eastAsia="Times New Roman" w:hAnsi="Myriad Pro" w:cs="Calibri"/>
                <w:sz w:val="18"/>
                <w:szCs w:val="18"/>
                <w:lang w:eastAsia="ru-RU"/>
              </w:rPr>
              <w:t>30</w:t>
            </w:r>
          </w:p>
        </w:tc>
      </w:tr>
      <w:tr w:rsidR="00AE2900" w:rsidRPr="00BA0797" w14:paraId="70610926" w14:textId="77777777">
        <w:trPr>
          <w:cantSplit/>
        </w:trPr>
        <w:tc>
          <w:tcPr>
            <w:tcW w:w="2123" w:type="pct"/>
            <w:shd w:val="clear" w:color="auto" w:fill="auto"/>
            <w:vAlign w:val="center"/>
          </w:tcPr>
          <w:p w14:paraId="647B59D8" w14:textId="77777777" w:rsidR="00AE2900" w:rsidRPr="00BA0797" w:rsidRDefault="00AE2900"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Плата за аренду земли в составе договоров аренды имущества (субаренда)</w:t>
            </w:r>
          </w:p>
        </w:tc>
        <w:tc>
          <w:tcPr>
            <w:tcW w:w="757" w:type="pct"/>
            <w:shd w:val="clear" w:color="auto" w:fill="auto"/>
            <w:noWrap/>
            <w:vAlign w:val="center"/>
          </w:tcPr>
          <w:p w14:paraId="6B32A415"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682" w:type="pct"/>
            <w:shd w:val="clear" w:color="auto" w:fill="auto"/>
            <w:noWrap/>
            <w:vAlign w:val="center"/>
          </w:tcPr>
          <w:p w14:paraId="10CDBA0F"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14</w:t>
            </w:r>
            <w:r w:rsidR="00834137" w:rsidRPr="00BA0797">
              <w:rPr>
                <w:rFonts w:ascii="Myriad Pro" w:eastAsia="Times New Roman" w:hAnsi="Myriad Pro" w:cs="Calibri"/>
                <w:sz w:val="18"/>
                <w:szCs w:val="18"/>
                <w:lang w:eastAsia="ru-RU"/>
              </w:rPr>
              <w:t>0 8</w:t>
            </w:r>
            <w:r w:rsidRPr="00BA0797">
              <w:rPr>
                <w:rFonts w:ascii="Myriad Pro" w:eastAsia="Times New Roman" w:hAnsi="Myriad Pro" w:cs="Calibri"/>
                <w:sz w:val="18"/>
                <w:szCs w:val="18"/>
                <w:lang w:eastAsia="ru-RU"/>
              </w:rPr>
              <w:t>72</w:t>
            </w:r>
          </w:p>
        </w:tc>
        <w:tc>
          <w:tcPr>
            <w:tcW w:w="606" w:type="pct"/>
            <w:shd w:val="clear" w:color="auto" w:fill="auto"/>
            <w:noWrap/>
            <w:vAlign w:val="center"/>
          </w:tcPr>
          <w:p w14:paraId="3F6791D0"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833" w:type="pct"/>
            <w:shd w:val="clear" w:color="auto" w:fill="auto"/>
            <w:noWrap/>
            <w:vAlign w:val="center"/>
          </w:tcPr>
          <w:p w14:paraId="0351B388"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14</w:t>
            </w:r>
            <w:r w:rsidR="00834137" w:rsidRPr="00BA0797">
              <w:rPr>
                <w:rFonts w:ascii="Myriad Pro" w:eastAsia="Times New Roman" w:hAnsi="Myriad Pro" w:cs="Calibri"/>
                <w:sz w:val="18"/>
                <w:szCs w:val="18"/>
                <w:lang w:eastAsia="ru-RU"/>
              </w:rPr>
              <w:t>0 8</w:t>
            </w:r>
            <w:r w:rsidRPr="00BA0797">
              <w:rPr>
                <w:rFonts w:ascii="Myriad Pro" w:eastAsia="Times New Roman" w:hAnsi="Myriad Pro" w:cs="Calibri"/>
                <w:sz w:val="18"/>
                <w:szCs w:val="18"/>
                <w:lang w:eastAsia="ru-RU"/>
              </w:rPr>
              <w:t>72</w:t>
            </w:r>
          </w:p>
        </w:tc>
      </w:tr>
      <w:tr w:rsidR="00AE2900" w:rsidRPr="00BA0797" w14:paraId="679FD85A" w14:textId="77777777">
        <w:trPr>
          <w:cantSplit/>
        </w:trPr>
        <w:tc>
          <w:tcPr>
            <w:tcW w:w="2123" w:type="pct"/>
            <w:shd w:val="clear" w:color="auto" w:fill="auto"/>
            <w:vAlign w:val="center"/>
          </w:tcPr>
          <w:p w14:paraId="55A8DF1B" w14:textId="77777777" w:rsidR="00AE2900" w:rsidRPr="00BA0797" w:rsidRDefault="00AE2900" w:rsidP="00BA0797">
            <w:pPr>
              <w:spacing w:after="0" w:line="240" w:lineRule="auto"/>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Прогноз арендной платы за землю, руб. на 2019</w:t>
            </w:r>
          </w:p>
        </w:tc>
        <w:tc>
          <w:tcPr>
            <w:tcW w:w="757" w:type="pct"/>
            <w:shd w:val="clear" w:color="auto" w:fill="auto"/>
            <w:noWrap/>
            <w:vAlign w:val="center"/>
          </w:tcPr>
          <w:p w14:paraId="4A83F9BB"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682" w:type="pct"/>
            <w:shd w:val="clear" w:color="auto" w:fill="auto"/>
            <w:noWrap/>
            <w:vAlign w:val="center"/>
          </w:tcPr>
          <w:p w14:paraId="44105C7E" w14:textId="77777777" w:rsidR="00AE2900"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7 0</w:t>
            </w:r>
            <w:r w:rsidR="00AE2900" w:rsidRPr="00BA0797">
              <w:rPr>
                <w:rFonts w:ascii="Myriad Pro" w:eastAsia="Times New Roman" w:hAnsi="Myriad Pro" w:cs="Calibri"/>
                <w:sz w:val="18"/>
                <w:szCs w:val="18"/>
                <w:lang w:eastAsia="ru-RU"/>
              </w:rPr>
              <w:t>5</w:t>
            </w:r>
            <w:r w:rsidRPr="00BA0797">
              <w:rPr>
                <w:rFonts w:ascii="Myriad Pro" w:eastAsia="Times New Roman" w:hAnsi="Myriad Pro" w:cs="Calibri"/>
                <w:sz w:val="18"/>
                <w:szCs w:val="18"/>
                <w:lang w:eastAsia="ru-RU"/>
              </w:rPr>
              <w:t>0 5</w:t>
            </w:r>
            <w:r w:rsidR="00AE2900" w:rsidRPr="00BA0797">
              <w:rPr>
                <w:rFonts w:ascii="Myriad Pro" w:eastAsia="Times New Roman" w:hAnsi="Myriad Pro" w:cs="Calibri"/>
                <w:sz w:val="18"/>
                <w:szCs w:val="18"/>
                <w:lang w:eastAsia="ru-RU"/>
              </w:rPr>
              <w:t>21</w:t>
            </w:r>
          </w:p>
        </w:tc>
        <w:tc>
          <w:tcPr>
            <w:tcW w:w="606" w:type="pct"/>
            <w:shd w:val="clear" w:color="auto" w:fill="auto"/>
            <w:noWrap/>
            <w:vAlign w:val="center"/>
          </w:tcPr>
          <w:p w14:paraId="42B91448" w14:textId="77777777" w:rsidR="00AE2900" w:rsidRPr="00BA0797" w:rsidRDefault="00AE2900" w:rsidP="00BA0797">
            <w:pPr>
              <w:spacing w:after="0" w:line="240" w:lineRule="auto"/>
              <w:jc w:val="center"/>
              <w:rPr>
                <w:rFonts w:ascii="Myriad Pro" w:eastAsia="Times New Roman" w:hAnsi="Myriad Pro" w:cs="Calibri"/>
                <w:sz w:val="18"/>
                <w:szCs w:val="18"/>
                <w:lang w:eastAsia="ru-RU"/>
              </w:rPr>
            </w:pPr>
          </w:p>
        </w:tc>
        <w:tc>
          <w:tcPr>
            <w:tcW w:w="833" w:type="pct"/>
            <w:shd w:val="clear" w:color="auto" w:fill="auto"/>
            <w:noWrap/>
            <w:vAlign w:val="center"/>
          </w:tcPr>
          <w:p w14:paraId="514BE513" w14:textId="77777777" w:rsidR="00AE2900" w:rsidRPr="00BA0797" w:rsidRDefault="00834137" w:rsidP="00BA0797">
            <w:pPr>
              <w:spacing w:after="0" w:line="240"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6 7</w:t>
            </w:r>
            <w:r w:rsidR="00AE2900" w:rsidRPr="00BA0797">
              <w:rPr>
                <w:rFonts w:ascii="Myriad Pro" w:eastAsia="Times New Roman" w:hAnsi="Myriad Pro" w:cs="Calibri"/>
                <w:sz w:val="18"/>
                <w:szCs w:val="18"/>
                <w:lang w:eastAsia="ru-RU"/>
              </w:rPr>
              <w:t>8</w:t>
            </w:r>
            <w:r w:rsidRPr="00BA0797">
              <w:rPr>
                <w:rFonts w:ascii="Myriad Pro" w:eastAsia="Times New Roman" w:hAnsi="Myriad Pro" w:cs="Calibri"/>
                <w:sz w:val="18"/>
                <w:szCs w:val="18"/>
                <w:lang w:eastAsia="ru-RU"/>
              </w:rPr>
              <w:t>9 7</w:t>
            </w:r>
            <w:r w:rsidR="00AE2900" w:rsidRPr="00BA0797">
              <w:rPr>
                <w:rFonts w:ascii="Myriad Pro" w:eastAsia="Times New Roman" w:hAnsi="Myriad Pro" w:cs="Calibri"/>
                <w:sz w:val="18"/>
                <w:szCs w:val="18"/>
                <w:lang w:eastAsia="ru-RU"/>
              </w:rPr>
              <w:t>20</w:t>
            </w:r>
          </w:p>
        </w:tc>
      </w:tr>
      <w:tr w:rsidR="00AE2900" w:rsidRPr="00BA0797" w14:paraId="5C2ADE86" w14:textId="77777777">
        <w:trPr>
          <w:cantSplit/>
        </w:trPr>
        <w:tc>
          <w:tcPr>
            <w:tcW w:w="2123" w:type="pct"/>
            <w:shd w:val="clear" w:color="auto" w:fill="auto"/>
            <w:vAlign w:val="center"/>
          </w:tcPr>
          <w:p w14:paraId="7A3BD559" w14:textId="77777777" w:rsidR="00AE2900" w:rsidRPr="00BA0797" w:rsidRDefault="00590BFB" w:rsidP="00BA0797">
            <w:pPr>
              <w:spacing w:after="0" w:line="240" w:lineRule="auto"/>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О</w:t>
            </w:r>
            <w:r w:rsidR="00AE2900" w:rsidRPr="00BA0797">
              <w:rPr>
                <w:rFonts w:ascii="Myriad Pro" w:eastAsia="Times New Roman" w:hAnsi="Myriad Pro" w:cs="Calibri"/>
                <w:b/>
                <w:bCs/>
                <w:sz w:val="18"/>
                <w:szCs w:val="18"/>
                <w:lang w:eastAsia="ru-RU"/>
              </w:rPr>
              <w:t>тнесено на услуги по передаче электроэнергии</w:t>
            </w:r>
          </w:p>
        </w:tc>
        <w:tc>
          <w:tcPr>
            <w:tcW w:w="757" w:type="pct"/>
            <w:shd w:val="clear" w:color="auto" w:fill="auto"/>
            <w:noWrap/>
            <w:vAlign w:val="center"/>
          </w:tcPr>
          <w:p w14:paraId="6474C3AC" w14:textId="77777777" w:rsidR="00AE2900"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4 4</w:t>
            </w:r>
            <w:r w:rsidR="00AE2900" w:rsidRPr="00BA0797">
              <w:rPr>
                <w:rFonts w:ascii="Myriad Pro" w:eastAsia="Times New Roman" w:hAnsi="Myriad Pro" w:cs="Calibri"/>
                <w:b/>
                <w:bCs/>
                <w:sz w:val="18"/>
                <w:szCs w:val="18"/>
                <w:lang w:eastAsia="ru-RU"/>
              </w:rPr>
              <w:t>6</w:t>
            </w:r>
            <w:r w:rsidRPr="00BA0797">
              <w:rPr>
                <w:rFonts w:ascii="Myriad Pro" w:eastAsia="Times New Roman" w:hAnsi="Myriad Pro" w:cs="Calibri"/>
                <w:b/>
                <w:bCs/>
                <w:sz w:val="18"/>
                <w:szCs w:val="18"/>
                <w:lang w:eastAsia="ru-RU"/>
              </w:rPr>
              <w:t>7 2</w:t>
            </w:r>
            <w:r w:rsidR="00AE2900" w:rsidRPr="00BA0797">
              <w:rPr>
                <w:rFonts w:ascii="Myriad Pro" w:eastAsia="Times New Roman" w:hAnsi="Myriad Pro" w:cs="Calibri"/>
                <w:b/>
                <w:bCs/>
                <w:sz w:val="18"/>
                <w:szCs w:val="18"/>
                <w:lang w:eastAsia="ru-RU"/>
              </w:rPr>
              <w:t>90</w:t>
            </w:r>
          </w:p>
        </w:tc>
        <w:tc>
          <w:tcPr>
            <w:tcW w:w="682" w:type="pct"/>
            <w:shd w:val="clear" w:color="auto" w:fill="auto"/>
            <w:noWrap/>
            <w:vAlign w:val="center"/>
          </w:tcPr>
          <w:p w14:paraId="6E837F90" w14:textId="77777777" w:rsidR="00AE2900"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6 9</w:t>
            </w:r>
            <w:r w:rsidR="00AE2900" w:rsidRPr="00BA0797">
              <w:rPr>
                <w:rFonts w:ascii="Myriad Pro" w:eastAsia="Times New Roman" w:hAnsi="Myriad Pro" w:cs="Calibri"/>
                <w:b/>
                <w:bCs/>
                <w:sz w:val="18"/>
                <w:szCs w:val="18"/>
                <w:lang w:eastAsia="ru-RU"/>
              </w:rPr>
              <w:t>9</w:t>
            </w:r>
            <w:r w:rsidRPr="00BA0797">
              <w:rPr>
                <w:rFonts w:ascii="Myriad Pro" w:eastAsia="Times New Roman" w:hAnsi="Myriad Pro" w:cs="Calibri"/>
                <w:b/>
                <w:bCs/>
                <w:sz w:val="18"/>
                <w:szCs w:val="18"/>
                <w:lang w:eastAsia="ru-RU"/>
              </w:rPr>
              <w:t>7 1</w:t>
            </w:r>
            <w:r w:rsidR="00AE2900" w:rsidRPr="00BA0797">
              <w:rPr>
                <w:rFonts w:ascii="Myriad Pro" w:eastAsia="Times New Roman" w:hAnsi="Myriad Pro" w:cs="Calibri"/>
                <w:b/>
                <w:bCs/>
                <w:sz w:val="18"/>
                <w:szCs w:val="18"/>
                <w:lang w:eastAsia="ru-RU"/>
              </w:rPr>
              <w:t>70</w:t>
            </w:r>
          </w:p>
        </w:tc>
        <w:tc>
          <w:tcPr>
            <w:tcW w:w="606" w:type="pct"/>
            <w:shd w:val="clear" w:color="auto" w:fill="auto"/>
            <w:noWrap/>
            <w:vAlign w:val="center"/>
          </w:tcPr>
          <w:p w14:paraId="45C1AE99" w14:textId="77777777" w:rsidR="00AE2900"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4 1</w:t>
            </w:r>
            <w:r w:rsidR="00AE2900" w:rsidRPr="00BA0797">
              <w:rPr>
                <w:rFonts w:ascii="Myriad Pro" w:eastAsia="Times New Roman" w:hAnsi="Myriad Pro" w:cs="Calibri"/>
                <w:b/>
                <w:bCs/>
                <w:sz w:val="18"/>
                <w:szCs w:val="18"/>
                <w:lang w:eastAsia="ru-RU"/>
              </w:rPr>
              <w:t>1</w:t>
            </w:r>
            <w:r w:rsidRPr="00BA0797">
              <w:rPr>
                <w:rFonts w:ascii="Myriad Pro" w:eastAsia="Times New Roman" w:hAnsi="Myriad Pro" w:cs="Calibri"/>
                <w:b/>
                <w:bCs/>
                <w:sz w:val="18"/>
                <w:szCs w:val="18"/>
                <w:lang w:eastAsia="ru-RU"/>
              </w:rPr>
              <w:t>0 3</w:t>
            </w:r>
            <w:r w:rsidR="00AE2900" w:rsidRPr="00BA0797">
              <w:rPr>
                <w:rFonts w:ascii="Myriad Pro" w:eastAsia="Times New Roman" w:hAnsi="Myriad Pro" w:cs="Calibri"/>
                <w:b/>
                <w:bCs/>
                <w:sz w:val="18"/>
                <w:szCs w:val="18"/>
                <w:lang w:eastAsia="ru-RU"/>
              </w:rPr>
              <w:t>90</w:t>
            </w:r>
          </w:p>
        </w:tc>
        <w:tc>
          <w:tcPr>
            <w:tcW w:w="833" w:type="pct"/>
            <w:shd w:val="clear" w:color="auto" w:fill="auto"/>
            <w:noWrap/>
            <w:vAlign w:val="center"/>
          </w:tcPr>
          <w:p w14:paraId="32540404" w14:textId="77777777" w:rsidR="00AE2900" w:rsidRPr="00BA0797" w:rsidRDefault="00834137"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6 7</w:t>
            </w:r>
            <w:r w:rsidR="00AE2900" w:rsidRPr="00BA0797">
              <w:rPr>
                <w:rFonts w:ascii="Myriad Pro" w:eastAsia="Times New Roman" w:hAnsi="Myriad Pro" w:cs="Calibri"/>
                <w:b/>
                <w:bCs/>
                <w:sz w:val="18"/>
                <w:szCs w:val="18"/>
                <w:lang w:eastAsia="ru-RU"/>
              </w:rPr>
              <w:t>3</w:t>
            </w:r>
            <w:r w:rsidRPr="00BA0797">
              <w:rPr>
                <w:rFonts w:ascii="Myriad Pro" w:eastAsia="Times New Roman" w:hAnsi="Myriad Pro" w:cs="Calibri"/>
                <w:b/>
                <w:bCs/>
                <w:sz w:val="18"/>
                <w:szCs w:val="18"/>
                <w:lang w:eastAsia="ru-RU"/>
              </w:rPr>
              <w:t>8 3</w:t>
            </w:r>
            <w:r w:rsidR="00AE2900" w:rsidRPr="00BA0797">
              <w:rPr>
                <w:rFonts w:ascii="Myriad Pro" w:eastAsia="Times New Roman" w:hAnsi="Myriad Pro" w:cs="Calibri"/>
                <w:b/>
                <w:bCs/>
                <w:sz w:val="18"/>
                <w:szCs w:val="18"/>
                <w:lang w:eastAsia="ru-RU"/>
              </w:rPr>
              <w:t>41</w:t>
            </w:r>
          </w:p>
        </w:tc>
      </w:tr>
    </w:tbl>
    <w:p w14:paraId="73A7A90C" w14:textId="77777777" w:rsidR="00250371" w:rsidRPr="00BA0797" w:rsidRDefault="00250371" w:rsidP="00BA0797">
      <w:pPr>
        <w:pStyle w:val="afffb"/>
        <w:spacing w:before="0"/>
      </w:pPr>
      <w:r w:rsidRPr="00BA0797">
        <w:t xml:space="preserve">Принимая во внимание наличие в составе материалов тарифного дела копий договоров аренды земельных участков, в том числе заключенных в 2018 году, а также документов по соглашениям о сервитуте земельных участков, исполнитель считает возможным включения расходов на арендную плату земельных участков на 2019 год в размере </w:t>
      </w:r>
      <w:r w:rsidR="00834137" w:rsidRPr="00BA0797">
        <w:t>6 7</w:t>
      </w:r>
      <w:r w:rsidR="00AE2900" w:rsidRPr="00BA0797">
        <w:t>38,3 тыс. руб.</w:t>
      </w:r>
    </w:p>
    <w:p w14:paraId="020D208F" w14:textId="77777777" w:rsidR="005B18D9" w:rsidRDefault="005B18D9">
      <w:pPr>
        <w:spacing w:after="0" w:line="240" w:lineRule="auto"/>
        <w:rPr>
          <w:rFonts w:ascii="Myriad Pro" w:hAnsi="Myriad Pro"/>
          <w:sz w:val="26"/>
          <w:szCs w:val="26"/>
        </w:rPr>
      </w:pPr>
      <w:r>
        <w:rPr>
          <w:rFonts w:ascii="Myriad Pro" w:hAnsi="Myriad Pro"/>
          <w:sz w:val="26"/>
          <w:szCs w:val="26"/>
        </w:rPr>
        <w:br w:type="page"/>
      </w:r>
    </w:p>
    <w:p w14:paraId="4CA6B057" w14:textId="77777777" w:rsidR="00E0727D" w:rsidRPr="0080531F" w:rsidRDefault="00E0727D"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91" w:name="_Toc40826303"/>
      <w:bookmarkStart w:id="92" w:name="_Toc41256477"/>
      <w:r w:rsidRPr="0080531F">
        <w:rPr>
          <w:rFonts w:ascii="Myriad Pro" w:eastAsia="Times New Roman" w:hAnsi="Myriad Pro"/>
          <w:b/>
          <w:color w:val="4F6228"/>
          <w:sz w:val="28"/>
          <w:szCs w:val="28"/>
        </w:rPr>
        <w:lastRenderedPageBreak/>
        <w:t>Налоги</w:t>
      </w:r>
      <w:bookmarkEnd w:id="91"/>
      <w:bookmarkEnd w:id="92"/>
    </w:p>
    <w:p w14:paraId="31C7E1C2" w14:textId="77777777" w:rsidR="00F03126" w:rsidRPr="00BA0797" w:rsidRDefault="00240E39" w:rsidP="00BA0797">
      <w:pPr>
        <w:pStyle w:val="afff8"/>
        <w:spacing w:after="0"/>
      </w:pPr>
      <w:r w:rsidRPr="00BA0797">
        <w:t>Согласно нормам главы 25 Налогового кодекса РФ, в состав расходов включаются все налоги, начисляемые</w:t>
      </w:r>
      <w:r w:rsidR="009C7B3E" w:rsidRPr="00BA0797">
        <w:t xml:space="preserve"> </w:t>
      </w:r>
      <w:r w:rsidRPr="00BA0797">
        <w:t>в соответствии с законодательством о налогах и сборах, за исключением налога на добавленную стоимость, акцизов, налога с продаж, предъявленных налогоплательщиком, покупателю (приобретателю) товаров</w:t>
      </w:r>
      <w:r w:rsidR="00AF5D0A" w:rsidRPr="00BA0797">
        <w:t xml:space="preserve"> </w:t>
      </w:r>
      <w:r w:rsidRPr="00BA0797">
        <w:t xml:space="preserve">(работ, услуг), а также сумм налога на прибыль, которые не учитываются в целях налогообложения. В соответствии с п. 11 Методических указаний №98-э неподконтрольные расходы, определяемые методом экономически обоснованных расходов, включают в себя </w:t>
      </w:r>
      <w:r w:rsidR="00586D28" w:rsidRPr="00BA0797">
        <w:t>«</w:t>
      </w:r>
      <w:r w:rsidRPr="00BA0797">
        <w:t>оплату налогов на имущество и иных налогов</w:t>
      </w:r>
      <w:r w:rsidR="00586D28" w:rsidRPr="00BA0797">
        <w:t>»</w:t>
      </w:r>
      <w:r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05"/>
        <w:gridCol w:w="1220"/>
        <w:gridCol w:w="1221"/>
        <w:gridCol w:w="1223"/>
        <w:gridCol w:w="1067"/>
        <w:gridCol w:w="1067"/>
        <w:gridCol w:w="1067"/>
      </w:tblGrid>
      <w:tr w:rsidR="00E0727D" w:rsidRPr="00BA0797" w14:paraId="2F29277D" w14:textId="77777777">
        <w:trPr>
          <w:cantSplit/>
          <w:tblHeader/>
        </w:trPr>
        <w:tc>
          <w:tcPr>
            <w:tcW w:w="137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C2CAC63"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Наименование статьи расходов</w:t>
            </w:r>
          </w:p>
        </w:tc>
        <w:tc>
          <w:tcPr>
            <w:tcW w:w="64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8DE34CC"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Факт за 2017, тыс. руб.</w:t>
            </w:r>
          </w:p>
        </w:tc>
        <w:tc>
          <w:tcPr>
            <w:tcW w:w="128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3F9C3FFD" w14:textId="77777777" w:rsidR="00E0727D" w:rsidRPr="00BA0797" w:rsidRDefault="0048184F"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 xml:space="preserve">Предложение  </w:t>
            </w:r>
            <w:r w:rsidR="00E0727D" w:rsidRPr="00BA0797">
              <w:rPr>
                <w:rFonts w:ascii="Myriad Pro" w:eastAsia="Times New Roman" w:hAnsi="Myriad Pro" w:cs="Calibri"/>
                <w:bCs/>
                <w:color w:val="FFFFFF"/>
                <w:sz w:val="18"/>
                <w:szCs w:val="18"/>
                <w:lang w:eastAsia="ru-RU"/>
              </w:rPr>
              <w:t>филиал</w:t>
            </w:r>
            <w:r w:rsidRPr="00BA0797">
              <w:rPr>
                <w:rFonts w:ascii="Myriad Pro" w:eastAsia="Times New Roman" w:hAnsi="Myriad Pro" w:cs="Calibri"/>
                <w:bCs/>
                <w:color w:val="FFFFFF"/>
                <w:sz w:val="18"/>
                <w:szCs w:val="18"/>
                <w:lang w:eastAsia="ru-RU"/>
              </w:rPr>
              <w:t>а</w:t>
            </w:r>
            <w:r w:rsidR="00E0727D" w:rsidRPr="00BA0797">
              <w:rPr>
                <w:rFonts w:ascii="Myriad Pro" w:eastAsia="Times New Roman" w:hAnsi="Myriad Pro" w:cs="Calibri"/>
                <w:bCs/>
                <w:color w:val="FFFFFF"/>
                <w:sz w:val="18"/>
                <w:szCs w:val="18"/>
                <w:lang w:eastAsia="ru-RU"/>
              </w:rPr>
              <w:t xml:space="preserve"> ПАО </w:t>
            </w:r>
            <w:r w:rsidR="00586D28" w:rsidRPr="00BA0797">
              <w:rPr>
                <w:rFonts w:ascii="Myriad Pro" w:eastAsia="Times New Roman" w:hAnsi="Myriad Pro" w:cs="Calibri"/>
                <w:bCs/>
                <w:color w:val="FFFFFF"/>
                <w:sz w:val="18"/>
                <w:szCs w:val="18"/>
                <w:lang w:eastAsia="ru-RU"/>
              </w:rPr>
              <w:t>«</w:t>
            </w:r>
            <w:r w:rsidR="00E0727D" w:rsidRPr="00BA0797">
              <w:rPr>
                <w:rFonts w:ascii="Myriad Pro" w:eastAsia="Times New Roman" w:hAnsi="Myriad Pro" w:cs="Calibri"/>
                <w:bCs/>
                <w:color w:val="FFFFFF"/>
                <w:sz w:val="18"/>
                <w:szCs w:val="18"/>
                <w:lang w:eastAsia="ru-RU"/>
              </w:rPr>
              <w:t>МРСК Северо-Запада</w:t>
            </w:r>
            <w:r w:rsidR="00586D28" w:rsidRPr="00BA0797">
              <w:rPr>
                <w:rFonts w:ascii="Myriad Pro" w:eastAsia="Times New Roman" w:hAnsi="Myriad Pro" w:cs="Calibri"/>
                <w:bCs/>
                <w:color w:val="FFFFFF"/>
                <w:sz w:val="18"/>
                <w:szCs w:val="18"/>
                <w:lang w:eastAsia="ru-RU"/>
              </w:rPr>
              <w:t>»</w:t>
            </w:r>
            <w:r w:rsidR="00E0727D" w:rsidRPr="00BA0797">
              <w:rPr>
                <w:rFonts w:ascii="Myriad Pro" w:eastAsia="Times New Roman" w:hAnsi="Myriad Pro" w:cs="Calibri"/>
                <w:bCs/>
                <w:color w:val="FFFFFF"/>
                <w:sz w:val="18"/>
                <w:szCs w:val="18"/>
                <w:lang w:eastAsia="ru-RU"/>
              </w:rPr>
              <w:t xml:space="preserve"> </w:t>
            </w:r>
            <w:r w:rsidR="00586D28" w:rsidRPr="00BA0797">
              <w:rPr>
                <w:rFonts w:ascii="Myriad Pro" w:eastAsia="Times New Roman" w:hAnsi="Myriad Pro" w:cs="Calibri"/>
                <w:bCs/>
                <w:color w:val="FFFFFF"/>
                <w:sz w:val="18"/>
                <w:szCs w:val="18"/>
                <w:lang w:eastAsia="ru-RU"/>
              </w:rPr>
              <w:t>«</w:t>
            </w:r>
            <w:r w:rsidR="00E0727D" w:rsidRPr="00BA0797">
              <w:rPr>
                <w:rFonts w:ascii="Myriad Pro" w:eastAsia="Times New Roman" w:hAnsi="Myriad Pro" w:cs="Calibri"/>
                <w:bCs/>
                <w:color w:val="FFFFFF"/>
                <w:sz w:val="18"/>
                <w:szCs w:val="18"/>
                <w:lang w:eastAsia="ru-RU"/>
              </w:rPr>
              <w:t>Псковэнерго</w:t>
            </w:r>
            <w:r w:rsidR="00586D28" w:rsidRPr="00BA0797">
              <w:rPr>
                <w:rFonts w:ascii="Myriad Pro" w:eastAsia="Times New Roman" w:hAnsi="Myriad Pro" w:cs="Calibri"/>
                <w:bCs/>
                <w:color w:val="FFFFFF"/>
                <w:sz w:val="18"/>
                <w:szCs w:val="18"/>
                <w:lang w:eastAsia="ru-RU"/>
              </w:rPr>
              <w:t>»</w:t>
            </w:r>
            <w:r w:rsidR="009C7B3E" w:rsidRPr="00BA0797">
              <w:rPr>
                <w:rFonts w:ascii="Myriad Pro" w:eastAsia="Times New Roman" w:hAnsi="Myriad Pro" w:cs="Calibri"/>
                <w:bCs/>
                <w:color w:val="FFFFFF"/>
                <w:sz w:val="18"/>
                <w:szCs w:val="18"/>
                <w:lang w:eastAsia="ru-RU"/>
              </w:rPr>
              <w:t xml:space="preserve"> </w:t>
            </w:r>
            <w:r w:rsidR="00E0727D" w:rsidRPr="00BA0797">
              <w:rPr>
                <w:rFonts w:ascii="Myriad Pro" w:eastAsia="Times New Roman" w:hAnsi="Myriad Pro" w:cs="Calibri"/>
                <w:bCs/>
                <w:color w:val="FFFFFF"/>
                <w:sz w:val="18"/>
                <w:szCs w:val="18"/>
                <w:lang w:eastAsia="ru-RU"/>
              </w:rPr>
              <w:t>на 2019, тыс. руб.</w:t>
            </w:r>
          </w:p>
        </w:tc>
        <w:tc>
          <w:tcPr>
            <w:tcW w:w="5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84FAA7E"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ТБР на 2019, тыс. руб.</w:t>
            </w:r>
          </w:p>
        </w:tc>
        <w:tc>
          <w:tcPr>
            <w:tcW w:w="5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34C9EF4"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ТБР / заявка на 2019, %</w:t>
            </w:r>
          </w:p>
        </w:tc>
        <w:tc>
          <w:tcPr>
            <w:tcW w:w="56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D7AE828"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ТБР на 2019 /факт за 2017, %</w:t>
            </w:r>
          </w:p>
        </w:tc>
      </w:tr>
      <w:tr w:rsidR="00E0727D" w:rsidRPr="00BA0797" w14:paraId="16B88EF8" w14:textId="77777777">
        <w:trPr>
          <w:cantSplit/>
          <w:tblHeader/>
        </w:trPr>
        <w:tc>
          <w:tcPr>
            <w:tcW w:w="137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8DCC1E5" w14:textId="77777777" w:rsidR="00E0727D" w:rsidRPr="00BA0797" w:rsidRDefault="00E0727D" w:rsidP="005B370D">
            <w:pPr>
              <w:spacing w:after="0" w:line="283" w:lineRule="auto"/>
              <w:jc w:val="center"/>
              <w:rPr>
                <w:rFonts w:ascii="Myriad Pro" w:eastAsia="Times New Roman" w:hAnsi="Myriad Pro" w:cs="Calibri"/>
                <w:bCs/>
                <w:sz w:val="18"/>
                <w:szCs w:val="18"/>
                <w:lang w:eastAsia="ru-RU"/>
              </w:rPr>
            </w:pPr>
          </w:p>
        </w:tc>
        <w:tc>
          <w:tcPr>
            <w:tcW w:w="64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8076614" w14:textId="77777777" w:rsidR="00E0727D" w:rsidRPr="00BA0797" w:rsidRDefault="00E0727D" w:rsidP="005B370D">
            <w:pPr>
              <w:spacing w:after="0" w:line="283" w:lineRule="auto"/>
              <w:jc w:val="center"/>
              <w:rPr>
                <w:rFonts w:ascii="Myriad Pro" w:eastAsia="Times New Roman" w:hAnsi="Myriad Pro" w:cs="Calibri"/>
                <w:bCs/>
                <w:sz w:val="18"/>
                <w:szCs w:val="18"/>
                <w:lang w:eastAsia="ru-RU"/>
              </w:rPr>
            </w:pP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EE3D8B8"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27.04.2018</w:t>
            </w:r>
          </w:p>
        </w:tc>
        <w:tc>
          <w:tcPr>
            <w:tcW w:w="64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5FDE150" w14:textId="77777777" w:rsidR="00E0727D" w:rsidRPr="00BA0797" w:rsidRDefault="00E0727D" w:rsidP="005B370D">
            <w:pPr>
              <w:spacing w:after="0" w:line="283" w:lineRule="auto"/>
              <w:jc w:val="center"/>
              <w:rPr>
                <w:rFonts w:ascii="Myriad Pro" w:eastAsia="Times New Roman" w:hAnsi="Myriad Pro" w:cs="Calibri"/>
                <w:bCs/>
                <w:color w:val="FFFFFF"/>
                <w:sz w:val="18"/>
                <w:szCs w:val="18"/>
                <w:lang w:eastAsia="ru-RU"/>
              </w:rPr>
            </w:pPr>
            <w:r w:rsidRPr="00BA0797">
              <w:rPr>
                <w:rFonts w:ascii="Myriad Pro" w:eastAsia="Times New Roman" w:hAnsi="Myriad Pro" w:cs="Calibri"/>
                <w:bCs/>
                <w:color w:val="FFFFFF"/>
                <w:sz w:val="18"/>
                <w:szCs w:val="18"/>
                <w:lang w:eastAsia="ru-RU"/>
              </w:rPr>
              <w:t>22.11.2018</w:t>
            </w:r>
          </w:p>
        </w:tc>
        <w:tc>
          <w:tcPr>
            <w:tcW w:w="56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7B98511" w14:textId="77777777" w:rsidR="00E0727D" w:rsidRPr="00BA0797" w:rsidRDefault="00E0727D" w:rsidP="005B370D">
            <w:pPr>
              <w:spacing w:after="0" w:line="283" w:lineRule="auto"/>
              <w:jc w:val="center"/>
              <w:rPr>
                <w:rFonts w:ascii="Myriad Pro" w:eastAsia="Times New Roman" w:hAnsi="Myriad Pro" w:cs="Calibri"/>
                <w:bCs/>
                <w:sz w:val="18"/>
                <w:szCs w:val="18"/>
                <w:lang w:eastAsia="ru-RU"/>
              </w:rPr>
            </w:pPr>
          </w:p>
        </w:tc>
        <w:tc>
          <w:tcPr>
            <w:tcW w:w="56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332B032" w14:textId="77777777" w:rsidR="00E0727D" w:rsidRPr="00BA0797" w:rsidRDefault="00E0727D" w:rsidP="005B370D">
            <w:pPr>
              <w:spacing w:after="0" w:line="283" w:lineRule="auto"/>
              <w:jc w:val="center"/>
              <w:rPr>
                <w:rFonts w:ascii="Myriad Pro" w:eastAsia="Times New Roman" w:hAnsi="Myriad Pro" w:cs="Calibri"/>
                <w:bCs/>
                <w:sz w:val="18"/>
                <w:szCs w:val="18"/>
                <w:lang w:eastAsia="ru-RU"/>
              </w:rPr>
            </w:pPr>
          </w:p>
        </w:tc>
        <w:tc>
          <w:tcPr>
            <w:tcW w:w="56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A9E51E5" w14:textId="77777777" w:rsidR="00E0727D" w:rsidRPr="00BA0797" w:rsidRDefault="00E0727D" w:rsidP="005B370D">
            <w:pPr>
              <w:spacing w:after="0" w:line="283" w:lineRule="auto"/>
              <w:jc w:val="center"/>
              <w:rPr>
                <w:rFonts w:ascii="Myriad Pro" w:eastAsia="Times New Roman" w:hAnsi="Myriad Pro" w:cs="Calibri"/>
                <w:bCs/>
                <w:sz w:val="18"/>
                <w:szCs w:val="18"/>
                <w:lang w:eastAsia="ru-RU"/>
              </w:rPr>
            </w:pPr>
          </w:p>
        </w:tc>
      </w:tr>
      <w:tr w:rsidR="00E0727D" w:rsidRPr="00BA0797" w14:paraId="4DE95B49" w14:textId="77777777">
        <w:trPr>
          <w:cantSplit/>
        </w:trPr>
        <w:tc>
          <w:tcPr>
            <w:tcW w:w="1375" w:type="pct"/>
            <w:tcBorders>
              <w:top w:val="single" w:sz="4" w:space="0" w:color="FFFFFF"/>
            </w:tcBorders>
            <w:shd w:val="clear" w:color="auto" w:fill="auto"/>
            <w:vAlign w:val="center"/>
          </w:tcPr>
          <w:p w14:paraId="41516C3A" w14:textId="77777777" w:rsidR="00E0727D" w:rsidRPr="00BA0797" w:rsidRDefault="00E0727D" w:rsidP="005B370D">
            <w:pPr>
              <w:spacing w:after="0" w:line="283" w:lineRule="auto"/>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Налоги, всего, в том числе:</w:t>
            </w:r>
          </w:p>
        </w:tc>
        <w:tc>
          <w:tcPr>
            <w:tcW w:w="644" w:type="pct"/>
            <w:tcBorders>
              <w:top w:val="single" w:sz="4" w:space="0" w:color="FFFFFF"/>
            </w:tcBorders>
            <w:shd w:val="clear" w:color="auto" w:fill="auto"/>
            <w:vAlign w:val="center"/>
          </w:tcPr>
          <w:p w14:paraId="6BB1C662"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6</w:t>
            </w:r>
            <w:r w:rsidR="009C7B3E" w:rsidRPr="00BA0797">
              <w:rPr>
                <w:rFonts w:ascii="Myriad Pro" w:eastAsia="Times New Roman" w:hAnsi="Myriad Pro" w:cs="Calibri"/>
                <w:b/>
                <w:bCs/>
                <w:sz w:val="18"/>
                <w:szCs w:val="18"/>
                <w:lang w:eastAsia="ru-RU"/>
              </w:rPr>
              <w:t>2 1</w:t>
            </w:r>
            <w:r w:rsidRPr="00BA0797">
              <w:rPr>
                <w:rFonts w:ascii="Myriad Pro" w:eastAsia="Times New Roman" w:hAnsi="Myriad Pro" w:cs="Calibri"/>
                <w:b/>
                <w:bCs/>
                <w:sz w:val="18"/>
                <w:szCs w:val="18"/>
                <w:lang w:eastAsia="ru-RU"/>
              </w:rPr>
              <w:t>20</w:t>
            </w:r>
          </w:p>
        </w:tc>
        <w:tc>
          <w:tcPr>
            <w:tcW w:w="644" w:type="pct"/>
            <w:tcBorders>
              <w:top w:val="single" w:sz="4" w:space="0" w:color="FFFFFF"/>
            </w:tcBorders>
            <w:shd w:val="clear" w:color="auto" w:fill="auto"/>
            <w:vAlign w:val="center"/>
          </w:tcPr>
          <w:p w14:paraId="1E148B39"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w:t>
            </w:r>
            <w:r w:rsidR="00834137" w:rsidRPr="00BA0797">
              <w:rPr>
                <w:rFonts w:ascii="Myriad Pro" w:eastAsia="Times New Roman" w:hAnsi="Myriad Pro" w:cs="Calibri"/>
                <w:b/>
                <w:bCs/>
                <w:sz w:val="18"/>
                <w:szCs w:val="18"/>
                <w:lang w:eastAsia="ru-RU"/>
              </w:rPr>
              <w:t>8 7</w:t>
            </w:r>
            <w:r w:rsidRPr="00BA0797">
              <w:rPr>
                <w:rFonts w:ascii="Myriad Pro" w:eastAsia="Times New Roman" w:hAnsi="Myriad Pro" w:cs="Calibri"/>
                <w:b/>
                <w:bCs/>
                <w:sz w:val="18"/>
                <w:szCs w:val="18"/>
                <w:lang w:eastAsia="ru-RU"/>
              </w:rPr>
              <w:t>78</w:t>
            </w:r>
          </w:p>
        </w:tc>
        <w:tc>
          <w:tcPr>
            <w:tcW w:w="644" w:type="pct"/>
            <w:tcBorders>
              <w:top w:val="single" w:sz="4" w:space="0" w:color="FFFFFF"/>
            </w:tcBorders>
            <w:shd w:val="clear" w:color="auto" w:fill="auto"/>
            <w:vAlign w:val="center"/>
          </w:tcPr>
          <w:p w14:paraId="152DD9A9"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w:t>
            </w:r>
            <w:r w:rsidR="00834137" w:rsidRPr="00BA0797">
              <w:rPr>
                <w:rFonts w:ascii="Myriad Pro" w:eastAsia="Times New Roman" w:hAnsi="Myriad Pro" w:cs="Calibri"/>
                <w:b/>
                <w:bCs/>
                <w:sz w:val="18"/>
                <w:szCs w:val="18"/>
                <w:lang w:eastAsia="ru-RU"/>
              </w:rPr>
              <w:t>6 4</w:t>
            </w:r>
            <w:r w:rsidRPr="00BA0797">
              <w:rPr>
                <w:rFonts w:ascii="Myriad Pro" w:eastAsia="Times New Roman" w:hAnsi="Myriad Pro" w:cs="Calibri"/>
                <w:b/>
                <w:bCs/>
                <w:sz w:val="18"/>
                <w:szCs w:val="18"/>
                <w:lang w:eastAsia="ru-RU"/>
              </w:rPr>
              <w:t>23</w:t>
            </w:r>
          </w:p>
        </w:tc>
        <w:tc>
          <w:tcPr>
            <w:tcW w:w="564" w:type="pct"/>
            <w:tcBorders>
              <w:top w:val="single" w:sz="4" w:space="0" w:color="FFFFFF"/>
            </w:tcBorders>
            <w:shd w:val="clear" w:color="auto" w:fill="auto"/>
            <w:vAlign w:val="center"/>
          </w:tcPr>
          <w:p w14:paraId="1B03D49B"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w:t>
            </w:r>
            <w:r w:rsidR="009C7B3E" w:rsidRPr="00BA0797">
              <w:rPr>
                <w:rFonts w:ascii="Myriad Pro" w:eastAsia="Times New Roman" w:hAnsi="Myriad Pro" w:cs="Calibri"/>
                <w:b/>
                <w:bCs/>
                <w:sz w:val="18"/>
                <w:szCs w:val="18"/>
                <w:lang w:eastAsia="ru-RU"/>
              </w:rPr>
              <w:t>3 1</w:t>
            </w:r>
            <w:r w:rsidRPr="00BA0797">
              <w:rPr>
                <w:rFonts w:ascii="Myriad Pro" w:eastAsia="Times New Roman" w:hAnsi="Myriad Pro" w:cs="Calibri"/>
                <w:b/>
                <w:bCs/>
                <w:sz w:val="18"/>
                <w:szCs w:val="18"/>
                <w:lang w:eastAsia="ru-RU"/>
              </w:rPr>
              <w:t>54</w:t>
            </w:r>
          </w:p>
        </w:tc>
        <w:tc>
          <w:tcPr>
            <w:tcW w:w="564" w:type="pct"/>
            <w:tcBorders>
              <w:top w:val="single" w:sz="4" w:space="0" w:color="FFFFFF"/>
            </w:tcBorders>
            <w:shd w:val="clear" w:color="auto" w:fill="auto"/>
            <w:vAlign w:val="center"/>
          </w:tcPr>
          <w:p w14:paraId="7CFFF83A"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-4,3</w:t>
            </w:r>
          </w:p>
        </w:tc>
        <w:tc>
          <w:tcPr>
            <w:tcW w:w="564" w:type="pct"/>
            <w:tcBorders>
              <w:top w:val="single" w:sz="4" w:space="0" w:color="FFFFFF"/>
            </w:tcBorders>
            <w:shd w:val="clear" w:color="auto" w:fill="auto"/>
            <w:vAlign w:val="center"/>
          </w:tcPr>
          <w:p w14:paraId="02E2B293"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17,8</w:t>
            </w:r>
          </w:p>
        </w:tc>
      </w:tr>
      <w:tr w:rsidR="00E0727D" w:rsidRPr="00BA0797" w14:paraId="1799973A" w14:textId="77777777">
        <w:trPr>
          <w:cantSplit/>
        </w:trPr>
        <w:tc>
          <w:tcPr>
            <w:tcW w:w="1375" w:type="pct"/>
            <w:shd w:val="clear" w:color="auto" w:fill="auto"/>
            <w:vAlign w:val="center"/>
          </w:tcPr>
          <w:p w14:paraId="0C5FEDF8" w14:textId="77777777" w:rsidR="00E0727D" w:rsidRPr="00BA0797" w:rsidRDefault="00E0727D" w:rsidP="005B370D">
            <w:pPr>
              <w:spacing w:after="0" w:line="283" w:lineRule="auto"/>
              <w:ind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Водный налог</w:t>
            </w:r>
          </w:p>
        </w:tc>
        <w:tc>
          <w:tcPr>
            <w:tcW w:w="644" w:type="pct"/>
            <w:shd w:val="clear" w:color="auto" w:fill="auto"/>
            <w:vAlign w:val="center"/>
          </w:tcPr>
          <w:p w14:paraId="57390388"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644" w:type="pct"/>
            <w:shd w:val="clear" w:color="auto" w:fill="auto"/>
            <w:vAlign w:val="center"/>
          </w:tcPr>
          <w:p w14:paraId="41495A56"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644" w:type="pct"/>
            <w:shd w:val="clear" w:color="auto" w:fill="auto"/>
            <w:vAlign w:val="center"/>
          </w:tcPr>
          <w:p w14:paraId="361B7E98"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564" w:type="pct"/>
            <w:shd w:val="clear" w:color="auto" w:fill="auto"/>
            <w:vAlign w:val="center"/>
          </w:tcPr>
          <w:p w14:paraId="57D44F87"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0</w:t>
            </w:r>
          </w:p>
        </w:tc>
        <w:tc>
          <w:tcPr>
            <w:tcW w:w="564" w:type="pct"/>
            <w:shd w:val="clear" w:color="auto" w:fill="auto"/>
            <w:vAlign w:val="center"/>
          </w:tcPr>
          <w:p w14:paraId="06FBE4BC"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0,0</w:t>
            </w:r>
          </w:p>
        </w:tc>
        <w:tc>
          <w:tcPr>
            <w:tcW w:w="564" w:type="pct"/>
            <w:shd w:val="clear" w:color="auto" w:fill="auto"/>
            <w:vAlign w:val="center"/>
          </w:tcPr>
          <w:p w14:paraId="0882A8FD"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-100,0</w:t>
            </w:r>
          </w:p>
        </w:tc>
      </w:tr>
      <w:tr w:rsidR="00E0727D" w:rsidRPr="00BA0797" w14:paraId="575311C9" w14:textId="77777777">
        <w:trPr>
          <w:cantSplit/>
        </w:trPr>
        <w:tc>
          <w:tcPr>
            <w:tcW w:w="1375" w:type="pct"/>
            <w:shd w:val="clear" w:color="auto" w:fill="auto"/>
            <w:vAlign w:val="center"/>
          </w:tcPr>
          <w:p w14:paraId="7A4B5113" w14:textId="77777777" w:rsidR="00E0727D" w:rsidRPr="00BA0797" w:rsidRDefault="00E0727D" w:rsidP="005B370D">
            <w:pPr>
              <w:spacing w:after="0" w:line="283" w:lineRule="auto"/>
              <w:ind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Плата за загрязнение окружающей природной среды</w:t>
            </w:r>
          </w:p>
        </w:tc>
        <w:tc>
          <w:tcPr>
            <w:tcW w:w="644" w:type="pct"/>
            <w:shd w:val="clear" w:color="auto" w:fill="auto"/>
            <w:vAlign w:val="center"/>
          </w:tcPr>
          <w:p w14:paraId="36725145"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126</w:t>
            </w:r>
          </w:p>
        </w:tc>
        <w:tc>
          <w:tcPr>
            <w:tcW w:w="644" w:type="pct"/>
            <w:shd w:val="clear" w:color="auto" w:fill="auto"/>
            <w:vAlign w:val="center"/>
          </w:tcPr>
          <w:p w14:paraId="5AA49836"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137</w:t>
            </w:r>
          </w:p>
        </w:tc>
        <w:tc>
          <w:tcPr>
            <w:tcW w:w="644" w:type="pct"/>
            <w:shd w:val="clear" w:color="auto" w:fill="auto"/>
            <w:vAlign w:val="center"/>
          </w:tcPr>
          <w:p w14:paraId="777028C7"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137</w:t>
            </w:r>
          </w:p>
        </w:tc>
        <w:tc>
          <w:tcPr>
            <w:tcW w:w="564" w:type="pct"/>
            <w:shd w:val="clear" w:color="auto" w:fill="auto"/>
            <w:vAlign w:val="center"/>
          </w:tcPr>
          <w:p w14:paraId="24D96057"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34</w:t>
            </w:r>
          </w:p>
        </w:tc>
        <w:tc>
          <w:tcPr>
            <w:tcW w:w="564" w:type="pct"/>
            <w:shd w:val="clear" w:color="auto" w:fill="auto"/>
            <w:vAlign w:val="center"/>
          </w:tcPr>
          <w:p w14:paraId="4251C1CC"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-75,2</w:t>
            </w:r>
          </w:p>
        </w:tc>
        <w:tc>
          <w:tcPr>
            <w:tcW w:w="564" w:type="pct"/>
            <w:shd w:val="clear" w:color="auto" w:fill="auto"/>
            <w:vAlign w:val="center"/>
          </w:tcPr>
          <w:p w14:paraId="558480EE"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-73,2</w:t>
            </w:r>
          </w:p>
        </w:tc>
      </w:tr>
      <w:tr w:rsidR="00E0727D" w:rsidRPr="00BA0797" w14:paraId="57F80475" w14:textId="77777777">
        <w:trPr>
          <w:cantSplit/>
        </w:trPr>
        <w:tc>
          <w:tcPr>
            <w:tcW w:w="1375" w:type="pct"/>
            <w:shd w:val="clear" w:color="auto" w:fill="auto"/>
            <w:vAlign w:val="center"/>
          </w:tcPr>
          <w:p w14:paraId="28DE385E" w14:textId="77777777" w:rsidR="00E0727D" w:rsidRPr="00BA0797" w:rsidRDefault="00E0727D" w:rsidP="005B370D">
            <w:pPr>
              <w:spacing w:after="0" w:line="283" w:lineRule="auto"/>
              <w:ind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Транспортный налог</w:t>
            </w:r>
          </w:p>
        </w:tc>
        <w:tc>
          <w:tcPr>
            <w:tcW w:w="644" w:type="pct"/>
            <w:shd w:val="clear" w:color="auto" w:fill="auto"/>
            <w:vAlign w:val="center"/>
          </w:tcPr>
          <w:p w14:paraId="70253AA6"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2 6</w:t>
            </w:r>
            <w:r w:rsidR="00E0727D" w:rsidRPr="00BA0797">
              <w:rPr>
                <w:rFonts w:ascii="Myriad Pro" w:eastAsia="Times New Roman" w:hAnsi="Myriad Pro" w:cs="Calibri"/>
                <w:sz w:val="18"/>
                <w:szCs w:val="18"/>
                <w:lang w:eastAsia="ru-RU"/>
              </w:rPr>
              <w:t>81</w:t>
            </w:r>
          </w:p>
        </w:tc>
        <w:tc>
          <w:tcPr>
            <w:tcW w:w="644" w:type="pct"/>
            <w:shd w:val="clear" w:color="auto" w:fill="auto"/>
            <w:vAlign w:val="center"/>
          </w:tcPr>
          <w:p w14:paraId="5F47DD9A"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2 8</w:t>
            </w:r>
            <w:r w:rsidR="00E0727D" w:rsidRPr="00BA0797">
              <w:rPr>
                <w:rFonts w:ascii="Myriad Pro" w:eastAsia="Times New Roman" w:hAnsi="Myriad Pro" w:cs="Calibri"/>
                <w:sz w:val="18"/>
                <w:szCs w:val="18"/>
                <w:lang w:eastAsia="ru-RU"/>
              </w:rPr>
              <w:t>02</w:t>
            </w:r>
          </w:p>
        </w:tc>
        <w:tc>
          <w:tcPr>
            <w:tcW w:w="644" w:type="pct"/>
            <w:shd w:val="clear" w:color="auto" w:fill="auto"/>
            <w:vAlign w:val="center"/>
          </w:tcPr>
          <w:p w14:paraId="630D3AFA"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2 8</w:t>
            </w:r>
            <w:r w:rsidR="00E0727D" w:rsidRPr="00BA0797">
              <w:rPr>
                <w:rFonts w:ascii="Myriad Pro" w:eastAsia="Times New Roman" w:hAnsi="Myriad Pro" w:cs="Calibri"/>
                <w:sz w:val="18"/>
                <w:szCs w:val="18"/>
                <w:lang w:eastAsia="ru-RU"/>
              </w:rPr>
              <w:t>02</w:t>
            </w:r>
          </w:p>
        </w:tc>
        <w:tc>
          <w:tcPr>
            <w:tcW w:w="564" w:type="pct"/>
            <w:shd w:val="clear" w:color="auto" w:fill="auto"/>
            <w:vAlign w:val="center"/>
          </w:tcPr>
          <w:p w14:paraId="0D9C8774"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2 8</w:t>
            </w:r>
            <w:r w:rsidR="00E0727D" w:rsidRPr="00BA0797">
              <w:rPr>
                <w:rFonts w:ascii="Myriad Pro" w:eastAsia="Times New Roman" w:hAnsi="Myriad Pro" w:cs="Calibri"/>
                <w:sz w:val="18"/>
                <w:szCs w:val="18"/>
                <w:lang w:eastAsia="ru-RU"/>
              </w:rPr>
              <w:t>02</w:t>
            </w:r>
          </w:p>
        </w:tc>
        <w:tc>
          <w:tcPr>
            <w:tcW w:w="564" w:type="pct"/>
            <w:shd w:val="clear" w:color="auto" w:fill="auto"/>
            <w:vAlign w:val="center"/>
          </w:tcPr>
          <w:p w14:paraId="49051F91"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0,0</w:t>
            </w:r>
          </w:p>
        </w:tc>
        <w:tc>
          <w:tcPr>
            <w:tcW w:w="564" w:type="pct"/>
            <w:shd w:val="clear" w:color="auto" w:fill="auto"/>
            <w:vAlign w:val="center"/>
          </w:tcPr>
          <w:p w14:paraId="6498E0E1"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4,5</w:t>
            </w:r>
          </w:p>
        </w:tc>
      </w:tr>
      <w:tr w:rsidR="00E0727D" w:rsidRPr="00BA0797" w14:paraId="58B7A76D" w14:textId="77777777">
        <w:trPr>
          <w:cantSplit/>
        </w:trPr>
        <w:tc>
          <w:tcPr>
            <w:tcW w:w="1375" w:type="pct"/>
            <w:shd w:val="clear" w:color="auto" w:fill="auto"/>
            <w:vAlign w:val="center"/>
          </w:tcPr>
          <w:p w14:paraId="60CFEBD8" w14:textId="77777777" w:rsidR="00E0727D" w:rsidRPr="00BA0797" w:rsidRDefault="00E0727D" w:rsidP="005B370D">
            <w:pPr>
              <w:spacing w:after="0" w:line="283" w:lineRule="auto"/>
              <w:ind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Земельный налог</w:t>
            </w:r>
          </w:p>
        </w:tc>
        <w:tc>
          <w:tcPr>
            <w:tcW w:w="644" w:type="pct"/>
            <w:shd w:val="clear" w:color="auto" w:fill="auto"/>
            <w:vAlign w:val="center"/>
          </w:tcPr>
          <w:p w14:paraId="2397BA87"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2 3</w:t>
            </w:r>
            <w:r w:rsidR="00E0727D" w:rsidRPr="00BA0797">
              <w:rPr>
                <w:rFonts w:ascii="Myriad Pro" w:eastAsia="Times New Roman" w:hAnsi="Myriad Pro" w:cs="Calibri"/>
                <w:sz w:val="18"/>
                <w:szCs w:val="18"/>
                <w:lang w:eastAsia="ru-RU"/>
              </w:rPr>
              <w:t>39</w:t>
            </w:r>
          </w:p>
        </w:tc>
        <w:tc>
          <w:tcPr>
            <w:tcW w:w="644" w:type="pct"/>
            <w:shd w:val="clear" w:color="auto" w:fill="auto"/>
            <w:vAlign w:val="center"/>
          </w:tcPr>
          <w:p w14:paraId="0EDB8697"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2 3</w:t>
            </w:r>
            <w:r w:rsidR="00E0727D" w:rsidRPr="00BA0797">
              <w:rPr>
                <w:rFonts w:ascii="Myriad Pro" w:eastAsia="Times New Roman" w:hAnsi="Myriad Pro" w:cs="Calibri"/>
                <w:sz w:val="18"/>
                <w:szCs w:val="18"/>
                <w:lang w:eastAsia="ru-RU"/>
              </w:rPr>
              <w:t>40</w:t>
            </w:r>
          </w:p>
        </w:tc>
        <w:tc>
          <w:tcPr>
            <w:tcW w:w="644" w:type="pct"/>
            <w:shd w:val="clear" w:color="auto" w:fill="auto"/>
            <w:vAlign w:val="center"/>
          </w:tcPr>
          <w:p w14:paraId="16C71584" w14:textId="77777777" w:rsidR="00E0727D" w:rsidRPr="00BA0797" w:rsidRDefault="009C7B3E"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2 3</w:t>
            </w:r>
            <w:r w:rsidR="00E0727D" w:rsidRPr="00BA0797">
              <w:rPr>
                <w:rFonts w:ascii="Myriad Pro" w:eastAsia="Times New Roman" w:hAnsi="Myriad Pro" w:cs="Calibri"/>
                <w:sz w:val="18"/>
                <w:szCs w:val="18"/>
                <w:lang w:eastAsia="ru-RU"/>
              </w:rPr>
              <w:t>40</w:t>
            </w:r>
          </w:p>
        </w:tc>
        <w:tc>
          <w:tcPr>
            <w:tcW w:w="564" w:type="pct"/>
            <w:shd w:val="clear" w:color="auto" w:fill="auto"/>
            <w:vAlign w:val="center"/>
          </w:tcPr>
          <w:p w14:paraId="6E912771" w14:textId="77777777" w:rsidR="00E0727D" w:rsidRPr="00BA0797" w:rsidRDefault="00834137"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4 6</w:t>
            </w:r>
            <w:r w:rsidR="00E0727D" w:rsidRPr="00BA0797">
              <w:rPr>
                <w:rFonts w:ascii="Myriad Pro" w:eastAsia="Times New Roman" w:hAnsi="Myriad Pro" w:cs="Calibri"/>
                <w:sz w:val="18"/>
                <w:szCs w:val="18"/>
                <w:lang w:eastAsia="ru-RU"/>
              </w:rPr>
              <w:t>74</w:t>
            </w:r>
          </w:p>
        </w:tc>
        <w:tc>
          <w:tcPr>
            <w:tcW w:w="564" w:type="pct"/>
            <w:shd w:val="clear" w:color="auto" w:fill="auto"/>
            <w:vAlign w:val="center"/>
          </w:tcPr>
          <w:p w14:paraId="51A3069F"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99,7</w:t>
            </w:r>
          </w:p>
        </w:tc>
        <w:tc>
          <w:tcPr>
            <w:tcW w:w="564" w:type="pct"/>
            <w:shd w:val="clear" w:color="auto" w:fill="auto"/>
            <w:vAlign w:val="center"/>
          </w:tcPr>
          <w:p w14:paraId="7641E33E"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99,9</w:t>
            </w:r>
          </w:p>
        </w:tc>
      </w:tr>
      <w:tr w:rsidR="00E0727D" w:rsidRPr="00BA0797" w14:paraId="2BA1E141" w14:textId="77777777">
        <w:trPr>
          <w:cantSplit/>
        </w:trPr>
        <w:tc>
          <w:tcPr>
            <w:tcW w:w="1375" w:type="pct"/>
            <w:shd w:val="clear" w:color="auto" w:fill="auto"/>
            <w:vAlign w:val="center"/>
          </w:tcPr>
          <w:p w14:paraId="189EDBA3" w14:textId="77777777" w:rsidR="00E0727D" w:rsidRPr="00BA0797" w:rsidRDefault="00E0727D" w:rsidP="005B370D">
            <w:pPr>
              <w:spacing w:after="0" w:line="283" w:lineRule="auto"/>
              <w:ind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Налог на имущество</w:t>
            </w:r>
          </w:p>
        </w:tc>
        <w:tc>
          <w:tcPr>
            <w:tcW w:w="644" w:type="pct"/>
            <w:shd w:val="clear" w:color="auto" w:fill="auto"/>
            <w:vAlign w:val="center"/>
          </w:tcPr>
          <w:p w14:paraId="215CCA4B"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w:t>
            </w:r>
            <w:r w:rsidR="00834137" w:rsidRPr="00BA0797">
              <w:rPr>
                <w:rFonts w:ascii="Myriad Pro" w:eastAsia="Times New Roman" w:hAnsi="Myriad Pro" w:cs="Calibri"/>
                <w:sz w:val="18"/>
                <w:szCs w:val="18"/>
                <w:lang w:eastAsia="ru-RU"/>
              </w:rPr>
              <w:t>6 2</w:t>
            </w:r>
            <w:r w:rsidRPr="00BA0797">
              <w:rPr>
                <w:rFonts w:ascii="Myriad Pro" w:eastAsia="Times New Roman" w:hAnsi="Myriad Pro" w:cs="Calibri"/>
                <w:sz w:val="18"/>
                <w:szCs w:val="18"/>
                <w:lang w:eastAsia="ru-RU"/>
              </w:rPr>
              <w:t>99</w:t>
            </w:r>
          </w:p>
        </w:tc>
        <w:tc>
          <w:tcPr>
            <w:tcW w:w="644" w:type="pct"/>
            <w:shd w:val="clear" w:color="auto" w:fill="auto"/>
            <w:vAlign w:val="center"/>
          </w:tcPr>
          <w:p w14:paraId="7FC95D0F"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w:t>
            </w:r>
            <w:r w:rsidR="009C7B3E" w:rsidRPr="00BA0797">
              <w:rPr>
                <w:rFonts w:ascii="Myriad Pro" w:eastAsia="Times New Roman" w:hAnsi="Myriad Pro" w:cs="Calibri"/>
                <w:sz w:val="18"/>
                <w:szCs w:val="18"/>
                <w:lang w:eastAsia="ru-RU"/>
              </w:rPr>
              <w:t>2 9</w:t>
            </w:r>
            <w:r w:rsidRPr="00BA0797">
              <w:rPr>
                <w:rFonts w:ascii="Myriad Pro" w:eastAsia="Times New Roman" w:hAnsi="Myriad Pro" w:cs="Calibri"/>
                <w:sz w:val="18"/>
                <w:szCs w:val="18"/>
                <w:lang w:eastAsia="ru-RU"/>
              </w:rPr>
              <w:t>71</w:t>
            </w:r>
          </w:p>
        </w:tc>
        <w:tc>
          <w:tcPr>
            <w:tcW w:w="644" w:type="pct"/>
            <w:shd w:val="clear" w:color="auto" w:fill="auto"/>
            <w:vAlign w:val="center"/>
          </w:tcPr>
          <w:p w14:paraId="6B040308"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7</w:t>
            </w:r>
            <w:r w:rsidR="00834137" w:rsidRPr="00BA0797">
              <w:rPr>
                <w:rFonts w:ascii="Myriad Pro" w:eastAsia="Times New Roman" w:hAnsi="Myriad Pro" w:cs="Calibri"/>
                <w:sz w:val="18"/>
                <w:szCs w:val="18"/>
                <w:lang w:eastAsia="ru-RU"/>
              </w:rPr>
              <w:t>0 6</w:t>
            </w:r>
            <w:r w:rsidRPr="00BA0797">
              <w:rPr>
                <w:rFonts w:ascii="Myriad Pro" w:eastAsia="Times New Roman" w:hAnsi="Myriad Pro" w:cs="Calibri"/>
                <w:sz w:val="18"/>
                <w:szCs w:val="18"/>
                <w:lang w:eastAsia="ru-RU"/>
              </w:rPr>
              <w:t>16</w:t>
            </w:r>
          </w:p>
        </w:tc>
        <w:tc>
          <w:tcPr>
            <w:tcW w:w="564" w:type="pct"/>
            <w:shd w:val="clear" w:color="auto" w:fill="auto"/>
            <w:vAlign w:val="center"/>
          </w:tcPr>
          <w:p w14:paraId="13F52A0B"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w:t>
            </w:r>
            <w:r w:rsidR="00834137" w:rsidRPr="00BA0797">
              <w:rPr>
                <w:rFonts w:ascii="Myriad Pro" w:eastAsia="Times New Roman" w:hAnsi="Myriad Pro" w:cs="Calibri"/>
                <w:sz w:val="18"/>
                <w:szCs w:val="18"/>
                <w:lang w:eastAsia="ru-RU"/>
              </w:rPr>
              <w:t>5 1</w:t>
            </w:r>
            <w:r w:rsidRPr="00BA0797">
              <w:rPr>
                <w:rFonts w:ascii="Myriad Pro" w:eastAsia="Times New Roman" w:hAnsi="Myriad Pro" w:cs="Calibri"/>
                <w:sz w:val="18"/>
                <w:szCs w:val="18"/>
                <w:lang w:eastAsia="ru-RU"/>
              </w:rPr>
              <w:t>18</w:t>
            </w:r>
          </w:p>
        </w:tc>
        <w:tc>
          <w:tcPr>
            <w:tcW w:w="564" w:type="pct"/>
            <w:shd w:val="clear" w:color="auto" w:fill="auto"/>
            <w:vAlign w:val="center"/>
          </w:tcPr>
          <w:p w14:paraId="3F5A9D45"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-7,8</w:t>
            </w:r>
          </w:p>
        </w:tc>
        <w:tc>
          <w:tcPr>
            <w:tcW w:w="564" w:type="pct"/>
            <w:shd w:val="clear" w:color="auto" w:fill="auto"/>
            <w:vAlign w:val="center"/>
          </w:tcPr>
          <w:p w14:paraId="12503F87"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15,7</w:t>
            </w:r>
          </w:p>
        </w:tc>
      </w:tr>
      <w:tr w:rsidR="00E0727D" w:rsidRPr="00BA0797" w14:paraId="25105CE4" w14:textId="77777777">
        <w:trPr>
          <w:cantSplit/>
        </w:trPr>
        <w:tc>
          <w:tcPr>
            <w:tcW w:w="1375" w:type="pct"/>
            <w:shd w:val="clear" w:color="auto" w:fill="auto"/>
            <w:vAlign w:val="center"/>
          </w:tcPr>
          <w:p w14:paraId="7C4B51D4" w14:textId="77777777" w:rsidR="00E0727D" w:rsidRPr="00BA0797" w:rsidRDefault="00E0727D" w:rsidP="005B370D">
            <w:pPr>
              <w:spacing w:after="0" w:line="283" w:lineRule="auto"/>
              <w:ind w:left="284"/>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Государственные пошлины</w:t>
            </w:r>
          </w:p>
        </w:tc>
        <w:tc>
          <w:tcPr>
            <w:tcW w:w="644" w:type="pct"/>
            <w:shd w:val="clear" w:color="auto" w:fill="auto"/>
            <w:vAlign w:val="center"/>
          </w:tcPr>
          <w:p w14:paraId="708F1C56"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674</w:t>
            </w:r>
          </w:p>
        </w:tc>
        <w:tc>
          <w:tcPr>
            <w:tcW w:w="644" w:type="pct"/>
            <w:shd w:val="clear" w:color="auto" w:fill="auto"/>
            <w:vAlign w:val="center"/>
          </w:tcPr>
          <w:p w14:paraId="3D3F05DB"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529</w:t>
            </w:r>
          </w:p>
        </w:tc>
        <w:tc>
          <w:tcPr>
            <w:tcW w:w="644" w:type="pct"/>
            <w:shd w:val="clear" w:color="auto" w:fill="auto"/>
            <w:vAlign w:val="center"/>
          </w:tcPr>
          <w:p w14:paraId="35D06AB7"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529</w:t>
            </w:r>
          </w:p>
        </w:tc>
        <w:tc>
          <w:tcPr>
            <w:tcW w:w="564" w:type="pct"/>
            <w:shd w:val="clear" w:color="auto" w:fill="auto"/>
            <w:vAlign w:val="center"/>
          </w:tcPr>
          <w:p w14:paraId="179AC540" w14:textId="77777777" w:rsidR="00E0727D" w:rsidRPr="00BA0797" w:rsidRDefault="00E0727D" w:rsidP="005B370D">
            <w:pPr>
              <w:spacing w:after="0" w:line="283" w:lineRule="auto"/>
              <w:jc w:val="center"/>
              <w:rPr>
                <w:rFonts w:ascii="Myriad Pro" w:eastAsia="Times New Roman" w:hAnsi="Myriad Pro" w:cs="Calibri"/>
                <w:sz w:val="18"/>
                <w:szCs w:val="18"/>
                <w:lang w:eastAsia="ru-RU"/>
              </w:rPr>
            </w:pPr>
            <w:r w:rsidRPr="00BA0797">
              <w:rPr>
                <w:rFonts w:ascii="Myriad Pro" w:eastAsia="Times New Roman" w:hAnsi="Myriad Pro" w:cs="Calibri"/>
                <w:sz w:val="18"/>
                <w:szCs w:val="18"/>
                <w:lang w:eastAsia="ru-RU"/>
              </w:rPr>
              <w:t>527</w:t>
            </w:r>
          </w:p>
        </w:tc>
        <w:tc>
          <w:tcPr>
            <w:tcW w:w="564" w:type="pct"/>
            <w:shd w:val="clear" w:color="auto" w:fill="auto"/>
            <w:vAlign w:val="center"/>
          </w:tcPr>
          <w:p w14:paraId="278DE8C4"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-0,5</w:t>
            </w:r>
          </w:p>
        </w:tc>
        <w:tc>
          <w:tcPr>
            <w:tcW w:w="564" w:type="pct"/>
            <w:shd w:val="clear" w:color="auto" w:fill="auto"/>
            <w:vAlign w:val="center"/>
          </w:tcPr>
          <w:p w14:paraId="0A2769BE" w14:textId="77777777" w:rsidR="00E0727D" w:rsidRPr="00BA0797" w:rsidRDefault="00E0727D" w:rsidP="005B370D">
            <w:pPr>
              <w:spacing w:after="0" w:line="283"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-21,9</w:t>
            </w:r>
          </w:p>
        </w:tc>
      </w:tr>
    </w:tbl>
    <w:p w14:paraId="7FC85983" w14:textId="77777777" w:rsidR="004B5CC1" w:rsidRPr="00BA0797" w:rsidRDefault="004B5CC1" w:rsidP="00BA0797">
      <w:pPr>
        <w:spacing w:after="0" w:line="360" w:lineRule="auto"/>
        <w:contextualSpacing/>
        <w:jc w:val="both"/>
        <w:rPr>
          <w:rFonts w:ascii="Myriad Pro" w:hAnsi="Myriad Pro"/>
          <w:b/>
          <w:sz w:val="26"/>
          <w:szCs w:val="26"/>
        </w:rPr>
      </w:pPr>
    </w:p>
    <w:p w14:paraId="72E533FD" w14:textId="77777777" w:rsidR="005B370D" w:rsidRDefault="005B370D" w:rsidP="00BA0797">
      <w:pPr>
        <w:spacing w:after="0" w:line="360" w:lineRule="auto"/>
        <w:contextualSpacing/>
        <w:jc w:val="both"/>
        <w:rPr>
          <w:rFonts w:ascii="Myriad Pro" w:hAnsi="Myriad Pro"/>
          <w:b/>
          <w:sz w:val="26"/>
          <w:szCs w:val="26"/>
        </w:rPr>
      </w:pPr>
    </w:p>
    <w:p w14:paraId="441EE9C1" w14:textId="607B3D22" w:rsidR="00E0727D" w:rsidRPr="00BA0797" w:rsidRDefault="00E0727D"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70FA71FE" w14:textId="77777777" w:rsidR="00E0727D" w:rsidRPr="00BA0797" w:rsidRDefault="00E0727D"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w:t>
      </w:r>
      <w:r w:rsidR="001638E9" w:rsidRPr="00BA0797">
        <w:rPr>
          <w:rFonts w:ascii="Myriad Pro" w:hAnsi="Myriad Pro"/>
          <w:sz w:val="26"/>
          <w:szCs w:val="26"/>
        </w:rPr>
        <w:t xml:space="preserve">ПАО </w:t>
      </w:r>
      <w:r w:rsidR="00586D28" w:rsidRPr="00BA0797">
        <w:rPr>
          <w:rFonts w:ascii="Myriad Pro" w:hAnsi="Myriad Pro"/>
          <w:sz w:val="26"/>
          <w:szCs w:val="26"/>
        </w:rPr>
        <w:t>«</w:t>
      </w:r>
      <w:r w:rsidR="001638E9" w:rsidRPr="00BA0797">
        <w:rPr>
          <w:rFonts w:ascii="Myriad Pro" w:hAnsi="Myriad Pro"/>
          <w:sz w:val="26"/>
          <w:szCs w:val="26"/>
        </w:rPr>
        <w:t>МРСК Северо-Запада</w:t>
      </w:r>
      <w:r w:rsidR="00586D28" w:rsidRPr="00BA0797">
        <w:rPr>
          <w:rFonts w:ascii="Myriad Pro" w:hAnsi="Myriad Pro"/>
          <w:sz w:val="26"/>
          <w:szCs w:val="26"/>
        </w:rPr>
        <w:t>»</w:t>
      </w:r>
      <w:r w:rsidR="001638E9" w:rsidRPr="00BA0797">
        <w:rPr>
          <w:rFonts w:ascii="Myriad Pro" w:hAnsi="Myriad Pro"/>
          <w:sz w:val="26"/>
          <w:szCs w:val="26"/>
        </w:rPr>
        <w:t xml:space="preserve"> </w:t>
      </w:r>
      <w:r w:rsidR="00586D28" w:rsidRPr="00BA0797">
        <w:rPr>
          <w:rFonts w:ascii="Myriad Pro" w:hAnsi="Myriad Pro"/>
          <w:sz w:val="26"/>
          <w:szCs w:val="26"/>
        </w:rPr>
        <w:t>«</w:t>
      </w:r>
      <w:r w:rsidR="001638E9" w:rsidRPr="00BA0797">
        <w:rPr>
          <w:rFonts w:ascii="Myriad Pro" w:hAnsi="Myriad Pro"/>
          <w:sz w:val="26"/>
          <w:szCs w:val="26"/>
        </w:rPr>
        <w:t>Псковэнерго</w:t>
      </w:r>
      <w:r w:rsidR="00586D28" w:rsidRPr="00BA0797">
        <w:rPr>
          <w:rFonts w:ascii="Myriad Pro" w:hAnsi="Myriad Pro"/>
          <w:sz w:val="26"/>
          <w:szCs w:val="26"/>
        </w:rPr>
        <w:t>»</w:t>
      </w:r>
      <w:r w:rsidR="001638E9" w:rsidRPr="00BA0797">
        <w:rPr>
          <w:rFonts w:ascii="Myriad Pro" w:hAnsi="Myriad Pro"/>
          <w:sz w:val="26"/>
          <w:szCs w:val="26"/>
        </w:rPr>
        <w:t xml:space="preserve"> </w:t>
      </w:r>
      <w:r w:rsidRPr="00BA0797">
        <w:rPr>
          <w:rFonts w:ascii="Myriad Pro" w:hAnsi="Myriad Pro"/>
          <w:sz w:val="26"/>
          <w:szCs w:val="26"/>
        </w:rPr>
        <w:t xml:space="preserve">по статье на 2019 год была заявлена сумма расходов в размере </w:t>
      </w:r>
      <w:r w:rsidR="001638E9" w:rsidRPr="00BA0797">
        <w:rPr>
          <w:rFonts w:ascii="Myriad Pro" w:hAnsi="Myriad Pro"/>
          <w:sz w:val="26"/>
          <w:szCs w:val="26"/>
        </w:rPr>
        <w:t>7</w:t>
      </w:r>
      <w:r w:rsidR="00834137" w:rsidRPr="00BA0797">
        <w:rPr>
          <w:rFonts w:ascii="Myriad Pro" w:hAnsi="Myriad Pro"/>
          <w:sz w:val="26"/>
          <w:szCs w:val="26"/>
        </w:rPr>
        <w:t>6 4</w:t>
      </w:r>
      <w:r w:rsidR="001638E9" w:rsidRPr="00BA0797">
        <w:rPr>
          <w:rFonts w:ascii="Myriad Pro" w:hAnsi="Myriad Pro"/>
          <w:sz w:val="26"/>
          <w:szCs w:val="26"/>
        </w:rPr>
        <w:t>23</w:t>
      </w:r>
      <w:r w:rsidR="009C7B3E" w:rsidRPr="00BA0797">
        <w:rPr>
          <w:rFonts w:ascii="Myriad Pro" w:hAnsi="Myriad Pro"/>
          <w:sz w:val="26"/>
          <w:szCs w:val="26"/>
        </w:rPr>
        <w:t xml:space="preserve"> </w:t>
      </w:r>
      <w:r w:rsidRPr="00BA0797">
        <w:rPr>
          <w:rFonts w:ascii="Myriad Pro" w:hAnsi="Myriad Pro"/>
          <w:sz w:val="26"/>
          <w:szCs w:val="26"/>
        </w:rPr>
        <w:t>тыс. руб.</w:t>
      </w:r>
    </w:p>
    <w:p w14:paraId="52F41828" w14:textId="77777777" w:rsidR="001703E0" w:rsidRPr="00BA0797" w:rsidRDefault="001703E0"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t>Водный налог</w:t>
      </w:r>
    </w:p>
    <w:p w14:paraId="794F8C2C" w14:textId="77777777" w:rsidR="001703E0"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связи с малой величиной расходов на уплату водного налога, </w:t>
      </w:r>
      <w:r w:rsidR="00F43D55" w:rsidRPr="00BA0797">
        <w:rPr>
          <w:rFonts w:ascii="Myriad Pro" w:hAnsi="Myriad Pro"/>
          <w:sz w:val="26"/>
          <w:szCs w:val="26"/>
        </w:rPr>
        <w:t>ф</w:t>
      </w:r>
      <w:r w:rsidRPr="00BA0797">
        <w:rPr>
          <w:rFonts w:ascii="Myriad Pro" w:hAnsi="Myriad Pro"/>
          <w:sz w:val="26"/>
          <w:szCs w:val="26"/>
        </w:rPr>
        <w:t xml:space="preserve">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2019 год налог не запланирован и будет заявлен в составе неподконтрольных расходов при расчете корректировки неподконтрольных расходов по фактическим данным.</w:t>
      </w:r>
    </w:p>
    <w:p w14:paraId="7BC1656C" w14:textId="77777777" w:rsidR="005B18D9" w:rsidRPr="00BA0797" w:rsidRDefault="005B18D9" w:rsidP="00BA0797">
      <w:pPr>
        <w:tabs>
          <w:tab w:val="left" w:pos="1134"/>
        </w:tabs>
        <w:spacing w:after="0" w:line="360" w:lineRule="auto"/>
        <w:ind w:firstLine="567"/>
        <w:contextualSpacing/>
        <w:jc w:val="both"/>
        <w:rPr>
          <w:rFonts w:ascii="Myriad Pro" w:hAnsi="Myriad Pro"/>
          <w:sz w:val="26"/>
          <w:szCs w:val="26"/>
        </w:rPr>
      </w:pPr>
    </w:p>
    <w:p w14:paraId="455CE0BD" w14:textId="77777777" w:rsidR="001703E0" w:rsidRPr="00BA0797" w:rsidRDefault="001703E0"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lastRenderedPageBreak/>
        <w:t>Плата за загрязнение окружающей природной среды</w:t>
      </w:r>
    </w:p>
    <w:p w14:paraId="172679EB" w14:textId="77777777" w:rsidR="001703E0"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 прогноза платы за загрязнение окружающей среды на 2019 год произведен на основании фактических данных 2017 года с учетом индексации на уровне инфляции, установленной социально-экономическим прогнозом Минэкономразвития. Плата за сверхлимитные выбросы и сверхлимитное размещение отходов на 2019 год не запланирован.</w:t>
      </w:r>
    </w:p>
    <w:p w14:paraId="3A1FFC3F" w14:textId="77777777" w:rsidR="005B18D9" w:rsidRPr="00BA0797" w:rsidRDefault="005B18D9" w:rsidP="00BA0797">
      <w:pPr>
        <w:tabs>
          <w:tab w:val="left" w:pos="1134"/>
        </w:tabs>
        <w:spacing w:after="0" w:line="360" w:lineRule="auto"/>
        <w:ind w:firstLine="567"/>
        <w:contextualSpacing/>
        <w:jc w:val="both"/>
        <w:rPr>
          <w:rFonts w:ascii="Myriad Pro" w:hAnsi="Myriad Pro"/>
          <w:sz w:val="26"/>
          <w:szCs w:val="26"/>
        </w:rPr>
      </w:pPr>
    </w:p>
    <w:p w14:paraId="781CC87C" w14:textId="77777777" w:rsidR="001703E0" w:rsidRPr="00BA0797" w:rsidRDefault="001703E0"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t>Транспортный налог</w:t>
      </w:r>
    </w:p>
    <w:p w14:paraId="034447D1" w14:textId="77777777" w:rsidR="001703E0"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Расчет транспортного налога на 2019 год произведен по ставкам, действующим в 2018 году из расчета имеющейся в филиале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автотракторной техники с учетом</w:t>
      </w:r>
      <w:r w:rsidR="009C7B3E" w:rsidRPr="00BA0797">
        <w:rPr>
          <w:rFonts w:ascii="Myriad Pro" w:hAnsi="Myriad Pro"/>
          <w:sz w:val="26"/>
          <w:szCs w:val="26"/>
        </w:rPr>
        <w:t xml:space="preserve"> </w:t>
      </w:r>
      <w:r w:rsidRPr="00BA0797">
        <w:rPr>
          <w:rFonts w:ascii="Myriad Pro" w:hAnsi="Myriad Pro"/>
          <w:sz w:val="26"/>
          <w:szCs w:val="26"/>
        </w:rPr>
        <w:t>приобретения техники в рамках</w:t>
      </w:r>
      <w:r w:rsidR="009C7B3E" w:rsidRPr="00BA0797">
        <w:rPr>
          <w:rFonts w:ascii="Myriad Pro" w:hAnsi="Myriad Pro"/>
          <w:sz w:val="26"/>
          <w:szCs w:val="26"/>
        </w:rPr>
        <w:t xml:space="preserve"> </w:t>
      </w:r>
      <w:r w:rsidRPr="00BA0797">
        <w:rPr>
          <w:rFonts w:ascii="Myriad Pro" w:hAnsi="Myriad Pro"/>
          <w:sz w:val="26"/>
          <w:szCs w:val="26"/>
        </w:rPr>
        <w:t>инвестиционных проектов 2018 и 2019 годов</w:t>
      </w:r>
    </w:p>
    <w:p w14:paraId="6D83DFAF" w14:textId="77777777" w:rsidR="005B18D9" w:rsidRPr="00BA0797" w:rsidRDefault="005B18D9" w:rsidP="00BA0797">
      <w:pPr>
        <w:tabs>
          <w:tab w:val="left" w:pos="1134"/>
        </w:tabs>
        <w:spacing w:after="0" w:line="360" w:lineRule="auto"/>
        <w:ind w:firstLine="567"/>
        <w:contextualSpacing/>
        <w:jc w:val="both"/>
        <w:rPr>
          <w:rFonts w:ascii="Myriad Pro" w:hAnsi="Myriad Pro"/>
          <w:sz w:val="26"/>
          <w:szCs w:val="26"/>
        </w:rPr>
      </w:pPr>
    </w:p>
    <w:p w14:paraId="772936B5" w14:textId="77777777" w:rsidR="001703E0" w:rsidRPr="00BA0797" w:rsidRDefault="001703E0"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t>Земельный налог</w:t>
      </w:r>
    </w:p>
    <w:p w14:paraId="0324B186" w14:textId="77777777" w:rsidR="001703E0"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Земельный налог на 2019 год рассчитан без учета изменения существующей налоговой ставки из расчета 1,5% кадастровой стоимости каждого земельного участка.</w:t>
      </w:r>
    </w:p>
    <w:p w14:paraId="31BB0738" w14:textId="77777777" w:rsidR="005B18D9" w:rsidRPr="00BA0797" w:rsidRDefault="005B18D9" w:rsidP="00BA0797">
      <w:pPr>
        <w:tabs>
          <w:tab w:val="left" w:pos="1134"/>
        </w:tabs>
        <w:spacing w:after="0" w:line="360" w:lineRule="auto"/>
        <w:ind w:firstLine="567"/>
        <w:contextualSpacing/>
        <w:jc w:val="both"/>
        <w:rPr>
          <w:rFonts w:ascii="Myriad Pro" w:hAnsi="Myriad Pro"/>
          <w:sz w:val="26"/>
          <w:szCs w:val="26"/>
        </w:rPr>
      </w:pPr>
    </w:p>
    <w:p w14:paraId="6F10C942" w14:textId="77777777" w:rsidR="001703E0" w:rsidRPr="00BA0797" w:rsidRDefault="001703E0"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t>Налог на имущество</w:t>
      </w:r>
    </w:p>
    <w:p w14:paraId="7205D89E"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Ставка налога на имущества установлена Законом Псковской области от 25.11.2003 №316-оз </w:t>
      </w:r>
      <w:r w:rsidR="00586D28" w:rsidRPr="00BA0797">
        <w:rPr>
          <w:rFonts w:ascii="Myriad Pro" w:hAnsi="Myriad Pro"/>
          <w:sz w:val="26"/>
          <w:szCs w:val="26"/>
        </w:rPr>
        <w:t>«</w:t>
      </w:r>
      <w:r w:rsidRPr="00BA0797">
        <w:rPr>
          <w:rFonts w:ascii="Myriad Pro" w:hAnsi="Myriad Pro"/>
          <w:sz w:val="26"/>
          <w:szCs w:val="26"/>
        </w:rPr>
        <w:t>О налоге на имущество организаций</w:t>
      </w:r>
      <w:r w:rsidR="00586D28" w:rsidRPr="00BA0797">
        <w:rPr>
          <w:rFonts w:ascii="Myriad Pro" w:hAnsi="Myriad Pro"/>
          <w:sz w:val="26"/>
          <w:szCs w:val="26"/>
        </w:rPr>
        <w:t>»</w:t>
      </w:r>
      <w:r w:rsidRPr="00BA0797">
        <w:rPr>
          <w:rFonts w:ascii="Myriad Pro" w:hAnsi="Myriad Pro"/>
          <w:sz w:val="26"/>
          <w:szCs w:val="26"/>
        </w:rPr>
        <w:t xml:space="preserve"> в размере 1,9 процента, за исключением случаев, установленных Налоговым кодексом РФ и указанной статьей.</w:t>
      </w:r>
    </w:p>
    <w:p w14:paraId="6554181D"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При расчете налога на имущество, на основании статей 380 (</w:t>
      </w:r>
      <w:proofErr w:type="spellStart"/>
      <w:r w:rsidRPr="00BA0797">
        <w:rPr>
          <w:rFonts w:ascii="Myriad Pro" w:hAnsi="Myriad Pro"/>
          <w:sz w:val="26"/>
          <w:szCs w:val="26"/>
        </w:rPr>
        <w:t>п.п</w:t>
      </w:r>
      <w:proofErr w:type="spellEnd"/>
      <w:r w:rsidRPr="00BA0797">
        <w:rPr>
          <w:rFonts w:ascii="Myriad Pro" w:hAnsi="Myriad Pro"/>
          <w:sz w:val="26"/>
          <w:szCs w:val="26"/>
        </w:rPr>
        <w:t>. 3.3, 4), 381.1 (</w:t>
      </w:r>
      <w:proofErr w:type="spellStart"/>
      <w:r w:rsidRPr="00BA0797">
        <w:rPr>
          <w:rFonts w:ascii="Myriad Pro" w:hAnsi="Myriad Pro"/>
          <w:sz w:val="26"/>
          <w:szCs w:val="26"/>
        </w:rPr>
        <w:t>п.п</w:t>
      </w:r>
      <w:proofErr w:type="spellEnd"/>
      <w:r w:rsidRPr="00BA0797">
        <w:rPr>
          <w:rFonts w:ascii="Myriad Pro" w:hAnsi="Myriad Pro"/>
          <w:sz w:val="26"/>
          <w:szCs w:val="26"/>
        </w:rPr>
        <w:t>. 1) второй части Налогового кодекса РФ, в отношении движимого имущества, принятого с 1 января 2013 года на учет в качестве основных средств, применена ставка 1,1 процента.</w:t>
      </w:r>
    </w:p>
    <w:p w14:paraId="662DEDF8" w14:textId="77777777" w:rsidR="001703E0"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расчете налога учтен ввод основных средств в эксплуатацию в соответствии с проектом долгосрочной инвестиционной программы.</w:t>
      </w:r>
    </w:p>
    <w:p w14:paraId="0B0F3058" w14:textId="77777777" w:rsidR="005B18D9" w:rsidRPr="00BA0797" w:rsidRDefault="005B18D9" w:rsidP="00BA0797">
      <w:pPr>
        <w:tabs>
          <w:tab w:val="left" w:pos="1134"/>
        </w:tabs>
        <w:spacing w:after="0" w:line="360" w:lineRule="auto"/>
        <w:ind w:firstLine="567"/>
        <w:contextualSpacing/>
        <w:jc w:val="both"/>
        <w:rPr>
          <w:rFonts w:ascii="Myriad Pro" w:hAnsi="Myriad Pro"/>
          <w:sz w:val="26"/>
          <w:szCs w:val="26"/>
        </w:rPr>
      </w:pPr>
    </w:p>
    <w:p w14:paraId="0463FD3C" w14:textId="77777777" w:rsidR="005B370D" w:rsidRDefault="005B370D" w:rsidP="00BA0797">
      <w:pPr>
        <w:tabs>
          <w:tab w:val="left" w:pos="1134"/>
        </w:tabs>
        <w:spacing w:after="0" w:line="360" w:lineRule="auto"/>
        <w:jc w:val="both"/>
        <w:rPr>
          <w:rFonts w:ascii="Myriad Pro" w:hAnsi="Myriad Pro"/>
          <w:b/>
          <w:i/>
          <w:sz w:val="26"/>
          <w:szCs w:val="26"/>
        </w:rPr>
      </w:pPr>
    </w:p>
    <w:p w14:paraId="60BE4D00" w14:textId="5E086DAA" w:rsidR="001703E0" w:rsidRPr="00BA0797" w:rsidRDefault="001703E0" w:rsidP="00BA0797">
      <w:pPr>
        <w:tabs>
          <w:tab w:val="left" w:pos="1134"/>
        </w:tabs>
        <w:spacing w:after="0" w:line="360" w:lineRule="auto"/>
        <w:jc w:val="both"/>
        <w:rPr>
          <w:rFonts w:ascii="Myriad Pro" w:hAnsi="Myriad Pro"/>
          <w:b/>
          <w:i/>
          <w:sz w:val="26"/>
          <w:szCs w:val="26"/>
        </w:rPr>
      </w:pPr>
      <w:r w:rsidRPr="00BA0797">
        <w:rPr>
          <w:rFonts w:ascii="Myriad Pro" w:hAnsi="Myriad Pro"/>
          <w:b/>
          <w:i/>
          <w:sz w:val="26"/>
          <w:szCs w:val="26"/>
        </w:rPr>
        <w:lastRenderedPageBreak/>
        <w:t>Государственные пошлины</w:t>
      </w:r>
    </w:p>
    <w:p w14:paraId="7F9CD934"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Государственные пошлины по расходам, связанным с транспортными средствами</w:t>
      </w:r>
      <w:r w:rsidR="004B5CC1" w:rsidRPr="00BA0797">
        <w:rPr>
          <w:rFonts w:ascii="Myriad Pro" w:hAnsi="Myriad Pro"/>
          <w:sz w:val="26"/>
          <w:szCs w:val="26"/>
        </w:rPr>
        <w:t>,</w:t>
      </w:r>
      <w:r w:rsidRPr="00BA0797">
        <w:rPr>
          <w:rFonts w:ascii="Myriad Pro" w:hAnsi="Myriad Pro"/>
          <w:sz w:val="26"/>
          <w:szCs w:val="26"/>
        </w:rPr>
        <w:t xml:space="preserve"> включают в себя пошлины за технический осмотр, регистрацию и снятие с регистрации автотранспорта, а также пропуски по автодорогам.</w:t>
      </w:r>
    </w:p>
    <w:p w14:paraId="3F45A8C9"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Госпошлины, не связанные с эксплуатацией транспортных средств, включают расходы за регистрацию прав собственности, договоров аренды, аттестацию и прочие.</w:t>
      </w:r>
    </w:p>
    <w:p w14:paraId="6E68FB76"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Государственные пошлины на регистрацию транспортных средств рассчитаны с учетом приобретения основных средств в соответствии с проектом инвестиционной программы.</w:t>
      </w:r>
    </w:p>
    <w:p w14:paraId="4C83D2E8"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Государственные пошлины на оформление земельно-правовых документов на 2019 год рассчитаны с учетом плана регистрации договоров аренды земельных участков.</w:t>
      </w:r>
    </w:p>
    <w:p w14:paraId="783EDDA1" w14:textId="77777777" w:rsidR="001703E0" w:rsidRPr="00BA0797" w:rsidRDefault="001703E0"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Остальные государственные пошлины на 2019 год запланированы на уровне факта 2017 года</w:t>
      </w:r>
    </w:p>
    <w:p w14:paraId="1EC9510B" w14:textId="77777777" w:rsidR="00E0727D" w:rsidRPr="00BA0797" w:rsidRDefault="00E0727D"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обоснование заявленной суммы расходов филиалом </w:t>
      </w:r>
      <w:r w:rsidR="001638E9" w:rsidRPr="00BA0797">
        <w:rPr>
          <w:rFonts w:ascii="Myriad Pro" w:hAnsi="Myriad Pro"/>
          <w:sz w:val="26"/>
          <w:szCs w:val="26"/>
        </w:rPr>
        <w:t xml:space="preserve">ПАО </w:t>
      </w:r>
      <w:r w:rsidR="00586D28" w:rsidRPr="00BA0797">
        <w:rPr>
          <w:rFonts w:ascii="Myriad Pro" w:hAnsi="Myriad Pro"/>
          <w:sz w:val="26"/>
          <w:szCs w:val="26"/>
        </w:rPr>
        <w:t>«</w:t>
      </w:r>
      <w:r w:rsidR="001638E9" w:rsidRPr="00BA0797">
        <w:rPr>
          <w:rFonts w:ascii="Myriad Pro" w:hAnsi="Myriad Pro"/>
          <w:sz w:val="26"/>
          <w:szCs w:val="26"/>
        </w:rPr>
        <w:t>МРСК Северо-Запада</w:t>
      </w:r>
      <w:r w:rsidR="00586D28" w:rsidRPr="00BA0797">
        <w:rPr>
          <w:rFonts w:ascii="Myriad Pro" w:hAnsi="Myriad Pro"/>
          <w:sz w:val="26"/>
          <w:szCs w:val="26"/>
        </w:rPr>
        <w:t>»</w:t>
      </w:r>
      <w:r w:rsidR="001638E9" w:rsidRPr="00BA0797">
        <w:rPr>
          <w:rFonts w:ascii="Myriad Pro" w:hAnsi="Myriad Pro"/>
          <w:sz w:val="26"/>
          <w:szCs w:val="26"/>
        </w:rPr>
        <w:t xml:space="preserve"> </w:t>
      </w:r>
      <w:r w:rsidR="00586D28" w:rsidRPr="00BA0797">
        <w:rPr>
          <w:rFonts w:ascii="Myriad Pro" w:hAnsi="Myriad Pro"/>
          <w:sz w:val="26"/>
          <w:szCs w:val="26"/>
        </w:rPr>
        <w:t>«</w:t>
      </w:r>
      <w:r w:rsidR="001638E9" w:rsidRPr="00BA0797">
        <w:rPr>
          <w:rFonts w:ascii="Myriad Pro" w:hAnsi="Myriad Pro"/>
          <w:sz w:val="26"/>
          <w:szCs w:val="26"/>
        </w:rPr>
        <w:t>Псковэнерго</w:t>
      </w:r>
      <w:r w:rsidR="00586D28" w:rsidRPr="00BA0797">
        <w:rPr>
          <w:rFonts w:ascii="Myriad Pro" w:hAnsi="Myriad Pro"/>
          <w:sz w:val="26"/>
          <w:szCs w:val="26"/>
        </w:rPr>
        <w:t>»</w:t>
      </w:r>
      <w:r w:rsidR="001638E9" w:rsidRPr="00BA0797">
        <w:rPr>
          <w:rFonts w:ascii="Myriad Pro" w:hAnsi="Myriad Pro"/>
          <w:sz w:val="26"/>
          <w:szCs w:val="26"/>
        </w:rPr>
        <w:t xml:space="preserve"> </w:t>
      </w:r>
      <w:r w:rsidRPr="00BA0797">
        <w:rPr>
          <w:rFonts w:ascii="Myriad Pro" w:hAnsi="Myriad Pro"/>
          <w:sz w:val="26"/>
          <w:szCs w:val="26"/>
        </w:rPr>
        <w:t>были предоставлены следующие документы:</w:t>
      </w:r>
    </w:p>
    <w:p w14:paraId="2C36C7AC" w14:textId="77777777" w:rsidR="00E0727D" w:rsidRPr="00BA0797" w:rsidRDefault="00E0727D"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Пояснительные записки;</w:t>
      </w:r>
    </w:p>
    <w:p w14:paraId="4C96DF8F" w14:textId="77777777" w:rsidR="00327A2C" w:rsidRPr="00BA0797" w:rsidRDefault="0076239C"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Декларация водного налога за 2017 год</w:t>
      </w:r>
    </w:p>
    <w:p w14:paraId="530B5521" w14:textId="77777777" w:rsidR="00327A2C" w:rsidRPr="00BA0797" w:rsidRDefault="0076239C"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платы за негативное воздействие на окружающую среду</w:t>
      </w:r>
    </w:p>
    <w:p w14:paraId="74CDA734" w14:textId="77777777" w:rsidR="00327A2C" w:rsidRPr="00BA0797" w:rsidRDefault="0076239C"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Декларация платы за негативное воздействие на окружающую среду за 2017 год</w:t>
      </w:r>
    </w:p>
    <w:p w14:paraId="10947C64"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транспортного налога, план 2019 года</w:t>
      </w:r>
    </w:p>
    <w:p w14:paraId="2B74BD9B"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Декларация транспортного налога за 2017 год</w:t>
      </w:r>
    </w:p>
    <w:p w14:paraId="389A9C68"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земельного налога, план 2019 года</w:t>
      </w:r>
    </w:p>
    <w:p w14:paraId="1E6F04FF"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Декларация земельного налога за 2017 год</w:t>
      </w:r>
    </w:p>
    <w:p w14:paraId="241F5B7E"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Решения об установлении земельного налога</w:t>
      </w:r>
    </w:p>
    <w:p w14:paraId="6205B4BB"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Расчет налога на имущество, план 2019 года</w:t>
      </w:r>
    </w:p>
    <w:p w14:paraId="0FF36079"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Декларация налога на имущество за 2017 год</w:t>
      </w:r>
    </w:p>
    <w:p w14:paraId="06C8C313" w14:textId="77777777" w:rsidR="00327A2C" w:rsidRPr="00BA0797" w:rsidRDefault="006C450A" w:rsidP="00BA0797">
      <w:pPr>
        <w:pStyle w:val="11"/>
        <w:numPr>
          <w:ilvl w:val="0"/>
          <w:numId w:val="5"/>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Сводный расчет расходов на государственные пошлины, план 2019</w:t>
      </w:r>
    </w:p>
    <w:p w14:paraId="5EF05D75" w14:textId="77777777" w:rsidR="00590BFB" w:rsidRPr="00BA0797" w:rsidRDefault="00590BFB" w:rsidP="00BA0797">
      <w:pPr>
        <w:spacing w:after="0" w:line="360" w:lineRule="auto"/>
        <w:contextualSpacing/>
        <w:jc w:val="both"/>
        <w:rPr>
          <w:rFonts w:ascii="Myriad Pro" w:hAnsi="Myriad Pro"/>
          <w:b/>
          <w:sz w:val="26"/>
          <w:szCs w:val="26"/>
        </w:rPr>
      </w:pPr>
    </w:p>
    <w:p w14:paraId="463E3C20" w14:textId="77777777" w:rsidR="00E0727D" w:rsidRPr="00BA0797" w:rsidRDefault="00E0727D"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ОРГАНА РЕГУЛИРОВАНИЯ</w:t>
      </w:r>
    </w:p>
    <w:p w14:paraId="5C9583AC" w14:textId="77777777" w:rsidR="00EF0A02" w:rsidRPr="00BA0797" w:rsidRDefault="00EF0A02"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Госкомитетом определена сумма расходов по статье </w:t>
      </w:r>
      <w:r w:rsidR="00586D28" w:rsidRPr="00BA0797">
        <w:rPr>
          <w:rFonts w:ascii="Myriad Pro" w:hAnsi="Myriad Pro"/>
          <w:sz w:val="26"/>
          <w:szCs w:val="26"/>
        </w:rPr>
        <w:t>«</w:t>
      </w:r>
      <w:r w:rsidRPr="00BA0797">
        <w:rPr>
          <w:rFonts w:ascii="Myriad Pro" w:hAnsi="Myriad Pro"/>
          <w:sz w:val="26"/>
          <w:szCs w:val="26"/>
        </w:rPr>
        <w:t>Налоги</w:t>
      </w:r>
      <w:r w:rsidR="00586D28" w:rsidRPr="00BA0797">
        <w:rPr>
          <w:rFonts w:ascii="Myriad Pro" w:hAnsi="Myriad Pro"/>
          <w:sz w:val="26"/>
          <w:szCs w:val="26"/>
        </w:rPr>
        <w:t>»</w:t>
      </w:r>
      <w:r w:rsidRPr="00BA0797">
        <w:rPr>
          <w:rFonts w:ascii="Myriad Pro" w:hAnsi="Myriad Pro"/>
          <w:sz w:val="26"/>
          <w:szCs w:val="26"/>
        </w:rPr>
        <w:t xml:space="preserve"> на 2019 год в размере </w:t>
      </w:r>
      <w:r w:rsidRPr="00BA0797">
        <w:rPr>
          <w:rFonts w:ascii="Myriad Pro" w:hAnsi="Myriad Pro"/>
          <w:b/>
          <w:sz w:val="26"/>
          <w:szCs w:val="26"/>
        </w:rPr>
        <w:t>7</w:t>
      </w:r>
      <w:r w:rsidR="009C7B3E" w:rsidRPr="00BA0797">
        <w:rPr>
          <w:rFonts w:ascii="Myriad Pro" w:hAnsi="Myriad Pro"/>
          <w:b/>
          <w:sz w:val="26"/>
          <w:szCs w:val="26"/>
        </w:rPr>
        <w:t>3 1</w:t>
      </w:r>
      <w:r w:rsidRPr="00BA0797">
        <w:rPr>
          <w:rFonts w:ascii="Myriad Pro" w:hAnsi="Myriad Pro"/>
          <w:b/>
          <w:sz w:val="26"/>
          <w:szCs w:val="26"/>
        </w:rPr>
        <w:t xml:space="preserve">54,43 </w:t>
      </w:r>
      <w:r w:rsidRPr="00BA0797">
        <w:rPr>
          <w:rFonts w:ascii="Myriad Pro" w:hAnsi="Myriad Pro"/>
          <w:sz w:val="26"/>
          <w:szCs w:val="26"/>
        </w:rPr>
        <w:t>тыс. руб.</w:t>
      </w:r>
    </w:p>
    <w:p w14:paraId="6EE93479" w14:textId="77777777" w:rsidR="006C450A" w:rsidRPr="00BA0797" w:rsidRDefault="00EF0A02"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Расчет </w:t>
      </w:r>
      <w:r w:rsidRPr="00BA0797">
        <w:rPr>
          <w:rFonts w:ascii="Myriad Pro" w:hAnsi="Myriad Pro"/>
          <w:b/>
          <w:i/>
          <w:sz w:val="26"/>
          <w:szCs w:val="26"/>
        </w:rPr>
        <w:t>платы за негативное воздействие на окружающую среду</w:t>
      </w:r>
      <w:r w:rsidRPr="00BA0797">
        <w:rPr>
          <w:rFonts w:ascii="Myriad Pro" w:hAnsi="Myriad Pro"/>
          <w:sz w:val="26"/>
          <w:szCs w:val="26"/>
        </w:rPr>
        <w:t xml:space="preserve"> произведен с учетом</w:t>
      </w:r>
      <w:r w:rsidR="009C7B3E" w:rsidRPr="00BA0797">
        <w:rPr>
          <w:rFonts w:ascii="Myriad Pro" w:hAnsi="Myriad Pro"/>
          <w:sz w:val="26"/>
          <w:szCs w:val="26"/>
        </w:rPr>
        <w:t xml:space="preserve"> </w:t>
      </w:r>
      <w:r w:rsidR="00FD50F7" w:rsidRPr="00BA0797">
        <w:rPr>
          <w:rFonts w:ascii="Myriad Pro" w:hAnsi="Myriad Pro"/>
          <w:sz w:val="26"/>
          <w:szCs w:val="26"/>
        </w:rPr>
        <w:t>представленной сетевой организацией декларации о плате за негативное воздействие на окружающую среду за 2017 год. В расчет включены расходы по указанной статье в пределах лимитов в размере 3</w:t>
      </w:r>
      <w:r w:rsidR="009C7B3E" w:rsidRPr="00BA0797">
        <w:rPr>
          <w:rFonts w:ascii="Myriad Pro" w:hAnsi="Myriad Pro"/>
          <w:sz w:val="26"/>
          <w:szCs w:val="26"/>
        </w:rPr>
        <w:t>3 9</w:t>
      </w:r>
      <w:r w:rsidR="00FD50F7" w:rsidRPr="00BA0797">
        <w:rPr>
          <w:rFonts w:ascii="Myriad Pro" w:hAnsi="Myriad Pro"/>
          <w:sz w:val="26"/>
          <w:szCs w:val="26"/>
        </w:rPr>
        <w:t>3 тыс. руб.</w:t>
      </w:r>
    </w:p>
    <w:p w14:paraId="038F01BE" w14:textId="77777777" w:rsidR="00FD50F7" w:rsidRPr="00BA0797" w:rsidRDefault="00FD50F7"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Расчет </w:t>
      </w:r>
      <w:r w:rsidRPr="00BA0797">
        <w:rPr>
          <w:rFonts w:ascii="Myriad Pro" w:hAnsi="Myriad Pro"/>
          <w:b/>
          <w:i/>
          <w:sz w:val="26"/>
          <w:szCs w:val="26"/>
        </w:rPr>
        <w:t>транспортного налога</w:t>
      </w:r>
      <w:r w:rsidRPr="00BA0797">
        <w:rPr>
          <w:rFonts w:ascii="Myriad Pro" w:hAnsi="Myriad Pro"/>
          <w:sz w:val="26"/>
          <w:szCs w:val="26"/>
        </w:rPr>
        <w:t xml:space="preserve"> Госкомитетом произведен по действующим ставкам из расчета технических характеристик транспортных средств (</w:t>
      </w:r>
      <w:proofErr w:type="spellStart"/>
      <w:r w:rsidRPr="00BA0797">
        <w:rPr>
          <w:rFonts w:ascii="Myriad Pro" w:hAnsi="Myriad Pro"/>
          <w:sz w:val="26"/>
          <w:szCs w:val="26"/>
        </w:rPr>
        <w:t>л.с</w:t>
      </w:r>
      <w:proofErr w:type="spellEnd"/>
      <w:r w:rsidRPr="00BA0797">
        <w:rPr>
          <w:rFonts w:ascii="Myriad Pro" w:hAnsi="Myriad Pro"/>
          <w:sz w:val="26"/>
          <w:szCs w:val="26"/>
        </w:rPr>
        <w:t xml:space="preserve">.) находящихся на балансе организации и составляет </w:t>
      </w:r>
      <w:r w:rsidR="009C7B3E" w:rsidRPr="00BA0797">
        <w:rPr>
          <w:rFonts w:ascii="Myriad Pro" w:hAnsi="Myriad Pro"/>
          <w:sz w:val="26"/>
          <w:szCs w:val="26"/>
        </w:rPr>
        <w:t>2 8</w:t>
      </w:r>
      <w:r w:rsidRPr="00BA0797">
        <w:rPr>
          <w:rFonts w:ascii="Myriad Pro" w:hAnsi="Myriad Pro"/>
          <w:sz w:val="26"/>
          <w:szCs w:val="26"/>
        </w:rPr>
        <w:t>01,55 тыс. руб.</w:t>
      </w:r>
    </w:p>
    <w:p w14:paraId="20428C33" w14:textId="77777777" w:rsidR="00FD50F7" w:rsidRPr="00BA0797" w:rsidRDefault="00316986"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расчете НВВ на 2019 год</w:t>
      </w:r>
      <w:r w:rsidR="009C7B3E" w:rsidRPr="00BA0797">
        <w:rPr>
          <w:rFonts w:ascii="Myriad Pro" w:hAnsi="Myriad Pro"/>
          <w:sz w:val="26"/>
          <w:szCs w:val="26"/>
        </w:rPr>
        <w:t xml:space="preserve"> </w:t>
      </w:r>
      <w:r w:rsidRPr="00BA0797">
        <w:rPr>
          <w:rFonts w:ascii="Myriad Pro" w:hAnsi="Myriad Pro"/>
          <w:sz w:val="26"/>
          <w:szCs w:val="26"/>
        </w:rPr>
        <w:t xml:space="preserve">по статье </w:t>
      </w:r>
      <w:r w:rsidR="00586D28" w:rsidRPr="00BA0797">
        <w:rPr>
          <w:rFonts w:ascii="Myriad Pro" w:hAnsi="Myriad Pro"/>
          <w:sz w:val="26"/>
          <w:szCs w:val="26"/>
        </w:rPr>
        <w:t>«</w:t>
      </w:r>
      <w:r w:rsidRPr="00BA0797">
        <w:rPr>
          <w:rFonts w:ascii="Myriad Pro" w:hAnsi="Myriad Pro"/>
          <w:b/>
          <w:i/>
          <w:sz w:val="26"/>
          <w:szCs w:val="26"/>
        </w:rPr>
        <w:t>Плата за землю</w:t>
      </w:r>
      <w:r w:rsidR="00586D28" w:rsidRPr="00BA0797">
        <w:rPr>
          <w:rFonts w:ascii="Myriad Pro" w:hAnsi="Myriad Pro"/>
          <w:sz w:val="26"/>
          <w:szCs w:val="26"/>
        </w:rPr>
        <w:t>»</w:t>
      </w:r>
      <w:r w:rsidRPr="00BA0797">
        <w:rPr>
          <w:rFonts w:ascii="Myriad Pro" w:hAnsi="Myriad Pro"/>
          <w:sz w:val="26"/>
          <w:szCs w:val="26"/>
        </w:rPr>
        <w:t xml:space="preserve"> Госкомитет учитывает затраты по земельному налогу и затраты по аренде земельных участков.</w:t>
      </w:r>
      <w:r w:rsidR="009C7B3E" w:rsidRPr="00BA0797">
        <w:rPr>
          <w:rFonts w:ascii="Myriad Pro" w:hAnsi="Myriad Pro"/>
          <w:sz w:val="26"/>
          <w:szCs w:val="26"/>
        </w:rPr>
        <w:t xml:space="preserve"> </w:t>
      </w:r>
    </w:p>
    <w:p w14:paraId="34094084" w14:textId="77777777" w:rsidR="00FD50F7" w:rsidRPr="00BA0797" w:rsidRDefault="00316986"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 затрат по аренде земельных участков описан выше.</w:t>
      </w:r>
      <w:r w:rsidR="009C7B3E" w:rsidRPr="00BA0797">
        <w:rPr>
          <w:rFonts w:ascii="Myriad Pro" w:hAnsi="Myriad Pro"/>
          <w:sz w:val="26"/>
          <w:szCs w:val="26"/>
        </w:rPr>
        <w:t xml:space="preserve"> </w:t>
      </w:r>
      <w:r w:rsidRPr="00BA0797">
        <w:rPr>
          <w:rFonts w:ascii="Myriad Pro" w:hAnsi="Myriad Pro"/>
          <w:sz w:val="26"/>
          <w:szCs w:val="26"/>
        </w:rPr>
        <w:t xml:space="preserve">При расчете </w:t>
      </w:r>
      <w:r w:rsidRPr="00BA0797">
        <w:rPr>
          <w:rFonts w:ascii="Myriad Pro" w:hAnsi="Myriad Pro"/>
          <w:b/>
          <w:i/>
          <w:sz w:val="26"/>
          <w:szCs w:val="26"/>
        </w:rPr>
        <w:t>земельного налога</w:t>
      </w:r>
      <w:r w:rsidRPr="00BA0797">
        <w:rPr>
          <w:rFonts w:ascii="Myriad Pro" w:hAnsi="Myriad Pro"/>
          <w:sz w:val="26"/>
          <w:szCs w:val="26"/>
        </w:rPr>
        <w:t xml:space="preserve"> Регулятор основывался на декларациях по земельному налогу за 2017 год, предоставленных сетевой организацией в составе обосновывающих материалов, данных портала услуг </w:t>
      </w:r>
      <w:r w:rsidR="00586D28" w:rsidRPr="00BA0797">
        <w:rPr>
          <w:rFonts w:ascii="Myriad Pro" w:hAnsi="Myriad Pro"/>
          <w:sz w:val="26"/>
          <w:szCs w:val="26"/>
        </w:rPr>
        <w:t>«</w:t>
      </w:r>
      <w:r w:rsidRPr="00BA0797">
        <w:rPr>
          <w:rFonts w:ascii="Myriad Pro" w:hAnsi="Myriad Pro"/>
          <w:sz w:val="26"/>
          <w:szCs w:val="26"/>
        </w:rPr>
        <w:t>Публичная кадастровая палата</w:t>
      </w:r>
      <w:r w:rsidR="00586D28" w:rsidRPr="00BA0797">
        <w:rPr>
          <w:rFonts w:ascii="Myriad Pro" w:hAnsi="Myriad Pro"/>
          <w:sz w:val="26"/>
          <w:szCs w:val="26"/>
        </w:rPr>
        <w:t>»</w:t>
      </w:r>
      <w:r w:rsidRPr="00BA0797">
        <w:rPr>
          <w:rFonts w:ascii="Myriad Pro" w:hAnsi="Myriad Pro"/>
          <w:sz w:val="26"/>
          <w:szCs w:val="26"/>
        </w:rPr>
        <w:t>.</w:t>
      </w:r>
    </w:p>
    <w:p w14:paraId="61FCE670" w14:textId="77777777" w:rsidR="00B90534" w:rsidRPr="00BA0797" w:rsidRDefault="00316986"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Из расчета земельного налога </w:t>
      </w:r>
      <w:r w:rsidR="00B90534" w:rsidRPr="00BA0797">
        <w:rPr>
          <w:rFonts w:ascii="Myriad Pro" w:hAnsi="Myriad Pro"/>
          <w:sz w:val="26"/>
          <w:szCs w:val="26"/>
        </w:rPr>
        <w:t>Госкомитетом</w:t>
      </w:r>
      <w:r w:rsidR="009C7B3E" w:rsidRPr="00BA0797">
        <w:rPr>
          <w:rFonts w:ascii="Myriad Pro" w:hAnsi="Myriad Pro"/>
          <w:sz w:val="26"/>
          <w:szCs w:val="26"/>
        </w:rPr>
        <w:t xml:space="preserve"> </w:t>
      </w:r>
      <w:r w:rsidRPr="00BA0797">
        <w:rPr>
          <w:rFonts w:ascii="Myriad Pro" w:hAnsi="Myriad Pro"/>
          <w:sz w:val="26"/>
          <w:szCs w:val="26"/>
        </w:rPr>
        <w:t>исключены</w:t>
      </w:r>
      <w:r w:rsidR="00B90534" w:rsidRPr="00BA0797">
        <w:rPr>
          <w:rFonts w:ascii="Myriad Pro" w:hAnsi="Myriad Pro"/>
          <w:sz w:val="26"/>
          <w:szCs w:val="26"/>
        </w:rPr>
        <w:t>:</w:t>
      </w:r>
    </w:p>
    <w:p w14:paraId="3E213266" w14:textId="77777777" w:rsidR="00316986" w:rsidRPr="00BA0797" w:rsidRDefault="00316986" w:rsidP="005B18D9">
      <w:pPr>
        <w:numPr>
          <w:ilvl w:val="0"/>
          <w:numId w:val="11"/>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суммы земельного налога по участкам</w:t>
      </w:r>
      <w:r w:rsidR="00B90534" w:rsidRPr="00BA0797">
        <w:rPr>
          <w:rFonts w:ascii="Myriad Pro" w:hAnsi="Myriad Pro"/>
          <w:sz w:val="26"/>
          <w:szCs w:val="26"/>
        </w:rPr>
        <w:t>, на которых находятся объекты,</w:t>
      </w:r>
      <w:r w:rsidRPr="00BA0797">
        <w:rPr>
          <w:rFonts w:ascii="Myriad Pro" w:hAnsi="Myriad Pro"/>
          <w:sz w:val="26"/>
          <w:szCs w:val="26"/>
        </w:rPr>
        <w:t xml:space="preserve"> </w:t>
      </w:r>
      <w:r w:rsidR="00B90534" w:rsidRPr="00BA0797">
        <w:rPr>
          <w:rFonts w:ascii="Myriad Pro" w:hAnsi="Myriad Pro"/>
          <w:sz w:val="26"/>
          <w:szCs w:val="26"/>
        </w:rPr>
        <w:t>не эксплуатирующиеся электросетевой организацией, и переданы в аренду;</w:t>
      </w:r>
    </w:p>
    <w:p w14:paraId="1A97597C" w14:textId="77777777" w:rsidR="00B90534" w:rsidRPr="00BA0797" w:rsidRDefault="00B90534" w:rsidP="005B18D9">
      <w:pPr>
        <w:numPr>
          <w:ilvl w:val="0"/>
          <w:numId w:val="11"/>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суммы налога по участкам, которые по данным портала услуг </w:t>
      </w:r>
      <w:r w:rsidR="00586D28" w:rsidRPr="00BA0797">
        <w:rPr>
          <w:rFonts w:ascii="Myriad Pro" w:hAnsi="Myriad Pro"/>
          <w:sz w:val="26"/>
          <w:szCs w:val="26"/>
        </w:rPr>
        <w:t>«</w:t>
      </w:r>
      <w:r w:rsidRPr="00BA0797">
        <w:rPr>
          <w:rFonts w:ascii="Myriad Pro" w:hAnsi="Myriad Pro"/>
          <w:sz w:val="26"/>
          <w:szCs w:val="26"/>
        </w:rPr>
        <w:t>Публичная кадастровая палата</w:t>
      </w:r>
      <w:r w:rsidR="00586D28" w:rsidRPr="00BA0797">
        <w:rPr>
          <w:rFonts w:ascii="Myriad Pro" w:hAnsi="Myriad Pro"/>
          <w:sz w:val="26"/>
          <w:szCs w:val="26"/>
        </w:rPr>
        <w:t>»</w:t>
      </w:r>
      <w:r w:rsidRPr="00BA0797">
        <w:rPr>
          <w:rFonts w:ascii="Myriad Pro" w:hAnsi="Myriad Pro"/>
          <w:sz w:val="26"/>
          <w:szCs w:val="26"/>
        </w:rPr>
        <w:t xml:space="preserve"> не соответствуют целевому использованию земельных участков (для размещения производственных зданий, сооружений и объектов электросетевого хозяйства) и категории разрешенного использования земельного участка.</w:t>
      </w:r>
    </w:p>
    <w:p w14:paraId="3B50A923" w14:textId="77777777" w:rsidR="007215BB" w:rsidRPr="00BA0797" w:rsidRDefault="007215BB"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w:t>
      </w:r>
      <w:r w:rsidRPr="00BA0797">
        <w:rPr>
          <w:rFonts w:ascii="Myriad Pro" w:hAnsi="Myriad Pro"/>
          <w:b/>
          <w:i/>
          <w:sz w:val="26"/>
          <w:szCs w:val="26"/>
        </w:rPr>
        <w:t xml:space="preserve"> налога на имущество </w:t>
      </w:r>
      <w:r w:rsidRPr="00BA0797">
        <w:rPr>
          <w:rFonts w:ascii="Myriad Pro" w:hAnsi="Myriad Pro"/>
          <w:sz w:val="26"/>
          <w:szCs w:val="26"/>
        </w:rPr>
        <w:t>сетевой организации произведен на основании сведений об основных средствах сетевой организации, дополнительно представленных в госкомитет по итогам 9 месяцев 2018 г</w:t>
      </w:r>
      <w:r w:rsidR="005B18D9">
        <w:rPr>
          <w:rFonts w:ascii="Myriad Pro" w:hAnsi="Myriad Pro"/>
          <w:sz w:val="26"/>
          <w:szCs w:val="26"/>
        </w:rPr>
        <w:t>од</w:t>
      </w:r>
      <w:r w:rsidRPr="00BA0797">
        <w:rPr>
          <w:rFonts w:ascii="Myriad Pro" w:hAnsi="Myriad Pro"/>
          <w:sz w:val="26"/>
          <w:szCs w:val="26"/>
        </w:rPr>
        <w:t>.</w:t>
      </w:r>
    </w:p>
    <w:p w14:paraId="20757B4F" w14:textId="77777777" w:rsidR="007215BB" w:rsidRPr="00BA0797" w:rsidRDefault="007215BB"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Госкомитетом </w:t>
      </w:r>
      <w:r w:rsidR="00E02863" w:rsidRPr="00BA0797">
        <w:rPr>
          <w:rFonts w:ascii="Myriad Pro" w:hAnsi="Myriad Pro"/>
          <w:sz w:val="26"/>
          <w:szCs w:val="26"/>
        </w:rPr>
        <w:t xml:space="preserve">не учитываются </w:t>
      </w:r>
      <w:r w:rsidRPr="00BA0797">
        <w:rPr>
          <w:rFonts w:ascii="Myriad Pro" w:hAnsi="Myriad Pro"/>
          <w:sz w:val="26"/>
          <w:szCs w:val="26"/>
        </w:rPr>
        <w:t xml:space="preserve">расходы </w:t>
      </w:r>
      <w:r w:rsidR="00E02863" w:rsidRPr="00BA0797">
        <w:rPr>
          <w:rFonts w:ascii="Myriad Pro" w:hAnsi="Myriad Pro"/>
          <w:sz w:val="26"/>
          <w:szCs w:val="26"/>
        </w:rPr>
        <w:t>по налогу на имущества организации по</w:t>
      </w:r>
      <w:r w:rsidR="009C7B3E" w:rsidRPr="00BA0797">
        <w:rPr>
          <w:rFonts w:ascii="Myriad Pro" w:hAnsi="Myriad Pro"/>
          <w:sz w:val="26"/>
          <w:szCs w:val="26"/>
        </w:rPr>
        <w:t xml:space="preserve"> </w:t>
      </w:r>
      <w:r w:rsidRPr="00BA0797">
        <w:rPr>
          <w:rFonts w:ascii="Myriad Pro" w:hAnsi="Myriad Pro"/>
          <w:sz w:val="26"/>
          <w:szCs w:val="26"/>
        </w:rPr>
        <w:t xml:space="preserve">объектам основных средств, планируемым к вводу в 2019 году, так как соответствующие объекты основных средств фактически не введены и не эксплуатируются. </w:t>
      </w:r>
    </w:p>
    <w:p w14:paraId="56084623" w14:textId="322D19BB" w:rsidR="007215BB" w:rsidRPr="00BA0797" w:rsidRDefault="007215BB"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Также Госкомитетом уменьшена величина </w:t>
      </w:r>
      <w:r w:rsidR="00E02863" w:rsidRPr="00BA0797">
        <w:rPr>
          <w:rFonts w:ascii="Myriad Pro" w:hAnsi="Myriad Pro"/>
          <w:sz w:val="26"/>
          <w:szCs w:val="26"/>
        </w:rPr>
        <w:t>налога на имущество</w:t>
      </w:r>
      <w:r w:rsidRPr="00BA0797">
        <w:rPr>
          <w:rFonts w:ascii="Myriad Pro" w:hAnsi="Myriad Pro"/>
          <w:sz w:val="26"/>
          <w:szCs w:val="26"/>
        </w:rPr>
        <w:t xml:space="preserve"> по основным средствам, переданным по договорам аренды ОАО</w:t>
      </w:r>
      <w:r w:rsidR="005B370D">
        <w:rPr>
          <w:rFonts w:ascii="Myriad Pro" w:hAnsi="Myriad Pro"/>
          <w:sz w:val="26"/>
          <w:szCs w:val="26"/>
        </w:rPr>
        <w:t> </w:t>
      </w:r>
      <w:r w:rsidR="00586D28" w:rsidRPr="00BA0797">
        <w:rPr>
          <w:rFonts w:ascii="Myriad Pro" w:hAnsi="Myriad Pro"/>
          <w:sz w:val="26"/>
          <w:szCs w:val="26"/>
        </w:rPr>
        <w:t>«</w:t>
      </w:r>
      <w:proofErr w:type="spellStart"/>
      <w:r w:rsidRPr="00BA0797">
        <w:rPr>
          <w:rFonts w:ascii="Myriad Pro" w:hAnsi="Myriad Pro"/>
          <w:sz w:val="26"/>
          <w:szCs w:val="26"/>
        </w:rPr>
        <w:t>Псковэнергоагент</w:t>
      </w:r>
      <w:proofErr w:type="spellEnd"/>
      <w:r w:rsidR="00586D28" w:rsidRPr="00BA0797">
        <w:rPr>
          <w:rFonts w:ascii="Myriad Pro" w:hAnsi="Myriad Pro"/>
          <w:sz w:val="26"/>
          <w:szCs w:val="26"/>
        </w:rPr>
        <w:t>»</w:t>
      </w:r>
      <w:r w:rsidRPr="00BA0797">
        <w:rPr>
          <w:rFonts w:ascii="Myriad Pro" w:hAnsi="Myriad Pro"/>
          <w:sz w:val="26"/>
          <w:szCs w:val="26"/>
        </w:rPr>
        <w:t xml:space="preserve"> на сумму </w:t>
      </w:r>
      <w:r w:rsidR="00E02863" w:rsidRPr="00BA0797">
        <w:rPr>
          <w:rFonts w:ascii="Myriad Pro" w:hAnsi="Myriad Pro"/>
          <w:sz w:val="26"/>
          <w:szCs w:val="26"/>
        </w:rPr>
        <w:t>507,55</w:t>
      </w:r>
      <w:r w:rsidRPr="00BA0797">
        <w:rPr>
          <w:rFonts w:ascii="Myriad Pro" w:hAnsi="Myriad Pro"/>
          <w:sz w:val="26"/>
          <w:szCs w:val="26"/>
        </w:rPr>
        <w:t xml:space="preserve"> тыс. руб. (в размере </w:t>
      </w:r>
      <w:r w:rsidR="00E02863" w:rsidRPr="00BA0797">
        <w:rPr>
          <w:rFonts w:ascii="Myriad Pro" w:hAnsi="Myriad Pro"/>
          <w:sz w:val="26"/>
          <w:szCs w:val="26"/>
        </w:rPr>
        <w:t>налоговых отчислений,</w:t>
      </w:r>
      <w:r w:rsidRPr="00BA0797">
        <w:rPr>
          <w:rFonts w:ascii="Myriad Pro" w:hAnsi="Myriad Pro"/>
          <w:sz w:val="26"/>
          <w:szCs w:val="26"/>
        </w:rPr>
        <w:t xml:space="preserve"> компенсируемых арендной платой).</w:t>
      </w:r>
    </w:p>
    <w:p w14:paraId="16778EA6" w14:textId="77777777" w:rsidR="007215BB" w:rsidRPr="00BA0797" w:rsidRDefault="00E0286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 формировании необходимой валовой выручки на 2018 год </w:t>
      </w:r>
      <w:r w:rsidR="007215BB" w:rsidRPr="00BA0797">
        <w:rPr>
          <w:rFonts w:ascii="Myriad Pro" w:hAnsi="Myriad Pro"/>
          <w:sz w:val="26"/>
          <w:szCs w:val="26"/>
        </w:rPr>
        <w:t xml:space="preserve">Госкомитетом исключены </w:t>
      </w:r>
      <w:r w:rsidRPr="00BA0797">
        <w:rPr>
          <w:rFonts w:ascii="Myriad Pro" w:hAnsi="Myriad Pro"/>
          <w:sz w:val="26"/>
          <w:szCs w:val="26"/>
        </w:rPr>
        <w:t>налоговые отчисления</w:t>
      </w:r>
      <w:r w:rsidR="007215BB" w:rsidRPr="00BA0797">
        <w:rPr>
          <w:rFonts w:ascii="Myriad Pro" w:hAnsi="Myriad Pro"/>
          <w:sz w:val="26"/>
          <w:szCs w:val="26"/>
        </w:rPr>
        <w:t xml:space="preserve"> по объектам наружного освещения (письмо ФСТ России от 25.10.20</w:t>
      </w:r>
      <w:r w:rsidR="00772431" w:rsidRPr="00BA0797">
        <w:rPr>
          <w:rFonts w:ascii="Myriad Pro" w:hAnsi="Myriad Pro"/>
          <w:sz w:val="26"/>
          <w:szCs w:val="26"/>
        </w:rPr>
        <w:t>1</w:t>
      </w:r>
      <w:r w:rsidR="007215BB" w:rsidRPr="00BA0797">
        <w:rPr>
          <w:rFonts w:ascii="Myriad Pro" w:hAnsi="Myriad Pro"/>
          <w:sz w:val="26"/>
          <w:szCs w:val="26"/>
        </w:rPr>
        <w:t xml:space="preserve">0 №Н5-8575/5 </w:t>
      </w:r>
      <w:r w:rsidR="00586D28" w:rsidRPr="00BA0797">
        <w:rPr>
          <w:rFonts w:ascii="Myriad Pro" w:hAnsi="Myriad Pro"/>
          <w:sz w:val="26"/>
          <w:szCs w:val="26"/>
        </w:rPr>
        <w:t>«</w:t>
      </w:r>
      <w:r w:rsidR="007215BB" w:rsidRPr="00BA0797">
        <w:rPr>
          <w:rFonts w:ascii="Myriad Pro" w:hAnsi="Myriad Pro"/>
          <w:sz w:val="26"/>
          <w:szCs w:val="26"/>
        </w:rPr>
        <w:t>О расходах на содержание объектов наружного освещения</w:t>
      </w:r>
      <w:r w:rsidR="00586D28" w:rsidRPr="00BA0797">
        <w:rPr>
          <w:rFonts w:ascii="Myriad Pro" w:hAnsi="Myriad Pro"/>
          <w:sz w:val="26"/>
          <w:szCs w:val="26"/>
        </w:rPr>
        <w:t>»</w:t>
      </w:r>
      <w:r w:rsidR="007215BB" w:rsidRPr="00BA0797">
        <w:rPr>
          <w:rFonts w:ascii="Myriad Pro" w:hAnsi="Myriad Pro"/>
          <w:sz w:val="26"/>
          <w:szCs w:val="26"/>
        </w:rPr>
        <w:t>).</w:t>
      </w:r>
    </w:p>
    <w:p w14:paraId="03A8394B" w14:textId="77777777" w:rsidR="00C50C35" w:rsidRPr="00BA0797" w:rsidRDefault="00C50C35"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Расчет расходов на оплату</w:t>
      </w:r>
      <w:r w:rsidRPr="00BA0797">
        <w:rPr>
          <w:rFonts w:ascii="Myriad Pro" w:hAnsi="Myriad Pro"/>
          <w:b/>
          <w:i/>
          <w:sz w:val="26"/>
          <w:szCs w:val="26"/>
        </w:rPr>
        <w:t xml:space="preserve"> государственных пошлин и сборов </w:t>
      </w:r>
      <w:r w:rsidRPr="00BA0797">
        <w:rPr>
          <w:rFonts w:ascii="Myriad Pro" w:hAnsi="Myriad Pro"/>
          <w:sz w:val="26"/>
          <w:szCs w:val="26"/>
        </w:rPr>
        <w:t>произведен исходя из фактических расходов сетевой организации за 2017 год, и составил 527,72 тыс. руб.</w:t>
      </w:r>
    </w:p>
    <w:p w14:paraId="67AAB48E" w14:textId="77777777" w:rsidR="00C50C35" w:rsidRPr="00BA0797" w:rsidRDefault="00C50C35" w:rsidP="00BA0797">
      <w:pPr>
        <w:spacing w:after="0" w:line="360" w:lineRule="auto"/>
        <w:ind w:firstLine="567"/>
        <w:contextualSpacing/>
        <w:jc w:val="both"/>
        <w:rPr>
          <w:rFonts w:ascii="Myriad Pro" w:hAnsi="Myriad Pro"/>
          <w:sz w:val="26"/>
          <w:szCs w:val="26"/>
        </w:rPr>
      </w:pPr>
    </w:p>
    <w:p w14:paraId="1ADDA246" w14:textId="77777777" w:rsidR="00E0727D" w:rsidRPr="00BA0797" w:rsidRDefault="00E0727D"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43A7267B" w14:textId="77777777" w:rsidR="00440333" w:rsidRPr="00BA0797" w:rsidRDefault="00440333" w:rsidP="00BA0797">
      <w:pPr>
        <w:spacing w:after="0" w:line="360" w:lineRule="auto"/>
        <w:contextualSpacing/>
        <w:jc w:val="both"/>
        <w:rPr>
          <w:rFonts w:ascii="Myriad Pro" w:hAnsi="Myriad Pro"/>
          <w:b/>
          <w:i/>
          <w:sz w:val="26"/>
          <w:szCs w:val="26"/>
        </w:rPr>
      </w:pPr>
      <w:r w:rsidRPr="00BA0797">
        <w:rPr>
          <w:rFonts w:ascii="Myriad Pro" w:hAnsi="Myriad Pro"/>
          <w:b/>
          <w:i/>
          <w:sz w:val="26"/>
          <w:szCs w:val="26"/>
        </w:rPr>
        <w:t>Плата за загрязнение окружающей природной среды</w:t>
      </w:r>
    </w:p>
    <w:p w14:paraId="7E7C085C" w14:textId="6134CA86" w:rsidR="00A2736B" w:rsidRPr="00BA0797" w:rsidRDefault="008576D4" w:rsidP="00BA0797">
      <w:pPr>
        <w:spacing w:after="0" w:line="360" w:lineRule="auto"/>
        <w:ind w:firstLine="567"/>
        <w:jc w:val="both"/>
        <w:rPr>
          <w:rFonts w:ascii="Myriad Pro" w:hAnsi="Myriad Pro"/>
          <w:sz w:val="26"/>
          <w:szCs w:val="26"/>
        </w:rPr>
      </w:pPr>
      <w:r w:rsidRPr="00BA0797">
        <w:rPr>
          <w:rFonts w:ascii="Myriad Pro" w:hAnsi="Myriad Pro"/>
          <w:sz w:val="26"/>
          <w:szCs w:val="26"/>
        </w:rPr>
        <w:t>По результатам анализа документов, предоставленных филиалом ПАО</w:t>
      </w:r>
      <w:r w:rsidR="005B370D">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Исполнитель отмечает, что фактическая оплата за загрязнение окружающей природной среды за 2017 год, отнесенная на себестоимость (расчет, отчет по проводкам) </w:t>
      </w:r>
      <w:r w:rsidR="00A2736B" w:rsidRPr="00BA0797">
        <w:rPr>
          <w:rFonts w:ascii="Myriad Pro" w:hAnsi="Myriad Pro"/>
          <w:sz w:val="26"/>
          <w:szCs w:val="26"/>
        </w:rPr>
        <w:t>составила 126,37 тыс. руб.</w:t>
      </w:r>
    </w:p>
    <w:p w14:paraId="77599CCB" w14:textId="77777777" w:rsidR="008576D4" w:rsidRPr="00BA0797" w:rsidRDefault="00A2736B" w:rsidP="00BA0797">
      <w:pPr>
        <w:spacing w:after="0" w:line="360" w:lineRule="auto"/>
        <w:ind w:firstLine="567"/>
        <w:jc w:val="both"/>
        <w:rPr>
          <w:rFonts w:ascii="Myriad Pro" w:hAnsi="Myriad Pro"/>
          <w:sz w:val="26"/>
          <w:szCs w:val="26"/>
        </w:rPr>
      </w:pPr>
      <w:r w:rsidRPr="00BA0797">
        <w:rPr>
          <w:rFonts w:ascii="Myriad Pro" w:hAnsi="Myriad Pro"/>
          <w:sz w:val="26"/>
          <w:szCs w:val="26"/>
        </w:rPr>
        <w:t>Согласно декларации о плате за негативное воздействие на окружающую среду за 2017 год</w:t>
      </w:r>
      <w:r w:rsidR="004B5CC1" w:rsidRPr="00BA0797">
        <w:rPr>
          <w:rFonts w:ascii="Myriad Pro" w:hAnsi="Myriad Pro"/>
          <w:sz w:val="26"/>
          <w:szCs w:val="26"/>
        </w:rPr>
        <w:t>,</w:t>
      </w:r>
      <w:r w:rsidRPr="00BA0797">
        <w:rPr>
          <w:rFonts w:ascii="Myriad Pro" w:hAnsi="Myriad Pro"/>
          <w:sz w:val="26"/>
          <w:szCs w:val="26"/>
        </w:rPr>
        <w:t xml:space="preserve"> </w:t>
      </w:r>
      <w:r w:rsidR="008576D4" w:rsidRPr="00BA0797">
        <w:rPr>
          <w:rFonts w:ascii="Myriad Pro" w:hAnsi="Myriad Pro"/>
          <w:sz w:val="26"/>
          <w:szCs w:val="26"/>
        </w:rPr>
        <w:t>фактическ</w:t>
      </w:r>
      <w:r w:rsidRPr="00BA0797">
        <w:rPr>
          <w:rFonts w:ascii="Myriad Pro" w:hAnsi="Myriad Pro"/>
          <w:sz w:val="26"/>
          <w:szCs w:val="26"/>
        </w:rPr>
        <w:t>ая</w:t>
      </w:r>
      <w:r w:rsidR="008576D4" w:rsidRPr="00BA0797">
        <w:rPr>
          <w:rFonts w:ascii="Myriad Pro" w:hAnsi="Myriad Pro"/>
          <w:sz w:val="26"/>
          <w:szCs w:val="26"/>
        </w:rPr>
        <w:t xml:space="preserve"> сумм</w:t>
      </w:r>
      <w:r w:rsidRPr="00BA0797">
        <w:rPr>
          <w:rFonts w:ascii="Myriad Pro" w:hAnsi="Myriad Pro"/>
          <w:sz w:val="26"/>
          <w:szCs w:val="26"/>
        </w:rPr>
        <w:t>а</w:t>
      </w:r>
      <w:r w:rsidR="008576D4" w:rsidRPr="00BA0797">
        <w:rPr>
          <w:rFonts w:ascii="Myriad Pro" w:hAnsi="Myriad Pro"/>
          <w:sz w:val="26"/>
          <w:szCs w:val="26"/>
        </w:rPr>
        <w:t xml:space="preserve"> платежей за негативное воздействие</w:t>
      </w:r>
      <w:r w:rsidRPr="00BA0797">
        <w:rPr>
          <w:rFonts w:ascii="Myriad Pro" w:hAnsi="Myriad Pro"/>
          <w:sz w:val="26"/>
          <w:szCs w:val="26"/>
        </w:rPr>
        <w:t xml:space="preserve"> на окружающую среду составляет 65,165</w:t>
      </w:r>
      <w:r w:rsidR="00A223E2" w:rsidRPr="00BA0797">
        <w:rPr>
          <w:rFonts w:ascii="Myriad Pro" w:hAnsi="Myriad Pro"/>
          <w:sz w:val="26"/>
          <w:szCs w:val="26"/>
        </w:rPr>
        <w:t xml:space="preserve"> тыс. руб.</w:t>
      </w:r>
      <w:r w:rsidR="009C7B3E" w:rsidRPr="00BA0797">
        <w:rPr>
          <w:rFonts w:ascii="Myriad Pro" w:hAnsi="Myriad Pro"/>
          <w:sz w:val="26"/>
          <w:szCs w:val="26"/>
        </w:rPr>
        <w:t xml:space="preserve"> </w:t>
      </w:r>
    </w:p>
    <w:p w14:paraId="43E0FCD3" w14:textId="77777777" w:rsidR="008576D4" w:rsidRPr="00BA0797" w:rsidRDefault="008576D4"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 В соответствии с подпунктом 4 пункта 28 Основ ценообразования 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295005D7" w14:textId="77777777" w:rsidR="00C50C35" w:rsidRPr="00BA0797" w:rsidRDefault="00440333" w:rsidP="00BA0797">
      <w:pPr>
        <w:pStyle w:val="afff8"/>
        <w:spacing w:after="0"/>
      </w:pPr>
      <w:r w:rsidRPr="00BA0797">
        <w:lastRenderedPageBreak/>
        <w:t xml:space="preserve">Плата за загрязнение окружающей среды определена </w:t>
      </w:r>
      <w:r w:rsidR="00A223E2" w:rsidRPr="00BA0797">
        <w:t xml:space="preserve">Госкомитетом </w:t>
      </w:r>
      <w:r w:rsidRPr="00BA0797">
        <w:t>в пределах лимита (исключены расходы за сверхлимитные объемы) с учетом отчетных показателей за 2017 год</w:t>
      </w:r>
      <w:r w:rsidR="00A223E2" w:rsidRPr="00BA07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855"/>
        <w:gridCol w:w="1391"/>
        <w:gridCol w:w="1392"/>
        <w:gridCol w:w="1078"/>
        <w:gridCol w:w="1427"/>
        <w:gridCol w:w="1427"/>
      </w:tblGrid>
      <w:tr w:rsidR="00B70187" w:rsidRPr="00BA0797" w14:paraId="70D7C402" w14:textId="77777777">
        <w:trPr>
          <w:cantSplit/>
          <w:tblHeader/>
        </w:trPr>
        <w:tc>
          <w:tcPr>
            <w:tcW w:w="283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DFCE51D" w14:textId="77777777" w:rsidR="00B70187" w:rsidRPr="005B18D9" w:rsidRDefault="00B70187"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Наименование</w:t>
            </w:r>
          </w:p>
        </w:tc>
        <w:tc>
          <w:tcPr>
            <w:tcW w:w="2759"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9EE8BD5" w14:textId="77777777" w:rsidR="00B70187" w:rsidRPr="005B18D9" w:rsidRDefault="000E79D0"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П</w:t>
            </w:r>
            <w:r w:rsidR="00B70187" w:rsidRPr="005B18D9">
              <w:rPr>
                <w:rFonts w:ascii="Myriad Pro" w:eastAsia="Times New Roman" w:hAnsi="Myriad Pro"/>
                <w:b/>
                <w:bCs/>
                <w:color w:val="FFFFFF"/>
                <w:sz w:val="18"/>
                <w:szCs w:val="18"/>
                <w:lang w:eastAsia="ru-RU"/>
              </w:rPr>
              <w:t>о данным организации</w:t>
            </w:r>
          </w:p>
        </w:tc>
        <w:tc>
          <w:tcPr>
            <w:tcW w:w="106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F7765C8" w14:textId="77777777" w:rsidR="00B70187" w:rsidRPr="005B18D9" w:rsidRDefault="00B70187"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2019 год</w:t>
            </w:r>
            <w:r w:rsidRPr="005B18D9">
              <w:rPr>
                <w:rFonts w:ascii="Myriad Pro" w:eastAsia="Times New Roman" w:hAnsi="Myriad Pro"/>
                <w:b/>
                <w:bCs/>
                <w:color w:val="FFFFFF"/>
                <w:sz w:val="18"/>
                <w:szCs w:val="18"/>
                <w:lang w:eastAsia="ru-RU"/>
              </w:rPr>
              <w:br/>
              <w:t>ТБР</w:t>
            </w:r>
          </w:p>
        </w:tc>
        <w:tc>
          <w:tcPr>
            <w:tcW w:w="2828" w:type="dxa"/>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288B014" w14:textId="77777777" w:rsidR="00B70187" w:rsidRPr="005B18D9" w:rsidRDefault="000E79D0"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П</w:t>
            </w:r>
            <w:r w:rsidR="00B70187" w:rsidRPr="005B18D9">
              <w:rPr>
                <w:rFonts w:ascii="Myriad Pro" w:eastAsia="Times New Roman" w:hAnsi="Myriad Pro"/>
                <w:b/>
                <w:bCs/>
                <w:color w:val="FFFFFF"/>
                <w:sz w:val="18"/>
                <w:szCs w:val="18"/>
                <w:lang w:eastAsia="ru-RU"/>
              </w:rPr>
              <w:t>о расчету Исполнителя</w:t>
            </w:r>
          </w:p>
        </w:tc>
      </w:tr>
      <w:tr w:rsidR="00B70187" w:rsidRPr="00BA0797" w14:paraId="72099860" w14:textId="77777777">
        <w:trPr>
          <w:cantSplit/>
          <w:tblHeader/>
        </w:trPr>
        <w:tc>
          <w:tcPr>
            <w:tcW w:w="2830"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20876B47" w14:textId="77777777" w:rsidR="00B70187" w:rsidRPr="005B18D9" w:rsidRDefault="00B70187" w:rsidP="00BA0797">
            <w:pPr>
              <w:spacing w:after="0" w:line="240" w:lineRule="auto"/>
              <w:rPr>
                <w:rFonts w:ascii="Myriad Pro" w:eastAsia="Times New Roman" w:hAnsi="Myriad Pro"/>
                <w:b/>
                <w:bCs/>
                <w:sz w:val="18"/>
                <w:szCs w:val="18"/>
                <w:lang w:eastAsia="ru-RU"/>
              </w:rPr>
            </w:pPr>
          </w:p>
        </w:tc>
        <w:tc>
          <w:tcPr>
            <w:tcW w:w="137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62B41A9" w14:textId="77777777" w:rsidR="00B70187" w:rsidRPr="005B18D9" w:rsidRDefault="00B70187"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 xml:space="preserve">Факт </w:t>
            </w:r>
            <w:r w:rsidRPr="005B18D9">
              <w:rPr>
                <w:rFonts w:ascii="Myriad Pro" w:eastAsia="Times New Roman" w:hAnsi="Myriad Pro"/>
                <w:b/>
                <w:bCs/>
                <w:color w:val="FFFFFF"/>
                <w:sz w:val="18"/>
                <w:szCs w:val="18"/>
                <w:lang w:eastAsia="ru-RU"/>
              </w:rPr>
              <w:br/>
              <w:t>2017 год</w:t>
            </w:r>
          </w:p>
        </w:tc>
        <w:tc>
          <w:tcPr>
            <w:tcW w:w="13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482B315" w14:textId="77777777" w:rsidR="00B70187" w:rsidRPr="005B18D9" w:rsidRDefault="00B70187"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 xml:space="preserve">заявка </w:t>
            </w:r>
            <w:r w:rsidRPr="005B18D9">
              <w:rPr>
                <w:rFonts w:ascii="Myriad Pro" w:eastAsia="Times New Roman" w:hAnsi="Myriad Pro"/>
                <w:b/>
                <w:bCs/>
                <w:color w:val="FFFFFF"/>
                <w:sz w:val="18"/>
                <w:szCs w:val="18"/>
                <w:lang w:eastAsia="ru-RU"/>
              </w:rPr>
              <w:br/>
              <w:t>2019 год</w:t>
            </w:r>
          </w:p>
        </w:tc>
        <w:tc>
          <w:tcPr>
            <w:tcW w:w="1069"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51CF96E" w14:textId="77777777" w:rsidR="00B70187" w:rsidRPr="005B18D9" w:rsidRDefault="00B70187" w:rsidP="00BA0797">
            <w:pPr>
              <w:spacing w:after="0" w:line="240" w:lineRule="auto"/>
              <w:jc w:val="center"/>
              <w:rPr>
                <w:rFonts w:ascii="Myriad Pro" w:eastAsia="Times New Roman" w:hAnsi="Myriad Pro"/>
                <w:b/>
                <w:bCs/>
                <w:color w:val="FFFFFF"/>
                <w:sz w:val="18"/>
                <w:szCs w:val="18"/>
                <w:lang w:eastAsia="ru-RU"/>
              </w:rPr>
            </w:pPr>
          </w:p>
        </w:tc>
        <w:tc>
          <w:tcPr>
            <w:tcW w:w="141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399D1C5" w14:textId="77777777" w:rsidR="00B70187" w:rsidRPr="005B18D9" w:rsidRDefault="00557A9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 xml:space="preserve">Факт </w:t>
            </w:r>
            <w:r w:rsidRPr="005B18D9">
              <w:rPr>
                <w:rFonts w:ascii="Myriad Pro" w:eastAsia="Times New Roman" w:hAnsi="Myriad Pro"/>
                <w:b/>
                <w:bCs/>
                <w:color w:val="FFFFFF"/>
                <w:sz w:val="18"/>
                <w:szCs w:val="18"/>
                <w:lang w:eastAsia="ru-RU"/>
              </w:rPr>
              <w:br/>
              <w:t>2017</w:t>
            </w:r>
          </w:p>
          <w:p w14:paraId="5F11401E" w14:textId="77777777" w:rsidR="00557A9D" w:rsidRPr="005B18D9" w:rsidRDefault="00557A9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в</w:t>
            </w:r>
          </w:p>
          <w:p w14:paraId="33D598AA" w14:textId="77777777" w:rsidR="00557A9D" w:rsidRPr="005B18D9" w:rsidRDefault="00557A9D"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 xml:space="preserve">соответствии с декларацией </w:t>
            </w:r>
          </w:p>
        </w:tc>
        <w:tc>
          <w:tcPr>
            <w:tcW w:w="141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44E7C77" w14:textId="77777777" w:rsidR="00B70187" w:rsidRPr="005B18D9" w:rsidRDefault="00B70187" w:rsidP="00BA0797">
            <w:pPr>
              <w:spacing w:after="0" w:line="240" w:lineRule="auto"/>
              <w:jc w:val="center"/>
              <w:rPr>
                <w:rFonts w:ascii="Myriad Pro" w:eastAsia="Times New Roman" w:hAnsi="Myriad Pro"/>
                <w:b/>
                <w:bCs/>
                <w:color w:val="FFFFFF"/>
                <w:sz w:val="18"/>
                <w:szCs w:val="18"/>
                <w:lang w:eastAsia="ru-RU"/>
              </w:rPr>
            </w:pPr>
            <w:r w:rsidRPr="005B18D9">
              <w:rPr>
                <w:rFonts w:ascii="Myriad Pro" w:eastAsia="Times New Roman" w:hAnsi="Myriad Pro"/>
                <w:b/>
                <w:bCs/>
                <w:color w:val="FFFFFF"/>
                <w:sz w:val="18"/>
                <w:szCs w:val="18"/>
                <w:lang w:eastAsia="ru-RU"/>
              </w:rPr>
              <w:t>план</w:t>
            </w:r>
            <w:r w:rsidRPr="005B18D9">
              <w:rPr>
                <w:rFonts w:ascii="Myriad Pro" w:eastAsia="Times New Roman" w:hAnsi="Myriad Pro"/>
                <w:b/>
                <w:bCs/>
                <w:color w:val="FFFFFF"/>
                <w:sz w:val="18"/>
                <w:szCs w:val="18"/>
                <w:lang w:eastAsia="ru-RU"/>
              </w:rPr>
              <w:br/>
              <w:t>2019 год</w:t>
            </w:r>
          </w:p>
        </w:tc>
      </w:tr>
      <w:tr w:rsidR="00B70187" w:rsidRPr="00BA0797" w14:paraId="2E246EC3" w14:textId="77777777">
        <w:trPr>
          <w:cantSplit/>
        </w:trPr>
        <w:tc>
          <w:tcPr>
            <w:tcW w:w="2830" w:type="dxa"/>
            <w:tcBorders>
              <w:top w:val="single" w:sz="4" w:space="0" w:color="FFFFFF"/>
            </w:tcBorders>
            <w:shd w:val="clear" w:color="auto" w:fill="auto"/>
            <w:vAlign w:val="center"/>
          </w:tcPr>
          <w:p w14:paraId="75278F16" w14:textId="77777777" w:rsidR="00B70187" w:rsidRPr="00BA0797" w:rsidRDefault="00B70187"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Выбросы вредных веществ в атмосферный воздух от стационарных источников загрязнения</w:t>
            </w:r>
          </w:p>
        </w:tc>
        <w:tc>
          <w:tcPr>
            <w:tcW w:w="1379" w:type="dxa"/>
            <w:tcBorders>
              <w:top w:val="single" w:sz="4" w:space="0" w:color="FFFFFF"/>
            </w:tcBorders>
            <w:shd w:val="clear" w:color="auto" w:fill="auto"/>
            <w:noWrap/>
            <w:vAlign w:val="center"/>
          </w:tcPr>
          <w:p w14:paraId="09A934B5"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0,878</w:t>
            </w:r>
          </w:p>
        </w:tc>
        <w:tc>
          <w:tcPr>
            <w:tcW w:w="1380" w:type="dxa"/>
            <w:tcBorders>
              <w:top w:val="single" w:sz="4" w:space="0" w:color="FFFFFF"/>
            </w:tcBorders>
            <w:shd w:val="clear" w:color="auto" w:fill="auto"/>
            <w:noWrap/>
            <w:vAlign w:val="center"/>
          </w:tcPr>
          <w:p w14:paraId="3B57C504"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0,950</w:t>
            </w:r>
          </w:p>
        </w:tc>
        <w:tc>
          <w:tcPr>
            <w:tcW w:w="1069" w:type="dxa"/>
            <w:tcBorders>
              <w:top w:val="single" w:sz="4" w:space="0" w:color="FFFFFF"/>
            </w:tcBorders>
            <w:shd w:val="clear" w:color="auto" w:fill="auto"/>
            <w:noWrap/>
            <w:vAlign w:val="center"/>
          </w:tcPr>
          <w:p w14:paraId="312E0C50"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tcBorders>
              <w:top w:val="single" w:sz="4" w:space="0" w:color="FFFFFF"/>
            </w:tcBorders>
            <w:shd w:val="clear" w:color="auto" w:fill="auto"/>
            <w:noWrap/>
            <w:vAlign w:val="center"/>
          </w:tcPr>
          <w:p w14:paraId="4E9B1514"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4,153</w:t>
            </w:r>
          </w:p>
        </w:tc>
        <w:tc>
          <w:tcPr>
            <w:tcW w:w="1414" w:type="dxa"/>
            <w:tcBorders>
              <w:top w:val="single" w:sz="4" w:space="0" w:color="FFFFFF"/>
            </w:tcBorders>
            <w:shd w:val="clear" w:color="auto" w:fill="auto"/>
            <w:noWrap/>
            <w:vAlign w:val="center"/>
          </w:tcPr>
          <w:p w14:paraId="2E848D10"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4,153</w:t>
            </w:r>
          </w:p>
        </w:tc>
      </w:tr>
      <w:tr w:rsidR="00B70187" w:rsidRPr="00BA0797" w14:paraId="42947255" w14:textId="77777777">
        <w:trPr>
          <w:cantSplit/>
        </w:trPr>
        <w:tc>
          <w:tcPr>
            <w:tcW w:w="2830" w:type="dxa"/>
            <w:shd w:val="clear" w:color="auto" w:fill="auto"/>
            <w:vAlign w:val="center"/>
          </w:tcPr>
          <w:p w14:paraId="46BA0169" w14:textId="77777777" w:rsidR="00B70187" w:rsidRPr="00BA0797" w:rsidRDefault="00B70187"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Лимит</w:t>
            </w:r>
          </w:p>
        </w:tc>
        <w:tc>
          <w:tcPr>
            <w:tcW w:w="1379" w:type="dxa"/>
            <w:shd w:val="clear" w:color="auto" w:fill="auto"/>
            <w:noWrap/>
            <w:vAlign w:val="center"/>
          </w:tcPr>
          <w:p w14:paraId="68D4F96D"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0,878</w:t>
            </w:r>
          </w:p>
        </w:tc>
        <w:tc>
          <w:tcPr>
            <w:tcW w:w="1380" w:type="dxa"/>
            <w:shd w:val="clear" w:color="auto" w:fill="auto"/>
            <w:noWrap/>
            <w:vAlign w:val="center"/>
          </w:tcPr>
          <w:p w14:paraId="4D71B419"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0,950</w:t>
            </w:r>
          </w:p>
        </w:tc>
        <w:tc>
          <w:tcPr>
            <w:tcW w:w="1069" w:type="dxa"/>
            <w:shd w:val="clear" w:color="auto" w:fill="auto"/>
            <w:noWrap/>
            <w:vAlign w:val="center"/>
          </w:tcPr>
          <w:p w14:paraId="1E16F355"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7181CBF5"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4,153</w:t>
            </w:r>
          </w:p>
        </w:tc>
        <w:tc>
          <w:tcPr>
            <w:tcW w:w="1414" w:type="dxa"/>
            <w:shd w:val="clear" w:color="auto" w:fill="auto"/>
            <w:noWrap/>
            <w:vAlign w:val="center"/>
          </w:tcPr>
          <w:p w14:paraId="1B7A6C2B"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4,153</w:t>
            </w:r>
          </w:p>
        </w:tc>
      </w:tr>
      <w:tr w:rsidR="00B70187" w:rsidRPr="00BA0797" w14:paraId="17A837C6" w14:textId="77777777">
        <w:trPr>
          <w:cantSplit/>
        </w:trPr>
        <w:tc>
          <w:tcPr>
            <w:tcW w:w="2830" w:type="dxa"/>
            <w:shd w:val="clear" w:color="auto" w:fill="auto"/>
            <w:vAlign w:val="center"/>
          </w:tcPr>
          <w:p w14:paraId="53F2F002" w14:textId="77777777" w:rsidR="00B70187" w:rsidRPr="00BA0797" w:rsidRDefault="00D526C8"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Сверх </w:t>
            </w:r>
            <w:r w:rsidR="00B70187" w:rsidRPr="00BA0797">
              <w:rPr>
                <w:rFonts w:ascii="Myriad Pro" w:eastAsia="Times New Roman" w:hAnsi="Myriad Pro"/>
                <w:sz w:val="18"/>
                <w:szCs w:val="18"/>
                <w:lang w:eastAsia="ru-RU"/>
              </w:rPr>
              <w:t>лимит</w:t>
            </w:r>
            <w:r w:rsidRPr="00BA0797">
              <w:rPr>
                <w:rFonts w:ascii="Myriad Pro" w:eastAsia="Times New Roman" w:hAnsi="Myriad Pro"/>
                <w:sz w:val="18"/>
                <w:szCs w:val="18"/>
                <w:lang w:eastAsia="ru-RU"/>
              </w:rPr>
              <w:t>а</w:t>
            </w:r>
          </w:p>
        </w:tc>
        <w:tc>
          <w:tcPr>
            <w:tcW w:w="1379" w:type="dxa"/>
            <w:shd w:val="clear" w:color="auto" w:fill="auto"/>
            <w:noWrap/>
            <w:vAlign w:val="center"/>
          </w:tcPr>
          <w:p w14:paraId="29EE615B"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380" w:type="dxa"/>
            <w:shd w:val="clear" w:color="auto" w:fill="auto"/>
            <w:noWrap/>
            <w:vAlign w:val="center"/>
          </w:tcPr>
          <w:p w14:paraId="3919B7BA"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069" w:type="dxa"/>
            <w:shd w:val="clear" w:color="auto" w:fill="auto"/>
            <w:noWrap/>
            <w:vAlign w:val="center"/>
          </w:tcPr>
          <w:p w14:paraId="2AAA21FB"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5BE651A1"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414" w:type="dxa"/>
            <w:shd w:val="clear" w:color="auto" w:fill="auto"/>
            <w:noWrap/>
            <w:vAlign w:val="center"/>
          </w:tcPr>
          <w:p w14:paraId="2DD67737"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r>
      <w:tr w:rsidR="00B70187" w:rsidRPr="00BA0797" w14:paraId="6E32ED64" w14:textId="77777777">
        <w:trPr>
          <w:cantSplit/>
        </w:trPr>
        <w:tc>
          <w:tcPr>
            <w:tcW w:w="2830" w:type="dxa"/>
            <w:shd w:val="clear" w:color="auto" w:fill="auto"/>
            <w:vAlign w:val="center"/>
          </w:tcPr>
          <w:p w14:paraId="2B7062A6" w14:textId="77777777" w:rsidR="00B70187" w:rsidRPr="00BA0797" w:rsidRDefault="00B70187"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Сбросы вредных веществ в водные объекты</w:t>
            </w:r>
          </w:p>
        </w:tc>
        <w:tc>
          <w:tcPr>
            <w:tcW w:w="1379" w:type="dxa"/>
            <w:shd w:val="clear" w:color="auto" w:fill="auto"/>
            <w:noWrap/>
            <w:vAlign w:val="center"/>
          </w:tcPr>
          <w:p w14:paraId="11854B3B"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0,468</w:t>
            </w:r>
          </w:p>
        </w:tc>
        <w:tc>
          <w:tcPr>
            <w:tcW w:w="1380" w:type="dxa"/>
            <w:shd w:val="clear" w:color="auto" w:fill="auto"/>
            <w:noWrap/>
            <w:vAlign w:val="center"/>
          </w:tcPr>
          <w:p w14:paraId="41A3D081"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0,506</w:t>
            </w:r>
          </w:p>
        </w:tc>
        <w:tc>
          <w:tcPr>
            <w:tcW w:w="1069" w:type="dxa"/>
            <w:shd w:val="clear" w:color="auto" w:fill="auto"/>
            <w:noWrap/>
            <w:vAlign w:val="center"/>
          </w:tcPr>
          <w:p w14:paraId="4482B5F0"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658A8031"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0,003</w:t>
            </w:r>
          </w:p>
        </w:tc>
        <w:tc>
          <w:tcPr>
            <w:tcW w:w="1414" w:type="dxa"/>
            <w:shd w:val="clear" w:color="auto" w:fill="auto"/>
            <w:noWrap/>
            <w:vAlign w:val="center"/>
          </w:tcPr>
          <w:p w14:paraId="0D64C6FF"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0,003</w:t>
            </w:r>
          </w:p>
        </w:tc>
      </w:tr>
      <w:tr w:rsidR="00B70187" w:rsidRPr="00BA0797" w14:paraId="1E7D36C3" w14:textId="77777777">
        <w:trPr>
          <w:cantSplit/>
        </w:trPr>
        <w:tc>
          <w:tcPr>
            <w:tcW w:w="2830" w:type="dxa"/>
            <w:shd w:val="clear" w:color="auto" w:fill="auto"/>
            <w:vAlign w:val="center"/>
          </w:tcPr>
          <w:p w14:paraId="32C9FD7B" w14:textId="77777777" w:rsidR="00B70187" w:rsidRPr="00BA0797" w:rsidRDefault="00B70187"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Лимит</w:t>
            </w:r>
          </w:p>
        </w:tc>
        <w:tc>
          <w:tcPr>
            <w:tcW w:w="1379" w:type="dxa"/>
            <w:shd w:val="clear" w:color="auto" w:fill="auto"/>
            <w:noWrap/>
            <w:vAlign w:val="center"/>
          </w:tcPr>
          <w:p w14:paraId="0A0E1DBF"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0,468</w:t>
            </w:r>
          </w:p>
        </w:tc>
        <w:tc>
          <w:tcPr>
            <w:tcW w:w="1380" w:type="dxa"/>
            <w:shd w:val="clear" w:color="auto" w:fill="auto"/>
            <w:noWrap/>
            <w:vAlign w:val="center"/>
          </w:tcPr>
          <w:p w14:paraId="5A97D57E"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0,506</w:t>
            </w:r>
          </w:p>
        </w:tc>
        <w:tc>
          <w:tcPr>
            <w:tcW w:w="1069" w:type="dxa"/>
            <w:shd w:val="clear" w:color="auto" w:fill="auto"/>
            <w:noWrap/>
            <w:vAlign w:val="center"/>
          </w:tcPr>
          <w:p w14:paraId="0DE629F4"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51E42DB0"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0,003</w:t>
            </w:r>
          </w:p>
        </w:tc>
        <w:tc>
          <w:tcPr>
            <w:tcW w:w="1414" w:type="dxa"/>
            <w:shd w:val="clear" w:color="auto" w:fill="auto"/>
            <w:noWrap/>
            <w:vAlign w:val="center"/>
          </w:tcPr>
          <w:p w14:paraId="39B98DAF"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0,003</w:t>
            </w:r>
          </w:p>
        </w:tc>
      </w:tr>
      <w:tr w:rsidR="00B70187" w:rsidRPr="00BA0797" w14:paraId="7719F152" w14:textId="77777777">
        <w:trPr>
          <w:cantSplit/>
        </w:trPr>
        <w:tc>
          <w:tcPr>
            <w:tcW w:w="2830" w:type="dxa"/>
            <w:shd w:val="clear" w:color="auto" w:fill="auto"/>
            <w:vAlign w:val="center"/>
          </w:tcPr>
          <w:p w14:paraId="44AA958E" w14:textId="77777777" w:rsidR="00B70187" w:rsidRPr="00BA0797" w:rsidRDefault="00D526C8"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Сверх </w:t>
            </w:r>
            <w:r w:rsidR="00B70187" w:rsidRPr="00BA0797">
              <w:rPr>
                <w:rFonts w:ascii="Myriad Pro" w:eastAsia="Times New Roman" w:hAnsi="Myriad Pro"/>
                <w:sz w:val="18"/>
                <w:szCs w:val="18"/>
                <w:lang w:eastAsia="ru-RU"/>
              </w:rPr>
              <w:t>лимит</w:t>
            </w:r>
            <w:r w:rsidRPr="00BA0797">
              <w:rPr>
                <w:rFonts w:ascii="Myriad Pro" w:eastAsia="Times New Roman" w:hAnsi="Myriad Pro"/>
                <w:sz w:val="18"/>
                <w:szCs w:val="18"/>
                <w:lang w:eastAsia="ru-RU"/>
              </w:rPr>
              <w:t>а</w:t>
            </w:r>
          </w:p>
        </w:tc>
        <w:tc>
          <w:tcPr>
            <w:tcW w:w="1379" w:type="dxa"/>
            <w:shd w:val="clear" w:color="auto" w:fill="auto"/>
            <w:noWrap/>
            <w:vAlign w:val="center"/>
          </w:tcPr>
          <w:p w14:paraId="5F3843B2"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380" w:type="dxa"/>
            <w:shd w:val="clear" w:color="auto" w:fill="auto"/>
            <w:noWrap/>
            <w:vAlign w:val="center"/>
          </w:tcPr>
          <w:p w14:paraId="0C89FF13"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069" w:type="dxa"/>
            <w:shd w:val="clear" w:color="auto" w:fill="auto"/>
            <w:noWrap/>
            <w:vAlign w:val="center"/>
          </w:tcPr>
          <w:p w14:paraId="250B3599"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3A14032D"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2CCAB1F6"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r>
      <w:tr w:rsidR="00B70187" w:rsidRPr="00BA0797" w14:paraId="6B3D2DF1" w14:textId="77777777">
        <w:trPr>
          <w:cantSplit/>
        </w:trPr>
        <w:tc>
          <w:tcPr>
            <w:tcW w:w="2830" w:type="dxa"/>
            <w:shd w:val="clear" w:color="auto" w:fill="auto"/>
            <w:vAlign w:val="center"/>
          </w:tcPr>
          <w:p w14:paraId="394BD784" w14:textId="77777777" w:rsidR="00B70187" w:rsidRPr="00BA0797" w:rsidRDefault="00B70187"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Размещение отходов</w:t>
            </w:r>
          </w:p>
        </w:tc>
        <w:tc>
          <w:tcPr>
            <w:tcW w:w="1379" w:type="dxa"/>
            <w:shd w:val="clear" w:color="auto" w:fill="auto"/>
            <w:noWrap/>
            <w:vAlign w:val="center"/>
          </w:tcPr>
          <w:p w14:paraId="2D97BF31"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125,968</w:t>
            </w:r>
          </w:p>
        </w:tc>
        <w:tc>
          <w:tcPr>
            <w:tcW w:w="1380" w:type="dxa"/>
            <w:shd w:val="clear" w:color="auto" w:fill="auto"/>
            <w:noWrap/>
            <w:vAlign w:val="center"/>
          </w:tcPr>
          <w:p w14:paraId="318E8548"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136,247</w:t>
            </w:r>
          </w:p>
        </w:tc>
        <w:tc>
          <w:tcPr>
            <w:tcW w:w="1069" w:type="dxa"/>
            <w:shd w:val="clear" w:color="auto" w:fill="auto"/>
            <w:noWrap/>
            <w:vAlign w:val="center"/>
          </w:tcPr>
          <w:p w14:paraId="439BE3C3"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4E7D8A0E"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61,009</w:t>
            </w:r>
          </w:p>
        </w:tc>
        <w:tc>
          <w:tcPr>
            <w:tcW w:w="1414" w:type="dxa"/>
            <w:shd w:val="clear" w:color="auto" w:fill="auto"/>
            <w:noWrap/>
            <w:vAlign w:val="center"/>
          </w:tcPr>
          <w:p w14:paraId="4126093D"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30,034</w:t>
            </w:r>
          </w:p>
        </w:tc>
      </w:tr>
      <w:tr w:rsidR="00B70187" w:rsidRPr="00BA0797" w14:paraId="71D51FEB" w14:textId="77777777">
        <w:trPr>
          <w:cantSplit/>
        </w:trPr>
        <w:tc>
          <w:tcPr>
            <w:tcW w:w="2830" w:type="dxa"/>
            <w:shd w:val="clear" w:color="auto" w:fill="auto"/>
            <w:vAlign w:val="center"/>
          </w:tcPr>
          <w:p w14:paraId="25186D04" w14:textId="77777777" w:rsidR="00B70187" w:rsidRPr="00BA0797" w:rsidRDefault="00B70187"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Лимит</w:t>
            </w:r>
          </w:p>
        </w:tc>
        <w:tc>
          <w:tcPr>
            <w:tcW w:w="1379" w:type="dxa"/>
            <w:shd w:val="clear" w:color="auto" w:fill="auto"/>
            <w:noWrap/>
            <w:vAlign w:val="center"/>
          </w:tcPr>
          <w:p w14:paraId="351AECAC"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125,968</w:t>
            </w:r>
          </w:p>
        </w:tc>
        <w:tc>
          <w:tcPr>
            <w:tcW w:w="1380" w:type="dxa"/>
            <w:shd w:val="clear" w:color="auto" w:fill="auto"/>
            <w:noWrap/>
            <w:vAlign w:val="center"/>
          </w:tcPr>
          <w:p w14:paraId="64F6617E"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136,247</w:t>
            </w:r>
          </w:p>
        </w:tc>
        <w:tc>
          <w:tcPr>
            <w:tcW w:w="1069" w:type="dxa"/>
            <w:shd w:val="clear" w:color="auto" w:fill="auto"/>
            <w:noWrap/>
            <w:vAlign w:val="center"/>
          </w:tcPr>
          <w:p w14:paraId="5B0704E6"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3753DB80"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30,034</w:t>
            </w:r>
          </w:p>
        </w:tc>
        <w:tc>
          <w:tcPr>
            <w:tcW w:w="1414" w:type="dxa"/>
            <w:shd w:val="clear" w:color="auto" w:fill="auto"/>
            <w:noWrap/>
            <w:vAlign w:val="center"/>
          </w:tcPr>
          <w:p w14:paraId="27187F37"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30,034</w:t>
            </w:r>
          </w:p>
        </w:tc>
      </w:tr>
      <w:tr w:rsidR="00B70187" w:rsidRPr="00BA0797" w14:paraId="149DF24B" w14:textId="77777777">
        <w:trPr>
          <w:cantSplit/>
        </w:trPr>
        <w:tc>
          <w:tcPr>
            <w:tcW w:w="2830" w:type="dxa"/>
            <w:shd w:val="clear" w:color="auto" w:fill="auto"/>
            <w:vAlign w:val="center"/>
          </w:tcPr>
          <w:p w14:paraId="18366A64" w14:textId="77777777" w:rsidR="00B70187" w:rsidRPr="00BA0797" w:rsidRDefault="00D526C8"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Сверх </w:t>
            </w:r>
            <w:r w:rsidR="00B70187" w:rsidRPr="00BA0797">
              <w:rPr>
                <w:rFonts w:ascii="Myriad Pro" w:eastAsia="Times New Roman" w:hAnsi="Myriad Pro"/>
                <w:sz w:val="18"/>
                <w:szCs w:val="18"/>
                <w:lang w:eastAsia="ru-RU"/>
              </w:rPr>
              <w:t>лимит</w:t>
            </w:r>
            <w:r w:rsidRPr="00BA0797">
              <w:rPr>
                <w:rFonts w:ascii="Myriad Pro" w:eastAsia="Times New Roman" w:hAnsi="Myriad Pro"/>
                <w:sz w:val="18"/>
                <w:szCs w:val="18"/>
                <w:lang w:eastAsia="ru-RU"/>
              </w:rPr>
              <w:t>а</w:t>
            </w:r>
          </w:p>
        </w:tc>
        <w:tc>
          <w:tcPr>
            <w:tcW w:w="1379" w:type="dxa"/>
            <w:shd w:val="clear" w:color="auto" w:fill="auto"/>
            <w:noWrap/>
            <w:vAlign w:val="center"/>
          </w:tcPr>
          <w:p w14:paraId="7A9C4715"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380" w:type="dxa"/>
            <w:shd w:val="clear" w:color="auto" w:fill="auto"/>
            <w:noWrap/>
            <w:vAlign w:val="center"/>
          </w:tcPr>
          <w:p w14:paraId="585FD8C7"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c>
          <w:tcPr>
            <w:tcW w:w="1069" w:type="dxa"/>
            <w:shd w:val="clear" w:color="auto" w:fill="auto"/>
            <w:noWrap/>
            <w:vAlign w:val="center"/>
          </w:tcPr>
          <w:p w14:paraId="700C36B6" w14:textId="77777777" w:rsidR="00B70187" w:rsidRPr="00BA0797" w:rsidRDefault="00B70187" w:rsidP="00BA0797">
            <w:pPr>
              <w:spacing w:after="0" w:line="240" w:lineRule="auto"/>
              <w:jc w:val="center"/>
              <w:rPr>
                <w:rFonts w:ascii="Myriad Pro" w:eastAsia="Times New Roman" w:hAnsi="Myriad Pro"/>
                <w:sz w:val="18"/>
                <w:szCs w:val="18"/>
                <w:lang w:eastAsia="ru-RU"/>
              </w:rPr>
            </w:pPr>
          </w:p>
        </w:tc>
        <w:tc>
          <w:tcPr>
            <w:tcW w:w="1414" w:type="dxa"/>
            <w:shd w:val="clear" w:color="auto" w:fill="auto"/>
            <w:noWrap/>
            <w:vAlign w:val="center"/>
          </w:tcPr>
          <w:p w14:paraId="1F9BDDF4"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30,975</w:t>
            </w:r>
          </w:p>
        </w:tc>
        <w:tc>
          <w:tcPr>
            <w:tcW w:w="1414" w:type="dxa"/>
            <w:shd w:val="clear" w:color="auto" w:fill="auto"/>
            <w:noWrap/>
            <w:vAlign w:val="center"/>
          </w:tcPr>
          <w:p w14:paraId="399E9A9B" w14:textId="77777777" w:rsidR="00B70187" w:rsidRPr="00BA0797" w:rsidRDefault="00B7018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0,000</w:t>
            </w:r>
          </w:p>
        </w:tc>
      </w:tr>
      <w:tr w:rsidR="00B70187" w:rsidRPr="00BA0797" w14:paraId="449267E7" w14:textId="77777777">
        <w:trPr>
          <w:cantSplit/>
        </w:trPr>
        <w:tc>
          <w:tcPr>
            <w:tcW w:w="2830" w:type="dxa"/>
            <w:shd w:val="clear" w:color="auto" w:fill="D6E3BC"/>
            <w:vAlign w:val="center"/>
          </w:tcPr>
          <w:p w14:paraId="0A64F3C0" w14:textId="77777777" w:rsidR="00B70187" w:rsidRPr="00BA0797" w:rsidRDefault="00B70187"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Плата за загрязнение окружающей природной среды</w:t>
            </w:r>
          </w:p>
        </w:tc>
        <w:tc>
          <w:tcPr>
            <w:tcW w:w="1379" w:type="dxa"/>
            <w:shd w:val="clear" w:color="auto" w:fill="D6E3BC"/>
            <w:noWrap/>
            <w:vAlign w:val="center"/>
          </w:tcPr>
          <w:p w14:paraId="5DE7D1AF"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127,314</w:t>
            </w:r>
          </w:p>
        </w:tc>
        <w:tc>
          <w:tcPr>
            <w:tcW w:w="1380" w:type="dxa"/>
            <w:shd w:val="clear" w:color="auto" w:fill="D6E3BC"/>
            <w:noWrap/>
            <w:vAlign w:val="center"/>
          </w:tcPr>
          <w:p w14:paraId="2164049D"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137,703</w:t>
            </w:r>
          </w:p>
        </w:tc>
        <w:tc>
          <w:tcPr>
            <w:tcW w:w="1069" w:type="dxa"/>
            <w:shd w:val="clear" w:color="auto" w:fill="D6E3BC"/>
            <w:noWrap/>
            <w:vAlign w:val="center"/>
          </w:tcPr>
          <w:p w14:paraId="1511ACF1"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p>
        </w:tc>
        <w:tc>
          <w:tcPr>
            <w:tcW w:w="1414" w:type="dxa"/>
            <w:shd w:val="clear" w:color="auto" w:fill="D6E3BC"/>
            <w:noWrap/>
            <w:vAlign w:val="center"/>
          </w:tcPr>
          <w:p w14:paraId="62244BFA"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65,165</w:t>
            </w:r>
          </w:p>
        </w:tc>
        <w:tc>
          <w:tcPr>
            <w:tcW w:w="1414" w:type="dxa"/>
            <w:shd w:val="clear" w:color="auto" w:fill="D6E3BC"/>
            <w:noWrap/>
            <w:vAlign w:val="center"/>
          </w:tcPr>
          <w:p w14:paraId="25839907"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34,190</w:t>
            </w:r>
          </w:p>
        </w:tc>
      </w:tr>
      <w:tr w:rsidR="00B70187" w:rsidRPr="00BA0797" w14:paraId="551BEA70" w14:textId="77777777">
        <w:trPr>
          <w:cantSplit/>
        </w:trPr>
        <w:tc>
          <w:tcPr>
            <w:tcW w:w="2830" w:type="dxa"/>
            <w:shd w:val="clear" w:color="auto" w:fill="D6E3BC"/>
            <w:vAlign w:val="center"/>
          </w:tcPr>
          <w:p w14:paraId="3FA8D1E6" w14:textId="77777777" w:rsidR="00B70187" w:rsidRPr="00BA0797" w:rsidRDefault="00B70187"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в том числе на передачу электроэнергии</w:t>
            </w:r>
          </w:p>
        </w:tc>
        <w:tc>
          <w:tcPr>
            <w:tcW w:w="1379" w:type="dxa"/>
            <w:shd w:val="clear" w:color="auto" w:fill="D6E3BC"/>
            <w:noWrap/>
            <w:vAlign w:val="center"/>
          </w:tcPr>
          <w:p w14:paraId="4A893B3F"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126,372</w:t>
            </w:r>
          </w:p>
        </w:tc>
        <w:tc>
          <w:tcPr>
            <w:tcW w:w="1380" w:type="dxa"/>
            <w:shd w:val="clear" w:color="auto" w:fill="D6E3BC"/>
            <w:noWrap/>
            <w:vAlign w:val="center"/>
          </w:tcPr>
          <w:p w14:paraId="0DB2BFCC"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136,684</w:t>
            </w:r>
          </w:p>
        </w:tc>
        <w:tc>
          <w:tcPr>
            <w:tcW w:w="1069" w:type="dxa"/>
            <w:shd w:val="clear" w:color="auto" w:fill="D6E3BC"/>
            <w:noWrap/>
            <w:vAlign w:val="center"/>
          </w:tcPr>
          <w:p w14:paraId="1D74BBC5"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33,930</w:t>
            </w:r>
          </w:p>
        </w:tc>
        <w:tc>
          <w:tcPr>
            <w:tcW w:w="1414" w:type="dxa"/>
            <w:shd w:val="clear" w:color="auto" w:fill="D6E3BC"/>
            <w:noWrap/>
            <w:vAlign w:val="center"/>
          </w:tcPr>
          <w:p w14:paraId="2254330F"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64,683</w:t>
            </w:r>
          </w:p>
        </w:tc>
        <w:tc>
          <w:tcPr>
            <w:tcW w:w="1414" w:type="dxa"/>
            <w:shd w:val="clear" w:color="auto" w:fill="D6E3BC"/>
            <w:noWrap/>
            <w:vAlign w:val="center"/>
          </w:tcPr>
          <w:p w14:paraId="13378CA9" w14:textId="77777777" w:rsidR="00B70187" w:rsidRPr="00BA0797" w:rsidRDefault="00B70187"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33,937</w:t>
            </w:r>
          </w:p>
        </w:tc>
      </w:tr>
    </w:tbl>
    <w:p w14:paraId="2AFDA9A0" w14:textId="77777777" w:rsidR="00C75A6F" w:rsidRDefault="00C75A6F" w:rsidP="00BA0797">
      <w:pPr>
        <w:pStyle w:val="afffb"/>
        <w:spacing w:before="0"/>
        <w:ind w:firstLine="0"/>
        <w:rPr>
          <w:b/>
          <w:i/>
        </w:rPr>
      </w:pPr>
    </w:p>
    <w:p w14:paraId="606117EB" w14:textId="77777777" w:rsidR="00440333" w:rsidRPr="00BA0797" w:rsidRDefault="00440333" w:rsidP="00BA0797">
      <w:pPr>
        <w:pStyle w:val="afffb"/>
        <w:spacing w:before="0"/>
        <w:ind w:firstLine="0"/>
        <w:rPr>
          <w:b/>
          <w:i/>
        </w:rPr>
      </w:pPr>
      <w:r w:rsidRPr="00BA0797">
        <w:rPr>
          <w:b/>
          <w:i/>
        </w:rPr>
        <w:t>Транспортный налог</w:t>
      </w:r>
    </w:p>
    <w:p w14:paraId="07DF8670" w14:textId="77777777" w:rsidR="00907FF5" w:rsidRPr="00BA0797" w:rsidRDefault="00907FF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Транспортный налог устанавливается для налогоплательщиков в соответствии с Налоговым кодексом Российской Федерации. </w:t>
      </w:r>
    </w:p>
    <w:p w14:paraId="25353807" w14:textId="77777777" w:rsidR="00907FF5" w:rsidRPr="00BA0797" w:rsidRDefault="00907FF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Фактическая величина транспортного налога за </w:t>
      </w:r>
      <w:smartTag w:uri="urn:schemas-microsoft-com:office:smarttags" w:element="metricconverter">
        <w:smartTagPr>
          <w:attr w:name="ProductID" w:val="2017 г"/>
        </w:smartTagPr>
        <w:r w:rsidRPr="00BA0797">
          <w:rPr>
            <w:rFonts w:ascii="Myriad Pro" w:hAnsi="Myriad Pro"/>
            <w:sz w:val="26"/>
            <w:szCs w:val="26"/>
          </w:rPr>
          <w:t>2017 г</w:t>
        </w:r>
      </w:smartTag>
      <w:r w:rsidRPr="00BA0797">
        <w:rPr>
          <w:rFonts w:ascii="Myriad Pro" w:hAnsi="Myriad Pro"/>
          <w:sz w:val="26"/>
          <w:szCs w:val="26"/>
        </w:rPr>
        <w:t>. по виду деятельности передача электроэнергии</w:t>
      </w:r>
      <w:r w:rsidR="004B5CC1" w:rsidRPr="00BA0797">
        <w:rPr>
          <w:rFonts w:ascii="Myriad Pro" w:hAnsi="Myriad Pro"/>
          <w:sz w:val="26"/>
          <w:szCs w:val="26"/>
        </w:rPr>
        <w:t>,</w:t>
      </w:r>
      <w:r w:rsidRPr="00BA0797">
        <w:rPr>
          <w:rFonts w:ascii="Myriad Pro" w:hAnsi="Myriad Pro"/>
          <w:sz w:val="26"/>
          <w:szCs w:val="26"/>
        </w:rPr>
        <w:t xml:space="preserve"> согласно ОСВ за </w:t>
      </w:r>
      <w:smartTag w:uri="urn:schemas-microsoft-com:office:smarttags" w:element="metricconverter">
        <w:smartTagPr>
          <w:attr w:name="ProductID" w:val="2017 г"/>
        </w:smartTagPr>
        <w:r w:rsidRPr="00BA0797">
          <w:rPr>
            <w:rFonts w:ascii="Myriad Pro" w:hAnsi="Myriad Pro"/>
            <w:sz w:val="26"/>
            <w:szCs w:val="26"/>
          </w:rPr>
          <w:t>2017 г</w:t>
        </w:r>
      </w:smartTag>
      <w:r w:rsidRPr="00BA0797">
        <w:rPr>
          <w:rFonts w:ascii="Myriad Pro" w:hAnsi="Myriad Pro"/>
          <w:sz w:val="26"/>
          <w:szCs w:val="26"/>
        </w:rPr>
        <w:t>.</w:t>
      </w:r>
      <w:r w:rsidR="004B5CC1" w:rsidRPr="00BA0797">
        <w:rPr>
          <w:rFonts w:ascii="Myriad Pro" w:hAnsi="Myriad Pro"/>
          <w:sz w:val="26"/>
          <w:szCs w:val="26"/>
        </w:rPr>
        <w:t>,</w:t>
      </w:r>
      <w:r w:rsidRPr="00BA0797">
        <w:rPr>
          <w:rFonts w:ascii="Myriad Pro" w:hAnsi="Myriad Pro"/>
          <w:sz w:val="26"/>
          <w:szCs w:val="26"/>
        </w:rPr>
        <w:t xml:space="preserve"> составила </w:t>
      </w:r>
      <w:r w:rsidR="009C7B3E" w:rsidRPr="00BA0797">
        <w:rPr>
          <w:rFonts w:ascii="Myriad Pro" w:hAnsi="Myriad Pro"/>
          <w:sz w:val="26"/>
          <w:szCs w:val="26"/>
        </w:rPr>
        <w:t>2 6</w:t>
      </w:r>
      <w:r w:rsidRPr="00BA0797">
        <w:rPr>
          <w:rFonts w:ascii="Myriad Pro" w:hAnsi="Myriad Pro"/>
          <w:sz w:val="26"/>
          <w:szCs w:val="26"/>
        </w:rPr>
        <w:t>81,06 тыс. руб.</w:t>
      </w:r>
    </w:p>
    <w:p w14:paraId="05B32702" w14:textId="77777777" w:rsidR="00907FF5" w:rsidRPr="00BA0797" w:rsidRDefault="00907FF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Величина транспортного налога за 2017 год </w:t>
      </w:r>
      <w:r w:rsidR="002979AF" w:rsidRPr="00BA0797">
        <w:rPr>
          <w:rFonts w:ascii="Myriad Pro" w:hAnsi="Myriad Pro"/>
          <w:sz w:val="26"/>
          <w:szCs w:val="26"/>
        </w:rPr>
        <w:t>по сетевой организации</w:t>
      </w:r>
      <w:r w:rsidR="009C7B3E" w:rsidRPr="00BA0797">
        <w:rPr>
          <w:rFonts w:ascii="Myriad Pro" w:hAnsi="Myriad Pro"/>
          <w:sz w:val="26"/>
          <w:szCs w:val="26"/>
        </w:rPr>
        <w:t xml:space="preserve"> </w:t>
      </w:r>
      <w:r w:rsidRPr="00BA0797">
        <w:rPr>
          <w:rFonts w:ascii="Myriad Pro" w:hAnsi="Myriad Pro"/>
          <w:sz w:val="26"/>
          <w:szCs w:val="26"/>
        </w:rPr>
        <w:t xml:space="preserve">- </w:t>
      </w:r>
      <w:r w:rsidR="009C7B3E" w:rsidRPr="00BA0797">
        <w:rPr>
          <w:rFonts w:ascii="Myriad Pro" w:hAnsi="Myriad Pro"/>
          <w:sz w:val="26"/>
          <w:szCs w:val="26"/>
        </w:rPr>
        <w:t>2 7</w:t>
      </w:r>
      <w:r w:rsidRPr="00BA0797">
        <w:rPr>
          <w:rFonts w:ascii="Myriad Pro" w:hAnsi="Myriad Pro"/>
          <w:sz w:val="26"/>
          <w:szCs w:val="26"/>
        </w:rPr>
        <w:t>01,08 тыс. руб.</w:t>
      </w:r>
    </w:p>
    <w:p w14:paraId="44EC2FA0" w14:textId="5D4D157A" w:rsidR="009A0451" w:rsidRPr="00BA0797" w:rsidRDefault="009A0451"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По результатам анализа документов, предоставленных филиалом ПАО</w:t>
      </w:r>
      <w:r w:rsidR="005B370D">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8576D4" w:rsidRPr="00BA0797">
        <w:rPr>
          <w:rFonts w:ascii="Myriad Pro" w:hAnsi="Myriad Pro"/>
          <w:sz w:val="26"/>
          <w:szCs w:val="26"/>
        </w:rPr>
        <w:t xml:space="preserve"> И</w:t>
      </w:r>
      <w:r w:rsidRPr="00BA0797">
        <w:rPr>
          <w:rFonts w:ascii="Myriad Pro" w:hAnsi="Myriad Pro"/>
          <w:sz w:val="26"/>
          <w:szCs w:val="26"/>
        </w:rPr>
        <w:t xml:space="preserve">сполнитель отмечает, что </w:t>
      </w:r>
      <w:r w:rsidR="002979AF" w:rsidRPr="00BA0797">
        <w:rPr>
          <w:rFonts w:ascii="Myriad Pro" w:hAnsi="Myriad Pro"/>
          <w:sz w:val="26"/>
          <w:szCs w:val="26"/>
        </w:rPr>
        <w:t>расчет</w:t>
      </w:r>
      <w:r w:rsidR="009C7B3E" w:rsidRPr="00BA0797">
        <w:rPr>
          <w:rFonts w:ascii="Myriad Pro" w:hAnsi="Myriad Pro"/>
          <w:sz w:val="26"/>
          <w:szCs w:val="26"/>
        </w:rPr>
        <w:t xml:space="preserve"> </w:t>
      </w:r>
      <w:r w:rsidR="002979AF" w:rsidRPr="00BA0797">
        <w:rPr>
          <w:rFonts w:ascii="Myriad Pro" w:hAnsi="Myriad Pro"/>
          <w:sz w:val="26"/>
          <w:szCs w:val="26"/>
        </w:rPr>
        <w:t xml:space="preserve">транспортного налога на 2019 год Филиал провел исходя из </w:t>
      </w:r>
      <w:r w:rsidRPr="00BA0797">
        <w:rPr>
          <w:rFonts w:ascii="Myriad Pro" w:hAnsi="Myriad Pro"/>
          <w:sz w:val="26"/>
          <w:szCs w:val="26"/>
        </w:rPr>
        <w:t xml:space="preserve">действовавших ставок, технических характеристик и перечня транспортных средств, </w:t>
      </w:r>
      <w:r w:rsidRPr="00BA0797">
        <w:rPr>
          <w:rFonts w:ascii="Myriad Pro" w:hAnsi="Myriad Pro"/>
          <w:sz w:val="26"/>
          <w:szCs w:val="26"/>
        </w:rPr>
        <w:lastRenderedPageBreak/>
        <w:t xml:space="preserve">находящихся на балансе электросетевой организации, а также планируемых к приобретению. </w:t>
      </w:r>
    </w:p>
    <w:p w14:paraId="33EBD3EF" w14:textId="77777777" w:rsidR="00F32D68" w:rsidRPr="00BA0797" w:rsidRDefault="00F32D68"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Госкомитетом в составе НВВ филиала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00267613"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2019 год учтена сумма расходов </w:t>
      </w:r>
      <w:r w:rsidR="00440333" w:rsidRPr="00BA0797">
        <w:rPr>
          <w:rFonts w:ascii="Myriad Pro" w:hAnsi="Myriad Pro"/>
          <w:sz w:val="26"/>
          <w:szCs w:val="26"/>
        </w:rPr>
        <w:t xml:space="preserve">транспортного налога в </w:t>
      </w:r>
      <w:r w:rsidR="00267613" w:rsidRPr="00BA0797">
        <w:rPr>
          <w:rFonts w:ascii="Myriad Pro" w:hAnsi="Myriad Pro"/>
          <w:sz w:val="26"/>
          <w:szCs w:val="26"/>
        </w:rPr>
        <w:t>размере</w:t>
      </w:r>
      <w:r w:rsidR="009C7B3E" w:rsidRPr="00BA0797">
        <w:rPr>
          <w:rFonts w:ascii="Myriad Pro" w:hAnsi="Myriad Pro"/>
          <w:sz w:val="26"/>
          <w:szCs w:val="26"/>
        </w:rPr>
        <w:t xml:space="preserve"> 2 8</w:t>
      </w:r>
      <w:r w:rsidR="009A0451" w:rsidRPr="00BA0797">
        <w:rPr>
          <w:rFonts w:ascii="Myriad Pro" w:hAnsi="Myriad Pro"/>
          <w:sz w:val="26"/>
          <w:szCs w:val="26"/>
        </w:rPr>
        <w:t xml:space="preserve">02 </w:t>
      </w:r>
      <w:r w:rsidR="00440333" w:rsidRPr="00BA0797">
        <w:rPr>
          <w:rFonts w:ascii="Myriad Pro" w:hAnsi="Myriad Pro"/>
          <w:sz w:val="26"/>
          <w:szCs w:val="26"/>
        </w:rPr>
        <w:t xml:space="preserve">тыс. руб. </w:t>
      </w:r>
    </w:p>
    <w:p w14:paraId="792E443F" w14:textId="77777777" w:rsidR="00907FF5" w:rsidRPr="00BA0797" w:rsidRDefault="00907FF5" w:rsidP="00BA0797">
      <w:pPr>
        <w:pStyle w:val="afff8"/>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531"/>
        <w:gridCol w:w="1370"/>
        <w:gridCol w:w="1583"/>
        <w:gridCol w:w="1543"/>
        <w:gridCol w:w="1543"/>
      </w:tblGrid>
      <w:tr w:rsidR="00007D68" w:rsidRPr="00BA0797" w14:paraId="78131332" w14:textId="77777777">
        <w:trPr>
          <w:cantSplit/>
          <w:tblHeader/>
        </w:trPr>
        <w:tc>
          <w:tcPr>
            <w:tcW w:w="184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EFD2F93" w14:textId="77777777" w:rsidR="00007D68" w:rsidRPr="00C75A6F" w:rsidRDefault="00007D68"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Наименование</w:t>
            </w:r>
          </w:p>
        </w:tc>
        <w:tc>
          <w:tcPr>
            <w:tcW w:w="71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21722FF" w14:textId="77777777" w:rsidR="00007D68" w:rsidRPr="00C75A6F" w:rsidRDefault="00007D68"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 xml:space="preserve">Факт </w:t>
            </w:r>
            <w:r w:rsidRPr="00C75A6F">
              <w:rPr>
                <w:rFonts w:ascii="Myriad Pro" w:eastAsia="Times New Roman" w:hAnsi="Myriad Pro"/>
                <w:b/>
                <w:bCs/>
                <w:color w:val="FFFFFF"/>
                <w:sz w:val="18"/>
                <w:szCs w:val="18"/>
                <w:lang w:eastAsia="ru-RU"/>
              </w:rPr>
              <w:br/>
              <w:t>2017 год</w:t>
            </w:r>
          </w:p>
        </w:tc>
        <w:tc>
          <w:tcPr>
            <w:tcW w:w="2439"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5CA66F92" w14:textId="77777777" w:rsidR="00007D68" w:rsidRPr="00C75A6F" w:rsidRDefault="00007D68"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2019 год</w:t>
            </w:r>
          </w:p>
        </w:tc>
      </w:tr>
      <w:tr w:rsidR="00007D68" w:rsidRPr="00BA0797" w14:paraId="0C40356E" w14:textId="77777777">
        <w:trPr>
          <w:cantSplit/>
          <w:tblHeader/>
        </w:trPr>
        <w:tc>
          <w:tcPr>
            <w:tcW w:w="184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ED4593B" w14:textId="77777777" w:rsidR="00007D68" w:rsidRPr="00C75A6F" w:rsidRDefault="00007D68" w:rsidP="00BA0797">
            <w:pPr>
              <w:spacing w:after="0" w:line="240" w:lineRule="auto"/>
              <w:rPr>
                <w:rFonts w:ascii="Myriad Pro" w:eastAsia="Times New Roman" w:hAnsi="Myriad Pro"/>
                <w:b/>
                <w:bCs/>
                <w:sz w:val="18"/>
                <w:szCs w:val="18"/>
                <w:lang w:eastAsia="ru-RU"/>
              </w:rPr>
            </w:pPr>
          </w:p>
        </w:tc>
        <w:tc>
          <w:tcPr>
            <w:tcW w:w="71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36FEDDA" w14:textId="77777777" w:rsidR="00007D68" w:rsidRPr="00C75A6F" w:rsidRDefault="00007D68" w:rsidP="00BA0797">
            <w:pPr>
              <w:spacing w:after="0" w:line="240" w:lineRule="auto"/>
              <w:jc w:val="center"/>
              <w:rPr>
                <w:rFonts w:ascii="Myriad Pro" w:eastAsia="Times New Roman" w:hAnsi="Myriad Pro"/>
                <w:b/>
                <w:bCs/>
                <w:sz w:val="18"/>
                <w:szCs w:val="18"/>
                <w:lang w:eastAsia="ru-RU"/>
              </w:rPr>
            </w:pPr>
          </w:p>
        </w:tc>
        <w:tc>
          <w:tcPr>
            <w:tcW w:w="82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046742" w14:textId="77777777" w:rsidR="00007D68" w:rsidRPr="00C75A6F" w:rsidRDefault="0048184F"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Предложение филиала</w:t>
            </w:r>
          </w:p>
        </w:tc>
        <w:tc>
          <w:tcPr>
            <w:tcW w:w="8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BFA4F7A" w14:textId="77777777" w:rsidR="00007D68" w:rsidRPr="00C75A6F" w:rsidRDefault="00007D68"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Регулирующий орган</w:t>
            </w:r>
          </w:p>
        </w:tc>
        <w:tc>
          <w:tcPr>
            <w:tcW w:w="8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CC7E8F1" w14:textId="77777777" w:rsidR="00007D68" w:rsidRPr="00C75A6F" w:rsidRDefault="00007D68"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Исполнитель</w:t>
            </w:r>
          </w:p>
        </w:tc>
      </w:tr>
      <w:tr w:rsidR="00007D68" w:rsidRPr="00BA0797" w14:paraId="3ECC6436" w14:textId="77777777">
        <w:trPr>
          <w:cantSplit/>
        </w:trPr>
        <w:tc>
          <w:tcPr>
            <w:tcW w:w="1845" w:type="pct"/>
            <w:tcBorders>
              <w:top w:val="single" w:sz="4" w:space="0" w:color="FFFFFF"/>
            </w:tcBorders>
            <w:shd w:val="clear" w:color="auto" w:fill="auto"/>
            <w:vAlign w:val="center"/>
          </w:tcPr>
          <w:p w14:paraId="164E6234" w14:textId="77777777" w:rsidR="00007D68" w:rsidRPr="00BA0797" w:rsidRDefault="00007D68"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Транспортный налог</w:t>
            </w:r>
          </w:p>
        </w:tc>
        <w:tc>
          <w:tcPr>
            <w:tcW w:w="716" w:type="pct"/>
            <w:tcBorders>
              <w:top w:val="single" w:sz="4" w:space="0" w:color="FFFFFF"/>
            </w:tcBorders>
            <w:shd w:val="clear" w:color="auto" w:fill="auto"/>
            <w:noWrap/>
            <w:vAlign w:val="center"/>
          </w:tcPr>
          <w:p w14:paraId="581A22EE" w14:textId="77777777" w:rsidR="00007D68" w:rsidRPr="00BA0797" w:rsidRDefault="009C7B3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2 7</w:t>
            </w:r>
            <w:r w:rsidR="00007D68" w:rsidRPr="00BA0797">
              <w:rPr>
                <w:rFonts w:ascii="Myriad Pro" w:eastAsia="Times New Roman" w:hAnsi="Myriad Pro"/>
                <w:b/>
                <w:sz w:val="18"/>
                <w:szCs w:val="18"/>
                <w:lang w:eastAsia="ru-RU"/>
              </w:rPr>
              <w:t>01,29</w:t>
            </w:r>
          </w:p>
        </w:tc>
        <w:tc>
          <w:tcPr>
            <w:tcW w:w="827" w:type="pct"/>
            <w:tcBorders>
              <w:top w:val="single" w:sz="4" w:space="0" w:color="FFFFFF"/>
            </w:tcBorders>
            <w:shd w:val="clear" w:color="auto" w:fill="auto"/>
            <w:noWrap/>
            <w:vAlign w:val="center"/>
          </w:tcPr>
          <w:p w14:paraId="7DBAED95" w14:textId="77777777" w:rsidR="00007D68" w:rsidRPr="00BA0797" w:rsidRDefault="009C7B3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2 8</w:t>
            </w:r>
            <w:r w:rsidR="00007D68" w:rsidRPr="00BA0797">
              <w:rPr>
                <w:rFonts w:ascii="Myriad Pro" w:eastAsia="Times New Roman" w:hAnsi="Myriad Pro"/>
                <w:b/>
                <w:sz w:val="18"/>
                <w:szCs w:val="18"/>
                <w:lang w:eastAsia="ru-RU"/>
              </w:rPr>
              <w:t>22,69</w:t>
            </w:r>
          </w:p>
        </w:tc>
        <w:tc>
          <w:tcPr>
            <w:tcW w:w="806" w:type="pct"/>
            <w:tcBorders>
              <w:top w:val="single" w:sz="4" w:space="0" w:color="FFFFFF"/>
            </w:tcBorders>
            <w:shd w:val="clear" w:color="auto" w:fill="auto"/>
            <w:noWrap/>
            <w:vAlign w:val="center"/>
          </w:tcPr>
          <w:p w14:paraId="07396744" w14:textId="77777777" w:rsidR="00007D68" w:rsidRPr="00BA0797" w:rsidRDefault="00007D68" w:rsidP="00BA0797">
            <w:pPr>
              <w:spacing w:after="0" w:line="240" w:lineRule="auto"/>
              <w:jc w:val="center"/>
              <w:rPr>
                <w:rFonts w:ascii="Myriad Pro" w:eastAsia="Times New Roman" w:hAnsi="Myriad Pro"/>
                <w:b/>
                <w:sz w:val="18"/>
                <w:szCs w:val="18"/>
                <w:lang w:eastAsia="ru-RU"/>
              </w:rPr>
            </w:pPr>
          </w:p>
        </w:tc>
        <w:tc>
          <w:tcPr>
            <w:tcW w:w="806" w:type="pct"/>
            <w:tcBorders>
              <w:top w:val="single" w:sz="4" w:space="0" w:color="FFFFFF"/>
            </w:tcBorders>
            <w:shd w:val="clear" w:color="auto" w:fill="auto"/>
            <w:noWrap/>
            <w:vAlign w:val="center"/>
          </w:tcPr>
          <w:p w14:paraId="403B522D" w14:textId="77777777" w:rsidR="00007D68" w:rsidRPr="00BA0797" w:rsidRDefault="009C7B3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2 8</w:t>
            </w:r>
            <w:r w:rsidR="00F77AE8" w:rsidRPr="00BA0797">
              <w:rPr>
                <w:rFonts w:ascii="Myriad Pro" w:eastAsia="Times New Roman" w:hAnsi="Myriad Pro"/>
                <w:b/>
                <w:sz w:val="18"/>
                <w:szCs w:val="18"/>
                <w:lang w:eastAsia="ru-RU"/>
              </w:rPr>
              <w:t>11,89</w:t>
            </w:r>
          </w:p>
        </w:tc>
      </w:tr>
      <w:tr w:rsidR="00007D68" w:rsidRPr="00BA0797" w14:paraId="1BAFE31B" w14:textId="77777777">
        <w:trPr>
          <w:cantSplit/>
        </w:trPr>
        <w:tc>
          <w:tcPr>
            <w:tcW w:w="1845" w:type="pct"/>
            <w:shd w:val="clear" w:color="auto" w:fill="auto"/>
            <w:vAlign w:val="center"/>
          </w:tcPr>
          <w:p w14:paraId="422D399E" w14:textId="77777777" w:rsidR="00007D68" w:rsidRPr="00BA0797" w:rsidRDefault="00007D68" w:rsidP="00BA0797">
            <w:pPr>
              <w:spacing w:after="0" w:line="240" w:lineRule="auto"/>
              <w:ind w:left="567"/>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в том числе</w:t>
            </w:r>
            <w:r w:rsidR="009C7B3E" w:rsidRPr="00BA0797">
              <w:rPr>
                <w:rFonts w:ascii="Myriad Pro" w:eastAsia="Times New Roman" w:hAnsi="Myriad Pro"/>
                <w:bCs/>
                <w:sz w:val="18"/>
                <w:szCs w:val="18"/>
                <w:lang w:eastAsia="ru-RU"/>
              </w:rPr>
              <w:t xml:space="preserve"> </w:t>
            </w:r>
          </w:p>
        </w:tc>
        <w:tc>
          <w:tcPr>
            <w:tcW w:w="716" w:type="pct"/>
            <w:shd w:val="clear" w:color="auto" w:fill="auto"/>
            <w:noWrap/>
            <w:vAlign w:val="center"/>
          </w:tcPr>
          <w:p w14:paraId="5C083F9C" w14:textId="77777777" w:rsidR="00007D68" w:rsidRPr="00BA0797" w:rsidRDefault="00007D68" w:rsidP="00BA0797">
            <w:pPr>
              <w:spacing w:after="0" w:line="240" w:lineRule="auto"/>
              <w:jc w:val="center"/>
              <w:rPr>
                <w:rFonts w:ascii="Myriad Pro" w:eastAsia="Times New Roman" w:hAnsi="Myriad Pro"/>
                <w:sz w:val="18"/>
                <w:szCs w:val="18"/>
                <w:lang w:eastAsia="ru-RU"/>
              </w:rPr>
            </w:pPr>
          </w:p>
        </w:tc>
        <w:tc>
          <w:tcPr>
            <w:tcW w:w="827" w:type="pct"/>
            <w:shd w:val="clear" w:color="auto" w:fill="auto"/>
            <w:noWrap/>
            <w:vAlign w:val="center"/>
          </w:tcPr>
          <w:p w14:paraId="437D1C03" w14:textId="77777777" w:rsidR="00007D68" w:rsidRPr="00BA0797" w:rsidRDefault="00007D68" w:rsidP="00BA0797">
            <w:pPr>
              <w:spacing w:after="0" w:line="240" w:lineRule="auto"/>
              <w:jc w:val="center"/>
              <w:rPr>
                <w:rFonts w:ascii="Myriad Pro" w:eastAsia="Times New Roman" w:hAnsi="Myriad Pro"/>
                <w:sz w:val="18"/>
                <w:szCs w:val="18"/>
                <w:lang w:eastAsia="ru-RU"/>
              </w:rPr>
            </w:pPr>
          </w:p>
        </w:tc>
        <w:tc>
          <w:tcPr>
            <w:tcW w:w="806" w:type="pct"/>
            <w:shd w:val="clear" w:color="auto" w:fill="auto"/>
            <w:noWrap/>
            <w:vAlign w:val="center"/>
          </w:tcPr>
          <w:p w14:paraId="31A87ED9" w14:textId="77777777" w:rsidR="00007D68" w:rsidRPr="00BA0797" w:rsidRDefault="00007D68" w:rsidP="00BA0797">
            <w:pPr>
              <w:spacing w:after="0" w:line="240" w:lineRule="auto"/>
              <w:jc w:val="center"/>
              <w:rPr>
                <w:rFonts w:ascii="Myriad Pro" w:eastAsia="Times New Roman" w:hAnsi="Myriad Pro"/>
                <w:sz w:val="18"/>
                <w:szCs w:val="18"/>
                <w:lang w:eastAsia="ru-RU"/>
              </w:rPr>
            </w:pPr>
          </w:p>
        </w:tc>
        <w:tc>
          <w:tcPr>
            <w:tcW w:w="806" w:type="pct"/>
            <w:shd w:val="clear" w:color="auto" w:fill="auto"/>
            <w:noWrap/>
            <w:vAlign w:val="center"/>
          </w:tcPr>
          <w:p w14:paraId="281729EB" w14:textId="77777777" w:rsidR="00007D68" w:rsidRPr="00BA0797" w:rsidRDefault="00007D68" w:rsidP="00BA0797">
            <w:pPr>
              <w:spacing w:after="0" w:line="240" w:lineRule="auto"/>
              <w:jc w:val="center"/>
              <w:rPr>
                <w:rFonts w:ascii="Myriad Pro" w:eastAsia="Times New Roman" w:hAnsi="Myriad Pro"/>
                <w:sz w:val="18"/>
                <w:szCs w:val="18"/>
                <w:lang w:eastAsia="ru-RU"/>
              </w:rPr>
            </w:pPr>
          </w:p>
        </w:tc>
      </w:tr>
      <w:tr w:rsidR="00007D68" w:rsidRPr="00BA0797" w14:paraId="30708C22" w14:textId="77777777">
        <w:trPr>
          <w:cantSplit/>
        </w:trPr>
        <w:tc>
          <w:tcPr>
            <w:tcW w:w="1845" w:type="pct"/>
            <w:shd w:val="clear" w:color="auto" w:fill="D6E3BC"/>
            <w:vAlign w:val="center"/>
          </w:tcPr>
          <w:p w14:paraId="45A84844" w14:textId="77777777" w:rsidR="00007D68" w:rsidRPr="00BA0797" w:rsidRDefault="00007D68" w:rsidP="00BA0797">
            <w:pPr>
              <w:spacing w:after="0" w:line="240" w:lineRule="auto"/>
              <w:ind w:left="567"/>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на передачу электроэнергии</w:t>
            </w:r>
          </w:p>
        </w:tc>
        <w:tc>
          <w:tcPr>
            <w:tcW w:w="716" w:type="pct"/>
            <w:shd w:val="clear" w:color="auto" w:fill="D6E3BC"/>
            <w:noWrap/>
            <w:vAlign w:val="center"/>
          </w:tcPr>
          <w:p w14:paraId="63E94127" w14:textId="77777777" w:rsidR="00007D68"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2 6</w:t>
            </w:r>
            <w:r w:rsidR="00007D68" w:rsidRPr="00BA0797">
              <w:rPr>
                <w:rFonts w:ascii="Myriad Pro" w:eastAsia="Times New Roman" w:hAnsi="Myriad Pro"/>
                <w:sz w:val="18"/>
                <w:szCs w:val="18"/>
                <w:lang w:eastAsia="ru-RU"/>
              </w:rPr>
              <w:t>81,06</w:t>
            </w:r>
          </w:p>
        </w:tc>
        <w:tc>
          <w:tcPr>
            <w:tcW w:w="827" w:type="pct"/>
            <w:shd w:val="clear" w:color="auto" w:fill="D6E3BC"/>
            <w:noWrap/>
            <w:vAlign w:val="center"/>
          </w:tcPr>
          <w:p w14:paraId="067556F4" w14:textId="77777777" w:rsidR="00007D68"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2 8</w:t>
            </w:r>
            <w:r w:rsidR="00007D68" w:rsidRPr="00BA0797">
              <w:rPr>
                <w:rFonts w:ascii="Myriad Pro" w:eastAsia="Times New Roman" w:hAnsi="Myriad Pro"/>
                <w:sz w:val="18"/>
                <w:szCs w:val="18"/>
                <w:lang w:eastAsia="ru-RU"/>
              </w:rPr>
              <w:t>01,55</w:t>
            </w:r>
          </w:p>
        </w:tc>
        <w:tc>
          <w:tcPr>
            <w:tcW w:w="806" w:type="pct"/>
            <w:shd w:val="clear" w:color="auto" w:fill="D6E3BC"/>
            <w:noWrap/>
            <w:vAlign w:val="center"/>
          </w:tcPr>
          <w:p w14:paraId="5E9583B0" w14:textId="77777777" w:rsidR="00007D68"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2 8</w:t>
            </w:r>
            <w:r w:rsidR="00007D68" w:rsidRPr="00BA0797">
              <w:rPr>
                <w:rFonts w:ascii="Myriad Pro" w:eastAsia="Times New Roman" w:hAnsi="Myriad Pro"/>
                <w:sz w:val="18"/>
                <w:szCs w:val="18"/>
                <w:lang w:eastAsia="ru-RU"/>
              </w:rPr>
              <w:t>01,55</w:t>
            </w:r>
          </w:p>
        </w:tc>
        <w:tc>
          <w:tcPr>
            <w:tcW w:w="806" w:type="pct"/>
            <w:shd w:val="clear" w:color="auto" w:fill="D6E3BC"/>
            <w:noWrap/>
            <w:vAlign w:val="center"/>
          </w:tcPr>
          <w:p w14:paraId="28E9E7DB" w14:textId="77777777" w:rsidR="00007D68"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2 7</w:t>
            </w:r>
            <w:r w:rsidR="00F77AE8" w:rsidRPr="00BA0797">
              <w:rPr>
                <w:rFonts w:ascii="Myriad Pro" w:eastAsia="Times New Roman" w:hAnsi="Myriad Pro"/>
                <w:sz w:val="18"/>
                <w:szCs w:val="18"/>
                <w:lang w:eastAsia="ru-RU"/>
              </w:rPr>
              <w:t>90,83</w:t>
            </w:r>
          </w:p>
        </w:tc>
      </w:tr>
    </w:tbl>
    <w:p w14:paraId="68BCCA71" w14:textId="77777777" w:rsidR="00EC1381" w:rsidRPr="00BA0797" w:rsidRDefault="009A0451" w:rsidP="00BA0797">
      <w:pPr>
        <w:pStyle w:val="afffb"/>
        <w:spacing w:before="0"/>
      </w:pPr>
      <w:r w:rsidRPr="00BA0797">
        <w:t>Дополнительно Исполнитель, отмечает, что Госкомитетом применяется не однозначный подход к принятию расходов в НВВ на 20</w:t>
      </w:r>
      <w:r w:rsidR="00357B30" w:rsidRPr="00BA0797">
        <w:t>1</w:t>
      </w:r>
      <w:r w:rsidRPr="00BA0797">
        <w:t>9 год. При расчете амортизационных отчислений и налога на имущество Госкомитет не учитывает затраты по объектам основных средств, планируемым к вводу в 2019 году, так как соответствующие объекты основных средств фактически не введены и не эксплуатируются</w:t>
      </w:r>
      <w:r w:rsidR="00357B30" w:rsidRPr="00BA0797">
        <w:t xml:space="preserve">, а при расчете транспортного налога учитывает в НВВ на 2019 год транспортные налоги по технике, которая планируется к приобретению в 2019 году. </w:t>
      </w:r>
    </w:p>
    <w:p w14:paraId="2DAF45F1" w14:textId="77777777" w:rsidR="00C75A6F" w:rsidRPr="00BA0797" w:rsidRDefault="00C75A6F" w:rsidP="00BA0797">
      <w:pPr>
        <w:spacing w:after="0" w:line="360" w:lineRule="auto"/>
        <w:ind w:firstLine="567"/>
        <w:contextualSpacing/>
        <w:jc w:val="both"/>
        <w:rPr>
          <w:rFonts w:ascii="Myriad Pro" w:hAnsi="Myriad Pro"/>
          <w:sz w:val="26"/>
          <w:szCs w:val="26"/>
        </w:rPr>
      </w:pPr>
    </w:p>
    <w:p w14:paraId="381AEFD0" w14:textId="77777777" w:rsidR="00440333" w:rsidRPr="00BA0797" w:rsidRDefault="00440333" w:rsidP="00BA0797">
      <w:pPr>
        <w:spacing w:after="0" w:line="360" w:lineRule="auto"/>
        <w:jc w:val="both"/>
        <w:rPr>
          <w:rFonts w:ascii="Myriad Pro" w:hAnsi="Myriad Pro"/>
          <w:b/>
          <w:i/>
          <w:sz w:val="26"/>
          <w:szCs w:val="26"/>
        </w:rPr>
      </w:pPr>
      <w:r w:rsidRPr="00BA0797">
        <w:rPr>
          <w:rFonts w:ascii="Myriad Pro" w:hAnsi="Myriad Pro"/>
          <w:b/>
          <w:i/>
          <w:sz w:val="26"/>
          <w:szCs w:val="26"/>
        </w:rPr>
        <w:t>Земельный налог</w:t>
      </w:r>
    </w:p>
    <w:p w14:paraId="7C6EE06A" w14:textId="77777777" w:rsidR="00385DB6" w:rsidRPr="00BA0797" w:rsidRDefault="00385DB6"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отмечает, что Госкомитет утвердил величину земельного налога на 2019 год значительно ниже фактических расходов, отнесенных по виду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 по распределительным сетям</w:t>
      </w:r>
      <w:r w:rsidR="00586D28" w:rsidRPr="00BA0797">
        <w:rPr>
          <w:rFonts w:ascii="Myriad Pro" w:hAnsi="Myriad Pro"/>
          <w:sz w:val="26"/>
          <w:szCs w:val="26"/>
        </w:rPr>
        <w:t>»</w:t>
      </w:r>
      <w:r w:rsidRPr="00BA0797">
        <w:rPr>
          <w:rFonts w:ascii="Myriad Pro" w:hAnsi="Myriad Pro"/>
          <w:sz w:val="26"/>
          <w:szCs w:val="26"/>
        </w:rPr>
        <w:t xml:space="preserve"> за 2017 год</w:t>
      </w:r>
      <w:r w:rsidR="00A72885" w:rsidRPr="00BA0797">
        <w:rPr>
          <w:rFonts w:ascii="Myriad Pro" w:hAnsi="Myriad Pro"/>
          <w:sz w:val="26"/>
          <w:szCs w:val="26"/>
        </w:rPr>
        <w:t>.</w:t>
      </w:r>
    </w:p>
    <w:p w14:paraId="44A44B41" w14:textId="77777777" w:rsidR="00A72885" w:rsidRPr="00BA0797" w:rsidRDefault="00A72885"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обоснование затрат филиалом</w:t>
      </w:r>
      <w:r w:rsidR="009C7B3E" w:rsidRPr="00BA0797">
        <w:rPr>
          <w:rFonts w:ascii="Myriad Pro" w:hAnsi="Myriad Pro"/>
          <w:sz w:val="26"/>
          <w:szCs w:val="26"/>
        </w:rPr>
        <w:t xml:space="preserve">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представлены расчет земельного налога по факту 2017 года и план 2019 года, налоговые декларации по земельному налогу и</w:t>
      </w:r>
      <w:r w:rsidR="009C7B3E" w:rsidRPr="00BA0797">
        <w:rPr>
          <w:rFonts w:ascii="Myriad Pro" w:hAnsi="Myriad Pro"/>
          <w:sz w:val="26"/>
          <w:szCs w:val="26"/>
        </w:rPr>
        <w:t xml:space="preserve"> </w:t>
      </w:r>
      <w:r w:rsidRPr="00BA0797">
        <w:rPr>
          <w:rFonts w:ascii="Myriad Pro" w:hAnsi="Myriad Pro"/>
          <w:sz w:val="26"/>
          <w:szCs w:val="26"/>
        </w:rPr>
        <w:t xml:space="preserve">обороты счета 68.06 за 2017 год. </w:t>
      </w:r>
    </w:p>
    <w:p w14:paraId="6DE7C31E" w14:textId="77777777" w:rsidR="00354F7C" w:rsidRPr="00BA0797" w:rsidRDefault="008A4BF2" w:rsidP="00BA0797">
      <w:pPr>
        <w:spacing w:after="0" w:line="360" w:lineRule="auto"/>
        <w:ind w:firstLine="567"/>
        <w:contextualSpacing/>
        <w:jc w:val="both"/>
        <w:rPr>
          <w:rFonts w:ascii="Myriad Pro" w:hAnsi="Myriad Pro"/>
          <w:color w:val="C00000"/>
          <w:sz w:val="26"/>
          <w:szCs w:val="26"/>
        </w:rPr>
      </w:pPr>
      <w:r w:rsidRPr="00BA0797">
        <w:rPr>
          <w:rFonts w:ascii="Myriad Pro" w:hAnsi="Myriad Pro"/>
          <w:sz w:val="26"/>
          <w:szCs w:val="26"/>
        </w:rPr>
        <w:t>Исключение</w:t>
      </w:r>
      <w:r w:rsidR="001C0611" w:rsidRPr="00BA0797">
        <w:rPr>
          <w:rFonts w:ascii="Myriad Pro" w:hAnsi="Myriad Pro"/>
          <w:sz w:val="26"/>
          <w:szCs w:val="26"/>
        </w:rPr>
        <w:t xml:space="preserve"> Госкомитетом </w:t>
      </w:r>
      <w:r w:rsidRPr="00BA0797">
        <w:rPr>
          <w:rFonts w:ascii="Myriad Pro" w:hAnsi="Myriad Pro"/>
          <w:sz w:val="26"/>
          <w:szCs w:val="26"/>
        </w:rPr>
        <w:t xml:space="preserve">суммы налога по участкам, которые по данным портала услуг </w:t>
      </w:r>
      <w:r w:rsidR="00586D28" w:rsidRPr="00BA0797">
        <w:rPr>
          <w:rFonts w:ascii="Myriad Pro" w:hAnsi="Myriad Pro"/>
          <w:sz w:val="26"/>
          <w:szCs w:val="26"/>
        </w:rPr>
        <w:t>«</w:t>
      </w:r>
      <w:r w:rsidRPr="00BA0797">
        <w:rPr>
          <w:rFonts w:ascii="Myriad Pro" w:hAnsi="Myriad Pro"/>
          <w:sz w:val="26"/>
          <w:szCs w:val="26"/>
        </w:rPr>
        <w:t>Публичная кадастровая палата</w:t>
      </w:r>
      <w:r w:rsidR="00586D28" w:rsidRPr="00BA0797">
        <w:rPr>
          <w:rFonts w:ascii="Myriad Pro" w:hAnsi="Myriad Pro"/>
          <w:sz w:val="26"/>
          <w:szCs w:val="26"/>
        </w:rPr>
        <w:t>»</w:t>
      </w:r>
      <w:r w:rsidRPr="00BA0797">
        <w:rPr>
          <w:rFonts w:ascii="Myriad Pro" w:hAnsi="Myriad Pro"/>
          <w:sz w:val="26"/>
          <w:szCs w:val="26"/>
        </w:rPr>
        <w:t xml:space="preserve"> не соответствуют целевому использованию земельных участков (для размещения производственных зданий, </w:t>
      </w:r>
      <w:r w:rsidRPr="00BA0797">
        <w:rPr>
          <w:rFonts w:ascii="Myriad Pro" w:hAnsi="Myriad Pro"/>
          <w:sz w:val="26"/>
          <w:szCs w:val="26"/>
        </w:rPr>
        <w:lastRenderedPageBreak/>
        <w:t>сооружений и объектов электросетевого хозяйства) и категории разрешенного использования земельного участка госкомитета из НВВ на 2019 год</w:t>
      </w:r>
      <w:r w:rsidR="00354F7C" w:rsidRPr="00BA0797">
        <w:rPr>
          <w:rFonts w:ascii="Myriad Pro" w:hAnsi="Myriad Pro"/>
          <w:sz w:val="26"/>
          <w:szCs w:val="26"/>
        </w:rPr>
        <w:t xml:space="preserve"> по мнению </w:t>
      </w:r>
      <w:r w:rsidR="00141958" w:rsidRPr="00BA0797">
        <w:rPr>
          <w:rFonts w:ascii="Myriad Pro" w:hAnsi="Myriad Pro"/>
          <w:sz w:val="26"/>
          <w:szCs w:val="26"/>
        </w:rPr>
        <w:t>И</w:t>
      </w:r>
      <w:r w:rsidR="00354F7C" w:rsidRPr="00BA0797">
        <w:rPr>
          <w:rFonts w:ascii="Myriad Pro" w:hAnsi="Myriad Pro"/>
          <w:sz w:val="26"/>
          <w:szCs w:val="26"/>
        </w:rPr>
        <w:t>сполнителя</w:t>
      </w:r>
      <w:r w:rsidRPr="00BA0797">
        <w:rPr>
          <w:rFonts w:ascii="Myriad Pro" w:hAnsi="Myriad Pro"/>
          <w:sz w:val="26"/>
          <w:szCs w:val="26"/>
        </w:rPr>
        <w:t xml:space="preserve"> необоснованно</w:t>
      </w:r>
      <w:r w:rsidR="00AC405B" w:rsidRPr="00BA0797">
        <w:rPr>
          <w:rFonts w:ascii="Myriad Pro" w:hAnsi="Myriad Pro"/>
          <w:sz w:val="26"/>
          <w:szCs w:val="26"/>
        </w:rPr>
        <w:t>.</w:t>
      </w:r>
      <w:r w:rsidR="00354F7C" w:rsidRPr="00BA0797">
        <w:rPr>
          <w:rFonts w:ascii="Myriad Pro" w:hAnsi="Myriad Pro"/>
          <w:sz w:val="26"/>
          <w:szCs w:val="26"/>
        </w:rPr>
        <w:t xml:space="preserve"> В соответствии с пунктом 19 Правил государственного регулирования (пересмотра, применения) цен (тарифов) в электроэнергетике (утв. постановлением Правительства РФ от </w:t>
      </w:r>
      <w:r w:rsidR="00C75A6F">
        <w:rPr>
          <w:rFonts w:ascii="Myriad Pro" w:hAnsi="Myriad Pro"/>
          <w:sz w:val="26"/>
          <w:szCs w:val="26"/>
        </w:rPr>
        <w:t>29.12.2011</w:t>
      </w:r>
      <w:r w:rsidR="00354F7C" w:rsidRPr="00BA0797">
        <w:rPr>
          <w:rFonts w:ascii="Myriad Pro" w:hAnsi="Myriad Pro"/>
          <w:sz w:val="26"/>
          <w:szCs w:val="26"/>
        </w:rPr>
        <w:t xml:space="preserve"> N 1178), в случае возникновения у органа регулирования необходимости уточнения сведений относительно заявленных к учету объектов электросетевого хозяйства, представления дополнительных обосновывающих документов - он не лишен права запросить дополнительные материалы, что в данном случае Государственным комитетом Псковской области по тарифам и энергетике не предпринято. Исключение расходов на оплату земельного налога из НВВ противоречит основным принципам государственного регулирования и контроля в электроэнергетике, согласно части 1 статьи 20 Закона об электроэнергетике: достижение баланса экономических интересов поставщиков и потребителей электрической энергии.</w:t>
      </w:r>
    </w:p>
    <w:p w14:paraId="6F35532D" w14:textId="77777777" w:rsidR="005B18D5" w:rsidRPr="00BA0797" w:rsidRDefault="005B18D5"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Расчет земельного налога регулируется главой 31 НК РФ статями 387-394.</w:t>
      </w:r>
      <w:r w:rsidR="009C7B3E" w:rsidRPr="00BA0797">
        <w:rPr>
          <w:rFonts w:ascii="Myriad Pro" w:hAnsi="Myriad Pro"/>
          <w:sz w:val="26"/>
          <w:szCs w:val="26"/>
        </w:rPr>
        <w:t xml:space="preserve"> </w:t>
      </w:r>
      <w:r w:rsidRPr="00BA0797">
        <w:rPr>
          <w:rFonts w:ascii="Myriad Pro" w:hAnsi="Myriad Pro"/>
          <w:sz w:val="26"/>
          <w:szCs w:val="26"/>
        </w:rPr>
        <w:t xml:space="preserve">Согласно статье 387 НК РФ земельный налог устанавливается нормативными правовыми актами представительных органов муниципальных образований, при установлении налога нормативными правовыми актами представительных органов муниципальных образований могут также устанавливаться налоговые льготы, основания и порядок их применения, включая установление величины налогового вычета для отдельных категорий налогоплательщиков. </w:t>
      </w:r>
    </w:p>
    <w:p w14:paraId="6BC4DA29" w14:textId="77777777" w:rsidR="005B18D5" w:rsidRPr="00BA0797" w:rsidRDefault="005B18D5"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По представленной декларации по земельному налогу за 2017 год исчисленная сумма налога, подлежащая уплате в бюджет, составляет </w:t>
      </w:r>
      <w:r w:rsidR="009C7B3E" w:rsidRPr="00BA0797">
        <w:rPr>
          <w:rFonts w:ascii="Myriad Pro" w:hAnsi="Myriad Pro"/>
          <w:sz w:val="26"/>
          <w:szCs w:val="26"/>
        </w:rPr>
        <w:t>2 3</w:t>
      </w:r>
      <w:r w:rsidR="008609ED" w:rsidRPr="00BA0797">
        <w:rPr>
          <w:rFonts w:ascii="Myriad Pro" w:hAnsi="Myriad Pro"/>
          <w:sz w:val="26"/>
          <w:szCs w:val="26"/>
        </w:rPr>
        <w:t>56,3</w:t>
      </w:r>
      <w:r w:rsidRPr="00BA0797">
        <w:rPr>
          <w:rFonts w:ascii="Myriad Pro" w:hAnsi="Myriad Pro"/>
          <w:sz w:val="26"/>
          <w:szCs w:val="26"/>
        </w:rPr>
        <w:t xml:space="preserve"> тыс. руб. Учитывая доли распределения по видам деятельности расходов по филиалу по форме 1.6. за 2017 год, сумма налога на землю по виду деятельности </w:t>
      </w:r>
      <w:r w:rsidR="00586D28" w:rsidRPr="00BA0797">
        <w:rPr>
          <w:rFonts w:ascii="Myriad Pro" w:hAnsi="Myriad Pro"/>
          <w:sz w:val="26"/>
          <w:szCs w:val="26"/>
        </w:rPr>
        <w:t>«</w:t>
      </w:r>
      <w:r w:rsidRPr="00BA0797">
        <w:rPr>
          <w:rFonts w:ascii="Myriad Pro" w:hAnsi="Myriad Pro"/>
          <w:sz w:val="26"/>
          <w:szCs w:val="26"/>
        </w:rPr>
        <w:t>Передача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составляет </w:t>
      </w:r>
      <w:r w:rsidR="009C7B3E" w:rsidRPr="00BA0797">
        <w:rPr>
          <w:rFonts w:ascii="Myriad Pro" w:hAnsi="Myriad Pro"/>
          <w:sz w:val="26"/>
          <w:szCs w:val="26"/>
        </w:rPr>
        <w:t>2 3</w:t>
      </w:r>
      <w:r w:rsidR="008609ED" w:rsidRPr="00BA0797">
        <w:rPr>
          <w:rFonts w:ascii="Myriad Pro" w:hAnsi="Myriad Pro"/>
          <w:sz w:val="26"/>
          <w:szCs w:val="26"/>
        </w:rPr>
        <w:t xml:space="preserve">38,66 </w:t>
      </w:r>
      <w:r w:rsidRPr="00BA0797">
        <w:rPr>
          <w:rFonts w:ascii="Myriad Pro" w:hAnsi="Myriad Pro"/>
          <w:sz w:val="26"/>
          <w:szCs w:val="26"/>
        </w:rPr>
        <w:t xml:space="preserve">тыс. руб. </w:t>
      </w:r>
    </w:p>
    <w:p w14:paraId="79F237A0" w14:textId="77777777" w:rsidR="00660DF0" w:rsidRPr="00BA0797" w:rsidRDefault="00660DF0" w:rsidP="00BA0797">
      <w:pPr>
        <w:tabs>
          <w:tab w:val="left" w:pos="1134"/>
        </w:tabs>
        <w:spacing w:after="0" w:line="360" w:lineRule="auto"/>
        <w:ind w:firstLine="567"/>
        <w:jc w:val="both"/>
        <w:rPr>
          <w:rFonts w:ascii="Myriad Pro" w:hAnsi="Myriad Pro"/>
          <w:sz w:val="26"/>
          <w:szCs w:val="26"/>
        </w:rPr>
      </w:pPr>
      <w:r w:rsidRPr="00BA0797">
        <w:rPr>
          <w:rFonts w:ascii="Myriad Pro" w:hAnsi="Myriad Pro"/>
          <w:sz w:val="26"/>
          <w:szCs w:val="26"/>
        </w:rPr>
        <w:t>Согласно статье 24.12. ФЗ от 29</w:t>
      </w:r>
      <w:r w:rsidR="00C75A6F">
        <w:rPr>
          <w:rFonts w:ascii="Myriad Pro" w:hAnsi="Myriad Pro"/>
          <w:sz w:val="26"/>
          <w:szCs w:val="26"/>
        </w:rPr>
        <w:t>.07.</w:t>
      </w:r>
      <w:r w:rsidRPr="00BA0797">
        <w:rPr>
          <w:rFonts w:ascii="Myriad Pro" w:hAnsi="Myriad Pro"/>
          <w:sz w:val="26"/>
          <w:szCs w:val="26"/>
        </w:rPr>
        <w:t xml:space="preserve">1998 </w:t>
      </w:r>
      <w:r w:rsidR="00C75A6F">
        <w:rPr>
          <w:rFonts w:ascii="Myriad Pro" w:hAnsi="Myriad Pro"/>
          <w:sz w:val="26"/>
          <w:szCs w:val="26"/>
        </w:rPr>
        <w:t>№</w:t>
      </w:r>
      <w:r w:rsidRPr="00BA0797">
        <w:rPr>
          <w:rFonts w:ascii="Myriad Pro" w:hAnsi="Myriad Pro"/>
          <w:sz w:val="26"/>
          <w:szCs w:val="26"/>
        </w:rPr>
        <w:t xml:space="preserve">135-ФЗ </w:t>
      </w:r>
      <w:r w:rsidR="00586D28" w:rsidRPr="00BA0797">
        <w:rPr>
          <w:rFonts w:ascii="Myriad Pro" w:hAnsi="Myriad Pro"/>
          <w:sz w:val="26"/>
          <w:szCs w:val="26"/>
        </w:rPr>
        <w:t>«</w:t>
      </w:r>
      <w:r w:rsidRPr="00BA0797">
        <w:rPr>
          <w:rFonts w:ascii="Myriad Pro" w:hAnsi="Myriad Pro"/>
          <w:sz w:val="26"/>
          <w:szCs w:val="26"/>
        </w:rPr>
        <w:t>Об оценочной деятельности в Российской Федерации</w:t>
      </w:r>
      <w:r w:rsidR="00586D28" w:rsidRPr="00BA0797">
        <w:rPr>
          <w:rFonts w:ascii="Myriad Pro" w:hAnsi="Myriad Pro"/>
          <w:sz w:val="26"/>
          <w:szCs w:val="26"/>
        </w:rPr>
        <w:t>»</w:t>
      </w:r>
      <w:r w:rsidRPr="00BA0797">
        <w:rPr>
          <w:rFonts w:ascii="Myriad Pro" w:hAnsi="Myriad Pro"/>
          <w:sz w:val="26"/>
          <w:szCs w:val="26"/>
        </w:rPr>
        <w:t xml:space="preserve"> с изменениями с действующими на данный момент поправками от</w:t>
      </w:r>
      <w:r w:rsidR="009C7B3E" w:rsidRPr="00BA0797">
        <w:rPr>
          <w:rFonts w:ascii="Myriad Pro" w:hAnsi="Myriad Pro"/>
          <w:sz w:val="26"/>
          <w:szCs w:val="26"/>
        </w:rPr>
        <w:t xml:space="preserve"> </w:t>
      </w:r>
      <w:r w:rsidRPr="00BA0797">
        <w:rPr>
          <w:rFonts w:ascii="Myriad Pro" w:hAnsi="Myriad Pro"/>
          <w:sz w:val="26"/>
          <w:szCs w:val="26"/>
        </w:rPr>
        <w:t>ФЗ №36</w:t>
      </w:r>
      <w:r w:rsidR="00834137" w:rsidRPr="00BA0797">
        <w:rPr>
          <w:rFonts w:ascii="Myriad Pro" w:hAnsi="Myriad Pro"/>
          <w:sz w:val="26"/>
          <w:szCs w:val="26"/>
        </w:rPr>
        <w:t>0 0</w:t>
      </w:r>
      <w:r w:rsidRPr="00BA0797">
        <w:rPr>
          <w:rFonts w:ascii="Myriad Pro" w:hAnsi="Myriad Pro"/>
          <w:sz w:val="26"/>
          <w:szCs w:val="26"/>
        </w:rPr>
        <w:t xml:space="preserve">3.01.2016 государственная кадастровая оценка проводится по решению исполнительного органа государственной </w:t>
      </w:r>
      <w:r w:rsidRPr="00BA0797">
        <w:rPr>
          <w:rFonts w:ascii="Myriad Pro" w:hAnsi="Myriad Pro"/>
          <w:sz w:val="26"/>
          <w:szCs w:val="26"/>
        </w:rPr>
        <w:lastRenderedPageBreak/>
        <w:t xml:space="preserve">власти субъекта Российской Федерации или в случаях, установленных законодательством субъекта Российской Федерации, по решению органа местного самоуправления </w:t>
      </w:r>
      <w:r w:rsidRPr="00BA0797">
        <w:rPr>
          <w:rFonts w:ascii="Myriad Pro" w:hAnsi="Myriad Pro"/>
          <w:sz w:val="26"/>
          <w:szCs w:val="26"/>
          <w:u w:val="single"/>
        </w:rPr>
        <w:t xml:space="preserve">не чаще чем один раз в течение трех лет </w:t>
      </w:r>
      <w:r w:rsidRPr="00BA0797">
        <w:rPr>
          <w:rFonts w:ascii="Myriad Pro" w:hAnsi="Myriad Pro"/>
          <w:sz w:val="26"/>
          <w:szCs w:val="26"/>
        </w:rPr>
        <w:t xml:space="preserve">с даты, по состоянию на которую была проведена государственная кадастровая оценка. Согласно правкам </w:t>
      </w:r>
      <w:hyperlink r:id="rId117" w:tgtFrame="_blank" w:history="1">
        <w:r w:rsidRPr="00BA0797">
          <w:rPr>
            <w:rFonts w:ascii="Myriad Pro" w:hAnsi="Myriad Pro"/>
            <w:sz w:val="26"/>
            <w:szCs w:val="26"/>
          </w:rPr>
          <w:t>ФЗ № 360</w:t>
        </w:r>
      </w:hyperlink>
      <w:r w:rsidRPr="00BA0797">
        <w:rPr>
          <w:rFonts w:ascii="Myriad Pro" w:hAnsi="Myriad Pro"/>
          <w:sz w:val="26"/>
          <w:szCs w:val="26"/>
        </w:rPr>
        <w:t xml:space="preserve"> от 03.07.2016 на территории всех регионов рост кадастровой стоимости рекомендовано приостановить до 01.01.2020, так как</w:t>
      </w:r>
      <w:r w:rsidR="009C7B3E" w:rsidRPr="00BA0797">
        <w:rPr>
          <w:rFonts w:ascii="Myriad Pro" w:hAnsi="Myriad Pro"/>
          <w:sz w:val="26"/>
          <w:szCs w:val="26"/>
        </w:rPr>
        <w:t xml:space="preserve"> </w:t>
      </w:r>
      <w:r w:rsidRPr="00BA0797">
        <w:rPr>
          <w:rFonts w:ascii="Myriad Pro" w:hAnsi="Myriad Pro"/>
          <w:sz w:val="26"/>
          <w:szCs w:val="26"/>
        </w:rPr>
        <w:t xml:space="preserve">по окончанию данного периода переоценка земельных участков будет регулироваться </w:t>
      </w:r>
      <w:hyperlink r:id="rId118" w:tgtFrame="_blank" w:history="1">
        <w:r w:rsidRPr="00BA0797">
          <w:rPr>
            <w:rFonts w:ascii="Myriad Pro" w:hAnsi="Myriad Pro"/>
            <w:sz w:val="26"/>
            <w:szCs w:val="26"/>
          </w:rPr>
          <w:t>ФЗ № 23</w:t>
        </w:r>
      </w:hyperlink>
      <w:r w:rsidRPr="00BA0797">
        <w:rPr>
          <w:rFonts w:ascii="Myriad Pro" w:hAnsi="Myriad Pro"/>
          <w:sz w:val="26"/>
          <w:szCs w:val="26"/>
        </w:rPr>
        <w:t xml:space="preserve">7 </w:t>
      </w:r>
      <w:r w:rsidR="00586D28" w:rsidRPr="00BA0797">
        <w:rPr>
          <w:rFonts w:ascii="Myriad Pro" w:hAnsi="Myriad Pro"/>
          <w:sz w:val="26"/>
          <w:szCs w:val="26"/>
        </w:rPr>
        <w:t>«</w:t>
      </w:r>
      <w:r w:rsidRPr="00BA0797">
        <w:rPr>
          <w:rFonts w:ascii="Myriad Pro" w:hAnsi="Myriad Pro"/>
          <w:sz w:val="26"/>
          <w:szCs w:val="26"/>
        </w:rPr>
        <w:t>О государственной кадастровой оценке</w:t>
      </w:r>
      <w:r w:rsidR="00586D28" w:rsidRPr="00BA0797">
        <w:rPr>
          <w:rFonts w:ascii="Myriad Pro" w:hAnsi="Myriad Pro"/>
          <w:sz w:val="26"/>
          <w:szCs w:val="26"/>
        </w:rPr>
        <w:t>»</w:t>
      </w:r>
      <w:r w:rsidRPr="00BA0797">
        <w:rPr>
          <w:rFonts w:ascii="Myriad Pro" w:hAnsi="Myriad Pro"/>
          <w:sz w:val="26"/>
          <w:szCs w:val="26"/>
        </w:rPr>
        <w:t>.</w:t>
      </w:r>
    </w:p>
    <w:p w14:paraId="5C4CE225" w14:textId="77777777" w:rsidR="00AF4CEF" w:rsidRPr="00BA0797" w:rsidRDefault="00DE5B67" w:rsidP="00BA0797">
      <w:pPr>
        <w:pStyle w:val="afff8"/>
        <w:spacing w:after="0"/>
      </w:pPr>
      <w:r w:rsidRPr="00BA0797">
        <w:t xml:space="preserve">Учитывая действующую на 2017 год кадастровую стоимость земельных участков и налоговые ставки в соответствии со статьей 394 НК РФ и постановлениями местных органов самоуправления, </w:t>
      </w:r>
      <w:r w:rsidR="00AF4CEF" w:rsidRPr="00BA0797">
        <w:t>Исполнитель считает обоснованным принять на 2019 год затраты на оплату</w:t>
      </w:r>
      <w:r w:rsidR="009C7B3E" w:rsidRPr="00BA0797">
        <w:t xml:space="preserve"> </w:t>
      </w:r>
      <w:r w:rsidR="00AF4CEF" w:rsidRPr="00BA0797">
        <w:t>земельного налога</w:t>
      </w:r>
      <w:r w:rsidR="009C7B3E" w:rsidRPr="00BA0797">
        <w:t xml:space="preserve"> </w:t>
      </w:r>
      <w:r w:rsidR="00AF4CEF" w:rsidRPr="00BA0797">
        <w:t xml:space="preserve">в размере </w:t>
      </w:r>
      <w:r w:rsidR="009C7B3E" w:rsidRPr="00BA0797">
        <w:t>2</w:t>
      </w:r>
      <w:r w:rsidR="0048184F" w:rsidRPr="00BA0797">
        <w:t> </w:t>
      </w:r>
      <w:r w:rsidR="009C7B3E" w:rsidRPr="00BA0797">
        <w:t>3</w:t>
      </w:r>
      <w:r w:rsidR="00AF4CEF" w:rsidRPr="00BA0797">
        <w:t>40</w:t>
      </w:r>
      <w:r w:rsidR="0048184F" w:rsidRPr="00BA0797">
        <w:t>,01</w:t>
      </w:r>
      <w:r w:rsidR="00AF4CEF" w:rsidRPr="00BA0797">
        <w:t xml:space="preserve"> тыс. руб. </w:t>
      </w:r>
      <w:r w:rsidR="004B6240" w:rsidRPr="00BA0797">
        <w:t xml:space="preserve">на уровне предложения филиала ПАО «МРСК «Северо-Запада» «Псковэнерго», </w:t>
      </w:r>
      <w:r w:rsidR="00AF4CEF" w:rsidRPr="00BA0797">
        <w:t>с учетом фактической оплаты за отчетный период 2017 года за вычетом суммы</w:t>
      </w:r>
      <w:r w:rsidR="00B604E8" w:rsidRPr="00BA0797">
        <w:t xml:space="preserve"> </w:t>
      </w:r>
      <w:r w:rsidR="00AF4CEF" w:rsidRPr="00BA0797">
        <w:t>земельного налога по участкам, на которых находятся объекты, переданные в аренду.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380"/>
        <w:gridCol w:w="1313"/>
        <w:gridCol w:w="1688"/>
        <w:gridCol w:w="1688"/>
        <w:gridCol w:w="1501"/>
      </w:tblGrid>
      <w:tr w:rsidR="00A82AC7" w:rsidRPr="00BA0797" w14:paraId="08D25605" w14:textId="77777777">
        <w:trPr>
          <w:cantSplit/>
          <w:tblHeader/>
        </w:trPr>
        <w:tc>
          <w:tcPr>
            <w:tcW w:w="176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C8C8A60" w14:textId="77777777" w:rsidR="00A82AC7" w:rsidRPr="00C75A6F" w:rsidRDefault="00A82AC7"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Наименование</w:t>
            </w:r>
          </w:p>
        </w:tc>
        <w:tc>
          <w:tcPr>
            <w:tcW w:w="686"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6A52BB1" w14:textId="77777777" w:rsidR="00A82AC7" w:rsidRPr="00C75A6F" w:rsidRDefault="00A82AC7"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 xml:space="preserve">Факт </w:t>
            </w:r>
            <w:r w:rsidRPr="00C75A6F">
              <w:rPr>
                <w:rFonts w:ascii="Myriad Pro" w:eastAsia="Times New Roman" w:hAnsi="Myriad Pro"/>
                <w:b/>
                <w:bCs/>
                <w:color w:val="FFFFFF"/>
                <w:sz w:val="18"/>
                <w:szCs w:val="18"/>
                <w:lang w:eastAsia="ru-RU"/>
              </w:rPr>
              <w:br/>
              <w:t>2017 год</w:t>
            </w:r>
          </w:p>
        </w:tc>
        <w:tc>
          <w:tcPr>
            <w:tcW w:w="254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989DC3A" w14:textId="77777777" w:rsidR="00A82AC7" w:rsidRPr="00C75A6F" w:rsidRDefault="00A82AC7"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2019 год</w:t>
            </w:r>
          </w:p>
        </w:tc>
      </w:tr>
      <w:tr w:rsidR="00446309" w:rsidRPr="00BA0797" w14:paraId="6B757131" w14:textId="77777777">
        <w:trPr>
          <w:cantSplit/>
          <w:tblHeader/>
        </w:trPr>
        <w:tc>
          <w:tcPr>
            <w:tcW w:w="176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83AB318" w14:textId="77777777" w:rsidR="00A82AC7" w:rsidRPr="00C75A6F" w:rsidRDefault="00A82AC7" w:rsidP="00BA0797">
            <w:pPr>
              <w:spacing w:after="0" w:line="240" w:lineRule="auto"/>
              <w:rPr>
                <w:rFonts w:ascii="Myriad Pro" w:eastAsia="Times New Roman" w:hAnsi="Myriad Pro"/>
                <w:b/>
                <w:bCs/>
                <w:sz w:val="18"/>
                <w:szCs w:val="18"/>
                <w:lang w:eastAsia="ru-RU"/>
              </w:rPr>
            </w:pPr>
          </w:p>
        </w:tc>
        <w:tc>
          <w:tcPr>
            <w:tcW w:w="686"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EF558D0" w14:textId="77777777" w:rsidR="00A82AC7" w:rsidRPr="00C75A6F" w:rsidRDefault="00A82AC7" w:rsidP="00BA0797">
            <w:pPr>
              <w:spacing w:after="0" w:line="240" w:lineRule="auto"/>
              <w:jc w:val="center"/>
              <w:rPr>
                <w:rFonts w:ascii="Myriad Pro" w:eastAsia="Times New Roman" w:hAnsi="Myriad Pro"/>
                <w:b/>
                <w:bCs/>
                <w:sz w:val="18"/>
                <w:szCs w:val="18"/>
                <w:lang w:eastAsia="ru-RU"/>
              </w:rPr>
            </w:pP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5D0D23" w14:textId="77777777" w:rsidR="00A82AC7" w:rsidRPr="00C75A6F" w:rsidRDefault="00A82AC7"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Регулируемая организация</w:t>
            </w: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DCDCEEE" w14:textId="77777777" w:rsidR="00A82AC7" w:rsidRPr="00C75A6F" w:rsidRDefault="00A82AC7"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Регулирующий орган</w:t>
            </w:r>
          </w:p>
        </w:tc>
        <w:tc>
          <w:tcPr>
            <w:tcW w:w="7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886AC8" w14:textId="77777777" w:rsidR="00A82AC7" w:rsidRPr="00C75A6F" w:rsidRDefault="00A82AC7"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Исполнитель</w:t>
            </w:r>
          </w:p>
        </w:tc>
      </w:tr>
      <w:tr w:rsidR="00A82AC7" w:rsidRPr="00BA0797" w14:paraId="546630DB" w14:textId="77777777">
        <w:trPr>
          <w:cantSplit/>
        </w:trPr>
        <w:tc>
          <w:tcPr>
            <w:tcW w:w="1766" w:type="pct"/>
            <w:tcBorders>
              <w:top w:val="single" w:sz="4" w:space="0" w:color="FFFFFF"/>
            </w:tcBorders>
            <w:shd w:val="clear" w:color="auto" w:fill="auto"/>
            <w:vAlign w:val="center"/>
          </w:tcPr>
          <w:p w14:paraId="13844C6E" w14:textId="77777777" w:rsidR="00A82AC7" w:rsidRPr="00BA0797" w:rsidRDefault="00A82AC7"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Земельный налог</w:t>
            </w:r>
          </w:p>
        </w:tc>
        <w:tc>
          <w:tcPr>
            <w:tcW w:w="686" w:type="pct"/>
            <w:tcBorders>
              <w:top w:val="single" w:sz="4" w:space="0" w:color="FFFFFF"/>
            </w:tcBorders>
            <w:shd w:val="clear" w:color="auto" w:fill="auto"/>
            <w:noWrap/>
            <w:vAlign w:val="center"/>
          </w:tcPr>
          <w:p w14:paraId="5574D387" w14:textId="77777777" w:rsidR="00A82AC7" w:rsidRPr="00BA0797" w:rsidRDefault="009C7B3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2 3</w:t>
            </w:r>
            <w:r w:rsidR="00A82AC7" w:rsidRPr="00BA0797">
              <w:rPr>
                <w:rFonts w:ascii="Myriad Pro" w:eastAsia="Times New Roman" w:hAnsi="Myriad Pro"/>
                <w:b/>
                <w:sz w:val="18"/>
                <w:szCs w:val="18"/>
                <w:lang w:eastAsia="ru-RU"/>
              </w:rPr>
              <w:t>56,32</w:t>
            </w:r>
          </w:p>
        </w:tc>
        <w:tc>
          <w:tcPr>
            <w:tcW w:w="882" w:type="pct"/>
            <w:tcBorders>
              <w:top w:val="single" w:sz="4" w:space="0" w:color="FFFFFF"/>
            </w:tcBorders>
            <w:shd w:val="clear" w:color="auto" w:fill="auto"/>
            <w:noWrap/>
            <w:vAlign w:val="center"/>
          </w:tcPr>
          <w:p w14:paraId="7DE3CB64" w14:textId="77777777" w:rsidR="00A82AC7" w:rsidRPr="00BA0797" w:rsidRDefault="009C7B3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2 3</w:t>
            </w:r>
            <w:r w:rsidR="00A82AC7" w:rsidRPr="00BA0797">
              <w:rPr>
                <w:rFonts w:ascii="Myriad Pro" w:eastAsia="Times New Roman" w:hAnsi="Myriad Pro"/>
                <w:b/>
                <w:sz w:val="18"/>
                <w:szCs w:val="18"/>
                <w:lang w:eastAsia="ru-RU"/>
              </w:rPr>
              <w:t>57,68</w:t>
            </w:r>
          </w:p>
        </w:tc>
        <w:tc>
          <w:tcPr>
            <w:tcW w:w="882" w:type="pct"/>
            <w:tcBorders>
              <w:top w:val="single" w:sz="4" w:space="0" w:color="FFFFFF"/>
            </w:tcBorders>
            <w:shd w:val="clear" w:color="auto" w:fill="auto"/>
            <w:noWrap/>
            <w:vAlign w:val="center"/>
          </w:tcPr>
          <w:p w14:paraId="26FEA401" w14:textId="77777777" w:rsidR="00A82AC7" w:rsidRPr="00BA0797" w:rsidRDefault="00A82AC7" w:rsidP="00BA0797">
            <w:pPr>
              <w:spacing w:after="0" w:line="240" w:lineRule="auto"/>
              <w:jc w:val="center"/>
              <w:rPr>
                <w:rFonts w:ascii="Myriad Pro" w:eastAsia="Times New Roman" w:hAnsi="Myriad Pro"/>
                <w:b/>
                <w:sz w:val="18"/>
                <w:szCs w:val="18"/>
                <w:lang w:eastAsia="ru-RU"/>
              </w:rPr>
            </w:pPr>
          </w:p>
        </w:tc>
        <w:tc>
          <w:tcPr>
            <w:tcW w:w="784" w:type="pct"/>
            <w:tcBorders>
              <w:top w:val="single" w:sz="4" w:space="0" w:color="FFFFFF"/>
            </w:tcBorders>
            <w:shd w:val="clear" w:color="auto" w:fill="auto"/>
            <w:noWrap/>
            <w:vAlign w:val="center"/>
          </w:tcPr>
          <w:p w14:paraId="11E68AC4" w14:textId="77777777" w:rsidR="00A82AC7" w:rsidRPr="00BA0797" w:rsidRDefault="009C7B3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2 3</w:t>
            </w:r>
            <w:r w:rsidR="00A82AC7" w:rsidRPr="00BA0797">
              <w:rPr>
                <w:rFonts w:ascii="Myriad Pro" w:eastAsia="Times New Roman" w:hAnsi="Myriad Pro"/>
                <w:b/>
                <w:sz w:val="18"/>
                <w:szCs w:val="18"/>
                <w:lang w:eastAsia="ru-RU"/>
              </w:rPr>
              <w:t>57,68</w:t>
            </w:r>
          </w:p>
        </w:tc>
      </w:tr>
      <w:tr w:rsidR="00A82AC7" w:rsidRPr="00BA0797" w14:paraId="7C77E5C3" w14:textId="77777777">
        <w:trPr>
          <w:cantSplit/>
        </w:trPr>
        <w:tc>
          <w:tcPr>
            <w:tcW w:w="1766" w:type="pct"/>
            <w:shd w:val="clear" w:color="auto" w:fill="auto"/>
            <w:vAlign w:val="center"/>
          </w:tcPr>
          <w:p w14:paraId="6F6D2F7A" w14:textId="77777777" w:rsidR="00A82AC7" w:rsidRPr="00BA0797" w:rsidRDefault="00A82AC7" w:rsidP="00BA0797">
            <w:pPr>
              <w:spacing w:after="0" w:line="240" w:lineRule="auto"/>
              <w:ind w:left="567"/>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в том числе</w:t>
            </w:r>
            <w:r w:rsidR="009C7B3E" w:rsidRPr="00BA0797">
              <w:rPr>
                <w:rFonts w:ascii="Myriad Pro" w:eastAsia="Times New Roman" w:hAnsi="Myriad Pro"/>
                <w:bCs/>
                <w:sz w:val="18"/>
                <w:szCs w:val="18"/>
                <w:lang w:eastAsia="ru-RU"/>
              </w:rPr>
              <w:t xml:space="preserve"> </w:t>
            </w:r>
          </w:p>
        </w:tc>
        <w:tc>
          <w:tcPr>
            <w:tcW w:w="686" w:type="pct"/>
            <w:shd w:val="clear" w:color="auto" w:fill="auto"/>
            <w:noWrap/>
            <w:vAlign w:val="center"/>
          </w:tcPr>
          <w:p w14:paraId="4AC34711" w14:textId="77777777" w:rsidR="00A82AC7" w:rsidRPr="00BA0797" w:rsidRDefault="00A82AC7" w:rsidP="00BA0797">
            <w:pPr>
              <w:spacing w:after="0" w:line="240" w:lineRule="auto"/>
              <w:jc w:val="center"/>
              <w:rPr>
                <w:rFonts w:ascii="Myriad Pro" w:eastAsia="Times New Roman" w:hAnsi="Myriad Pro"/>
                <w:sz w:val="18"/>
                <w:szCs w:val="18"/>
                <w:lang w:eastAsia="ru-RU"/>
              </w:rPr>
            </w:pPr>
          </w:p>
        </w:tc>
        <w:tc>
          <w:tcPr>
            <w:tcW w:w="882" w:type="pct"/>
            <w:shd w:val="clear" w:color="auto" w:fill="auto"/>
            <w:noWrap/>
            <w:vAlign w:val="center"/>
          </w:tcPr>
          <w:p w14:paraId="408A38CF" w14:textId="77777777" w:rsidR="00A82AC7" w:rsidRPr="00BA0797" w:rsidRDefault="00A82AC7" w:rsidP="00BA0797">
            <w:pPr>
              <w:spacing w:after="0" w:line="240" w:lineRule="auto"/>
              <w:jc w:val="center"/>
              <w:rPr>
                <w:rFonts w:ascii="Myriad Pro" w:eastAsia="Times New Roman" w:hAnsi="Myriad Pro"/>
                <w:sz w:val="18"/>
                <w:szCs w:val="18"/>
                <w:lang w:eastAsia="ru-RU"/>
              </w:rPr>
            </w:pPr>
          </w:p>
        </w:tc>
        <w:tc>
          <w:tcPr>
            <w:tcW w:w="882" w:type="pct"/>
            <w:shd w:val="clear" w:color="auto" w:fill="auto"/>
            <w:noWrap/>
            <w:vAlign w:val="center"/>
          </w:tcPr>
          <w:p w14:paraId="11B22AAE" w14:textId="77777777" w:rsidR="00A82AC7" w:rsidRPr="00BA0797" w:rsidRDefault="00A82AC7" w:rsidP="00BA0797">
            <w:pPr>
              <w:spacing w:after="0" w:line="240" w:lineRule="auto"/>
              <w:jc w:val="center"/>
              <w:rPr>
                <w:rFonts w:ascii="Myriad Pro" w:eastAsia="Times New Roman" w:hAnsi="Myriad Pro"/>
                <w:sz w:val="18"/>
                <w:szCs w:val="18"/>
                <w:lang w:eastAsia="ru-RU"/>
              </w:rPr>
            </w:pPr>
          </w:p>
        </w:tc>
        <w:tc>
          <w:tcPr>
            <w:tcW w:w="784" w:type="pct"/>
            <w:shd w:val="clear" w:color="auto" w:fill="auto"/>
            <w:noWrap/>
            <w:vAlign w:val="center"/>
          </w:tcPr>
          <w:p w14:paraId="7B1C01A4" w14:textId="77777777" w:rsidR="00A82AC7" w:rsidRPr="00BA0797" w:rsidRDefault="00A82AC7" w:rsidP="00BA0797">
            <w:pPr>
              <w:spacing w:after="0" w:line="240" w:lineRule="auto"/>
              <w:jc w:val="center"/>
              <w:rPr>
                <w:rFonts w:ascii="Myriad Pro" w:eastAsia="Times New Roman" w:hAnsi="Myriad Pro"/>
                <w:sz w:val="18"/>
                <w:szCs w:val="18"/>
                <w:lang w:eastAsia="ru-RU"/>
              </w:rPr>
            </w:pPr>
          </w:p>
        </w:tc>
      </w:tr>
      <w:tr w:rsidR="00A82AC7" w:rsidRPr="00BA0797" w14:paraId="18CA8C71" w14:textId="77777777">
        <w:trPr>
          <w:cantSplit/>
        </w:trPr>
        <w:tc>
          <w:tcPr>
            <w:tcW w:w="1766" w:type="pct"/>
            <w:shd w:val="clear" w:color="auto" w:fill="D6E3BC"/>
            <w:vAlign w:val="center"/>
          </w:tcPr>
          <w:p w14:paraId="1EB66D57" w14:textId="77777777" w:rsidR="00A82AC7" w:rsidRPr="00BA0797" w:rsidRDefault="00A82AC7" w:rsidP="00BA0797">
            <w:pPr>
              <w:spacing w:after="0" w:line="240" w:lineRule="auto"/>
              <w:ind w:left="567"/>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на передачу электроэнергии</w:t>
            </w:r>
          </w:p>
        </w:tc>
        <w:tc>
          <w:tcPr>
            <w:tcW w:w="686" w:type="pct"/>
            <w:shd w:val="clear" w:color="auto" w:fill="D6E3BC"/>
            <w:noWrap/>
            <w:vAlign w:val="center"/>
          </w:tcPr>
          <w:p w14:paraId="578D740D" w14:textId="77777777" w:rsidR="00A82AC7"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2 3</w:t>
            </w:r>
            <w:r w:rsidR="00A82AC7" w:rsidRPr="00BA0797">
              <w:rPr>
                <w:rFonts w:ascii="Myriad Pro" w:eastAsia="Times New Roman" w:hAnsi="Myriad Pro"/>
                <w:sz w:val="18"/>
                <w:szCs w:val="18"/>
                <w:lang w:eastAsia="ru-RU"/>
              </w:rPr>
              <w:t>38,66</w:t>
            </w:r>
          </w:p>
        </w:tc>
        <w:tc>
          <w:tcPr>
            <w:tcW w:w="882" w:type="pct"/>
            <w:shd w:val="clear" w:color="auto" w:fill="D6E3BC"/>
            <w:noWrap/>
            <w:vAlign w:val="center"/>
          </w:tcPr>
          <w:p w14:paraId="68AA0191" w14:textId="77777777" w:rsidR="00A82AC7"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2 3</w:t>
            </w:r>
            <w:r w:rsidR="00A82AC7" w:rsidRPr="00BA0797">
              <w:rPr>
                <w:rFonts w:ascii="Myriad Pro" w:eastAsia="Times New Roman" w:hAnsi="Myriad Pro"/>
                <w:sz w:val="18"/>
                <w:szCs w:val="18"/>
                <w:lang w:eastAsia="ru-RU"/>
              </w:rPr>
              <w:t>40,01</w:t>
            </w:r>
          </w:p>
        </w:tc>
        <w:tc>
          <w:tcPr>
            <w:tcW w:w="882" w:type="pct"/>
            <w:shd w:val="clear" w:color="auto" w:fill="D6E3BC"/>
            <w:noWrap/>
            <w:vAlign w:val="center"/>
          </w:tcPr>
          <w:p w14:paraId="5D0B18A0" w14:textId="77777777" w:rsidR="00A82AC7" w:rsidRPr="00BA0797" w:rsidRDefault="00A82AC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563,52</w:t>
            </w:r>
          </w:p>
        </w:tc>
        <w:tc>
          <w:tcPr>
            <w:tcW w:w="784" w:type="pct"/>
            <w:shd w:val="clear" w:color="auto" w:fill="D6E3BC"/>
            <w:noWrap/>
            <w:vAlign w:val="center"/>
          </w:tcPr>
          <w:p w14:paraId="0DBCA31F" w14:textId="77777777" w:rsidR="00A82AC7"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2 3</w:t>
            </w:r>
            <w:r w:rsidR="00A82AC7" w:rsidRPr="00BA0797">
              <w:rPr>
                <w:rFonts w:ascii="Myriad Pro" w:eastAsia="Times New Roman" w:hAnsi="Myriad Pro"/>
                <w:sz w:val="18"/>
                <w:szCs w:val="18"/>
                <w:lang w:eastAsia="ru-RU"/>
              </w:rPr>
              <w:t>40,01</w:t>
            </w:r>
          </w:p>
        </w:tc>
      </w:tr>
    </w:tbl>
    <w:p w14:paraId="2D7A9D06" w14:textId="77777777" w:rsidR="00C75A6F" w:rsidRDefault="00C75A6F" w:rsidP="00BA0797">
      <w:pPr>
        <w:pStyle w:val="afffb"/>
        <w:spacing w:before="0"/>
        <w:ind w:firstLine="0"/>
        <w:rPr>
          <w:b/>
          <w:i/>
        </w:rPr>
      </w:pPr>
    </w:p>
    <w:p w14:paraId="53E6BE14" w14:textId="77777777" w:rsidR="00745A5D" w:rsidRPr="00BA0797" w:rsidRDefault="00745A5D" w:rsidP="00BA0797">
      <w:pPr>
        <w:pStyle w:val="afffb"/>
        <w:spacing w:before="0"/>
        <w:ind w:firstLine="0"/>
        <w:rPr>
          <w:b/>
          <w:i/>
        </w:rPr>
      </w:pPr>
      <w:r w:rsidRPr="00BA0797">
        <w:rPr>
          <w:b/>
          <w:i/>
        </w:rPr>
        <w:t>Налог на имущество</w:t>
      </w:r>
    </w:p>
    <w:p w14:paraId="5616E95E" w14:textId="77777777" w:rsidR="00FA55C9" w:rsidRPr="00BA0797" w:rsidRDefault="00FA55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2019 год первоначально (27.04.2018) была заявлена сумма расходов в размере 7</w:t>
      </w:r>
      <w:r w:rsidR="009C7B3E" w:rsidRPr="00BA0797">
        <w:rPr>
          <w:rFonts w:ascii="Myriad Pro" w:hAnsi="Myriad Pro"/>
          <w:sz w:val="26"/>
          <w:szCs w:val="26"/>
        </w:rPr>
        <w:t>2 9</w:t>
      </w:r>
      <w:r w:rsidRPr="00BA0797">
        <w:rPr>
          <w:rFonts w:ascii="Myriad Pro" w:hAnsi="Myriad Pro"/>
          <w:sz w:val="26"/>
          <w:szCs w:val="26"/>
        </w:rPr>
        <w:t>70,91</w:t>
      </w:r>
      <w:r w:rsidR="009C7B3E" w:rsidRPr="00BA0797">
        <w:rPr>
          <w:rFonts w:ascii="Myriad Pro" w:hAnsi="Myriad Pro"/>
          <w:sz w:val="26"/>
          <w:szCs w:val="26"/>
        </w:rPr>
        <w:t xml:space="preserve"> </w:t>
      </w:r>
      <w:r w:rsidRPr="00BA0797">
        <w:rPr>
          <w:rFonts w:ascii="Myriad Pro" w:hAnsi="Myriad Pro"/>
          <w:sz w:val="26"/>
          <w:szCs w:val="26"/>
        </w:rPr>
        <w:t>тыс. руб.</w:t>
      </w:r>
    </w:p>
    <w:p w14:paraId="4803AEC3" w14:textId="77777777" w:rsidR="00FA55C9" w:rsidRPr="00BA0797" w:rsidRDefault="00FA55C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Затем письмом от 22.11.2018 № МР2/7/1000-04/7562 в Госкомитет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был направлен</w:t>
      </w:r>
      <w:r w:rsidR="009C7B3E" w:rsidRPr="00BA0797">
        <w:rPr>
          <w:rFonts w:ascii="Myriad Pro" w:hAnsi="Myriad Pro"/>
          <w:sz w:val="26"/>
          <w:szCs w:val="26"/>
        </w:rPr>
        <w:t xml:space="preserve"> </w:t>
      </w:r>
      <w:r w:rsidRPr="00BA0797">
        <w:rPr>
          <w:rFonts w:ascii="Myriad Pro" w:hAnsi="Myriad Pro"/>
          <w:sz w:val="26"/>
          <w:szCs w:val="26"/>
        </w:rPr>
        <w:t>скорректированный расчет налога на имущества на 2019 год на сумму 7</w:t>
      </w:r>
      <w:r w:rsidR="00834137" w:rsidRPr="00BA0797">
        <w:rPr>
          <w:rFonts w:ascii="Myriad Pro" w:hAnsi="Myriad Pro"/>
          <w:sz w:val="26"/>
          <w:szCs w:val="26"/>
        </w:rPr>
        <w:t>0 6</w:t>
      </w:r>
      <w:r w:rsidRPr="00BA0797">
        <w:rPr>
          <w:rFonts w:ascii="Myriad Pro" w:hAnsi="Myriad Pro"/>
          <w:sz w:val="26"/>
          <w:szCs w:val="26"/>
        </w:rPr>
        <w:t xml:space="preserve">16 тыс. руб. В расчет включены основные средства, находящиеся на балансе Общества по состоянию на 01.10.2018 г. и производственные фонды, планируемые к вводу в соответствии </w:t>
      </w:r>
      <w:r w:rsidRPr="00BA0797">
        <w:rPr>
          <w:rFonts w:ascii="Myriad Pro" w:hAnsi="Myriad Pro"/>
          <w:sz w:val="26"/>
          <w:szCs w:val="26"/>
        </w:rPr>
        <w:lastRenderedPageBreak/>
        <w:t xml:space="preserve">с проектом инвестиционной программы. </w:t>
      </w:r>
      <w:r w:rsidR="008F654D" w:rsidRPr="00BA0797">
        <w:rPr>
          <w:rFonts w:ascii="Myriad Pro" w:hAnsi="Myriad Pro"/>
          <w:sz w:val="26"/>
          <w:szCs w:val="26"/>
        </w:rPr>
        <w:t>В расчете учтены изменения, вносимые в главу 30 части 2 Налогового кодекса, вступающие в силу с 01.01.2019 г.</w:t>
      </w:r>
    </w:p>
    <w:p w14:paraId="50545318" w14:textId="77777777" w:rsidR="00165964" w:rsidRPr="00BA0797" w:rsidRDefault="008F654D"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На основании информации предоставленной сетевой организации </w:t>
      </w:r>
      <w:r w:rsidR="00FA55C9" w:rsidRPr="00BA0797">
        <w:rPr>
          <w:rFonts w:ascii="Myriad Pro" w:hAnsi="Myriad Pro"/>
          <w:sz w:val="26"/>
          <w:szCs w:val="26"/>
        </w:rPr>
        <w:t xml:space="preserve">Госкомитет </w:t>
      </w:r>
      <w:r w:rsidRPr="00BA0797">
        <w:rPr>
          <w:rFonts w:ascii="Myriad Pro" w:hAnsi="Myriad Pro"/>
          <w:sz w:val="26"/>
          <w:szCs w:val="26"/>
        </w:rPr>
        <w:t xml:space="preserve">учел </w:t>
      </w:r>
      <w:r w:rsidR="00FA55C9" w:rsidRPr="00BA0797">
        <w:rPr>
          <w:rFonts w:ascii="Myriad Pro" w:hAnsi="Myriad Pro"/>
          <w:sz w:val="26"/>
          <w:szCs w:val="26"/>
        </w:rPr>
        <w:t>в НВВ на 2019 год налог на имущество в размере 6</w:t>
      </w:r>
      <w:r w:rsidR="00834137" w:rsidRPr="00BA0797">
        <w:rPr>
          <w:rFonts w:ascii="Myriad Pro" w:hAnsi="Myriad Pro"/>
          <w:sz w:val="26"/>
          <w:szCs w:val="26"/>
        </w:rPr>
        <w:t>5 1</w:t>
      </w:r>
      <w:r w:rsidR="00FA55C9" w:rsidRPr="00BA0797">
        <w:rPr>
          <w:rFonts w:ascii="Myriad Pro" w:hAnsi="Myriad Pro"/>
          <w:sz w:val="26"/>
          <w:szCs w:val="26"/>
        </w:rPr>
        <w:t>18,32 тыс. руб.</w:t>
      </w:r>
    </w:p>
    <w:p w14:paraId="4E049AE8" w14:textId="77777777" w:rsidR="00A61D76" w:rsidRPr="00BA0797" w:rsidRDefault="00165964" w:rsidP="00BA0797">
      <w:pPr>
        <w:pStyle w:val="afff8"/>
        <w:spacing w:after="0"/>
      </w:pPr>
      <w:r w:rsidRPr="00BA0797">
        <w:t>По мнению Исполнителя, принятый Госкомитетом на 2019 год размер налога на имуществ</w:t>
      </w:r>
      <w:r w:rsidR="00D526C8" w:rsidRPr="00BA0797">
        <w:t>о,</w:t>
      </w:r>
      <w:r w:rsidRPr="00BA0797">
        <w:t xml:space="preserve"> является обоснованным, </w:t>
      </w:r>
      <w:r w:rsidR="00E97AD8" w:rsidRPr="00BA0797">
        <w:t xml:space="preserve">так как </w:t>
      </w:r>
      <w:r w:rsidR="00FA55C9" w:rsidRPr="00BA0797">
        <w:t>расчет налога на имущества</w:t>
      </w:r>
      <w:r w:rsidR="00E97AD8" w:rsidRPr="00BA0797">
        <w:t xml:space="preserve"> проведен</w:t>
      </w:r>
      <w:r w:rsidR="00FA55C9" w:rsidRPr="00BA0797">
        <w:t xml:space="preserve"> </w:t>
      </w:r>
      <w:r w:rsidRPr="00BA0797">
        <w:t xml:space="preserve">по основным производственным фондам, </w:t>
      </w:r>
      <w:r w:rsidR="00FA55C9" w:rsidRPr="00BA0797">
        <w:t>находящ</w:t>
      </w:r>
      <w:r w:rsidRPr="00BA0797">
        <w:t>имся</w:t>
      </w:r>
      <w:r w:rsidR="00FA55C9" w:rsidRPr="00BA0797">
        <w:t xml:space="preserve"> на балансе электросетевого хозяйства по состоянию на 01.10.2018 год</w:t>
      </w:r>
      <w:r w:rsidR="008F654D" w:rsidRPr="00BA0797">
        <w:t xml:space="preserve"> с учетом изменений, вносимых в налоговый кодекс и </w:t>
      </w:r>
      <w:r w:rsidR="00FA55C9" w:rsidRPr="00BA0797">
        <w:t xml:space="preserve"> без учета расходов по налогу на имущество организации по</w:t>
      </w:r>
      <w:r w:rsidR="009C7B3E" w:rsidRPr="00BA0797">
        <w:t xml:space="preserve"> </w:t>
      </w:r>
      <w:r w:rsidR="00FA55C9" w:rsidRPr="00BA0797">
        <w:t xml:space="preserve">объектам основных средств, </w:t>
      </w:r>
      <w:r w:rsidR="00A61D76" w:rsidRPr="00BA0797">
        <w:t>планируемым к вводу в 2019 году.</w:t>
      </w:r>
      <w:r w:rsidR="00FA55C9"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25"/>
        <w:gridCol w:w="1366"/>
        <w:gridCol w:w="1495"/>
        <w:gridCol w:w="1642"/>
        <w:gridCol w:w="1642"/>
      </w:tblGrid>
      <w:tr w:rsidR="000134DA" w:rsidRPr="00BA0797" w14:paraId="3DC5D6C8" w14:textId="77777777">
        <w:trPr>
          <w:cantSplit/>
        </w:trPr>
        <w:tc>
          <w:tcPr>
            <w:tcW w:w="178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1B7924C"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Наименование</w:t>
            </w:r>
          </w:p>
        </w:tc>
        <w:tc>
          <w:tcPr>
            <w:tcW w:w="7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A742330"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Факт</w:t>
            </w:r>
          </w:p>
          <w:p w14:paraId="7476970A"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2017 год</w:t>
            </w:r>
          </w:p>
        </w:tc>
        <w:tc>
          <w:tcPr>
            <w:tcW w:w="2497"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048D5A17"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2019 год</w:t>
            </w:r>
          </w:p>
        </w:tc>
      </w:tr>
      <w:tr w:rsidR="000134DA" w:rsidRPr="00BA0797" w14:paraId="1608A9E3" w14:textId="77777777">
        <w:trPr>
          <w:cantSplit/>
        </w:trPr>
        <w:tc>
          <w:tcPr>
            <w:tcW w:w="1789"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9CD99DC" w14:textId="77777777" w:rsidR="000134DA" w:rsidRPr="00C75A6F" w:rsidRDefault="000134DA" w:rsidP="00BA0797">
            <w:pPr>
              <w:spacing w:after="0" w:line="240" w:lineRule="auto"/>
              <w:jc w:val="center"/>
              <w:rPr>
                <w:rFonts w:ascii="Myriad Pro" w:eastAsia="Times New Roman" w:hAnsi="Myriad Pro"/>
                <w:b/>
                <w:bCs/>
                <w:sz w:val="18"/>
                <w:szCs w:val="18"/>
                <w:lang w:eastAsia="ru-RU"/>
              </w:rPr>
            </w:pPr>
          </w:p>
        </w:tc>
        <w:tc>
          <w:tcPr>
            <w:tcW w:w="71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F9479A5" w14:textId="77777777" w:rsidR="000134DA" w:rsidRPr="00C75A6F" w:rsidRDefault="000134DA" w:rsidP="00BA0797">
            <w:pPr>
              <w:spacing w:after="0" w:line="240" w:lineRule="auto"/>
              <w:jc w:val="center"/>
              <w:rPr>
                <w:rFonts w:ascii="Myriad Pro" w:eastAsia="Times New Roman" w:hAnsi="Myriad Pro"/>
                <w:b/>
                <w:bCs/>
                <w:sz w:val="18"/>
                <w:szCs w:val="18"/>
                <w:lang w:eastAsia="ru-RU"/>
              </w:rPr>
            </w:pP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E0B77EC"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Регулируемая организация</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046F6E"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Регулирующий орган</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338882" w14:textId="77777777" w:rsidR="000134DA" w:rsidRPr="00C75A6F" w:rsidRDefault="000134DA"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Исполнитель</w:t>
            </w:r>
          </w:p>
        </w:tc>
      </w:tr>
      <w:tr w:rsidR="000134DA" w:rsidRPr="00BA0797" w14:paraId="1D63073D" w14:textId="77777777">
        <w:trPr>
          <w:cantSplit/>
        </w:trPr>
        <w:tc>
          <w:tcPr>
            <w:tcW w:w="1789" w:type="pct"/>
            <w:tcBorders>
              <w:top w:val="single" w:sz="4" w:space="0" w:color="FFFFFF"/>
            </w:tcBorders>
            <w:shd w:val="clear" w:color="auto" w:fill="auto"/>
            <w:vAlign w:val="center"/>
          </w:tcPr>
          <w:p w14:paraId="656A27F4" w14:textId="77777777" w:rsidR="000134DA" w:rsidRPr="00BA0797" w:rsidRDefault="000134DA"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Налог на имущество</w:t>
            </w:r>
          </w:p>
        </w:tc>
        <w:tc>
          <w:tcPr>
            <w:tcW w:w="713" w:type="pct"/>
            <w:tcBorders>
              <w:top w:val="single" w:sz="4" w:space="0" w:color="FFFFFF"/>
            </w:tcBorders>
            <w:shd w:val="clear" w:color="auto" w:fill="auto"/>
            <w:noWrap/>
            <w:vAlign w:val="center"/>
          </w:tcPr>
          <w:p w14:paraId="348BA836" w14:textId="77777777" w:rsidR="000134DA" w:rsidRPr="00BA0797" w:rsidRDefault="000134DA"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5</w:t>
            </w:r>
            <w:r w:rsidR="00834137" w:rsidRPr="00BA0797">
              <w:rPr>
                <w:rFonts w:ascii="Myriad Pro" w:eastAsia="Times New Roman" w:hAnsi="Myriad Pro"/>
                <w:b/>
                <w:sz w:val="18"/>
                <w:szCs w:val="18"/>
                <w:lang w:eastAsia="ru-RU"/>
              </w:rPr>
              <w:t>6 7</w:t>
            </w:r>
            <w:r w:rsidRPr="00BA0797">
              <w:rPr>
                <w:rFonts w:ascii="Myriad Pro" w:eastAsia="Times New Roman" w:hAnsi="Myriad Pro"/>
                <w:b/>
                <w:sz w:val="18"/>
                <w:szCs w:val="18"/>
                <w:lang w:eastAsia="ru-RU"/>
              </w:rPr>
              <w:t>18,17</w:t>
            </w:r>
          </w:p>
        </w:tc>
        <w:tc>
          <w:tcPr>
            <w:tcW w:w="781" w:type="pct"/>
            <w:tcBorders>
              <w:top w:val="single" w:sz="4" w:space="0" w:color="FFFFFF"/>
            </w:tcBorders>
            <w:shd w:val="clear" w:color="auto" w:fill="auto"/>
            <w:noWrap/>
            <w:vAlign w:val="center"/>
          </w:tcPr>
          <w:p w14:paraId="6CC10106" w14:textId="77777777" w:rsidR="000134DA" w:rsidRPr="00BA0797" w:rsidRDefault="000134DA"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7</w:t>
            </w:r>
            <w:r w:rsidR="009C7B3E" w:rsidRPr="00BA0797">
              <w:rPr>
                <w:rFonts w:ascii="Myriad Pro" w:eastAsia="Times New Roman" w:hAnsi="Myriad Pro"/>
                <w:b/>
                <w:sz w:val="18"/>
                <w:szCs w:val="18"/>
                <w:lang w:eastAsia="ru-RU"/>
              </w:rPr>
              <w:t>1 1</w:t>
            </w:r>
            <w:r w:rsidRPr="00BA0797">
              <w:rPr>
                <w:rFonts w:ascii="Myriad Pro" w:eastAsia="Times New Roman" w:hAnsi="Myriad Pro"/>
                <w:b/>
                <w:sz w:val="18"/>
                <w:szCs w:val="18"/>
                <w:lang w:eastAsia="ru-RU"/>
              </w:rPr>
              <w:t>41,55</w:t>
            </w:r>
          </w:p>
        </w:tc>
        <w:tc>
          <w:tcPr>
            <w:tcW w:w="858" w:type="pct"/>
            <w:tcBorders>
              <w:top w:val="single" w:sz="4" w:space="0" w:color="FFFFFF"/>
            </w:tcBorders>
            <w:shd w:val="clear" w:color="auto" w:fill="auto"/>
            <w:noWrap/>
            <w:vAlign w:val="center"/>
          </w:tcPr>
          <w:p w14:paraId="4351221D" w14:textId="77777777" w:rsidR="000134DA" w:rsidRPr="00BA0797" w:rsidRDefault="000134DA" w:rsidP="00BA0797">
            <w:pPr>
              <w:spacing w:after="0" w:line="240" w:lineRule="auto"/>
              <w:jc w:val="center"/>
              <w:rPr>
                <w:rFonts w:ascii="Myriad Pro" w:eastAsia="Times New Roman" w:hAnsi="Myriad Pro"/>
                <w:b/>
                <w:sz w:val="18"/>
                <w:szCs w:val="18"/>
                <w:lang w:eastAsia="ru-RU"/>
              </w:rPr>
            </w:pPr>
          </w:p>
        </w:tc>
        <w:tc>
          <w:tcPr>
            <w:tcW w:w="858" w:type="pct"/>
            <w:tcBorders>
              <w:top w:val="single" w:sz="4" w:space="0" w:color="FFFFFF"/>
            </w:tcBorders>
            <w:shd w:val="clear" w:color="auto" w:fill="auto"/>
            <w:noWrap/>
            <w:vAlign w:val="center"/>
          </w:tcPr>
          <w:p w14:paraId="1A9691C6" w14:textId="77777777" w:rsidR="000134DA" w:rsidRPr="00BA0797" w:rsidRDefault="000134DA" w:rsidP="00BA0797">
            <w:pPr>
              <w:spacing w:after="0" w:line="240" w:lineRule="auto"/>
              <w:jc w:val="center"/>
              <w:rPr>
                <w:rFonts w:ascii="Myriad Pro" w:eastAsia="Times New Roman" w:hAnsi="Myriad Pro"/>
                <w:b/>
                <w:sz w:val="18"/>
                <w:szCs w:val="18"/>
                <w:lang w:eastAsia="ru-RU"/>
              </w:rPr>
            </w:pPr>
          </w:p>
        </w:tc>
      </w:tr>
      <w:tr w:rsidR="000134DA" w:rsidRPr="00BA0797" w14:paraId="2A03FF3F" w14:textId="77777777">
        <w:trPr>
          <w:cantSplit/>
        </w:trPr>
        <w:tc>
          <w:tcPr>
            <w:tcW w:w="1789" w:type="pct"/>
            <w:shd w:val="clear" w:color="auto" w:fill="auto"/>
            <w:vAlign w:val="center"/>
          </w:tcPr>
          <w:p w14:paraId="7B196C60" w14:textId="77777777" w:rsidR="000134DA" w:rsidRPr="00BA0797" w:rsidRDefault="000134DA" w:rsidP="00BA0797">
            <w:pPr>
              <w:spacing w:after="0" w:line="240" w:lineRule="auto"/>
              <w:ind w:left="567"/>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в том числе</w:t>
            </w:r>
          </w:p>
        </w:tc>
        <w:tc>
          <w:tcPr>
            <w:tcW w:w="713" w:type="pct"/>
            <w:shd w:val="clear" w:color="auto" w:fill="auto"/>
            <w:noWrap/>
            <w:vAlign w:val="center"/>
          </w:tcPr>
          <w:p w14:paraId="195F8814" w14:textId="77777777" w:rsidR="000134DA" w:rsidRPr="00BA0797" w:rsidRDefault="000134DA" w:rsidP="00BA0797">
            <w:pPr>
              <w:spacing w:after="0" w:line="240" w:lineRule="auto"/>
              <w:jc w:val="center"/>
              <w:rPr>
                <w:rFonts w:ascii="Myriad Pro" w:eastAsia="Times New Roman" w:hAnsi="Myriad Pro"/>
                <w:sz w:val="18"/>
                <w:szCs w:val="18"/>
                <w:lang w:eastAsia="ru-RU"/>
              </w:rPr>
            </w:pPr>
          </w:p>
        </w:tc>
        <w:tc>
          <w:tcPr>
            <w:tcW w:w="781" w:type="pct"/>
            <w:shd w:val="clear" w:color="auto" w:fill="auto"/>
            <w:noWrap/>
            <w:vAlign w:val="center"/>
          </w:tcPr>
          <w:p w14:paraId="00F41BA5" w14:textId="77777777" w:rsidR="000134DA" w:rsidRPr="00BA0797" w:rsidRDefault="000134DA" w:rsidP="00BA0797">
            <w:pPr>
              <w:spacing w:after="0" w:line="240" w:lineRule="auto"/>
              <w:jc w:val="center"/>
              <w:rPr>
                <w:rFonts w:ascii="Myriad Pro" w:eastAsia="Times New Roman" w:hAnsi="Myriad Pro"/>
                <w:sz w:val="18"/>
                <w:szCs w:val="18"/>
                <w:lang w:eastAsia="ru-RU"/>
              </w:rPr>
            </w:pPr>
          </w:p>
        </w:tc>
        <w:tc>
          <w:tcPr>
            <w:tcW w:w="858" w:type="pct"/>
            <w:shd w:val="clear" w:color="auto" w:fill="auto"/>
            <w:noWrap/>
            <w:vAlign w:val="center"/>
          </w:tcPr>
          <w:p w14:paraId="2FD53B25" w14:textId="77777777" w:rsidR="000134DA" w:rsidRPr="00BA0797" w:rsidRDefault="000134DA" w:rsidP="00BA0797">
            <w:pPr>
              <w:spacing w:after="0" w:line="240" w:lineRule="auto"/>
              <w:jc w:val="center"/>
              <w:rPr>
                <w:rFonts w:ascii="Myriad Pro" w:eastAsia="Times New Roman" w:hAnsi="Myriad Pro"/>
                <w:sz w:val="18"/>
                <w:szCs w:val="18"/>
                <w:lang w:eastAsia="ru-RU"/>
              </w:rPr>
            </w:pPr>
          </w:p>
        </w:tc>
        <w:tc>
          <w:tcPr>
            <w:tcW w:w="858" w:type="pct"/>
            <w:shd w:val="clear" w:color="auto" w:fill="auto"/>
            <w:noWrap/>
            <w:vAlign w:val="center"/>
          </w:tcPr>
          <w:p w14:paraId="224AC8BF" w14:textId="77777777" w:rsidR="000134DA" w:rsidRPr="00BA0797" w:rsidRDefault="000134DA" w:rsidP="00BA0797">
            <w:pPr>
              <w:spacing w:after="0" w:line="240" w:lineRule="auto"/>
              <w:jc w:val="center"/>
              <w:rPr>
                <w:rFonts w:ascii="Myriad Pro" w:eastAsia="Times New Roman" w:hAnsi="Myriad Pro"/>
                <w:sz w:val="18"/>
                <w:szCs w:val="18"/>
                <w:lang w:eastAsia="ru-RU"/>
              </w:rPr>
            </w:pPr>
          </w:p>
        </w:tc>
      </w:tr>
      <w:tr w:rsidR="000134DA" w:rsidRPr="00BA0797" w14:paraId="430592DB" w14:textId="77777777">
        <w:trPr>
          <w:cantSplit/>
        </w:trPr>
        <w:tc>
          <w:tcPr>
            <w:tcW w:w="1789" w:type="pct"/>
            <w:shd w:val="clear" w:color="auto" w:fill="D6E3BC"/>
            <w:vAlign w:val="center"/>
          </w:tcPr>
          <w:p w14:paraId="7663EA63" w14:textId="77777777" w:rsidR="000134DA" w:rsidRPr="00BA0797" w:rsidRDefault="000134DA" w:rsidP="00BA0797">
            <w:pPr>
              <w:spacing w:after="0" w:line="240" w:lineRule="auto"/>
              <w:ind w:left="567"/>
              <w:rPr>
                <w:rFonts w:ascii="Myriad Pro" w:eastAsia="Times New Roman" w:hAnsi="Myriad Pro"/>
                <w:bCs/>
                <w:sz w:val="18"/>
                <w:szCs w:val="18"/>
                <w:lang w:eastAsia="ru-RU"/>
              </w:rPr>
            </w:pPr>
            <w:r w:rsidRPr="00BA0797">
              <w:rPr>
                <w:rFonts w:ascii="Myriad Pro" w:eastAsia="Times New Roman" w:hAnsi="Myriad Pro"/>
                <w:bCs/>
                <w:sz w:val="18"/>
                <w:szCs w:val="18"/>
                <w:lang w:eastAsia="ru-RU"/>
              </w:rPr>
              <w:t>на передачу электроэнергии</w:t>
            </w:r>
          </w:p>
        </w:tc>
        <w:tc>
          <w:tcPr>
            <w:tcW w:w="713" w:type="pct"/>
            <w:shd w:val="clear" w:color="auto" w:fill="D6E3BC"/>
            <w:noWrap/>
            <w:vAlign w:val="center"/>
          </w:tcPr>
          <w:p w14:paraId="7223DFFF" w14:textId="77777777" w:rsidR="000134DA" w:rsidRPr="00BA0797" w:rsidRDefault="000134DA"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w:t>
            </w:r>
            <w:r w:rsidR="00834137" w:rsidRPr="00BA0797">
              <w:rPr>
                <w:rFonts w:ascii="Myriad Pro" w:eastAsia="Times New Roman" w:hAnsi="Myriad Pro"/>
                <w:sz w:val="18"/>
                <w:szCs w:val="18"/>
                <w:lang w:eastAsia="ru-RU"/>
              </w:rPr>
              <w:t>6 2</w:t>
            </w:r>
            <w:r w:rsidRPr="00BA0797">
              <w:rPr>
                <w:rFonts w:ascii="Myriad Pro" w:eastAsia="Times New Roman" w:hAnsi="Myriad Pro"/>
                <w:sz w:val="18"/>
                <w:szCs w:val="18"/>
                <w:lang w:eastAsia="ru-RU"/>
              </w:rPr>
              <w:t>99,12</w:t>
            </w:r>
          </w:p>
        </w:tc>
        <w:tc>
          <w:tcPr>
            <w:tcW w:w="781" w:type="pct"/>
            <w:shd w:val="clear" w:color="auto" w:fill="D6E3BC"/>
            <w:noWrap/>
            <w:vAlign w:val="center"/>
          </w:tcPr>
          <w:p w14:paraId="65551DD0" w14:textId="77777777" w:rsidR="000134DA" w:rsidRPr="00BA0797" w:rsidRDefault="000134DA"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7</w:t>
            </w:r>
            <w:r w:rsidR="00834137" w:rsidRPr="00BA0797">
              <w:rPr>
                <w:rFonts w:ascii="Myriad Pro" w:eastAsia="Times New Roman" w:hAnsi="Myriad Pro"/>
                <w:sz w:val="18"/>
                <w:szCs w:val="18"/>
                <w:lang w:eastAsia="ru-RU"/>
              </w:rPr>
              <w:t>0 6</w:t>
            </w:r>
            <w:r w:rsidRPr="00BA0797">
              <w:rPr>
                <w:rFonts w:ascii="Myriad Pro" w:eastAsia="Times New Roman" w:hAnsi="Myriad Pro"/>
                <w:sz w:val="18"/>
                <w:szCs w:val="18"/>
                <w:lang w:eastAsia="ru-RU"/>
              </w:rPr>
              <w:t>15,93</w:t>
            </w:r>
          </w:p>
        </w:tc>
        <w:tc>
          <w:tcPr>
            <w:tcW w:w="858" w:type="pct"/>
            <w:shd w:val="clear" w:color="auto" w:fill="D6E3BC"/>
            <w:noWrap/>
            <w:vAlign w:val="center"/>
          </w:tcPr>
          <w:p w14:paraId="0D65AF39" w14:textId="77777777" w:rsidR="000134DA" w:rsidRPr="00BA0797" w:rsidRDefault="000134DA"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5 1</w:t>
            </w:r>
            <w:r w:rsidRPr="00BA0797">
              <w:rPr>
                <w:rFonts w:ascii="Myriad Pro" w:eastAsia="Times New Roman" w:hAnsi="Myriad Pro"/>
                <w:sz w:val="18"/>
                <w:szCs w:val="18"/>
                <w:lang w:eastAsia="ru-RU"/>
              </w:rPr>
              <w:t>18,32</w:t>
            </w:r>
          </w:p>
        </w:tc>
        <w:tc>
          <w:tcPr>
            <w:tcW w:w="858" w:type="pct"/>
            <w:shd w:val="clear" w:color="auto" w:fill="D6E3BC"/>
            <w:noWrap/>
            <w:vAlign w:val="center"/>
          </w:tcPr>
          <w:p w14:paraId="10FFDE73" w14:textId="77777777" w:rsidR="000134DA" w:rsidRPr="00BA0797" w:rsidRDefault="000134DA"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w:t>
            </w:r>
            <w:r w:rsidR="00834137" w:rsidRPr="00BA0797">
              <w:rPr>
                <w:rFonts w:ascii="Myriad Pro" w:eastAsia="Times New Roman" w:hAnsi="Myriad Pro"/>
                <w:sz w:val="18"/>
                <w:szCs w:val="18"/>
                <w:lang w:eastAsia="ru-RU"/>
              </w:rPr>
              <w:t>5 1</w:t>
            </w:r>
            <w:r w:rsidRPr="00BA0797">
              <w:rPr>
                <w:rFonts w:ascii="Myriad Pro" w:eastAsia="Times New Roman" w:hAnsi="Myriad Pro"/>
                <w:sz w:val="18"/>
                <w:szCs w:val="18"/>
                <w:lang w:eastAsia="ru-RU"/>
              </w:rPr>
              <w:t>18,32</w:t>
            </w:r>
          </w:p>
        </w:tc>
      </w:tr>
    </w:tbl>
    <w:p w14:paraId="47DFB46C" w14:textId="77777777" w:rsidR="000F5C4C" w:rsidRPr="00BA0797" w:rsidRDefault="00A61D76" w:rsidP="00BA0797">
      <w:pPr>
        <w:pStyle w:val="afffb"/>
        <w:spacing w:before="0"/>
      </w:pPr>
      <w:r w:rsidRPr="00BA0797">
        <w:t xml:space="preserve"> </w:t>
      </w:r>
      <w:r w:rsidR="00A161F0" w:rsidRPr="00BA0797">
        <w:t>Принимая во внимание положения пункта 27 Основ ценообразования №1178 и позицию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w:t>
      </w:r>
      <w:r w:rsidR="003E630E" w:rsidRPr="00BA0797">
        <w:t>,</w:t>
      </w:r>
      <w:r w:rsidR="00A161F0" w:rsidRPr="00BA0797">
        <w:t xml:space="preserve"> и величины налогов), р</w:t>
      </w:r>
      <w:r w:rsidRPr="00BA0797">
        <w:t>асходы на оплату налога на имущество объектов электросетевого хозяйства, планируемым к вводу</w:t>
      </w:r>
      <w:r w:rsidR="009C7B3E" w:rsidRPr="00BA0797">
        <w:t xml:space="preserve"> </w:t>
      </w:r>
      <w:r w:rsidRPr="00BA0797">
        <w:t>в 2019 году, Исполнитель</w:t>
      </w:r>
      <w:r w:rsidR="009C7B3E" w:rsidRPr="00BA0797">
        <w:t xml:space="preserve"> </w:t>
      </w:r>
      <w:r w:rsidRPr="00BA0797">
        <w:t xml:space="preserve">предлагает </w:t>
      </w:r>
      <w:r w:rsidR="00092AEC" w:rsidRPr="00BA0797">
        <w:t>учесть указанные расходы</w:t>
      </w:r>
      <w:r w:rsidR="000F5C4C" w:rsidRPr="00BA0797">
        <w:t>,</w:t>
      </w:r>
      <w:r w:rsidR="00A161F0" w:rsidRPr="00BA0797">
        <w:t xml:space="preserve"> </w:t>
      </w:r>
      <w:r w:rsidR="000F5C4C" w:rsidRPr="00BA0797">
        <w:t>в рамках корректировки неподконтрольных расходов за 2018-2019 гг.</w:t>
      </w:r>
    </w:p>
    <w:p w14:paraId="6C197D68" w14:textId="6943EFC3" w:rsidR="008F654D" w:rsidRDefault="008F654D" w:rsidP="00BA0797">
      <w:pPr>
        <w:pStyle w:val="afffb"/>
        <w:spacing w:before="0"/>
      </w:pPr>
      <w:r w:rsidRPr="00BA0797">
        <w:t xml:space="preserve">Дополнительно Исполнитель отмечает, что сетевая организация проинформировала Госкомитет Псковской области о проведении в 2019 году </w:t>
      </w:r>
      <w:r w:rsidR="00E556B2" w:rsidRPr="00BA0797">
        <w:t>изменений (унификации) классификации объектов основных средств на движимое и недвижимое имущество, в соответствии с рекомендациями ПАО</w:t>
      </w:r>
      <w:r w:rsidR="005B370D">
        <w:t> </w:t>
      </w:r>
      <w:r w:rsidR="00E556B2" w:rsidRPr="00BA0797">
        <w:t>«Россетти».  Данное изменение может привести к существенному увеличению / уменьшению величины налога на имущество организации</w:t>
      </w:r>
      <w:r w:rsidR="0066451F" w:rsidRPr="00BA0797">
        <w:t>;</w:t>
      </w:r>
      <w:r w:rsidR="00E556B2" w:rsidRPr="00BA0797">
        <w:t xml:space="preserve"> отклонение от плановых значений   Исполнитель предлагает учесть в рамках корректировки неподконтрольных расходов за 2019 г</w:t>
      </w:r>
      <w:r w:rsidR="0066451F" w:rsidRPr="00BA0797">
        <w:t>од.</w:t>
      </w:r>
    </w:p>
    <w:p w14:paraId="237563F5" w14:textId="77777777" w:rsidR="00745A5D" w:rsidRPr="00BA0797" w:rsidRDefault="00745A5D" w:rsidP="00BA0797">
      <w:pPr>
        <w:spacing w:after="0" w:line="360" w:lineRule="auto"/>
        <w:jc w:val="both"/>
        <w:rPr>
          <w:rFonts w:ascii="Myriad Pro" w:hAnsi="Myriad Pro"/>
          <w:b/>
          <w:i/>
          <w:sz w:val="26"/>
          <w:szCs w:val="26"/>
        </w:rPr>
      </w:pPr>
      <w:r w:rsidRPr="00BA0797">
        <w:rPr>
          <w:rFonts w:ascii="Myriad Pro" w:hAnsi="Myriad Pro"/>
          <w:b/>
          <w:i/>
          <w:sz w:val="26"/>
          <w:szCs w:val="26"/>
        </w:rPr>
        <w:lastRenderedPageBreak/>
        <w:t>Государственные пошлины</w:t>
      </w:r>
    </w:p>
    <w:p w14:paraId="6988812C" w14:textId="77777777" w:rsidR="00A829B7" w:rsidRPr="00BA0797" w:rsidRDefault="002B0617"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Госкомитет </w:t>
      </w:r>
      <w:r w:rsidR="00A829B7" w:rsidRPr="00BA0797">
        <w:rPr>
          <w:rFonts w:ascii="Myriad Pro" w:hAnsi="Myriad Pro"/>
          <w:sz w:val="26"/>
          <w:szCs w:val="26"/>
        </w:rPr>
        <w:t xml:space="preserve">заявлены </w:t>
      </w:r>
      <w:r w:rsidRPr="00BA0797">
        <w:rPr>
          <w:rFonts w:ascii="Myriad Pro" w:hAnsi="Myriad Pro"/>
          <w:sz w:val="26"/>
          <w:szCs w:val="26"/>
        </w:rPr>
        <w:t>расходов по</w:t>
      </w:r>
      <w:r w:rsidR="00A829B7" w:rsidRPr="00BA0797">
        <w:rPr>
          <w:rFonts w:ascii="Myriad Pro" w:hAnsi="Myriad Pro"/>
          <w:sz w:val="26"/>
          <w:szCs w:val="26"/>
        </w:rPr>
        <w:t xml:space="preserve"> уплате </w:t>
      </w:r>
      <w:r w:rsidRPr="00BA0797">
        <w:rPr>
          <w:rFonts w:ascii="Myriad Pro" w:hAnsi="Myriad Pro"/>
          <w:sz w:val="26"/>
          <w:szCs w:val="26"/>
        </w:rPr>
        <w:t>государственны</w:t>
      </w:r>
      <w:r w:rsidR="00A829B7" w:rsidRPr="00BA0797">
        <w:rPr>
          <w:rFonts w:ascii="Myriad Pro" w:hAnsi="Myriad Pro"/>
          <w:sz w:val="26"/>
          <w:szCs w:val="26"/>
        </w:rPr>
        <w:t>х</w:t>
      </w:r>
      <w:r w:rsidRPr="00BA0797">
        <w:rPr>
          <w:rFonts w:ascii="Myriad Pro" w:hAnsi="Myriad Pro"/>
          <w:sz w:val="26"/>
          <w:szCs w:val="26"/>
        </w:rPr>
        <w:t xml:space="preserve"> пошлин </w:t>
      </w:r>
      <w:r w:rsidR="00A829B7" w:rsidRPr="00BA0797">
        <w:rPr>
          <w:rFonts w:ascii="Myriad Pro" w:hAnsi="Myriad Pro"/>
          <w:sz w:val="26"/>
          <w:szCs w:val="26"/>
        </w:rPr>
        <w:t>в размере 529,21 тыс. руб. Госкомитет принял в НВВ на 2019 год расходы в размере 526,72 тыс. руб., исходя из фактических расходов организации за 2017 год (по данным протокола заседании Коллегии Госкомитета).</w:t>
      </w:r>
    </w:p>
    <w:p w14:paraId="34D066A7" w14:textId="77777777" w:rsidR="00A829B7" w:rsidRPr="00BA0797" w:rsidRDefault="00A829B7" w:rsidP="00BA0797">
      <w:pPr>
        <w:pStyle w:val="afff8"/>
        <w:spacing w:after="0"/>
      </w:pPr>
      <w:r w:rsidRPr="00BA0797">
        <w:t xml:space="preserve">По данным бухгалтерских регистров (отчет по проводкам) расходы по уплате государственных пошлин за 2017 год составили </w:t>
      </w:r>
      <w:r w:rsidR="00D26A74" w:rsidRPr="00BA0797">
        <w:t>по виду деятельности услуги по передаче электроэнергии</w:t>
      </w:r>
      <w:r w:rsidR="009C7B3E" w:rsidRPr="00BA0797">
        <w:t xml:space="preserve"> </w:t>
      </w:r>
      <w:r w:rsidRPr="00BA0797">
        <w:t>674,22 тыс. руб.</w:t>
      </w:r>
      <w:r w:rsidR="00AF2711" w:rsidRPr="00BA079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45"/>
        <w:gridCol w:w="1205"/>
        <w:gridCol w:w="1536"/>
        <w:gridCol w:w="1359"/>
        <w:gridCol w:w="1439"/>
        <w:gridCol w:w="1286"/>
      </w:tblGrid>
      <w:tr w:rsidR="003E630E" w:rsidRPr="00BA0797" w14:paraId="55C7154D" w14:textId="77777777">
        <w:trPr>
          <w:cantSplit/>
          <w:tblHeader/>
        </w:trPr>
        <w:tc>
          <w:tcPr>
            <w:tcW w:w="1504"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FEDD33"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Наименование</w:t>
            </w:r>
          </w:p>
        </w:tc>
        <w:tc>
          <w:tcPr>
            <w:tcW w:w="1498"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0178C0C7"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Факт 2017 год</w:t>
            </w:r>
            <w:r w:rsidRPr="00C75A6F">
              <w:rPr>
                <w:rFonts w:ascii="Myriad Pro" w:eastAsia="Times New Roman" w:hAnsi="Myriad Pro"/>
                <w:b/>
                <w:bCs/>
                <w:color w:val="FFFFFF"/>
                <w:sz w:val="18"/>
                <w:szCs w:val="18"/>
                <w:lang w:eastAsia="ru-RU"/>
              </w:rPr>
              <w:br/>
              <w:t>2017 год</w:t>
            </w:r>
          </w:p>
        </w:tc>
        <w:tc>
          <w:tcPr>
            <w:tcW w:w="1998"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10883E34"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2019 год</w:t>
            </w:r>
          </w:p>
        </w:tc>
      </w:tr>
      <w:tr w:rsidR="003E630E" w:rsidRPr="00BA0797" w14:paraId="773149FE" w14:textId="77777777">
        <w:trPr>
          <w:cantSplit/>
          <w:tblHeader/>
        </w:trPr>
        <w:tc>
          <w:tcPr>
            <w:tcW w:w="150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1890A18"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p>
        </w:tc>
        <w:tc>
          <w:tcPr>
            <w:tcW w:w="69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1551815"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Всего</w:t>
            </w:r>
          </w:p>
        </w:tc>
        <w:tc>
          <w:tcPr>
            <w:tcW w:w="7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8899D8C"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в т.ч. отнесено на услуги по передаче электроэнергии</w:t>
            </w:r>
          </w:p>
        </w:tc>
        <w:tc>
          <w:tcPr>
            <w:tcW w:w="5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6DB504"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Регулируемая организация</w:t>
            </w:r>
          </w:p>
        </w:tc>
        <w:tc>
          <w:tcPr>
            <w:tcW w:w="6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5C613EC"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Регулирующий орган</w:t>
            </w:r>
          </w:p>
        </w:tc>
        <w:tc>
          <w:tcPr>
            <w:tcW w:w="6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F72AC9" w14:textId="77777777" w:rsidR="003E630E" w:rsidRPr="00C75A6F" w:rsidRDefault="003E630E" w:rsidP="00BA0797">
            <w:pPr>
              <w:spacing w:after="0" w:line="240" w:lineRule="auto"/>
              <w:jc w:val="center"/>
              <w:rPr>
                <w:rFonts w:ascii="Myriad Pro" w:eastAsia="Times New Roman" w:hAnsi="Myriad Pro"/>
                <w:b/>
                <w:bCs/>
                <w:color w:val="FFFFFF"/>
                <w:sz w:val="18"/>
                <w:szCs w:val="18"/>
                <w:lang w:eastAsia="ru-RU"/>
              </w:rPr>
            </w:pPr>
            <w:r w:rsidRPr="00C75A6F">
              <w:rPr>
                <w:rFonts w:ascii="Myriad Pro" w:eastAsia="Times New Roman" w:hAnsi="Myriad Pro"/>
                <w:b/>
                <w:bCs/>
                <w:color w:val="FFFFFF"/>
                <w:sz w:val="18"/>
                <w:szCs w:val="18"/>
                <w:lang w:eastAsia="ru-RU"/>
              </w:rPr>
              <w:t>Исполнитель</w:t>
            </w:r>
          </w:p>
        </w:tc>
      </w:tr>
      <w:tr w:rsidR="003E630E" w:rsidRPr="00BA0797" w14:paraId="6843C4DE" w14:textId="77777777">
        <w:trPr>
          <w:cantSplit/>
        </w:trPr>
        <w:tc>
          <w:tcPr>
            <w:tcW w:w="1504" w:type="pct"/>
            <w:tcBorders>
              <w:top w:val="single" w:sz="4" w:space="0" w:color="FFFFFF"/>
            </w:tcBorders>
            <w:shd w:val="clear" w:color="auto" w:fill="D6E3BC"/>
            <w:vAlign w:val="center"/>
          </w:tcPr>
          <w:p w14:paraId="38F0818C" w14:textId="77777777" w:rsidR="003E630E" w:rsidRPr="00BA0797" w:rsidRDefault="003E630E"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Государственные пошлины</w:t>
            </w:r>
          </w:p>
        </w:tc>
        <w:tc>
          <w:tcPr>
            <w:tcW w:w="699" w:type="pct"/>
            <w:tcBorders>
              <w:top w:val="single" w:sz="4" w:space="0" w:color="FFFFFF"/>
            </w:tcBorders>
            <w:shd w:val="clear" w:color="auto" w:fill="D6E3BC"/>
            <w:noWrap/>
            <w:vAlign w:val="center"/>
          </w:tcPr>
          <w:p w14:paraId="7DA69D77" w14:textId="77777777" w:rsidR="003E630E" w:rsidRPr="00BA0797" w:rsidRDefault="003E630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677,62</w:t>
            </w:r>
          </w:p>
        </w:tc>
        <w:tc>
          <w:tcPr>
            <w:tcW w:w="799" w:type="pct"/>
            <w:tcBorders>
              <w:top w:val="single" w:sz="4" w:space="0" w:color="FFFFFF"/>
            </w:tcBorders>
            <w:shd w:val="clear" w:color="auto" w:fill="D6E3BC"/>
            <w:noWrap/>
            <w:vAlign w:val="center"/>
          </w:tcPr>
          <w:p w14:paraId="7BF3D49D" w14:textId="77777777" w:rsidR="003E630E" w:rsidRPr="00BA0797" w:rsidRDefault="003E630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674,22</w:t>
            </w:r>
          </w:p>
        </w:tc>
        <w:tc>
          <w:tcPr>
            <w:tcW w:w="599" w:type="pct"/>
            <w:tcBorders>
              <w:top w:val="single" w:sz="4" w:space="0" w:color="FFFFFF"/>
            </w:tcBorders>
            <w:shd w:val="clear" w:color="auto" w:fill="D6E3BC"/>
            <w:noWrap/>
            <w:vAlign w:val="center"/>
          </w:tcPr>
          <w:p w14:paraId="54308AF0" w14:textId="77777777" w:rsidR="003E630E" w:rsidRPr="00BA0797" w:rsidRDefault="003E630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529,21</w:t>
            </w:r>
          </w:p>
        </w:tc>
        <w:tc>
          <w:tcPr>
            <w:tcW w:w="699" w:type="pct"/>
            <w:tcBorders>
              <w:top w:val="single" w:sz="4" w:space="0" w:color="FFFFFF"/>
            </w:tcBorders>
            <w:shd w:val="clear" w:color="auto" w:fill="D6E3BC"/>
            <w:noWrap/>
            <w:vAlign w:val="center"/>
          </w:tcPr>
          <w:p w14:paraId="654EF56C" w14:textId="77777777" w:rsidR="003E630E" w:rsidRPr="00BA0797" w:rsidRDefault="003E630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526,72</w:t>
            </w:r>
          </w:p>
        </w:tc>
        <w:tc>
          <w:tcPr>
            <w:tcW w:w="699" w:type="pct"/>
            <w:tcBorders>
              <w:top w:val="single" w:sz="4" w:space="0" w:color="FFFFFF"/>
            </w:tcBorders>
            <w:shd w:val="clear" w:color="auto" w:fill="D6E3BC"/>
            <w:noWrap/>
            <w:vAlign w:val="center"/>
          </w:tcPr>
          <w:p w14:paraId="212A2114" w14:textId="77777777" w:rsidR="003E630E" w:rsidRPr="00BA0797" w:rsidRDefault="003E630E" w:rsidP="00BA0797">
            <w:pPr>
              <w:spacing w:after="0" w:line="240" w:lineRule="auto"/>
              <w:jc w:val="center"/>
              <w:rPr>
                <w:rFonts w:ascii="Myriad Pro" w:eastAsia="Times New Roman" w:hAnsi="Myriad Pro"/>
                <w:b/>
                <w:sz w:val="18"/>
                <w:szCs w:val="18"/>
                <w:lang w:eastAsia="ru-RU"/>
              </w:rPr>
            </w:pPr>
            <w:r w:rsidRPr="00BA0797">
              <w:rPr>
                <w:rFonts w:ascii="Myriad Pro" w:eastAsia="Times New Roman" w:hAnsi="Myriad Pro"/>
                <w:b/>
                <w:sz w:val="18"/>
                <w:szCs w:val="18"/>
                <w:lang w:eastAsia="ru-RU"/>
              </w:rPr>
              <w:t>529,21</w:t>
            </w:r>
          </w:p>
        </w:tc>
      </w:tr>
      <w:tr w:rsidR="003E630E" w:rsidRPr="00BA0797" w14:paraId="4D9C1674" w14:textId="77777777">
        <w:trPr>
          <w:cantSplit/>
        </w:trPr>
        <w:tc>
          <w:tcPr>
            <w:tcW w:w="1504" w:type="pct"/>
            <w:shd w:val="clear" w:color="auto" w:fill="auto"/>
            <w:noWrap/>
            <w:vAlign w:val="center"/>
          </w:tcPr>
          <w:p w14:paraId="0AE4793B"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техосмотр ТС</w:t>
            </w:r>
          </w:p>
        </w:tc>
        <w:tc>
          <w:tcPr>
            <w:tcW w:w="699" w:type="pct"/>
            <w:shd w:val="clear" w:color="auto" w:fill="auto"/>
            <w:noWrap/>
            <w:vAlign w:val="center"/>
          </w:tcPr>
          <w:p w14:paraId="7A0B7438"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61,52</w:t>
            </w:r>
          </w:p>
        </w:tc>
        <w:tc>
          <w:tcPr>
            <w:tcW w:w="799" w:type="pct"/>
            <w:shd w:val="clear" w:color="auto" w:fill="auto"/>
            <w:noWrap/>
            <w:vAlign w:val="center"/>
          </w:tcPr>
          <w:p w14:paraId="2476737E"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61,52</w:t>
            </w:r>
          </w:p>
        </w:tc>
        <w:tc>
          <w:tcPr>
            <w:tcW w:w="599" w:type="pct"/>
            <w:shd w:val="clear" w:color="auto" w:fill="auto"/>
            <w:noWrap/>
            <w:vAlign w:val="center"/>
          </w:tcPr>
          <w:p w14:paraId="6F397905"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61,52</w:t>
            </w:r>
          </w:p>
        </w:tc>
        <w:tc>
          <w:tcPr>
            <w:tcW w:w="699" w:type="pct"/>
            <w:shd w:val="clear" w:color="auto" w:fill="auto"/>
            <w:noWrap/>
            <w:vAlign w:val="center"/>
          </w:tcPr>
          <w:p w14:paraId="0AE4A344"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0058114B"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61,52</w:t>
            </w:r>
          </w:p>
        </w:tc>
      </w:tr>
      <w:tr w:rsidR="003E630E" w:rsidRPr="00BA0797" w14:paraId="3E2C5D14" w14:textId="77777777">
        <w:trPr>
          <w:cantSplit/>
        </w:trPr>
        <w:tc>
          <w:tcPr>
            <w:tcW w:w="1504" w:type="pct"/>
            <w:shd w:val="clear" w:color="auto" w:fill="auto"/>
            <w:noWrap/>
            <w:vAlign w:val="center"/>
          </w:tcPr>
          <w:p w14:paraId="7816406C"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регистрация ТС</w:t>
            </w:r>
          </w:p>
        </w:tc>
        <w:tc>
          <w:tcPr>
            <w:tcW w:w="699" w:type="pct"/>
            <w:shd w:val="clear" w:color="auto" w:fill="auto"/>
            <w:noWrap/>
            <w:vAlign w:val="center"/>
          </w:tcPr>
          <w:p w14:paraId="08B26720"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57,65</w:t>
            </w:r>
          </w:p>
        </w:tc>
        <w:tc>
          <w:tcPr>
            <w:tcW w:w="799" w:type="pct"/>
            <w:shd w:val="clear" w:color="auto" w:fill="auto"/>
            <w:noWrap/>
            <w:vAlign w:val="center"/>
          </w:tcPr>
          <w:p w14:paraId="3F2ADBB7"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57,65</w:t>
            </w:r>
          </w:p>
        </w:tc>
        <w:tc>
          <w:tcPr>
            <w:tcW w:w="599" w:type="pct"/>
            <w:shd w:val="clear" w:color="auto" w:fill="auto"/>
            <w:noWrap/>
            <w:vAlign w:val="center"/>
          </w:tcPr>
          <w:p w14:paraId="6A3BD1F2"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42,75</w:t>
            </w:r>
          </w:p>
        </w:tc>
        <w:tc>
          <w:tcPr>
            <w:tcW w:w="699" w:type="pct"/>
            <w:shd w:val="clear" w:color="auto" w:fill="auto"/>
            <w:noWrap/>
            <w:vAlign w:val="center"/>
          </w:tcPr>
          <w:p w14:paraId="13F22249"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4B19F72D"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42,75</w:t>
            </w:r>
          </w:p>
        </w:tc>
      </w:tr>
      <w:tr w:rsidR="003E630E" w:rsidRPr="00BA0797" w14:paraId="1D53FA32" w14:textId="77777777">
        <w:trPr>
          <w:cantSplit/>
        </w:trPr>
        <w:tc>
          <w:tcPr>
            <w:tcW w:w="1504" w:type="pct"/>
            <w:shd w:val="clear" w:color="auto" w:fill="auto"/>
            <w:noWrap/>
            <w:vAlign w:val="center"/>
          </w:tcPr>
          <w:p w14:paraId="46FB990A"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пропуски для ТС</w:t>
            </w:r>
          </w:p>
        </w:tc>
        <w:tc>
          <w:tcPr>
            <w:tcW w:w="699" w:type="pct"/>
            <w:shd w:val="clear" w:color="auto" w:fill="auto"/>
            <w:noWrap/>
            <w:vAlign w:val="center"/>
          </w:tcPr>
          <w:p w14:paraId="3D2AE721"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56,00</w:t>
            </w:r>
          </w:p>
        </w:tc>
        <w:tc>
          <w:tcPr>
            <w:tcW w:w="799" w:type="pct"/>
            <w:shd w:val="clear" w:color="auto" w:fill="auto"/>
            <w:noWrap/>
            <w:vAlign w:val="center"/>
          </w:tcPr>
          <w:p w14:paraId="31F1B64E"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56,00</w:t>
            </w:r>
          </w:p>
        </w:tc>
        <w:tc>
          <w:tcPr>
            <w:tcW w:w="599" w:type="pct"/>
            <w:shd w:val="clear" w:color="auto" w:fill="auto"/>
            <w:noWrap/>
            <w:vAlign w:val="center"/>
          </w:tcPr>
          <w:p w14:paraId="20EB9598"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56,00</w:t>
            </w:r>
          </w:p>
        </w:tc>
        <w:tc>
          <w:tcPr>
            <w:tcW w:w="699" w:type="pct"/>
            <w:shd w:val="clear" w:color="auto" w:fill="auto"/>
            <w:noWrap/>
            <w:vAlign w:val="center"/>
          </w:tcPr>
          <w:p w14:paraId="08D6B819"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30613C53"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56,00</w:t>
            </w:r>
          </w:p>
        </w:tc>
      </w:tr>
      <w:tr w:rsidR="003E630E" w:rsidRPr="00BA0797" w14:paraId="1D3412FA" w14:textId="77777777">
        <w:trPr>
          <w:cantSplit/>
        </w:trPr>
        <w:tc>
          <w:tcPr>
            <w:tcW w:w="1504" w:type="pct"/>
            <w:shd w:val="clear" w:color="auto" w:fill="auto"/>
            <w:noWrap/>
            <w:vAlign w:val="center"/>
          </w:tcPr>
          <w:p w14:paraId="39B212ED"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Прочие, в т.ч.</w:t>
            </w:r>
          </w:p>
        </w:tc>
        <w:tc>
          <w:tcPr>
            <w:tcW w:w="699" w:type="pct"/>
            <w:shd w:val="clear" w:color="auto" w:fill="auto"/>
            <w:noWrap/>
            <w:vAlign w:val="center"/>
          </w:tcPr>
          <w:p w14:paraId="7F8CE1DD"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502,45</w:t>
            </w:r>
          </w:p>
        </w:tc>
        <w:tc>
          <w:tcPr>
            <w:tcW w:w="799" w:type="pct"/>
            <w:shd w:val="clear" w:color="auto" w:fill="auto"/>
            <w:noWrap/>
            <w:vAlign w:val="center"/>
          </w:tcPr>
          <w:p w14:paraId="5AC1DE55"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499,06</w:t>
            </w:r>
          </w:p>
        </w:tc>
        <w:tc>
          <w:tcPr>
            <w:tcW w:w="599" w:type="pct"/>
            <w:shd w:val="clear" w:color="auto" w:fill="auto"/>
            <w:noWrap/>
            <w:vAlign w:val="center"/>
          </w:tcPr>
          <w:p w14:paraId="5A7B573E"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368,94</w:t>
            </w:r>
          </w:p>
        </w:tc>
        <w:tc>
          <w:tcPr>
            <w:tcW w:w="699" w:type="pct"/>
            <w:shd w:val="clear" w:color="auto" w:fill="auto"/>
            <w:noWrap/>
            <w:vAlign w:val="center"/>
          </w:tcPr>
          <w:p w14:paraId="48CEC2BC"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3F117EA3"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368,94</w:t>
            </w:r>
          </w:p>
        </w:tc>
      </w:tr>
      <w:tr w:rsidR="003E630E" w:rsidRPr="00BA0797" w14:paraId="3FD07A6F" w14:textId="77777777">
        <w:trPr>
          <w:cantSplit/>
        </w:trPr>
        <w:tc>
          <w:tcPr>
            <w:tcW w:w="1504" w:type="pct"/>
            <w:shd w:val="clear" w:color="auto" w:fill="auto"/>
            <w:vAlign w:val="center"/>
          </w:tcPr>
          <w:p w14:paraId="71C8B98A"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аттестация, выдача удостоверений, лицензий</w:t>
            </w:r>
          </w:p>
        </w:tc>
        <w:tc>
          <w:tcPr>
            <w:tcW w:w="699" w:type="pct"/>
            <w:shd w:val="clear" w:color="auto" w:fill="auto"/>
            <w:noWrap/>
            <w:vAlign w:val="center"/>
          </w:tcPr>
          <w:p w14:paraId="3C82D03B"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28,10</w:t>
            </w:r>
          </w:p>
        </w:tc>
        <w:tc>
          <w:tcPr>
            <w:tcW w:w="799" w:type="pct"/>
            <w:shd w:val="clear" w:color="auto" w:fill="auto"/>
            <w:noWrap/>
            <w:vAlign w:val="center"/>
          </w:tcPr>
          <w:p w14:paraId="017B2CE5"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27,91</w:t>
            </w:r>
          </w:p>
        </w:tc>
        <w:tc>
          <w:tcPr>
            <w:tcW w:w="599" w:type="pct"/>
            <w:shd w:val="clear" w:color="auto" w:fill="auto"/>
            <w:noWrap/>
            <w:vAlign w:val="center"/>
          </w:tcPr>
          <w:p w14:paraId="6D760F47"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27,91</w:t>
            </w:r>
          </w:p>
        </w:tc>
        <w:tc>
          <w:tcPr>
            <w:tcW w:w="699" w:type="pct"/>
            <w:shd w:val="clear" w:color="auto" w:fill="auto"/>
            <w:noWrap/>
            <w:vAlign w:val="center"/>
          </w:tcPr>
          <w:p w14:paraId="6534F893"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3C31066E"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27,91</w:t>
            </w:r>
          </w:p>
        </w:tc>
      </w:tr>
      <w:tr w:rsidR="003E630E" w:rsidRPr="00BA0797" w14:paraId="0392B0B6" w14:textId="77777777">
        <w:trPr>
          <w:cantSplit/>
        </w:trPr>
        <w:tc>
          <w:tcPr>
            <w:tcW w:w="1504" w:type="pct"/>
            <w:shd w:val="clear" w:color="auto" w:fill="auto"/>
            <w:vAlign w:val="center"/>
          </w:tcPr>
          <w:p w14:paraId="3BF5D150"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оформление земельно-правовых документов (регистрация договоров аренды)</w:t>
            </w:r>
          </w:p>
        </w:tc>
        <w:tc>
          <w:tcPr>
            <w:tcW w:w="699" w:type="pct"/>
            <w:shd w:val="clear" w:color="auto" w:fill="auto"/>
            <w:noWrap/>
            <w:vAlign w:val="center"/>
          </w:tcPr>
          <w:p w14:paraId="606BAD7F"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462,00</w:t>
            </w:r>
          </w:p>
        </w:tc>
        <w:tc>
          <w:tcPr>
            <w:tcW w:w="799" w:type="pct"/>
            <w:shd w:val="clear" w:color="auto" w:fill="auto"/>
            <w:noWrap/>
            <w:vAlign w:val="center"/>
          </w:tcPr>
          <w:p w14:paraId="1DEBCD43"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458,88</w:t>
            </w:r>
          </w:p>
        </w:tc>
        <w:tc>
          <w:tcPr>
            <w:tcW w:w="599" w:type="pct"/>
            <w:shd w:val="clear" w:color="auto" w:fill="auto"/>
            <w:noWrap/>
            <w:vAlign w:val="center"/>
          </w:tcPr>
          <w:p w14:paraId="7A2E3AEF"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328,76</w:t>
            </w:r>
          </w:p>
        </w:tc>
        <w:tc>
          <w:tcPr>
            <w:tcW w:w="699" w:type="pct"/>
            <w:shd w:val="clear" w:color="auto" w:fill="auto"/>
            <w:noWrap/>
            <w:vAlign w:val="center"/>
          </w:tcPr>
          <w:p w14:paraId="5A97DA7C"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0EA5A409"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328,76</w:t>
            </w:r>
          </w:p>
        </w:tc>
      </w:tr>
      <w:tr w:rsidR="003E630E" w:rsidRPr="00BA0797" w14:paraId="4F200E91" w14:textId="77777777">
        <w:trPr>
          <w:cantSplit/>
        </w:trPr>
        <w:tc>
          <w:tcPr>
            <w:tcW w:w="1504" w:type="pct"/>
            <w:shd w:val="clear" w:color="auto" w:fill="auto"/>
            <w:vAlign w:val="center"/>
          </w:tcPr>
          <w:p w14:paraId="2D91D583" w14:textId="77777777" w:rsidR="003E630E" w:rsidRPr="00BA0797" w:rsidRDefault="003E630E" w:rsidP="00BA0797">
            <w:pPr>
              <w:spacing w:after="0" w:line="240" w:lineRule="auto"/>
              <w:ind w:left="567"/>
              <w:rPr>
                <w:rFonts w:ascii="Myriad Pro" w:eastAsia="Times New Roman" w:hAnsi="Myriad Pro"/>
                <w:sz w:val="18"/>
                <w:szCs w:val="18"/>
                <w:lang w:eastAsia="ru-RU"/>
              </w:rPr>
            </w:pPr>
            <w:r w:rsidRPr="00BA0797">
              <w:rPr>
                <w:rFonts w:ascii="Myriad Pro" w:eastAsia="Times New Roman" w:hAnsi="Myriad Pro"/>
                <w:sz w:val="18"/>
                <w:szCs w:val="18"/>
                <w:lang w:eastAsia="ru-RU"/>
              </w:rPr>
              <w:t>экология</w:t>
            </w:r>
          </w:p>
        </w:tc>
        <w:tc>
          <w:tcPr>
            <w:tcW w:w="699" w:type="pct"/>
            <w:shd w:val="clear" w:color="auto" w:fill="auto"/>
            <w:noWrap/>
            <w:vAlign w:val="center"/>
          </w:tcPr>
          <w:p w14:paraId="4EB8E08D"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12,35</w:t>
            </w:r>
          </w:p>
        </w:tc>
        <w:tc>
          <w:tcPr>
            <w:tcW w:w="799" w:type="pct"/>
            <w:shd w:val="clear" w:color="auto" w:fill="auto"/>
            <w:noWrap/>
            <w:vAlign w:val="center"/>
          </w:tcPr>
          <w:p w14:paraId="258B5286"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12,27</w:t>
            </w:r>
          </w:p>
        </w:tc>
        <w:tc>
          <w:tcPr>
            <w:tcW w:w="599" w:type="pct"/>
            <w:shd w:val="clear" w:color="auto" w:fill="auto"/>
            <w:noWrap/>
            <w:vAlign w:val="center"/>
          </w:tcPr>
          <w:p w14:paraId="6CE9953A"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12,27</w:t>
            </w:r>
          </w:p>
        </w:tc>
        <w:tc>
          <w:tcPr>
            <w:tcW w:w="699" w:type="pct"/>
            <w:shd w:val="clear" w:color="auto" w:fill="auto"/>
            <w:noWrap/>
            <w:vAlign w:val="center"/>
          </w:tcPr>
          <w:p w14:paraId="580EB4E6" w14:textId="77777777" w:rsidR="003E630E" w:rsidRPr="00BA0797" w:rsidRDefault="003E630E" w:rsidP="00BA0797">
            <w:pPr>
              <w:spacing w:after="0" w:line="240" w:lineRule="auto"/>
              <w:jc w:val="center"/>
              <w:rPr>
                <w:rFonts w:ascii="Myriad Pro" w:eastAsia="Times New Roman" w:hAnsi="Myriad Pro"/>
                <w:sz w:val="18"/>
                <w:szCs w:val="18"/>
                <w:lang w:eastAsia="ru-RU"/>
              </w:rPr>
            </w:pPr>
          </w:p>
        </w:tc>
        <w:tc>
          <w:tcPr>
            <w:tcW w:w="699" w:type="pct"/>
            <w:shd w:val="clear" w:color="auto" w:fill="auto"/>
            <w:noWrap/>
            <w:vAlign w:val="center"/>
          </w:tcPr>
          <w:p w14:paraId="473ECBDF" w14:textId="77777777" w:rsidR="003E630E" w:rsidRPr="00BA0797" w:rsidRDefault="003E630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12,27</w:t>
            </w:r>
          </w:p>
        </w:tc>
      </w:tr>
    </w:tbl>
    <w:p w14:paraId="1BDBA160" w14:textId="77777777" w:rsidR="00C75A6F" w:rsidRDefault="00E218A9" w:rsidP="005320B0">
      <w:pPr>
        <w:pStyle w:val="afffb"/>
        <w:spacing w:before="0"/>
      </w:pPr>
      <w:r w:rsidRPr="00BA0797">
        <w:t>Влияние статьи на изменение НВВ несущественное и в связи с отсутствием подробной информации Госкомит</w:t>
      </w:r>
      <w:r w:rsidR="00A32819" w:rsidRPr="00BA0797">
        <w:t>ета о исключаемых из НВВ на 2019 год</w:t>
      </w:r>
      <w:r w:rsidRPr="00BA0797">
        <w:t xml:space="preserve"> затрат, Исполнитель принимает позицию электросетевой организации.</w:t>
      </w:r>
      <w:r w:rsidR="00C75A6F">
        <w:br w:type="page"/>
      </w:r>
    </w:p>
    <w:p w14:paraId="53CAAB67" w14:textId="77777777" w:rsidR="00B328F3" w:rsidRPr="0080531F" w:rsidRDefault="00B328F3"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93" w:name="_Toc40826304"/>
      <w:bookmarkStart w:id="94" w:name="_Toc41256478"/>
      <w:r w:rsidRPr="0080531F">
        <w:rPr>
          <w:rFonts w:ascii="Myriad Pro" w:eastAsia="Times New Roman" w:hAnsi="Myriad Pro"/>
          <w:b/>
          <w:color w:val="4F6228"/>
          <w:sz w:val="28"/>
          <w:szCs w:val="28"/>
        </w:rPr>
        <w:lastRenderedPageBreak/>
        <w:t>Отчисления на социальные нужды</w:t>
      </w:r>
      <w:bookmarkEnd w:id="93"/>
      <w:bookmarkEnd w:id="94"/>
    </w:p>
    <w:p w14:paraId="211E6BDB" w14:textId="77777777" w:rsidR="00B328F3" w:rsidRPr="00BA0797" w:rsidRDefault="00B328F3"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со статьей 425 Налогового кодекса Российской Федерации применяются следующие тарифы страховых взносов:</w:t>
      </w:r>
    </w:p>
    <w:p w14:paraId="271C7771" w14:textId="77777777" w:rsidR="00B328F3" w:rsidRPr="00BA0797" w:rsidRDefault="00B328F3"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1)</w:t>
      </w:r>
      <w:r w:rsidRPr="00BA0797">
        <w:rPr>
          <w:rFonts w:ascii="Myriad Pro" w:hAnsi="Myriad Pro"/>
          <w:sz w:val="26"/>
          <w:szCs w:val="26"/>
        </w:rPr>
        <w:tab/>
        <w:t>на обязательное пенсионное страхование:</w:t>
      </w:r>
    </w:p>
    <w:p w14:paraId="0A1EFD73" w14:textId="77777777" w:rsidR="00B328F3" w:rsidRPr="00BA0797" w:rsidRDefault="00B328F3"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пределах установленной предельной величины базы для исчисления страховых взносов на обязательное пенсионное страхование – 22</w:t>
      </w:r>
      <w:r w:rsidR="00C75A6F">
        <w:rPr>
          <w:rFonts w:ascii="Myriad Pro" w:hAnsi="Myriad Pro"/>
          <w:sz w:val="26"/>
          <w:szCs w:val="26"/>
        </w:rPr>
        <w:t>%;</w:t>
      </w:r>
    </w:p>
    <w:p w14:paraId="61EDDE9F"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свыше установленной предельной величины базы для исчисления страховых взносов на обязательное пенсионное страхование – 10</w:t>
      </w:r>
      <w:r w:rsidR="00C75A6F">
        <w:rPr>
          <w:rFonts w:ascii="Myriad Pro" w:hAnsi="Myriad Pro"/>
          <w:sz w:val="26"/>
          <w:szCs w:val="26"/>
        </w:rPr>
        <w:t>%</w:t>
      </w:r>
      <w:r w:rsidRPr="00BA0797">
        <w:rPr>
          <w:rFonts w:ascii="Myriad Pro" w:hAnsi="Myriad Pro"/>
          <w:sz w:val="26"/>
          <w:szCs w:val="26"/>
        </w:rPr>
        <w:t>;</w:t>
      </w:r>
    </w:p>
    <w:p w14:paraId="7D825C4A"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w:t>
      </w:r>
      <w:r w:rsidR="00C75A6F">
        <w:rPr>
          <w:rFonts w:ascii="Myriad Pro" w:hAnsi="Myriad Pro"/>
          <w:sz w:val="26"/>
          <w:szCs w:val="26"/>
        </w:rPr>
        <w:t>%</w:t>
      </w:r>
      <w:r w:rsidRPr="00BA0797">
        <w:rPr>
          <w:rFonts w:ascii="Myriad Pro" w:hAnsi="Myriad Pro"/>
          <w:sz w:val="26"/>
          <w:szCs w:val="26"/>
        </w:rPr>
        <w:t>;</w:t>
      </w:r>
    </w:p>
    <w:p w14:paraId="0D1B7D9E"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3) на обязательное медицинское страхование – 5,1</w:t>
      </w:r>
      <w:r w:rsidR="00C75A6F">
        <w:rPr>
          <w:rFonts w:ascii="Myriad Pro" w:hAnsi="Myriad Pro"/>
          <w:sz w:val="26"/>
          <w:szCs w:val="26"/>
        </w:rPr>
        <w:t>%</w:t>
      </w:r>
      <w:r w:rsidRPr="00BA0797">
        <w:rPr>
          <w:rFonts w:ascii="Myriad Pro" w:hAnsi="Myriad Pro"/>
          <w:sz w:val="26"/>
          <w:szCs w:val="26"/>
        </w:rPr>
        <w:t>.</w:t>
      </w:r>
    </w:p>
    <w:p w14:paraId="72AEDE40"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Федеральному закону от 24.07.1998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399144DF"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Поскольку статья расходов </w:t>
      </w:r>
      <w:r w:rsidR="00586D28" w:rsidRPr="00BA0797">
        <w:rPr>
          <w:rFonts w:ascii="Myriad Pro" w:hAnsi="Myriad Pro"/>
          <w:sz w:val="26"/>
          <w:szCs w:val="26"/>
        </w:rPr>
        <w:t>«</w:t>
      </w:r>
      <w:r w:rsidRPr="00BA0797">
        <w:rPr>
          <w:rFonts w:ascii="Myriad Pro" w:hAnsi="Myriad Pro"/>
          <w:sz w:val="26"/>
          <w:szCs w:val="26"/>
        </w:rPr>
        <w:t>Отчисления на социальные нужды</w:t>
      </w:r>
      <w:r w:rsidR="00586D28" w:rsidRPr="00BA0797">
        <w:rPr>
          <w:rFonts w:ascii="Myriad Pro" w:hAnsi="Myriad Pro"/>
          <w:sz w:val="26"/>
          <w:szCs w:val="26"/>
        </w:rPr>
        <w:t>»</w:t>
      </w:r>
      <w:r w:rsidRPr="00BA0797">
        <w:rPr>
          <w:rFonts w:ascii="Myriad Pro" w:hAnsi="Myriad Pro"/>
          <w:sz w:val="26"/>
          <w:szCs w:val="26"/>
        </w:rPr>
        <w:t xml:space="preserve">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базового уровня фонда оплаты труда, принятого органом регулирования в расчет НВВ на первый (базовый) год долгосрочного периода регулирования (2018 год)</w:t>
      </w:r>
      <w:r w:rsidR="000C029A" w:rsidRPr="00BA0797">
        <w:rPr>
          <w:rFonts w:ascii="Myriad Pro" w:hAnsi="Myriad Pro"/>
          <w:sz w:val="26"/>
          <w:szCs w:val="26"/>
        </w:rPr>
        <w:t>.</w:t>
      </w:r>
    </w:p>
    <w:p w14:paraId="150BF029" w14:textId="77777777" w:rsidR="00B328F3" w:rsidRPr="00BA0797" w:rsidRDefault="00B328F3" w:rsidP="00BA0797">
      <w:pPr>
        <w:spacing w:after="0" w:line="360" w:lineRule="auto"/>
        <w:ind w:firstLine="567"/>
        <w:contextualSpacing/>
        <w:jc w:val="both"/>
        <w:rPr>
          <w:rFonts w:ascii="Myriad Pro" w:hAnsi="Myriad Pro"/>
          <w:sz w:val="26"/>
          <w:szCs w:val="26"/>
        </w:rPr>
      </w:pPr>
    </w:p>
    <w:p w14:paraId="060923DF"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27B1E6B9" w14:textId="77777777" w:rsidR="008C7612"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w:t>
      </w:r>
      <w:r w:rsidR="000C029A" w:rsidRPr="00BA0797">
        <w:rPr>
          <w:rFonts w:ascii="Myriad Pro" w:hAnsi="Myriad Pro"/>
          <w:sz w:val="26"/>
          <w:szCs w:val="26"/>
        </w:rPr>
        <w:t xml:space="preserve">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0C029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по статье на 2019 год была заявлена сумма расходов в размере </w:t>
      </w:r>
      <w:r w:rsidR="000C029A" w:rsidRPr="00BA0797">
        <w:rPr>
          <w:rFonts w:ascii="Myriad Pro" w:hAnsi="Myriad Pro"/>
          <w:sz w:val="26"/>
          <w:szCs w:val="26"/>
        </w:rPr>
        <w:t>31</w:t>
      </w:r>
      <w:r w:rsidR="00834137" w:rsidRPr="00BA0797">
        <w:rPr>
          <w:rFonts w:ascii="Myriad Pro" w:hAnsi="Myriad Pro"/>
          <w:sz w:val="26"/>
          <w:szCs w:val="26"/>
        </w:rPr>
        <w:t>6 6</w:t>
      </w:r>
      <w:r w:rsidR="000C029A" w:rsidRPr="00BA0797">
        <w:rPr>
          <w:rFonts w:ascii="Myriad Pro" w:hAnsi="Myriad Pro"/>
          <w:sz w:val="26"/>
          <w:szCs w:val="26"/>
        </w:rPr>
        <w:t>07,22</w:t>
      </w:r>
      <w:r w:rsidRPr="00BA0797">
        <w:rPr>
          <w:rFonts w:ascii="Myriad Pro" w:hAnsi="Myriad Pro"/>
          <w:sz w:val="26"/>
          <w:szCs w:val="26"/>
        </w:rPr>
        <w:t xml:space="preserve"> тыс. руб.</w:t>
      </w:r>
      <w:r w:rsidR="008C7612" w:rsidRPr="00BA0797">
        <w:rPr>
          <w:rFonts w:ascii="Myriad Pro" w:hAnsi="Myriad Pro"/>
          <w:sz w:val="26"/>
          <w:szCs w:val="26"/>
        </w:rPr>
        <w:t xml:space="preserve"> </w:t>
      </w:r>
    </w:p>
    <w:p w14:paraId="6EED1056" w14:textId="77777777" w:rsidR="00B328F3" w:rsidRPr="00BA0797" w:rsidRDefault="008C7612"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Для целей расчета планового объема страховых взносов на период 2019 года сетевая организация применила совокупный процент взносов обязательного страхования в соответствии с действующим законодательством равный 30,4% от фонда оплаты труда.</w:t>
      </w:r>
    </w:p>
    <w:p w14:paraId="179897E0"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В обоснование заявленной суммы расходов филиалом ПАО </w:t>
      </w:r>
      <w:r w:rsidR="00586D28" w:rsidRPr="00BA0797">
        <w:rPr>
          <w:rFonts w:ascii="Myriad Pro" w:hAnsi="Myriad Pro"/>
          <w:sz w:val="26"/>
          <w:szCs w:val="26"/>
        </w:rPr>
        <w:t>«</w:t>
      </w:r>
      <w:r w:rsidRPr="00BA0797">
        <w:rPr>
          <w:rFonts w:ascii="Myriad Pro" w:hAnsi="Myriad Pro"/>
          <w:sz w:val="26"/>
          <w:szCs w:val="26"/>
        </w:rPr>
        <w:t xml:space="preserve">МРСК </w:t>
      </w:r>
      <w:r w:rsidR="005447B5"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5447B5"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54071DC0" w14:textId="77777777" w:rsidR="00B328F3" w:rsidRPr="00BA0797" w:rsidRDefault="00B328F3" w:rsidP="00BA0797">
      <w:pPr>
        <w:pStyle w:val="11"/>
        <w:numPr>
          <w:ilvl w:val="0"/>
          <w:numId w:val="4"/>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Пояснительная записка;</w:t>
      </w:r>
    </w:p>
    <w:p w14:paraId="300D437D" w14:textId="77777777" w:rsidR="005447B5" w:rsidRPr="00BA0797" w:rsidRDefault="005447B5" w:rsidP="00BA0797">
      <w:pPr>
        <w:pStyle w:val="11"/>
        <w:numPr>
          <w:ilvl w:val="0"/>
          <w:numId w:val="4"/>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Отчет по страховым взносам за 2017 год;</w:t>
      </w:r>
    </w:p>
    <w:p w14:paraId="07E2EC1A" w14:textId="77777777" w:rsidR="00B328F3" w:rsidRPr="00BA0797" w:rsidRDefault="006F342D" w:rsidP="00BA0797">
      <w:pPr>
        <w:pStyle w:val="11"/>
        <w:numPr>
          <w:ilvl w:val="0"/>
          <w:numId w:val="4"/>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Уведомление ФСС о размере страховых взносов на 2018 год</w:t>
      </w:r>
      <w:r w:rsidR="00B328F3" w:rsidRPr="00BA0797">
        <w:rPr>
          <w:rFonts w:ascii="Myriad Pro" w:hAnsi="Myriad Pro"/>
          <w:sz w:val="26"/>
          <w:szCs w:val="26"/>
        </w:rPr>
        <w:t>;</w:t>
      </w:r>
    </w:p>
    <w:p w14:paraId="2788652F" w14:textId="77777777" w:rsidR="00B63A52" w:rsidRPr="00BA0797" w:rsidRDefault="002C2EB5" w:rsidP="00BA0797">
      <w:pPr>
        <w:pStyle w:val="11"/>
        <w:numPr>
          <w:ilvl w:val="0"/>
          <w:numId w:val="4"/>
        </w:numPr>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Отчет </w:t>
      </w:r>
      <w:r w:rsidR="00B63A52" w:rsidRPr="00BA0797">
        <w:rPr>
          <w:rFonts w:ascii="Myriad Pro" w:hAnsi="Myriad Pro"/>
          <w:sz w:val="26"/>
          <w:szCs w:val="26"/>
        </w:rPr>
        <w:t>по Форме-4</w:t>
      </w:r>
      <w:r w:rsidR="00C75A6F">
        <w:rPr>
          <w:rFonts w:ascii="Myriad Pro" w:hAnsi="Myriad Pro"/>
          <w:sz w:val="26"/>
          <w:szCs w:val="26"/>
        </w:rPr>
        <w:t xml:space="preserve"> </w:t>
      </w:r>
      <w:r w:rsidR="00B63A52" w:rsidRPr="00BA0797">
        <w:rPr>
          <w:rFonts w:ascii="Myriad Pro" w:hAnsi="Myriad Pro"/>
          <w:sz w:val="26"/>
          <w:szCs w:val="26"/>
        </w:rPr>
        <w:t>ФСС за 2017 год</w:t>
      </w:r>
    </w:p>
    <w:p w14:paraId="369E7758" w14:textId="77777777" w:rsidR="00B328F3" w:rsidRPr="00BA0797" w:rsidRDefault="00B63A52" w:rsidP="00BA0797">
      <w:pPr>
        <w:pStyle w:val="11"/>
        <w:numPr>
          <w:ilvl w:val="0"/>
          <w:numId w:val="4"/>
        </w:numPr>
        <w:tabs>
          <w:tab w:val="left" w:pos="1134"/>
        </w:tabs>
        <w:spacing w:after="0" w:line="360" w:lineRule="auto"/>
        <w:ind w:left="0" w:firstLine="567"/>
        <w:contextualSpacing w:val="0"/>
        <w:jc w:val="both"/>
        <w:rPr>
          <w:rFonts w:ascii="Myriad Pro" w:hAnsi="Myriad Pro"/>
          <w:sz w:val="26"/>
          <w:szCs w:val="26"/>
        </w:rPr>
      </w:pPr>
      <w:r w:rsidRPr="00BA0797">
        <w:rPr>
          <w:rFonts w:ascii="Myriad Pro" w:hAnsi="Myriad Pro"/>
          <w:sz w:val="26"/>
          <w:szCs w:val="26"/>
        </w:rPr>
        <w:t xml:space="preserve">Расчет по страховым взносам </w:t>
      </w:r>
      <w:r w:rsidR="00B328F3" w:rsidRPr="00BA0797">
        <w:rPr>
          <w:rFonts w:ascii="Myriad Pro" w:hAnsi="Myriad Pro"/>
          <w:sz w:val="26"/>
          <w:szCs w:val="26"/>
        </w:rPr>
        <w:t>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894"/>
        <w:gridCol w:w="1129"/>
        <w:gridCol w:w="1692"/>
        <w:gridCol w:w="1855"/>
      </w:tblGrid>
      <w:tr w:rsidR="005E4023" w:rsidRPr="00C75A6F" w14:paraId="3E9F3E92" w14:textId="77777777">
        <w:trPr>
          <w:cantSplit/>
        </w:trPr>
        <w:tc>
          <w:tcPr>
            <w:tcW w:w="255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8553871" w14:textId="77777777" w:rsidR="005E4023" w:rsidRPr="00C75A6F" w:rsidRDefault="005E4023" w:rsidP="00BA0797">
            <w:pPr>
              <w:spacing w:after="0" w:line="240" w:lineRule="auto"/>
              <w:jc w:val="center"/>
              <w:rPr>
                <w:rFonts w:ascii="Myriad Pro" w:eastAsia="Times New Roman" w:hAnsi="Myriad Pro"/>
                <w:b/>
                <w:bCs/>
                <w:color w:val="FFFFFF"/>
                <w:sz w:val="20"/>
                <w:szCs w:val="20"/>
                <w:lang w:eastAsia="ru-RU"/>
              </w:rPr>
            </w:pPr>
            <w:r w:rsidRPr="00C75A6F">
              <w:rPr>
                <w:rFonts w:ascii="Myriad Pro" w:eastAsia="Times New Roman" w:hAnsi="Myriad Pro"/>
                <w:b/>
                <w:bCs/>
                <w:color w:val="FFFFFF"/>
                <w:sz w:val="20"/>
                <w:szCs w:val="20"/>
                <w:lang w:eastAsia="ru-RU"/>
              </w:rPr>
              <w:t>Показатели</w:t>
            </w:r>
          </w:p>
        </w:tc>
        <w:tc>
          <w:tcPr>
            <w:tcW w:w="59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8634035" w14:textId="77777777" w:rsidR="005E4023" w:rsidRPr="00C75A6F" w:rsidRDefault="005E4023" w:rsidP="00BA0797">
            <w:pPr>
              <w:spacing w:after="0" w:line="240" w:lineRule="auto"/>
              <w:jc w:val="center"/>
              <w:rPr>
                <w:rFonts w:ascii="Myriad Pro" w:eastAsia="Times New Roman" w:hAnsi="Myriad Pro"/>
                <w:b/>
                <w:bCs/>
                <w:color w:val="FFFFFF"/>
                <w:sz w:val="20"/>
                <w:szCs w:val="20"/>
                <w:lang w:eastAsia="ru-RU"/>
              </w:rPr>
            </w:pPr>
            <w:proofErr w:type="spellStart"/>
            <w:r w:rsidRPr="00C75A6F">
              <w:rPr>
                <w:rFonts w:ascii="Myriad Pro" w:eastAsia="Times New Roman" w:hAnsi="Myriad Pro"/>
                <w:b/>
                <w:bCs/>
                <w:color w:val="FFFFFF"/>
                <w:sz w:val="20"/>
                <w:szCs w:val="20"/>
                <w:lang w:eastAsia="ru-RU"/>
              </w:rPr>
              <w:t>Ед.изм</w:t>
            </w:r>
            <w:proofErr w:type="spellEnd"/>
            <w:r w:rsidRPr="00C75A6F">
              <w:rPr>
                <w:rFonts w:ascii="Myriad Pro" w:eastAsia="Times New Roman" w:hAnsi="Myriad Pro"/>
                <w:b/>
                <w:bCs/>
                <w:color w:val="FFFFFF"/>
                <w:sz w:val="20"/>
                <w:szCs w:val="20"/>
                <w:lang w:eastAsia="ru-RU"/>
              </w:rPr>
              <w:t>.</w:t>
            </w: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2A32685" w14:textId="77777777" w:rsidR="005E4023" w:rsidRPr="00C75A6F" w:rsidRDefault="005E4023" w:rsidP="00BA0797">
            <w:pPr>
              <w:spacing w:after="0" w:line="240" w:lineRule="auto"/>
              <w:jc w:val="center"/>
              <w:rPr>
                <w:rFonts w:ascii="Myriad Pro" w:eastAsia="Times New Roman" w:hAnsi="Myriad Pro"/>
                <w:b/>
                <w:bCs/>
                <w:color w:val="FFFFFF"/>
                <w:sz w:val="20"/>
                <w:szCs w:val="20"/>
                <w:lang w:eastAsia="ru-RU"/>
              </w:rPr>
            </w:pPr>
            <w:r w:rsidRPr="00C75A6F">
              <w:rPr>
                <w:rFonts w:ascii="Myriad Pro" w:eastAsia="Times New Roman" w:hAnsi="Myriad Pro"/>
                <w:b/>
                <w:bCs/>
                <w:color w:val="FFFFFF"/>
                <w:sz w:val="20"/>
                <w:szCs w:val="20"/>
                <w:lang w:eastAsia="ru-RU"/>
              </w:rPr>
              <w:t>2017</w:t>
            </w:r>
          </w:p>
        </w:tc>
        <w:tc>
          <w:tcPr>
            <w:tcW w:w="9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8097A23" w14:textId="77777777" w:rsidR="005E4023" w:rsidRPr="00C75A6F" w:rsidRDefault="005E4023" w:rsidP="00BA0797">
            <w:pPr>
              <w:spacing w:after="0" w:line="240" w:lineRule="auto"/>
              <w:jc w:val="center"/>
              <w:rPr>
                <w:rFonts w:ascii="Myriad Pro" w:eastAsia="Times New Roman" w:hAnsi="Myriad Pro"/>
                <w:b/>
                <w:bCs/>
                <w:color w:val="FFFFFF"/>
                <w:sz w:val="20"/>
                <w:szCs w:val="20"/>
                <w:lang w:eastAsia="ru-RU"/>
              </w:rPr>
            </w:pPr>
            <w:r w:rsidRPr="00C75A6F">
              <w:rPr>
                <w:rFonts w:ascii="Myriad Pro" w:eastAsia="Times New Roman" w:hAnsi="Myriad Pro"/>
                <w:b/>
                <w:bCs/>
                <w:color w:val="FFFFFF"/>
                <w:sz w:val="20"/>
                <w:szCs w:val="20"/>
                <w:lang w:eastAsia="ru-RU"/>
              </w:rPr>
              <w:t>2019</w:t>
            </w:r>
          </w:p>
        </w:tc>
      </w:tr>
      <w:tr w:rsidR="005E4023" w:rsidRPr="00C75A6F" w14:paraId="3DC74C2B" w14:textId="77777777">
        <w:trPr>
          <w:cantSplit/>
        </w:trPr>
        <w:tc>
          <w:tcPr>
            <w:tcW w:w="255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E30472B" w14:textId="77777777" w:rsidR="005E4023" w:rsidRPr="00C75A6F" w:rsidRDefault="005E4023" w:rsidP="00BA0797">
            <w:pPr>
              <w:spacing w:after="0" w:line="240" w:lineRule="auto"/>
              <w:rPr>
                <w:rFonts w:ascii="Myriad Pro" w:eastAsia="Times New Roman" w:hAnsi="Myriad Pro"/>
                <w:b/>
                <w:bCs/>
                <w:sz w:val="20"/>
                <w:szCs w:val="20"/>
                <w:lang w:eastAsia="ru-RU"/>
              </w:rPr>
            </w:pPr>
          </w:p>
        </w:tc>
        <w:tc>
          <w:tcPr>
            <w:tcW w:w="590"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1D273E8D" w14:textId="77777777" w:rsidR="005E4023" w:rsidRPr="00C75A6F" w:rsidRDefault="005E4023" w:rsidP="00BA0797">
            <w:pPr>
              <w:spacing w:after="0" w:line="240" w:lineRule="auto"/>
              <w:jc w:val="center"/>
              <w:rPr>
                <w:rFonts w:ascii="Myriad Pro" w:eastAsia="Times New Roman" w:hAnsi="Myriad Pro"/>
                <w:b/>
                <w:bCs/>
                <w:sz w:val="20"/>
                <w:szCs w:val="20"/>
                <w:lang w:eastAsia="ru-RU"/>
              </w:rPr>
            </w:pP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975981" w14:textId="77777777" w:rsidR="005E4023" w:rsidRPr="00C75A6F" w:rsidRDefault="005E4023" w:rsidP="00BA0797">
            <w:pPr>
              <w:spacing w:after="0" w:line="240" w:lineRule="auto"/>
              <w:jc w:val="center"/>
              <w:rPr>
                <w:rFonts w:ascii="Myriad Pro" w:eastAsia="Times New Roman" w:hAnsi="Myriad Pro"/>
                <w:b/>
                <w:bCs/>
                <w:color w:val="FFFFFF"/>
                <w:sz w:val="20"/>
                <w:szCs w:val="20"/>
                <w:lang w:eastAsia="ru-RU"/>
              </w:rPr>
            </w:pPr>
            <w:r w:rsidRPr="00C75A6F">
              <w:rPr>
                <w:rFonts w:ascii="Myriad Pro" w:eastAsia="Times New Roman" w:hAnsi="Myriad Pro"/>
                <w:b/>
                <w:bCs/>
                <w:color w:val="FFFFFF"/>
                <w:sz w:val="20"/>
                <w:szCs w:val="20"/>
                <w:lang w:eastAsia="ru-RU"/>
              </w:rPr>
              <w:t>факт</w:t>
            </w:r>
          </w:p>
        </w:tc>
        <w:tc>
          <w:tcPr>
            <w:tcW w:w="9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5158C5" w14:textId="77777777" w:rsidR="005E4023" w:rsidRPr="00C75A6F" w:rsidRDefault="005E4023" w:rsidP="00BA0797">
            <w:pPr>
              <w:spacing w:after="0" w:line="240" w:lineRule="auto"/>
              <w:jc w:val="center"/>
              <w:rPr>
                <w:rFonts w:ascii="Myriad Pro" w:eastAsia="Times New Roman" w:hAnsi="Myriad Pro"/>
                <w:b/>
                <w:bCs/>
                <w:color w:val="FFFFFF"/>
                <w:sz w:val="20"/>
                <w:szCs w:val="20"/>
                <w:lang w:eastAsia="ru-RU"/>
              </w:rPr>
            </w:pPr>
            <w:r w:rsidRPr="00C75A6F">
              <w:rPr>
                <w:rFonts w:ascii="Myriad Pro" w:eastAsia="Times New Roman" w:hAnsi="Myriad Pro"/>
                <w:b/>
                <w:bCs/>
                <w:color w:val="FFFFFF"/>
                <w:sz w:val="20"/>
                <w:szCs w:val="20"/>
                <w:lang w:eastAsia="ru-RU"/>
              </w:rPr>
              <w:t>прогноз</w:t>
            </w:r>
          </w:p>
        </w:tc>
      </w:tr>
      <w:tr w:rsidR="005E4023" w:rsidRPr="00C75A6F" w14:paraId="57DD0C52" w14:textId="77777777">
        <w:trPr>
          <w:cantSplit/>
        </w:trPr>
        <w:tc>
          <w:tcPr>
            <w:tcW w:w="2557" w:type="pct"/>
            <w:tcBorders>
              <w:top w:val="single" w:sz="4" w:space="0" w:color="FFFFFF"/>
            </w:tcBorders>
            <w:shd w:val="clear" w:color="auto" w:fill="auto"/>
            <w:vAlign w:val="center"/>
          </w:tcPr>
          <w:p w14:paraId="21C1D5DB" w14:textId="77777777" w:rsidR="005E4023" w:rsidRPr="00C75A6F" w:rsidRDefault="005E4023" w:rsidP="00BA0797">
            <w:pPr>
              <w:spacing w:after="0" w:line="240" w:lineRule="auto"/>
              <w:rPr>
                <w:rFonts w:ascii="Myriad Pro" w:eastAsia="Times New Roman" w:hAnsi="Myriad Pro"/>
                <w:b/>
                <w:bCs/>
                <w:sz w:val="20"/>
                <w:szCs w:val="20"/>
                <w:lang w:eastAsia="ru-RU"/>
              </w:rPr>
            </w:pPr>
            <w:r w:rsidRPr="00C75A6F">
              <w:rPr>
                <w:rFonts w:ascii="Myriad Pro" w:eastAsia="Times New Roman" w:hAnsi="Myriad Pro"/>
                <w:b/>
                <w:bCs/>
                <w:sz w:val="20"/>
                <w:szCs w:val="20"/>
                <w:lang w:eastAsia="ru-RU"/>
              </w:rPr>
              <w:t>в т.ч. на передачу электрической энергии (себестоимость)</w:t>
            </w:r>
          </w:p>
        </w:tc>
        <w:tc>
          <w:tcPr>
            <w:tcW w:w="590" w:type="pct"/>
            <w:tcBorders>
              <w:top w:val="single" w:sz="4" w:space="0" w:color="FFFFFF"/>
            </w:tcBorders>
            <w:shd w:val="clear" w:color="auto" w:fill="auto"/>
            <w:noWrap/>
            <w:vAlign w:val="center"/>
          </w:tcPr>
          <w:p w14:paraId="2435E9EF" w14:textId="77777777" w:rsidR="005E4023" w:rsidRPr="00C75A6F" w:rsidRDefault="005E4023" w:rsidP="00BA0797">
            <w:pPr>
              <w:spacing w:after="0" w:line="240" w:lineRule="auto"/>
              <w:jc w:val="center"/>
              <w:rPr>
                <w:rFonts w:ascii="Myriad Pro" w:eastAsia="Times New Roman" w:hAnsi="Myriad Pro"/>
                <w:b/>
                <w:bCs/>
                <w:sz w:val="20"/>
                <w:szCs w:val="20"/>
                <w:lang w:eastAsia="ru-RU"/>
              </w:rPr>
            </w:pPr>
            <w:proofErr w:type="spellStart"/>
            <w:r w:rsidRPr="00C75A6F">
              <w:rPr>
                <w:rFonts w:ascii="Myriad Pro" w:eastAsia="Times New Roman" w:hAnsi="Myriad Pro"/>
                <w:b/>
                <w:bCs/>
                <w:sz w:val="20"/>
                <w:szCs w:val="20"/>
                <w:lang w:eastAsia="ru-RU"/>
              </w:rPr>
              <w:t>тыс.руб</w:t>
            </w:r>
            <w:proofErr w:type="spellEnd"/>
            <w:r w:rsidRPr="00C75A6F">
              <w:rPr>
                <w:rFonts w:ascii="Myriad Pro" w:eastAsia="Times New Roman" w:hAnsi="Myriad Pro"/>
                <w:b/>
                <w:bCs/>
                <w:sz w:val="20"/>
                <w:szCs w:val="20"/>
                <w:lang w:eastAsia="ru-RU"/>
              </w:rPr>
              <w:t>.</w:t>
            </w:r>
          </w:p>
        </w:tc>
        <w:tc>
          <w:tcPr>
            <w:tcW w:w="884" w:type="pct"/>
            <w:tcBorders>
              <w:top w:val="single" w:sz="4" w:space="0" w:color="FFFFFF"/>
            </w:tcBorders>
            <w:shd w:val="clear" w:color="auto" w:fill="auto"/>
            <w:noWrap/>
            <w:vAlign w:val="center"/>
          </w:tcPr>
          <w:p w14:paraId="435C3237" w14:textId="77777777" w:rsidR="005E4023" w:rsidRPr="00C75A6F" w:rsidRDefault="005E4023" w:rsidP="00BA0797">
            <w:pPr>
              <w:spacing w:after="0" w:line="240" w:lineRule="auto"/>
              <w:jc w:val="center"/>
              <w:rPr>
                <w:rFonts w:ascii="Myriad Pro" w:eastAsia="Times New Roman" w:hAnsi="Myriad Pro"/>
                <w:b/>
                <w:bCs/>
                <w:iCs/>
                <w:sz w:val="20"/>
                <w:szCs w:val="20"/>
                <w:lang w:eastAsia="ru-RU"/>
              </w:rPr>
            </w:pPr>
            <w:r w:rsidRPr="00C75A6F">
              <w:rPr>
                <w:rFonts w:ascii="Myriad Pro" w:eastAsia="Times New Roman" w:hAnsi="Myriad Pro"/>
                <w:b/>
                <w:bCs/>
                <w:iCs/>
                <w:sz w:val="20"/>
                <w:szCs w:val="20"/>
                <w:lang w:eastAsia="ru-RU"/>
              </w:rPr>
              <w:t>27</w:t>
            </w:r>
            <w:r w:rsidR="00834137" w:rsidRPr="00C75A6F">
              <w:rPr>
                <w:rFonts w:ascii="Myriad Pro" w:eastAsia="Times New Roman" w:hAnsi="Myriad Pro"/>
                <w:b/>
                <w:bCs/>
                <w:iCs/>
                <w:sz w:val="20"/>
                <w:szCs w:val="20"/>
                <w:lang w:eastAsia="ru-RU"/>
              </w:rPr>
              <w:t>0 9</w:t>
            </w:r>
            <w:r w:rsidRPr="00C75A6F">
              <w:rPr>
                <w:rFonts w:ascii="Myriad Pro" w:eastAsia="Times New Roman" w:hAnsi="Myriad Pro"/>
                <w:b/>
                <w:bCs/>
                <w:iCs/>
                <w:sz w:val="20"/>
                <w:szCs w:val="20"/>
                <w:lang w:eastAsia="ru-RU"/>
              </w:rPr>
              <w:t>99,05</w:t>
            </w:r>
          </w:p>
        </w:tc>
        <w:tc>
          <w:tcPr>
            <w:tcW w:w="969" w:type="pct"/>
            <w:tcBorders>
              <w:top w:val="single" w:sz="4" w:space="0" w:color="FFFFFF"/>
            </w:tcBorders>
            <w:shd w:val="clear" w:color="auto" w:fill="auto"/>
            <w:noWrap/>
            <w:vAlign w:val="center"/>
          </w:tcPr>
          <w:p w14:paraId="42FF5141" w14:textId="77777777" w:rsidR="005E4023" w:rsidRPr="00C75A6F" w:rsidRDefault="005E4023" w:rsidP="00BA0797">
            <w:pPr>
              <w:spacing w:after="0" w:line="240" w:lineRule="auto"/>
              <w:jc w:val="center"/>
              <w:rPr>
                <w:rFonts w:ascii="Myriad Pro" w:eastAsia="Times New Roman" w:hAnsi="Myriad Pro"/>
                <w:b/>
                <w:bCs/>
                <w:iCs/>
                <w:sz w:val="20"/>
                <w:szCs w:val="20"/>
                <w:lang w:eastAsia="ru-RU"/>
              </w:rPr>
            </w:pPr>
            <w:r w:rsidRPr="00C75A6F">
              <w:rPr>
                <w:rFonts w:ascii="Myriad Pro" w:eastAsia="Times New Roman" w:hAnsi="Myriad Pro"/>
                <w:b/>
                <w:bCs/>
                <w:iCs/>
                <w:sz w:val="20"/>
                <w:szCs w:val="20"/>
                <w:lang w:eastAsia="ru-RU"/>
              </w:rPr>
              <w:t>31</w:t>
            </w:r>
            <w:r w:rsidR="00834137" w:rsidRPr="00C75A6F">
              <w:rPr>
                <w:rFonts w:ascii="Myriad Pro" w:eastAsia="Times New Roman" w:hAnsi="Myriad Pro"/>
                <w:b/>
                <w:bCs/>
                <w:iCs/>
                <w:sz w:val="20"/>
                <w:szCs w:val="20"/>
                <w:lang w:eastAsia="ru-RU"/>
              </w:rPr>
              <w:t>6 6</w:t>
            </w:r>
            <w:r w:rsidRPr="00C75A6F">
              <w:rPr>
                <w:rFonts w:ascii="Myriad Pro" w:eastAsia="Times New Roman" w:hAnsi="Myriad Pro"/>
                <w:b/>
                <w:bCs/>
                <w:iCs/>
                <w:sz w:val="20"/>
                <w:szCs w:val="20"/>
                <w:lang w:eastAsia="ru-RU"/>
              </w:rPr>
              <w:t>07,22</w:t>
            </w:r>
          </w:p>
        </w:tc>
      </w:tr>
      <w:tr w:rsidR="005E4023" w:rsidRPr="00C75A6F" w14:paraId="3107B593" w14:textId="77777777">
        <w:trPr>
          <w:cantSplit/>
        </w:trPr>
        <w:tc>
          <w:tcPr>
            <w:tcW w:w="2557" w:type="pct"/>
            <w:shd w:val="clear" w:color="auto" w:fill="auto"/>
            <w:vAlign w:val="center"/>
          </w:tcPr>
          <w:p w14:paraId="562E7A3B" w14:textId="77777777" w:rsidR="005E4023" w:rsidRPr="00C75A6F" w:rsidRDefault="005E4023" w:rsidP="00BA0797">
            <w:pPr>
              <w:spacing w:after="0" w:line="240" w:lineRule="auto"/>
              <w:ind w:left="567"/>
              <w:rPr>
                <w:rFonts w:ascii="Myriad Pro" w:eastAsia="Times New Roman" w:hAnsi="Myriad Pro"/>
                <w:sz w:val="20"/>
                <w:szCs w:val="20"/>
                <w:lang w:eastAsia="ru-RU"/>
              </w:rPr>
            </w:pPr>
            <w:bookmarkStart w:id="95" w:name="_Toc34496161"/>
            <w:bookmarkStart w:id="96" w:name="_Toc34504293"/>
            <w:bookmarkStart w:id="97" w:name="_Toc34815492"/>
            <w:bookmarkStart w:id="98" w:name="_Toc34922551"/>
            <w:bookmarkStart w:id="99" w:name="_Toc34923355"/>
            <w:bookmarkStart w:id="100" w:name="_Toc35281343"/>
            <w:r w:rsidRPr="00C75A6F">
              <w:rPr>
                <w:rFonts w:ascii="Myriad Pro" w:eastAsia="Times New Roman" w:hAnsi="Myriad Pro"/>
                <w:sz w:val="20"/>
                <w:szCs w:val="20"/>
                <w:lang w:eastAsia="ru-RU"/>
              </w:rPr>
              <w:t>ФОТ на передачу электрической энергии (себестоимость)</w:t>
            </w:r>
            <w:bookmarkEnd w:id="95"/>
            <w:bookmarkEnd w:id="96"/>
            <w:bookmarkEnd w:id="97"/>
            <w:bookmarkEnd w:id="98"/>
            <w:bookmarkEnd w:id="99"/>
            <w:bookmarkEnd w:id="100"/>
          </w:p>
        </w:tc>
        <w:tc>
          <w:tcPr>
            <w:tcW w:w="590" w:type="pct"/>
            <w:shd w:val="clear" w:color="auto" w:fill="auto"/>
            <w:noWrap/>
            <w:vAlign w:val="center"/>
          </w:tcPr>
          <w:p w14:paraId="50141E79" w14:textId="77777777" w:rsidR="005E4023" w:rsidRPr="00C75A6F" w:rsidRDefault="005E4023" w:rsidP="00BA0797">
            <w:pPr>
              <w:spacing w:after="0" w:line="240" w:lineRule="auto"/>
              <w:jc w:val="center"/>
              <w:rPr>
                <w:rFonts w:ascii="Myriad Pro" w:eastAsia="Times New Roman" w:hAnsi="Myriad Pro"/>
                <w:sz w:val="20"/>
                <w:szCs w:val="20"/>
                <w:lang w:eastAsia="ru-RU"/>
              </w:rPr>
            </w:pPr>
            <w:bookmarkStart w:id="101" w:name="_Toc34496162"/>
            <w:bookmarkStart w:id="102" w:name="_Toc34504294"/>
            <w:bookmarkStart w:id="103" w:name="_Toc34815493"/>
            <w:bookmarkStart w:id="104" w:name="_Toc34922552"/>
            <w:bookmarkStart w:id="105" w:name="_Toc34923356"/>
            <w:bookmarkStart w:id="106" w:name="_Toc35281344"/>
            <w:proofErr w:type="spellStart"/>
            <w:r w:rsidRPr="00C75A6F">
              <w:rPr>
                <w:rFonts w:ascii="Myriad Pro" w:eastAsia="Times New Roman" w:hAnsi="Myriad Pro"/>
                <w:sz w:val="20"/>
                <w:szCs w:val="20"/>
                <w:lang w:eastAsia="ru-RU"/>
              </w:rPr>
              <w:t>тыс.руб</w:t>
            </w:r>
            <w:proofErr w:type="spellEnd"/>
            <w:r w:rsidRPr="00C75A6F">
              <w:rPr>
                <w:rFonts w:ascii="Myriad Pro" w:eastAsia="Times New Roman" w:hAnsi="Myriad Pro"/>
                <w:sz w:val="20"/>
                <w:szCs w:val="20"/>
                <w:lang w:eastAsia="ru-RU"/>
              </w:rPr>
              <w:t>.</w:t>
            </w:r>
            <w:bookmarkEnd w:id="101"/>
            <w:bookmarkEnd w:id="102"/>
            <w:bookmarkEnd w:id="103"/>
            <w:bookmarkEnd w:id="104"/>
            <w:bookmarkEnd w:id="105"/>
            <w:bookmarkEnd w:id="106"/>
          </w:p>
        </w:tc>
        <w:tc>
          <w:tcPr>
            <w:tcW w:w="884" w:type="pct"/>
            <w:shd w:val="clear" w:color="auto" w:fill="auto"/>
            <w:vAlign w:val="center"/>
          </w:tcPr>
          <w:p w14:paraId="2EE1D728" w14:textId="77777777" w:rsidR="005E4023" w:rsidRPr="00C75A6F" w:rsidRDefault="005E4023" w:rsidP="00BA0797">
            <w:pPr>
              <w:spacing w:after="0" w:line="240" w:lineRule="auto"/>
              <w:jc w:val="center"/>
              <w:rPr>
                <w:rFonts w:ascii="Myriad Pro" w:eastAsia="Times New Roman" w:hAnsi="Myriad Pro"/>
                <w:sz w:val="20"/>
                <w:szCs w:val="20"/>
                <w:lang w:eastAsia="ru-RU"/>
              </w:rPr>
            </w:pPr>
            <w:bookmarkStart w:id="107" w:name="_Toc34496163"/>
            <w:bookmarkStart w:id="108" w:name="_Toc34504295"/>
            <w:bookmarkStart w:id="109" w:name="_Toc34815494"/>
            <w:bookmarkStart w:id="110" w:name="_Toc34922553"/>
            <w:bookmarkStart w:id="111" w:name="_Toc34923357"/>
            <w:bookmarkStart w:id="112" w:name="_Toc35281345"/>
            <w:r w:rsidRPr="00C75A6F">
              <w:rPr>
                <w:rFonts w:ascii="Myriad Pro" w:eastAsia="Times New Roman" w:hAnsi="Myriad Pro"/>
                <w:sz w:val="20"/>
                <w:szCs w:val="20"/>
                <w:lang w:eastAsia="ru-RU"/>
              </w:rPr>
              <w:t>90</w:t>
            </w:r>
            <w:r w:rsidR="00834137" w:rsidRPr="00C75A6F">
              <w:rPr>
                <w:rFonts w:ascii="Myriad Pro" w:eastAsia="Times New Roman" w:hAnsi="Myriad Pro"/>
                <w:sz w:val="20"/>
                <w:szCs w:val="20"/>
                <w:lang w:eastAsia="ru-RU"/>
              </w:rPr>
              <w:t>7 6</w:t>
            </w:r>
            <w:r w:rsidRPr="00C75A6F">
              <w:rPr>
                <w:rFonts w:ascii="Myriad Pro" w:eastAsia="Times New Roman" w:hAnsi="Myriad Pro"/>
                <w:sz w:val="20"/>
                <w:szCs w:val="20"/>
                <w:lang w:eastAsia="ru-RU"/>
              </w:rPr>
              <w:t>45,3</w:t>
            </w:r>
            <w:bookmarkEnd w:id="107"/>
            <w:bookmarkEnd w:id="108"/>
            <w:bookmarkEnd w:id="109"/>
            <w:bookmarkEnd w:id="110"/>
            <w:bookmarkEnd w:id="111"/>
            <w:bookmarkEnd w:id="112"/>
          </w:p>
        </w:tc>
        <w:tc>
          <w:tcPr>
            <w:tcW w:w="969" w:type="pct"/>
            <w:shd w:val="clear" w:color="auto" w:fill="auto"/>
            <w:vAlign w:val="center"/>
          </w:tcPr>
          <w:p w14:paraId="2907F326" w14:textId="77777777" w:rsidR="005E4023" w:rsidRPr="00C75A6F" w:rsidRDefault="00834137" w:rsidP="00BA0797">
            <w:pPr>
              <w:spacing w:after="0" w:line="240" w:lineRule="auto"/>
              <w:jc w:val="center"/>
              <w:rPr>
                <w:rFonts w:ascii="Myriad Pro" w:eastAsia="Times New Roman" w:hAnsi="Myriad Pro"/>
                <w:sz w:val="20"/>
                <w:szCs w:val="20"/>
                <w:lang w:eastAsia="ru-RU"/>
              </w:rPr>
            </w:pPr>
            <w:bookmarkStart w:id="113" w:name="_Toc34496164"/>
            <w:bookmarkStart w:id="114" w:name="_Toc34504296"/>
            <w:bookmarkStart w:id="115" w:name="_Toc34815495"/>
            <w:bookmarkStart w:id="116" w:name="_Toc34922554"/>
            <w:bookmarkStart w:id="117" w:name="_Toc34923358"/>
            <w:bookmarkStart w:id="118" w:name="_Toc35281346"/>
            <w:r w:rsidRPr="00C75A6F">
              <w:rPr>
                <w:rFonts w:ascii="Myriad Pro" w:eastAsia="Times New Roman" w:hAnsi="Myriad Pro"/>
                <w:sz w:val="20"/>
                <w:szCs w:val="20"/>
                <w:lang w:eastAsia="ru-RU"/>
              </w:rPr>
              <w:t>1 0</w:t>
            </w:r>
            <w:r w:rsidR="005E4023" w:rsidRPr="00C75A6F">
              <w:rPr>
                <w:rFonts w:ascii="Myriad Pro" w:eastAsia="Times New Roman" w:hAnsi="Myriad Pro"/>
                <w:sz w:val="20"/>
                <w:szCs w:val="20"/>
                <w:lang w:eastAsia="ru-RU"/>
              </w:rPr>
              <w:t>4</w:t>
            </w:r>
            <w:r w:rsidR="009C7B3E" w:rsidRPr="00C75A6F">
              <w:rPr>
                <w:rFonts w:ascii="Myriad Pro" w:eastAsia="Times New Roman" w:hAnsi="Myriad Pro"/>
                <w:sz w:val="20"/>
                <w:szCs w:val="20"/>
                <w:lang w:eastAsia="ru-RU"/>
              </w:rPr>
              <w:t>2 3</w:t>
            </w:r>
            <w:r w:rsidR="005E4023" w:rsidRPr="00C75A6F">
              <w:rPr>
                <w:rFonts w:ascii="Myriad Pro" w:eastAsia="Times New Roman" w:hAnsi="Myriad Pro"/>
                <w:sz w:val="20"/>
                <w:szCs w:val="20"/>
                <w:lang w:eastAsia="ru-RU"/>
              </w:rPr>
              <w:t>32,3</w:t>
            </w:r>
            <w:bookmarkEnd w:id="113"/>
            <w:bookmarkEnd w:id="114"/>
            <w:bookmarkEnd w:id="115"/>
            <w:bookmarkEnd w:id="116"/>
            <w:bookmarkEnd w:id="117"/>
            <w:bookmarkEnd w:id="118"/>
          </w:p>
        </w:tc>
      </w:tr>
      <w:tr w:rsidR="005E4023" w:rsidRPr="00C75A6F" w14:paraId="5673BC0F" w14:textId="77777777">
        <w:trPr>
          <w:cantSplit/>
        </w:trPr>
        <w:tc>
          <w:tcPr>
            <w:tcW w:w="2557" w:type="pct"/>
            <w:shd w:val="clear" w:color="auto" w:fill="auto"/>
            <w:vAlign w:val="center"/>
          </w:tcPr>
          <w:p w14:paraId="0FCD87CC" w14:textId="77777777" w:rsidR="005E4023" w:rsidRPr="00C75A6F" w:rsidRDefault="005E4023" w:rsidP="00BA0797">
            <w:pPr>
              <w:spacing w:after="0" w:line="240" w:lineRule="auto"/>
              <w:ind w:left="567"/>
              <w:rPr>
                <w:rFonts w:ascii="Myriad Pro" w:eastAsia="Times New Roman" w:hAnsi="Myriad Pro"/>
                <w:i/>
                <w:iCs/>
                <w:sz w:val="20"/>
                <w:szCs w:val="20"/>
                <w:lang w:eastAsia="ru-RU"/>
              </w:rPr>
            </w:pPr>
            <w:proofErr w:type="spellStart"/>
            <w:r w:rsidRPr="00C75A6F">
              <w:rPr>
                <w:rFonts w:ascii="Myriad Pro" w:eastAsia="Times New Roman" w:hAnsi="Myriad Pro"/>
                <w:i/>
                <w:iCs/>
                <w:sz w:val="20"/>
                <w:szCs w:val="20"/>
                <w:lang w:eastAsia="ru-RU"/>
              </w:rPr>
              <w:t>Справочно</w:t>
            </w:r>
            <w:proofErr w:type="spellEnd"/>
            <w:r w:rsidRPr="00C75A6F">
              <w:rPr>
                <w:rFonts w:ascii="Myriad Pro" w:eastAsia="Times New Roman" w:hAnsi="Myriad Pro"/>
                <w:i/>
                <w:iCs/>
                <w:sz w:val="20"/>
                <w:szCs w:val="20"/>
                <w:lang w:eastAsia="ru-RU"/>
              </w:rPr>
              <w:t>: на передачу электрической энергии совокупный процент к ФОТ</w:t>
            </w:r>
          </w:p>
        </w:tc>
        <w:tc>
          <w:tcPr>
            <w:tcW w:w="590" w:type="pct"/>
            <w:shd w:val="clear" w:color="auto" w:fill="auto"/>
            <w:noWrap/>
            <w:vAlign w:val="center"/>
          </w:tcPr>
          <w:p w14:paraId="5ADF43D9" w14:textId="77777777" w:rsidR="005E4023" w:rsidRPr="00C75A6F" w:rsidRDefault="005E4023" w:rsidP="00BA0797">
            <w:pPr>
              <w:spacing w:after="0" w:line="240" w:lineRule="auto"/>
              <w:jc w:val="center"/>
              <w:rPr>
                <w:rFonts w:ascii="Myriad Pro" w:eastAsia="Times New Roman" w:hAnsi="Myriad Pro"/>
                <w:sz w:val="20"/>
                <w:szCs w:val="20"/>
                <w:lang w:eastAsia="ru-RU"/>
              </w:rPr>
            </w:pPr>
            <w:r w:rsidRPr="00C75A6F">
              <w:rPr>
                <w:rFonts w:ascii="Myriad Pro" w:eastAsia="Times New Roman" w:hAnsi="Myriad Pro"/>
                <w:sz w:val="20"/>
                <w:szCs w:val="20"/>
                <w:lang w:eastAsia="ru-RU"/>
              </w:rPr>
              <w:t> </w:t>
            </w:r>
          </w:p>
        </w:tc>
        <w:tc>
          <w:tcPr>
            <w:tcW w:w="884" w:type="pct"/>
            <w:shd w:val="clear" w:color="auto" w:fill="auto"/>
            <w:noWrap/>
            <w:vAlign w:val="center"/>
          </w:tcPr>
          <w:p w14:paraId="423AB226" w14:textId="77777777" w:rsidR="005E4023" w:rsidRPr="00C75A6F" w:rsidRDefault="005E4023" w:rsidP="00BA0797">
            <w:pPr>
              <w:spacing w:after="0" w:line="240" w:lineRule="auto"/>
              <w:jc w:val="center"/>
              <w:rPr>
                <w:rFonts w:ascii="Myriad Pro" w:eastAsia="Times New Roman" w:hAnsi="Myriad Pro"/>
                <w:sz w:val="20"/>
                <w:szCs w:val="20"/>
                <w:lang w:eastAsia="ru-RU"/>
              </w:rPr>
            </w:pPr>
            <w:r w:rsidRPr="00C75A6F">
              <w:rPr>
                <w:rFonts w:ascii="Myriad Pro" w:eastAsia="Times New Roman" w:hAnsi="Myriad Pro"/>
                <w:sz w:val="20"/>
                <w:szCs w:val="20"/>
                <w:lang w:eastAsia="ru-RU"/>
              </w:rPr>
              <w:t>29,9%</w:t>
            </w:r>
          </w:p>
        </w:tc>
        <w:tc>
          <w:tcPr>
            <w:tcW w:w="969" w:type="pct"/>
            <w:shd w:val="clear" w:color="auto" w:fill="auto"/>
            <w:noWrap/>
            <w:vAlign w:val="center"/>
          </w:tcPr>
          <w:p w14:paraId="60D13F3C" w14:textId="77777777" w:rsidR="005E4023" w:rsidRPr="00C75A6F" w:rsidRDefault="005E4023" w:rsidP="00BA0797">
            <w:pPr>
              <w:spacing w:after="0" w:line="240" w:lineRule="auto"/>
              <w:jc w:val="center"/>
              <w:rPr>
                <w:rFonts w:ascii="Myriad Pro" w:eastAsia="Times New Roman" w:hAnsi="Myriad Pro"/>
                <w:sz w:val="20"/>
                <w:szCs w:val="20"/>
                <w:lang w:eastAsia="ru-RU"/>
              </w:rPr>
            </w:pPr>
            <w:r w:rsidRPr="00C75A6F">
              <w:rPr>
                <w:rFonts w:ascii="Myriad Pro" w:eastAsia="Times New Roman" w:hAnsi="Myriad Pro"/>
                <w:sz w:val="20"/>
                <w:szCs w:val="20"/>
                <w:lang w:eastAsia="ru-RU"/>
              </w:rPr>
              <w:t>30,4%</w:t>
            </w:r>
          </w:p>
        </w:tc>
      </w:tr>
    </w:tbl>
    <w:p w14:paraId="31026E6E" w14:textId="77777777" w:rsidR="00916F0F" w:rsidRPr="00BA0797" w:rsidRDefault="00916F0F" w:rsidP="00BA0797">
      <w:pPr>
        <w:spacing w:after="0" w:line="360" w:lineRule="auto"/>
        <w:contextualSpacing/>
        <w:jc w:val="both"/>
        <w:rPr>
          <w:rFonts w:ascii="Myriad Pro" w:hAnsi="Myriad Pro"/>
          <w:b/>
          <w:sz w:val="26"/>
          <w:szCs w:val="26"/>
        </w:rPr>
      </w:pPr>
    </w:p>
    <w:p w14:paraId="455349C7"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27422CA3" w14:textId="77777777" w:rsidR="00B328F3" w:rsidRPr="00BA0797" w:rsidRDefault="005E402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Госкомитетом в состав неподконтрольных расходов величина отчислений на социальные нужды принята в размере 29,46% от запланированных на 2019 год расходов на оплату труда</w:t>
      </w:r>
      <w:r w:rsidR="009404FB" w:rsidRPr="00BA0797">
        <w:rPr>
          <w:rFonts w:ascii="Myriad Pro" w:hAnsi="Myriad Pro"/>
          <w:sz w:val="26"/>
          <w:szCs w:val="26"/>
        </w:rPr>
        <w:t>,</w:t>
      </w:r>
      <w:r w:rsidR="009C7B3E" w:rsidRPr="00BA0797">
        <w:rPr>
          <w:rFonts w:ascii="Myriad Pro" w:hAnsi="Myriad Pro"/>
          <w:sz w:val="26"/>
          <w:szCs w:val="26"/>
        </w:rPr>
        <w:t xml:space="preserve"> </w:t>
      </w:r>
      <w:r w:rsidR="009404FB" w:rsidRPr="00BA0797">
        <w:rPr>
          <w:rFonts w:ascii="Myriad Pro" w:hAnsi="Myriad Pro"/>
          <w:sz w:val="26"/>
          <w:szCs w:val="26"/>
        </w:rPr>
        <w:t>в размере</w:t>
      </w:r>
      <w:r w:rsidRPr="00BA0797">
        <w:rPr>
          <w:rFonts w:ascii="Myriad Pro" w:hAnsi="Myriad Pro"/>
          <w:sz w:val="26"/>
          <w:szCs w:val="26"/>
        </w:rPr>
        <w:t xml:space="preserve"> 31</w:t>
      </w:r>
      <w:r w:rsidR="009C7B3E" w:rsidRPr="00BA0797">
        <w:rPr>
          <w:rFonts w:ascii="Myriad Pro" w:hAnsi="Myriad Pro"/>
          <w:sz w:val="26"/>
          <w:szCs w:val="26"/>
        </w:rPr>
        <w:t>3 8</w:t>
      </w:r>
      <w:r w:rsidRPr="00BA0797">
        <w:rPr>
          <w:rFonts w:ascii="Myriad Pro" w:hAnsi="Myriad Pro"/>
          <w:sz w:val="26"/>
          <w:szCs w:val="26"/>
        </w:rPr>
        <w:t>39,68 тыс. руб.</w:t>
      </w:r>
    </w:p>
    <w:p w14:paraId="30B73EC9" w14:textId="77777777" w:rsidR="0077270E" w:rsidRPr="00BA0797" w:rsidRDefault="0077270E" w:rsidP="00BA0797">
      <w:pPr>
        <w:spacing w:after="0" w:line="360" w:lineRule="auto"/>
        <w:ind w:firstLine="567"/>
        <w:contextualSpacing/>
        <w:jc w:val="both"/>
        <w:rPr>
          <w:rFonts w:ascii="Myriad Pro" w:hAnsi="Myriad Pro"/>
          <w:sz w:val="26"/>
          <w:szCs w:val="26"/>
        </w:rPr>
      </w:pPr>
    </w:p>
    <w:p w14:paraId="00F06922" w14:textId="77777777" w:rsidR="0077270E" w:rsidRPr="00BA0797" w:rsidRDefault="0077270E" w:rsidP="00BA0797">
      <w:pPr>
        <w:spacing w:after="0" w:line="360" w:lineRule="auto"/>
        <w:jc w:val="both"/>
        <w:rPr>
          <w:rFonts w:ascii="Myriad Pro" w:hAnsi="Myriad Pro"/>
          <w:b/>
          <w:bCs/>
          <w:sz w:val="26"/>
          <w:szCs w:val="26"/>
        </w:rPr>
      </w:pPr>
      <w:r w:rsidRPr="00BA0797">
        <w:rPr>
          <w:rFonts w:ascii="Myriad Pro" w:hAnsi="Myriad Pro"/>
          <w:b/>
          <w:bCs/>
          <w:sz w:val="26"/>
          <w:szCs w:val="26"/>
        </w:rPr>
        <w:t>ПОЗИЦИЯ ИСПОЛНИТЕЛЯ</w:t>
      </w:r>
    </w:p>
    <w:p w14:paraId="21FDF51A" w14:textId="77777777" w:rsidR="0077270E" w:rsidRPr="00BA0797" w:rsidRDefault="0077270E" w:rsidP="00BA0797">
      <w:pPr>
        <w:spacing w:after="0" w:line="360" w:lineRule="auto"/>
        <w:ind w:firstLine="567"/>
        <w:jc w:val="both"/>
        <w:rPr>
          <w:rFonts w:ascii="Myriad Pro" w:hAnsi="Myriad Pro"/>
          <w:sz w:val="26"/>
          <w:szCs w:val="26"/>
        </w:rPr>
      </w:pPr>
      <w:r w:rsidRPr="00BA0797">
        <w:rPr>
          <w:rFonts w:ascii="Myriad Pro" w:hAnsi="Myriad Pro"/>
          <w:sz w:val="26"/>
          <w:szCs w:val="26"/>
        </w:rPr>
        <w:t>При расчете совокупного процента отчислений на плановый период регулируемой организации следует руководствоваться нормами законодательства, предусмотренными: Налоговым кодексом РФ</w:t>
      </w:r>
      <w:r w:rsidR="009C7B3E" w:rsidRPr="00BA0797">
        <w:rPr>
          <w:rFonts w:ascii="Myriad Pro" w:hAnsi="Myriad Pro"/>
          <w:sz w:val="26"/>
          <w:szCs w:val="26"/>
        </w:rPr>
        <w:t xml:space="preserve"> </w:t>
      </w:r>
      <w:r w:rsidRPr="00BA0797">
        <w:rPr>
          <w:rFonts w:ascii="Myriad Pro" w:hAnsi="Myriad Pro"/>
          <w:sz w:val="26"/>
          <w:szCs w:val="26"/>
        </w:rPr>
        <w:t xml:space="preserve">(часть вторая статьи 425-429 главы 34), Федеральным законом №125-ФЗ от 24.07.1998, 179-ФЗ от 22.12.2005. Также следует учитывать предельную величину базы регрессивной шкалы по страховым взносам. </w:t>
      </w:r>
    </w:p>
    <w:p w14:paraId="26B09F52" w14:textId="77777777" w:rsidR="0077270E" w:rsidRPr="00BA0797" w:rsidRDefault="0077270E" w:rsidP="00BA0797">
      <w:pPr>
        <w:pStyle w:val="afff8"/>
        <w:spacing w:after="0"/>
      </w:pPr>
      <w:r w:rsidRPr="00BA0797">
        <w:t>На 2019 год Постановлением Правительства РФ от 28.11.2018 № 1426 с 1 января 2019 года увеличены</w:t>
      </w:r>
      <w:r w:rsidR="009C7B3E" w:rsidRPr="00BA0797">
        <w:t xml:space="preserve"> </w:t>
      </w:r>
      <w:r w:rsidRPr="00BA0797">
        <w:t xml:space="preserve">предельные базы сумм начислений по ставкам страховых взносов с фонда оплаты труда предприятий. Предельная величина базы регрессивной шкалы по страховым взносам повысилась до </w:t>
      </w:r>
      <w:r w:rsidR="009C7B3E" w:rsidRPr="00BA0797">
        <w:t>1 1</w:t>
      </w:r>
      <w:r w:rsidRPr="00BA0797">
        <w:t>5</w:t>
      </w:r>
      <w:r w:rsidR="00834137" w:rsidRPr="00BA0797">
        <w:t>0 0</w:t>
      </w:r>
      <w:r w:rsidRPr="00BA0797">
        <w:t>00 рублей</w:t>
      </w:r>
      <w:r w:rsidR="009C7B3E" w:rsidRPr="00BA0797">
        <w:t xml:space="preserve"> </w:t>
      </w:r>
      <w:r w:rsidRPr="00BA0797">
        <w:t>для пенсионного страхования и до 86</w:t>
      </w:r>
      <w:r w:rsidR="00834137" w:rsidRPr="00BA0797">
        <w:t>5 0</w:t>
      </w:r>
      <w:r w:rsidRPr="00BA0797">
        <w:t>00 рублей для взносов на ФСС.</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417"/>
        <w:gridCol w:w="1302"/>
        <w:gridCol w:w="1302"/>
        <w:gridCol w:w="930"/>
        <w:gridCol w:w="1302"/>
        <w:gridCol w:w="930"/>
        <w:gridCol w:w="1387"/>
      </w:tblGrid>
      <w:tr w:rsidR="00916F0F" w:rsidRPr="00C75A6F" w14:paraId="408B21A7" w14:textId="77777777">
        <w:trPr>
          <w:cantSplit/>
          <w:tblHeader/>
        </w:trPr>
        <w:tc>
          <w:tcPr>
            <w:tcW w:w="2457"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0DCC698"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lastRenderedPageBreak/>
              <w:t>Показатель</w:t>
            </w:r>
          </w:p>
        </w:tc>
        <w:tc>
          <w:tcPr>
            <w:tcW w:w="2642"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0BBA773"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Пенсионный фонд</w:t>
            </w:r>
          </w:p>
        </w:tc>
        <w:tc>
          <w:tcPr>
            <w:tcW w:w="2263"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0A13AA11"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Фонд социального страхования</w:t>
            </w:r>
          </w:p>
        </w:tc>
        <w:tc>
          <w:tcPr>
            <w:tcW w:w="94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F700600"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Медицинское страхование</w:t>
            </w:r>
          </w:p>
        </w:tc>
        <w:tc>
          <w:tcPr>
            <w:tcW w:w="140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7A2EDD6"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Полная ставка страховых взносов (без учета регрессии)</w:t>
            </w:r>
          </w:p>
        </w:tc>
      </w:tr>
      <w:tr w:rsidR="00916F0F" w:rsidRPr="00C75A6F" w14:paraId="693DD424" w14:textId="77777777">
        <w:trPr>
          <w:cantSplit/>
          <w:tblHeader/>
        </w:trPr>
        <w:tc>
          <w:tcPr>
            <w:tcW w:w="2457" w:type="dxa"/>
            <w:vMerge/>
            <w:tcBorders>
              <w:top w:val="single" w:sz="4" w:space="0" w:color="FFFFFF"/>
              <w:left w:val="single" w:sz="4" w:space="0" w:color="FFFFFF"/>
              <w:bottom w:val="single" w:sz="4" w:space="0" w:color="FFFFFF"/>
              <w:right w:val="single" w:sz="4" w:space="0" w:color="FFFFFF"/>
            </w:tcBorders>
            <w:shd w:val="clear" w:color="auto" w:fill="auto"/>
            <w:vAlign w:val="center"/>
          </w:tcPr>
          <w:p w14:paraId="3496E7B3" w14:textId="77777777" w:rsidR="00916F0F" w:rsidRPr="00C75A6F" w:rsidRDefault="00916F0F" w:rsidP="00BA0797">
            <w:pPr>
              <w:spacing w:after="0" w:line="240" w:lineRule="auto"/>
              <w:rPr>
                <w:rFonts w:ascii="Myriad Pro" w:hAnsi="Myriad Pro" w:cs="Calibri"/>
                <w:b/>
                <w:bCs/>
                <w:sz w:val="18"/>
                <w:szCs w:val="18"/>
              </w:rPr>
            </w:pPr>
          </w:p>
        </w:tc>
        <w:tc>
          <w:tcPr>
            <w:tcW w:w="132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C438450"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Годовой доход до</w:t>
            </w:r>
          </w:p>
          <w:p w14:paraId="6537B313"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1 150 000 руб.</w:t>
            </w:r>
          </w:p>
        </w:tc>
        <w:tc>
          <w:tcPr>
            <w:tcW w:w="132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4DDBAB8"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 xml:space="preserve">Годовой доход свыше </w:t>
            </w:r>
          </w:p>
          <w:p w14:paraId="6950DE03"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1 150 000 руб.</w:t>
            </w:r>
          </w:p>
        </w:tc>
        <w:tc>
          <w:tcPr>
            <w:tcW w:w="942"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E6209A1"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Годовой доход до 865 000 руб.</w:t>
            </w:r>
          </w:p>
        </w:tc>
        <w:tc>
          <w:tcPr>
            <w:tcW w:w="1321"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2185EF2"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 xml:space="preserve">Годовой доход сверх </w:t>
            </w:r>
          </w:p>
          <w:p w14:paraId="2BFF549D" w14:textId="77777777" w:rsidR="00916F0F" w:rsidRPr="00C75A6F" w:rsidRDefault="00916F0F" w:rsidP="00BA0797">
            <w:pPr>
              <w:spacing w:after="0" w:line="240" w:lineRule="auto"/>
              <w:jc w:val="center"/>
              <w:rPr>
                <w:rFonts w:ascii="Myriad Pro" w:hAnsi="Myriad Pro" w:cs="Calibri"/>
                <w:b/>
                <w:bCs/>
                <w:color w:val="FFFFFF"/>
                <w:sz w:val="18"/>
                <w:szCs w:val="18"/>
              </w:rPr>
            </w:pPr>
            <w:r w:rsidRPr="00C75A6F">
              <w:rPr>
                <w:rFonts w:ascii="Myriad Pro" w:hAnsi="Myriad Pro"/>
                <w:b/>
                <w:bCs/>
                <w:color w:val="FFFFFF"/>
                <w:sz w:val="18"/>
                <w:szCs w:val="18"/>
              </w:rPr>
              <w:t>865 000 руб.</w:t>
            </w:r>
          </w:p>
        </w:tc>
        <w:tc>
          <w:tcPr>
            <w:tcW w:w="942"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D5DD7AF" w14:textId="77777777" w:rsidR="00916F0F" w:rsidRPr="00C75A6F" w:rsidRDefault="00916F0F" w:rsidP="00BA0797">
            <w:pPr>
              <w:spacing w:after="0" w:line="240" w:lineRule="auto"/>
              <w:jc w:val="center"/>
              <w:rPr>
                <w:rFonts w:ascii="Myriad Pro" w:eastAsia="Times New Roman" w:hAnsi="Myriad Pro"/>
                <w:b/>
                <w:bCs/>
                <w:color w:val="FFFFFF"/>
                <w:sz w:val="20"/>
                <w:szCs w:val="20"/>
                <w:lang w:eastAsia="ru-RU"/>
              </w:rPr>
            </w:pPr>
          </w:p>
        </w:tc>
        <w:tc>
          <w:tcPr>
            <w:tcW w:w="140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4284DD0" w14:textId="77777777" w:rsidR="00916F0F" w:rsidRPr="00C75A6F" w:rsidRDefault="00916F0F" w:rsidP="00BA0797">
            <w:pPr>
              <w:spacing w:after="0" w:line="240" w:lineRule="auto"/>
              <w:jc w:val="center"/>
              <w:rPr>
                <w:rFonts w:ascii="Myriad Pro" w:eastAsia="Times New Roman" w:hAnsi="Myriad Pro"/>
                <w:b/>
                <w:bCs/>
                <w:color w:val="FFFFFF"/>
                <w:sz w:val="20"/>
                <w:szCs w:val="20"/>
                <w:lang w:eastAsia="ru-RU"/>
              </w:rPr>
            </w:pPr>
          </w:p>
        </w:tc>
      </w:tr>
      <w:tr w:rsidR="0077270E" w:rsidRPr="00BA0797" w14:paraId="2AD3653A" w14:textId="77777777">
        <w:trPr>
          <w:cantSplit/>
        </w:trPr>
        <w:tc>
          <w:tcPr>
            <w:tcW w:w="2457" w:type="dxa"/>
            <w:tcBorders>
              <w:top w:val="single" w:sz="4" w:space="0" w:color="FFFFFF"/>
            </w:tcBorders>
            <w:shd w:val="clear" w:color="auto" w:fill="auto"/>
            <w:vAlign w:val="center"/>
          </w:tcPr>
          <w:p w14:paraId="04005009" w14:textId="77777777" w:rsidR="0077270E" w:rsidRPr="00BA0797" w:rsidRDefault="0077270E" w:rsidP="00BA0797">
            <w:pPr>
              <w:spacing w:after="0" w:line="240" w:lineRule="auto"/>
              <w:rPr>
                <w:rFonts w:ascii="Myriad Pro" w:hAnsi="Myriad Pro" w:cs="Calibri"/>
                <w:sz w:val="18"/>
                <w:szCs w:val="18"/>
              </w:rPr>
            </w:pPr>
            <w:r w:rsidRPr="00BA0797">
              <w:rPr>
                <w:rFonts w:ascii="Myriad Pro" w:hAnsi="Myriad Pro"/>
                <w:sz w:val="18"/>
                <w:szCs w:val="18"/>
              </w:rPr>
              <w:t>Общий налоговый режим. Плательщики, применяющие УСН и ЕНВД без права на льготный тариф, ИП с наемными работниками.</w:t>
            </w:r>
          </w:p>
        </w:tc>
        <w:tc>
          <w:tcPr>
            <w:tcW w:w="1321" w:type="dxa"/>
            <w:tcBorders>
              <w:top w:val="single" w:sz="4" w:space="0" w:color="FFFFFF"/>
            </w:tcBorders>
            <w:shd w:val="clear" w:color="auto" w:fill="auto"/>
            <w:vAlign w:val="center"/>
          </w:tcPr>
          <w:p w14:paraId="1B0B0C6A"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22%</w:t>
            </w:r>
          </w:p>
        </w:tc>
        <w:tc>
          <w:tcPr>
            <w:tcW w:w="1321" w:type="dxa"/>
            <w:tcBorders>
              <w:top w:val="single" w:sz="4" w:space="0" w:color="FFFFFF"/>
            </w:tcBorders>
            <w:shd w:val="clear" w:color="auto" w:fill="auto"/>
            <w:vAlign w:val="center"/>
          </w:tcPr>
          <w:p w14:paraId="11E7F941"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10%</w:t>
            </w:r>
          </w:p>
        </w:tc>
        <w:tc>
          <w:tcPr>
            <w:tcW w:w="942" w:type="dxa"/>
            <w:tcBorders>
              <w:top w:val="single" w:sz="4" w:space="0" w:color="FFFFFF"/>
            </w:tcBorders>
            <w:shd w:val="clear" w:color="auto" w:fill="auto"/>
            <w:vAlign w:val="center"/>
          </w:tcPr>
          <w:p w14:paraId="0B51F5AD"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2,90%</w:t>
            </w:r>
          </w:p>
        </w:tc>
        <w:tc>
          <w:tcPr>
            <w:tcW w:w="1321" w:type="dxa"/>
            <w:tcBorders>
              <w:top w:val="single" w:sz="4" w:space="0" w:color="FFFFFF"/>
            </w:tcBorders>
            <w:shd w:val="clear" w:color="auto" w:fill="auto"/>
            <w:vAlign w:val="center"/>
          </w:tcPr>
          <w:p w14:paraId="624AB720"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0%</w:t>
            </w:r>
          </w:p>
        </w:tc>
        <w:tc>
          <w:tcPr>
            <w:tcW w:w="942" w:type="dxa"/>
            <w:tcBorders>
              <w:top w:val="single" w:sz="4" w:space="0" w:color="FFFFFF"/>
            </w:tcBorders>
            <w:shd w:val="clear" w:color="auto" w:fill="auto"/>
            <w:vAlign w:val="center"/>
          </w:tcPr>
          <w:p w14:paraId="67603930"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5,10%</w:t>
            </w:r>
          </w:p>
        </w:tc>
        <w:tc>
          <w:tcPr>
            <w:tcW w:w="1408" w:type="dxa"/>
            <w:tcBorders>
              <w:top w:val="single" w:sz="4" w:space="0" w:color="FFFFFF"/>
            </w:tcBorders>
            <w:shd w:val="clear" w:color="auto" w:fill="auto"/>
            <w:vAlign w:val="center"/>
          </w:tcPr>
          <w:p w14:paraId="717EDC39"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30%</w:t>
            </w:r>
          </w:p>
        </w:tc>
      </w:tr>
      <w:tr w:rsidR="0077270E" w:rsidRPr="00BA0797" w14:paraId="2CC9F9AC" w14:textId="77777777">
        <w:trPr>
          <w:cantSplit/>
        </w:trPr>
        <w:tc>
          <w:tcPr>
            <w:tcW w:w="2457" w:type="dxa"/>
            <w:shd w:val="clear" w:color="auto" w:fill="auto"/>
            <w:vAlign w:val="center"/>
          </w:tcPr>
          <w:p w14:paraId="0ADF38EA" w14:textId="77777777" w:rsidR="0077270E" w:rsidRPr="00BA0797" w:rsidRDefault="0077270E" w:rsidP="00BA0797">
            <w:pPr>
              <w:spacing w:after="0" w:line="240" w:lineRule="auto"/>
              <w:rPr>
                <w:rFonts w:ascii="Myriad Pro" w:hAnsi="Myriad Pro" w:cs="Calibri"/>
                <w:sz w:val="18"/>
                <w:szCs w:val="18"/>
              </w:rPr>
            </w:pPr>
            <w:r w:rsidRPr="00BA0797">
              <w:rPr>
                <w:rFonts w:ascii="Myriad Pro" w:hAnsi="Myriad Pro"/>
                <w:sz w:val="18"/>
                <w:szCs w:val="18"/>
              </w:rPr>
              <w:t>Благотворительные и некоммерческие организации на УСН.</w:t>
            </w:r>
          </w:p>
        </w:tc>
        <w:tc>
          <w:tcPr>
            <w:tcW w:w="1321" w:type="dxa"/>
            <w:shd w:val="clear" w:color="auto" w:fill="auto"/>
            <w:vAlign w:val="center"/>
          </w:tcPr>
          <w:p w14:paraId="3097307E"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20%</w:t>
            </w:r>
          </w:p>
        </w:tc>
        <w:tc>
          <w:tcPr>
            <w:tcW w:w="1321" w:type="dxa"/>
            <w:shd w:val="clear" w:color="auto" w:fill="auto"/>
            <w:vAlign w:val="center"/>
          </w:tcPr>
          <w:p w14:paraId="332C1031"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10%</w:t>
            </w:r>
          </w:p>
        </w:tc>
        <w:tc>
          <w:tcPr>
            <w:tcW w:w="942" w:type="dxa"/>
            <w:shd w:val="clear" w:color="auto" w:fill="auto"/>
            <w:vAlign w:val="center"/>
          </w:tcPr>
          <w:p w14:paraId="3C75E70A"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0</w:t>
            </w:r>
          </w:p>
        </w:tc>
        <w:tc>
          <w:tcPr>
            <w:tcW w:w="1321" w:type="dxa"/>
            <w:shd w:val="clear" w:color="auto" w:fill="auto"/>
            <w:vAlign w:val="center"/>
          </w:tcPr>
          <w:p w14:paraId="122D502A"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0</w:t>
            </w:r>
          </w:p>
        </w:tc>
        <w:tc>
          <w:tcPr>
            <w:tcW w:w="942" w:type="dxa"/>
            <w:shd w:val="clear" w:color="auto" w:fill="auto"/>
            <w:vAlign w:val="center"/>
          </w:tcPr>
          <w:p w14:paraId="6F691374"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0</w:t>
            </w:r>
          </w:p>
        </w:tc>
        <w:tc>
          <w:tcPr>
            <w:tcW w:w="1408" w:type="dxa"/>
            <w:shd w:val="clear" w:color="auto" w:fill="auto"/>
            <w:vAlign w:val="center"/>
          </w:tcPr>
          <w:p w14:paraId="2D1C2BD3" w14:textId="77777777" w:rsidR="0077270E" w:rsidRPr="00BA0797" w:rsidRDefault="0077270E" w:rsidP="00BA0797">
            <w:pPr>
              <w:spacing w:after="0" w:line="240" w:lineRule="auto"/>
              <w:jc w:val="center"/>
              <w:rPr>
                <w:rFonts w:ascii="Myriad Pro" w:hAnsi="Myriad Pro" w:cs="Calibri"/>
                <w:sz w:val="18"/>
                <w:szCs w:val="18"/>
              </w:rPr>
            </w:pPr>
            <w:r w:rsidRPr="00BA0797">
              <w:rPr>
                <w:rFonts w:ascii="Myriad Pro" w:hAnsi="Myriad Pro"/>
                <w:sz w:val="18"/>
                <w:szCs w:val="18"/>
              </w:rPr>
              <w:t>20%</w:t>
            </w:r>
          </w:p>
        </w:tc>
      </w:tr>
    </w:tbl>
    <w:p w14:paraId="5B7C01EA" w14:textId="77777777" w:rsidR="0077270E" w:rsidRPr="00BA0797" w:rsidRDefault="0077270E" w:rsidP="00BA0797">
      <w:pPr>
        <w:pStyle w:val="afffb"/>
        <w:tabs>
          <w:tab w:val="clear" w:pos="960"/>
          <w:tab w:val="num" w:pos="1134"/>
        </w:tabs>
        <w:spacing w:before="0"/>
      </w:pPr>
      <w:r w:rsidRPr="00BA0797">
        <w:t>Для расчета отчислений на социальные нужды на плановый 2019 год филиалом ПАО</w:t>
      </w:r>
      <w:r w:rsidR="00C75A6F">
        <w:t xml:space="preserve"> </w:t>
      </w:r>
      <w:r w:rsidR="00F43D55" w:rsidRPr="00BA0797">
        <w:t>«</w:t>
      </w:r>
      <w:r w:rsidRPr="00BA0797">
        <w:t>МРСК Северо-З</w:t>
      </w:r>
      <w:r w:rsidR="00C52903" w:rsidRPr="00BA0797">
        <w:t>апада</w:t>
      </w:r>
      <w:r w:rsidR="00586D28" w:rsidRPr="00BA0797">
        <w:t>»</w:t>
      </w:r>
      <w:r w:rsidR="00C52903" w:rsidRPr="00BA0797">
        <w:t xml:space="preserve"> </w:t>
      </w:r>
      <w:r w:rsidR="00586D28" w:rsidRPr="00BA0797">
        <w:t>«</w:t>
      </w:r>
      <w:r w:rsidR="00C52903" w:rsidRPr="00BA0797">
        <w:t>Псковэнерго</w:t>
      </w:r>
      <w:r w:rsidR="00586D28" w:rsidRPr="00BA0797">
        <w:t>»</w:t>
      </w:r>
      <w:r w:rsidR="00C52903" w:rsidRPr="00BA0797">
        <w:t xml:space="preserve"> </w:t>
      </w:r>
      <w:r w:rsidRPr="00BA0797">
        <w:t>применен совокупный процент отчислений в размере 30,4%: в том числе</w:t>
      </w:r>
      <w:r w:rsidR="009C7B3E" w:rsidRPr="00BA0797">
        <w:t xml:space="preserve"> </w:t>
      </w:r>
      <w:r w:rsidRPr="00BA0797">
        <w:t>22,0% в пределах установленной предельной величины базы для начисления страховых взносов на обязательное пенсионное страхование, 2,9% в пределах установленной предельной величины базы для начисления страховых взносов на обязательное социальное страхование на случай временной нетрудоспособности, 5,1 % в федеральный фонд обязательного медицинского страхования,</w:t>
      </w:r>
      <w:r w:rsidR="009C7B3E" w:rsidRPr="00BA0797">
        <w:t xml:space="preserve"> </w:t>
      </w:r>
      <w:r w:rsidRPr="00BA0797">
        <w:t xml:space="preserve">0,4%. взносов на обязательное социальное страхование от несчастных случаев на производстве и профессиональных заболеваний (подтверждено формой 4-ФСС). </w:t>
      </w:r>
    </w:p>
    <w:p w14:paraId="3F626452" w14:textId="77777777" w:rsidR="00644FC1" w:rsidRPr="00BA0797" w:rsidRDefault="0077270E"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Регулирующий орган при</w:t>
      </w:r>
      <w:r w:rsidR="009C7B3E" w:rsidRPr="00BA0797">
        <w:rPr>
          <w:rFonts w:ascii="Myriad Pro" w:hAnsi="Myriad Pro"/>
          <w:sz w:val="26"/>
          <w:szCs w:val="26"/>
        </w:rPr>
        <w:t xml:space="preserve"> </w:t>
      </w:r>
      <w:r w:rsidRPr="00BA0797">
        <w:rPr>
          <w:rFonts w:ascii="Myriad Pro" w:hAnsi="Myriad Pro"/>
          <w:sz w:val="26"/>
          <w:szCs w:val="26"/>
        </w:rPr>
        <w:t>расчете отчислений на социальные нужды на плановый 2019 год применяет совокупный процент отчислений на социальные нужды от ФОТ</w:t>
      </w:r>
      <w:r w:rsidR="009C7B3E" w:rsidRPr="00BA0797">
        <w:rPr>
          <w:rFonts w:ascii="Myriad Pro" w:hAnsi="Myriad Pro"/>
          <w:sz w:val="26"/>
          <w:szCs w:val="26"/>
        </w:rPr>
        <w:t xml:space="preserve"> </w:t>
      </w:r>
      <w:r w:rsidRPr="00BA0797">
        <w:rPr>
          <w:rFonts w:ascii="Myriad Pro" w:hAnsi="Myriad Pro"/>
          <w:sz w:val="26"/>
          <w:szCs w:val="26"/>
        </w:rPr>
        <w:t>в размере 2</w:t>
      </w:r>
      <w:r w:rsidR="00EB5325" w:rsidRPr="00BA0797">
        <w:rPr>
          <w:rFonts w:ascii="Myriad Pro" w:hAnsi="Myriad Pro"/>
          <w:sz w:val="26"/>
          <w:szCs w:val="26"/>
        </w:rPr>
        <w:t>9</w:t>
      </w:r>
      <w:r w:rsidRPr="00BA0797">
        <w:rPr>
          <w:rFonts w:ascii="Myriad Pro" w:hAnsi="Myriad Pro"/>
          <w:sz w:val="26"/>
          <w:szCs w:val="26"/>
        </w:rPr>
        <w:t>,</w:t>
      </w:r>
      <w:r w:rsidR="00EB5325" w:rsidRPr="00BA0797">
        <w:rPr>
          <w:rFonts w:ascii="Myriad Pro" w:hAnsi="Myriad Pro"/>
          <w:sz w:val="26"/>
          <w:szCs w:val="26"/>
        </w:rPr>
        <w:t>46%</w:t>
      </w:r>
      <w:r w:rsidRPr="00BA0797">
        <w:rPr>
          <w:rFonts w:ascii="Myriad Pro" w:hAnsi="Myriad Pro"/>
          <w:sz w:val="26"/>
          <w:szCs w:val="26"/>
        </w:rPr>
        <w:t>, ссылаясь на факт предыдущих лет долгосрочного периода и применение предельной величины базы регрессивной шкалы по страховым взносам.</w:t>
      </w:r>
      <w:r w:rsidR="009C7B3E" w:rsidRPr="00BA0797">
        <w:rPr>
          <w:rFonts w:ascii="Myriad Pro" w:hAnsi="Myriad Pro"/>
          <w:sz w:val="26"/>
          <w:szCs w:val="26"/>
        </w:rPr>
        <w:t xml:space="preserve"> </w:t>
      </w:r>
    </w:p>
    <w:p w14:paraId="3CAF705C" w14:textId="77777777" w:rsidR="0077270E" w:rsidRPr="00BA0797" w:rsidRDefault="00806003" w:rsidP="00BA0797">
      <w:pPr>
        <w:tabs>
          <w:tab w:val="num" w:pos="1134"/>
        </w:tabs>
        <w:spacing w:after="0" w:line="360" w:lineRule="auto"/>
        <w:ind w:firstLine="567"/>
        <w:jc w:val="both"/>
        <w:rPr>
          <w:rFonts w:ascii="Myriad Pro" w:hAnsi="Myriad Pro"/>
          <w:sz w:val="26"/>
          <w:szCs w:val="26"/>
        </w:rPr>
      </w:pPr>
      <w:r w:rsidRPr="00BA0797">
        <w:rPr>
          <w:rFonts w:ascii="Myriad Pro" w:hAnsi="Myriad Pro"/>
          <w:sz w:val="26"/>
          <w:szCs w:val="26"/>
        </w:rPr>
        <w:t xml:space="preserve">Согласно официальной позиции </w:t>
      </w:r>
      <w:r w:rsidR="000C5E90" w:rsidRPr="00BA0797">
        <w:rPr>
          <w:rFonts w:ascii="Myriad Pro" w:hAnsi="Myriad Pro"/>
          <w:sz w:val="26"/>
          <w:szCs w:val="26"/>
        </w:rPr>
        <w:t>Федеральной антимонопольной службы</w:t>
      </w:r>
      <w:r w:rsidRPr="00BA0797">
        <w:rPr>
          <w:rFonts w:ascii="Myriad Pro" w:hAnsi="Myriad Pro"/>
          <w:sz w:val="26"/>
          <w:szCs w:val="26"/>
        </w:rPr>
        <w:t xml:space="preserve">, при расчете расходов по статье </w:t>
      </w:r>
      <w:r w:rsidR="00586D28" w:rsidRPr="00BA0797">
        <w:rPr>
          <w:rFonts w:ascii="Myriad Pro" w:hAnsi="Myriad Pro"/>
          <w:sz w:val="26"/>
          <w:szCs w:val="26"/>
        </w:rPr>
        <w:t>«</w:t>
      </w:r>
      <w:r w:rsidRPr="00BA0797">
        <w:rPr>
          <w:rFonts w:ascii="Myriad Pro" w:hAnsi="Myriad Pro"/>
          <w:sz w:val="26"/>
          <w:szCs w:val="26"/>
        </w:rPr>
        <w:t>Отчисления на социальные нужды</w:t>
      </w:r>
      <w:r w:rsidR="00586D28" w:rsidRPr="00BA0797">
        <w:rPr>
          <w:rFonts w:ascii="Myriad Pro" w:hAnsi="Myriad Pro"/>
          <w:sz w:val="26"/>
          <w:szCs w:val="26"/>
        </w:rPr>
        <w:t>»</w:t>
      </w:r>
      <w:r w:rsidR="00C52903" w:rsidRPr="00BA0797">
        <w:rPr>
          <w:rFonts w:ascii="Myriad Pro" w:hAnsi="Myriad Pro"/>
          <w:sz w:val="26"/>
          <w:szCs w:val="26"/>
        </w:rPr>
        <w:t xml:space="preserve"> </w:t>
      </w:r>
      <w:r w:rsidRPr="00BA0797">
        <w:rPr>
          <w:rFonts w:ascii="Myriad Pro" w:hAnsi="Myriad Pro"/>
          <w:sz w:val="26"/>
          <w:szCs w:val="26"/>
        </w:rPr>
        <w:t>необходимо применять фактический процент отчислений на страховые нужды</w:t>
      </w:r>
      <w:r w:rsidR="000C2AC9" w:rsidRPr="00BA0797">
        <w:rPr>
          <w:rFonts w:ascii="Myriad Pro" w:hAnsi="Myriad Pro"/>
          <w:sz w:val="26"/>
          <w:szCs w:val="26"/>
        </w:rPr>
        <w:t xml:space="preserve"> (решение</w:t>
      </w:r>
      <w:r w:rsidR="00E62F03">
        <w:rPr>
          <w:rFonts w:ascii="Myriad Pro" w:hAnsi="Myriad Pro"/>
          <w:sz w:val="26"/>
          <w:szCs w:val="26"/>
        </w:rPr>
        <w:t xml:space="preserve"> </w:t>
      </w:r>
      <w:r w:rsidR="005320B0">
        <w:rPr>
          <w:rFonts w:ascii="Myriad Pro" w:hAnsi="Myriad Pro"/>
          <w:sz w:val="26"/>
          <w:szCs w:val="26"/>
        </w:rPr>
        <w:br/>
      </w:r>
      <w:r w:rsidR="000C2AC9" w:rsidRPr="00BA0797">
        <w:rPr>
          <w:rFonts w:ascii="Myriad Pro" w:hAnsi="Myriad Pro"/>
          <w:sz w:val="26"/>
          <w:szCs w:val="26"/>
        </w:rPr>
        <w:t>ФАС России по Алтайскому краю от 11.12.2018 №1728/18)</w:t>
      </w:r>
      <w:r w:rsidRPr="00BA0797">
        <w:rPr>
          <w:rFonts w:ascii="Myriad Pro" w:hAnsi="Myriad Pro"/>
          <w:sz w:val="26"/>
          <w:szCs w:val="26"/>
        </w:rPr>
        <w:t>.</w:t>
      </w:r>
    </w:p>
    <w:p w14:paraId="317659B5" w14:textId="77777777" w:rsidR="0011056F" w:rsidRPr="005320B0" w:rsidRDefault="000C5E90" w:rsidP="00BA0797">
      <w:pPr>
        <w:tabs>
          <w:tab w:val="num" w:pos="1134"/>
        </w:tabs>
        <w:spacing w:after="0" w:line="360" w:lineRule="auto"/>
        <w:ind w:firstLine="567"/>
        <w:contextualSpacing/>
        <w:jc w:val="both"/>
        <w:rPr>
          <w:rFonts w:ascii="Myriad Pro" w:hAnsi="Myriad Pro"/>
          <w:sz w:val="26"/>
          <w:szCs w:val="26"/>
        </w:rPr>
      </w:pPr>
      <w:r w:rsidRPr="005320B0">
        <w:rPr>
          <w:rFonts w:ascii="Myriad Pro" w:hAnsi="Myriad Pro"/>
          <w:sz w:val="26"/>
          <w:szCs w:val="26"/>
        </w:rPr>
        <w:t>Исходя из официальной позиции ФАС</w:t>
      </w:r>
      <w:r w:rsidR="0077270E" w:rsidRPr="005320B0">
        <w:rPr>
          <w:rFonts w:ascii="Myriad Pro" w:hAnsi="Myriad Pro"/>
          <w:sz w:val="26"/>
          <w:szCs w:val="26"/>
        </w:rPr>
        <w:t xml:space="preserve">, </w:t>
      </w:r>
      <w:r w:rsidR="00E62F03" w:rsidRPr="005320B0">
        <w:rPr>
          <w:rFonts w:ascii="Myriad Pro" w:hAnsi="Myriad Pro"/>
          <w:sz w:val="26"/>
          <w:szCs w:val="26"/>
        </w:rPr>
        <w:t xml:space="preserve">Исполнитель принимает </w:t>
      </w:r>
      <w:r w:rsidR="00523D53" w:rsidRPr="005320B0">
        <w:rPr>
          <w:rFonts w:ascii="Myriad Pro" w:hAnsi="Myriad Pro"/>
          <w:sz w:val="26"/>
          <w:szCs w:val="26"/>
        </w:rPr>
        <w:t xml:space="preserve">для расчета уровень </w:t>
      </w:r>
      <w:r w:rsidR="00E62F03" w:rsidRPr="005320B0">
        <w:rPr>
          <w:rFonts w:ascii="Myriad Pro" w:hAnsi="Myriad Pro"/>
          <w:sz w:val="26"/>
          <w:szCs w:val="26"/>
        </w:rPr>
        <w:t xml:space="preserve">фактического процента отчислений на страховые нужды и признает </w:t>
      </w:r>
      <w:r w:rsidR="00E62F03" w:rsidRPr="005320B0">
        <w:rPr>
          <w:rFonts w:ascii="Myriad Pro" w:hAnsi="Myriad Pro"/>
          <w:sz w:val="26"/>
          <w:szCs w:val="26"/>
        </w:rPr>
        <w:lastRenderedPageBreak/>
        <w:t xml:space="preserve">экономически обоснованные расходы по статье «Отчисления на социальные нужды» в размере </w:t>
      </w:r>
      <w:r w:rsidR="008D6FD2" w:rsidRPr="005320B0">
        <w:rPr>
          <w:rFonts w:ascii="Myriad Pro" w:hAnsi="Myriad Pro"/>
          <w:sz w:val="26"/>
          <w:szCs w:val="26"/>
        </w:rPr>
        <w:t>351 813,86</w:t>
      </w:r>
      <w:r w:rsidR="00E62F03" w:rsidRPr="005320B0">
        <w:rPr>
          <w:rFonts w:ascii="Myriad Pro" w:hAnsi="Myriad Pro"/>
          <w:sz w:val="26"/>
          <w:szCs w:val="26"/>
        </w:rPr>
        <w:t xml:space="preserve"> тыс. руб.</w:t>
      </w:r>
    </w:p>
    <w:tbl>
      <w:tblPr>
        <w:tblW w:w="9077" w:type="dxa"/>
        <w:tblInd w:w="103" w:type="dxa"/>
        <w:tblLook w:val="0000" w:firstRow="0" w:lastRow="0" w:firstColumn="0" w:lastColumn="0" w:noHBand="0" w:noVBand="0"/>
      </w:tblPr>
      <w:tblGrid>
        <w:gridCol w:w="4541"/>
        <w:gridCol w:w="2127"/>
        <w:gridCol w:w="2409"/>
      </w:tblGrid>
      <w:tr w:rsidR="00CF53D4" w:rsidRPr="005320B0" w14:paraId="29569722" w14:textId="77777777" w:rsidTr="005320B0">
        <w:trPr>
          <w:trHeight w:val="20"/>
        </w:trPr>
        <w:tc>
          <w:tcPr>
            <w:tcW w:w="45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C37E4" w14:textId="77777777" w:rsidR="00CF53D4" w:rsidRPr="005320B0" w:rsidRDefault="00CF53D4" w:rsidP="005320B0">
            <w:pPr>
              <w:spacing w:after="0"/>
              <w:jc w:val="center"/>
              <w:rPr>
                <w:rFonts w:ascii="Myriad Pro" w:hAnsi="Myriad Pro"/>
                <w:b/>
                <w:color w:val="FFFFFF" w:themeColor="background1"/>
                <w:sz w:val="18"/>
                <w:szCs w:val="26"/>
              </w:rPr>
            </w:pPr>
            <w:r w:rsidRPr="005320B0">
              <w:rPr>
                <w:rFonts w:ascii="Myriad Pro" w:hAnsi="Myriad Pro"/>
                <w:b/>
                <w:color w:val="FFFFFF" w:themeColor="background1"/>
                <w:sz w:val="18"/>
                <w:szCs w:val="26"/>
              </w:rPr>
              <w:t>Показатели</w:t>
            </w:r>
          </w:p>
        </w:tc>
        <w:tc>
          <w:tcPr>
            <w:tcW w:w="2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0D8F615" w14:textId="77777777" w:rsidR="00CF53D4" w:rsidRPr="005320B0" w:rsidRDefault="00CF53D4" w:rsidP="005320B0">
            <w:pPr>
              <w:spacing w:after="0"/>
              <w:jc w:val="center"/>
              <w:rPr>
                <w:rFonts w:ascii="Myriad Pro" w:hAnsi="Myriad Pro"/>
                <w:b/>
                <w:color w:val="FFFFFF" w:themeColor="background1"/>
                <w:sz w:val="18"/>
                <w:szCs w:val="26"/>
              </w:rPr>
            </w:pPr>
            <w:r w:rsidRPr="005320B0">
              <w:rPr>
                <w:rFonts w:ascii="Myriad Pro" w:hAnsi="Myriad Pro"/>
                <w:b/>
                <w:color w:val="FFFFFF" w:themeColor="background1"/>
                <w:sz w:val="18"/>
                <w:szCs w:val="26"/>
              </w:rPr>
              <w:t>2018</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E652559" w14:textId="77777777" w:rsidR="00CF53D4" w:rsidRPr="005320B0" w:rsidRDefault="00CF53D4" w:rsidP="005320B0">
            <w:pPr>
              <w:spacing w:after="0"/>
              <w:jc w:val="center"/>
              <w:rPr>
                <w:rFonts w:ascii="Myriad Pro" w:hAnsi="Myriad Pro"/>
                <w:b/>
                <w:color w:val="FFFFFF" w:themeColor="background1"/>
                <w:sz w:val="18"/>
                <w:szCs w:val="26"/>
              </w:rPr>
            </w:pPr>
            <w:r w:rsidRPr="005320B0">
              <w:rPr>
                <w:rFonts w:ascii="Myriad Pro" w:hAnsi="Myriad Pro"/>
                <w:b/>
                <w:color w:val="FFFFFF" w:themeColor="background1"/>
                <w:sz w:val="18"/>
                <w:szCs w:val="26"/>
              </w:rPr>
              <w:t>2019</w:t>
            </w:r>
          </w:p>
        </w:tc>
      </w:tr>
      <w:tr w:rsidR="00CF53D4" w:rsidRPr="005320B0" w14:paraId="1F53449F" w14:textId="77777777" w:rsidTr="005320B0">
        <w:trPr>
          <w:trHeight w:val="20"/>
        </w:trPr>
        <w:tc>
          <w:tcPr>
            <w:tcW w:w="45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F0C37C" w14:textId="77777777" w:rsidR="00CF53D4" w:rsidRPr="005320B0" w:rsidRDefault="00CF53D4" w:rsidP="005320B0">
            <w:pPr>
              <w:spacing w:after="0"/>
              <w:jc w:val="center"/>
              <w:rPr>
                <w:rFonts w:ascii="Myriad Pro" w:hAnsi="Myriad Pro"/>
                <w:b/>
                <w:color w:val="FFFFFF" w:themeColor="background1"/>
                <w:sz w:val="18"/>
                <w:szCs w:val="26"/>
              </w:rPr>
            </w:pPr>
          </w:p>
        </w:tc>
        <w:tc>
          <w:tcPr>
            <w:tcW w:w="45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4886339" w14:textId="77777777" w:rsidR="00CF53D4" w:rsidRPr="005320B0" w:rsidRDefault="00CF53D4" w:rsidP="005320B0">
            <w:pPr>
              <w:spacing w:after="0"/>
              <w:jc w:val="center"/>
              <w:rPr>
                <w:rFonts w:ascii="Myriad Pro" w:hAnsi="Myriad Pro"/>
                <w:b/>
                <w:color w:val="FFFFFF" w:themeColor="background1"/>
                <w:sz w:val="18"/>
                <w:szCs w:val="26"/>
              </w:rPr>
            </w:pPr>
            <w:r w:rsidRPr="005320B0">
              <w:rPr>
                <w:rFonts w:ascii="Myriad Pro" w:hAnsi="Myriad Pro"/>
                <w:b/>
                <w:color w:val="FFFFFF" w:themeColor="background1"/>
                <w:sz w:val="18"/>
                <w:szCs w:val="26"/>
              </w:rPr>
              <w:t>Исполнитель</w:t>
            </w:r>
          </w:p>
        </w:tc>
      </w:tr>
      <w:tr w:rsidR="00CF53D4" w:rsidRPr="005320B0" w14:paraId="257F874A" w14:textId="77777777" w:rsidTr="005320B0">
        <w:trPr>
          <w:trHeight w:val="20"/>
        </w:trPr>
        <w:tc>
          <w:tcPr>
            <w:tcW w:w="4541" w:type="dxa"/>
            <w:tcBorders>
              <w:top w:val="single" w:sz="4" w:space="0" w:color="FFFFFF" w:themeColor="background1"/>
              <w:left w:val="single" w:sz="4" w:space="0" w:color="auto"/>
              <w:bottom w:val="nil"/>
              <w:right w:val="nil"/>
            </w:tcBorders>
            <w:shd w:val="clear" w:color="auto" w:fill="auto"/>
            <w:vAlign w:val="bottom"/>
          </w:tcPr>
          <w:p w14:paraId="587C431B" w14:textId="77777777" w:rsidR="00CF53D4" w:rsidRPr="005320B0" w:rsidRDefault="00CF53D4" w:rsidP="005320B0">
            <w:pPr>
              <w:spacing w:after="0"/>
              <w:rPr>
                <w:rFonts w:ascii="Myriad Pro" w:hAnsi="Myriad Pro"/>
                <w:sz w:val="18"/>
                <w:szCs w:val="26"/>
              </w:rPr>
            </w:pPr>
            <w:r w:rsidRPr="005320B0">
              <w:rPr>
                <w:rFonts w:ascii="Myriad Pro" w:hAnsi="Myriad Pro"/>
                <w:sz w:val="18"/>
                <w:szCs w:val="26"/>
              </w:rPr>
              <w:t>Коэффициент индексации подконтрольных расходов</w:t>
            </w:r>
          </w:p>
        </w:tc>
        <w:tc>
          <w:tcPr>
            <w:tcW w:w="4536" w:type="dxa"/>
            <w:gridSpan w:val="2"/>
            <w:tcBorders>
              <w:top w:val="single" w:sz="4" w:space="0" w:color="FFFFFF" w:themeColor="background1"/>
              <w:left w:val="nil"/>
              <w:bottom w:val="single" w:sz="4" w:space="0" w:color="auto"/>
              <w:right w:val="single" w:sz="4" w:space="0" w:color="000000"/>
            </w:tcBorders>
            <w:shd w:val="clear" w:color="auto" w:fill="auto"/>
            <w:noWrap/>
            <w:vAlign w:val="center"/>
          </w:tcPr>
          <w:p w14:paraId="32273741" w14:textId="77777777" w:rsidR="00CF53D4" w:rsidRPr="005320B0" w:rsidRDefault="00CF53D4" w:rsidP="005320B0">
            <w:pPr>
              <w:spacing w:after="0"/>
              <w:jc w:val="center"/>
              <w:rPr>
                <w:rFonts w:ascii="Myriad Pro" w:hAnsi="Myriad Pro"/>
                <w:sz w:val="18"/>
                <w:szCs w:val="26"/>
              </w:rPr>
            </w:pPr>
            <w:r w:rsidRPr="005320B0">
              <w:rPr>
                <w:rFonts w:ascii="Myriad Pro" w:hAnsi="Myriad Pro"/>
                <w:sz w:val="18"/>
                <w:szCs w:val="26"/>
              </w:rPr>
              <w:t>1,0323</w:t>
            </w:r>
          </w:p>
        </w:tc>
      </w:tr>
      <w:tr w:rsidR="00CF53D4" w:rsidRPr="005320B0" w14:paraId="1E4A316C" w14:textId="77777777" w:rsidTr="005320B0">
        <w:trPr>
          <w:trHeight w:val="20"/>
        </w:trPr>
        <w:tc>
          <w:tcPr>
            <w:tcW w:w="4541" w:type="dxa"/>
            <w:tcBorders>
              <w:top w:val="single" w:sz="4" w:space="0" w:color="auto"/>
              <w:left w:val="single" w:sz="4" w:space="0" w:color="auto"/>
              <w:bottom w:val="single" w:sz="4" w:space="0" w:color="auto"/>
              <w:right w:val="single" w:sz="4" w:space="0" w:color="auto"/>
            </w:tcBorders>
            <w:shd w:val="clear" w:color="auto" w:fill="auto"/>
            <w:vAlign w:val="bottom"/>
          </w:tcPr>
          <w:p w14:paraId="2875F115" w14:textId="77777777" w:rsidR="00CF53D4" w:rsidRPr="005320B0" w:rsidRDefault="00CF53D4" w:rsidP="005320B0">
            <w:pPr>
              <w:spacing w:after="0"/>
              <w:rPr>
                <w:rFonts w:ascii="Myriad Pro" w:hAnsi="Myriad Pro"/>
                <w:b/>
                <w:sz w:val="18"/>
                <w:szCs w:val="26"/>
              </w:rPr>
            </w:pPr>
            <w:r w:rsidRPr="005320B0">
              <w:rPr>
                <w:rFonts w:ascii="Myriad Pro" w:hAnsi="Myriad Pro"/>
                <w:b/>
                <w:sz w:val="18"/>
                <w:szCs w:val="26"/>
              </w:rPr>
              <w:t>Отчисления на социальные нужды, всего</w:t>
            </w:r>
          </w:p>
        </w:tc>
        <w:tc>
          <w:tcPr>
            <w:tcW w:w="2127" w:type="dxa"/>
            <w:tcBorders>
              <w:top w:val="nil"/>
              <w:left w:val="nil"/>
              <w:bottom w:val="single" w:sz="4" w:space="0" w:color="auto"/>
              <w:right w:val="single" w:sz="4" w:space="0" w:color="auto"/>
            </w:tcBorders>
            <w:shd w:val="clear" w:color="auto" w:fill="auto"/>
            <w:noWrap/>
            <w:vAlign w:val="center"/>
          </w:tcPr>
          <w:p w14:paraId="4FAE8C3E" w14:textId="77777777" w:rsidR="00CF53D4" w:rsidRPr="005320B0" w:rsidRDefault="00CF53D4" w:rsidP="005320B0">
            <w:pPr>
              <w:spacing w:after="0"/>
              <w:jc w:val="center"/>
              <w:rPr>
                <w:rFonts w:ascii="Myriad Pro" w:hAnsi="Myriad Pro"/>
                <w:b/>
                <w:sz w:val="18"/>
                <w:szCs w:val="26"/>
              </w:rPr>
            </w:pPr>
            <w:r w:rsidRPr="005320B0">
              <w:rPr>
                <w:rFonts w:ascii="Myriad Pro" w:hAnsi="Myriad Pro"/>
                <w:b/>
                <w:sz w:val="18"/>
                <w:szCs w:val="26"/>
              </w:rPr>
              <w:t>340 803,44</w:t>
            </w:r>
          </w:p>
        </w:tc>
        <w:tc>
          <w:tcPr>
            <w:tcW w:w="2409" w:type="dxa"/>
            <w:tcBorders>
              <w:top w:val="nil"/>
              <w:left w:val="nil"/>
              <w:bottom w:val="single" w:sz="4" w:space="0" w:color="auto"/>
              <w:right w:val="single" w:sz="4" w:space="0" w:color="auto"/>
            </w:tcBorders>
            <w:shd w:val="clear" w:color="auto" w:fill="auto"/>
            <w:noWrap/>
            <w:vAlign w:val="center"/>
          </w:tcPr>
          <w:p w14:paraId="764709A7" w14:textId="77777777" w:rsidR="00CF53D4" w:rsidRPr="005320B0" w:rsidRDefault="00CF53D4" w:rsidP="005320B0">
            <w:pPr>
              <w:spacing w:after="0"/>
              <w:jc w:val="center"/>
              <w:rPr>
                <w:rFonts w:ascii="Myriad Pro" w:hAnsi="Myriad Pro"/>
                <w:b/>
                <w:sz w:val="18"/>
                <w:szCs w:val="26"/>
              </w:rPr>
            </w:pPr>
            <w:r w:rsidRPr="005320B0">
              <w:rPr>
                <w:rFonts w:ascii="Myriad Pro" w:hAnsi="Myriad Pro"/>
                <w:b/>
                <w:sz w:val="18"/>
                <w:szCs w:val="26"/>
              </w:rPr>
              <w:t>351 813,86</w:t>
            </w:r>
          </w:p>
        </w:tc>
      </w:tr>
      <w:tr w:rsidR="00CF53D4" w:rsidRPr="005320B0" w14:paraId="75B29FE7" w14:textId="77777777" w:rsidTr="005320B0">
        <w:trPr>
          <w:trHeight w:val="20"/>
        </w:trPr>
        <w:tc>
          <w:tcPr>
            <w:tcW w:w="4541" w:type="dxa"/>
            <w:tcBorders>
              <w:top w:val="nil"/>
              <w:left w:val="single" w:sz="4" w:space="0" w:color="auto"/>
              <w:bottom w:val="single" w:sz="4" w:space="0" w:color="auto"/>
              <w:right w:val="single" w:sz="4" w:space="0" w:color="auto"/>
            </w:tcBorders>
            <w:shd w:val="clear" w:color="auto" w:fill="auto"/>
            <w:vAlign w:val="bottom"/>
          </w:tcPr>
          <w:p w14:paraId="1F56C97D" w14:textId="77777777" w:rsidR="00CF53D4" w:rsidRPr="005320B0" w:rsidRDefault="00CF53D4" w:rsidP="005320B0">
            <w:pPr>
              <w:spacing w:after="0"/>
              <w:rPr>
                <w:rFonts w:ascii="Myriad Pro" w:hAnsi="Myriad Pro"/>
                <w:sz w:val="18"/>
                <w:szCs w:val="26"/>
              </w:rPr>
            </w:pPr>
            <w:r w:rsidRPr="005320B0">
              <w:rPr>
                <w:rFonts w:ascii="Myriad Pro" w:hAnsi="Myriad Pro"/>
                <w:sz w:val="18"/>
                <w:szCs w:val="26"/>
              </w:rPr>
              <w:t xml:space="preserve">ФОТ, всего </w:t>
            </w:r>
          </w:p>
        </w:tc>
        <w:tc>
          <w:tcPr>
            <w:tcW w:w="2127" w:type="dxa"/>
            <w:tcBorders>
              <w:top w:val="nil"/>
              <w:left w:val="nil"/>
              <w:bottom w:val="single" w:sz="4" w:space="0" w:color="auto"/>
              <w:right w:val="single" w:sz="4" w:space="0" w:color="auto"/>
            </w:tcBorders>
            <w:shd w:val="clear" w:color="auto" w:fill="auto"/>
            <w:noWrap/>
            <w:vAlign w:val="center"/>
          </w:tcPr>
          <w:p w14:paraId="5F7C7E4D" w14:textId="77777777" w:rsidR="00CF53D4" w:rsidRPr="005320B0" w:rsidRDefault="00CF53D4" w:rsidP="005320B0">
            <w:pPr>
              <w:spacing w:after="0"/>
              <w:jc w:val="center"/>
              <w:rPr>
                <w:rFonts w:ascii="Myriad Pro" w:hAnsi="Myriad Pro"/>
                <w:sz w:val="18"/>
                <w:szCs w:val="26"/>
              </w:rPr>
            </w:pPr>
            <w:r w:rsidRPr="005320B0">
              <w:rPr>
                <w:rFonts w:ascii="Myriad Pro" w:hAnsi="Myriad Pro"/>
                <w:sz w:val="18"/>
                <w:szCs w:val="26"/>
              </w:rPr>
              <w:t>1 156 646,96</w:t>
            </w:r>
          </w:p>
        </w:tc>
        <w:tc>
          <w:tcPr>
            <w:tcW w:w="2409" w:type="dxa"/>
            <w:tcBorders>
              <w:top w:val="nil"/>
              <w:left w:val="nil"/>
              <w:bottom w:val="single" w:sz="4" w:space="0" w:color="auto"/>
              <w:right w:val="single" w:sz="4" w:space="0" w:color="auto"/>
            </w:tcBorders>
            <w:shd w:val="clear" w:color="auto" w:fill="auto"/>
            <w:noWrap/>
            <w:vAlign w:val="center"/>
          </w:tcPr>
          <w:p w14:paraId="46062B29" w14:textId="77777777" w:rsidR="00CF53D4" w:rsidRPr="005320B0" w:rsidRDefault="00CF53D4" w:rsidP="005320B0">
            <w:pPr>
              <w:spacing w:after="0"/>
              <w:jc w:val="center"/>
              <w:rPr>
                <w:rFonts w:ascii="Myriad Pro" w:hAnsi="Myriad Pro"/>
                <w:sz w:val="18"/>
                <w:szCs w:val="26"/>
              </w:rPr>
            </w:pPr>
            <w:r w:rsidRPr="005320B0">
              <w:rPr>
                <w:rFonts w:ascii="Myriad Pro" w:hAnsi="Myriad Pro"/>
                <w:sz w:val="18"/>
                <w:szCs w:val="26"/>
              </w:rPr>
              <w:t>1 194 015,03</w:t>
            </w:r>
          </w:p>
        </w:tc>
      </w:tr>
      <w:tr w:rsidR="00CF53D4" w:rsidRPr="005320B0" w14:paraId="789C88EC" w14:textId="77777777" w:rsidTr="005320B0">
        <w:trPr>
          <w:trHeight w:val="20"/>
        </w:trPr>
        <w:tc>
          <w:tcPr>
            <w:tcW w:w="4541" w:type="dxa"/>
            <w:tcBorders>
              <w:top w:val="nil"/>
              <w:left w:val="single" w:sz="4" w:space="0" w:color="auto"/>
              <w:bottom w:val="single" w:sz="4" w:space="0" w:color="auto"/>
              <w:right w:val="single" w:sz="4" w:space="0" w:color="auto"/>
            </w:tcBorders>
            <w:shd w:val="clear" w:color="auto" w:fill="auto"/>
            <w:vAlign w:val="bottom"/>
          </w:tcPr>
          <w:p w14:paraId="60AD6337" w14:textId="77777777" w:rsidR="00CF53D4" w:rsidRPr="005320B0" w:rsidRDefault="00CF53D4" w:rsidP="005320B0">
            <w:pPr>
              <w:spacing w:after="0"/>
              <w:jc w:val="right"/>
              <w:outlineLvl w:val="0"/>
              <w:rPr>
                <w:rFonts w:ascii="Myriad Pro" w:hAnsi="Myriad Pro"/>
                <w:sz w:val="18"/>
                <w:szCs w:val="26"/>
              </w:rPr>
            </w:pPr>
            <w:r w:rsidRPr="005320B0">
              <w:rPr>
                <w:rFonts w:ascii="Myriad Pro" w:hAnsi="Myriad Pro"/>
                <w:sz w:val="18"/>
                <w:szCs w:val="26"/>
              </w:rPr>
              <w:t>В т.ч. ФОТ на передачу электрической энергии (себестоимость)</w:t>
            </w:r>
          </w:p>
        </w:tc>
        <w:tc>
          <w:tcPr>
            <w:tcW w:w="2127" w:type="dxa"/>
            <w:tcBorders>
              <w:top w:val="nil"/>
              <w:left w:val="nil"/>
              <w:bottom w:val="single" w:sz="4" w:space="0" w:color="auto"/>
              <w:right w:val="single" w:sz="4" w:space="0" w:color="auto"/>
            </w:tcBorders>
            <w:shd w:val="clear" w:color="auto" w:fill="auto"/>
            <w:vAlign w:val="center"/>
          </w:tcPr>
          <w:p w14:paraId="76C43062" w14:textId="77777777" w:rsidR="00CF53D4" w:rsidRPr="005320B0" w:rsidRDefault="00CF53D4" w:rsidP="005320B0">
            <w:pPr>
              <w:spacing w:after="0"/>
              <w:jc w:val="center"/>
              <w:outlineLvl w:val="0"/>
              <w:rPr>
                <w:rFonts w:ascii="Myriad Pro" w:hAnsi="Myriad Pro"/>
                <w:sz w:val="18"/>
                <w:szCs w:val="26"/>
              </w:rPr>
            </w:pPr>
            <w:r w:rsidRPr="005320B0">
              <w:rPr>
                <w:rFonts w:ascii="Myriad Pro" w:hAnsi="Myriad Pro"/>
                <w:sz w:val="18"/>
                <w:szCs w:val="26"/>
              </w:rPr>
              <w:t>1 090 657,1</w:t>
            </w:r>
          </w:p>
        </w:tc>
        <w:tc>
          <w:tcPr>
            <w:tcW w:w="2409" w:type="dxa"/>
            <w:tcBorders>
              <w:top w:val="nil"/>
              <w:left w:val="nil"/>
              <w:bottom w:val="single" w:sz="4" w:space="0" w:color="auto"/>
              <w:right w:val="single" w:sz="4" w:space="0" w:color="auto"/>
            </w:tcBorders>
            <w:shd w:val="clear" w:color="auto" w:fill="auto"/>
            <w:vAlign w:val="center"/>
          </w:tcPr>
          <w:p w14:paraId="5F812605" w14:textId="77777777" w:rsidR="00CF53D4" w:rsidRPr="005320B0" w:rsidRDefault="00CF53D4" w:rsidP="005320B0">
            <w:pPr>
              <w:spacing w:after="0"/>
              <w:jc w:val="center"/>
              <w:outlineLvl w:val="0"/>
              <w:rPr>
                <w:rFonts w:ascii="Myriad Pro" w:hAnsi="Myriad Pro"/>
                <w:sz w:val="18"/>
                <w:szCs w:val="26"/>
              </w:rPr>
            </w:pPr>
          </w:p>
        </w:tc>
      </w:tr>
      <w:tr w:rsidR="00CF53D4" w:rsidRPr="005320B0" w14:paraId="6A3BE278" w14:textId="77777777" w:rsidTr="005320B0">
        <w:trPr>
          <w:trHeight w:val="20"/>
        </w:trPr>
        <w:tc>
          <w:tcPr>
            <w:tcW w:w="4541" w:type="dxa"/>
            <w:tcBorders>
              <w:top w:val="nil"/>
              <w:left w:val="single" w:sz="4" w:space="0" w:color="auto"/>
              <w:bottom w:val="single" w:sz="4" w:space="0" w:color="auto"/>
              <w:right w:val="single" w:sz="4" w:space="0" w:color="auto"/>
            </w:tcBorders>
            <w:shd w:val="clear" w:color="auto" w:fill="auto"/>
            <w:vAlign w:val="bottom"/>
          </w:tcPr>
          <w:p w14:paraId="283DB049" w14:textId="77777777" w:rsidR="00CF53D4" w:rsidRPr="005320B0" w:rsidRDefault="00CF53D4" w:rsidP="005320B0">
            <w:pPr>
              <w:spacing w:after="0"/>
              <w:jc w:val="right"/>
              <w:outlineLvl w:val="0"/>
              <w:rPr>
                <w:rFonts w:ascii="Myriad Pro" w:hAnsi="Myriad Pro"/>
                <w:sz w:val="18"/>
                <w:szCs w:val="26"/>
              </w:rPr>
            </w:pPr>
            <w:r w:rsidRPr="005320B0">
              <w:rPr>
                <w:rFonts w:ascii="Myriad Pro" w:hAnsi="Myriad Pro"/>
                <w:sz w:val="18"/>
                <w:szCs w:val="26"/>
              </w:rPr>
              <w:t>Выплаты из прибыли</w:t>
            </w:r>
          </w:p>
        </w:tc>
        <w:tc>
          <w:tcPr>
            <w:tcW w:w="2127" w:type="dxa"/>
            <w:tcBorders>
              <w:top w:val="nil"/>
              <w:left w:val="nil"/>
              <w:bottom w:val="single" w:sz="4" w:space="0" w:color="auto"/>
              <w:right w:val="single" w:sz="4" w:space="0" w:color="auto"/>
            </w:tcBorders>
            <w:shd w:val="clear" w:color="auto" w:fill="auto"/>
            <w:vAlign w:val="center"/>
          </w:tcPr>
          <w:p w14:paraId="61A09F62" w14:textId="77777777" w:rsidR="00CF53D4" w:rsidRPr="005320B0" w:rsidRDefault="00CF53D4" w:rsidP="005320B0">
            <w:pPr>
              <w:spacing w:after="0"/>
              <w:jc w:val="center"/>
              <w:outlineLvl w:val="0"/>
              <w:rPr>
                <w:rFonts w:ascii="Myriad Pro" w:hAnsi="Myriad Pro"/>
                <w:sz w:val="18"/>
                <w:szCs w:val="26"/>
              </w:rPr>
            </w:pPr>
            <w:r w:rsidRPr="005320B0">
              <w:rPr>
                <w:rFonts w:ascii="Myriad Pro" w:hAnsi="Myriad Pro"/>
                <w:sz w:val="18"/>
                <w:szCs w:val="26"/>
              </w:rPr>
              <w:t>42 730,6</w:t>
            </w:r>
          </w:p>
        </w:tc>
        <w:tc>
          <w:tcPr>
            <w:tcW w:w="2409" w:type="dxa"/>
            <w:tcBorders>
              <w:top w:val="nil"/>
              <w:left w:val="nil"/>
              <w:bottom w:val="single" w:sz="4" w:space="0" w:color="auto"/>
              <w:right w:val="single" w:sz="4" w:space="0" w:color="auto"/>
            </w:tcBorders>
            <w:shd w:val="clear" w:color="auto" w:fill="auto"/>
            <w:vAlign w:val="center"/>
          </w:tcPr>
          <w:p w14:paraId="6A0F5BA6" w14:textId="77777777" w:rsidR="00CF53D4" w:rsidRPr="005320B0" w:rsidRDefault="00CF53D4" w:rsidP="005320B0">
            <w:pPr>
              <w:spacing w:after="0"/>
              <w:jc w:val="center"/>
              <w:outlineLvl w:val="0"/>
              <w:rPr>
                <w:rFonts w:ascii="Myriad Pro" w:hAnsi="Myriad Pro"/>
                <w:sz w:val="18"/>
                <w:szCs w:val="26"/>
              </w:rPr>
            </w:pPr>
          </w:p>
        </w:tc>
      </w:tr>
      <w:tr w:rsidR="00CF53D4" w:rsidRPr="005320B0" w14:paraId="588DC3A0" w14:textId="77777777" w:rsidTr="005320B0">
        <w:trPr>
          <w:trHeight w:val="20"/>
        </w:trPr>
        <w:tc>
          <w:tcPr>
            <w:tcW w:w="4541" w:type="dxa"/>
            <w:tcBorders>
              <w:top w:val="nil"/>
              <w:left w:val="single" w:sz="4" w:space="0" w:color="auto"/>
              <w:bottom w:val="single" w:sz="4" w:space="0" w:color="auto"/>
              <w:right w:val="single" w:sz="4" w:space="0" w:color="auto"/>
            </w:tcBorders>
            <w:shd w:val="clear" w:color="auto" w:fill="auto"/>
            <w:vAlign w:val="bottom"/>
          </w:tcPr>
          <w:p w14:paraId="166BF667" w14:textId="77777777" w:rsidR="00CF53D4" w:rsidRPr="005320B0" w:rsidRDefault="00CF53D4" w:rsidP="005320B0">
            <w:pPr>
              <w:spacing w:after="0"/>
              <w:jc w:val="right"/>
              <w:outlineLvl w:val="0"/>
              <w:rPr>
                <w:rFonts w:ascii="Myriad Pro" w:hAnsi="Myriad Pro"/>
                <w:sz w:val="18"/>
                <w:szCs w:val="26"/>
              </w:rPr>
            </w:pPr>
            <w:r w:rsidRPr="005320B0">
              <w:rPr>
                <w:rFonts w:ascii="Myriad Pro" w:hAnsi="Myriad Pro"/>
                <w:sz w:val="18"/>
                <w:szCs w:val="26"/>
              </w:rPr>
              <w:t>ФОТ Управленческого персонала</w:t>
            </w:r>
          </w:p>
        </w:tc>
        <w:tc>
          <w:tcPr>
            <w:tcW w:w="2127" w:type="dxa"/>
            <w:tcBorders>
              <w:top w:val="nil"/>
              <w:left w:val="nil"/>
              <w:bottom w:val="single" w:sz="4" w:space="0" w:color="auto"/>
              <w:right w:val="single" w:sz="4" w:space="0" w:color="auto"/>
            </w:tcBorders>
            <w:shd w:val="clear" w:color="auto" w:fill="auto"/>
            <w:vAlign w:val="center"/>
          </w:tcPr>
          <w:p w14:paraId="46D89AF8" w14:textId="77777777" w:rsidR="00CF53D4" w:rsidRPr="005320B0" w:rsidRDefault="00CF53D4" w:rsidP="005320B0">
            <w:pPr>
              <w:spacing w:after="0"/>
              <w:jc w:val="center"/>
              <w:outlineLvl w:val="0"/>
              <w:rPr>
                <w:rFonts w:ascii="Myriad Pro" w:hAnsi="Myriad Pro"/>
                <w:sz w:val="18"/>
                <w:szCs w:val="26"/>
              </w:rPr>
            </w:pPr>
            <w:r w:rsidRPr="005320B0">
              <w:rPr>
                <w:rFonts w:ascii="Myriad Pro" w:hAnsi="Myriad Pro"/>
                <w:sz w:val="18"/>
                <w:szCs w:val="26"/>
              </w:rPr>
              <w:t>23 259,2</w:t>
            </w:r>
          </w:p>
        </w:tc>
        <w:tc>
          <w:tcPr>
            <w:tcW w:w="2409" w:type="dxa"/>
            <w:tcBorders>
              <w:top w:val="nil"/>
              <w:left w:val="nil"/>
              <w:bottom w:val="single" w:sz="4" w:space="0" w:color="auto"/>
              <w:right w:val="single" w:sz="4" w:space="0" w:color="auto"/>
            </w:tcBorders>
            <w:shd w:val="clear" w:color="auto" w:fill="auto"/>
            <w:vAlign w:val="center"/>
          </w:tcPr>
          <w:p w14:paraId="7EBDF5DB" w14:textId="77777777" w:rsidR="00CF53D4" w:rsidRPr="005320B0" w:rsidRDefault="00CF53D4" w:rsidP="005320B0">
            <w:pPr>
              <w:spacing w:after="0"/>
              <w:jc w:val="center"/>
              <w:outlineLvl w:val="0"/>
              <w:rPr>
                <w:rFonts w:ascii="Myriad Pro" w:hAnsi="Myriad Pro"/>
                <w:sz w:val="18"/>
                <w:szCs w:val="26"/>
              </w:rPr>
            </w:pPr>
          </w:p>
        </w:tc>
      </w:tr>
      <w:tr w:rsidR="00CF53D4" w14:paraId="462C3490" w14:textId="77777777" w:rsidTr="005320B0">
        <w:trPr>
          <w:trHeight w:val="20"/>
        </w:trPr>
        <w:tc>
          <w:tcPr>
            <w:tcW w:w="4541" w:type="dxa"/>
            <w:tcBorders>
              <w:top w:val="nil"/>
              <w:left w:val="single" w:sz="4" w:space="0" w:color="auto"/>
              <w:bottom w:val="single" w:sz="4" w:space="0" w:color="auto"/>
              <w:right w:val="single" w:sz="4" w:space="0" w:color="auto"/>
            </w:tcBorders>
            <w:shd w:val="clear" w:color="auto" w:fill="auto"/>
            <w:vAlign w:val="bottom"/>
          </w:tcPr>
          <w:p w14:paraId="5196AEB6" w14:textId="77777777" w:rsidR="00CF53D4" w:rsidRPr="005320B0" w:rsidRDefault="00CF53D4" w:rsidP="005320B0">
            <w:pPr>
              <w:spacing w:after="0"/>
              <w:rPr>
                <w:rFonts w:ascii="Myriad Pro" w:hAnsi="Myriad Pro"/>
                <w:sz w:val="18"/>
                <w:szCs w:val="26"/>
              </w:rPr>
            </w:pPr>
            <w:r w:rsidRPr="005320B0">
              <w:rPr>
                <w:rFonts w:ascii="Myriad Pro" w:hAnsi="Myriad Pro"/>
                <w:sz w:val="18"/>
                <w:szCs w:val="26"/>
              </w:rPr>
              <w:t>совокупный процент отчислений</w:t>
            </w:r>
          </w:p>
        </w:tc>
        <w:tc>
          <w:tcPr>
            <w:tcW w:w="2127" w:type="dxa"/>
            <w:tcBorders>
              <w:top w:val="nil"/>
              <w:left w:val="nil"/>
              <w:bottom w:val="single" w:sz="4" w:space="0" w:color="auto"/>
              <w:right w:val="single" w:sz="4" w:space="0" w:color="auto"/>
            </w:tcBorders>
            <w:shd w:val="clear" w:color="auto" w:fill="auto"/>
            <w:noWrap/>
            <w:vAlign w:val="center"/>
          </w:tcPr>
          <w:p w14:paraId="1CB950F0" w14:textId="77777777" w:rsidR="00CF53D4" w:rsidRPr="005320B0" w:rsidRDefault="00CF53D4" w:rsidP="005320B0">
            <w:pPr>
              <w:spacing w:after="0"/>
              <w:jc w:val="center"/>
              <w:rPr>
                <w:rFonts w:ascii="Myriad Pro" w:hAnsi="Myriad Pro"/>
                <w:sz w:val="18"/>
                <w:szCs w:val="26"/>
              </w:rPr>
            </w:pPr>
            <w:r w:rsidRPr="005320B0">
              <w:rPr>
                <w:rFonts w:ascii="Myriad Pro" w:hAnsi="Myriad Pro"/>
                <w:sz w:val="18"/>
                <w:szCs w:val="26"/>
              </w:rPr>
              <w:t>29,46%</w:t>
            </w:r>
          </w:p>
        </w:tc>
        <w:tc>
          <w:tcPr>
            <w:tcW w:w="2409" w:type="dxa"/>
            <w:tcBorders>
              <w:top w:val="nil"/>
              <w:left w:val="nil"/>
              <w:bottom w:val="single" w:sz="4" w:space="0" w:color="auto"/>
              <w:right w:val="single" w:sz="4" w:space="0" w:color="auto"/>
            </w:tcBorders>
            <w:shd w:val="clear" w:color="auto" w:fill="auto"/>
            <w:noWrap/>
            <w:vAlign w:val="center"/>
          </w:tcPr>
          <w:p w14:paraId="0C62D258" w14:textId="77777777" w:rsidR="00CF53D4" w:rsidRPr="00CF53D4" w:rsidRDefault="00CF53D4" w:rsidP="005320B0">
            <w:pPr>
              <w:spacing w:after="0"/>
              <w:jc w:val="center"/>
              <w:rPr>
                <w:rFonts w:ascii="Myriad Pro" w:hAnsi="Myriad Pro"/>
                <w:sz w:val="18"/>
                <w:szCs w:val="26"/>
              </w:rPr>
            </w:pPr>
            <w:r w:rsidRPr="005320B0">
              <w:rPr>
                <w:rFonts w:ascii="Myriad Pro" w:hAnsi="Myriad Pro"/>
                <w:sz w:val="18"/>
                <w:szCs w:val="26"/>
              </w:rPr>
              <w:t>29,46%</w:t>
            </w:r>
          </w:p>
        </w:tc>
      </w:tr>
    </w:tbl>
    <w:p w14:paraId="28E953CD" w14:textId="77777777" w:rsidR="00C75A6F" w:rsidRDefault="00C75A6F">
      <w:pPr>
        <w:spacing w:after="0" w:line="240" w:lineRule="auto"/>
        <w:rPr>
          <w:rFonts w:ascii="Myriad Pro" w:hAnsi="Myriad Pro"/>
          <w:sz w:val="26"/>
          <w:szCs w:val="26"/>
        </w:rPr>
      </w:pPr>
      <w:r>
        <w:rPr>
          <w:rFonts w:ascii="Myriad Pro" w:hAnsi="Myriad Pro"/>
          <w:sz w:val="26"/>
          <w:szCs w:val="26"/>
        </w:rPr>
        <w:br w:type="page"/>
      </w:r>
    </w:p>
    <w:p w14:paraId="1A40B0FF" w14:textId="77777777" w:rsidR="00B328F3" w:rsidRPr="0080531F" w:rsidRDefault="00B328F3"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119" w:name="_Toc40826305"/>
      <w:bookmarkStart w:id="120" w:name="_Toc41256479"/>
      <w:r w:rsidRPr="0080531F">
        <w:rPr>
          <w:rFonts w:ascii="Myriad Pro" w:eastAsia="Times New Roman" w:hAnsi="Myriad Pro"/>
          <w:b/>
          <w:color w:val="4F6228"/>
          <w:sz w:val="28"/>
          <w:szCs w:val="28"/>
        </w:rPr>
        <w:lastRenderedPageBreak/>
        <w:t>Амортизация</w:t>
      </w:r>
      <w:bookmarkEnd w:id="119"/>
      <w:bookmarkEnd w:id="120"/>
    </w:p>
    <w:p w14:paraId="3ED2F217"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соответствии с п. 27 Основ ценообразования </w:t>
      </w:r>
      <w:r w:rsidR="004B5CC1" w:rsidRPr="00BA0797">
        <w:rPr>
          <w:rFonts w:ascii="Myriad Pro" w:hAnsi="Myriad Pro"/>
          <w:sz w:val="26"/>
          <w:szCs w:val="26"/>
        </w:rPr>
        <w:t xml:space="preserve">№ 1178 </w:t>
      </w:r>
      <w:r w:rsidRPr="00BA0797">
        <w:rPr>
          <w:rFonts w:ascii="Myriad Pro" w:hAnsi="Myriad Pro"/>
          <w:sz w:val="26"/>
          <w:szCs w:val="26"/>
        </w:rPr>
        <w:t>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При расчете налога на прибыль организаций сумма амортизации основных средств определяется в соответствии с Налоговым кодексом Российской Федерации.</w:t>
      </w:r>
    </w:p>
    <w:p w14:paraId="3D9E32D3"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91093A7"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0BFD670E"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w:t>
      </w:r>
      <w:r w:rsidRPr="00BA0797">
        <w:rPr>
          <w:rFonts w:ascii="Myriad Pro" w:hAnsi="Myriad Pro"/>
          <w:sz w:val="26"/>
          <w:szCs w:val="26"/>
        </w:rPr>
        <w:lastRenderedPageBreak/>
        <w:t>установлении соответствующих тарифов для этой организации на следующий календарный год.</w:t>
      </w:r>
    </w:p>
    <w:p w14:paraId="13674175"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sidR="00FC6E38">
        <w:rPr>
          <w:rFonts w:ascii="Myriad Pro" w:hAnsi="Myriad Pro"/>
          <w:sz w:val="26"/>
          <w:szCs w:val="26"/>
        </w:rPr>
        <w:t>0</w:t>
      </w:r>
      <w:r w:rsidRPr="00BA0797">
        <w:rPr>
          <w:rFonts w:ascii="Myriad Pro" w:hAnsi="Myriad Pro"/>
          <w:sz w:val="26"/>
          <w:szCs w:val="26"/>
        </w:rPr>
        <w:t>1</w:t>
      </w:r>
      <w:r w:rsidR="00FC6E38">
        <w:rPr>
          <w:rFonts w:ascii="Myriad Pro" w:hAnsi="Myriad Pro"/>
          <w:sz w:val="26"/>
          <w:szCs w:val="26"/>
        </w:rPr>
        <w:t>.01.</w:t>
      </w:r>
      <w:r w:rsidRPr="00BA0797">
        <w:rPr>
          <w:rFonts w:ascii="Myriad Pro" w:hAnsi="Myriad Pro"/>
          <w:sz w:val="26"/>
          <w:szCs w:val="26"/>
        </w:rPr>
        <w:t xml:space="preserve">2002 №1 </w:t>
      </w:r>
      <w:r w:rsidR="00586D28" w:rsidRPr="00BA0797">
        <w:rPr>
          <w:rFonts w:ascii="Myriad Pro" w:hAnsi="Myriad Pro"/>
          <w:sz w:val="26"/>
          <w:szCs w:val="26"/>
        </w:rPr>
        <w:t>«</w:t>
      </w:r>
      <w:r w:rsidRPr="00BA0797">
        <w:rPr>
          <w:rFonts w:ascii="Myriad Pro" w:hAnsi="Myriad Pro"/>
          <w:sz w:val="26"/>
          <w:szCs w:val="26"/>
        </w:rPr>
        <w:t>О Классификации основных средств, включаемых в амортизационные группы</w:t>
      </w:r>
      <w:r w:rsidR="00586D28" w:rsidRPr="00BA0797">
        <w:rPr>
          <w:rFonts w:ascii="Myriad Pro" w:hAnsi="Myriad Pro"/>
          <w:sz w:val="26"/>
          <w:szCs w:val="26"/>
        </w:rPr>
        <w:t>»</w:t>
      </w:r>
      <w:r w:rsidRPr="00BA0797">
        <w:rPr>
          <w:rFonts w:ascii="Myriad Pro" w:hAnsi="Myriad Pro"/>
          <w:sz w:val="26"/>
          <w:szCs w:val="26"/>
        </w:rPr>
        <w:t>.</w:t>
      </w:r>
    </w:p>
    <w:p w14:paraId="7B46CFE9" w14:textId="77777777" w:rsidR="00B328F3" w:rsidRPr="00BA0797" w:rsidRDefault="00B328F3" w:rsidP="00BA0797">
      <w:pPr>
        <w:pStyle w:val="afff8"/>
        <w:spacing w:after="0"/>
      </w:pPr>
      <w:r w:rsidRPr="00BA0797">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06"/>
        <w:gridCol w:w="1044"/>
        <w:gridCol w:w="1211"/>
        <w:gridCol w:w="1211"/>
        <w:gridCol w:w="1211"/>
        <w:gridCol w:w="875"/>
        <w:gridCol w:w="1212"/>
      </w:tblGrid>
      <w:tr w:rsidR="00F46004" w:rsidRPr="00FC6E38" w14:paraId="5232F635" w14:textId="77777777">
        <w:trPr>
          <w:cantSplit/>
        </w:trPr>
        <w:tc>
          <w:tcPr>
            <w:tcW w:w="105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6A31680"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Наименование статьи расходов</w:t>
            </w:r>
          </w:p>
        </w:tc>
        <w:tc>
          <w:tcPr>
            <w:tcW w:w="61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9A32C41"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Факт за 2017, тыс. руб.</w:t>
            </w:r>
          </w:p>
        </w:tc>
        <w:tc>
          <w:tcPr>
            <w:tcW w:w="1402"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23E587D7"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 xml:space="preserve">Заявлено филиалом ПАО </w:t>
            </w:r>
            <w:r w:rsidR="00586D28" w:rsidRPr="00FC6E38">
              <w:rPr>
                <w:rFonts w:ascii="Myriad Pro" w:eastAsia="Times New Roman" w:hAnsi="Myriad Pro" w:cs="Calibri"/>
                <w:b/>
                <w:color w:val="FFFFFF"/>
                <w:sz w:val="18"/>
                <w:szCs w:val="18"/>
                <w:lang w:eastAsia="ru-RU"/>
              </w:rPr>
              <w:t>«</w:t>
            </w:r>
            <w:r w:rsidRPr="00FC6E38">
              <w:rPr>
                <w:rFonts w:ascii="Myriad Pro" w:eastAsia="Times New Roman" w:hAnsi="Myriad Pro" w:cs="Calibri"/>
                <w:b/>
                <w:color w:val="FFFFFF"/>
                <w:sz w:val="18"/>
                <w:szCs w:val="18"/>
                <w:lang w:eastAsia="ru-RU"/>
              </w:rPr>
              <w:t>МРСК Северо-Запада</w:t>
            </w:r>
            <w:r w:rsidR="00586D28" w:rsidRPr="00FC6E38">
              <w:rPr>
                <w:rFonts w:ascii="Myriad Pro" w:eastAsia="Times New Roman" w:hAnsi="Myriad Pro" w:cs="Calibri"/>
                <w:b/>
                <w:color w:val="FFFFFF"/>
                <w:sz w:val="18"/>
                <w:szCs w:val="18"/>
                <w:lang w:eastAsia="ru-RU"/>
              </w:rPr>
              <w:t>»</w:t>
            </w:r>
            <w:r w:rsidRPr="00FC6E38">
              <w:rPr>
                <w:rFonts w:ascii="Myriad Pro" w:eastAsia="Times New Roman" w:hAnsi="Myriad Pro" w:cs="Calibri"/>
                <w:b/>
                <w:color w:val="FFFFFF"/>
                <w:sz w:val="18"/>
                <w:szCs w:val="18"/>
                <w:lang w:eastAsia="ru-RU"/>
              </w:rPr>
              <w:t xml:space="preserve"> </w:t>
            </w:r>
            <w:r w:rsidR="00586D28" w:rsidRPr="00FC6E38">
              <w:rPr>
                <w:rFonts w:ascii="Myriad Pro" w:eastAsia="Times New Roman" w:hAnsi="Myriad Pro" w:cs="Calibri"/>
                <w:b/>
                <w:color w:val="FFFFFF"/>
                <w:sz w:val="18"/>
                <w:szCs w:val="18"/>
                <w:lang w:eastAsia="ru-RU"/>
              </w:rPr>
              <w:t>«</w:t>
            </w:r>
            <w:r w:rsidRPr="00FC6E38">
              <w:rPr>
                <w:rFonts w:ascii="Myriad Pro" w:eastAsia="Times New Roman" w:hAnsi="Myriad Pro" w:cs="Calibri"/>
                <w:b/>
                <w:color w:val="FFFFFF"/>
                <w:sz w:val="18"/>
                <w:szCs w:val="18"/>
                <w:lang w:eastAsia="ru-RU"/>
              </w:rPr>
              <w:t>Псковэнерго</w:t>
            </w:r>
            <w:r w:rsidR="00586D28" w:rsidRPr="00FC6E38">
              <w:rPr>
                <w:rFonts w:ascii="Myriad Pro" w:eastAsia="Times New Roman" w:hAnsi="Myriad Pro" w:cs="Calibri"/>
                <w:b/>
                <w:color w:val="FFFFFF"/>
                <w:sz w:val="18"/>
                <w:szCs w:val="18"/>
                <w:lang w:eastAsia="ru-RU"/>
              </w:rPr>
              <w:t>»</w:t>
            </w:r>
            <w:r w:rsidR="009C7B3E" w:rsidRPr="00FC6E38">
              <w:rPr>
                <w:rFonts w:ascii="Myriad Pro" w:eastAsia="Times New Roman" w:hAnsi="Myriad Pro" w:cs="Calibri"/>
                <w:b/>
                <w:color w:val="FFFFFF"/>
                <w:sz w:val="18"/>
                <w:szCs w:val="18"/>
                <w:lang w:eastAsia="ru-RU"/>
              </w:rPr>
              <w:t xml:space="preserve"> </w:t>
            </w:r>
            <w:r w:rsidRPr="00FC6E38">
              <w:rPr>
                <w:rFonts w:ascii="Myriad Pro" w:eastAsia="Times New Roman" w:hAnsi="Myriad Pro" w:cs="Calibri"/>
                <w:b/>
                <w:color w:val="FFFFFF"/>
                <w:sz w:val="18"/>
                <w:szCs w:val="18"/>
                <w:lang w:eastAsia="ru-RU"/>
              </w:rPr>
              <w:t>на 2019, тыс. руб.</w:t>
            </w:r>
          </w:p>
        </w:tc>
        <w:tc>
          <w:tcPr>
            <w:tcW w:w="70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7990EDC"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ТБР на 2019, тыс. руб.</w:t>
            </w:r>
          </w:p>
        </w:tc>
        <w:tc>
          <w:tcPr>
            <w:tcW w:w="52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5DBD9E7"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ТБР / заявка на 2019, %</w:t>
            </w:r>
          </w:p>
        </w:tc>
        <w:tc>
          <w:tcPr>
            <w:tcW w:w="70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E432D6F"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ТБР на 2019 /факт за 2017, %</w:t>
            </w:r>
          </w:p>
        </w:tc>
      </w:tr>
      <w:tr w:rsidR="00F46004" w:rsidRPr="00FC6E38" w14:paraId="2D8020AF" w14:textId="77777777">
        <w:trPr>
          <w:cantSplit/>
        </w:trPr>
        <w:tc>
          <w:tcPr>
            <w:tcW w:w="105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81C24E7" w14:textId="77777777" w:rsidR="00F46004" w:rsidRPr="00FC6E38" w:rsidRDefault="00F46004" w:rsidP="00BA0797">
            <w:pPr>
              <w:spacing w:after="0" w:line="240" w:lineRule="auto"/>
              <w:rPr>
                <w:rFonts w:ascii="Myriad Pro" w:eastAsia="Times New Roman" w:hAnsi="Myriad Pro" w:cs="Calibri"/>
                <w:b/>
                <w:sz w:val="18"/>
                <w:szCs w:val="18"/>
                <w:lang w:eastAsia="ru-RU"/>
              </w:rPr>
            </w:pPr>
          </w:p>
        </w:tc>
        <w:tc>
          <w:tcPr>
            <w:tcW w:w="61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AC056A2" w14:textId="77777777" w:rsidR="00F46004" w:rsidRPr="00FC6E38" w:rsidRDefault="00F46004" w:rsidP="00BA0797">
            <w:pPr>
              <w:spacing w:after="0" w:line="240" w:lineRule="auto"/>
              <w:jc w:val="center"/>
              <w:rPr>
                <w:rFonts w:ascii="Myriad Pro" w:eastAsia="Times New Roman" w:hAnsi="Myriad Pro" w:cs="Calibri"/>
                <w:b/>
                <w:sz w:val="18"/>
                <w:szCs w:val="18"/>
                <w:lang w:eastAsia="ru-RU"/>
              </w:rPr>
            </w:pPr>
          </w:p>
        </w:tc>
        <w:tc>
          <w:tcPr>
            <w:tcW w:w="7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C85ED6"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27.04.2018</w:t>
            </w:r>
          </w:p>
        </w:tc>
        <w:tc>
          <w:tcPr>
            <w:tcW w:w="70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EB3DB7" w14:textId="77777777" w:rsidR="00F46004" w:rsidRPr="00FC6E38" w:rsidRDefault="00F46004" w:rsidP="00BA0797">
            <w:pPr>
              <w:spacing w:after="0" w:line="240" w:lineRule="auto"/>
              <w:jc w:val="center"/>
              <w:rPr>
                <w:rFonts w:ascii="Myriad Pro" w:eastAsia="Times New Roman" w:hAnsi="Myriad Pro" w:cs="Calibri"/>
                <w:b/>
                <w:color w:val="FFFFFF"/>
                <w:sz w:val="18"/>
                <w:szCs w:val="18"/>
                <w:lang w:eastAsia="ru-RU"/>
              </w:rPr>
            </w:pPr>
            <w:r w:rsidRPr="00FC6E38">
              <w:rPr>
                <w:rFonts w:ascii="Myriad Pro" w:eastAsia="Times New Roman" w:hAnsi="Myriad Pro" w:cs="Calibri"/>
                <w:b/>
                <w:color w:val="FFFFFF"/>
                <w:sz w:val="18"/>
                <w:szCs w:val="18"/>
                <w:lang w:eastAsia="ru-RU"/>
              </w:rPr>
              <w:t>22.11.2018</w:t>
            </w:r>
          </w:p>
        </w:tc>
        <w:tc>
          <w:tcPr>
            <w:tcW w:w="701"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FAB66A2" w14:textId="77777777" w:rsidR="00F46004" w:rsidRPr="00FC6E38" w:rsidRDefault="00F46004" w:rsidP="00BA0797">
            <w:pPr>
              <w:spacing w:after="0" w:line="240" w:lineRule="auto"/>
              <w:jc w:val="center"/>
              <w:rPr>
                <w:rFonts w:ascii="Myriad Pro" w:eastAsia="Times New Roman" w:hAnsi="Myriad Pro" w:cs="Calibri"/>
                <w:b/>
                <w:sz w:val="18"/>
                <w:szCs w:val="18"/>
                <w:lang w:eastAsia="ru-RU"/>
              </w:rPr>
            </w:pPr>
          </w:p>
        </w:tc>
        <w:tc>
          <w:tcPr>
            <w:tcW w:w="52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3D8CFD77" w14:textId="77777777" w:rsidR="00F46004" w:rsidRPr="00FC6E38" w:rsidRDefault="00F46004" w:rsidP="00BA0797">
            <w:pPr>
              <w:spacing w:after="0" w:line="240" w:lineRule="auto"/>
              <w:jc w:val="center"/>
              <w:rPr>
                <w:rFonts w:ascii="Myriad Pro" w:eastAsia="Times New Roman" w:hAnsi="Myriad Pro" w:cs="Calibri"/>
                <w:b/>
                <w:sz w:val="18"/>
                <w:szCs w:val="18"/>
                <w:lang w:eastAsia="ru-RU"/>
              </w:rPr>
            </w:pPr>
          </w:p>
        </w:tc>
        <w:tc>
          <w:tcPr>
            <w:tcW w:w="701"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4E482F0" w14:textId="77777777" w:rsidR="00F46004" w:rsidRPr="00FC6E38" w:rsidRDefault="00F46004" w:rsidP="00BA0797">
            <w:pPr>
              <w:spacing w:after="0" w:line="240" w:lineRule="auto"/>
              <w:jc w:val="center"/>
              <w:rPr>
                <w:rFonts w:ascii="Myriad Pro" w:eastAsia="Times New Roman" w:hAnsi="Myriad Pro" w:cs="Calibri"/>
                <w:b/>
                <w:sz w:val="18"/>
                <w:szCs w:val="18"/>
                <w:lang w:eastAsia="ru-RU"/>
              </w:rPr>
            </w:pPr>
          </w:p>
        </w:tc>
      </w:tr>
      <w:tr w:rsidR="00F46004" w:rsidRPr="00BA0797" w14:paraId="4ACEDEC5" w14:textId="77777777">
        <w:trPr>
          <w:cantSplit/>
        </w:trPr>
        <w:tc>
          <w:tcPr>
            <w:tcW w:w="1057" w:type="pct"/>
            <w:tcBorders>
              <w:top w:val="single" w:sz="4" w:space="0" w:color="FFFFFF"/>
            </w:tcBorders>
            <w:shd w:val="clear" w:color="auto" w:fill="auto"/>
            <w:vAlign w:val="center"/>
          </w:tcPr>
          <w:p w14:paraId="277297D7" w14:textId="77777777" w:rsidR="00F46004" w:rsidRPr="00BA0797" w:rsidRDefault="00F46004" w:rsidP="00BA0797">
            <w:pPr>
              <w:spacing w:after="0" w:line="240" w:lineRule="auto"/>
              <w:rPr>
                <w:rFonts w:ascii="Myriad Pro" w:eastAsia="Times New Roman" w:hAnsi="Myriad Pro" w:cs="Calibri"/>
                <w:b/>
                <w:sz w:val="18"/>
                <w:szCs w:val="18"/>
                <w:lang w:eastAsia="ru-RU"/>
              </w:rPr>
            </w:pPr>
            <w:r w:rsidRPr="00BA0797">
              <w:rPr>
                <w:rFonts w:ascii="Myriad Pro" w:eastAsia="Times New Roman" w:hAnsi="Myriad Pro" w:cs="Calibri"/>
                <w:b/>
                <w:sz w:val="18"/>
                <w:szCs w:val="18"/>
                <w:lang w:eastAsia="ru-RU"/>
              </w:rPr>
              <w:t>Амортизация</w:t>
            </w:r>
          </w:p>
        </w:tc>
        <w:tc>
          <w:tcPr>
            <w:tcW w:w="614" w:type="pct"/>
            <w:tcBorders>
              <w:top w:val="single" w:sz="4" w:space="0" w:color="FFFFFF"/>
            </w:tcBorders>
            <w:shd w:val="clear" w:color="auto" w:fill="auto"/>
            <w:vAlign w:val="center"/>
          </w:tcPr>
          <w:p w14:paraId="7237EAC5" w14:textId="77777777" w:rsidR="00F46004" w:rsidRPr="00BA0797" w:rsidRDefault="00F46004"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44</w:t>
            </w:r>
            <w:r w:rsidR="00834137" w:rsidRPr="00BA0797">
              <w:rPr>
                <w:rFonts w:ascii="Myriad Pro" w:eastAsia="Times New Roman" w:hAnsi="Myriad Pro" w:cs="Calibri"/>
                <w:b/>
                <w:bCs/>
                <w:sz w:val="18"/>
                <w:szCs w:val="18"/>
                <w:lang w:eastAsia="ru-RU"/>
              </w:rPr>
              <w:t>5 5</w:t>
            </w:r>
            <w:r w:rsidRPr="00BA0797">
              <w:rPr>
                <w:rFonts w:ascii="Myriad Pro" w:eastAsia="Times New Roman" w:hAnsi="Myriad Pro" w:cs="Calibri"/>
                <w:b/>
                <w:bCs/>
                <w:sz w:val="18"/>
                <w:szCs w:val="18"/>
                <w:lang w:eastAsia="ru-RU"/>
              </w:rPr>
              <w:t>99</w:t>
            </w:r>
          </w:p>
        </w:tc>
        <w:tc>
          <w:tcPr>
            <w:tcW w:w="701" w:type="pct"/>
            <w:tcBorders>
              <w:top w:val="single" w:sz="4" w:space="0" w:color="FFFFFF"/>
            </w:tcBorders>
            <w:shd w:val="clear" w:color="auto" w:fill="auto"/>
            <w:vAlign w:val="center"/>
          </w:tcPr>
          <w:p w14:paraId="66367556" w14:textId="77777777" w:rsidR="00F46004" w:rsidRPr="00BA0797" w:rsidRDefault="00F46004"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50</w:t>
            </w:r>
            <w:r w:rsidR="00834137" w:rsidRPr="00BA0797">
              <w:rPr>
                <w:rFonts w:ascii="Myriad Pro" w:eastAsia="Times New Roman" w:hAnsi="Myriad Pro" w:cs="Calibri"/>
                <w:b/>
                <w:bCs/>
                <w:sz w:val="18"/>
                <w:szCs w:val="18"/>
                <w:lang w:eastAsia="ru-RU"/>
              </w:rPr>
              <w:t>7 5</w:t>
            </w:r>
            <w:r w:rsidRPr="00BA0797">
              <w:rPr>
                <w:rFonts w:ascii="Myriad Pro" w:eastAsia="Times New Roman" w:hAnsi="Myriad Pro" w:cs="Calibri"/>
                <w:b/>
                <w:bCs/>
                <w:sz w:val="18"/>
                <w:szCs w:val="18"/>
                <w:lang w:eastAsia="ru-RU"/>
              </w:rPr>
              <w:t>07</w:t>
            </w:r>
          </w:p>
        </w:tc>
        <w:tc>
          <w:tcPr>
            <w:tcW w:w="701" w:type="pct"/>
            <w:tcBorders>
              <w:top w:val="single" w:sz="4" w:space="0" w:color="FFFFFF"/>
            </w:tcBorders>
            <w:shd w:val="clear" w:color="auto" w:fill="auto"/>
            <w:vAlign w:val="center"/>
          </w:tcPr>
          <w:p w14:paraId="52404220" w14:textId="77777777" w:rsidR="00F46004" w:rsidRPr="00BA0797" w:rsidRDefault="00F46004"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47</w:t>
            </w:r>
            <w:r w:rsidR="009C7B3E" w:rsidRPr="00BA0797">
              <w:rPr>
                <w:rFonts w:ascii="Myriad Pro" w:eastAsia="Times New Roman" w:hAnsi="Myriad Pro" w:cs="Calibri"/>
                <w:b/>
                <w:bCs/>
                <w:sz w:val="18"/>
                <w:szCs w:val="18"/>
                <w:lang w:eastAsia="ru-RU"/>
              </w:rPr>
              <w:t>1 2</w:t>
            </w:r>
            <w:r w:rsidRPr="00BA0797">
              <w:rPr>
                <w:rFonts w:ascii="Myriad Pro" w:eastAsia="Times New Roman" w:hAnsi="Myriad Pro" w:cs="Calibri"/>
                <w:b/>
                <w:bCs/>
                <w:sz w:val="18"/>
                <w:szCs w:val="18"/>
                <w:lang w:eastAsia="ru-RU"/>
              </w:rPr>
              <w:t>63</w:t>
            </w:r>
          </w:p>
        </w:tc>
        <w:tc>
          <w:tcPr>
            <w:tcW w:w="701" w:type="pct"/>
            <w:tcBorders>
              <w:top w:val="single" w:sz="4" w:space="0" w:color="FFFFFF"/>
            </w:tcBorders>
            <w:shd w:val="clear" w:color="auto" w:fill="auto"/>
            <w:vAlign w:val="center"/>
          </w:tcPr>
          <w:p w14:paraId="0635B652" w14:textId="77777777" w:rsidR="00F46004" w:rsidRPr="00BA0797" w:rsidRDefault="00F46004"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42</w:t>
            </w:r>
            <w:r w:rsidR="00834137" w:rsidRPr="00BA0797">
              <w:rPr>
                <w:rFonts w:ascii="Myriad Pro" w:eastAsia="Times New Roman" w:hAnsi="Myriad Pro" w:cs="Calibri"/>
                <w:b/>
                <w:bCs/>
                <w:sz w:val="18"/>
                <w:szCs w:val="18"/>
                <w:lang w:eastAsia="ru-RU"/>
              </w:rPr>
              <w:t>7 7</w:t>
            </w:r>
            <w:r w:rsidRPr="00BA0797">
              <w:rPr>
                <w:rFonts w:ascii="Myriad Pro" w:eastAsia="Times New Roman" w:hAnsi="Myriad Pro" w:cs="Calibri"/>
                <w:b/>
                <w:bCs/>
                <w:sz w:val="18"/>
                <w:szCs w:val="18"/>
                <w:lang w:eastAsia="ru-RU"/>
              </w:rPr>
              <w:t>82</w:t>
            </w:r>
          </w:p>
        </w:tc>
        <w:tc>
          <w:tcPr>
            <w:tcW w:w="525" w:type="pct"/>
            <w:tcBorders>
              <w:top w:val="single" w:sz="4" w:space="0" w:color="FFFFFF"/>
            </w:tcBorders>
            <w:shd w:val="clear" w:color="auto" w:fill="auto"/>
            <w:vAlign w:val="center"/>
          </w:tcPr>
          <w:p w14:paraId="55A02275" w14:textId="77777777" w:rsidR="00F46004" w:rsidRPr="00BA0797" w:rsidRDefault="00F46004"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-9,2</w:t>
            </w:r>
          </w:p>
        </w:tc>
        <w:tc>
          <w:tcPr>
            <w:tcW w:w="701" w:type="pct"/>
            <w:tcBorders>
              <w:top w:val="single" w:sz="4" w:space="0" w:color="FFFFFF"/>
            </w:tcBorders>
            <w:shd w:val="clear" w:color="auto" w:fill="auto"/>
            <w:vAlign w:val="center"/>
          </w:tcPr>
          <w:p w14:paraId="7B56C4F5" w14:textId="77777777" w:rsidR="00F46004" w:rsidRPr="00BA0797" w:rsidRDefault="00F46004" w:rsidP="00BA0797">
            <w:pPr>
              <w:spacing w:after="0" w:line="240" w:lineRule="auto"/>
              <w:jc w:val="center"/>
              <w:rPr>
                <w:rFonts w:ascii="Myriad Pro" w:eastAsia="Times New Roman" w:hAnsi="Myriad Pro" w:cs="Calibri"/>
                <w:b/>
                <w:bCs/>
                <w:sz w:val="18"/>
                <w:szCs w:val="18"/>
                <w:lang w:eastAsia="ru-RU"/>
              </w:rPr>
            </w:pPr>
            <w:r w:rsidRPr="00BA0797">
              <w:rPr>
                <w:rFonts w:ascii="Myriad Pro" w:eastAsia="Times New Roman" w:hAnsi="Myriad Pro" w:cs="Calibri"/>
                <w:b/>
                <w:bCs/>
                <w:sz w:val="18"/>
                <w:szCs w:val="18"/>
                <w:lang w:eastAsia="ru-RU"/>
              </w:rPr>
              <w:t>-4,0</w:t>
            </w:r>
          </w:p>
        </w:tc>
      </w:tr>
    </w:tbl>
    <w:p w14:paraId="7D44F777" w14:textId="77777777" w:rsidR="00B328F3" w:rsidRPr="00BA0797" w:rsidRDefault="00B328F3" w:rsidP="00BA0797">
      <w:pPr>
        <w:spacing w:after="0" w:line="360" w:lineRule="auto"/>
        <w:contextualSpacing/>
        <w:jc w:val="both"/>
        <w:rPr>
          <w:rFonts w:ascii="Myriad Pro" w:hAnsi="Myriad Pro"/>
          <w:b/>
          <w:sz w:val="26"/>
          <w:szCs w:val="26"/>
        </w:rPr>
      </w:pPr>
    </w:p>
    <w:p w14:paraId="59D69082"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1772A3DF"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w:t>
      </w:r>
      <w:r w:rsidR="00A27F11" w:rsidRPr="00BA0797">
        <w:rPr>
          <w:rFonts w:ascii="Myriad Pro" w:hAnsi="Myriad Pro"/>
          <w:sz w:val="26"/>
          <w:szCs w:val="26"/>
        </w:rPr>
        <w:t xml:space="preserve">ПАО </w:t>
      </w:r>
      <w:r w:rsidR="00586D28" w:rsidRPr="00BA0797">
        <w:rPr>
          <w:rFonts w:ascii="Myriad Pro" w:hAnsi="Myriad Pro"/>
          <w:sz w:val="26"/>
          <w:szCs w:val="26"/>
        </w:rPr>
        <w:t>«</w:t>
      </w:r>
      <w:r w:rsidR="00A27F11" w:rsidRPr="00BA0797">
        <w:rPr>
          <w:rFonts w:ascii="Myriad Pro" w:hAnsi="Myriad Pro"/>
          <w:sz w:val="26"/>
          <w:szCs w:val="26"/>
        </w:rPr>
        <w:t>МРСК Северо-Запада</w:t>
      </w:r>
      <w:r w:rsidR="00586D28" w:rsidRPr="00BA0797">
        <w:rPr>
          <w:rFonts w:ascii="Myriad Pro" w:hAnsi="Myriad Pro"/>
          <w:sz w:val="26"/>
          <w:szCs w:val="26"/>
        </w:rPr>
        <w:t>»</w:t>
      </w:r>
      <w:r w:rsidR="00A27F11" w:rsidRPr="00BA0797">
        <w:rPr>
          <w:rFonts w:ascii="Myriad Pro" w:hAnsi="Myriad Pro"/>
          <w:sz w:val="26"/>
          <w:szCs w:val="26"/>
        </w:rPr>
        <w:t xml:space="preserve"> </w:t>
      </w:r>
      <w:r w:rsidR="00586D28" w:rsidRPr="00BA0797">
        <w:rPr>
          <w:rFonts w:ascii="Myriad Pro" w:hAnsi="Myriad Pro"/>
          <w:sz w:val="26"/>
          <w:szCs w:val="26"/>
        </w:rPr>
        <w:t>«</w:t>
      </w:r>
      <w:r w:rsidR="00A27F11" w:rsidRPr="00BA0797">
        <w:rPr>
          <w:rFonts w:ascii="Myriad Pro" w:hAnsi="Myriad Pro"/>
          <w:sz w:val="26"/>
          <w:szCs w:val="26"/>
        </w:rPr>
        <w:t>Псковэнерго</w:t>
      </w:r>
      <w:r w:rsidR="00586D28" w:rsidRPr="00BA0797">
        <w:rPr>
          <w:rFonts w:ascii="Myriad Pro" w:hAnsi="Myriad Pro"/>
          <w:sz w:val="26"/>
          <w:szCs w:val="26"/>
        </w:rPr>
        <w:t>»</w:t>
      </w:r>
      <w:r w:rsidR="00A27F11" w:rsidRPr="00BA0797">
        <w:rPr>
          <w:rFonts w:ascii="Myriad Pro" w:hAnsi="Myriad Pro"/>
          <w:sz w:val="26"/>
          <w:szCs w:val="26"/>
        </w:rPr>
        <w:t xml:space="preserve"> </w:t>
      </w:r>
      <w:r w:rsidRPr="00BA0797">
        <w:rPr>
          <w:rFonts w:ascii="Myriad Pro" w:hAnsi="Myriad Pro"/>
          <w:sz w:val="26"/>
          <w:szCs w:val="26"/>
        </w:rPr>
        <w:t xml:space="preserve">по статье на 2019 год </w:t>
      </w:r>
      <w:r w:rsidR="00A27F11" w:rsidRPr="00BA0797">
        <w:rPr>
          <w:rFonts w:ascii="Myriad Pro" w:hAnsi="Myriad Pro"/>
          <w:sz w:val="26"/>
          <w:szCs w:val="26"/>
        </w:rPr>
        <w:t>первоначально (27.04.201</w:t>
      </w:r>
      <w:r w:rsidR="00706878" w:rsidRPr="00BA0797">
        <w:rPr>
          <w:rFonts w:ascii="Myriad Pro" w:hAnsi="Myriad Pro"/>
          <w:sz w:val="26"/>
          <w:szCs w:val="26"/>
        </w:rPr>
        <w:t>8</w:t>
      </w:r>
      <w:r w:rsidR="00A27F11" w:rsidRPr="00BA0797">
        <w:rPr>
          <w:rFonts w:ascii="Myriad Pro" w:hAnsi="Myriad Pro"/>
          <w:sz w:val="26"/>
          <w:szCs w:val="26"/>
        </w:rPr>
        <w:t xml:space="preserve">) </w:t>
      </w:r>
      <w:r w:rsidRPr="00BA0797">
        <w:rPr>
          <w:rFonts w:ascii="Myriad Pro" w:hAnsi="Myriad Pro"/>
          <w:sz w:val="26"/>
          <w:szCs w:val="26"/>
        </w:rPr>
        <w:t xml:space="preserve">была заявлена сумма расходов в размере </w:t>
      </w:r>
      <w:r w:rsidR="00A27F11" w:rsidRPr="00BA0797">
        <w:rPr>
          <w:rFonts w:ascii="Myriad Pro" w:hAnsi="Myriad Pro"/>
          <w:sz w:val="26"/>
          <w:szCs w:val="26"/>
        </w:rPr>
        <w:t>50</w:t>
      </w:r>
      <w:r w:rsidR="00834137" w:rsidRPr="00BA0797">
        <w:rPr>
          <w:rFonts w:ascii="Myriad Pro" w:hAnsi="Myriad Pro"/>
          <w:sz w:val="26"/>
          <w:szCs w:val="26"/>
        </w:rPr>
        <w:t>7 5</w:t>
      </w:r>
      <w:r w:rsidR="00A27F11" w:rsidRPr="00BA0797">
        <w:rPr>
          <w:rFonts w:ascii="Myriad Pro" w:hAnsi="Myriad Pro"/>
          <w:sz w:val="26"/>
          <w:szCs w:val="26"/>
        </w:rPr>
        <w:t>07,25</w:t>
      </w:r>
      <w:r w:rsidRPr="00BA0797">
        <w:rPr>
          <w:rFonts w:ascii="Myriad Pro" w:hAnsi="Myriad Pro"/>
          <w:sz w:val="26"/>
          <w:szCs w:val="26"/>
        </w:rPr>
        <w:t xml:space="preserve"> тыс. руб.</w:t>
      </w:r>
    </w:p>
    <w:p w14:paraId="240550EB" w14:textId="77777777" w:rsidR="00A27F11" w:rsidRPr="00BA0797" w:rsidRDefault="00A27F11"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Затем письмом от </w:t>
      </w:r>
      <w:r w:rsidR="00706878" w:rsidRPr="00BA0797">
        <w:rPr>
          <w:rFonts w:ascii="Myriad Pro" w:hAnsi="Myriad Pro"/>
          <w:sz w:val="26"/>
          <w:szCs w:val="26"/>
        </w:rPr>
        <w:t>22</w:t>
      </w:r>
      <w:r w:rsidRPr="00BA0797">
        <w:rPr>
          <w:rFonts w:ascii="Myriad Pro" w:hAnsi="Myriad Pro"/>
          <w:sz w:val="26"/>
          <w:szCs w:val="26"/>
        </w:rPr>
        <w:t>.1</w:t>
      </w:r>
      <w:r w:rsidR="00706878" w:rsidRPr="00BA0797">
        <w:rPr>
          <w:rFonts w:ascii="Myriad Pro" w:hAnsi="Myriad Pro"/>
          <w:sz w:val="26"/>
          <w:szCs w:val="26"/>
        </w:rPr>
        <w:t>1</w:t>
      </w:r>
      <w:r w:rsidRPr="00BA0797">
        <w:rPr>
          <w:rFonts w:ascii="Myriad Pro" w:hAnsi="Myriad Pro"/>
          <w:sz w:val="26"/>
          <w:szCs w:val="26"/>
        </w:rPr>
        <w:t>.2</w:t>
      </w:r>
      <w:r w:rsidR="00706878" w:rsidRPr="00BA0797">
        <w:rPr>
          <w:rFonts w:ascii="Myriad Pro" w:hAnsi="Myriad Pro"/>
          <w:sz w:val="26"/>
          <w:szCs w:val="26"/>
        </w:rPr>
        <w:t>018 №МР2/7/1000-04/7562</w:t>
      </w:r>
      <w:r w:rsidRPr="00BA0797">
        <w:rPr>
          <w:rFonts w:ascii="Myriad Pro" w:hAnsi="Myriad Pro"/>
          <w:sz w:val="26"/>
          <w:szCs w:val="26"/>
        </w:rPr>
        <w:t xml:space="preserve"> в </w:t>
      </w:r>
      <w:r w:rsidR="00706878" w:rsidRPr="00BA0797">
        <w:rPr>
          <w:rFonts w:ascii="Myriad Pro" w:hAnsi="Myriad Pro"/>
          <w:sz w:val="26"/>
          <w:szCs w:val="26"/>
        </w:rPr>
        <w:t>Госкомитет</w:t>
      </w:r>
      <w:r w:rsidRPr="00BA0797">
        <w:rPr>
          <w:rFonts w:ascii="Myriad Pro" w:hAnsi="Myriad Pro"/>
          <w:sz w:val="26"/>
          <w:szCs w:val="26"/>
        </w:rPr>
        <w:t xml:space="preserve">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9C7B3E" w:rsidRPr="00BA0797">
        <w:rPr>
          <w:rFonts w:ascii="Myriad Pro" w:hAnsi="Myriad Pro"/>
          <w:sz w:val="26"/>
          <w:szCs w:val="26"/>
        </w:rPr>
        <w:t xml:space="preserve"> </w:t>
      </w:r>
      <w:r w:rsidRPr="00BA0797">
        <w:rPr>
          <w:rFonts w:ascii="Myriad Pro" w:hAnsi="Myriad Pro"/>
          <w:sz w:val="26"/>
          <w:szCs w:val="26"/>
        </w:rPr>
        <w:t>был направлен</w:t>
      </w:r>
      <w:r w:rsidR="009C7B3E" w:rsidRPr="00BA0797">
        <w:rPr>
          <w:rFonts w:ascii="Myriad Pro" w:hAnsi="Myriad Pro"/>
          <w:sz w:val="26"/>
          <w:szCs w:val="26"/>
        </w:rPr>
        <w:t xml:space="preserve"> </w:t>
      </w:r>
      <w:r w:rsidRPr="00BA0797">
        <w:rPr>
          <w:rFonts w:ascii="Myriad Pro" w:hAnsi="Myriad Pro"/>
          <w:sz w:val="26"/>
          <w:szCs w:val="26"/>
        </w:rPr>
        <w:t>скорректированны</w:t>
      </w:r>
      <w:r w:rsidR="00D41320" w:rsidRPr="00BA0797">
        <w:rPr>
          <w:rFonts w:ascii="Myriad Pro" w:hAnsi="Myriad Pro"/>
          <w:sz w:val="26"/>
          <w:szCs w:val="26"/>
        </w:rPr>
        <w:t xml:space="preserve">й </w:t>
      </w:r>
      <w:r w:rsidR="006E00AF" w:rsidRPr="00BA0797">
        <w:rPr>
          <w:rFonts w:ascii="Myriad Pro" w:hAnsi="Myriad Pro"/>
          <w:sz w:val="26"/>
          <w:szCs w:val="26"/>
        </w:rPr>
        <w:t>расчет амортизации на 2019 год на сумму 47</w:t>
      </w:r>
      <w:r w:rsidR="009C7B3E" w:rsidRPr="00BA0797">
        <w:rPr>
          <w:rFonts w:ascii="Myriad Pro" w:hAnsi="Myriad Pro"/>
          <w:sz w:val="26"/>
          <w:szCs w:val="26"/>
        </w:rPr>
        <w:t>1 2</w:t>
      </w:r>
      <w:r w:rsidR="006E00AF" w:rsidRPr="00BA0797">
        <w:rPr>
          <w:rFonts w:ascii="Myriad Pro" w:hAnsi="Myriad Pro"/>
          <w:sz w:val="26"/>
          <w:szCs w:val="26"/>
        </w:rPr>
        <w:t xml:space="preserve">62,85 тыс. руб. В расчет включены основные средства, находящиеся на балансе Общества по состоянию на 01.10.2018 </w:t>
      </w:r>
      <w:r w:rsidR="00EB0A33" w:rsidRPr="00BA0797">
        <w:rPr>
          <w:rFonts w:ascii="Myriad Pro" w:hAnsi="Myriad Pro"/>
          <w:sz w:val="26"/>
          <w:szCs w:val="26"/>
        </w:rPr>
        <w:t xml:space="preserve"> и производственные фонды, планируемые к вводу в соответствии с проектом инвестиционной программы. </w:t>
      </w:r>
    </w:p>
    <w:p w14:paraId="7AFE15F8" w14:textId="77777777" w:rsidR="00B328F3" w:rsidRPr="00BA0797" w:rsidRDefault="00B328F3"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lastRenderedPageBreak/>
        <w:t xml:space="preserve">В обоснование заявленной суммы расходов филиалом </w:t>
      </w:r>
      <w:r w:rsidR="00A27F11" w:rsidRPr="00BA0797">
        <w:rPr>
          <w:rFonts w:ascii="Myriad Pro" w:hAnsi="Myriad Pro"/>
          <w:sz w:val="26"/>
          <w:szCs w:val="26"/>
        </w:rPr>
        <w:t xml:space="preserve">ПАО </w:t>
      </w:r>
      <w:r w:rsidR="00586D28" w:rsidRPr="00BA0797">
        <w:rPr>
          <w:rFonts w:ascii="Myriad Pro" w:hAnsi="Myriad Pro"/>
          <w:sz w:val="26"/>
          <w:szCs w:val="26"/>
        </w:rPr>
        <w:t>«</w:t>
      </w:r>
      <w:r w:rsidR="00A27F11" w:rsidRPr="00BA0797">
        <w:rPr>
          <w:rFonts w:ascii="Myriad Pro" w:hAnsi="Myriad Pro"/>
          <w:sz w:val="26"/>
          <w:szCs w:val="26"/>
        </w:rPr>
        <w:t>МРСК Северо-Запада</w:t>
      </w:r>
      <w:r w:rsidR="00586D28" w:rsidRPr="00BA0797">
        <w:rPr>
          <w:rFonts w:ascii="Myriad Pro" w:hAnsi="Myriad Pro"/>
          <w:sz w:val="26"/>
          <w:szCs w:val="26"/>
        </w:rPr>
        <w:t>»</w:t>
      </w:r>
      <w:r w:rsidR="00A27F11" w:rsidRPr="00BA0797">
        <w:rPr>
          <w:rFonts w:ascii="Myriad Pro" w:hAnsi="Myriad Pro"/>
          <w:sz w:val="26"/>
          <w:szCs w:val="26"/>
        </w:rPr>
        <w:t xml:space="preserve"> </w:t>
      </w:r>
      <w:r w:rsidR="00586D28" w:rsidRPr="00BA0797">
        <w:rPr>
          <w:rFonts w:ascii="Myriad Pro" w:hAnsi="Myriad Pro"/>
          <w:sz w:val="26"/>
          <w:szCs w:val="26"/>
        </w:rPr>
        <w:t>«</w:t>
      </w:r>
      <w:r w:rsidR="00A27F11"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009DB9B1" w14:textId="77777777" w:rsidR="00B328F3" w:rsidRPr="00BA0797" w:rsidRDefault="006F6EA4" w:rsidP="004F1F5F">
      <w:pPr>
        <w:pStyle w:val="11"/>
        <w:numPr>
          <w:ilvl w:val="0"/>
          <w:numId w:val="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амортизационных отчислений на восстановление производственных фондов на 2019 год</w:t>
      </w:r>
      <w:r w:rsidR="00B328F3" w:rsidRPr="00BA0797">
        <w:rPr>
          <w:rFonts w:ascii="Myriad Pro" w:hAnsi="Myriad Pro"/>
          <w:sz w:val="26"/>
          <w:szCs w:val="26"/>
        </w:rPr>
        <w:t>;</w:t>
      </w:r>
    </w:p>
    <w:p w14:paraId="3DE972AC" w14:textId="77777777" w:rsidR="00B328F3" w:rsidRPr="00BA0797" w:rsidRDefault="006F6EA4" w:rsidP="004F1F5F">
      <w:pPr>
        <w:pStyle w:val="11"/>
        <w:numPr>
          <w:ilvl w:val="0"/>
          <w:numId w:val="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Отчет по имуществу на 30.09.2018</w:t>
      </w:r>
      <w:r w:rsidR="00B328F3" w:rsidRPr="00BA0797">
        <w:rPr>
          <w:rFonts w:ascii="Myriad Pro" w:hAnsi="Myriad Pro"/>
          <w:sz w:val="26"/>
          <w:szCs w:val="26"/>
        </w:rPr>
        <w:t>;</w:t>
      </w:r>
    </w:p>
    <w:p w14:paraId="3FE1133E" w14:textId="77777777" w:rsidR="00B328F3" w:rsidRPr="00BA0797" w:rsidRDefault="006F6EA4" w:rsidP="004F1F5F">
      <w:pPr>
        <w:pStyle w:val="11"/>
        <w:numPr>
          <w:ilvl w:val="0"/>
          <w:numId w:val="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Обороты счета 01 </w:t>
      </w:r>
      <w:r w:rsidR="00586D28" w:rsidRPr="00BA0797">
        <w:rPr>
          <w:rFonts w:ascii="Myriad Pro" w:hAnsi="Myriad Pro"/>
          <w:sz w:val="26"/>
          <w:szCs w:val="26"/>
        </w:rPr>
        <w:t>«</w:t>
      </w:r>
      <w:r w:rsidRPr="00BA0797">
        <w:rPr>
          <w:rFonts w:ascii="Myriad Pro" w:hAnsi="Myriad Pro"/>
          <w:sz w:val="26"/>
          <w:szCs w:val="26"/>
        </w:rPr>
        <w:t>Основные средства</w:t>
      </w:r>
      <w:r w:rsidR="00586D28" w:rsidRPr="00BA0797">
        <w:rPr>
          <w:rFonts w:ascii="Myriad Pro" w:hAnsi="Myriad Pro"/>
          <w:sz w:val="26"/>
          <w:szCs w:val="26"/>
        </w:rPr>
        <w:t>»</w:t>
      </w:r>
      <w:r w:rsidRPr="00BA0797">
        <w:rPr>
          <w:rFonts w:ascii="Myriad Pro" w:hAnsi="Myriad Pro"/>
          <w:sz w:val="26"/>
          <w:szCs w:val="26"/>
        </w:rPr>
        <w:t xml:space="preserve"> за </w:t>
      </w:r>
      <w:r w:rsidR="001B3299" w:rsidRPr="00BA0797">
        <w:rPr>
          <w:rFonts w:ascii="Myriad Pro" w:hAnsi="Myriad Pro"/>
          <w:sz w:val="26"/>
          <w:szCs w:val="26"/>
        </w:rPr>
        <w:t>9 месяцев 2018 г</w:t>
      </w:r>
      <w:r w:rsidR="004F1F5F">
        <w:rPr>
          <w:rFonts w:ascii="Myriad Pro" w:hAnsi="Myriad Pro"/>
          <w:sz w:val="26"/>
          <w:szCs w:val="26"/>
        </w:rPr>
        <w:t>од</w:t>
      </w:r>
      <w:r w:rsidR="00B328F3" w:rsidRPr="00BA0797">
        <w:rPr>
          <w:rFonts w:ascii="Myriad Pro" w:hAnsi="Myriad Pro"/>
          <w:sz w:val="26"/>
          <w:szCs w:val="26"/>
        </w:rPr>
        <w:t>;</w:t>
      </w:r>
    </w:p>
    <w:p w14:paraId="38ABFFE6" w14:textId="77777777" w:rsidR="00B328F3" w:rsidRPr="00BA0797" w:rsidRDefault="006F6EA4" w:rsidP="004F1F5F">
      <w:pPr>
        <w:pStyle w:val="11"/>
        <w:numPr>
          <w:ilvl w:val="0"/>
          <w:numId w:val="6"/>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Обороты счета 02 </w:t>
      </w:r>
      <w:r w:rsidR="00586D28" w:rsidRPr="00BA0797">
        <w:rPr>
          <w:rFonts w:ascii="Myriad Pro" w:hAnsi="Myriad Pro"/>
          <w:sz w:val="26"/>
          <w:szCs w:val="26"/>
        </w:rPr>
        <w:t>«</w:t>
      </w:r>
      <w:r w:rsidRPr="00BA0797">
        <w:rPr>
          <w:rFonts w:ascii="Myriad Pro" w:hAnsi="Myriad Pro"/>
          <w:sz w:val="26"/>
          <w:szCs w:val="26"/>
        </w:rPr>
        <w:t>Амортизация основных средств</w:t>
      </w:r>
      <w:r w:rsidR="00586D28" w:rsidRPr="00BA0797">
        <w:rPr>
          <w:rFonts w:ascii="Myriad Pro" w:hAnsi="Myriad Pro"/>
          <w:sz w:val="26"/>
          <w:szCs w:val="26"/>
        </w:rPr>
        <w:t>»</w:t>
      </w:r>
      <w:r w:rsidRPr="00BA0797">
        <w:rPr>
          <w:rFonts w:ascii="Myriad Pro" w:hAnsi="Myriad Pro"/>
          <w:sz w:val="26"/>
          <w:szCs w:val="26"/>
        </w:rPr>
        <w:t xml:space="preserve"> за</w:t>
      </w:r>
      <w:r w:rsidR="001B3299" w:rsidRPr="00BA0797">
        <w:rPr>
          <w:rFonts w:ascii="Myriad Pro" w:hAnsi="Myriad Pro"/>
          <w:sz w:val="26"/>
          <w:szCs w:val="26"/>
        </w:rPr>
        <w:t xml:space="preserve"> </w:t>
      </w:r>
      <w:r w:rsidR="004F1F5F">
        <w:rPr>
          <w:rFonts w:ascii="Myriad Pro" w:hAnsi="Myriad Pro"/>
          <w:sz w:val="26"/>
          <w:szCs w:val="26"/>
        </w:rPr>
        <w:t>о</w:t>
      </w:r>
      <w:r w:rsidR="001B3299" w:rsidRPr="00BA0797">
        <w:rPr>
          <w:rFonts w:ascii="Myriad Pro" w:hAnsi="Myriad Pro"/>
          <w:sz w:val="26"/>
          <w:szCs w:val="26"/>
        </w:rPr>
        <w:t xml:space="preserve">ктябрь </w:t>
      </w:r>
      <w:smartTag w:uri="urn:schemas-microsoft-com:office:smarttags" w:element="metricconverter">
        <w:smartTagPr>
          <w:attr w:name="ProductID" w:val="2018 г"/>
        </w:smartTagPr>
        <w:r w:rsidR="001B3299" w:rsidRPr="00BA0797">
          <w:rPr>
            <w:rFonts w:ascii="Myriad Pro" w:hAnsi="Myriad Pro"/>
            <w:sz w:val="26"/>
            <w:szCs w:val="26"/>
          </w:rPr>
          <w:t>2018 г</w:t>
        </w:r>
      </w:smartTag>
      <w:r w:rsidR="001B3299" w:rsidRPr="00BA0797">
        <w:rPr>
          <w:rFonts w:ascii="Myriad Pro" w:hAnsi="Myriad Pro"/>
          <w:sz w:val="26"/>
          <w:szCs w:val="26"/>
        </w:rPr>
        <w:t>.</w:t>
      </w:r>
      <w:r w:rsidR="00B328F3" w:rsidRPr="00BA0797">
        <w:rPr>
          <w:rFonts w:ascii="Myriad Pro" w:hAnsi="Myriad Pro"/>
          <w:sz w:val="26"/>
          <w:szCs w:val="26"/>
        </w:rPr>
        <w:t>;</w:t>
      </w:r>
    </w:p>
    <w:p w14:paraId="3984F43F" w14:textId="77777777" w:rsidR="00B328F3" w:rsidRPr="00BA0797" w:rsidRDefault="004A30FB" w:rsidP="004F1F5F">
      <w:pPr>
        <w:pStyle w:val="11"/>
        <w:numPr>
          <w:ilvl w:val="0"/>
          <w:numId w:val="6"/>
        </w:numPr>
        <w:tabs>
          <w:tab w:val="left" w:pos="1134"/>
        </w:tabs>
        <w:spacing w:after="0" w:line="360" w:lineRule="auto"/>
        <w:ind w:left="1134" w:hanging="567"/>
        <w:contextualSpacing w:val="0"/>
        <w:jc w:val="both"/>
        <w:rPr>
          <w:rFonts w:ascii="Myriad Pro" w:hAnsi="Myriad Pro"/>
          <w:sz w:val="26"/>
          <w:szCs w:val="26"/>
        </w:rPr>
      </w:pPr>
      <w:r w:rsidRPr="00BA0797">
        <w:rPr>
          <w:rFonts w:ascii="Myriad Pro" w:hAnsi="Myriad Pro"/>
          <w:sz w:val="26"/>
          <w:szCs w:val="26"/>
        </w:rPr>
        <w:t xml:space="preserve">Расчет амортизационных отчислений по объектам, вводимым в 4 квартале 2018 года и 2019 году в соответствии </w:t>
      </w:r>
      <w:r w:rsidR="00EB0A33" w:rsidRPr="00BA0797">
        <w:rPr>
          <w:rFonts w:ascii="Myriad Pro" w:hAnsi="Myriad Pro"/>
          <w:sz w:val="26"/>
          <w:szCs w:val="26"/>
        </w:rPr>
        <w:t>проектом</w:t>
      </w:r>
      <w:r w:rsidR="009C7B3E" w:rsidRPr="00BA0797">
        <w:rPr>
          <w:rFonts w:ascii="Myriad Pro" w:hAnsi="Myriad Pro"/>
          <w:sz w:val="26"/>
          <w:szCs w:val="26"/>
        </w:rPr>
        <w:t xml:space="preserve"> </w:t>
      </w:r>
      <w:r w:rsidRPr="00BA0797">
        <w:rPr>
          <w:rFonts w:ascii="Myriad Pro" w:hAnsi="Myriad Pro"/>
          <w:sz w:val="26"/>
          <w:szCs w:val="26"/>
        </w:rPr>
        <w:t>ин</w:t>
      </w:r>
      <w:r w:rsidR="00EB0A33" w:rsidRPr="00BA0797">
        <w:rPr>
          <w:rFonts w:ascii="Myriad Pro" w:hAnsi="Myriad Pro"/>
          <w:sz w:val="26"/>
          <w:szCs w:val="26"/>
        </w:rPr>
        <w:t>вестиционной программы</w:t>
      </w:r>
      <w:r w:rsidRPr="00BA0797">
        <w:rPr>
          <w:rFonts w:ascii="Myriad Pro" w:hAnsi="Myriad Pro"/>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56"/>
        <w:gridCol w:w="2573"/>
        <w:gridCol w:w="1275"/>
        <w:gridCol w:w="1419"/>
        <w:gridCol w:w="1197"/>
        <w:gridCol w:w="1275"/>
        <w:gridCol w:w="1275"/>
      </w:tblGrid>
      <w:tr w:rsidR="002304FF" w:rsidRPr="004F1F5F" w14:paraId="4EB355AC" w14:textId="77777777">
        <w:trPr>
          <w:cantSplit/>
          <w:tblHeader/>
        </w:trPr>
        <w:tc>
          <w:tcPr>
            <w:tcW w:w="29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C9AD89F" w14:textId="77777777" w:rsidR="002304FF" w:rsidRPr="004F1F5F" w:rsidRDefault="002304FF" w:rsidP="00BA0797">
            <w:pPr>
              <w:spacing w:after="0" w:line="240" w:lineRule="auto"/>
              <w:jc w:val="center"/>
              <w:rPr>
                <w:rFonts w:ascii="Myriad Pro" w:eastAsia="Times New Roman" w:hAnsi="Myriad Pro"/>
                <w:b/>
                <w:color w:val="FFFFFF"/>
                <w:sz w:val="18"/>
                <w:szCs w:val="18"/>
                <w:lang w:eastAsia="ru-RU"/>
              </w:rPr>
            </w:pPr>
            <w:r w:rsidRPr="004F1F5F">
              <w:rPr>
                <w:rFonts w:ascii="Myriad Pro" w:eastAsia="Times New Roman" w:hAnsi="Myriad Pro"/>
                <w:b/>
                <w:color w:val="FFFFFF"/>
                <w:sz w:val="18"/>
                <w:szCs w:val="18"/>
                <w:lang w:eastAsia="ru-RU"/>
              </w:rPr>
              <w:t>№</w:t>
            </w:r>
            <w:r w:rsidRPr="004F1F5F">
              <w:rPr>
                <w:rFonts w:ascii="Myriad Pro" w:eastAsia="Times New Roman" w:hAnsi="Myriad Pro"/>
                <w:b/>
                <w:color w:val="FFFFFF"/>
                <w:sz w:val="18"/>
                <w:szCs w:val="18"/>
                <w:lang w:eastAsia="ru-RU"/>
              </w:rPr>
              <w:br/>
              <w:t>п/п</w:t>
            </w:r>
          </w:p>
        </w:tc>
        <w:tc>
          <w:tcPr>
            <w:tcW w:w="1349"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B752D65" w14:textId="77777777" w:rsidR="002304FF" w:rsidRPr="004F1F5F" w:rsidRDefault="002304FF" w:rsidP="00BA0797">
            <w:pPr>
              <w:spacing w:after="0" w:line="240" w:lineRule="auto"/>
              <w:jc w:val="center"/>
              <w:rPr>
                <w:rFonts w:ascii="Myriad Pro" w:eastAsia="Times New Roman" w:hAnsi="Myriad Pro"/>
                <w:b/>
                <w:color w:val="FFFFFF"/>
                <w:sz w:val="18"/>
                <w:szCs w:val="18"/>
                <w:lang w:eastAsia="ru-RU"/>
              </w:rPr>
            </w:pPr>
            <w:r w:rsidRPr="004F1F5F">
              <w:rPr>
                <w:rFonts w:ascii="Myriad Pro" w:eastAsia="Times New Roman" w:hAnsi="Myriad Pro"/>
                <w:b/>
                <w:color w:val="FFFFFF"/>
                <w:sz w:val="18"/>
                <w:szCs w:val="18"/>
                <w:lang w:eastAsia="ru-RU"/>
              </w:rPr>
              <w:t>Показатели</w:t>
            </w:r>
          </w:p>
        </w:tc>
        <w:tc>
          <w:tcPr>
            <w:tcW w:w="1417"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95B492A"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2017</w:t>
            </w:r>
          </w:p>
        </w:tc>
        <w:tc>
          <w:tcPr>
            <w:tcW w:w="59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E12C96B"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2018</w:t>
            </w:r>
          </w:p>
        </w:tc>
        <w:tc>
          <w:tcPr>
            <w:tcW w:w="1343"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1C5DCC5"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2019</w:t>
            </w:r>
          </w:p>
        </w:tc>
      </w:tr>
      <w:tr w:rsidR="002304FF" w:rsidRPr="004F1F5F" w14:paraId="7B92552C" w14:textId="77777777">
        <w:trPr>
          <w:cantSplit/>
          <w:tblHeader/>
        </w:trPr>
        <w:tc>
          <w:tcPr>
            <w:tcW w:w="29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0EA74BC" w14:textId="77777777" w:rsidR="002304FF" w:rsidRPr="004F1F5F" w:rsidRDefault="002304FF" w:rsidP="00BA0797">
            <w:pPr>
              <w:spacing w:after="0" w:line="240" w:lineRule="auto"/>
              <w:rPr>
                <w:rFonts w:ascii="Myriad Pro" w:eastAsia="Times New Roman" w:hAnsi="Myriad Pro"/>
                <w:b/>
                <w:sz w:val="18"/>
                <w:szCs w:val="18"/>
                <w:lang w:eastAsia="ru-RU"/>
              </w:rPr>
            </w:pPr>
          </w:p>
        </w:tc>
        <w:tc>
          <w:tcPr>
            <w:tcW w:w="1349"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D8D348D" w14:textId="77777777" w:rsidR="002304FF" w:rsidRPr="004F1F5F" w:rsidRDefault="002304FF" w:rsidP="00BA0797">
            <w:pPr>
              <w:spacing w:after="0" w:line="240" w:lineRule="auto"/>
              <w:jc w:val="center"/>
              <w:rPr>
                <w:rFonts w:ascii="Myriad Pro" w:eastAsia="Times New Roman" w:hAnsi="Myriad Pro"/>
                <w:b/>
                <w:sz w:val="18"/>
                <w:szCs w:val="18"/>
                <w:lang w:eastAsia="ru-RU"/>
              </w:rPr>
            </w:pPr>
          </w:p>
        </w:tc>
        <w:tc>
          <w:tcPr>
            <w:tcW w:w="6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25E069"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утверждено</w:t>
            </w:r>
          </w:p>
        </w:tc>
        <w:tc>
          <w:tcPr>
            <w:tcW w:w="7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11EF827"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факт</w:t>
            </w:r>
          </w:p>
        </w:tc>
        <w:tc>
          <w:tcPr>
            <w:tcW w:w="59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C22F278"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утверждено</w:t>
            </w:r>
          </w:p>
        </w:tc>
        <w:tc>
          <w:tcPr>
            <w:tcW w:w="6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3BCBAA2"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27.01.2018</w:t>
            </w:r>
          </w:p>
        </w:tc>
        <w:tc>
          <w:tcPr>
            <w:tcW w:w="6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50DF46" w14:textId="77777777" w:rsidR="002304FF" w:rsidRPr="004F1F5F" w:rsidRDefault="002304FF" w:rsidP="00BA0797">
            <w:pPr>
              <w:spacing w:after="0" w:line="240" w:lineRule="auto"/>
              <w:jc w:val="center"/>
              <w:rPr>
                <w:rFonts w:ascii="Myriad Pro" w:eastAsia="Times New Roman" w:hAnsi="Myriad Pro" w:cs="Arial"/>
                <w:b/>
                <w:color w:val="FFFFFF"/>
                <w:sz w:val="18"/>
                <w:szCs w:val="18"/>
                <w:lang w:eastAsia="ru-RU"/>
              </w:rPr>
            </w:pPr>
            <w:r w:rsidRPr="004F1F5F">
              <w:rPr>
                <w:rFonts w:ascii="Myriad Pro" w:eastAsia="Times New Roman" w:hAnsi="Myriad Pro" w:cs="Arial"/>
                <w:b/>
                <w:color w:val="FFFFFF"/>
                <w:sz w:val="18"/>
                <w:szCs w:val="18"/>
                <w:lang w:eastAsia="ru-RU"/>
              </w:rPr>
              <w:t>22.11.2018</w:t>
            </w:r>
          </w:p>
        </w:tc>
      </w:tr>
      <w:tr w:rsidR="002304FF" w:rsidRPr="004F1F5F" w14:paraId="5BB937E0" w14:textId="77777777">
        <w:trPr>
          <w:cantSplit/>
        </w:trPr>
        <w:tc>
          <w:tcPr>
            <w:tcW w:w="295" w:type="pct"/>
            <w:tcBorders>
              <w:top w:val="single" w:sz="4" w:space="0" w:color="FFFFFF"/>
            </w:tcBorders>
            <w:shd w:val="clear" w:color="auto" w:fill="auto"/>
            <w:noWrap/>
            <w:vAlign w:val="center"/>
          </w:tcPr>
          <w:p w14:paraId="37DA6389"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1</w:t>
            </w:r>
          </w:p>
        </w:tc>
        <w:tc>
          <w:tcPr>
            <w:tcW w:w="1349" w:type="pct"/>
            <w:tcBorders>
              <w:top w:val="single" w:sz="4" w:space="0" w:color="FFFFFF"/>
            </w:tcBorders>
            <w:shd w:val="clear" w:color="auto" w:fill="auto"/>
            <w:vAlign w:val="center"/>
          </w:tcPr>
          <w:p w14:paraId="50293DA2" w14:textId="77777777" w:rsidR="002304FF" w:rsidRPr="004F1F5F" w:rsidRDefault="002304FF" w:rsidP="00BA0797">
            <w:pPr>
              <w:spacing w:after="0" w:line="240" w:lineRule="auto"/>
              <w:rPr>
                <w:rFonts w:ascii="Myriad Pro" w:eastAsia="Times New Roman" w:hAnsi="Myriad Pro"/>
                <w:sz w:val="18"/>
                <w:szCs w:val="18"/>
                <w:lang w:eastAsia="ru-RU"/>
              </w:rPr>
            </w:pPr>
            <w:r w:rsidRPr="004F1F5F">
              <w:rPr>
                <w:rFonts w:ascii="Myriad Pro" w:eastAsia="Times New Roman" w:hAnsi="Myriad Pro"/>
                <w:sz w:val="18"/>
                <w:szCs w:val="18"/>
                <w:lang w:eastAsia="ru-RU"/>
              </w:rPr>
              <w:t>Балансовая стоимость основных производственных фондов на начало периода регулирования</w:t>
            </w:r>
          </w:p>
        </w:tc>
        <w:tc>
          <w:tcPr>
            <w:tcW w:w="671" w:type="pct"/>
            <w:tcBorders>
              <w:top w:val="single" w:sz="4" w:space="0" w:color="FFFFFF"/>
            </w:tcBorders>
            <w:shd w:val="clear" w:color="auto" w:fill="auto"/>
            <w:noWrap/>
            <w:vAlign w:val="center"/>
          </w:tcPr>
          <w:p w14:paraId="592E58E6"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746" w:type="pct"/>
            <w:tcBorders>
              <w:top w:val="single" w:sz="4" w:space="0" w:color="FFFFFF"/>
            </w:tcBorders>
            <w:shd w:val="clear" w:color="auto" w:fill="auto"/>
            <w:noWrap/>
            <w:vAlign w:val="center"/>
          </w:tcPr>
          <w:p w14:paraId="621562B8" w14:textId="77777777" w:rsidR="002304FF" w:rsidRPr="004F1F5F" w:rsidRDefault="00834137"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7 1</w:t>
            </w:r>
            <w:r w:rsidR="002304FF" w:rsidRPr="004F1F5F">
              <w:rPr>
                <w:rFonts w:ascii="Myriad Pro" w:eastAsia="Times New Roman" w:hAnsi="Myriad Pro"/>
                <w:sz w:val="18"/>
                <w:szCs w:val="18"/>
                <w:lang w:eastAsia="ru-RU"/>
              </w:rPr>
              <w:t>5</w:t>
            </w:r>
            <w:r w:rsidRPr="004F1F5F">
              <w:rPr>
                <w:rFonts w:ascii="Myriad Pro" w:eastAsia="Times New Roman" w:hAnsi="Myriad Pro"/>
                <w:sz w:val="18"/>
                <w:szCs w:val="18"/>
                <w:lang w:eastAsia="ru-RU"/>
              </w:rPr>
              <w:t>0 2</w:t>
            </w:r>
            <w:r w:rsidR="002304FF" w:rsidRPr="004F1F5F">
              <w:rPr>
                <w:rFonts w:ascii="Myriad Pro" w:eastAsia="Times New Roman" w:hAnsi="Myriad Pro"/>
                <w:sz w:val="18"/>
                <w:szCs w:val="18"/>
                <w:lang w:eastAsia="ru-RU"/>
              </w:rPr>
              <w:t>21,14</w:t>
            </w:r>
          </w:p>
        </w:tc>
        <w:tc>
          <w:tcPr>
            <w:tcW w:w="597" w:type="pct"/>
            <w:tcBorders>
              <w:top w:val="single" w:sz="4" w:space="0" w:color="FFFFFF"/>
            </w:tcBorders>
            <w:shd w:val="clear" w:color="auto" w:fill="auto"/>
            <w:noWrap/>
            <w:vAlign w:val="center"/>
          </w:tcPr>
          <w:p w14:paraId="69790DA6"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671" w:type="pct"/>
            <w:tcBorders>
              <w:top w:val="single" w:sz="4" w:space="0" w:color="FFFFFF"/>
            </w:tcBorders>
            <w:shd w:val="clear" w:color="auto" w:fill="auto"/>
            <w:noWrap/>
            <w:vAlign w:val="center"/>
          </w:tcPr>
          <w:p w14:paraId="640D8D38" w14:textId="77777777" w:rsidR="002304FF" w:rsidRPr="004F1F5F" w:rsidRDefault="00834137"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7 9</w:t>
            </w:r>
            <w:r w:rsidR="002304FF" w:rsidRPr="004F1F5F">
              <w:rPr>
                <w:rFonts w:ascii="Myriad Pro" w:eastAsia="Times New Roman" w:hAnsi="Myriad Pro"/>
                <w:sz w:val="18"/>
                <w:szCs w:val="18"/>
                <w:lang w:eastAsia="ru-RU"/>
              </w:rPr>
              <w:t>5</w:t>
            </w:r>
            <w:r w:rsidRPr="004F1F5F">
              <w:rPr>
                <w:rFonts w:ascii="Myriad Pro" w:eastAsia="Times New Roman" w:hAnsi="Myriad Pro"/>
                <w:sz w:val="18"/>
                <w:szCs w:val="18"/>
                <w:lang w:eastAsia="ru-RU"/>
              </w:rPr>
              <w:t>4 0</w:t>
            </w:r>
            <w:r w:rsidR="002304FF" w:rsidRPr="004F1F5F">
              <w:rPr>
                <w:rFonts w:ascii="Myriad Pro" w:eastAsia="Times New Roman" w:hAnsi="Myriad Pro"/>
                <w:sz w:val="18"/>
                <w:szCs w:val="18"/>
                <w:lang w:eastAsia="ru-RU"/>
              </w:rPr>
              <w:t>47,87</w:t>
            </w:r>
          </w:p>
        </w:tc>
        <w:tc>
          <w:tcPr>
            <w:tcW w:w="671" w:type="pct"/>
            <w:tcBorders>
              <w:top w:val="single" w:sz="4" w:space="0" w:color="FFFFFF"/>
            </w:tcBorders>
            <w:shd w:val="clear" w:color="auto" w:fill="auto"/>
            <w:noWrap/>
            <w:vAlign w:val="center"/>
          </w:tcPr>
          <w:p w14:paraId="76EF771B" w14:textId="77777777" w:rsidR="002304FF" w:rsidRPr="004F1F5F" w:rsidRDefault="00834137"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7 9</w:t>
            </w:r>
            <w:r w:rsidR="002304FF" w:rsidRPr="004F1F5F">
              <w:rPr>
                <w:rFonts w:ascii="Myriad Pro" w:eastAsia="Times New Roman" w:hAnsi="Myriad Pro"/>
                <w:sz w:val="18"/>
                <w:szCs w:val="18"/>
                <w:lang w:eastAsia="ru-RU"/>
              </w:rPr>
              <w:t>5</w:t>
            </w:r>
            <w:r w:rsidRPr="004F1F5F">
              <w:rPr>
                <w:rFonts w:ascii="Myriad Pro" w:eastAsia="Times New Roman" w:hAnsi="Myriad Pro"/>
                <w:sz w:val="18"/>
                <w:szCs w:val="18"/>
                <w:lang w:eastAsia="ru-RU"/>
              </w:rPr>
              <w:t>4 0</w:t>
            </w:r>
            <w:r w:rsidR="002304FF" w:rsidRPr="004F1F5F">
              <w:rPr>
                <w:rFonts w:ascii="Myriad Pro" w:eastAsia="Times New Roman" w:hAnsi="Myriad Pro"/>
                <w:sz w:val="18"/>
                <w:szCs w:val="18"/>
                <w:lang w:eastAsia="ru-RU"/>
              </w:rPr>
              <w:t>47,87</w:t>
            </w:r>
          </w:p>
        </w:tc>
      </w:tr>
      <w:tr w:rsidR="002304FF" w:rsidRPr="004F1F5F" w14:paraId="12001B4A" w14:textId="77777777">
        <w:trPr>
          <w:cantSplit/>
        </w:trPr>
        <w:tc>
          <w:tcPr>
            <w:tcW w:w="295" w:type="pct"/>
            <w:shd w:val="clear" w:color="auto" w:fill="auto"/>
            <w:noWrap/>
            <w:vAlign w:val="center"/>
          </w:tcPr>
          <w:p w14:paraId="6BA169F5"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2</w:t>
            </w:r>
          </w:p>
        </w:tc>
        <w:tc>
          <w:tcPr>
            <w:tcW w:w="1349" w:type="pct"/>
            <w:shd w:val="clear" w:color="auto" w:fill="auto"/>
            <w:vAlign w:val="center"/>
          </w:tcPr>
          <w:p w14:paraId="2A6AD730" w14:textId="77777777" w:rsidR="002304FF" w:rsidRPr="004F1F5F" w:rsidRDefault="002304FF" w:rsidP="00BA0797">
            <w:pPr>
              <w:spacing w:after="0" w:line="240" w:lineRule="auto"/>
              <w:rPr>
                <w:rFonts w:ascii="Myriad Pro" w:eastAsia="Times New Roman" w:hAnsi="Myriad Pro"/>
                <w:sz w:val="18"/>
                <w:szCs w:val="18"/>
                <w:lang w:eastAsia="ru-RU"/>
              </w:rPr>
            </w:pPr>
            <w:r w:rsidRPr="004F1F5F">
              <w:rPr>
                <w:rFonts w:ascii="Myriad Pro" w:eastAsia="Times New Roman" w:hAnsi="Myriad Pro"/>
                <w:sz w:val="18"/>
                <w:szCs w:val="18"/>
                <w:lang w:eastAsia="ru-RU"/>
              </w:rPr>
              <w:t>Ввод основных производственных фондов</w:t>
            </w:r>
          </w:p>
        </w:tc>
        <w:tc>
          <w:tcPr>
            <w:tcW w:w="671" w:type="pct"/>
            <w:shd w:val="clear" w:color="auto" w:fill="auto"/>
            <w:noWrap/>
            <w:vAlign w:val="center"/>
          </w:tcPr>
          <w:p w14:paraId="5FCE1797"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746" w:type="pct"/>
            <w:shd w:val="clear" w:color="auto" w:fill="auto"/>
            <w:noWrap/>
            <w:vAlign w:val="center"/>
          </w:tcPr>
          <w:p w14:paraId="006BDCD1"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48</w:t>
            </w:r>
            <w:r w:rsidR="00834137" w:rsidRPr="004F1F5F">
              <w:rPr>
                <w:rFonts w:ascii="Myriad Pro" w:eastAsia="Times New Roman" w:hAnsi="Myriad Pro"/>
                <w:sz w:val="18"/>
                <w:szCs w:val="18"/>
                <w:lang w:eastAsia="ru-RU"/>
              </w:rPr>
              <w:t>4 8</w:t>
            </w:r>
            <w:r w:rsidRPr="004F1F5F">
              <w:rPr>
                <w:rFonts w:ascii="Myriad Pro" w:eastAsia="Times New Roman" w:hAnsi="Myriad Pro"/>
                <w:sz w:val="18"/>
                <w:szCs w:val="18"/>
                <w:lang w:eastAsia="ru-RU"/>
              </w:rPr>
              <w:t>08,25</w:t>
            </w:r>
          </w:p>
        </w:tc>
        <w:tc>
          <w:tcPr>
            <w:tcW w:w="597" w:type="pct"/>
            <w:shd w:val="clear" w:color="auto" w:fill="auto"/>
            <w:noWrap/>
            <w:vAlign w:val="center"/>
          </w:tcPr>
          <w:p w14:paraId="4502F30D"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671" w:type="pct"/>
            <w:shd w:val="clear" w:color="auto" w:fill="auto"/>
            <w:noWrap/>
            <w:vAlign w:val="center"/>
          </w:tcPr>
          <w:p w14:paraId="1D330B40"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65</w:t>
            </w:r>
            <w:r w:rsidR="00834137" w:rsidRPr="004F1F5F">
              <w:rPr>
                <w:rFonts w:ascii="Myriad Pro" w:eastAsia="Times New Roman" w:hAnsi="Myriad Pro"/>
                <w:sz w:val="18"/>
                <w:szCs w:val="18"/>
                <w:lang w:eastAsia="ru-RU"/>
              </w:rPr>
              <w:t>4 1</w:t>
            </w:r>
            <w:r w:rsidRPr="004F1F5F">
              <w:rPr>
                <w:rFonts w:ascii="Myriad Pro" w:eastAsia="Times New Roman" w:hAnsi="Myriad Pro"/>
                <w:sz w:val="18"/>
                <w:szCs w:val="18"/>
                <w:lang w:eastAsia="ru-RU"/>
              </w:rPr>
              <w:t>97,10</w:t>
            </w:r>
          </w:p>
        </w:tc>
        <w:tc>
          <w:tcPr>
            <w:tcW w:w="671" w:type="pct"/>
            <w:shd w:val="clear" w:color="auto" w:fill="auto"/>
            <w:noWrap/>
            <w:vAlign w:val="center"/>
          </w:tcPr>
          <w:p w14:paraId="4A4346CE"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65</w:t>
            </w:r>
            <w:r w:rsidR="00834137" w:rsidRPr="004F1F5F">
              <w:rPr>
                <w:rFonts w:ascii="Myriad Pro" w:eastAsia="Times New Roman" w:hAnsi="Myriad Pro"/>
                <w:sz w:val="18"/>
                <w:szCs w:val="18"/>
                <w:lang w:eastAsia="ru-RU"/>
              </w:rPr>
              <w:t>4 1</w:t>
            </w:r>
            <w:r w:rsidRPr="004F1F5F">
              <w:rPr>
                <w:rFonts w:ascii="Myriad Pro" w:eastAsia="Times New Roman" w:hAnsi="Myriad Pro"/>
                <w:sz w:val="18"/>
                <w:szCs w:val="18"/>
                <w:lang w:eastAsia="ru-RU"/>
              </w:rPr>
              <w:t>97,10</w:t>
            </w:r>
          </w:p>
        </w:tc>
      </w:tr>
      <w:tr w:rsidR="002304FF" w:rsidRPr="004F1F5F" w14:paraId="4EC19DF4" w14:textId="77777777">
        <w:trPr>
          <w:cantSplit/>
        </w:trPr>
        <w:tc>
          <w:tcPr>
            <w:tcW w:w="295" w:type="pct"/>
            <w:shd w:val="clear" w:color="auto" w:fill="auto"/>
            <w:noWrap/>
            <w:vAlign w:val="center"/>
          </w:tcPr>
          <w:p w14:paraId="2923A02E"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3</w:t>
            </w:r>
          </w:p>
        </w:tc>
        <w:tc>
          <w:tcPr>
            <w:tcW w:w="1349" w:type="pct"/>
            <w:shd w:val="clear" w:color="auto" w:fill="auto"/>
            <w:vAlign w:val="center"/>
          </w:tcPr>
          <w:p w14:paraId="56C4C453" w14:textId="77777777" w:rsidR="002304FF" w:rsidRPr="004F1F5F" w:rsidRDefault="002304FF" w:rsidP="00BA0797">
            <w:pPr>
              <w:spacing w:after="0" w:line="240" w:lineRule="auto"/>
              <w:rPr>
                <w:rFonts w:ascii="Myriad Pro" w:eastAsia="Times New Roman" w:hAnsi="Myriad Pro"/>
                <w:sz w:val="18"/>
                <w:szCs w:val="18"/>
                <w:lang w:eastAsia="ru-RU"/>
              </w:rPr>
            </w:pPr>
            <w:r w:rsidRPr="004F1F5F">
              <w:rPr>
                <w:rFonts w:ascii="Myriad Pro" w:eastAsia="Times New Roman" w:hAnsi="Myriad Pro"/>
                <w:sz w:val="18"/>
                <w:szCs w:val="18"/>
                <w:lang w:eastAsia="ru-RU"/>
              </w:rPr>
              <w:t>Выбытие основных производственных фондов</w:t>
            </w:r>
          </w:p>
        </w:tc>
        <w:tc>
          <w:tcPr>
            <w:tcW w:w="671" w:type="pct"/>
            <w:shd w:val="clear" w:color="auto" w:fill="auto"/>
            <w:noWrap/>
            <w:vAlign w:val="center"/>
          </w:tcPr>
          <w:p w14:paraId="55AC8628"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746" w:type="pct"/>
            <w:shd w:val="clear" w:color="auto" w:fill="auto"/>
            <w:noWrap/>
            <w:vAlign w:val="center"/>
          </w:tcPr>
          <w:p w14:paraId="56A39CD9"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2</w:t>
            </w:r>
            <w:r w:rsidR="00834137" w:rsidRPr="004F1F5F">
              <w:rPr>
                <w:rFonts w:ascii="Myriad Pro" w:eastAsia="Times New Roman" w:hAnsi="Myriad Pro"/>
                <w:sz w:val="18"/>
                <w:szCs w:val="18"/>
                <w:lang w:eastAsia="ru-RU"/>
              </w:rPr>
              <w:t>5 5</w:t>
            </w:r>
            <w:r w:rsidRPr="004F1F5F">
              <w:rPr>
                <w:rFonts w:ascii="Myriad Pro" w:eastAsia="Times New Roman" w:hAnsi="Myriad Pro"/>
                <w:sz w:val="18"/>
                <w:szCs w:val="18"/>
                <w:lang w:eastAsia="ru-RU"/>
              </w:rPr>
              <w:t>62,66</w:t>
            </w:r>
          </w:p>
        </w:tc>
        <w:tc>
          <w:tcPr>
            <w:tcW w:w="597" w:type="pct"/>
            <w:shd w:val="clear" w:color="auto" w:fill="auto"/>
            <w:noWrap/>
            <w:vAlign w:val="center"/>
          </w:tcPr>
          <w:p w14:paraId="5DC51562"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671" w:type="pct"/>
            <w:shd w:val="clear" w:color="auto" w:fill="auto"/>
            <w:noWrap/>
            <w:vAlign w:val="center"/>
          </w:tcPr>
          <w:p w14:paraId="6CD247A9"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0,00</w:t>
            </w:r>
          </w:p>
        </w:tc>
        <w:tc>
          <w:tcPr>
            <w:tcW w:w="671" w:type="pct"/>
            <w:shd w:val="clear" w:color="auto" w:fill="auto"/>
            <w:noWrap/>
            <w:vAlign w:val="center"/>
          </w:tcPr>
          <w:p w14:paraId="5A141049"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0,00</w:t>
            </w:r>
          </w:p>
        </w:tc>
      </w:tr>
      <w:tr w:rsidR="002304FF" w:rsidRPr="004F1F5F" w14:paraId="77D7D17C" w14:textId="77777777">
        <w:trPr>
          <w:cantSplit/>
        </w:trPr>
        <w:tc>
          <w:tcPr>
            <w:tcW w:w="295" w:type="pct"/>
            <w:shd w:val="clear" w:color="auto" w:fill="auto"/>
            <w:noWrap/>
            <w:vAlign w:val="center"/>
          </w:tcPr>
          <w:p w14:paraId="74D586E2"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4</w:t>
            </w:r>
          </w:p>
        </w:tc>
        <w:tc>
          <w:tcPr>
            <w:tcW w:w="1349" w:type="pct"/>
            <w:shd w:val="clear" w:color="auto" w:fill="auto"/>
            <w:vAlign w:val="center"/>
          </w:tcPr>
          <w:p w14:paraId="3EA485DC" w14:textId="77777777" w:rsidR="002304FF" w:rsidRPr="004F1F5F" w:rsidRDefault="002304FF" w:rsidP="00BA0797">
            <w:pPr>
              <w:spacing w:after="0" w:line="240" w:lineRule="auto"/>
              <w:rPr>
                <w:rFonts w:ascii="Myriad Pro" w:eastAsia="Times New Roman" w:hAnsi="Myriad Pro"/>
                <w:sz w:val="18"/>
                <w:szCs w:val="18"/>
                <w:lang w:eastAsia="ru-RU"/>
              </w:rPr>
            </w:pPr>
            <w:r w:rsidRPr="004F1F5F">
              <w:rPr>
                <w:rFonts w:ascii="Myriad Pro" w:eastAsia="Times New Roman" w:hAnsi="Myriad Pro"/>
                <w:sz w:val="18"/>
                <w:szCs w:val="18"/>
                <w:lang w:eastAsia="ru-RU"/>
              </w:rPr>
              <w:t>Средняя за отчетный период стоимость основных производственных фондов</w:t>
            </w:r>
          </w:p>
        </w:tc>
        <w:tc>
          <w:tcPr>
            <w:tcW w:w="671" w:type="pct"/>
            <w:shd w:val="clear" w:color="auto" w:fill="auto"/>
            <w:noWrap/>
            <w:vAlign w:val="center"/>
          </w:tcPr>
          <w:p w14:paraId="48B02934"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746" w:type="pct"/>
            <w:shd w:val="clear" w:color="auto" w:fill="auto"/>
            <w:noWrap/>
            <w:vAlign w:val="center"/>
          </w:tcPr>
          <w:p w14:paraId="29299964" w14:textId="77777777" w:rsidR="002304FF" w:rsidRPr="004F1F5F" w:rsidRDefault="00834137"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7 3</w:t>
            </w:r>
            <w:r w:rsidR="002304FF" w:rsidRPr="004F1F5F">
              <w:rPr>
                <w:rFonts w:ascii="Myriad Pro" w:eastAsia="Times New Roman" w:hAnsi="Myriad Pro"/>
                <w:sz w:val="18"/>
                <w:szCs w:val="18"/>
                <w:lang w:eastAsia="ru-RU"/>
              </w:rPr>
              <w:t>7</w:t>
            </w:r>
            <w:r w:rsidRPr="004F1F5F">
              <w:rPr>
                <w:rFonts w:ascii="Myriad Pro" w:eastAsia="Times New Roman" w:hAnsi="Myriad Pro"/>
                <w:sz w:val="18"/>
                <w:szCs w:val="18"/>
                <w:lang w:eastAsia="ru-RU"/>
              </w:rPr>
              <w:t>9 8</w:t>
            </w:r>
            <w:r w:rsidR="002304FF" w:rsidRPr="004F1F5F">
              <w:rPr>
                <w:rFonts w:ascii="Myriad Pro" w:eastAsia="Times New Roman" w:hAnsi="Myriad Pro"/>
                <w:sz w:val="18"/>
                <w:szCs w:val="18"/>
                <w:lang w:eastAsia="ru-RU"/>
              </w:rPr>
              <w:t>43,94</w:t>
            </w:r>
          </w:p>
        </w:tc>
        <w:tc>
          <w:tcPr>
            <w:tcW w:w="597" w:type="pct"/>
            <w:shd w:val="clear" w:color="auto" w:fill="auto"/>
            <w:noWrap/>
            <w:vAlign w:val="center"/>
          </w:tcPr>
          <w:p w14:paraId="3BEE6194"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671" w:type="pct"/>
            <w:shd w:val="clear" w:color="auto" w:fill="auto"/>
            <w:noWrap/>
            <w:vAlign w:val="center"/>
          </w:tcPr>
          <w:p w14:paraId="432232D9" w14:textId="77777777" w:rsidR="002304FF" w:rsidRPr="004F1F5F" w:rsidRDefault="00834137"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8 2</w:t>
            </w:r>
            <w:r w:rsidR="002304FF" w:rsidRPr="004F1F5F">
              <w:rPr>
                <w:rFonts w:ascii="Myriad Pro" w:eastAsia="Times New Roman" w:hAnsi="Myriad Pro"/>
                <w:sz w:val="18"/>
                <w:szCs w:val="18"/>
                <w:lang w:eastAsia="ru-RU"/>
              </w:rPr>
              <w:t>8</w:t>
            </w:r>
            <w:r w:rsidR="009C7B3E" w:rsidRPr="004F1F5F">
              <w:rPr>
                <w:rFonts w:ascii="Myriad Pro" w:eastAsia="Times New Roman" w:hAnsi="Myriad Pro"/>
                <w:sz w:val="18"/>
                <w:szCs w:val="18"/>
                <w:lang w:eastAsia="ru-RU"/>
              </w:rPr>
              <w:t>1 1</w:t>
            </w:r>
            <w:r w:rsidR="002304FF" w:rsidRPr="004F1F5F">
              <w:rPr>
                <w:rFonts w:ascii="Myriad Pro" w:eastAsia="Times New Roman" w:hAnsi="Myriad Pro"/>
                <w:sz w:val="18"/>
                <w:szCs w:val="18"/>
                <w:lang w:eastAsia="ru-RU"/>
              </w:rPr>
              <w:t>46,42</w:t>
            </w:r>
          </w:p>
        </w:tc>
        <w:tc>
          <w:tcPr>
            <w:tcW w:w="671" w:type="pct"/>
            <w:shd w:val="clear" w:color="auto" w:fill="auto"/>
            <w:noWrap/>
            <w:vAlign w:val="center"/>
          </w:tcPr>
          <w:p w14:paraId="12057EA2" w14:textId="77777777" w:rsidR="002304FF" w:rsidRPr="004F1F5F" w:rsidRDefault="00834137"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8 2</w:t>
            </w:r>
            <w:r w:rsidR="002304FF" w:rsidRPr="004F1F5F">
              <w:rPr>
                <w:rFonts w:ascii="Myriad Pro" w:eastAsia="Times New Roman" w:hAnsi="Myriad Pro"/>
                <w:sz w:val="18"/>
                <w:szCs w:val="18"/>
                <w:lang w:eastAsia="ru-RU"/>
              </w:rPr>
              <w:t>8</w:t>
            </w:r>
            <w:r w:rsidR="009C7B3E" w:rsidRPr="004F1F5F">
              <w:rPr>
                <w:rFonts w:ascii="Myriad Pro" w:eastAsia="Times New Roman" w:hAnsi="Myriad Pro"/>
                <w:sz w:val="18"/>
                <w:szCs w:val="18"/>
                <w:lang w:eastAsia="ru-RU"/>
              </w:rPr>
              <w:t>1 1</w:t>
            </w:r>
            <w:r w:rsidR="002304FF" w:rsidRPr="004F1F5F">
              <w:rPr>
                <w:rFonts w:ascii="Myriad Pro" w:eastAsia="Times New Roman" w:hAnsi="Myriad Pro"/>
                <w:sz w:val="18"/>
                <w:szCs w:val="18"/>
                <w:lang w:eastAsia="ru-RU"/>
              </w:rPr>
              <w:t>46,42</w:t>
            </w:r>
          </w:p>
        </w:tc>
      </w:tr>
      <w:tr w:rsidR="002304FF" w:rsidRPr="004F1F5F" w14:paraId="33A597D9" w14:textId="77777777">
        <w:trPr>
          <w:cantSplit/>
        </w:trPr>
        <w:tc>
          <w:tcPr>
            <w:tcW w:w="295" w:type="pct"/>
            <w:shd w:val="clear" w:color="auto" w:fill="auto"/>
            <w:noWrap/>
            <w:vAlign w:val="center"/>
          </w:tcPr>
          <w:p w14:paraId="2D8C6A93"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5</w:t>
            </w:r>
          </w:p>
        </w:tc>
        <w:tc>
          <w:tcPr>
            <w:tcW w:w="1349" w:type="pct"/>
            <w:shd w:val="clear" w:color="auto" w:fill="auto"/>
            <w:vAlign w:val="center"/>
          </w:tcPr>
          <w:p w14:paraId="7EE14BDC" w14:textId="77777777" w:rsidR="002304FF" w:rsidRPr="004F1F5F" w:rsidRDefault="002304FF" w:rsidP="00BA0797">
            <w:pPr>
              <w:spacing w:after="0" w:line="240" w:lineRule="auto"/>
              <w:rPr>
                <w:rFonts w:ascii="Myriad Pro" w:eastAsia="Times New Roman" w:hAnsi="Myriad Pro"/>
                <w:sz w:val="18"/>
                <w:szCs w:val="18"/>
                <w:lang w:eastAsia="ru-RU"/>
              </w:rPr>
            </w:pPr>
            <w:r w:rsidRPr="004F1F5F">
              <w:rPr>
                <w:rFonts w:ascii="Myriad Pro" w:eastAsia="Times New Roman" w:hAnsi="Myriad Pro"/>
                <w:sz w:val="18"/>
                <w:szCs w:val="18"/>
                <w:lang w:eastAsia="ru-RU"/>
              </w:rPr>
              <w:t>Средняя норма амортизации</w:t>
            </w:r>
          </w:p>
        </w:tc>
        <w:tc>
          <w:tcPr>
            <w:tcW w:w="671" w:type="pct"/>
            <w:shd w:val="clear" w:color="auto" w:fill="auto"/>
            <w:noWrap/>
            <w:vAlign w:val="center"/>
          </w:tcPr>
          <w:p w14:paraId="24283B8C"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746" w:type="pct"/>
            <w:shd w:val="clear" w:color="auto" w:fill="auto"/>
            <w:noWrap/>
            <w:vAlign w:val="center"/>
          </w:tcPr>
          <w:p w14:paraId="368130D1"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6,21</w:t>
            </w:r>
          </w:p>
        </w:tc>
        <w:tc>
          <w:tcPr>
            <w:tcW w:w="597" w:type="pct"/>
            <w:shd w:val="clear" w:color="auto" w:fill="auto"/>
            <w:noWrap/>
            <w:vAlign w:val="center"/>
          </w:tcPr>
          <w:p w14:paraId="153A9C4B"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671" w:type="pct"/>
            <w:shd w:val="clear" w:color="auto" w:fill="auto"/>
            <w:noWrap/>
            <w:vAlign w:val="center"/>
          </w:tcPr>
          <w:p w14:paraId="048A9EF9"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6,20</w:t>
            </w:r>
          </w:p>
        </w:tc>
        <w:tc>
          <w:tcPr>
            <w:tcW w:w="671" w:type="pct"/>
            <w:shd w:val="clear" w:color="auto" w:fill="auto"/>
            <w:noWrap/>
            <w:vAlign w:val="center"/>
          </w:tcPr>
          <w:p w14:paraId="55017300"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5,85</w:t>
            </w:r>
          </w:p>
        </w:tc>
      </w:tr>
      <w:tr w:rsidR="002304FF" w:rsidRPr="004F1F5F" w14:paraId="7B3BAB2A" w14:textId="77777777">
        <w:trPr>
          <w:cantSplit/>
        </w:trPr>
        <w:tc>
          <w:tcPr>
            <w:tcW w:w="295" w:type="pct"/>
            <w:shd w:val="clear" w:color="auto" w:fill="auto"/>
            <w:noWrap/>
            <w:vAlign w:val="center"/>
          </w:tcPr>
          <w:p w14:paraId="72BF394B"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6</w:t>
            </w:r>
          </w:p>
        </w:tc>
        <w:tc>
          <w:tcPr>
            <w:tcW w:w="1349" w:type="pct"/>
            <w:shd w:val="clear" w:color="auto" w:fill="auto"/>
            <w:vAlign w:val="center"/>
          </w:tcPr>
          <w:p w14:paraId="2D05EDCE" w14:textId="77777777" w:rsidR="002304FF" w:rsidRPr="004F1F5F" w:rsidRDefault="002304FF" w:rsidP="00BA0797">
            <w:pPr>
              <w:spacing w:after="0" w:line="240" w:lineRule="auto"/>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Сумма амортизационных отчислений, всего</w:t>
            </w:r>
          </w:p>
        </w:tc>
        <w:tc>
          <w:tcPr>
            <w:tcW w:w="671" w:type="pct"/>
            <w:shd w:val="clear" w:color="auto" w:fill="auto"/>
            <w:noWrap/>
            <w:vAlign w:val="center"/>
          </w:tcPr>
          <w:p w14:paraId="5780BF8B"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w:t>
            </w:r>
          </w:p>
        </w:tc>
        <w:tc>
          <w:tcPr>
            <w:tcW w:w="746" w:type="pct"/>
            <w:shd w:val="clear" w:color="auto" w:fill="auto"/>
            <w:noWrap/>
            <w:vAlign w:val="center"/>
          </w:tcPr>
          <w:p w14:paraId="01410AD2"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45</w:t>
            </w:r>
            <w:r w:rsidR="00834137" w:rsidRPr="004F1F5F">
              <w:rPr>
                <w:rFonts w:ascii="Myriad Pro" w:eastAsia="Times New Roman" w:hAnsi="Myriad Pro"/>
                <w:b/>
                <w:bCs/>
                <w:sz w:val="18"/>
                <w:szCs w:val="18"/>
                <w:lang w:eastAsia="ru-RU"/>
              </w:rPr>
              <w:t>8 0</w:t>
            </w:r>
            <w:r w:rsidRPr="004F1F5F">
              <w:rPr>
                <w:rFonts w:ascii="Myriad Pro" w:eastAsia="Times New Roman" w:hAnsi="Myriad Pro"/>
                <w:b/>
                <w:bCs/>
                <w:sz w:val="18"/>
                <w:szCs w:val="18"/>
                <w:lang w:eastAsia="ru-RU"/>
              </w:rPr>
              <w:t>65,39</w:t>
            </w:r>
          </w:p>
        </w:tc>
        <w:tc>
          <w:tcPr>
            <w:tcW w:w="597" w:type="pct"/>
            <w:shd w:val="clear" w:color="auto" w:fill="auto"/>
            <w:noWrap/>
            <w:vAlign w:val="center"/>
          </w:tcPr>
          <w:p w14:paraId="3748CD2B"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w:t>
            </w:r>
          </w:p>
        </w:tc>
        <w:tc>
          <w:tcPr>
            <w:tcW w:w="671" w:type="pct"/>
            <w:shd w:val="clear" w:color="auto" w:fill="auto"/>
            <w:noWrap/>
            <w:vAlign w:val="center"/>
          </w:tcPr>
          <w:p w14:paraId="7EF3AAE8"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51</w:t>
            </w:r>
            <w:r w:rsidR="009C7B3E" w:rsidRPr="004F1F5F">
              <w:rPr>
                <w:rFonts w:ascii="Myriad Pro" w:eastAsia="Times New Roman" w:hAnsi="Myriad Pro"/>
                <w:b/>
                <w:bCs/>
                <w:sz w:val="18"/>
                <w:szCs w:val="18"/>
                <w:lang w:eastAsia="ru-RU"/>
              </w:rPr>
              <w:t>3 5</w:t>
            </w:r>
            <w:r w:rsidRPr="004F1F5F">
              <w:rPr>
                <w:rFonts w:ascii="Myriad Pro" w:eastAsia="Times New Roman" w:hAnsi="Myriad Pro"/>
                <w:b/>
                <w:bCs/>
                <w:sz w:val="18"/>
                <w:szCs w:val="18"/>
                <w:lang w:eastAsia="ru-RU"/>
              </w:rPr>
              <w:t>23,75</w:t>
            </w:r>
          </w:p>
        </w:tc>
        <w:tc>
          <w:tcPr>
            <w:tcW w:w="671" w:type="pct"/>
            <w:shd w:val="clear" w:color="auto" w:fill="auto"/>
            <w:noWrap/>
            <w:vAlign w:val="center"/>
          </w:tcPr>
          <w:p w14:paraId="64F08C1A"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48</w:t>
            </w:r>
            <w:r w:rsidR="00834137" w:rsidRPr="004F1F5F">
              <w:rPr>
                <w:rFonts w:ascii="Myriad Pro" w:eastAsia="Times New Roman" w:hAnsi="Myriad Pro"/>
                <w:b/>
                <w:bCs/>
                <w:sz w:val="18"/>
                <w:szCs w:val="18"/>
                <w:lang w:eastAsia="ru-RU"/>
              </w:rPr>
              <w:t>4 4</w:t>
            </w:r>
            <w:r w:rsidRPr="004F1F5F">
              <w:rPr>
                <w:rFonts w:ascii="Myriad Pro" w:eastAsia="Times New Roman" w:hAnsi="Myriad Pro"/>
                <w:b/>
                <w:bCs/>
                <w:sz w:val="18"/>
                <w:szCs w:val="18"/>
                <w:lang w:eastAsia="ru-RU"/>
              </w:rPr>
              <w:t>47,57</w:t>
            </w:r>
          </w:p>
        </w:tc>
      </w:tr>
      <w:tr w:rsidR="002304FF" w:rsidRPr="004F1F5F" w14:paraId="21988CE1" w14:textId="77777777">
        <w:trPr>
          <w:cantSplit/>
        </w:trPr>
        <w:tc>
          <w:tcPr>
            <w:tcW w:w="295" w:type="pct"/>
            <w:shd w:val="clear" w:color="auto" w:fill="auto"/>
            <w:noWrap/>
            <w:vAlign w:val="center"/>
          </w:tcPr>
          <w:p w14:paraId="3B2275C6"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6.1.</w:t>
            </w:r>
          </w:p>
        </w:tc>
        <w:tc>
          <w:tcPr>
            <w:tcW w:w="1349" w:type="pct"/>
            <w:shd w:val="clear" w:color="auto" w:fill="auto"/>
            <w:vAlign w:val="center"/>
          </w:tcPr>
          <w:p w14:paraId="340D0F29" w14:textId="77777777" w:rsidR="002304FF" w:rsidRPr="004F1F5F" w:rsidRDefault="002304FF" w:rsidP="00BA0797">
            <w:pPr>
              <w:spacing w:after="0" w:line="240" w:lineRule="auto"/>
              <w:ind w:left="282"/>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в том числе отнесено на услуги по передаче электроэнергии</w:t>
            </w:r>
          </w:p>
        </w:tc>
        <w:tc>
          <w:tcPr>
            <w:tcW w:w="671" w:type="pct"/>
            <w:shd w:val="clear" w:color="auto" w:fill="auto"/>
            <w:noWrap/>
            <w:vAlign w:val="center"/>
          </w:tcPr>
          <w:p w14:paraId="740B76C0"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45</w:t>
            </w:r>
            <w:r w:rsidR="00834137" w:rsidRPr="004F1F5F">
              <w:rPr>
                <w:rFonts w:ascii="Myriad Pro" w:eastAsia="Times New Roman" w:hAnsi="Myriad Pro"/>
                <w:b/>
                <w:bCs/>
                <w:sz w:val="18"/>
                <w:szCs w:val="18"/>
                <w:lang w:eastAsia="ru-RU"/>
              </w:rPr>
              <w:t>9 8</w:t>
            </w:r>
            <w:r w:rsidRPr="004F1F5F">
              <w:rPr>
                <w:rFonts w:ascii="Myriad Pro" w:eastAsia="Times New Roman" w:hAnsi="Myriad Pro"/>
                <w:b/>
                <w:bCs/>
                <w:sz w:val="18"/>
                <w:szCs w:val="18"/>
                <w:lang w:eastAsia="ru-RU"/>
              </w:rPr>
              <w:t>62,00</w:t>
            </w:r>
          </w:p>
        </w:tc>
        <w:tc>
          <w:tcPr>
            <w:tcW w:w="746" w:type="pct"/>
            <w:shd w:val="clear" w:color="auto" w:fill="auto"/>
            <w:noWrap/>
            <w:vAlign w:val="center"/>
          </w:tcPr>
          <w:p w14:paraId="76D7A24D"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44</w:t>
            </w:r>
            <w:r w:rsidR="00834137" w:rsidRPr="004F1F5F">
              <w:rPr>
                <w:rFonts w:ascii="Myriad Pro" w:eastAsia="Times New Roman" w:hAnsi="Myriad Pro"/>
                <w:b/>
                <w:bCs/>
                <w:sz w:val="18"/>
                <w:szCs w:val="18"/>
                <w:lang w:eastAsia="ru-RU"/>
              </w:rPr>
              <w:t>5 5</w:t>
            </w:r>
            <w:r w:rsidRPr="004F1F5F">
              <w:rPr>
                <w:rFonts w:ascii="Myriad Pro" w:eastAsia="Times New Roman" w:hAnsi="Myriad Pro"/>
                <w:b/>
                <w:bCs/>
                <w:sz w:val="18"/>
                <w:szCs w:val="18"/>
                <w:lang w:eastAsia="ru-RU"/>
              </w:rPr>
              <w:t>98,69</w:t>
            </w:r>
          </w:p>
        </w:tc>
        <w:tc>
          <w:tcPr>
            <w:tcW w:w="597" w:type="pct"/>
            <w:shd w:val="clear" w:color="auto" w:fill="auto"/>
            <w:noWrap/>
            <w:vAlign w:val="center"/>
          </w:tcPr>
          <w:p w14:paraId="497A5C3B"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42</w:t>
            </w:r>
            <w:r w:rsidR="009C7B3E" w:rsidRPr="004F1F5F">
              <w:rPr>
                <w:rFonts w:ascii="Myriad Pro" w:eastAsia="Times New Roman" w:hAnsi="Myriad Pro"/>
                <w:b/>
                <w:bCs/>
                <w:sz w:val="18"/>
                <w:szCs w:val="18"/>
                <w:lang w:eastAsia="ru-RU"/>
              </w:rPr>
              <w:t>3 3</w:t>
            </w:r>
            <w:r w:rsidRPr="004F1F5F">
              <w:rPr>
                <w:rFonts w:ascii="Myriad Pro" w:eastAsia="Times New Roman" w:hAnsi="Myriad Pro"/>
                <w:b/>
                <w:bCs/>
                <w:sz w:val="18"/>
                <w:szCs w:val="18"/>
                <w:lang w:eastAsia="ru-RU"/>
              </w:rPr>
              <w:t>44,42</w:t>
            </w:r>
          </w:p>
        </w:tc>
        <w:tc>
          <w:tcPr>
            <w:tcW w:w="671" w:type="pct"/>
            <w:shd w:val="clear" w:color="auto" w:fill="auto"/>
            <w:noWrap/>
            <w:vAlign w:val="center"/>
          </w:tcPr>
          <w:p w14:paraId="763131CD"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50</w:t>
            </w:r>
            <w:r w:rsidR="00834137" w:rsidRPr="004F1F5F">
              <w:rPr>
                <w:rFonts w:ascii="Myriad Pro" w:eastAsia="Times New Roman" w:hAnsi="Myriad Pro"/>
                <w:b/>
                <w:bCs/>
                <w:sz w:val="18"/>
                <w:szCs w:val="18"/>
                <w:lang w:eastAsia="ru-RU"/>
              </w:rPr>
              <w:t>7 5</w:t>
            </w:r>
            <w:r w:rsidRPr="004F1F5F">
              <w:rPr>
                <w:rFonts w:ascii="Myriad Pro" w:eastAsia="Times New Roman" w:hAnsi="Myriad Pro"/>
                <w:b/>
                <w:bCs/>
                <w:sz w:val="18"/>
                <w:szCs w:val="18"/>
                <w:lang w:eastAsia="ru-RU"/>
              </w:rPr>
              <w:t>07,25</w:t>
            </w:r>
          </w:p>
        </w:tc>
        <w:tc>
          <w:tcPr>
            <w:tcW w:w="671" w:type="pct"/>
            <w:shd w:val="clear" w:color="auto" w:fill="auto"/>
            <w:noWrap/>
            <w:vAlign w:val="center"/>
          </w:tcPr>
          <w:p w14:paraId="585074AA" w14:textId="77777777" w:rsidR="002304FF" w:rsidRPr="004F1F5F" w:rsidRDefault="002304FF" w:rsidP="00BA0797">
            <w:pPr>
              <w:spacing w:after="0" w:line="240" w:lineRule="auto"/>
              <w:jc w:val="center"/>
              <w:rPr>
                <w:rFonts w:ascii="Myriad Pro" w:eastAsia="Times New Roman" w:hAnsi="Myriad Pro"/>
                <w:b/>
                <w:bCs/>
                <w:sz w:val="18"/>
                <w:szCs w:val="18"/>
                <w:lang w:eastAsia="ru-RU"/>
              </w:rPr>
            </w:pPr>
            <w:r w:rsidRPr="004F1F5F">
              <w:rPr>
                <w:rFonts w:ascii="Myriad Pro" w:eastAsia="Times New Roman" w:hAnsi="Myriad Pro"/>
                <w:b/>
                <w:bCs/>
                <w:sz w:val="18"/>
                <w:szCs w:val="18"/>
                <w:lang w:eastAsia="ru-RU"/>
              </w:rPr>
              <w:t>47</w:t>
            </w:r>
            <w:r w:rsidR="009C7B3E" w:rsidRPr="004F1F5F">
              <w:rPr>
                <w:rFonts w:ascii="Myriad Pro" w:eastAsia="Times New Roman" w:hAnsi="Myriad Pro"/>
                <w:b/>
                <w:bCs/>
                <w:sz w:val="18"/>
                <w:szCs w:val="18"/>
                <w:lang w:eastAsia="ru-RU"/>
              </w:rPr>
              <w:t>1 2</w:t>
            </w:r>
            <w:r w:rsidRPr="004F1F5F">
              <w:rPr>
                <w:rFonts w:ascii="Myriad Pro" w:eastAsia="Times New Roman" w:hAnsi="Myriad Pro"/>
                <w:b/>
                <w:bCs/>
                <w:sz w:val="18"/>
                <w:szCs w:val="18"/>
                <w:lang w:eastAsia="ru-RU"/>
              </w:rPr>
              <w:t>62,85</w:t>
            </w:r>
          </w:p>
        </w:tc>
      </w:tr>
      <w:tr w:rsidR="002304FF" w:rsidRPr="004F1F5F" w14:paraId="1E7D4537" w14:textId="77777777">
        <w:trPr>
          <w:cantSplit/>
        </w:trPr>
        <w:tc>
          <w:tcPr>
            <w:tcW w:w="295" w:type="pct"/>
            <w:shd w:val="clear" w:color="auto" w:fill="auto"/>
            <w:noWrap/>
            <w:vAlign w:val="center"/>
          </w:tcPr>
          <w:p w14:paraId="74615586"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7</w:t>
            </w:r>
          </w:p>
        </w:tc>
        <w:tc>
          <w:tcPr>
            <w:tcW w:w="1349" w:type="pct"/>
            <w:shd w:val="clear" w:color="auto" w:fill="auto"/>
            <w:vAlign w:val="center"/>
          </w:tcPr>
          <w:p w14:paraId="551AE1F3" w14:textId="77777777" w:rsidR="002304FF" w:rsidRPr="004F1F5F" w:rsidRDefault="002304FF" w:rsidP="00BA0797">
            <w:pPr>
              <w:spacing w:after="0" w:line="240" w:lineRule="auto"/>
              <w:rPr>
                <w:rFonts w:ascii="Myriad Pro" w:eastAsia="Times New Roman" w:hAnsi="Myriad Pro"/>
                <w:sz w:val="18"/>
                <w:szCs w:val="18"/>
                <w:lang w:eastAsia="ru-RU"/>
              </w:rPr>
            </w:pPr>
            <w:r w:rsidRPr="004F1F5F">
              <w:rPr>
                <w:rFonts w:ascii="Myriad Pro" w:eastAsia="Times New Roman" w:hAnsi="Myriad Pro"/>
                <w:sz w:val="18"/>
                <w:szCs w:val="18"/>
                <w:lang w:eastAsia="ru-RU"/>
              </w:rPr>
              <w:t>Амортизация, учитываемая в целях налогообложения</w:t>
            </w:r>
          </w:p>
        </w:tc>
        <w:tc>
          <w:tcPr>
            <w:tcW w:w="671" w:type="pct"/>
            <w:shd w:val="clear" w:color="auto" w:fill="auto"/>
            <w:noWrap/>
            <w:vAlign w:val="center"/>
          </w:tcPr>
          <w:p w14:paraId="035B1341"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746" w:type="pct"/>
            <w:shd w:val="clear" w:color="auto" w:fill="auto"/>
            <w:noWrap/>
            <w:vAlign w:val="center"/>
          </w:tcPr>
          <w:p w14:paraId="57FE4E46"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46</w:t>
            </w:r>
            <w:r w:rsidR="00834137" w:rsidRPr="004F1F5F">
              <w:rPr>
                <w:rFonts w:ascii="Myriad Pro" w:eastAsia="Times New Roman" w:hAnsi="Myriad Pro"/>
                <w:sz w:val="18"/>
                <w:szCs w:val="18"/>
                <w:lang w:eastAsia="ru-RU"/>
              </w:rPr>
              <w:t>8 8</w:t>
            </w:r>
            <w:r w:rsidRPr="004F1F5F">
              <w:rPr>
                <w:rFonts w:ascii="Myriad Pro" w:eastAsia="Times New Roman" w:hAnsi="Myriad Pro"/>
                <w:sz w:val="18"/>
                <w:szCs w:val="18"/>
                <w:lang w:eastAsia="ru-RU"/>
              </w:rPr>
              <w:t>13,38</w:t>
            </w:r>
          </w:p>
        </w:tc>
        <w:tc>
          <w:tcPr>
            <w:tcW w:w="597" w:type="pct"/>
            <w:shd w:val="clear" w:color="auto" w:fill="auto"/>
            <w:noWrap/>
            <w:vAlign w:val="center"/>
          </w:tcPr>
          <w:p w14:paraId="520DACF8"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w:t>
            </w:r>
          </w:p>
        </w:tc>
        <w:tc>
          <w:tcPr>
            <w:tcW w:w="671" w:type="pct"/>
            <w:shd w:val="clear" w:color="auto" w:fill="auto"/>
            <w:noWrap/>
            <w:vAlign w:val="center"/>
          </w:tcPr>
          <w:p w14:paraId="71B18241"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53</w:t>
            </w:r>
            <w:r w:rsidR="009C7B3E" w:rsidRPr="004F1F5F">
              <w:rPr>
                <w:rFonts w:ascii="Myriad Pro" w:eastAsia="Times New Roman" w:hAnsi="Myriad Pro"/>
                <w:sz w:val="18"/>
                <w:szCs w:val="18"/>
                <w:lang w:eastAsia="ru-RU"/>
              </w:rPr>
              <w:t>3 9</w:t>
            </w:r>
            <w:r w:rsidRPr="004F1F5F">
              <w:rPr>
                <w:rFonts w:ascii="Myriad Pro" w:eastAsia="Times New Roman" w:hAnsi="Myriad Pro"/>
                <w:sz w:val="18"/>
                <w:szCs w:val="18"/>
                <w:lang w:eastAsia="ru-RU"/>
              </w:rPr>
              <w:t>47,24</w:t>
            </w:r>
          </w:p>
        </w:tc>
        <w:tc>
          <w:tcPr>
            <w:tcW w:w="671" w:type="pct"/>
            <w:shd w:val="clear" w:color="auto" w:fill="auto"/>
            <w:noWrap/>
            <w:vAlign w:val="center"/>
          </w:tcPr>
          <w:p w14:paraId="41DEE17D" w14:textId="77777777" w:rsidR="002304FF" w:rsidRPr="004F1F5F" w:rsidRDefault="002304FF" w:rsidP="00BA0797">
            <w:pPr>
              <w:spacing w:after="0" w:line="240" w:lineRule="auto"/>
              <w:jc w:val="center"/>
              <w:rPr>
                <w:rFonts w:ascii="Myriad Pro" w:eastAsia="Times New Roman" w:hAnsi="Myriad Pro"/>
                <w:sz w:val="18"/>
                <w:szCs w:val="18"/>
                <w:lang w:eastAsia="ru-RU"/>
              </w:rPr>
            </w:pPr>
            <w:r w:rsidRPr="004F1F5F">
              <w:rPr>
                <w:rFonts w:ascii="Myriad Pro" w:eastAsia="Times New Roman" w:hAnsi="Myriad Pro"/>
                <w:sz w:val="18"/>
                <w:szCs w:val="18"/>
                <w:lang w:eastAsia="ru-RU"/>
              </w:rPr>
              <w:t>49</w:t>
            </w:r>
            <w:r w:rsidR="00834137" w:rsidRPr="004F1F5F">
              <w:rPr>
                <w:rFonts w:ascii="Myriad Pro" w:eastAsia="Times New Roman" w:hAnsi="Myriad Pro"/>
                <w:sz w:val="18"/>
                <w:szCs w:val="18"/>
                <w:lang w:eastAsia="ru-RU"/>
              </w:rPr>
              <w:t>5 8</w:t>
            </w:r>
            <w:r w:rsidRPr="004F1F5F">
              <w:rPr>
                <w:rFonts w:ascii="Myriad Pro" w:eastAsia="Times New Roman" w:hAnsi="Myriad Pro"/>
                <w:sz w:val="18"/>
                <w:szCs w:val="18"/>
                <w:lang w:eastAsia="ru-RU"/>
              </w:rPr>
              <w:t>14,58</w:t>
            </w:r>
          </w:p>
        </w:tc>
      </w:tr>
    </w:tbl>
    <w:p w14:paraId="46D5096D" w14:textId="77777777" w:rsidR="002304FF" w:rsidRPr="00BA0797" w:rsidRDefault="002304FF" w:rsidP="00BA0797">
      <w:pPr>
        <w:pStyle w:val="11"/>
        <w:spacing w:after="0" w:line="360" w:lineRule="auto"/>
        <w:ind w:left="1287"/>
        <w:jc w:val="both"/>
        <w:rPr>
          <w:rFonts w:ascii="Myriad Pro" w:hAnsi="Myriad Pro"/>
          <w:sz w:val="26"/>
          <w:szCs w:val="26"/>
        </w:rPr>
      </w:pPr>
    </w:p>
    <w:p w14:paraId="75D76825"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63C35391" w14:textId="77777777" w:rsidR="009C4991" w:rsidRPr="00BA0797" w:rsidRDefault="00EB0A3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Госкомитетом </w:t>
      </w:r>
      <w:r w:rsidR="00B328F3" w:rsidRPr="00BA0797">
        <w:rPr>
          <w:rFonts w:ascii="Myriad Pro" w:hAnsi="Myriad Pro"/>
          <w:sz w:val="26"/>
          <w:szCs w:val="26"/>
        </w:rPr>
        <w:t xml:space="preserve">расходы на амортизацию 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w:t>
      </w:r>
      <w:r w:rsidR="00B328F3" w:rsidRPr="00BA0797">
        <w:rPr>
          <w:rFonts w:ascii="Myriad Pro" w:hAnsi="Myriad Pro"/>
          <w:sz w:val="26"/>
          <w:szCs w:val="26"/>
        </w:rPr>
        <w:t xml:space="preserve">были приняты в размере </w:t>
      </w:r>
      <w:r w:rsidR="003E4932" w:rsidRPr="00BA0797">
        <w:rPr>
          <w:rFonts w:ascii="Myriad Pro" w:hAnsi="Myriad Pro"/>
          <w:sz w:val="26"/>
          <w:szCs w:val="26"/>
        </w:rPr>
        <w:t>42</w:t>
      </w:r>
      <w:r w:rsidR="00834137" w:rsidRPr="00BA0797">
        <w:rPr>
          <w:rFonts w:ascii="Myriad Pro" w:hAnsi="Myriad Pro"/>
          <w:sz w:val="26"/>
          <w:szCs w:val="26"/>
        </w:rPr>
        <w:t>7 7</w:t>
      </w:r>
      <w:r w:rsidR="003E4932" w:rsidRPr="00BA0797">
        <w:rPr>
          <w:rFonts w:ascii="Myriad Pro" w:hAnsi="Myriad Pro"/>
          <w:sz w:val="26"/>
          <w:szCs w:val="26"/>
        </w:rPr>
        <w:t>81,84</w:t>
      </w:r>
      <w:r w:rsidR="00B328F3" w:rsidRPr="00BA0797">
        <w:rPr>
          <w:rFonts w:ascii="Myriad Pro" w:hAnsi="Myriad Pro"/>
          <w:sz w:val="26"/>
          <w:szCs w:val="26"/>
        </w:rPr>
        <w:t xml:space="preserve"> тыс. руб. без учета амортизационных отчислений по объектам</w:t>
      </w:r>
      <w:r w:rsidR="003E4932" w:rsidRPr="00BA0797">
        <w:rPr>
          <w:rFonts w:ascii="Myriad Pro" w:hAnsi="Myriad Pro"/>
          <w:sz w:val="26"/>
          <w:szCs w:val="26"/>
        </w:rPr>
        <w:t xml:space="preserve"> основных средств, планируемым к вводу в 2019 году, так как соответствующие объекты основных средств фактически не введены и не эксплуатируются. </w:t>
      </w:r>
    </w:p>
    <w:p w14:paraId="5769D2E4" w14:textId="5B969FD3" w:rsidR="009C4991"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Также </w:t>
      </w:r>
      <w:r w:rsidR="009C4991" w:rsidRPr="00BA0797">
        <w:rPr>
          <w:rFonts w:ascii="Myriad Pro" w:hAnsi="Myriad Pro"/>
          <w:sz w:val="26"/>
          <w:szCs w:val="26"/>
        </w:rPr>
        <w:t xml:space="preserve">Госкомитетом уменьшена величина амортизационных отчислений по основным средствам, переданным по договорам аренды </w:t>
      </w:r>
      <w:r w:rsidR="009C4991" w:rsidRPr="00BA0797">
        <w:rPr>
          <w:rFonts w:ascii="Myriad Pro" w:hAnsi="Myriad Pro"/>
          <w:sz w:val="26"/>
          <w:szCs w:val="26"/>
        </w:rPr>
        <w:lastRenderedPageBreak/>
        <w:t>ОАО</w:t>
      </w:r>
      <w:r w:rsidR="005B370D">
        <w:rPr>
          <w:rFonts w:ascii="Myriad Pro" w:hAnsi="Myriad Pro"/>
          <w:sz w:val="26"/>
          <w:szCs w:val="26"/>
        </w:rPr>
        <w:t> </w:t>
      </w:r>
      <w:r w:rsidR="00586D28" w:rsidRPr="00BA0797">
        <w:rPr>
          <w:rFonts w:ascii="Myriad Pro" w:hAnsi="Myriad Pro"/>
          <w:sz w:val="26"/>
          <w:szCs w:val="26"/>
        </w:rPr>
        <w:t>«</w:t>
      </w:r>
      <w:proofErr w:type="spellStart"/>
      <w:r w:rsidR="009C4991" w:rsidRPr="00BA0797">
        <w:rPr>
          <w:rFonts w:ascii="Myriad Pro" w:hAnsi="Myriad Pro"/>
          <w:sz w:val="26"/>
          <w:szCs w:val="26"/>
        </w:rPr>
        <w:t>Псковэнергоагент</w:t>
      </w:r>
      <w:proofErr w:type="spellEnd"/>
      <w:r w:rsidR="00586D28" w:rsidRPr="00BA0797">
        <w:rPr>
          <w:rFonts w:ascii="Myriad Pro" w:hAnsi="Myriad Pro"/>
          <w:sz w:val="26"/>
          <w:szCs w:val="26"/>
        </w:rPr>
        <w:t>»</w:t>
      </w:r>
      <w:r w:rsidR="009C4991" w:rsidRPr="00BA0797">
        <w:rPr>
          <w:rFonts w:ascii="Myriad Pro" w:hAnsi="Myriad Pro"/>
          <w:sz w:val="26"/>
          <w:szCs w:val="26"/>
        </w:rPr>
        <w:t xml:space="preserve"> на сумму </w:t>
      </w:r>
      <w:r w:rsidR="009C7B3E" w:rsidRPr="00BA0797">
        <w:rPr>
          <w:rFonts w:ascii="Myriad Pro" w:hAnsi="Myriad Pro"/>
          <w:sz w:val="26"/>
          <w:szCs w:val="26"/>
        </w:rPr>
        <w:t>1 4</w:t>
      </w:r>
      <w:r w:rsidR="009C4991" w:rsidRPr="00BA0797">
        <w:rPr>
          <w:rFonts w:ascii="Myriad Pro" w:hAnsi="Myriad Pro"/>
          <w:sz w:val="26"/>
          <w:szCs w:val="26"/>
        </w:rPr>
        <w:t>04,88 тыс. руб. (в размере амортизационных отчислений, компенсируемых арендной платой).</w:t>
      </w:r>
    </w:p>
    <w:p w14:paraId="11CC6047" w14:textId="77777777" w:rsidR="001569A7" w:rsidRPr="00BA0797" w:rsidRDefault="0082557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Госкомитетом исключены амортизационные отчисления по объектам наружного освещения (письмо ФСТ России от 25.10.20</w:t>
      </w:r>
      <w:r w:rsidR="0077689E" w:rsidRPr="00BA0797">
        <w:rPr>
          <w:rFonts w:ascii="Myriad Pro" w:hAnsi="Myriad Pro"/>
          <w:sz w:val="26"/>
          <w:szCs w:val="26"/>
        </w:rPr>
        <w:t>1</w:t>
      </w:r>
      <w:r w:rsidRPr="00BA0797">
        <w:rPr>
          <w:rFonts w:ascii="Myriad Pro" w:hAnsi="Myriad Pro"/>
          <w:sz w:val="26"/>
          <w:szCs w:val="26"/>
        </w:rPr>
        <w:t xml:space="preserve">0 №Н5-8575/5 </w:t>
      </w:r>
      <w:r w:rsidR="00586D28" w:rsidRPr="00BA0797">
        <w:rPr>
          <w:rFonts w:ascii="Myriad Pro" w:hAnsi="Myriad Pro"/>
          <w:sz w:val="26"/>
          <w:szCs w:val="26"/>
        </w:rPr>
        <w:t>«</w:t>
      </w:r>
      <w:r w:rsidRPr="00BA0797">
        <w:rPr>
          <w:rFonts w:ascii="Myriad Pro" w:hAnsi="Myriad Pro"/>
          <w:sz w:val="26"/>
          <w:szCs w:val="26"/>
        </w:rPr>
        <w:t>О расходах на содержание объектов наружного освещения</w:t>
      </w:r>
      <w:r w:rsidR="00586D28" w:rsidRPr="00BA0797">
        <w:rPr>
          <w:rFonts w:ascii="Myriad Pro" w:hAnsi="Myriad Pro"/>
          <w:sz w:val="26"/>
          <w:szCs w:val="26"/>
        </w:rPr>
        <w:t>»</w:t>
      </w:r>
      <w:r w:rsidRPr="00BA0797">
        <w:rPr>
          <w:rFonts w:ascii="Myriad Pro" w:hAnsi="Myriad Pro"/>
          <w:sz w:val="26"/>
          <w:szCs w:val="26"/>
        </w:rPr>
        <w:t>).</w:t>
      </w:r>
    </w:p>
    <w:p w14:paraId="68964966" w14:textId="77777777" w:rsidR="001569A7"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 </w:t>
      </w:r>
      <w:r w:rsidR="009C4991" w:rsidRPr="00BA0797">
        <w:rPr>
          <w:rFonts w:ascii="Myriad Pro" w:hAnsi="Myriad Pro"/>
          <w:sz w:val="26"/>
          <w:szCs w:val="26"/>
        </w:rPr>
        <w:t xml:space="preserve">Экспертом частично скорректированы нормы </w:t>
      </w:r>
      <w:r w:rsidR="001569A7" w:rsidRPr="00BA0797">
        <w:rPr>
          <w:rFonts w:ascii="Myriad Pro" w:hAnsi="Myriad Pro"/>
          <w:sz w:val="26"/>
          <w:szCs w:val="26"/>
        </w:rPr>
        <w:t>амортизации</w:t>
      </w:r>
      <w:r w:rsidR="00E24374" w:rsidRPr="00BA0797">
        <w:rPr>
          <w:rFonts w:ascii="Myriad Pro" w:hAnsi="Myriad Pro"/>
          <w:sz w:val="26"/>
          <w:szCs w:val="26"/>
        </w:rPr>
        <w:t>,</w:t>
      </w:r>
      <w:r w:rsidR="009C4991" w:rsidRPr="00BA0797">
        <w:rPr>
          <w:rFonts w:ascii="Myriad Pro" w:hAnsi="Myriad Pro"/>
          <w:sz w:val="26"/>
          <w:szCs w:val="26"/>
        </w:rPr>
        <w:t xml:space="preserve"> по основным средствам организации исходя из максимальных сроков полезного использования, установленных Классификацией основных средств, включаемых в амортизационные группы, утвержденной постановлением</w:t>
      </w:r>
      <w:r w:rsidR="009C7B3E" w:rsidRPr="00BA0797">
        <w:rPr>
          <w:rFonts w:ascii="Myriad Pro" w:hAnsi="Myriad Pro"/>
          <w:sz w:val="26"/>
          <w:szCs w:val="26"/>
        </w:rPr>
        <w:t xml:space="preserve"> </w:t>
      </w:r>
      <w:r w:rsidR="009C4991" w:rsidRPr="00BA0797">
        <w:rPr>
          <w:rFonts w:ascii="Myriad Pro" w:hAnsi="Myriad Pro"/>
          <w:sz w:val="26"/>
          <w:szCs w:val="26"/>
        </w:rPr>
        <w:t xml:space="preserve">Правительства Российской Федерации </w:t>
      </w:r>
      <w:r w:rsidR="00867EC2" w:rsidRPr="00BA0797">
        <w:rPr>
          <w:rFonts w:ascii="Myriad Pro" w:hAnsi="Myriad Pro"/>
          <w:sz w:val="26"/>
          <w:szCs w:val="26"/>
        </w:rPr>
        <w:t xml:space="preserve">от 01.01.2002 №1 </w:t>
      </w:r>
      <w:r w:rsidR="00586D28" w:rsidRPr="00BA0797">
        <w:rPr>
          <w:rFonts w:ascii="Myriad Pro" w:hAnsi="Myriad Pro"/>
          <w:sz w:val="26"/>
          <w:szCs w:val="26"/>
        </w:rPr>
        <w:t>«</w:t>
      </w:r>
      <w:r w:rsidR="00867EC2" w:rsidRPr="00BA0797">
        <w:rPr>
          <w:rFonts w:ascii="Myriad Pro" w:hAnsi="Myriad Pro"/>
          <w:sz w:val="26"/>
          <w:szCs w:val="26"/>
        </w:rPr>
        <w:t>О Классификации основных средств, включаемых в амортизационные группы</w:t>
      </w:r>
      <w:r w:rsidR="00586D28" w:rsidRPr="00BA0797">
        <w:rPr>
          <w:rFonts w:ascii="Myriad Pro" w:hAnsi="Myriad Pro"/>
          <w:sz w:val="26"/>
          <w:szCs w:val="26"/>
        </w:rPr>
        <w:t>»</w:t>
      </w:r>
      <w:r w:rsidR="001569A7" w:rsidRPr="00BA0797">
        <w:rPr>
          <w:rFonts w:ascii="Myriad Pro" w:hAnsi="Myriad Pro"/>
          <w:sz w:val="26"/>
          <w:szCs w:val="26"/>
        </w:rPr>
        <w:t xml:space="preserve"> (на Основе абзаца 5 пункта 27 Основ ценообразования).</w:t>
      </w:r>
      <w:r w:rsidR="009C7B3E" w:rsidRPr="00BA0797">
        <w:rPr>
          <w:rFonts w:ascii="Myriad Pro" w:hAnsi="Myriad Pro"/>
          <w:sz w:val="26"/>
          <w:szCs w:val="26"/>
        </w:rPr>
        <w:t xml:space="preserve"> </w:t>
      </w:r>
    </w:p>
    <w:p w14:paraId="688AC470" w14:textId="77777777" w:rsidR="00B328F3" w:rsidRPr="00BA0797" w:rsidRDefault="00B328F3" w:rsidP="00BA0797">
      <w:pPr>
        <w:spacing w:after="0" w:line="360" w:lineRule="auto"/>
        <w:ind w:firstLine="567"/>
        <w:contextualSpacing/>
        <w:jc w:val="both"/>
        <w:rPr>
          <w:rFonts w:ascii="Myriad Pro" w:hAnsi="Myriad Pro"/>
          <w:sz w:val="26"/>
          <w:szCs w:val="26"/>
        </w:rPr>
      </w:pPr>
    </w:p>
    <w:p w14:paraId="2E9EFC97"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244D0905" w14:textId="523B9CC1" w:rsidR="00093186" w:rsidRPr="00BA0797" w:rsidRDefault="00093186"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По результатам анализа документов, предоставленных филиалом ПАО</w:t>
      </w:r>
      <w:r w:rsidR="005B370D">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Госкомитет для обоснования заявляемых расходов по статье, Исполнитель отмечает, что амортизационные отчисления, отнесенные на услуги по передаче электроэнергии за 2017 год в расчете не соответствуют данным в Расшифровк</w:t>
      </w:r>
      <w:r w:rsidR="00953265" w:rsidRPr="00BA0797">
        <w:rPr>
          <w:rFonts w:ascii="Myriad Pro" w:hAnsi="Myriad Pro"/>
          <w:sz w:val="26"/>
          <w:szCs w:val="26"/>
        </w:rPr>
        <w:t>е</w:t>
      </w:r>
      <w:r w:rsidRPr="00BA0797">
        <w:rPr>
          <w:rFonts w:ascii="Myriad Pro" w:hAnsi="Myriad Pro"/>
          <w:sz w:val="26"/>
          <w:szCs w:val="26"/>
        </w:rPr>
        <w:t xml:space="preserve">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год (форма 1.6).</w:t>
      </w:r>
    </w:p>
    <w:p w14:paraId="3A5FC854" w14:textId="77777777" w:rsidR="002304FF" w:rsidRPr="00BA0797" w:rsidRDefault="00FC4DC2"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отмечает, что Госкомитет утвердил величину амортизационных отчислений на 2019 год ниже фактических расходов, отнесенных </w:t>
      </w:r>
      <w:r w:rsidR="00EB3E73" w:rsidRPr="00BA0797">
        <w:rPr>
          <w:rFonts w:ascii="Myriad Pro" w:hAnsi="Myriad Pro"/>
          <w:sz w:val="26"/>
          <w:szCs w:val="26"/>
        </w:rPr>
        <w:t xml:space="preserve">по виду деятельности </w:t>
      </w:r>
      <w:r w:rsidR="00586D28" w:rsidRPr="00BA0797">
        <w:rPr>
          <w:rFonts w:ascii="Myriad Pro" w:hAnsi="Myriad Pro"/>
          <w:sz w:val="26"/>
          <w:szCs w:val="26"/>
        </w:rPr>
        <w:t>«</w:t>
      </w:r>
      <w:r w:rsidR="00EB3E73" w:rsidRPr="00BA0797">
        <w:rPr>
          <w:rFonts w:ascii="Myriad Pro" w:hAnsi="Myriad Pro"/>
          <w:sz w:val="26"/>
          <w:szCs w:val="26"/>
        </w:rPr>
        <w:t>Передача электрической энергии по распределительным сетям</w:t>
      </w:r>
      <w:r w:rsidR="00586D28" w:rsidRPr="00BA0797">
        <w:rPr>
          <w:rFonts w:ascii="Myriad Pro" w:hAnsi="Myriad Pro"/>
          <w:sz w:val="26"/>
          <w:szCs w:val="26"/>
        </w:rPr>
        <w:t>»</w:t>
      </w:r>
      <w:r w:rsidR="00EB3E73" w:rsidRPr="00BA0797">
        <w:rPr>
          <w:rFonts w:ascii="Myriad Pro" w:hAnsi="Myriad Pro"/>
          <w:sz w:val="26"/>
          <w:szCs w:val="26"/>
        </w:rPr>
        <w:t xml:space="preserve"> за 2017 год. При этом по данным филиала ПАО </w:t>
      </w:r>
      <w:r w:rsidR="00586D28" w:rsidRPr="00BA0797">
        <w:rPr>
          <w:rFonts w:ascii="Myriad Pro" w:hAnsi="Myriad Pro"/>
          <w:sz w:val="26"/>
          <w:szCs w:val="26"/>
        </w:rPr>
        <w:t>«</w:t>
      </w:r>
      <w:r w:rsidR="00EB3E73" w:rsidRPr="00BA0797">
        <w:rPr>
          <w:rFonts w:ascii="Myriad Pro" w:hAnsi="Myriad Pro"/>
          <w:sz w:val="26"/>
          <w:szCs w:val="26"/>
        </w:rPr>
        <w:t>МРСК Северо-Запада</w:t>
      </w:r>
      <w:r w:rsidR="00586D28" w:rsidRPr="00BA0797">
        <w:rPr>
          <w:rFonts w:ascii="Myriad Pro" w:hAnsi="Myriad Pro"/>
          <w:sz w:val="26"/>
          <w:szCs w:val="26"/>
        </w:rPr>
        <w:t>»</w:t>
      </w:r>
      <w:r w:rsidR="00EB3E73" w:rsidRPr="00BA0797">
        <w:rPr>
          <w:rFonts w:ascii="Myriad Pro" w:hAnsi="Myriad Pro"/>
          <w:sz w:val="26"/>
          <w:szCs w:val="26"/>
        </w:rPr>
        <w:t xml:space="preserve"> </w:t>
      </w:r>
      <w:r w:rsidR="00586D28" w:rsidRPr="00BA0797">
        <w:rPr>
          <w:rFonts w:ascii="Myriad Pro" w:hAnsi="Myriad Pro"/>
          <w:sz w:val="26"/>
          <w:szCs w:val="26"/>
        </w:rPr>
        <w:t>«</w:t>
      </w:r>
      <w:r w:rsidR="00EB3E73" w:rsidRPr="00BA0797">
        <w:rPr>
          <w:rFonts w:ascii="Myriad Pro" w:hAnsi="Myriad Pro"/>
          <w:sz w:val="26"/>
          <w:szCs w:val="26"/>
        </w:rPr>
        <w:t>Псковэнерго</w:t>
      </w:r>
      <w:r w:rsidR="00586D28" w:rsidRPr="00BA0797">
        <w:rPr>
          <w:rFonts w:ascii="Myriad Pro" w:hAnsi="Myriad Pro"/>
          <w:sz w:val="26"/>
          <w:szCs w:val="26"/>
        </w:rPr>
        <w:t>»</w:t>
      </w:r>
      <w:r w:rsidR="00EB3E73" w:rsidRPr="00BA0797">
        <w:rPr>
          <w:rFonts w:ascii="Myriad Pro" w:hAnsi="Myriad Pro"/>
          <w:sz w:val="26"/>
          <w:szCs w:val="26"/>
        </w:rPr>
        <w:t xml:space="preserve"> балансовая стоимость основных производственных фондов увеличилась.</w:t>
      </w:r>
    </w:p>
    <w:p w14:paraId="07950B3F" w14:textId="77777777" w:rsidR="00CE3FFD" w:rsidRPr="00BA0797" w:rsidRDefault="00CE3FFD"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абзацем 1 пункта 27 Основ ценообразования</w:t>
      </w:r>
      <w:r w:rsidR="004B5CC1" w:rsidRPr="00BA0797">
        <w:rPr>
          <w:rFonts w:ascii="Myriad Pro" w:hAnsi="Myriad Pro"/>
          <w:sz w:val="26"/>
          <w:szCs w:val="26"/>
        </w:rPr>
        <w:t xml:space="preserve"> № 1178</w:t>
      </w:r>
      <w:r w:rsidRPr="00BA0797">
        <w:rPr>
          <w:rFonts w:ascii="Myriad Pro" w:hAnsi="Myriad Pro"/>
          <w:sz w:val="26"/>
          <w:szCs w:val="26"/>
        </w:rPr>
        <w:t xml:space="preserve"> расходы на амортизацию основных средств и нематериальных активов для </w:t>
      </w:r>
      <w:r w:rsidRPr="00BA0797">
        <w:rPr>
          <w:rFonts w:ascii="Myriad Pro" w:hAnsi="Myriad Pro"/>
          <w:sz w:val="26"/>
          <w:szCs w:val="26"/>
        </w:rPr>
        <w:lastRenderedPageBreak/>
        <w:t xml:space="preserve">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7BDD235C" w14:textId="77777777" w:rsidR="00CE3FFD" w:rsidRPr="00BA0797" w:rsidRDefault="00CE3FFD" w:rsidP="00BA0797">
      <w:pPr>
        <w:spacing w:after="0" w:line="360" w:lineRule="auto"/>
        <w:ind w:firstLine="567"/>
        <w:jc w:val="both"/>
        <w:rPr>
          <w:rFonts w:ascii="Myriad Pro" w:hAnsi="Myriad Pro"/>
          <w:sz w:val="26"/>
          <w:szCs w:val="26"/>
        </w:rPr>
      </w:pPr>
      <w:r w:rsidRPr="00BA0797">
        <w:rPr>
          <w:rFonts w:ascii="Myriad Pro" w:hAnsi="Myriad Pro"/>
          <w:sz w:val="26"/>
          <w:szCs w:val="26"/>
        </w:rPr>
        <w:t>Учитывая, что</w:t>
      </w:r>
      <w:r w:rsidR="009C7B3E" w:rsidRPr="00BA0797">
        <w:rPr>
          <w:rFonts w:ascii="Myriad Pro" w:hAnsi="Myriad Pro"/>
          <w:sz w:val="26"/>
          <w:szCs w:val="26"/>
        </w:rPr>
        <w:t xml:space="preserve"> </w:t>
      </w:r>
      <w:r w:rsidRPr="00BA0797">
        <w:rPr>
          <w:rFonts w:ascii="Myriad Pro" w:hAnsi="Myriad Pro"/>
          <w:sz w:val="26"/>
          <w:szCs w:val="26"/>
        </w:rPr>
        <w:t xml:space="preserve">абзацем 6 пункта 27 </w:t>
      </w:r>
      <w:r w:rsidR="004B5CC1" w:rsidRPr="00BA0797">
        <w:rPr>
          <w:rFonts w:ascii="Myriad Pro" w:hAnsi="Myriad Pro"/>
          <w:sz w:val="26"/>
          <w:szCs w:val="26"/>
        </w:rPr>
        <w:t xml:space="preserve">Основ ценообразования № 1178 </w:t>
      </w:r>
      <w:r w:rsidRPr="00BA0797">
        <w:rPr>
          <w:rFonts w:ascii="Myriad Pro" w:hAnsi="Myriad Pro"/>
          <w:sz w:val="26"/>
          <w:szCs w:val="26"/>
        </w:rPr>
        <w:t xml:space="preserve">расчет амортизации по фактически введенным в эксплуатацию объектам предусматривается только для объектов, связанных с осуществлением технологического присоединения к электрическим сетям, амортизация </w:t>
      </w:r>
      <w:r w:rsidR="00D526C8" w:rsidRPr="00BA0797">
        <w:rPr>
          <w:rFonts w:ascii="Myriad Pro" w:hAnsi="Myriad Pro"/>
          <w:sz w:val="26"/>
          <w:szCs w:val="26"/>
        </w:rPr>
        <w:t>по иным объектам</w:t>
      </w:r>
      <w:r w:rsidRPr="00BA0797">
        <w:rPr>
          <w:rFonts w:ascii="Myriad Pro" w:hAnsi="Myriad Pro"/>
          <w:sz w:val="26"/>
          <w:szCs w:val="26"/>
        </w:rPr>
        <w:t xml:space="preserve"> основных средств, участвующим в передаче электрической энергии,</w:t>
      </w:r>
      <w:r w:rsidR="009C7B3E" w:rsidRPr="00BA0797">
        <w:rPr>
          <w:rFonts w:ascii="Myriad Pro" w:hAnsi="Myriad Pro"/>
          <w:sz w:val="26"/>
          <w:szCs w:val="26"/>
        </w:rPr>
        <w:t xml:space="preserve"> </w:t>
      </w:r>
      <w:r w:rsidRPr="00BA0797">
        <w:rPr>
          <w:rFonts w:ascii="Myriad Pro" w:hAnsi="Myriad Pro"/>
          <w:sz w:val="26"/>
          <w:szCs w:val="26"/>
        </w:rPr>
        <w:t>может рассчитываться</w:t>
      </w:r>
      <w:r w:rsidR="009C7B3E" w:rsidRPr="00BA0797">
        <w:rPr>
          <w:rFonts w:ascii="Myriad Pro" w:hAnsi="Myriad Pro"/>
          <w:sz w:val="26"/>
          <w:szCs w:val="26"/>
        </w:rPr>
        <w:t xml:space="preserve"> </w:t>
      </w:r>
      <w:r w:rsidRPr="00BA0797">
        <w:rPr>
          <w:rFonts w:ascii="Myriad Pro" w:hAnsi="Myriad Pro"/>
          <w:sz w:val="26"/>
          <w:szCs w:val="26"/>
        </w:rPr>
        <w:t>с учетом планируемого</w:t>
      </w:r>
      <w:r w:rsidR="009C7B3E" w:rsidRPr="00BA0797">
        <w:rPr>
          <w:rFonts w:ascii="Myriad Pro" w:hAnsi="Myriad Pro"/>
          <w:sz w:val="26"/>
          <w:szCs w:val="26"/>
        </w:rPr>
        <w:t xml:space="preserve"> </w:t>
      </w:r>
      <w:r w:rsidRPr="00BA0797">
        <w:rPr>
          <w:rFonts w:ascii="Myriad Pro" w:hAnsi="Myriad Pro"/>
          <w:sz w:val="26"/>
          <w:szCs w:val="26"/>
        </w:rPr>
        <w:t>ввода новых объектов в эксплуатацию.</w:t>
      </w:r>
    </w:p>
    <w:p w14:paraId="6DA27874" w14:textId="77777777" w:rsidR="00CE3FFD" w:rsidRPr="00BA0797" w:rsidRDefault="00CE3FFD" w:rsidP="00BA0797">
      <w:pPr>
        <w:spacing w:after="0" w:line="360" w:lineRule="auto"/>
        <w:ind w:firstLine="567"/>
        <w:jc w:val="both"/>
        <w:rPr>
          <w:rFonts w:ascii="Myriad Pro" w:hAnsi="Myriad Pro"/>
          <w:sz w:val="26"/>
          <w:szCs w:val="26"/>
        </w:rPr>
      </w:pPr>
      <w:r w:rsidRPr="00BA0797">
        <w:rPr>
          <w:rFonts w:ascii="Myriad Pro" w:hAnsi="Myriad Pro"/>
          <w:sz w:val="26"/>
          <w:szCs w:val="26"/>
        </w:rPr>
        <w:t>В месте с тем, с целью соблюдения единообразного подхода в части учета имущественного комплекса регулируемой организации, как при определении амортизации, так и при расчете количества условных единиц, а также учитывая позицию ФАС России, расчет амортизационных отчислений, по мнению Исполнителя, вне зависимости от связанности данного объекта ОС с технологическим присоединением к электрическим сетям, должен производиться по объектам ОС фактически введенным в эксплуатацию, в том числе и в периоде, предшествующем периоду регулирования.</w:t>
      </w:r>
    </w:p>
    <w:p w14:paraId="0CF3FA0C" w14:textId="77777777" w:rsidR="00EF5D35" w:rsidRPr="00BA0797" w:rsidRDefault="00EF5D3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рамках кампании по установлению НВВ и тарифов на услуги по передаче электрической энергии на 2018 год Госкомитетом </w:t>
      </w:r>
      <w:r w:rsidR="000A0B59" w:rsidRPr="00BA0797">
        <w:rPr>
          <w:rFonts w:ascii="Myriad Pro" w:hAnsi="Myriad Pro"/>
          <w:sz w:val="26"/>
          <w:szCs w:val="26"/>
        </w:rPr>
        <w:t xml:space="preserve">экономически обоснованными расходами </w:t>
      </w:r>
      <w:r w:rsidRPr="00BA0797">
        <w:rPr>
          <w:rFonts w:ascii="Myriad Pro" w:hAnsi="Myriad Pro"/>
          <w:sz w:val="26"/>
          <w:szCs w:val="26"/>
        </w:rPr>
        <w:t xml:space="preserve">признаны </w:t>
      </w:r>
      <w:r w:rsidR="000A0B59" w:rsidRPr="00BA0797">
        <w:rPr>
          <w:rFonts w:ascii="Myriad Pro" w:hAnsi="Myriad Pro"/>
          <w:sz w:val="26"/>
          <w:szCs w:val="26"/>
        </w:rPr>
        <w:t>амортизационные отчисления в размере 42</w:t>
      </w:r>
      <w:r w:rsidR="009C7B3E" w:rsidRPr="00BA0797">
        <w:rPr>
          <w:rFonts w:ascii="Myriad Pro" w:hAnsi="Myriad Pro"/>
          <w:sz w:val="26"/>
          <w:szCs w:val="26"/>
        </w:rPr>
        <w:t>3 3</w:t>
      </w:r>
      <w:r w:rsidR="000A0B59" w:rsidRPr="00BA0797">
        <w:rPr>
          <w:rFonts w:ascii="Myriad Pro" w:hAnsi="Myriad Pro"/>
          <w:sz w:val="26"/>
          <w:szCs w:val="26"/>
        </w:rPr>
        <w:t>44</w:t>
      </w:r>
      <w:r w:rsidR="00FA2249" w:rsidRPr="00BA0797">
        <w:rPr>
          <w:rFonts w:ascii="Myriad Pro" w:hAnsi="Myriad Pro"/>
          <w:sz w:val="26"/>
          <w:szCs w:val="26"/>
        </w:rPr>
        <w:t>,</w:t>
      </w:r>
      <w:r w:rsidR="000A0B59" w:rsidRPr="00BA0797">
        <w:rPr>
          <w:rFonts w:ascii="Myriad Pro" w:hAnsi="Myriad Pro"/>
          <w:sz w:val="26"/>
          <w:szCs w:val="26"/>
        </w:rPr>
        <w:t xml:space="preserve">42 руб. </w:t>
      </w:r>
    </w:p>
    <w:p w14:paraId="06CC543D" w14:textId="77777777" w:rsidR="00DE09DA" w:rsidRPr="00BA0797" w:rsidRDefault="00EF5D35"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экспертному заключению</w:t>
      </w:r>
      <w:r w:rsidR="004B5CC1" w:rsidRPr="00BA0797">
        <w:rPr>
          <w:rFonts w:ascii="Myriad Pro" w:hAnsi="Myriad Pro"/>
          <w:sz w:val="26"/>
          <w:szCs w:val="26"/>
        </w:rPr>
        <w:t>,</w:t>
      </w:r>
      <w:r w:rsidRPr="00BA0797">
        <w:rPr>
          <w:rFonts w:ascii="Myriad Pro" w:hAnsi="Myriad Pro"/>
          <w:sz w:val="26"/>
          <w:szCs w:val="26"/>
        </w:rPr>
        <w:t xml:space="preserve"> расчет амортизационных отчислений составлен на основе данных об основных средствах сетевой организации по состоянию на 01.01.2017, а </w:t>
      </w:r>
      <w:r w:rsidR="00D526C8" w:rsidRPr="00BA0797">
        <w:rPr>
          <w:rFonts w:ascii="Myriad Pro" w:hAnsi="Myriad Pro"/>
          <w:sz w:val="26"/>
          <w:szCs w:val="26"/>
        </w:rPr>
        <w:t>также</w:t>
      </w:r>
      <w:r w:rsidRPr="00BA0797">
        <w:rPr>
          <w:rFonts w:ascii="Myriad Pro" w:hAnsi="Myriad Pro"/>
          <w:sz w:val="26"/>
          <w:szCs w:val="26"/>
        </w:rPr>
        <w:t xml:space="preserve"> в расчете учтен ввод основных производственных фондов за 9 месяцев 2017 года.</w:t>
      </w:r>
    </w:p>
    <w:p w14:paraId="67C84C46" w14:textId="77777777" w:rsidR="006278D3" w:rsidRPr="00BA0797" w:rsidRDefault="006278D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Из отчета по имуществу на 30.</w:t>
      </w:r>
      <w:r w:rsidR="00CE3FFD" w:rsidRPr="00BA0797">
        <w:rPr>
          <w:rFonts w:ascii="Myriad Pro" w:hAnsi="Myriad Pro"/>
          <w:sz w:val="26"/>
          <w:szCs w:val="26"/>
        </w:rPr>
        <w:t>0</w:t>
      </w:r>
      <w:r w:rsidRPr="00BA0797">
        <w:rPr>
          <w:rFonts w:ascii="Myriad Pro" w:hAnsi="Myriad Pro"/>
          <w:sz w:val="26"/>
          <w:szCs w:val="26"/>
        </w:rPr>
        <w:t xml:space="preserve">9.2018, предоставленного филиалом </w:t>
      </w:r>
      <w:r w:rsidR="004B5CC1"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002B0621" w:rsidRPr="00BA0797">
        <w:rPr>
          <w:rFonts w:ascii="Myriad Pro" w:hAnsi="Myriad Pro"/>
          <w:sz w:val="26"/>
          <w:szCs w:val="26"/>
        </w:rPr>
        <w:t xml:space="preserve"> в Госкомитет Псковской области по тарифам и энергетике (</w:t>
      </w:r>
      <w:r w:rsidR="002B0621" w:rsidRPr="00BA0797">
        <w:rPr>
          <w:rFonts w:ascii="Myriad Pro" w:hAnsi="Myriad Pro"/>
          <w:i/>
          <w:sz w:val="26"/>
          <w:szCs w:val="26"/>
        </w:rPr>
        <w:t>письм</w:t>
      </w:r>
      <w:r w:rsidR="000F3CDD" w:rsidRPr="00BA0797">
        <w:rPr>
          <w:rFonts w:ascii="Myriad Pro" w:hAnsi="Myriad Pro"/>
          <w:i/>
          <w:sz w:val="26"/>
          <w:szCs w:val="26"/>
        </w:rPr>
        <w:t>о</w:t>
      </w:r>
      <w:r w:rsidR="002B0621" w:rsidRPr="00BA0797">
        <w:rPr>
          <w:rFonts w:ascii="Myriad Pro" w:hAnsi="Myriad Pro"/>
          <w:i/>
          <w:sz w:val="26"/>
          <w:szCs w:val="26"/>
        </w:rPr>
        <w:t xml:space="preserve"> от 22.11.2018 № МР2/7/1000-04/7562</w:t>
      </w:r>
      <w:r w:rsidR="002B0621" w:rsidRPr="00BA0797">
        <w:rPr>
          <w:rFonts w:ascii="Myriad Pro" w:hAnsi="Myriad Pro"/>
          <w:sz w:val="26"/>
          <w:szCs w:val="26"/>
        </w:rPr>
        <w:t>)</w:t>
      </w:r>
      <w:r w:rsidRPr="00BA0797">
        <w:rPr>
          <w:rFonts w:ascii="Myriad Pro" w:hAnsi="Myriad Pro"/>
          <w:sz w:val="26"/>
          <w:szCs w:val="26"/>
        </w:rPr>
        <w:t>, Исполнител</w:t>
      </w:r>
      <w:r w:rsidR="00EB3E73" w:rsidRPr="00BA0797">
        <w:rPr>
          <w:rFonts w:ascii="Myriad Pro" w:hAnsi="Myriad Pro"/>
          <w:sz w:val="26"/>
          <w:szCs w:val="26"/>
        </w:rPr>
        <w:t xml:space="preserve">ем был </w:t>
      </w:r>
      <w:r w:rsidRPr="00BA0797">
        <w:rPr>
          <w:rFonts w:ascii="Myriad Pro" w:hAnsi="Myriad Pro"/>
          <w:sz w:val="26"/>
          <w:szCs w:val="26"/>
        </w:rPr>
        <w:t>выдел</w:t>
      </w:r>
      <w:r w:rsidR="00EB3E73" w:rsidRPr="00BA0797">
        <w:rPr>
          <w:rFonts w:ascii="Myriad Pro" w:hAnsi="Myriad Pro"/>
          <w:sz w:val="26"/>
          <w:szCs w:val="26"/>
        </w:rPr>
        <w:t>ен</w:t>
      </w:r>
      <w:r w:rsidRPr="00BA0797">
        <w:rPr>
          <w:rFonts w:ascii="Myriad Pro" w:hAnsi="Myriad Pro"/>
          <w:sz w:val="26"/>
          <w:szCs w:val="26"/>
        </w:rPr>
        <w:t xml:space="preserve"> перечень </w:t>
      </w:r>
      <w:r w:rsidR="00D526C8" w:rsidRPr="00BA0797">
        <w:rPr>
          <w:rFonts w:ascii="Myriad Pro" w:hAnsi="Myriad Pro"/>
          <w:sz w:val="26"/>
          <w:szCs w:val="26"/>
        </w:rPr>
        <w:t>имущества,</w:t>
      </w:r>
      <w:r w:rsidRPr="00BA0797">
        <w:rPr>
          <w:rFonts w:ascii="Myriad Pro" w:hAnsi="Myriad Pro"/>
          <w:sz w:val="26"/>
          <w:szCs w:val="26"/>
        </w:rPr>
        <w:t xml:space="preserve"> введенного в 4 квартале 2017 года и за 9 месяцев 2018 года</w:t>
      </w:r>
      <w:r w:rsidR="00FA2249" w:rsidRPr="00BA0797">
        <w:rPr>
          <w:rFonts w:ascii="Myriad Pro" w:hAnsi="Myriad Pro"/>
          <w:sz w:val="26"/>
          <w:szCs w:val="26"/>
        </w:rPr>
        <w:t>. З</w:t>
      </w:r>
      <w:r w:rsidR="00EB3E73" w:rsidRPr="00BA0797">
        <w:rPr>
          <w:rFonts w:ascii="Myriad Pro" w:hAnsi="Myriad Pro"/>
          <w:sz w:val="26"/>
          <w:szCs w:val="26"/>
        </w:rPr>
        <w:t xml:space="preserve">атем </w:t>
      </w:r>
      <w:r w:rsidRPr="00BA0797">
        <w:rPr>
          <w:rFonts w:ascii="Myriad Pro" w:hAnsi="Myriad Pro"/>
          <w:sz w:val="26"/>
          <w:szCs w:val="26"/>
        </w:rPr>
        <w:t>амортизационные отчисления основных производственных</w:t>
      </w:r>
      <w:r w:rsidR="00EB3E73" w:rsidRPr="00BA0797">
        <w:rPr>
          <w:rFonts w:ascii="Myriad Pro" w:hAnsi="Myriad Pro"/>
          <w:sz w:val="26"/>
          <w:szCs w:val="26"/>
        </w:rPr>
        <w:t xml:space="preserve"> фондов из вышеуказанного перечня</w:t>
      </w:r>
      <w:r w:rsidR="009C7B3E" w:rsidRPr="00BA0797">
        <w:rPr>
          <w:rFonts w:ascii="Myriad Pro" w:hAnsi="Myriad Pro"/>
          <w:sz w:val="26"/>
          <w:szCs w:val="26"/>
        </w:rPr>
        <w:t xml:space="preserve"> </w:t>
      </w:r>
      <w:r w:rsidR="00EB3E73" w:rsidRPr="00BA0797">
        <w:rPr>
          <w:rFonts w:ascii="Myriad Pro" w:hAnsi="Myriad Pro"/>
          <w:sz w:val="26"/>
          <w:szCs w:val="26"/>
        </w:rPr>
        <w:t xml:space="preserve">были пересчитаны, </w:t>
      </w:r>
      <w:r w:rsidR="00FA2249" w:rsidRPr="00BA0797">
        <w:rPr>
          <w:rFonts w:ascii="Myriad Pro" w:hAnsi="Myriad Pro"/>
          <w:sz w:val="26"/>
          <w:szCs w:val="26"/>
        </w:rPr>
        <w:t xml:space="preserve">в </w:t>
      </w:r>
      <w:r w:rsidR="00FA2249" w:rsidRPr="00BA0797">
        <w:rPr>
          <w:rFonts w:ascii="Myriad Pro" w:hAnsi="Myriad Pro"/>
          <w:sz w:val="26"/>
          <w:szCs w:val="26"/>
        </w:rPr>
        <w:lastRenderedPageBreak/>
        <w:t xml:space="preserve">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sidR="004F1F5F">
        <w:rPr>
          <w:rFonts w:ascii="Myriad Pro" w:hAnsi="Myriad Pro"/>
          <w:sz w:val="26"/>
          <w:szCs w:val="26"/>
        </w:rPr>
        <w:t xml:space="preserve">01.01.2001 </w:t>
      </w:r>
      <w:r w:rsidR="00FA2249" w:rsidRPr="00BA0797">
        <w:rPr>
          <w:rFonts w:ascii="Myriad Pro" w:hAnsi="Myriad Pro"/>
          <w:sz w:val="26"/>
          <w:szCs w:val="26"/>
        </w:rPr>
        <w:t xml:space="preserve">№ 1 </w:t>
      </w:r>
      <w:r w:rsidR="00586D28" w:rsidRPr="00BA0797">
        <w:rPr>
          <w:rFonts w:ascii="Myriad Pro" w:hAnsi="Myriad Pro"/>
          <w:sz w:val="26"/>
          <w:szCs w:val="26"/>
        </w:rPr>
        <w:t>«</w:t>
      </w:r>
      <w:r w:rsidR="00FA2249" w:rsidRPr="00BA0797">
        <w:rPr>
          <w:rFonts w:ascii="Myriad Pro" w:hAnsi="Myriad Pro"/>
          <w:sz w:val="26"/>
          <w:szCs w:val="26"/>
        </w:rPr>
        <w:t>О Классификации основных средств, включаемых в амортизационные группы</w:t>
      </w:r>
      <w:r w:rsidR="00586D28" w:rsidRPr="00BA0797">
        <w:rPr>
          <w:rFonts w:ascii="Myriad Pro" w:hAnsi="Myriad Pro"/>
          <w:sz w:val="26"/>
          <w:szCs w:val="26"/>
        </w:rPr>
        <w:t>»</w:t>
      </w:r>
      <w:r w:rsidR="00FA2249" w:rsidRPr="00BA0797">
        <w:rPr>
          <w:rFonts w:ascii="Myriad Pro" w:hAnsi="Myriad Pro"/>
          <w:sz w:val="26"/>
          <w:szCs w:val="26"/>
        </w:rPr>
        <w:t xml:space="preserve">. </w:t>
      </w:r>
    </w:p>
    <w:p w14:paraId="0A230867" w14:textId="77777777" w:rsidR="00BB3125" w:rsidRPr="00BA0797" w:rsidRDefault="00BB3125" w:rsidP="00BA0797">
      <w:pPr>
        <w:pStyle w:val="afff8"/>
        <w:spacing w:after="0"/>
      </w:pPr>
      <w:r w:rsidRPr="00BA0797">
        <w:t>Расчет экономически обоснованной, по мнению Исполнителя величины амортизационных отчислений на 2019 год представлен в следующей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058"/>
        <w:gridCol w:w="1755"/>
        <w:gridCol w:w="1757"/>
      </w:tblGrid>
      <w:tr w:rsidR="00940D12" w:rsidRPr="00BA0797" w14:paraId="36D93D34" w14:textId="77777777">
        <w:trPr>
          <w:cantSplit/>
        </w:trPr>
        <w:tc>
          <w:tcPr>
            <w:tcW w:w="3165"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D060B44" w14:textId="77777777" w:rsidR="00940D12" w:rsidRPr="004F1F5F" w:rsidRDefault="00940D12" w:rsidP="00BA0797">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 xml:space="preserve">Наименование </w:t>
            </w:r>
          </w:p>
        </w:tc>
        <w:tc>
          <w:tcPr>
            <w:tcW w:w="183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6BEB2437" w14:textId="77777777" w:rsidR="00940D12" w:rsidRPr="004F1F5F" w:rsidRDefault="00940D12" w:rsidP="00BA0797">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Сумма амортизационных отчислений</w:t>
            </w:r>
          </w:p>
        </w:tc>
      </w:tr>
      <w:tr w:rsidR="00940D12" w:rsidRPr="00BA0797" w14:paraId="60921107" w14:textId="77777777">
        <w:trPr>
          <w:cantSplit/>
        </w:trPr>
        <w:tc>
          <w:tcPr>
            <w:tcW w:w="3165"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70DCB08" w14:textId="77777777" w:rsidR="00940D12" w:rsidRPr="004F1F5F" w:rsidRDefault="00940D12" w:rsidP="00BA0797">
            <w:pPr>
              <w:spacing w:after="0" w:line="240" w:lineRule="auto"/>
              <w:rPr>
                <w:rFonts w:ascii="Myriad Pro" w:eastAsia="Times New Roman" w:hAnsi="Myriad Pro"/>
                <w:b/>
                <w:sz w:val="20"/>
                <w:szCs w:val="20"/>
                <w:lang w:eastAsia="ru-RU"/>
              </w:rPr>
            </w:pPr>
          </w:p>
        </w:tc>
        <w:tc>
          <w:tcPr>
            <w:tcW w:w="9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32D542" w14:textId="77777777" w:rsidR="00940D12" w:rsidRPr="004F1F5F" w:rsidRDefault="00940D12" w:rsidP="00BA0797">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Всего</w:t>
            </w:r>
          </w:p>
        </w:tc>
        <w:tc>
          <w:tcPr>
            <w:tcW w:w="91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42C3FA2" w14:textId="77777777" w:rsidR="00940D12" w:rsidRPr="004F1F5F" w:rsidRDefault="00940D12" w:rsidP="00BA0797">
            <w:pPr>
              <w:spacing w:after="0" w:line="240" w:lineRule="auto"/>
              <w:jc w:val="center"/>
              <w:rPr>
                <w:rFonts w:ascii="Myriad Pro" w:eastAsia="Times New Roman" w:hAnsi="Myriad Pro"/>
                <w:b/>
                <w:color w:val="FFFFFF"/>
                <w:sz w:val="20"/>
                <w:szCs w:val="20"/>
                <w:lang w:eastAsia="ru-RU"/>
              </w:rPr>
            </w:pPr>
            <w:r w:rsidRPr="004F1F5F">
              <w:rPr>
                <w:rFonts w:ascii="Myriad Pro" w:eastAsia="Times New Roman" w:hAnsi="Myriad Pro"/>
                <w:b/>
                <w:color w:val="FFFFFF"/>
                <w:sz w:val="20"/>
                <w:szCs w:val="20"/>
                <w:lang w:eastAsia="ru-RU"/>
              </w:rPr>
              <w:t>в т.ч.</w:t>
            </w:r>
            <w:r w:rsidR="00692AF3" w:rsidRPr="004F1F5F">
              <w:rPr>
                <w:rFonts w:ascii="Myriad Pro" w:eastAsia="Times New Roman" w:hAnsi="Myriad Pro"/>
                <w:b/>
                <w:color w:val="FFFFFF"/>
                <w:sz w:val="20"/>
                <w:szCs w:val="20"/>
                <w:lang w:eastAsia="ru-RU"/>
              </w:rPr>
              <w:t xml:space="preserve"> </w:t>
            </w:r>
            <w:r w:rsidRPr="004F1F5F">
              <w:rPr>
                <w:rFonts w:ascii="Myriad Pro" w:eastAsia="Times New Roman" w:hAnsi="Myriad Pro"/>
                <w:b/>
                <w:color w:val="FFFFFF"/>
                <w:sz w:val="20"/>
                <w:szCs w:val="20"/>
                <w:lang w:eastAsia="ru-RU"/>
              </w:rPr>
              <w:t>отнесено на услуги по передаче электроэнергии</w:t>
            </w:r>
          </w:p>
        </w:tc>
      </w:tr>
      <w:tr w:rsidR="00940D12" w:rsidRPr="00BA0797" w14:paraId="5C22C40A" w14:textId="77777777">
        <w:trPr>
          <w:cantSplit/>
        </w:trPr>
        <w:tc>
          <w:tcPr>
            <w:tcW w:w="3165" w:type="pct"/>
            <w:tcBorders>
              <w:top w:val="single" w:sz="4" w:space="0" w:color="FFFFFF"/>
            </w:tcBorders>
            <w:shd w:val="clear" w:color="auto" w:fill="auto"/>
            <w:vAlign w:val="center"/>
          </w:tcPr>
          <w:p w14:paraId="5EA41807" w14:textId="77777777" w:rsidR="00940D12" w:rsidRPr="004F1F5F" w:rsidRDefault="00940D12"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Амортизация</w:t>
            </w:r>
            <w:r w:rsidR="004F1F5F" w:rsidRPr="004F1F5F">
              <w:rPr>
                <w:rFonts w:ascii="Myriad Pro" w:eastAsia="Times New Roman" w:hAnsi="Myriad Pro"/>
                <w:sz w:val="20"/>
                <w:szCs w:val="20"/>
                <w:lang w:eastAsia="ru-RU"/>
              </w:rPr>
              <w:t>,</w:t>
            </w:r>
            <w:r w:rsidRPr="004F1F5F">
              <w:rPr>
                <w:rFonts w:ascii="Myriad Pro" w:eastAsia="Times New Roman" w:hAnsi="Myriad Pro"/>
                <w:sz w:val="20"/>
                <w:szCs w:val="20"/>
                <w:lang w:eastAsia="ru-RU"/>
              </w:rPr>
              <w:t xml:space="preserve"> утвержденная на 2018 год </w:t>
            </w:r>
            <w:r w:rsidRPr="004F1F5F">
              <w:rPr>
                <w:rFonts w:ascii="Myriad Pro" w:eastAsia="Times New Roman" w:hAnsi="Myriad Pro"/>
                <w:sz w:val="20"/>
                <w:szCs w:val="20"/>
                <w:lang w:eastAsia="ru-RU"/>
              </w:rPr>
              <w:br/>
              <w:t xml:space="preserve">(с учетом ввода имущества за 9 мес. </w:t>
            </w:r>
            <w:smartTag w:uri="urn:schemas-microsoft-com:office:smarttags" w:element="metricconverter">
              <w:smartTagPr>
                <w:attr w:name="ProductID" w:val="2017 г"/>
              </w:smartTagPr>
              <w:r w:rsidRPr="004F1F5F">
                <w:rPr>
                  <w:rFonts w:ascii="Myriad Pro" w:eastAsia="Times New Roman" w:hAnsi="Myriad Pro"/>
                  <w:sz w:val="20"/>
                  <w:szCs w:val="20"/>
                  <w:lang w:eastAsia="ru-RU"/>
                </w:rPr>
                <w:t>201</w:t>
              </w:r>
              <w:r w:rsidR="0047735E" w:rsidRPr="004F1F5F">
                <w:rPr>
                  <w:rFonts w:ascii="Myriad Pro" w:eastAsia="Times New Roman" w:hAnsi="Myriad Pro"/>
                  <w:sz w:val="20"/>
                  <w:szCs w:val="20"/>
                  <w:lang w:eastAsia="ru-RU"/>
                </w:rPr>
                <w:t>7</w:t>
              </w:r>
              <w:r w:rsidRPr="004F1F5F">
                <w:rPr>
                  <w:rFonts w:ascii="Myriad Pro" w:eastAsia="Times New Roman" w:hAnsi="Myriad Pro"/>
                  <w:sz w:val="20"/>
                  <w:szCs w:val="20"/>
                  <w:lang w:eastAsia="ru-RU"/>
                </w:rPr>
                <w:t xml:space="preserve"> г</w:t>
              </w:r>
            </w:smartTag>
            <w:r w:rsidRPr="004F1F5F">
              <w:rPr>
                <w:rFonts w:ascii="Myriad Pro" w:eastAsia="Times New Roman" w:hAnsi="Myriad Pro"/>
                <w:sz w:val="20"/>
                <w:szCs w:val="20"/>
                <w:lang w:eastAsia="ru-RU"/>
              </w:rPr>
              <w:t>.)</w:t>
            </w:r>
          </w:p>
        </w:tc>
        <w:tc>
          <w:tcPr>
            <w:tcW w:w="1835" w:type="pct"/>
            <w:gridSpan w:val="2"/>
            <w:tcBorders>
              <w:top w:val="single" w:sz="4" w:space="0" w:color="FFFFFF"/>
            </w:tcBorders>
            <w:shd w:val="clear" w:color="auto" w:fill="auto"/>
            <w:noWrap/>
            <w:vAlign w:val="center"/>
          </w:tcPr>
          <w:p w14:paraId="583AA041"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42</w:t>
            </w:r>
            <w:r w:rsidR="009C7B3E" w:rsidRPr="004F1F5F">
              <w:rPr>
                <w:rFonts w:ascii="Myriad Pro" w:eastAsia="Times New Roman" w:hAnsi="Myriad Pro"/>
                <w:sz w:val="20"/>
                <w:szCs w:val="20"/>
                <w:lang w:eastAsia="ru-RU"/>
              </w:rPr>
              <w:t>3 3</w:t>
            </w:r>
            <w:r w:rsidRPr="004F1F5F">
              <w:rPr>
                <w:rFonts w:ascii="Myriad Pro" w:eastAsia="Times New Roman" w:hAnsi="Myriad Pro"/>
                <w:sz w:val="20"/>
                <w:szCs w:val="20"/>
                <w:lang w:eastAsia="ru-RU"/>
              </w:rPr>
              <w:t>44</w:t>
            </w:r>
          </w:p>
        </w:tc>
      </w:tr>
      <w:tr w:rsidR="00940D12" w:rsidRPr="00BA0797" w14:paraId="32891665" w14:textId="77777777">
        <w:trPr>
          <w:cantSplit/>
        </w:trPr>
        <w:tc>
          <w:tcPr>
            <w:tcW w:w="3165" w:type="pct"/>
            <w:shd w:val="clear" w:color="auto" w:fill="auto"/>
            <w:noWrap/>
            <w:vAlign w:val="center"/>
          </w:tcPr>
          <w:p w14:paraId="3CC79916" w14:textId="77777777" w:rsidR="00940D12" w:rsidRPr="004F1F5F" w:rsidRDefault="00940D12"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 xml:space="preserve">Амортизация ОС введенных в 4 кв. </w:t>
            </w:r>
            <w:smartTag w:uri="urn:schemas-microsoft-com:office:smarttags" w:element="metricconverter">
              <w:smartTagPr>
                <w:attr w:name="ProductID" w:val="2017 г"/>
              </w:smartTagPr>
              <w:r w:rsidRPr="004F1F5F">
                <w:rPr>
                  <w:rFonts w:ascii="Myriad Pro" w:eastAsia="Times New Roman" w:hAnsi="Myriad Pro"/>
                  <w:sz w:val="20"/>
                  <w:szCs w:val="20"/>
                  <w:lang w:eastAsia="ru-RU"/>
                </w:rPr>
                <w:t>2017 г</w:t>
              </w:r>
            </w:smartTag>
            <w:r w:rsidRPr="004F1F5F">
              <w:rPr>
                <w:rFonts w:ascii="Myriad Pro" w:eastAsia="Times New Roman" w:hAnsi="Myriad Pro"/>
                <w:sz w:val="20"/>
                <w:szCs w:val="20"/>
                <w:lang w:eastAsia="ru-RU"/>
              </w:rPr>
              <w:t>.</w:t>
            </w:r>
          </w:p>
        </w:tc>
        <w:tc>
          <w:tcPr>
            <w:tcW w:w="917" w:type="pct"/>
            <w:shd w:val="clear" w:color="auto" w:fill="auto"/>
            <w:noWrap/>
            <w:vAlign w:val="center"/>
          </w:tcPr>
          <w:p w14:paraId="5048B895"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w:t>
            </w:r>
            <w:r w:rsidR="009C7B3E" w:rsidRPr="004F1F5F">
              <w:rPr>
                <w:rFonts w:ascii="Myriad Pro" w:eastAsia="Times New Roman" w:hAnsi="Myriad Pro"/>
                <w:sz w:val="20"/>
                <w:szCs w:val="20"/>
                <w:lang w:eastAsia="ru-RU"/>
              </w:rPr>
              <w:t>3 5</w:t>
            </w:r>
            <w:r w:rsidRPr="004F1F5F">
              <w:rPr>
                <w:rFonts w:ascii="Myriad Pro" w:eastAsia="Times New Roman" w:hAnsi="Myriad Pro"/>
                <w:sz w:val="20"/>
                <w:szCs w:val="20"/>
                <w:lang w:eastAsia="ru-RU"/>
              </w:rPr>
              <w:t>84</w:t>
            </w:r>
          </w:p>
        </w:tc>
        <w:tc>
          <w:tcPr>
            <w:tcW w:w="917" w:type="pct"/>
            <w:shd w:val="clear" w:color="auto" w:fill="auto"/>
            <w:noWrap/>
            <w:vAlign w:val="center"/>
          </w:tcPr>
          <w:p w14:paraId="10DE12EF"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w:t>
            </w:r>
            <w:r w:rsidR="009C7B3E" w:rsidRPr="004F1F5F">
              <w:rPr>
                <w:rFonts w:ascii="Myriad Pro" w:eastAsia="Times New Roman" w:hAnsi="Myriad Pro"/>
                <w:sz w:val="20"/>
                <w:szCs w:val="20"/>
                <w:lang w:eastAsia="ru-RU"/>
              </w:rPr>
              <w:t>3 4</w:t>
            </w:r>
            <w:r w:rsidRPr="004F1F5F">
              <w:rPr>
                <w:rFonts w:ascii="Myriad Pro" w:eastAsia="Times New Roman" w:hAnsi="Myriad Pro"/>
                <w:sz w:val="20"/>
                <w:szCs w:val="20"/>
                <w:lang w:eastAsia="ru-RU"/>
              </w:rPr>
              <w:t>25</w:t>
            </w:r>
          </w:p>
        </w:tc>
      </w:tr>
      <w:tr w:rsidR="00940D12" w:rsidRPr="00BA0797" w14:paraId="7AF4D269" w14:textId="77777777">
        <w:trPr>
          <w:cantSplit/>
        </w:trPr>
        <w:tc>
          <w:tcPr>
            <w:tcW w:w="3165" w:type="pct"/>
            <w:shd w:val="clear" w:color="auto" w:fill="auto"/>
            <w:noWrap/>
            <w:vAlign w:val="center"/>
          </w:tcPr>
          <w:p w14:paraId="502CE3AD" w14:textId="77777777" w:rsidR="00940D12" w:rsidRPr="004F1F5F" w:rsidRDefault="00940D12"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Амортизация</w:t>
            </w:r>
            <w:r w:rsidR="004F1F5F" w:rsidRPr="004F1F5F">
              <w:rPr>
                <w:rFonts w:ascii="Myriad Pro" w:eastAsia="Times New Roman" w:hAnsi="Myriad Pro"/>
                <w:sz w:val="20"/>
                <w:szCs w:val="20"/>
                <w:lang w:eastAsia="ru-RU"/>
              </w:rPr>
              <w:t>,</w:t>
            </w:r>
            <w:r w:rsidRPr="004F1F5F">
              <w:rPr>
                <w:rFonts w:ascii="Myriad Pro" w:eastAsia="Times New Roman" w:hAnsi="Myriad Pro"/>
                <w:sz w:val="20"/>
                <w:szCs w:val="20"/>
                <w:lang w:eastAsia="ru-RU"/>
              </w:rPr>
              <w:t xml:space="preserve"> основных средств</w:t>
            </w:r>
            <w:r w:rsidR="009449B5">
              <w:rPr>
                <w:rFonts w:ascii="Myriad Pro" w:eastAsia="Times New Roman" w:hAnsi="Myriad Pro"/>
                <w:sz w:val="20"/>
                <w:szCs w:val="20"/>
                <w:lang w:eastAsia="ru-RU"/>
              </w:rPr>
              <w:t>,</w:t>
            </w:r>
            <w:r w:rsidRPr="004F1F5F">
              <w:rPr>
                <w:rFonts w:ascii="Myriad Pro" w:eastAsia="Times New Roman" w:hAnsi="Myriad Pro"/>
                <w:sz w:val="20"/>
                <w:szCs w:val="20"/>
                <w:lang w:eastAsia="ru-RU"/>
              </w:rPr>
              <w:t xml:space="preserve"> выведенных из эксплуатации</w:t>
            </w:r>
          </w:p>
        </w:tc>
        <w:tc>
          <w:tcPr>
            <w:tcW w:w="917" w:type="pct"/>
            <w:shd w:val="clear" w:color="auto" w:fill="auto"/>
            <w:noWrap/>
            <w:vAlign w:val="center"/>
          </w:tcPr>
          <w:p w14:paraId="65274C85"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581</w:t>
            </w:r>
          </w:p>
        </w:tc>
        <w:tc>
          <w:tcPr>
            <w:tcW w:w="917" w:type="pct"/>
            <w:shd w:val="clear" w:color="auto" w:fill="auto"/>
            <w:noWrap/>
            <w:vAlign w:val="center"/>
          </w:tcPr>
          <w:p w14:paraId="2FAF8101"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574</w:t>
            </w:r>
          </w:p>
        </w:tc>
      </w:tr>
      <w:tr w:rsidR="00940D12" w:rsidRPr="00BA0797" w14:paraId="49D080CC" w14:textId="77777777">
        <w:trPr>
          <w:cantSplit/>
        </w:trPr>
        <w:tc>
          <w:tcPr>
            <w:tcW w:w="3165" w:type="pct"/>
            <w:shd w:val="clear" w:color="auto" w:fill="auto"/>
            <w:noWrap/>
            <w:vAlign w:val="center"/>
          </w:tcPr>
          <w:p w14:paraId="1D38F830" w14:textId="77777777" w:rsidR="00940D12" w:rsidRPr="004F1F5F" w:rsidRDefault="00940D12"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 xml:space="preserve">Амортизация ОС введенных за 9 мес. </w:t>
            </w:r>
            <w:smartTag w:uri="urn:schemas-microsoft-com:office:smarttags" w:element="metricconverter">
              <w:smartTagPr>
                <w:attr w:name="ProductID" w:val="2018 г"/>
              </w:smartTagPr>
              <w:r w:rsidRPr="004F1F5F">
                <w:rPr>
                  <w:rFonts w:ascii="Myriad Pro" w:eastAsia="Times New Roman" w:hAnsi="Myriad Pro"/>
                  <w:sz w:val="20"/>
                  <w:szCs w:val="20"/>
                  <w:lang w:eastAsia="ru-RU"/>
                </w:rPr>
                <w:t>2018 г</w:t>
              </w:r>
            </w:smartTag>
            <w:r w:rsidRPr="004F1F5F">
              <w:rPr>
                <w:rFonts w:ascii="Myriad Pro" w:eastAsia="Times New Roman" w:hAnsi="Myriad Pro"/>
                <w:sz w:val="20"/>
                <w:szCs w:val="20"/>
                <w:lang w:eastAsia="ru-RU"/>
              </w:rPr>
              <w:t>.</w:t>
            </w:r>
          </w:p>
        </w:tc>
        <w:tc>
          <w:tcPr>
            <w:tcW w:w="917" w:type="pct"/>
            <w:shd w:val="clear" w:color="auto" w:fill="auto"/>
            <w:noWrap/>
            <w:vAlign w:val="center"/>
          </w:tcPr>
          <w:p w14:paraId="2D960E99"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w:t>
            </w:r>
            <w:r w:rsidR="00834137" w:rsidRPr="004F1F5F">
              <w:rPr>
                <w:rFonts w:ascii="Myriad Pro" w:eastAsia="Times New Roman" w:hAnsi="Myriad Pro"/>
                <w:sz w:val="20"/>
                <w:szCs w:val="20"/>
                <w:lang w:eastAsia="ru-RU"/>
              </w:rPr>
              <w:t>6 2</w:t>
            </w:r>
            <w:r w:rsidRPr="004F1F5F">
              <w:rPr>
                <w:rFonts w:ascii="Myriad Pro" w:eastAsia="Times New Roman" w:hAnsi="Myriad Pro"/>
                <w:sz w:val="20"/>
                <w:szCs w:val="20"/>
                <w:lang w:eastAsia="ru-RU"/>
              </w:rPr>
              <w:t>08</w:t>
            </w:r>
          </w:p>
        </w:tc>
        <w:tc>
          <w:tcPr>
            <w:tcW w:w="917" w:type="pct"/>
            <w:shd w:val="clear" w:color="auto" w:fill="auto"/>
            <w:noWrap/>
            <w:vAlign w:val="center"/>
          </w:tcPr>
          <w:p w14:paraId="70BAD028" w14:textId="77777777" w:rsidR="00940D12" w:rsidRPr="004F1F5F" w:rsidRDefault="00940D12"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w:t>
            </w:r>
            <w:r w:rsidR="00834137" w:rsidRPr="004F1F5F">
              <w:rPr>
                <w:rFonts w:ascii="Myriad Pro" w:eastAsia="Times New Roman" w:hAnsi="Myriad Pro"/>
                <w:sz w:val="20"/>
                <w:szCs w:val="20"/>
                <w:lang w:eastAsia="ru-RU"/>
              </w:rPr>
              <w:t>6 0</w:t>
            </w:r>
            <w:r w:rsidRPr="004F1F5F">
              <w:rPr>
                <w:rFonts w:ascii="Myriad Pro" w:eastAsia="Times New Roman" w:hAnsi="Myriad Pro"/>
                <w:sz w:val="20"/>
                <w:szCs w:val="20"/>
                <w:lang w:eastAsia="ru-RU"/>
              </w:rPr>
              <w:t>19</w:t>
            </w:r>
          </w:p>
        </w:tc>
      </w:tr>
      <w:tr w:rsidR="00940D12" w:rsidRPr="00BA0797" w14:paraId="54F64FC0" w14:textId="77777777">
        <w:trPr>
          <w:cantSplit/>
        </w:trPr>
        <w:tc>
          <w:tcPr>
            <w:tcW w:w="3165" w:type="pct"/>
            <w:shd w:val="clear" w:color="auto" w:fill="auto"/>
            <w:noWrap/>
            <w:vAlign w:val="center"/>
          </w:tcPr>
          <w:p w14:paraId="5EE9EC19" w14:textId="77777777" w:rsidR="00940D12" w:rsidRPr="004F1F5F" w:rsidRDefault="00940D12" w:rsidP="00BA0797">
            <w:pPr>
              <w:spacing w:after="0" w:line="240" w:lineRule="auto"/>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Итого Амортизация на 2019 год</w:t>
            </w:r>
          </w:p>
        </w:tc>
        <w:tc>
          <w:tcPr>
            <w:tcW w:w="917" w:type="pct"/>
            <w:shd w:val="clear" w:color="auto" w:fill="auto"/>
            <w:noWrap/>
            <w:vAlign w:val="center"/>
          </w:tcPr>
          <w:p w14:paraId="4F135AB1" w14:textId="77777777" w:rsidR="00940D12" w:rsidRPr="004F1F5F" w:rsidRDefault="00940D12" w:rsidP="00BA0797">
            <w:pPr>
              <w:spacing w:after="0" w:line="240" w:lineRule="auto"/>
              <w:jc w:val="center"/>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45</w:t>
            </w:r>
            <w:r w:rsidR="009C7B3E" w:rsidRPr="004F1F5F">
              <w:rPr>
                <w:rFonts w:ascii="Myriad Pro" w:eastAsia="Times New Roman" w:hAnsi="Myriad Pro"/>
                <w:b/>
                <w:bCs/>
                <w:sz w:val="20"/>
                <w:szCs w:val="20"/>
                <w:lang w:eastAsia="ru-RU"/>
              </w:rPr>
              <w:t>2 5</w:t>
            </w:r>
            <w:r w:rsidRPr="004F1F5F">
              <w:rPr>
                <w:rFonts w:ascii="Myriad Pro" w:eastAsia="Times New Roman" w:hAnsi="Myriad Pro"/>
                <w:b/>
                <w:bCs/>
                <w:sz w:val="20"/>
                <w:szCs w:val="20"/>
                <w:lang w:eastAsia="ru-RU"/>
              </w:rPr>
              <w:t>57</w:t>
            </w:r>
          </w:p>
        </w:tc>
        <w:tc>
          <w:tcPr>
            <w:tcW w:w="917" w:type="pct"/>
            <w:shd w:val="clear" w:color="auto" w:fill="auto"/>
            <w:noWrap/>
            <w:vAlign w:val="center"/>
          </w:tcPr>
          <w:p w14:paraId="348B0973" w14:textId="77777777" w:rsidR="00940D12" w:rsidRPr="004F1F5F" w:rsidRDefault="00940D12" w:rsidP="00BA0797">
            <w:pPr>
              <w:spacing w:after="0" w:line="240" w:lineRule="auto"/>
              <w:jc w:val="center"/>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45</w:t>
            </w:r>
            <w:r w:rsidR="009C7B3E" w:rsidRPr="004F1F5F">
              <w:rPr>
                <w:rFonts w:ascii="Myriad Pro" w:eastAsia="Times New Roman" w:hAnsi="Myriad Pro"/>
                <w:b/>
                <w:bCs/>
                <w:sz w:val="20"/>
                <w:szCs w:val="20"/>
                <w:lang w:eastAsia="ru-RU"/>
              </w:rPr>
              <w:t>2 2</w:t>
            </w:r>
            <w:r w:rsidRPr="004F1F5F">
              <w:rPr>
                <w:rFonts w:ascii="Myriad Pro" w:eastAsia="Times New Roman" w:hAnsi="Myriad Pro"/>
                <w:b/>
                <w:bCs/>
                <w:sz w:val="20"/>
                <w:szCs w:val="20"/>
                <w:lang w:eastAsia="ru-RU"/>
              </w:rPr>
              <w:t>15</w:t>
            </w:r>
          </w:p>
        </w:tc>
      </w:tr>
    </w:tbl>
    <w:p w14:paraId="085E63D4" w14:textId="77777777" w:rsidR="00BB3125" w:rsidRPr="00BA0797" w:rsidRDefault="00BB3125" w:rsidP="00BA0797">
      <w:pPr>
        <w:pStyle w:val="afffb"/>
        <w:spacing w:before="0"/>
      </w:pPr>
      <w:r w:rsidRPr="00BA0797">
        <w:t xml:space="preserve">На основании вышеизложенного Исполнитель делает вывод, что регулирующий орган в составе НВВ филиала 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на 2019 год расходы на амортизационные отчисления должен был учесть в размере 45</w:t>
      </w:r>
      <w:r w:rsidR="009C7B3E" w:rsidRPr="00BA0797">
        <w:t>2 2</w:t>
      </w:r>
      <w:r w:rsidRPr="00BA0797">
        <w:t>15 тыс. руб., против принятых</w:t>
      </w:r>
      <w:r w:rsidR="009C7B3E" w:rsidRPr="00BA0797">
        <w:t xml:space="preserve"> </w:t>
      </w:r>
      <w:r w:rsidRPr="00BA0797">
        <w:t>42</w:t>
      </w:r>
      <w:r w:rsidR="00834137" w:rsidRPr="00BA0797">
        <w:t>7 7</w:t>
      </w:r>
      <w:r w:rsidRPr="00BA0797">
        <w:t>81,84</w:t>
      </w:r>
      <w:r w:rsidR="009C7B3E" w:rsidRPr="00BA0797">
        <w:t xml:space="preserve"> </w:t>
      </w:r>
      <w:r w:rsidRPr="00BA0797">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425"/>
        <w:gridCol w:w="1366"/>
        <w:gridCol w:w="1495"/>
        <w:gridCol w:w="1642"/>
        <w:gridCol w:w="1642"/>
      </w:tblGrid>
      <w:tr w:rsidR="00E510DF" w:rsidRPr="00BA0797" w14:paraId="66D76B47" w14:textId="77777777">
        <w:trPr>
          <w:cantSplit/>
        </w:trPr>
        <w:tc>
          <w:tcPr>
            <w:tcW w:w="1789"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8285EC9"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Наименование</w:t>
            </w:r>
          </w:p>
        </w:tc>
        <w:tc>
          <w:tcPr>
            <w:tcW w:w="713"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FC90349"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 xml:space="preserve">Факт </w:t>
            </w:r>
          </w:p>
          <w:p w14:paraId="4D8FDF2F"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2017 год</w:t>
            </w:r>
          </w:p>
        </w:tc>
        <w:tc>
          <w:tcPr>
            <w:tcW w:w="2497"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371FBD9"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2019 год</w:t>
            </w:r>
          </w:p>
        </w:tc>
      </w:tr>
      <w:tr w:rsidR="00E510DF" w:rsidRPr="00BA0797" w14:paraId="5CBBB78D" w14:textId="77777777">
        <w:trPr>
          <w:cantSplit/>
        </w:trPr>
        <w:tc>
          <w:tcPr>
            <w:tcW w:w="1789"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13B6C84" w14:textId="77777777" w:rsidR="00E510DF" w:rsidRPr="004F1F5F" w:rsidRDefault="00E510DF" w:rsidP="00BA0797">
            <w:pPr>
              <w:spacing w:after="0" w:line="240" w:lineRule="auto"/>
              <w:rPr>
                <w:rFonts w:ascii="Myriad Pro" w:eastAsia="Times New Roman" w:hAnsi="Myriad Pro"/>
                <w:b/>
                <w:bCs/>
                <w:sz w:val="20"/>
                <w:szCs w:val="20"/>
                <w:lang w:eastAsia="ru-RU"/>
              </w:rPr>
            </w:pPr>
          </w:p>
        </w:tc>
        <w:tc>
          <w:tcPr>
            <w:tcW w:w="713"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FBEE91C" w14:textId="77777777" w:rsidR="00E510DF" w:rsidRPr="004F1F5F" w:rsidRDefault="00E510DF" w:rsidP="00BA0797">
            <w:pPr>
              <w:spacing w:after="0" w:line="240" w:lineRule="auto"/>
              <w:jc w:val="center"/>
              <w:rPr>
                <w:rFonts w:ascii="Myriad Pro" w:eastAsia="Times New Roman" w:hAnsi="Myriad Pro"/>
                <w:b/>
                <w:bCs/>
                <w:sz w:val="20"/>
                <w:szCs w:val="20"/>
                <w:lang w:eastAsia="ru-RU"/>
              </w:rPr>
            </w:pP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A01930B"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Регулируемая организация</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72C57F"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Регулирующий орган</w:t>
            </w:r>
          </w:p>
        </w:tc>
        <w:tc>
          <w:tcPr>
            <w:tcW w:w="8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30F4AF6" w14:textId="77777777" w:rsidR="00E510DF" w:rsidRPr="004F1F5F" w:rsidRDefault="00E510D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Исполнитель</w:t>
            </w:r>
          </w:p>
        </w:tc>
      </w:tr>
      <w:tr w:rsidR="00E510DF" w:rsidRPr="00BA0797" w14:paraId="214376DF" w14:textId="77777777">
        <w:trPr>
          <w:cantSplit/>
        </w:trPr>
        <w:tc>
          <w:tcPr>
            <w:tcW w:w="1789" w:type="pct"/>
            <w:tcBorders>
              <w:top w:val="single" w:sz="4" w:space="0" w:color="FFFFFF"/>
            </w:tcBorders>
            <w:shd w:val="clear" w:color="auto" w:fill="auto"/>
            <w:vAlign w:val="center"/>
          </w:tcPr>
          <w:p w14:paraId="287D838D" w14:textId="77777777" w:rsidR="00E510DF" w:rsidRPr="004F1F5F" w:rsidRDefault="00E510DF" w:rsidP="00BA0797">
            <w:pPr>
              <w:spacing w:after="0" w:line="240" w:lineRule="auto"/>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Амортизация</w:t>
            </w:r>
          </w:p>
        </w:tc>
        <w:tc>
          <w:tcPr>
            <w:tcW w:w="713" w:type="pct"/>
            <w:tcBorders>
              <w:top w:val="single" w:sz="4" w:space="0" w:color="FFFFFF"/>
            </w:tcBorders>
            <w:shd w:val="clear" w:color="auto" w:fill="auto"/>
            <w:noWrap/>
            <w:vAlign w:val="center"/>
          </w:tcPr>
          <w:p w14:paraId="722C7E34" w14:textId="77777777" w:rsidR="00E510DF" w:rsidRPr="004F1F5F" w:rsidRDefault="00A34FEA" w:rsidP="00BA0797">
            <w:pPr>
              <w:spacing w:after="0" w:line="240" w:lineRule="auto"/>
              <w:jc w:val="center"/>
              <w:rPr>
                <w:rFonts w:ascii="Myriad Pro" w:eastAsia="Times New Roman" w:hAnsi="Myriad Pro"/>
                <w:b/>
                <w:sz w:val="20"/>
                <w:szCs w:val="20"/>
                <w:lang w:eastAsia="ru-RU"/>
              </w:rPr>
            </w:pPr>
            <w:r w:rsidRPr="004F1F5F">
              <w:rPr>
                <w:rFonts w:ascii="Myriad Pro" w:eastAsia="Times New Roman" w:hAnsi="Myriad Pro"/>
                <w:b/>
                <w:sz w:val="20"/>
                <w:szCs w:val="20"/>
                <w:lang w:eastAsia="ru-RU"/>
              </w:rPr>
              <w:t>45</w:t>
            </w:r>
            <w:r w:rsidR="00834137" w:rsidRPr="004F1F5F">
              <w:rPr>
                <w:rFonts w:ascii="Myriad Pro" w:eastAsia="Times New Roman" w:hAnsi="Myriad Pro"/>
                <w:b/>
                <w:sz w:val="20"/>
                <w:szCs w:val="20"/>
                <w:lang w:eastAsia="ru-RU"/>
              </w:rPr>
              <w:t>8 0</w:t>
            </w:r>
            <w:r w:rsidRPr="004F1F5F">
              <w:rPr>
                <w:rFonts w:ascii="Myriad Pro" w:eastAsia="Times New Roman" w:hAnsi="Myriad Pro"/>
                <w:b/>
                <w:sz w:val="20"/>
                <w:szCs w:val="20"/>
                <w:lang w:eastAsia="ru-RU"/>
              </w:rPr>
              <w:t>65</w:t>
            </w:r>
          </w:p>
        </w:tc>
        <w:tc>
          <w:tcPr>
            <w:tcW w:w="781" w:type="pct"/>
            <w:tcBorders>
              <w:top w:val="single" w:sz="4" w:space="0" w:color="FFFFFF"/>
            </w:tcBorders>
            <w:shd w:val="clear" w:color="auto" w:fill="auto"/>
            <w:noWrap/>
            <w:vAlign w:val="center"/>
          </w:tcPr>
          <w:p w14:paraId="2FF283C2" w14:textId="77777777" w:rsidR="00E510DF" w:rsidRPr="004F1F5F" w:rsidRDefault="003315DD" w:rsidP="00BA0797">
            <w:pPr>
              <w:spacing w:after="0" w:line="240" w:lineRule="auto"/>
              <w:jc w:val="center"/>
              <w:rPr>
                <w:rFonts w:ascii="Myriad Pro" w:eastAsia="Times New Roman" w:hAnsi="Myriad Pro"/>
                <w:b/>
                <w:sz w:val="20"/>
                <w:szCs w:val="20"/>
                <w:lang w:eastAsia="ru-RU"/>
              </w:rPr>
            </w:pPr>
            <w:r w:rsidRPr="004F1F5F">
              <w:rPr>
                <w:rFonts w:ascii="Myriad Pro" w:eastAsia="Times New Roman" w:hAnsi="Myriad Pro"/>
                <w:b/>
                <w:sz w:val="20"/>
                <w:szCs w:val="20"/>
                <w:lang w:eastAsia="ru-RU"/>
              </w:rPr>
              <w:t>48</w:t>
            </w:r>
            <w:r w:rsidR="00834137" w:rsidRPr="004F1F5F">
              <w:rPr>
                <w:rFonts w:ascii="Myriad Pro" w:eastAsia="Times New Roman" w:hAnsi="Myriad Pro"/>
                <w:b/>
                <w:sz w:val="20"/>
                <w:szCs w:val="20"/>
                <w:lang w:eastAsia="ru-RU"/>
              </w:rPr>
              <w:t>4 4</w:t>
            </w:r>
            <w:r w:rsidRPr="004F1F5F">
              <w:rPr>
                <w:rFonts w:ascii="Myriad Pro" w:eastAsia="Times New Roman" w:hAnsi="Myriad Pro"/>
                <w:b/>
                <w:sz w:val="20"/>
                <w:szCs w:val="20"/>
                <w:lang w:eastAsia="ru-RU"/>
              </w:rPr>
              <w:t>48</w:t>
            </w:r>
          </w:p>
        </w:tc>
        <w:tc>
          <w:tcPr>
            <w:tcW w:w="858" w:type="pct"/>
            <w:tcBorders>
              <w:top w:val="single" w:sz="4" w:space="0" w:color="FFFFFF"/>
            </w:tcBorders>
            <w:shd w:val="clear" w:color="auto" w:fill="auto"/>
            <w:noWrap/>
            <w:vAlign w:val="center"/>
          </w:tcPr>
          <w:p w14:paraId="05B56E7D" w14:textId="77777777" w:rsidR="00E510DF" w:rsidRPr="004F1F5F" w:rsidRDefault="00E510DF" w:rsidP="00BA0797">
            <w:pPr>
              <w:spacing w:after="0" w:line="240" w:lineRule="auto"/>
              <w:jc w:val="center"/>
              <w:rPr>
                <w:rFonts w:ascii="Myriad Pro" w:eastAsia="Times New Roman" w:hAnsi="Myriad Pro"/>
                <w:b/>
                <w:sz w:val="20"/>
                <w:szCs w:val="20"/>
                <w:lang w:eastAsia="ru-RU"/>
              </w:rPr>
            </w:pPr>
          </w:p>
        </w:tc>
        <w:tc>
          <w:tcPr>
            <w:tcW w:w="858" w:type="pct"/>
            <w:tcBorders>
              <w:top w:val="single" w:sz="4" w:space="0" w:color="FFFFFF"/>
            </w:tcBorders>
            <w:shd w:val="clear" w:color="auto" w:fill="auto"/>
            <w:noWrap/>
            <w:vAlign w:val="center"/>
          </w:tcPr>
          <w:p w14:paraId="1C5C700D" w14:textId="77777777" w:rsidR="00E510DF" w:rsidRPr="004F1F5F" w:rsidRDefault="00E510DF" w:rsidP="00BA0797">
            <w:pPr>
              <w:spacing w:after="0" w:line="240" w:lineRule="auto"/>
              <w:jc w:val="center"/>
              <w:rPr>
                <w:rFonts w:ascii="Myriad Pro" w:eastAsia="Times New Roman" w:hAnsi="Myriad Pro"/>
                <w:b/>
                <w:sz w:val="20"/>
                <w:szCs w:val="20"/>
                <w:lang w:eastAsia="ru-RU"/>
              </w:rPr>
            </w:pPr>
            <w:r w:rsidRPr="004F1F5F">
              <w:rPr>
                <w:rFonts w:ascii="Myriad Pro" w:eastAsia="Times New Roman" w:hAnsi="Myriad Pro"/>
                <w:b/>
                <w:sz w:val="20"/>
                <w:szCs w:val="20"/>
                <w:lang w:eastAsia="ru-RU"/>
              </w:rPr>
              <w:t>45</w:t>
            </w:r>
            <w:r w:rsidR="009C7B3E" w:rsidRPr="004F1F5F">
              <w:rPr>
                <w:rFonts w:ascii="Myriad Pro" w:eastAsia="Times New Roman" w:hAnsi="Myriad Pro"/>
                <w:b/>
                <w:sz w:val="20"/>
                <w:szCs w:val="20"/>
                <w:lang w:eastAsia="ru-RU"/>
              </w:rPr>
              <w:t>2 5</w:t>
            </w:r>
            <w:r w:rsidRPr="004F1F5F">
              <w:rPr>
                <w:rFonts w:ascii="Myriad Pro" w:eastAsia="Times New Roman" w:hAnsi="Myriad Pro"/>
                <w:b/>
                <w:sz w:val="20"/>
                <w:szCs w:val="20"/>
                <w:lang w:eastAsia="ru-RU"/>
              </w:rPr>
              <w:t>57</w:t>
            </w:r>
          </w:p>
        </w:tc>
      </w:tr>
      <w:tr w:rsidR="00E510DF" w:rsidRPr="00BA0797" w14:paraId="2D462692" w14:textId="77777777">
        <w:trPr>
          <w:cantSplit/>
        </w:trPr>
        <w:tc>
          <w:tcPr>
            <w:tcW w:w="1789" w:type="pct"/>
            <w:shd w:val="clear" w:color="auto" w:fill="auto"/>
            <w:vAlign w:val="center"/>
          </w:tcPr>
          <w:p w14:paraId="3433FBD0" w14:textId="77777777" w:rsidR="00E510DF" w:rsidRPr="004F1F5F" w:rsidRDefault="00E510DF" w:rsidP="00BA0797">
            <w:pPr>
              <w:spacing w:after="0" w:line="240" w:lineRule="auto"/>
              <w:ind w:left="567"/>
              <w:rPr>
                <w:rFonts w:ascii="Myriad Pro" w:eastAsia="Times New Roman" w:hAnsi="Myriad Pro"/>
                <w:bCs/>
                <w:sz w:val="20"/>
                <w:szCs w:val="20"/>
                <w:lang w:eastAsia="ru-RU"/>
              </w:rPr>
            </w:pPr>
            <w:r w:rsidRPr="004F1F5F">
              <w:rPr>
                <w:rFonts w:ascii="Myriad Pro" w:eastAsia="Times New Roman" w:hAnsi="Myriad Pro"/>
                <w:bCs/>
                <w:sz w:val="20"/>
                <w:szCs w:val="20"/>
                <w:lang w:eastAsia="ru-RU"/>
              </w:rPr>
              <w:t>в том числе</w:t>
            </w:r>
            <w:r w:rsidR="009C7B3E" w:rsidRPr="004F1F5F">
              <w:rPr>
                <w:rFonts w:ascii="Myriad Pro" w:eastAsia="Times New Roman" w:hAnsi="Myriad Pro"/>
                <w:bCs/>
                <w:sz w:val="20"/>
                <w:szCs w:val="20"/>
                <w:lang w:eastAsia="ru-RU"/>
              </w:rPr>
              <w:t xml:space="preserve"> </w:t>
            </w:r>
          </w:p>
        </w:tc>
        <w:tc>
          <w:tcPr>
            <w:tcW w:w="713" w:type="pct"/>
            <w:shd w:val="clear" w:color="auto" w:fill="auto"/>
            <w:noWrap/>
            <w:vAlign w:val="center"/>
          </w:tcPr>
          <w:p w14:paraId="49503A3F" w14:textId="77777777" w:rsidR="00E510DF" w:rsidRPr="004F1F5F" w:rsidRDefault="00E510DF" w:rsidP="00BA0797">
            <w:pPr>
              <w:spacing w:after="0" w:line="240" w:lineRule="auto"/>
              <w:jc w:val="center"/>
              <w:rPr>
                <w:rFonts w:ascii="Myriad Pro" w:eastAsia="Times New Roman" w:hAnsi="Myriad Pro"/>
                <w:sz w:val="20"/>
                <w:szCs w:val="20"/>
                <w:lang w:eastAsia="ru-RU"/>
              </w:rPr>
            </w:pPr>
          </w:p>
        </w:tc>
        <w:tc>
          <w:tcPr>
            <w:tcW w:w="781" w:type="pct"/>
            <w:shd w:val="clear" w:color="auto" w:fill="auto"/>
            <w:noWrap/>
            <w:vAlign w:val="center"/>
          </w:tcPr>
          <w:p w14:paraId="25D75B01" w14:textId="77777777" w:rsidR="00E510DF" w:rsidRPr="004F1F5F" w:rsidRDefault="00E510DF" w:rsidP="00BA0797">
            <w:pPr>
              <w:spacing w:after="0" w:line="240" w:lineRule="auto"/>
              <w:jc w:val="center"/>
              <w:rPr>
                <w:rFonts w:ascii="Myriad Pro" w:eastAsia="Times New Roman" w:hAnsi="Myriad Pro"/>
                <w:sz w:val="20"/>
                <w:szCs w:val="20"/>
                <w:lang w:eastAsia="ru-RU"/>
              </w:rPr>
            </w:pPr>
          </w:p>
        </w:tc>
        <w:tc>
          <w:tcPr>
            <w:tcW w:w="858" w:type="pct"/>
            <w:shd w:val="clear" w:color="auto" w:fill="auto"/>
            <w:noWrap/>
            <w:vAlign w:val="center"/>
          </w:tcPr>
          <w:p w14:paraId="51CB0037" w14:textId="77777777" w:rsidR="00E510DF" w:rsidRPr="004F1F5F" w:rsidRDefault="00E510DF" w:rsidP="00BA0797">
            <w:pPr>
              <w:spacing w:after="0" w:line="240" w:lineRule="auto"/>
              <w:jc w:val="center"/>
              <w:rPr>
                <w:rFonts w:ascii="Myriad Pro" w:eastAsia="Times New Roman" w:hAnsi="Myriad Pro"/>
                <w:sz w:val="20"/>
                <w:szCs w:val="20"/>
                <w:lang w:eastAsia="ru-RU"/>
              </w:rPr>
            </w:pPr>
          </w:p>
        </w:tc>
        <w:tc>
          <w:tcPr>
            <w:tcW w:w="858" w:type="pct"/>
            <w:shd w:val="clear" w:color="auto" w:fill="auto"/>
            <w:noWrap/>
            <w:vAlign w:val="center"/>
          </w:tcPr>
          <w:p w14:paraId="73D4296D" w14:textId="77777777" w:rsidR="00E510DF" w:rsidRPr="004F1F5F" w:rsidRDefault="00E510DF" w:rsidP="00BA0797">
            <w:pPr>
              <w:spacing w:after="0" w:line="240" w:lineRule="auto"/>
              <w:jc w:val="center"/>
              <w:rPr>
                <w:rFonts w:ascii="Myriad Pro" w:eastAsia="Times New Roman" w:hAnsi="Myriad Pro"/>
                <w:sz w:val="20"/>
                <w:szCs w:val="20"/>
                <w:lang w:eastAsia="ru-RU"/>
              </w:rPr>
            </w:pPr>
          </w:p>
        </w:tc>
      </w:tr>
      <w:tr w:rsidR="00E510DF" w:rsidRPr="00BA0797" w14:paraId="0879EF79" w14:textId="77777777">
        <w:trPr>
          <w:cantSplit/>
        </w:trPr>
        <w:tc>
          <w:tcPr>
            <w:tcW w:w="1789" w:type="pct"/>
            <w:shd w:val="clear" w:color="auto" w:fill="D6E3BC"/>
            <w:vAlign w:val="center"/>
          </w:tcPr>
          <w:p w14:paraId="77427F22" w14:textId="77777777" w:rsidR="00E510DF" w:rsidRPr="004F1F5F" w:rsidRDefault="00E510DF" w:rsidP="00BA0797">
            <w:pPr>
              <w:spacing w:after="0" w:line="240" w:lineRule="auto"/>
              <w:ind w:left="567"/>
              <w:rPr>
                <w:rFonts w:ascii="Myriad Pro" w:eastAsia="Times New Roman" w:hAnsi="Myriad Pro"/>
                <w:bCs/>
                <w:sz w:val="20"/>
                <w:szCs w:val="20"/>
                <w:lang w:eastAsia="ru-RU"/>
              </w:rPr>
            </w:pPr>
            <w:r w:rsidRPr="004F1F5F">
              <w:rPr>
                <w:rFonts w:ascii="Myriad Pro" w:eastAsia="Times New Roman" w:hAnsi="Myriad Pro"/>
                <w:bCs/>
                <w:sz w:val="20"/>
                <w:szCs w:val="20"/>
                <w:lang w:eastAsia="ru-RU"/>
              </w:rPr>
              <w:t>на передачу электроэнергии</w:t>
            </w:r>
          </w:p>
        </w:tc>
        <w:tc>
          <w:tcPr>
            <w:tcW w:w="713" w:type="pct"/>
            <w:shd w:val="clear" w:color="auto" w:fill="D6E3BC"/>
            <w:noWrap/>
            <w:vAlign w:val="center"/>
          </w:tcPr>
          <w:p w14:paraId="4D144239" w14:textId="77777777" w:rsidR="00E510DF" w:rsidRPr="004F1F5F" w:rsidRDefault="00A34FEA"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44</w:t>
            </w:r>
            <w:r w:rsidR="00834137" w:rsidRPr="004F1F5F">
              <w:rPr>
                <w:rFonts w:ascii="Myriad Pro" w:eastAsia="Times New Roman" w:hAnsi="Myriad Pro"/>
                <w:sz w:val="20"/>
                <w:szCs w:val="20"/>
                <w:lang w:eastAsia="ru-RU"/>
              </w:rPr>
              <w:t>5 5</w:t>
            </w:r>
            <w:r w:rsidRPr="004F1F5F">
              <w:rPr>
                <w:rFonts w:ascii="Myriad Pro" w:eastAsia="Times New Roman" w:hAnsi="Myriad Pro"/>
                <w:sz w:val="20"/>
                <w:szCs w:val="20"/>
                <w:lang w:eastAsia="ru-RU"/>
              </w:rPr>
              <w:t>99</w:t>
            </w:r>
          </w:p>
        </w:tc>
        <w:tc>
          <w:tcPr>
            <w:tcW w:w="781" w:type="pct"/>
            <w:shd w:val="clear" w:color="auto" w:fill="D6E3BC"/>
            <w:noWrap/>
            <w:vAlign w:val="center"/>
          </w:tcPr>
          <w:p w14:paraId="1D3D5CC0" w14:textId="77777777" w:rsidR="00E510DF" w:rsidRPr="004F1F5F" w:rsidRDefault="003315DD"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47</w:t>
            </w:r>
            <w:r w:rsidR="009C7B3E" w:rsidRPr="004F1F5F">
              <w:rPr>
                <w:rFonts w:ascii="Myriad Pro" w:eastAsia="Times New Roman" w:hAnsi="Myriad Pro"/>
                <w:sz w:val="20"/>
                <w:szCs w:val="20"/>
                <w:lang w:eastAsia="ru-RU"/>
              </w:rPr>
              <w:t>1 2</w:t>
            </w:r>
            <w:r w:rsidRPr="004F1F5F">
              <w:rPr>
                <w:rFonts w:ascii="Myriad Pro" w:eastAsia="Times New Roman" w:hAnsi="Myriad Pro"/>
                <w:sz w:val="20"/>
                <w:szCs w:val="20"/>
                <w:lang w:eastAsia="ru-RU"/>
              </w:rPr>
              <w:t>63</w:t>
            </w:r>
          </w:p>
        </w:tc>
        <w:tc>
          <w:tcPr>
            <w:tcW w:w="858" w:type="pct"/>
            <w:shd w:val="clear" w:color="auto" w:fill="D6E3BC"/>
            <w:noWrap/>
            <w:vAlign w:val="center"/>
          </w:tcPr>
          <w:p w14:paraId="561BF5A2" w14:textId="77777777" w:rsidR="00E510DF" w:rsidRPr="004F1F5F" w:rsidRDefault="003315DD"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42</w:t>
            </w:r>
            <w:r w:rsidR="00834137" w:rsidRPr="004F1F5F">
              <w:rPr>
                <w:rFonts w:ascii="Myriad Pro" w:eastAsia="Times New Roman" w:hAnsi="Myriad Pro"/>
                <w:sz w:val="20"/>
                <w:szCs w:val="20"/>
                <w:lang w:eastAsia="ru-RU"/>
              </w:rPr>
              <w:t>7 7</w:t>
            </w:r>
            <w:r w:rsidRPr="004F1F5F">
              <w:rPr>
                <w:rFonts w:ascii="Myriad Pro" w:eastAsia="Times New Roman" w:hAnsi="Myriad Pro"/>
                <w:sz w:val="20"/>
                <w:szCs w:val="20"/>
                <w:lang w:eastAsia="ru-RU"/>
              </w:rPr>
              <w:t>82</w:t>
            </w:r>
          </w:p>
        </w:tc>
        <w:tc>
          <w:tcPr>
            <w:tcW w:w="858" w:type="pct"/>
            <w:shd w:val="clear" w:color="auto" w:fill="D6E3BC"/>
            <w:noWrap/>
            <w:vAlign w:val="center"/>
          </w:tcPr>
          <w:p w14:paraId="09AB376C" w14:textId="77777777" w:rsidR="00E510DF" w:rsidRPr="004F1F5F" w:rsidRDefault="00E510DF"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45</w:t>
            </w:r>
            <w:r w:rsidR="009C7B3E" w:rsidRPr="004F1F5F">
              <w:rPr>
                <w:rFonts w:ascii="Myriad Pro" w:eastAsia="Times New Roman" w:hAnsi="Myriad Pro"/>
                <w:sz w:val="20"/>
                <w:szCs w:val="20"/>
                <w:lang w:eastAsia="ru-RU"/>
              </w:rPr>
              <w:t>2 2</w:t>
            </w:r>
            <w:r w:rsidRPr="004F1F5F">
              <w:rPr>
                <w:rFonts w:ascii="Myriad Pro" w:eastAsia="Times New Roman" w:hAnsi="Myriad Pro"/>
                <w:sz w:val="20"/>
                <w:szCs w:val="20"/>
                <w:lang w:eastAsia="ru-RU"/>
              </w:rPr>
              <w:t>15</w:t>
            </w:r>
          </w:p>
        </w:tc>
      </w:tr>
    </w:tbl>
    <w:p w14:paraId="48E4A223" w14:textId="77777777" w:rsidR="004F1F5F" w:rsidRDefault="004F1F5F" w:rsidP="00BA0797">
      <w:pPr>
        <w:pStyle w:val="aff3"/>
        <w:spacing w:before="0" w:line="360" w:lineRule="auto"/>
        <w:rPr>
          <w:rFonts w:ascii="Myriad Pro" w:hAnsi="Myriad Pro"/>
        </w:rPr>
      </w:pPr>
    </w:p>
    <w:p w14:paraId="062D06DD" w14:textId="77777777" w:rsidR="004F1F5F" w:rsidRDefault="004F1F5F">
      <w:pPr>
        <w:spacing w:after="0" w:line="240" w:lineRule="auto"/>
        <w:rPr>
          <w:rFonts w:ascii="Myriad Pro" w:eastAsia="Times New Roman" w:hAnsi="Myriad Pro"/>
          <w:szCs w:val="24"/>
          <w:lang w:eastAsia="ru-RU"/>
        </w:rPr>
      </w:pPr>
      <w:r>
        <w:rPr>
          <w:rFonts w:ascii="Myriad Pro" w:hAnsi="Myriad Pro"/>
        </w:rPr>
        <w:br w:type="page"/>
      </w:r>
    </w:p>
    <w:p w14:paraId="086D0037" w14:textId="77777777" w:rsidR="001221E7" w:rsidRPr="00BA0797" w:rsidRDefault="001221E7" w:rsidP="00123FC5">
      <w:pPr>
        <w:keepNext/>
        <w:keepLines/>
        <w:numPr>
          <w:ilvl w:val="1"/>
          <w:numId w:val="74"/>
        </w:numPr>
        <w:spacing w:before="40" w:after="0" w:line="360" w:lineRule="auto"/>
        <w:ind w:left="567" w:hanging="567"/>
        <w:jc w:val="both"/>
        <w:outlineLvl w:val="2"/>
        <w:rPr>
          <w:rFonts w:ascii="Myriad Pro" w:hAnsi="Myriad Pro"/>
          <w:b/>
          <w:color w:val="385623"/>
          <w:sz w:val="28"/>
          <w:szCs w:val="28"/>
        </w:rPr>
      </w:pPr>
      <w:bookmarkStart w:id="121" w:name="_Toc40826306"/>
      <w:bookmarkStart w:id="122" w:name="_Toc41256480"/>
      <w:r w:rsidRPr="0080531F">
        <w:rPr>
          <w:rFonts w:ascii="Myriad Pro" w:eastAsia="Times New Roman" w:hAnsi="Myriad Pro"/>
          <w:b/>
          <w:color w:val="4F6228"/>
          <w:sz w:val="28"/>
          <w:szCs w:val="28"/>
        </w:rPr>
        <w:lastRenderedPageBreak/>
        <w:t>Расходы на обслуживание кредитных ресурсов</w:t>
      </w:r>
      <w:bookmarkEnd w:id="121"/>
      <w:bookmarkEnd w:id="122"/>
    </w:p>
    <w:p w14:paraId="58ADECBC" w14:textId="77777777" w:rsidR="00B328F3" w:rsidRPr="00BA0797" w:rsidRDefault="00B328F3" w:rsidP="00BA0797">
      <w:pPr>
        <w:pStyle w:val="afff8"/>
        <w:spacing w:after="0"/>
      </w:pPr>
      <w:r w:rsidRPr="00BA0797">
        <w:t>Согласно п. 7 Основ ценообразования</w:t>
      </w:r>
      <w:r w:rsidR="004B5CC1" w:rsidRPr="00BA0797">
        <w:t xml:space="preserve"> № 1178</w:t>
      </w:r>
      <w:r w:rsidR="00141958" w:rsidRPr="00BA0797">
        <w:t>,</w:t>
      </w:r>
      <w:r w:rsidRPr="00BA0797">
        <w:t xml:space="preserve">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обоснованным расходам</w:t>
      </w:r>
      <w:r w:rsidR="00FA2249" w:rsidRPr="00BA0797">
        <w:t>,</w:t>
      </w:r>
      <w:r w:rsidRPr="00BA0797">
        <w:t xml:space="preserve">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93"/>
        <w:gridCol w:w="1176"/>
        <w:gridCol w:w="2073"/>
        <w:gridCol w:w="1026"/>
        <w:gridCol w:w="1026"/>
        <w:gridCol w:w="1176"/>
      </w:tblGrid>
      <w:tr w:rsidR="00AC5E1F" w:rsidRPr="00BA0797" w14:paraId="4C5C88D9" w14:textId="77777777">
        <w:trPr>
          <w:cantSplit/>
        </w:trPr>
        <w:tc>
          <w:tcPr>
            <w:tcW w:w="117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35FCF53" w14:textId="77777777" w:rsidR="00AC5E1F" w:rsidRPr="004F1F5F" w:rsidRDefault="00AC5E1F" w:rsidP="00BA0797">
            <w:pPr>
              <w:spacing w:after="0" w:line="240" w:lineRule="auto"/>
              <w:jc w:val="center"/>
              <w:rPr>
                <w:rFonts w:ascii="Myriad Pro" w:eastAsia="Times New Roman" w:hAnsi="Myriad Pro" w:cs="Calibri"/>
                <w:b/>
                <w:bCs/>
                <w:color w:val="FFFFFF"/>
                <w:sz w:val="20"/>
                <w:szCs w:val="20"/>
                <w:lang w:eastAsia="ru-RU"/>
              </w:rPr>
            </w:pPr>
            <w:r w:rsidRPr="004F1F5F">
              <w:rPr>
                <w:rFonts w:ascii="Myriad Pro" w:eastAsia="Times New Roman" w:hAnsi="Myriad Pro" w:cs="Calibri"/>
                <w:b/>
                <w:bCs/>
                <w:color w:val="FFFFFF"/>
                <w:sz w:val="20"/>
                <w:szCs w:val="20"/>
                <w:lang w:eastAsia="ru-RU"/>
              </w:rPr>
              <w:t>Наименование статьи расходов</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A173A0" w14:textId="77777777" w:rsidR="00AC5E1F" w:rsidRPr="004F1F5F" w:rsidRDefault="00AC5E1F" w:rsidP="00BA0797">
            <w:pPr>
              <w:spacing w:after="0" w:line="240" w:lineRule="auto"/>
              <w:jc w:val="center"/>
              <w:rPr>
                <w:rFonts w:ascii="Myriad Pro" w:eastAsia="Times New Roman" w:hAnsi="Myriad Pro" w:cs="Calibri"/>
                <w:b/>
                <w:bCs/>
                <w:color w:val="FFFFFF"/>
                <w:sz w:val="20"/>
                <w:szCs w:val="20"/>
                <w:lang w:eastAsia="ru-RU"/>
              </w:rPr>
            </w:pPr>
            <w:r w:rsidRPr="004F1F5F">
              <w:rPr>
                <w:rFonts w:ascii="Myriad Pro" w:eastAsia="Times New Roman" w:hAnsi="Myriad Pro" w:cs="Calibri"/>
                <w:b/>
                <w:bCs/>
                <w:color w:val="FFFFFF"/>
                <w:sz w:val="20"/>
                <w:szCs w:val="20"/>
                <w:lang w:eastAsia="ru-RU"/>
              </w:rPr>
              <w:t>Факт за 2017, тыс. руб.</w:t>
            </w:r>
          </w:p>
        </w:tc>
        <w:tc>
          <w:tcPr>
            <w:tcW w:w="11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DD9E1D" w14:textId="77777777" w:rsidR="00AC5E1F" w:rsidRPr="004F1F5F" w:rsidRDefault="00412481" w:rsidP="00BA0797">
            <w:pPr>
              <w:spacing w:after="0" w:line="240" w:lineRule="auto"/>
              <w:jc w:val="center"/>
              <w:rPr>
                <w:rFonts w:ascii="Myriad Pro" w:eastAsia="Times New Roman" w:hAnsi="Myriad Pro" w:cs="Calibri"/>
                <w:b/>
                <w:bCs/>
                <w:color w:val="FFFFFF"/>
                <w:sz w:val="20"/>
                <w:szCs w:val="20"/>
                <w:lang w:eastAsia="ru-RU"/>
              </w:rPr>
            </w:pPr>
            <w:r w:rsidRPr="004F1F5F">
              <w:rPr>
                <w:rFonts w:ascii="Myriad Pro" w:eastAsia="Times New Roman" w:hAnsi="Myriad Pro" w:cs="Calibri"/>
                <w:b/>
                <w:bCs/>
                <w:color w:val="FFFFFF"/>
                <w:sz w:val="20"/>
                <w:szCs w:val="20"/>
                <w:lang w:eastAsia="ru-RU"/>
              </w:rPr>
              <w:t xml:space="preserve">Предложение </w:t>
            </w:r>
            <w:r w:rsidR="00AC5E1F" w:rsidRPr="004F1F5F">
              <w:rPr>
                <w:rFonts w:ascii="Myriad Pro" w:eastAsia="Times New Roman" w:hAnsi="Myriad Pro" w:cs="Calibri"/>
                <w:b/>
                <w:bCs/>
                <w:color w:val="FFFFFF"/>
                <w:sz w:val="20"/>
                <w:szCs w:val="20"/>
                <w:lang w:eastAsia="ru-RU"/>
              </w:rPr>
              <w:t>филиал</w:t>
            </w:r>
            <w:r w:rsidRPr="004F1F5F">
              <w:rPr>
                <w:rFonts w:ascii="Myriad Pro" w:eastAsia="Times New Roman" w:hAnsi="Myriad Pro" w:cs="Calibri"/>
                <w:b/>
                <w:bCs/>
                <w:color w:val="FFFFFF"/>
                <w:sz w:val="20"/>
                <w:szCs w:val="20"/>
                <w:lang w:eastAsia="ru-RU"/>
              </w:rPr>
              <w:t>а</w:t>
            </w:r>
            <w:r w:rsidR="00AC5E1F" w:rsidRPr="004F1F5F">
              <w:rPr>
                <w:rFonts w:ascii="Myriad Pro" w:eastAsia="Times New Roman" w:hAnsi="Myriad Pro" w:cs="Calibri"/>
                <w:b/>
                <w:bCs/>
                <w:color w:val="FFFFFF"/>
                <w:sz w:val="20"/>
                <w:szCs w:val="20"/>
                <w:lang w:eastAsia="ru-RU"/>
              </w:rPr>
              <w:t xml:space="preserve"> ПАО </w:t>
            </w:r>
            <w:r w:rsidR="00586D28" w:rsidRPr="004F1F5F">
              <w:rPr>
                <w:rFonts w:ascii="Myriad Pro" w:eastAsia="Times New Roman" w:hAnsi="Myriad Pro" w:cs="Calibri"/>
                <w:b/>
                <w:bCs/>
                <w:color w:val="FFFFFF"/>
                <w:sz w:val="20"/>
                <w:szCs w:val="20"/>
                <w:lang w:eastAsia="ru-RU"/>
              </w:rPr>
              <w:t>«</w:t>
            </w:r>
            <w:r w:rsidR="00AC5E1F" w:rsidRPr="004F1F5F">
              <w:rPr>
                <w:rFonts w:ascii="Myriad Pro" w:eastAsia="Times New Roman" w:hAnsi="Myriad Pro" w:cs="Calibri"/>
                <w:b/>
                <w:bCs/>
                <w:color w:val="FFFFFF"/>
                <w:sz w:val="20"/>
                <w:szCs w:val="20"/>
                <w:lang w:eastAsia="ru-RU"/>
              </w:rPr>
              <w:t>МРСК Северо-Запада</w:t>
            </w:r>
            <w:r w:rsidR="00586D28" w:rsidRPr="004F1F5F">
              <w:rPr>
                <w:rFonts w:ascii="Myriad Pro" w:eastAsia="Times New Roman" w:hAnsi="Myriad Pro" w:cs="Calibri"/>
                <w:b/>
                <w:bCs/>
                <w:color w:val="FFFFFF"/>
                <w:sz w:val="20"/>
                <w:szCs w:val="20"/>
                <w:lang w:eastAsia="ru-RU"/>
              </w:rPr>
              <w:t>»</w:t>
            </w:r>
            <w:r w:rsidR="00AC5E1F" w:rsidRPr="004F1F5F">
              <w:rPr>
                <w:rFonts w:ascii="Myriad Pro" w:eastAsia="Times New Roman" w:hAnsi="Myriad Pro" w:cs="Calibri"/>
                <w:b/>
                <w:bCs/>
                <w:color w:val="FFFFFF"/>
                <w:sz w:val="20"/>
                <w:szCs w:val="20"/>
                <w:lang w:eastAsia="ru-RU"/>
              </w:rPr>
              <w:t xml:space="preserve"> </w:t>
            </w:r>
            <w:r w:rsidR="00586D28" w:rsidRPr="004F1F5F">
              <w:rPr>
                <w:rFonts w:ascii="Myriad Pro" w:eastAsia="Times New Roman" w:hAnsi="Myriad Pro" w:cs="Calibri"/>
                <w:b/>
                <w:bCs/>
                <w:color w:val="FFFFFF"/>
                <w:sz w:val="20"/>
                <w:szCs w:val="20"/>
                <w:lang w:eastAsia="ru-RU"/>
              </w:rPr>
              <w:t>«</w:t>
            </w:r>
            <w:r w:rsidR="00AC5E1F" w:rsidRPr="004F1F5F">
              <w:rPr>
                <w:rFonts w:ascii="Myriad Pro" w:eastAsia="Times New Roman" w:hAnsi="Myriad Pro" w:cs="Calibri"/>
                <w:b/>
                <w:bCs/>
                <w:color w:val="FFFFFF"/>
                <w:sz w:val="20"/>
                <w:szCs w:val="20"/>
                <w:lang w:eastAsia="ru-RU"/>
              </w:rPr>
              <w:t>Псковэнерго</w:t>
            </w:r>
            <w:r w:rsidR="00586D28" w:rsidRPr="004F1F5F">
              <w:rPr>
                <w:rFonts w:ascii="Myriad Pro" w:eastAsia="Times New Roman" w:hAnsi="Myriad Pro" w:cs="Calibri"/>
                <w:b/>
                <w:bCs/>
                <w:color w:val="FFFFFF"/>
                <w:sz w:val="20"/>
                <w:szCs w:val="20"/>
                <w:lang w:eastAsia="ru-RU"/>
              </w:rPr>
              <w:t>»</w:t>
            </w:r>
            <w:r w:rsidR="009C7B3E" w:rsidRPr="004F1F5F">
              <w:rPr>
                <w:rFonts w:ascii="Myriad Pro" w:eastAsia="Times New Roman" w:hAnsi="Myriad Pro" w:cs="Calibri"/>
                <w:b/>
                <w:bCs/>
                <w:color w:val="FFFFFF"/>
                <w:sz w:val="20"/>
                <w:szCs w:val="20"/>
                <w:lang w:eastAsia="ru-RU"/>
              </w:rPr>
              <w:t xml:space="preserve"> </w:t>
            </w:r>
            <w:r w:rsidR="00AC5E1F" w:rsidRPr="004F1F5F">
              <w:rPr>
                <w:rFonts w:ascii="Myriad Pro" w:eastAsia="Times New Roman" w:hAnsi="Myriad Pro" w:cs="Calibri"/>
                <w:b/>
                <w:bCs/>
                <w:color w:val="FFFFFF"/>
                <w:sz w:val="20"/>
                <w:szCs w:val="20"/>
                <w:lang w:eastAsia="ru-RU"/>
              </w:rPr>
              <w:t>на 2019, тыс. руб.</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0781F9" w14:textId="77777777" w:rsidR="00AC5E1F" w:rsidRPr="004F1F5F" w:rsidRDefault="00AC5E1F" w:rsidP="00BA0797">
            <w:pPr>
              <w:spacing w:after="0" w:line="240" w:lineRule="auto"/>
              <w:jc w:val="center"/>
              <w:rPr>
                <w:rFonts w:ascii="Myriad Pro" w:eastAsia="Times New Roman" w:hAnsi="Myriad Pro" w:cs="Calibri"/>
                <w:b/>
                <w:bCs/>
                <w:color w:val="FFFFFF"/>
                <w:sz w:val="20"/>
                <w:szCs w:val="20"/>
                <w:lang w:eastAsia="ru-RU"/>
              </w:rPr>
            </w:pPr>
            <w:r w:rsidRPr="004F1F5F">
              <w:rPr>
                <w:rFonts w:ascii="Myriad Pro" w:eastAsia="Times New Roman" w:hAnsi="Myriad Pro" w:cs="Calibri"/>
                <w:b/>
                <w:bCs/>
                <w:color w:val="FFFFFF"/>
                <w:sz w:val="20"/>
                <w:szCs w:val="20"/>
                <w:lang w:eastAsia="ru-RU"/>
              </w:rPr>
              <w:t>ТБР на 2019, тыс. руб.</w:t>
            </w:r>
          </w:p>
        </w:tc>
        <w:tc>
          <w:tcPr>
            <w:tcW w:w="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11F337" w14:textId="77777777" w:rsidR="00AC5E1F" w:rsidRPr="004F1F5F" w:rsidRDefault="00AC5E1F" w:rsidP="00BA0797">
            <w:pPr>
              <w:spacing w:after="0" w:line="240" w:lineRule="auto"/>
              <w:jc w:val="center"/>
              <w:rPr>
                <w:rFonts w:ascii="Myriad Pro" w:eastAsia="Times New Roman" w:hAnsi="Myriad Pro" w:cs="Calibri"/>
                <w:b/>
                <w:bCs/>
                <w:color w:val="FFFFFF"/>
                <w:sz w:val="20"/>
                <w:szCs w:val="20"/>
                <w:lang w:eastAsia="ru-RU"/>
              </w:rPr>
            </w:pPr>
            <w:r w:rsidRPr="004F1F5F">
              <w:rPr>
                <w:rFonts w:ascii="Myriad Pro" w:eastAsia="Times New Roman" w:hAnsi="Myriad Pro" w:cs="Calibri"/>
                <w:b/>
                <w:bCs/>
                <w:color w:val="FFFFFF"/>
                <w:sz w:val="20"/>
                <w:szCs w:val="20"/>
                <w:lang w:eastAsia="ru-RU"/>
              </w:rPr>
              <w:t>ТБР / заявка на 2019, %</w:t>
            </w:r>
          </w:p>
        </w:tc>
        <w:tc>
          <w:tcPr>
            <w:tcW w:w="70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AC62F2" w14:textId="77777777" w:rsidR="00AC5E1F" w:rsidRPr="004F1F5F" w:rsidRDefault="00AC5E1F" w:rsidP="00BA0797">
            <w:pPr>
              <w:spacing w:after="0" w:line="240" w:lineRule="auto"/>
              <w:jc w:val="center"/>
              <w:rPr>
                <w:rFonts w:ascii="Myriad Pro" w:eastAsia="Times New Roman" w:hAnsi="Myriad Pro" w:cs="Calibri"/>
                <w:b/>
                <w:bCs/>
                <w:color w:val="FFFFFF"/>
                <w:sz w:val="20"/>
                <w:szCs w:val="20"/>
                <w:lang w:eastAsia="ru-RU"/>
              </w:rPr>
            </w:pPr>
            <w:r w:rsidRPr="004F1F5F">
              <w:rPr>
                <w:rFonts w:ascii="Myriad Pro" w:eastAsia="Times New Roman" w:hAnsi="Myriad Pro" w:cs="Calibri"/>
                <w:b/>
                <w:bCs/>
                <w:color w:val="FFFFFF"/>
                <w:sz w:val="20"/>
                <w:szCs w:val="20"/>
                <w:lang w:eastAsia="ru-RU"/>
              </w:rPr>
              <w:t>ТБР на 2019 /факт за 2017, %</w:t>
            </w:r>
          </w:p>
        </w:tc>
      </w:tr>
      <w:tr w:rsidR="00AC5E1F" w:rsidRPr="00BA0797" w14:paraId="7E03A147" w14:textId="77777777">
        <w:trPr>
          <w:cantSplit/>
        </w:trPr>
        <w:tc>
          <w:tcPr>
            <w:tcW w:w="1177" w:type="pct"/>
            <w:tcBorders>
              <w:top w:val="single" w:sz="4" w:space="0" w:color="FFFFFF"/>
            </w:tcBorders>
            <w:shd w:val="clear" w:color="auto" w:fill="auto"/>
            <w:vAlign w:val="center"/>
          </w:tcPr>
          <w:p w14:paraId="14FAC9BF" w14:textId="77777777" w:rsidR="00AC5E1F" w:rsidRPr="004F1F5F" w:rsidRDefault="00AC5E1F" w:rsidP="00BA0797">
            <w:pPr>
              <w:spacing w:after="0" w:line="240" w:lineRule="auto"/>
              <w:rPr>
                <w:rFonts w:ascii="Myriad Pro" w:eastAsia="Times New Roman" w:hAnsi="Myriad Pro" w:cs="Calibri"/>
                <w:sz w:val="20"/>
                <w:szCs w:val="20"/>
                <w:lang w:eastAsia="ru-RU"/>
              </w:rPr>
            </w:pPr>
            <w:r w:rsidRPr="004F1F5F">
              <w:rPr>
                <w:rFonts w:ascii="Myriad Pro" w:eastAsia="Times New Roman" w:hAnsi="Myriad Pro" w:cs="Calibri"/>
                <w:sz w:val="20"/>
                <w:szCs w:val="20"/>
                <w:lang w:eastAsia="ru-RU"/>
              </w:rPr>
              <w:t>Проценты за кредит</w:t>
            </w:r>
          </w:p>
        </w:tc>
        <w:tc>
          <w:tcPr>
            <w:tcW w:w="702" w:type="pct"/>
            <w:tcBorders>
              <w:top w:val="single" w:sz="4" w:space="0" w:color="FFFFFF"/>
            </w:tcBorders>
            <w:shd w:val="clear" w:color="auto" w:fill="auto"/>
            <w:vAlign w:val="center"/>
          </w:tcPr>
          <w:p w14:paraId="741A60DA" w14:textId="77777777" w:rsidR="00AC5E1F" w:rsidRPr="004F1F5F" w:rsidRDefault="00B223CF" w:rsidP="00BA0797">
            <w:pPr>
              <w:spacing w:after="0" w:line="240" w:lineRule="auto"/>
              <w:jc w:val="center"/>
              <w:rPr>
                <w:rFonts w:ascii="Myriad Pro" w:eastAsia="Times New Roman" w:hAnsi="Myriad Pro" w:cs="Calibri"/>
                <w:bCs/>
                <w:sz w:val="20"/>
                <w:szCs w:val="20"/>
                <w:lang w:eastAsia="ru-RU"/>
              </w:rPr>
            </w:pPr>
            <w:r w:rsidRPr="004F1F5F">
              <w:rPr>
                <w:rFonts w:ascii="Myriad Pro" w:eastAsia="Times New Roman" w:hAnsi="Myriad Pro" w:cs="Calibri"/>
                <w:bCs/>
                <w:sz w:val="20"/>
                <w:szCs w:val="20"/>
                <w:lang w:eastAsia="ru-RU"/>
              </w:rPr>
              <w:t>17</w:t>
            </w:r>
            <w:r w:rsidR="00834137" w:rsidRPr="004F1F5F">
              <w:rPr>
                <w:rFonts w:ascii="Myriad Pro" w:eastAsia="Times New Roman" w:hAnsi="Myriad Pro" w:cs="Calibri"/>
                <w:bCs/>
                <w:sz w:val="20"/>
                <w:szCs w:val="20"/>
                <w:lang w:eastAsia="ru-RU"/>
              </w:rPr>
              <w:t>0 3</w:t>
            </w:r>
            <w:r w:rsidRPr="004F1F5F">
              <w:rPr>
                <w:rFonts w:ascii="Myriad Pro" w:eastAsia="Times New Roman" w:hAnsi="Myriad Pro" w:cs="Calibri"/>
                <w:bCs/>
                <w:sz w:val="20"/>
                <w:szCs w:val="20"/>
                <w:lang w:eastAsia="ru-RU"/>
              </w:rPr>
              <w:t>10</w:t>
            </w:r>
          </w:p>
        </w:tc>
        <w:tc>
          <w:tcPr>
            <w:tcW w:w="1171" w:type="pct"/>
            <w:tcBorders>
              <w:top w:val="single" w:sz="4" w:space="0" w:color="FFFFFF"/>
            </w:tcBorders>
            <w:shd w:val="clear" w:color="auto" w:fill="auto"/>
            <w:vAlign w:val="center"/>
          </w:tcPr>
          <w:p w14:paraId="33027B70" w14:textId="77777777" w:rsidR="00AC5E1F" w:rsidRPr="004F1F5F" w:rsidRDefault="00AC5E1F" w:rsidP="00BA0797">
            <w:pPr>
              <w:spacing w:after="0" w:line="240" w:lineRule="auto"/>
              <w:jc w:val="center"/>
              <w:rPr>
                <w:rFonts w:ascii="Myriad Pro" w:eastAsia="Times New Roman" w:hAnsi="Myriad Pro" w:cs="Calibri"/>
                <w:bCs/>
                <w:sz w:val="20"/>
                <w:szCs w:val="20"/>
                <w:lang w:eastAsia="ru-RU"/>
              </w:rPr>
            </w:pPr>
            <w:r w:rsidRPr="004F1F5F">
              <w:rPr>
                <w:rFonts w:ascii="Myriad Pro" w:eastAsia="Times New Roman" w:hAnsi="Myriad Pro" w:cs="Calibri"/>
                <w:bCs/>
                <w:sz w:val="20"/>
                <w:szCs w:val="20"/>
                <w:lang w:eastAsia="ru-RU"/>
              </w:rPr>
              <w:t>14</w:t>
            </w:r>
            <w:r w:rsidR="00834137" w:rsidRPr="004F1F5F">
              <w:rPr>
                <w:rFonts w:ascii="Myriad Pro" w:eastAsia="Times New Roman" w:hAnsi="Myriad Pro" w:cs="Calibri"/>
                <w:bCs/>
                <w:sz w:val="20"/>
                <w:szCs w:val="20"/>
                <w:lang w:eastAsia="ru-RU"/>
              </w:rPr>
              <w:t>1 0</w:t>
            </w:r>
            <w:r w:rsidRPr="004F1F5F">
              <w:rPr>
                <w:rFonts w:ascii="Myriad Pro" w:eastAsia="Times New Roman" w:hAnsi="Myriad Pro" w:cs="Calibri"/>
                <w:bCs/>
                <w:sz w:val="20"/>
                <w:szCs w:val="20"/>
                <w:lang w:eastAsia="ru-RU"/>
              </w:rPr>
              <w:t>10</w:t>
            </w:r>
          </w:p>
        </w:tc>
        <w:tc>
          <w:tcPr>
            <w:tcW w:w="624" w:type="pct"/>
            <w:tcBorders>
              <w:top w:val="single" w:sz="4" w:space="0" w:color="FFFFFF"/>
            </w:tcBorders>
            <w:shd w:val="clear" w:color="auto" w:fill="auto"/>
            <w:vAlign w:val="center"/>
          </w:tcPr>
          <w:p w14:paraId="0146556D" w14:textId="77777777" w:rsidR="00AC5E1F" w:rsidRPr="004F1F5F" w:rsidRDefault="00AC5E1F" w:rsidP="00BA0797">
            <w:pPr>
              <w:spacing w:after="0" w:line="240" w:lineRule="auto"/>
              <w:jc w:val="center"/>
              <w:rPr>
                <w:rFonts w:ascii="Myriad Pro" w:eastAsia="Times New Roman" w:hAnsi="Myriad Pro" w:cs="Calibri"/>
                <w:bCs/>
                <w:sz w:val="20"/>
                <w:szCs w:val="20"/>
                <w:lang w:eastAsia="ru-RU"/>
              </w:rPr>
            </w:pPr>
            <w:r w:rsidRPr="004F1F5F">
              <w:rPr>
                <w:rFonts w:ascii="Myriad Pro" w:eastAsia="Times New Roman" w:hAnsi="Myriad Pro" w:cs="Calibri"/>
                <w:bCs/>
                <w:sz w:val="20"/>
                <w:szCs w:val="20"/>
                <w:lang w:eastAsia="ru-RU"/>
              </w:rPr>
              <w:t>14</w:t>
            </w:r>
            <w:r w:rsidR="00834137" w:rsidRPr="004F1F5F">
              <w:rPr>
                <w:rFonts w:ascii="Myriad Pro" w:eastAsia="Times New Roman" w:hAnsi="Myriad Pro" w:cs="Calibri"/>
                <w:bCs/>
                <w:sz w:val="20"/>
                <w:szCs w:val="20"/>
                <w:lang w:eastAsia="ru-RU"/>
              </w:rPr>
              <w:t>1 0</w:t>
            </w:r>
            <w:r w:rsidRPr="004F1F5F">
              <w:rPr>
                <w:rFonts w:ascii="Myriad Pro" w:eastAsia="Times New Roman" w:hAnsi="Myriad Pro" w:cs="Calibri"/>
                <w:bCs/>
                <w:sz w:val="20"/>
                <w:szCs w:val="20"/>
                <w:lang w:eastAsia="ru-RU"/>
              </w:rPr>
              <w:t>10</w:t>
            </w:r>
          </w:p>
        </w:tc>
        <w:tc>
          <w:tcPr>
            <w:tcW w:w="624" w:type="pct"/>
            <w:tcBorders>
              <w:top w:val="single" w:sz="4" w:space="0" w:color="FFFFFF"/>
            </w:tcBorders>
            <w:shd w:val="clear" w:color="auto" w:fill="auto"/>
            <w:vAlign w:val="center"/>
          </w:tcPr>
          <w:p w14:paraId="0247F2FE" w14:textId="77777777" w:rsidR="00AC5E1F" w:rsidRPr="004F1F5F" w:rsidRDefault="00AC5E1F" w:rsidP="00BA0797">
            <w:pPr>
              <w:spacing w:after="0" w:line="240" w:lineRule="auto"/>
              <w:jc w:val="center"/>
              <w:rPr>
                <w:rFonts w:ascii="Myriad Pro" w:eastAsia="Times New Roman" w:hAnsi="Myriad Pro" w:cs="Calibri"/>
                <w:bCs/>
                <w:sz w:val="20"/>
                <w:szCs w:val="20"/>
                <w:lang w:eastAsia="ru-RU"/>
              </w:rPr>
            </w:pPr>
            <w:r w:rsidRPr="004F1F5F">
              <w:rPr>
                <w:rFonts w:ascii="Myriad Pro" w:eastAsia="Times New Roman" w:hAnsi="Myriad Pro" w:cs="Calibri"/>
                <w:bCs/>
                <w:sz w:val="20"/>
                <w:szCs w:val="20"/>
                <w:lang w:eastAsia="ru-RU"/>
              </w:rPr>
              <w:t>0,0</w:t>
            </w:r>
          </w:p>
        </w:tc>
        <w:tc>
          <w:tcPr>
            <w:tcW w:w="702" w:type="pct"/>
            <w:tcBorders>
              <w:top w:val="single" w:sz="4" w:space="0" w:color="FFFFFF"/>
            </w:tcBorders>
            <w:shd w:val="clear" w:color="auto" w:fill="auto"/>
            <w:vAlign w:val="center"/>
          </w:tcPr>
          <w:p w14:paraId="1D41BD30" w14:textId="77777777" w:rsidR="00AC5E1F" w:rsidRPr="004F1F5F" w:rsidRDefault="00AC5E1F" w:rsidP="00BA0797">
            <w:pPr>
              <w:spacing w:after="0" w:line="240" w:lineRule="auto"/>
              <w:jc w:val="center"/>
              <w:rPr>
                <w:rFonts w:ascii="Myriad Pro" w:eastAsia="Times New Roman" w:hAnsi="Myriad Pro" w:cs="Calibri"/>
                <w:bCs/>
                <w:sz w:val="20"/>
                <w:szCs w:val="20"/>
                <w:lang w:eastAsia="ru-RU"/>
              </w:rPr>
            </w:pPr>
            <w:r w:rsidRPr="004F1F5F">
              <w:rPr>
                <w:rFonts w:ascii="Myriad Pro" w:eastAsia="Times New Roman" w:hAnsi="Myriad Pro" w:cs="Calibri"/>
                <w:bCs/>
                <w:sz w:val="20"/>
                <w:szCs w:val="20"/>
                <w:lang w:eastAsia="ru-RU"/>
              </w:rPr>
              <w:t>0,0</w:t>
            </w:r>
          </w:p>
        </w:tc>
      </w:tr>
    </w:tbl>
    <w:p w14:paraId="6C4F133E" w14:textId="77777777" w:rsidR="00AC5E1F" w:rsidRPr="00BA0797" w:rsidRDefault="00AC5E1F" w:rsidP="00BA0797">
      <w:pPr>
        <w:spacing w:after="0" w:line="360" w:lineRule="auto"/>
        <w:ind w:firstLine="567"/>
        <w:contextualSpacing/>
        <w:jc w:val="both"/>
        <w:rPr>
          <w:rFonts w:ascii="Myriad Pro" w:hAnsi="Myriad Pro"/>
          <w:sz w:val="26"/>
          <w:szCs w:val="26"/>
        </w:rPr>
      </w:pPr>
    </w:p>
    <w:p w14:paraId="30A23014"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591B4129" w14:textId="77777777" w:rsidR="00660BF9" w:rsidRPr="00BA0797" w:rsidRDefault="00660BF9"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В обоснование заявленной суммы расходов фил</w:t>
      </w:r>
      <w:r w:rsidR="002F2C89" w:rsidRPr="00BA0797">
        <w:rPr>
          <w:rFonts w:ascii="Myriad Pro" w:hAnsi="Myriad Pro"/>
          <w:sz w:val="26"/>
          <w:szCs w:val="26"/>
        </w:rPr>
        <w:t xml:space="preserve">иалом ПАО </w:t>
      </w:r>
      <w:r w:rsidR="00586D28" w:rsidRPr="00BA0797">
        <w:rPr>
          <w:rFonts w:ascii="Myriad Pro" w:hAnsi="Myriad Pro"/>
          <w:sz w:val="26"/>
          <w:szCs w:val="26"/>
        </w:rPr>
        <w:t>«</w:t>
      </w:r>
      <w:r w:rsidR="002F2C89" w:rsidRPr="00BA0797">
        <w:rPr>
          <w:rFonts w:ascii="Myriad Pro" w:hAnsi="Myriad Pro"/>
          <w:sz w:val="26"/>
          <w:szCs w:val="26"/>
        </w:rPr>
        <w:t>МРСК Северо-Запада</w:t>
      </w:r>
      <w:r w:rsidR="00586D28" w:rsidRPr="00BA0797">
        <w:rPr>
          <w:rFonts w:ascii="Myriad Pro" w:hAnsi="Myriad Pro"/>
          <w:sz w:val="26"/>
          <w:szCs w:val="26"/>
        </w:rPr>
        <w:t>»</w:t>
      </w:r>
      <w:r w:rsidR="002F2C89"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были предоставлены следующие документы:</w:t>
      </w:r>
    </w:p>
    <w:p w14:paraId="059FB031" w14:textId="77777777" w:rsidR="00327A2C" w:rsidRPr="00BA0797" w:rsidRDefault="00660BF9" w:rsidP="004F1F5F">
      <w:pPr>
        <w:numPr>
          <w:ilvl w:val="0"/>
          <w:numId w:val="10"/>
        </w:numPr>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Обосновывающие документы к расходам на уплату процентов в 2017 году, в т.ч. кредитные договоры, бухгалтерский баланс, отчет о финансовых результатах, распределение основного долга и процентов</w:t>
      </w:r>
    </w:p>
    <w:p w14:paraId="5A3709A9" w14:textId="77777777" w:rsidR="00327A2C" w:rsidRPr="00BA0797" w:rsidRDefault="00660BF9" w:rsidP="004F1F5F">
      <w:pPr>
        <w:numPr>
          <w:ilvl w:val="0"/>
          <w:numId w:val="10"/>
        </w:numPr>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Обосновывающие документы к расходам на уплату процентов в 2019 году, в т.ч. кредитные договоры</w:t>
      </w:r>
    </w:p>
    <w:p w14:paraId="0C7A8BA3" w14:textId="77777777" w:rsidR="00327A2C" w:rsidRPr="00BA0797" w:rsidRDefault="00660BF9" w:rsidP="004F1F5F">
      <w:pPr>
        <w:numPr>
          <w:ilvl w:val="0"/>
          <w:numId w:val="10"/>
        </w:numPr>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Распределение по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кредитов и процентов по ним за 2017 год</w:t>
      </w:r>
    </w:p>
    <w:p w14:paraId="544BADA0" w14:textId="77777777" w:rsidR="00327A2C" w:rsidRPr="00BA0797" w:rsidRDefault="00660BF9" w:rsidP="004F1F5F">
      <w:pPr>
        <w:numPr>
          <w:ilvl w:val="0"/>
          <w:numId w:val="10"/>
        </w:numPr>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Расчеты по кредитам, обороты счета 66</w:t>
      </w:r>
      <w:r w:rsidR="009C7B3E" w:rsidRPr="00BA0797">
        <w:rPr>
          <w:rFonts w:ascii="Myriad Pro" w:hAnsi="Myriad Pro"/>
          <w:sz w:val="26"/>
          <w:szCs w:val="26"/>
        </w:rPr>
        <w:t xml:space="preserve"> </w:t>
      </w:r>
      <w:r w:rsidRPr="00BA0797">
        <w:rPr>
          <w:rFonts w:ascii="Myriad Pro" w:hAnsi="Myriad Pro"/>
          <w:sz w:val="26"/>
          <w:szCs w:val="26"/>
        </w:rPr>
        <w:t>за 2017 год</w:t>
      </w:r>
    </w:p>
    <w:p w14:paraId="7650C2EA" w14:textId="25169DFC" w:rsidR="00327A2C" w:rsidRPr="00BA0797" w:rsidRDefault="00660BF9" w:rsidP="004F1F5F">
      <w:pPr>
        <w:numPr>
          <w:ilvl w:val="0"/>
          <w:numId w:val="10"/>
        </w:numPr>
        <w:spacing w:after="0" w:line="360" w:lineRule="auto"/>
        <w:ind w:left="1134" w:hanging="567"/>
        <w:contextualSpacing/>
        <w:jc w:val="both"/>
        <w:rPr>
          <w:rFonts w:ascii="Myriad Pro" w:hAnsi="Myriad Pro"/>
          <w:sz w:val="26"/>
          <w:szCs w:val="26"/>
        </w:rPr>
      </w:pPr>
      <w:r w:rsidRPr="00BA0797">
        <w:rPr>
          <w:rFonts w:ascii="Myriad Pro" w:hAnsi="Myriad Pro"/>
          <w:sz w:val="26"/>
          <w:szCs w:val="26"/>
        </w:rPr>
        <w:lastRenderedPageBreak/>
        <w:t>Прогноз движения денежных средств в 2019 году по филиалу ПАО</w:t>
      </w:r>
      <w:r w:rsidR="005B370D">
        <w:rPr>
          <w:rFonts w:ascii="Myriad Pro" w:hAnsi="Myriad Pro"/>
          <w:sz w:val="26"/>
          <w:szCs w:val="26"/>
        </w:rPr>
        <w:t>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p>
    <w:p w14:paraId="13528B83" w14:textId="77777777" w:rsidR="00327A2C" w:rsidRPr="00BA0797" w:rsidRDefault="00660BF9" w:rsidP="004F1F5F">
      <w:pPr>
        <w:numPr>
          <w:ilvl w:val="0"/>
          <w:numId w:val="10"/>
        </w:numPr>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Методика распределения основного долга и процентов за пользование привлекаемых кредитных ресурсов и займов по филиалам, утверждённая приказом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от 15.01.2018 №11.</w:t>
      </w:r>
    </w:p>
    <w:p w14:paraId="60BEE7D8" w14:textId="77777777" w:rsidR="002C5851" w:rsidRPr="00BA0797" w:rsidRDefault="002C5851" w:rsidP="00BA0797">
      <w:pPr>
        <w:widowControl w:val="0"/>
        <w:suppressAutoHyphens/>
        <w:spacing w:after="0" w:line="360" w:lineRule="auto"/>
        <w:ind w:firstLine="567"/>
        <w:jc w:val="both"/>
        <w:rPr>
          <w:rFonts w:ascii="Myriad Pro" w:hAnsi="Myriad Pro"/>
          <w:sz w:val="26"/>
          <w:szCs w:val="26"/>
        </w:rPr>
      </w:pP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(далее Общество)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 Конкурсные процедуры по привлечению кредитных ресурсов осуществляются согласно Федерального закону от 26 июля </w:t>
      </w:r>
      <w:smartTag w:uri="urn:schemas-microsoft-com:office:smarttags" w:element="metricconverter">
        <w:smartTagPr>
          <w:attr w:name="ProductID" w:val="2006 г"/>
        </w:smartTagPr>
        <w:r w:rsidRPr="00BA0797">
          <w:rPr>
            <w:rFonts w:ascii="Myriad Pro" w:hAnsi="Myriad Pro"/>
            <w:sz w:val="26"/>
            <w:szCs w:val="26"/>
          </w:rPr>
          <w:t>2006 г</w:t>
        </w:r>
      </w:smartTag>
      <w:r w:rsidRPr="00BA0797">
        <w:rPr>
          <w:rFonts w:ascii="Myriad Pro" w:hAnsi="Myriad Pro"/>
          <w:sz w:val="26"/>
          <w:szCs w:val="26"/>
        </w:rPr>
        <w:t xml:space="preserve">. № 135-ФЗ </w:t>
      </w:r>
      <w:r w:rsidR="00586D28" w:rsidRPr="00BA0797">
        <w:rPr>
          <w:rFonts w:ascii="Myriad Pro" w:hAnsi="Myriad Pro"/>
          <w:sz w:val="26"/>
          <w:szCs w:val="26"/>
        </w:rPr>
        <w:t>«</w:t>
      </w:r>
      <w:r w:rsidRPr="00BA0797">
        <w:rPr>
          <w:rFonts w:ascii="Myriad Pro" w:hAnsi="Myriad Pro"/>
          <w:sz w:val="26"/>
          <w:szCs w:val="26"/>
        </w:rPr>
        <w:t>О защите конкуренции</w:t>
      </w:r>
      <w:r w:rsidR="00586D28" w:rsidRPr="00BA0797">
        <w:rPr>
          <w:rFonts w:ascii="Myriad Pro" w:hAnsi="Myriad Pro"/>
          <w:sz w:val="26"/>
          <w:szCs w:val="26"/>
        </w:rPr>
        <w:t>»</w:t>
      </w:r>
      <w:r w:rsidRPr="00BA0797">
        <w:rPr>
          <w:rFonts w:ascii="Myriad Pro" w:hAnsi="Myriad Pro"/>
          <w:sz w:val="26"/>
          <w:szCs w:val="26"/>
        </w:rPr>
        <w:t xml:space="preserve"> и в соответствии с положениями Федерального закона от 05 апреля </w:t>
      </w:r>
      <w:smartTag w:uri="urn:schemas-microsoft-com:office:smarttags" w:element="metricconverter">
        <w:smartTagPr>
          <w:attr w:name="ProductID" w:val="2013 г"/>
        </w:smartTagPr>
        <w:r w:rsidRPr="00BA0797">
          <w:rPr>
            <w:rFonts w:ascii="Myriad Pro" w:hAnsi="Myriad Pro"/>
            <w:sz w:val="26"/>
            <w:szCs w:val="26"/>
          </w:rPr>
          <w:t>2013 г</w:t>
        </w:r>
      </w:smartTag>
      <w:r w:rsidRPr="00BA0797">
        <w:rPr>
          <w:rFonts w:ascii="Myriad Pro" w:hAnsi="Myriad Pro"/>
          <w:sz w:val="26"/>
          <w:szCs w:val="26"/>
        </w:rPr>
        <w:t xml:space="preserve">. № 44-ФЗ </w:t>
      </w:r>
      <w:r w:rsidR="00586D28" w:rsidRPr="00BA0797">
        <w:rPr>
          <w:rFonts w:ascii="Myriad Pro" w:hAnsi="Myriad Pro"/>
          <w:sz w:val="26"/>
          <w:szCs w:val="26"/>
        </w:rPr>
        <w:t>«</w:t>
      </w:r>
      <w:r w:rsidRPr="00BA0797">
        <w:rPr>
          <w:rFonts w:ascii="Myriad Pro" w:hAnsi="Myriad Pro"/>
          <w:sz w:val="26"/>
          <w:szCs w:val="26"/>
        </w:rPr>
        <w:t>О контрактной системе в сфере закупок товаров, работ, услуг для обеспечения государственных и муниципальных нужд</w:t>
      </w:r>
      <w:r w:rsidR="00586D28" w:rsidRPr="00BA0797">
        <w:rPr>
          <w:rFonts w:ascii="Myriad Pro" w:hAnsi="Myriad Pro"/>
          <w:sz w:val="26"/>
          <w:szCs w:val="26"/>
        </w:rPr>
        <w:t>»</w:t>
      </w:r>
      <w:r w:rsidRPr="00BA0797">
        <w:rPr>
          <w:rFonts w:ascii="Myriad Pro" w:hAnsi="Myriad Pro"/>
          <w:sz w:val="26"/>
          <w:szCs w:val="26"/>
        </w:rPr>
        <w:t>. Следовательно, заключенные Обществом кредитные договоры позволяют на оптимальных для Общества рыночных условиях привлекать кредитные ресурсы с учётом минимизации стоимости заёмных средств.</w:t>
      </w:r>
    </w:p>
    <w:p w14:paraId="16D13FB5" w14:textId="77777777" w:rsidR="002C5851" w:rsidRPr="00BA0797" w:rsidRDefault="002C5851" w:rsidP="00BA0797">
      <w:pPr>
        <w:widowControl w:val="0"/>
        <w:suppressAutoHyphens/>
        <w:spacing w:after="0" w:line="360" w:lineRule="auto"/>
        <w:ind w:firstLine="567"/>
        <w:jc w:val="both"/>
        <w:rPr>
          <w:rFonts w:ascii="Myriad Pro" w:hAnsi="Myriad Pro"/>
          <w:sz w:val="26"/>
          <w:szCs w:val="26"/>
        </w:rPr>
      </w:pPr>
      <w:r w:rsidRPr="00BA0797">
        <w:rPr>
          <w:rFonts w:ascii="Myriad Pro" w:hAnsi="Myriad Pro"/>
          <w:sz w:val="26"/>
          <w:szCs w:val="26"/>
        </w:rPr>
        <w:t xml:space="preserve">Расходы на обслуживание заемных средств распределяются по филиалам в соответствии с </w:t>
      </w:r>
      <w:r w:rsidR="00586D28" w:rsidRPr="00BA0797">
        <w:rPr>
          <w:rFonts w:ascii="Myriad Pro" w:hAnsi="Myriad Pro"/>
          <w:sz w:val="26"/>
          <w:szCs w:val="26"/>
        </w:rPr>
        <w:t>«</w:t>
      </w:r>
      <w:r w:rsidRPr="00BA0797">
        <w:rPr>
          <w:rFonts w:ascii="Myriad Pro" w:hAnsi="Myriad Pro"/>
          <w:sz w:val="26"/>
          <w:szCs w:val="26"/>
        </w:rPr>
        <w:t>Методикой</w:t>
      </w:r>
      <w:r w:rsidR="009C7B3E" w:rsidRPr="00BA0797">
        <w:rPr>
          <w:rFonts w:ascii="Myriad Pro" w:hAnsi="Myriad Pro"/>
          <w:sz w:val="26"/>
          <w:szCs w:val="26"/>
        </w:rPr>
        <w:t xml:space="preserve"> </w:t>
      </w:r>
      <w:r w:rsidRPr="00BA0797">
        <w:rPr>
          <w:rFonts w:ascii="Myriad Pro" w:hAnsi="Myriad Pro"/>
          <w:sz w:val="26"/>
          <w:szCs w:val="26"/>
        </w:rPr>
        <w:t>по распределению основного долга</w:t>
      </w:r>
      <w:r w:rsidR="009C7B3E" w:rsidRPr="00BA0797">
        <w:rPr>
          <w:rFonts w:ascii="Myriad Pro" w:hAnsi="Myriad Pro"/>
          <w:sz w:val="26"/>
          <w:szCs w:val="26"/>
        </w:rPr>
        <w:t xml:space="preserve"> </w:t>
      </w:r>
      <w:r w:rsidRPr="00BA0797">
        <w:rPr>
          <w:rFonts w:ascii="Myriad Pro" w:hAnsi="Myriad Pro"/>
          <w:sz w:val="26"/>
          <w:szCs w:val="26"/>
        </w:rPr>
        <w:t>и процентов за пользование привлекаемых кредитных ресурсов и займов по филиалам</w:t>
      </w:r>
      <w:r w:rsidR="00586D28" w:rsidRPr="00BA0797">
        <w:rPr>
          <w:rFonts w:ascii="Myriad Pro" w:hAnsi="Myriad Pro"/>
          <w:sz w:val="26"/>
          <w:szCs w:val="26"/>
        </w:rPr>
        <w:t>»</w:t>
      </w:r>
      <w:r w:rsidRPr="00BA0797">
        <w:rPr>
          <w:rFonts w:ascii="Myriad Pro" w:hAnsi="Myriad Pro"/>
          <w:sz w:val="26"/>
          <w:szCs w:val="26"/>
        </w:rPr>
        <w:t xml:space="preserve"> (далее - Методика по распределению процентов), утвержденной приказом от 28.02.2016 № 836.</w:t>
      </w:r>
    </w:p>
    <w:p w14:paraId="7485CE5B" w14:textId="77777777" w:rsidR="002C5851" w:rsidRPr="00BA0797" w:rsidRDefault="002C5851" w:rsidP="00BA0797">
      <w:pPr>
        <w:widowControl w:val="0"/>
        <w:suppressAutoHyphens/>
        <w:spacing w:after="0" w:line="360" w:lineRule="auto"/>
        <w:ind w:firstLine="567"/>
        <w:jc w:val="both"/>
        <w:rPr>
          <w:rFonts w:ascii="Myriad Pro" w:hAnsi="Myriad Pro"/>
          <w:sz w:val="26"/>
          <w:szCs w:val="26"/>
        </w:rPr>
      </w:pPr>
      <w:r w:rsidRPr="00BA0797">
        <w:rPr>
          <w:rFonts w:ascii="Myriad Pro" w:hAnsi="Myriad Pro"/>
          <w:sz w:val="26"/>
          <w:szCs w:val="26"/>
        </w:rPr>
        <w:t xml:space="preserve">В соответствии с Методикой по распределению процентов затраты по статье </w:t>
      </w:r>
      <w:r w:rsidR="00586D28" w:rsidRPr="00BA0797">
        <w:rPr>
          <w:rFonts w:ascii="Myriad Pro" w:hAnsi="Myriad Pro"/>
          <w:sz w:val="26"/>
          <w:szCs w:val="26"/>
        </w:rPr>
        <w:t>«</w:t>
      </w:r>
      <w:r w:rsidRPr="00BA0797">
        <w:rPr>
          <w:rFonts w:ascii="Myriad Pro" w:hAnsi="Myriad Pro"/>
          <w:sz w:val="26"/>
          <w:szCs w:val="26"/>
        </w:rPr>
        <w:t>Неподконтрольные расходы</w:t>
      </w:r>
      <w:r w:rsidR="00586D28" w:rsidRPr="00BA0797">
        <w:rPr>
          <w:rFonts w:ascii="Myriad Pro" w:hAnsi="Myriad Pro"/>
          <w:sz w:val="26"/>
          <w:szCs w:val="26"/>
        </w:rPr>
        <w:t>»</w:t>
      </w:r>
      <w:r w:rsidRPr="00BA0797">
        <w:rPr>
          <w:rFonts w:ascii="Myriad Pro" w:hAnsi="Myriad Pro"/>
          <w:sz w:val="26"/>
          <w:szCs w:val="26"/>
        </w:rPr>
        <w:t xml:space="preserve"> за 2019 год в части расходов на обслуживание заемных средств по филиалу составляют 14</w:t>
      </w:r>
      <w:r w:rsidR="00834137" w:rsidRPr="00BA0797">
        <w:rPr>
          <w:rFonts w:ascii="Myriad Pro" w:hAnsi="Myriad Pro"/>
          <w:sz w:val="26"/>
          <w:szCs w:val="26"/>
        </w:rPr>
        <w:t>1 0</w:t>
      </w:r>
      <w:r w:rsidRPr="00BA0797">
        <w:rPr>
          <w:rFonts w:ascii="Myriad Pro" w:hAnsi="Myriad Pro"/>
          <w:sz w:val="26"/>
          <w:szCs w:val="26"/>
        </w:rPr>
        <w:t>10,00 тыс. руб.</w:t>
      </w:r>
    </w:p>
    <w:p w14:paraId="4C4A5D76" w14:textId="77777777" w:rsidR="00AC5E1F" w:rsidRPr="00BA0797" w:rsidRDefault="00AC5E1F" w:rsidP="00BA0797">
      <w:pPr>
        <w:spacing w:after="0" w:line="360" w:lineRule="auto"/>
        <w:contextualSpacing/>
        <w:jc w:val="both"/>
        <w:rPr>
          <w:rFonts w:ascii="Myriad Pro" w:hAnsi="Myriad Pro"/>
          <w:b/>
          <w:sz w:val="26"/>
          <w:szCs w:val="26"/>
        </w:rPr>
      </w:pPr>
    </w:p>
    <w:p w14:paraId="5BF060FD"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2FC5C40B" w14:textId="77777777" w:rsidR="00B328F3" w:rsidRPr="00BA0797" w:rsidRDefault="00F50E2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Госкомитетом</w:t>
      </w:r>
      <w:r w:rsidR="009C7B3E" w:rsidRPr="00BA0797">
        <w:rPr>
          <w:rFonts w:ascii="Myriad Pro" w:hAnsi="Myriad Pro"/>
          <w:sz w:val="26"/>
          <w:szCs w:val="26"/>
        </w:rPr>
        <w:t xml:space="preserve"> </w:t>
      </w:r>
      <w:r w:rsidRPr="00BA0797">
        <w:rPr>
          <w:rFonts w:ascii="Myriad Pro" w:hAnsi="Myriad Pro"/>
          <w:sz w:val="26"/>
          <w:szCs w:val="26"/>
        </w:rPr>
        <w:t xml:space="preserve">расходы по статье приняты в размере, предложенном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размере 14</w:t>
      </w:r>
      <w:r w:rsidR="00834137" w:rsidRPr="00BA0797">
        <w:rPr>
          <w:rFonts w:ascii="Myriad Pro" w:hAnsi="Myriad Pro"/>
          <w:sz w:val="26"/>
          <w:szCs w:val="26"/>
        </w:rPr>
        <w:t>1 0</w:t>
      </w:r>
      <w:r w:rsidRPr="00BA0797">
        <w:rPr>
          <w:rFonts w:ascii="Myriad Pro" w:hAnsi="Myriad Pro"/>
          <w:sz w:val="26"/>
          <w:szCs w:val="26"/>
        </w:rPr>
        <w:t>10,00 тыс. руб.</w:t>
      </w:r>
    </w:p>
    <w:p w14:paraId="50FEB6AF" w14:textId="77777777" w:rsidR="00F37189" w:rsidRDefault="00F37189" w:rsidP="00BA0797">
      <w:pPr>
        <w:spacing w:after="0" w:line="360" w:lineRule="auto"/>
        <w:ind w:firstLine="540"/>
        <w:contextualSpacing/>
        <w:jc w:val="both"/>
        <w:rPr>
          <w:rFonts w:ascii="Myriad Pro" w:hAnsi="Myriad Pro"/>
          <w:b/>
          <w:sz w:val="26"/>
          <w:szCs w:val="26"/>
        </w:rPr>
      </w:pPr>
    </w:p>
    <w:p w14:paraId="56B32580" w14:textId="77777777" w:rsidR="00B328F3" w:rsidRPr="00BA0797" w:rsidRDefault="00B328F3"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ИСПОЛНИТЕЛЯ</w:t>
      </w:r>
    </w:p>
    <w:p w14:paraId="31B275BE" w14:textId="77777777" w:rsidR="00FD3168" w:rsidRPr="00BA0797" w:rsidRDefault="00FD3168" w:rsidP="00BA0797">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По результатам анализа предоставленных материалов Исполнитель отмечает следующее.</w:t>
      </w:r>
    </w:p>
    <w:p w14:paraId="265BD67D" w14:textId="77777777" w:rsidR="00CE13C9" w:rsidRPr="00BA0797" w:rsidRDefault="00CE13C9" w:rsidP="00123FC5">
      <w:pPr>
        <w:pStyle w:val="11"/>
        <w:numPr>
          <w:ilvl w:val="0"/>
          <w:numId w:val="6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Со стороны филиала не приводится информация, а также данные бухгалтерского учета, относительно фактического процента сбора денежных средств по виду деятельности </w:t>
      </w:r>
      <w:r w:rsidR="00586D28" w:rsidRPr="00BA0797">
        <w:rPr>
          <w:rFonts w:ascii="Myriad Pro" w:hAnsi="Myriad Pro"/>
          <w:sz w:val="26"/>
          <w:szCs w:val="26"/>
        </w:rPr>
        <w:t>«</w:t>
      </w:r>
      <w:r w:rsidRPr="00BA0797">
        <w:rPr>
          <w:rFonts w:ascii="Myriad Pro" w:hAnsi="Myriad Pro"/>
          <w:sz w:val="26"/>
          <w:szCs w:val="26"/>
        </w:rPr>
        <w:t>услуги по передаче электрической энергии</w:t>
      </w:r>
      <w:r w:rsidR="00586D28" w:rsidRPr="00BA0797">
        <w:rPr>
          <w:rFonts w:ascii="Myriad Pro" w:hAnsi="Myriad Pro"/>
          <w:sz w:val="26"/>
          <w:szCs w:val="26"/>
        </w:rPr>
        <w:t>»</w:t>
      </w:r>
      <w:r w:rsidRPr="00BA0797">
        <w:rPr>
          <w:rFonts w:ascii="Myriad Pro" w:hAnsi="Myriad Pro"/>
          <w:sz w:val="26"/>
          <w:szCs w:val="26"/>
        </w:rPr>
        <w:t xml:space="preserve"> за 2017 год. </w:t>
      </w:r>
    </w:p>
    <w:p w14:paraId="2C40326F" w14:textId="77777777" w:rsidR="00CE13C9" w:rsidRPr="00BA0797" w:rsidRDefault="00CE13C9" w:rsidP="00123FC5">
      <w:pPr>
        <w:pStyle w:val="11"/>
        <w:numPr>
          <w:ilvl w:val="0"/>
          <w:numId w:val="6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Величина объема кредитных ресурсов, привлеченных для обеспечения деятельности филиала, по состоянию на 01.01.2018 составила </w:t>
      </w:r>
      <w:r w:rsidR="009C7B3E" w:rsidRPr="00BA0797">
        <w:rPr>
          <w:rFonts w:ascii="Myriad Pro" w:hAnsi="Myriad Pro"/>
          <w:sz w:val="26"/>
          <w:szCs w:val="26"/>
        </w:rPr>
        <w:t>1 5</w:t>
      </w:r>
      <w:r w:rsidRPr="00BA0797">
        <w:rPr>
          <w:rFonts w:ascii="Myriad Pro" w:hAnsi="Myriad Pro"/>
          <w:sz w:val="26"/>
          <w:szCs w:val="26"/>
        </w:rPr>
        <w:t>1</w:t>
      </w:r>
      <w:r w:rsidR="00834137" w:rsidRPr="00BA0797">
        <w:rPr>
          <w:rFonts w:ascii="Myriad Pro" w:hAnsi="Myriad Pro"/>
          <w:sz w:val="26"/>
          <w:szCs w:val="26"/>
        </w:rPr>
        <w:t>5 1</w:t>
      </w:r>
      <w:r w:rsidRPr="00BA0797">
        <w:rPr>
          <w:rFonts w:ascii="Myriad Pro" w:hAnsi="Myriad Pro"/>
          <w:sz w:val="26"/>
          <w:szCs w:val="26"/>
        </w:rPr>
        <w:t xml:space="preserve">52 тыс. руб., при этом величина дебиторской задолженности </w:t>
      </w:r>
      <w:r w:rsidR="00B66F9B" w:rsidRPr="00BA0797">
        <w:rPr>
          <w:rFonts w:ascii="Myriad Pro" w:hAnsi="Myriad Pro"/>
          <w:sz w:val="26"/>
          <w:szCs w:val="26"/>
        </w:rPr>
        <w:t>по состоянию на 01.01.2018</w:t>
      </w:r>
      <w:r w:rsidRPr="00BA0797">
        <w:rPr>
          <w:rFonts w:ascii="Myriad Pro" w:hAnsi="Myriad Pro"/>
          <w:sz w:val="26"/>
          <w:szCs w:val="26"/>
        </w:rPr>
        <w:t xml:space="preserve"> составила 55</w:t>
      </w:r>
      <w:r w:rsidR="00834137" w:rsidRPr="00BA0797">
        <w:rPr>
          <w:rFonts w:ascii="Myriad Pro" w:hAnsi="Myriad Pro"/>
          <w:sz w:val="26"/>
          <w:szCs w:val="26"/>
        </w:rPr>
        <w:t>9 5</w:t>
      </w:r>
      <w:r w:rsidRPr="00BA0797">
        <w:rPr>
          <w:rFonts w:ascii="Myriad Pro" w:hAnsi="Myriad Pro"/>
          <w:sz w:val="26"/>
          <w:szCs w:val="26"/>
        </w:rPr>
        <w:t>10 тыс. руб. (данные формы 1.6. Расшифровка расходов</w:t>
      </w:r>
      <w:r w:rsidR="009C7B3E" w:rsidRPr="00BA0797">
        <w:rPr>
          <w:rFonts w:ascii="Myriad Pro" w:hAnsi="Myriad Pro"/>
          <w:sz w:val="26"/>
          <w:szCs w:val="26"/>
        </w:rPr>
        <w:t xml:space="preserve"> </w:t>
      </w:r>
      <w:r w:rsidR="006C4A20" w:rsidRPr="00BA0797">
        <w:rPr>
          <w:rFonts w:ascii="Myriad Pro" w:hAnsi="Myriad Pro"/>
          <w:sz w:val="26"/>
          <w:szCs w:val="26"/>
        </w:rPr>
        <w:t xml:space="preserve">субъекта естественных монополий, оказывающих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год.) </w:t>
      </w:r>
      <w:r w:rsidRPr="00BA0797">
        <w:rPr>
          <w:rFonts w:ascii="Myriad Pro" w:hAnsi="Myriad Pro"/>
          <w:sz w:val="26"/>
          <w:szCs w:val="26"/>
        </w:rPr>
        <w:t>Пояснения относительно существенного превышения величины заемных средств над величиной просроченной дебиторской задолженности в материалах тарифной заявки не предоставлены;</w:t>
      </w:r>
    </w:p>
    <w:p w14:paraId="35DB8891" w14:textId="77777777" w:rsidR="00CE13C9" w:rsidRPr="00BA0797" w:rsidRDefault="00CE13C9" w:rsidP="00123FC5">
      <w:pPr>
        <w:pStyle w:val="11"/>
        <w:numPr>
          <w:ilvl w:val="0"/>
          <w:numId w:val="62"/>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Не представлен расчет средневзвешенной процентной ставки, исходя из вели</w:t>
      </w:r>
      <w:r w:rsidR="006C4A20" w:rsidRPr="00BA0797">
        <w:rPr>
          <w:rFonts w:ascii="Myriad Pro" w:hAnsi="Myriad Pro"/>
          <w:sz w:val="26"/>
          <w:szCs w:val="26"/>
        </w:rPr>
        <w:t xml:space="preserve">чины заемных средств </w:t>
      </w:r>
      <w:r w:rsidRPr="00BA0797">
        <w:rPr>
          <w:rFonts w:ascii="Myriad Pro" w:hAnsi="Myriad Pro"/>
          <w:sz w:val="26"/>
          <w:szCs w:val="26"/>
        </w:rPr>
        <w:t>(план, определенный с учетом соблюдения графика платежей, предусмотренного кредитными договорами);</w:t>
      </w:r>
    </w:p>
    <w:p w14:paraId="4212FE03" w14:textId="77777777" w:rsidR="006C4A20" w:rsidRPr="00BA0797" w:rsidRDefault="00AF3BF1" w:rsidP="00BA0797">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Организацией в </w:t>
      </w:r>
      <w:r w:rsidR="006C4A20" w:rsidRPr="00BA0797">
        <w:rPr>
          <w:rFonts w:ascii="Myriad Pro" w:hAnsi="Myriad Pro"/>
          <w:sz w:val="26"/>
          <w:szCs w:val="26"/>
        </w:rPr>
        <w:t xml:space="preserve">составе тарифной заявки </w:t>
      </w:r>
      <w:r w:rsidRPr="00BA0797">
        <w:rPr>
          <w:rFonts w:ascii="Myriad Pro" w:hAnsi="Myriad Pro"/>
          <w:sz w:val="26"/>
          <w:szCs w:val="26"/>
        </w:rPr>
        <w:t xml:space="preserve">на 2019 год </w:t>
      </w:r>
      <w:r w:rsidR="00103781" w:rsidRPr="00BA0797">
        <w:rPr>
          <w:rFonts w:ascii="Myriad Pro" w:hAnsi="Myriad Pro"/>
          <w:sz w:val="26"/>
          <w:szCs w:val="26"/>
        </w:rPr>
        <w:t>предоставлен</w:t>
      </w:r>
      <w:r w:rsidR="009C7B3E" w:rsidRPr="00BA0797">
        <w:rPr>
          <w:rFonts w:ascii="Myriad Pro" w:hAnsi="Myriad Pro"/>
          <w:sz w:val="26"/>
          <w:szCs w:val="26"/>
        </w:rPr>
        <w:t xml:space="preserve"> </w:t>
      </w:r>
      <w:r w:rsidR="00586D28" w:rsidRPr="00BA0797">
        <w:rPr>
          <w:rFonts w:ascii="Myriad Pro" w:hAnsi="Myriad Pro"/>
          <w:sz w:val="26"/>
          <w:szCs w:val="26"/>
        </w:rPr>
        <w:t>«</w:t>
      </w:r>
      <w:r w:rsidR="00103781" w:rsidRPr="00BA0797">
        <w:rPr>
          <w:rFonts w:ascii="Myriad Pro" w:hAnsi="Myriad Pro"/>
          <w:sz w:val="26"/>
          <w:szCs w:val="26"/>
        </w:rPr>
        <w:t>Прогноз движения денежных средств на 2019 г</w:t>
      </w:r>
      <w:r w:rsidR="004F1F5F">
        <w:rPr>
          <w:rFonts w:ascii="Myriad Pro" w:hAnsi="Myriad Pro"/>
          <w:sz w:val="26"/>
          <w:szCs w:val="26"/>
        </w:rPr>
        <w:t>од</w:t>
      </w:r>
      <w:r w:rsidR="00586D28" w:rsidRPr="00BA0797">
        <w:rPr>
          <w:rFonts w:ascii="Myriad Pro" w:hAnsi="Myriad Pro"/>
          <w:sz w:val="26"/>
          <w:szCs w:val="26"/>
        </w:rPr>
        <w:t>»</w:t>
      </w:r>
      <w:r w:rsidR="00103781" w:rsidRPr="00BA0797">
        <w:rPr>
          <w:rFonts w:ascii="Myriad Pro" w:hAnsi="Myriad Pro"/>
          <w:sz w:val="26"/>
          <w:szCs w:val="26"/>
        </w:rPr>
        <w:t xml:space="preserve"> по </w:t>
      </w:r>
      <w:r w:rsidR="00F43D55" w:rsidRPr="00BA0797">
        <w:rPr>
          <w:rFonts w:ascii="Myriad Pro" w:hAnsi="Myriad Pro"/>
          <w:sz w:val="26"/>
          <w:szCs w:val="26"/>
        </w:rPr>
        <w:t>ф</w:t>
      </w:r>
      <w:r w:rsidR="00103781" w:rsidRPr="00BA0797">
        <w:rPr>
          <w:rFonts w:ascii="Myriad Pro" w:hAnsi="Myriad Pro"/>
          <w:sz w:val="26"/>
          <w:szCs w:val="26"/>
        </w:rPr>
        <w:t xml:space="preserve">илиалу </w:t>
      </w:r>
      <w:r w:rsidR="0041591F" w:rsidRPr="00BA0797">
        <w:rPr>
          <w:rFonts w:ascii="Myriad Pro" w:hAnsi="Myriad Pro"/>
          <w:sz w:val="26"/>
          <w:szCs w:val="26"/>
        </w:rPr>
        <w:t xml:space="preserve">ПАО </w:t>
      </w:r>
      <w:r w:rsidR="00586D28" w:rsidRPr="00BA0797">
        <w:rPr>
          <w:rFonts w:ascii="Myriad Pro" w:hAnsi="Myriad Pro"/>
          <w:sz w:val="26"/>
          <w:szCs w:val="26"/>
        </w:rPr>
        <w:t>«</w:t>
      </w:r>
      <w:r w:rsidR="0041591F" w:rsidRPr="00BA0797">
        <w:rPr>
          <w:rFonts w:ascii="Myriad Pro" w:hAnsi="Myriad Pro"/>
          <w:sz w:val="26"/>
          <w:szCs w:val="26"/>
        </w:rPr>
        <w:t>МРСК Северо-Запад</w:t>
      </w:r>
      <w:r w:rsidR="00586D28" w:rsidRPr="00BA0797">
        <w:rPr>
          <w:rFonts w:ascii="Myriad Pro" w:hAnsi="Myriad Pro"/>
          <w:sz w:val="26"/>
          <w:szCs w:val="26"/>
        </w:rPr>
        <w:t>»</w:t>
      </w:r>
      <w:r w:rsidR="006C4A20" w:rsidRPr="00BA0797">
        <w:rPr>
          <w:rFonts w:ascii="Myriad Pro" w:hAnsi="Myriad Pro"/>
          <w:sz w:val="26"/>
          <w:szCs w:val="26"/>
        </w:rPr>
        <w:t xml:space="preserve"> </w:t>
      </w:r>
      <w:r w:rsidR="00F43D55" w:rsidRPr="00BA0797">
        <w:rPr>
          <w:rFonts w:ascii="Myriad Pro" w:hAnsi="Myriad Pro"/>
          <w:sz w:val="26"/>
          <w:szCs w:val="26"/>
        </w:rPr>
        <w:t xml:space="preserve">«Псковэнерго» </w:t>
      </w:r>
      <w:r w:rsidR="00FD3168" w:rsidRPr="00BA0797">
        <w:rPr>
          <w:rFonts w:ascii="Myriad Pro" w:hAnsi="Myriad Pro"/>
          <w:sz w:val="26"/>
          <w:szCs w:val="26"/>
        </w:rPr>
        <w:t xml:space="preserve">(далее </w:t>
      </w:r>
      <w:r w:rsidR="005C2C04" w:rsidRPr="00BA0797">
        <w:rPr>
          <w:rFonts w:ascii="Myriad Pro" w:hAnsi="Myriad Pro"/>
          <w:sz w:val="26"/>
          <w:szCs w:val="26"/>
        </w:rPr>
        <w:t>–</w:t>
      </w:r>
      <w:r w:rsidR="00FD3168" w:rsidRPr="00BA0797">
        <w:rPr>
          <w:rFonts w:ascii="Myriad Pro" w:hAnsi="Myriad Pro"/>
          <w:sz w:val="26"/>
          <w:szCs w:val="26"/>
        </w:rPr>
        <w:t xml:space="preserve"> Прогноз</w:t>
      </w:r>
      <w:r w:rsidR="005C2C04" w:rsidRPr="00BA0797">
        <w:rPr>
          <w:rFonts w:ascii="Myriad Pro" w:hAnsi="Myriad Pro"/>
          <w:sz w:val="26"/>
          <w:szCs w:val="26"/>
        </w:rPr>
        <w:t xml:space="preserve"> ДДС на 2019 г</w:t>
      </w:r>
      <w:r w:rsidR="004F1F5F">
        <w:rPr>
          <w:rFonts w:ascii="Myriad Pro" w:hAnsi="Myriad Pro"/>
          <w:sz w:val="26"/>
          <w:szCs w:val="26"/>
        </w:rPr>
        <w:t>од</w:t>
      </w:r>
      <w:r w:rsidR="00FD3168" w:rsidRPr="00BA0797">
        <w:rPr>
          <w:rFonts w:ascii="Myriad Pro" w:hAnsi="Myriad Pro"/>
          <w:sz w:val="26"/>
          <w:szCs w:val="26"/>
        </w:rPr>
        <w:t>)</w:t>
      </w:r>
      <w:r w:rsidR="0041591F" w:rsidRPr="00BA0797">
        <w:rPr>
          <w:rFonts w:ascii="Myriad Pro" w:hAnsi="Myriad Pro"/>
          <w:sz w:val="26"/>
          <w:szCs w:val="26"/>
        </w:rPr>
        <w:t>, где</w:t>
      </w:r>
      <w:r w:rsidR="009C7B3E" w:rsidRPr="00BA0797">
        <w:rPr>
          <w:rFonts w:ascii="Myriad Pro" w:hAnsi="Myriad Pro"/>
          <w:sz w:val="26"/>
          <w:szCs w:val="26"/>
        </w:rPr>
        <w:t xml:space="preserve"> </w:t>
      </w:r>
      <w:r w:rsidR="0041591F" w:rsidRPr="00BA0797">
        <w:rPr>
          <w:rFonts w:ascii="Myriad Pro" w:hAnsi="Myriad Pro"/>
          <w:sz w:val="26"/>
          <w:szCs w:val="26"/>
        </w:rPr>
        <w:t xml:space="preserve">уровень </w:t>
      </w:r>
      <w:r w:rsidR="00A24448" w:rsidRPr="00BA0797">
        <w:rPr>
          <w:rFonts w:ascii="Myriad Pro" w:hAnsi="Myriad Pro"/>
          <w:sz w:val="26"/>
          <w:szCs w:val="26"/>
        </w:rPr>
        <w:t xml:space="preserve">задолженности по кредитам и займам </w:t>
      </w:r>
      <w:r w:rsidR="0041591F" w:rsidRPr="00BA0797">
        <w:rPr>
          <w:rFonts w:ascii="Myriad Pro" w:hAnsi="Myriad Pro"/>
          <w:sz w:val="26"/>
          <w:szCs w:val="26"/>
        </w:rPr>
        <w:t>на начало 2019</w:t>
      </w:r>
      <w:r w:rsidR="00C1432A" w:rsidRPr="00BA0797">
        <w:rPr>
          <w:rFonts w:ascii="Myriad Pro" w:hAnsi="Myriad Pro"/>
          <w:sz w:val="26"/>
          <w:szCs w:val="26"/>
        </w:rPr>
        <w:t>г.</w:t>
      </w:r>
      <w:r w:rsidR="00B80577" w:rsidRPr="00BA0797">
        <w:rPr>
          <w:rFonts w:ascii="Myriad Pro" w:hAnsi="Myriad Pro"/>
          <w:sz w:val="26"/>
          <w:szCs w:val="26"/>
        </w:rPr>
        <w:t xml:space="preserve"> </w:t>
      </w:r>
      <w:r w:rsidR="0041591F" w:rsidRPr="00BA0797">
        <w:rPr>
          <w:rFonts w:ascii="Myriad Pro" w:hAnsi="Myriad Pro"/>
          <w:sz w:val="26"/>
          <w:szCs w:val="26"/>
        </w:rPr>
        <w:t>составляет</w:t>
      </w:r>
      <w:r w:rsidR="00B80577" w:rsidRPr="00BA0797">
        <w:rPr>
          <w:rFonts w:ascii="Myriad Pro" w:hAnsi="Myriad Pro"/>
          <w:sz w:val="26"/>
          <w:szCs w:val="26"/>
        </w:rPr>
        <w:t xml:space="preserve"> </w:t>
      </w:r>
      <w:r w:rsidR="009C7B3E" w:rsidRPr="00BA0797">
        <w:rPr>
          <w:rFonts w:ascii="Myriad Pro" w:hAnsi="Myriad Pro"/>
          <w:sz w:val="26"/>
          <w:szCs w:val="26"/>
        </w:rPr>
        <w:t>1 2</w:t>
      </w:r>
      <w:r w:rsidR="0041591F" w:rsidRPr="00BA0797">
        <w:rPr>
          <w:rFonts w:ascii="Myriad Pro" w:hAnsi="Myriad Pro"/>
          <w:sz w:val="26"/>
          <w:szCs w:val="26"/>
        </w:rPr>
        <w:t>5</w:t>
      </w:r>
      <w:r w:rsidR="009C7B3E" w:rsidRPr="00BA0797">
        <w:rPr>
          <w:rFonts w:ascii="Myriad Pro" w:hAnsi="Myriad Pro"/>
          <w:sz w:val="26"/>
          <w:szCs w:val="26"/>
        </w:rPr>
        <w:t>1 2</w:t>
      </w:r>
      <w:r w:rsidR="0041591F" w:rsidRPr="00BA0797">
        <w:rPr>
          <w:rFonts w:ascii="Myriad Pro" w:hAnsi="Myriad Pro"/>
          <w:sz w:val="26"/>
          <w:szCs w:val="26"/>
        </w:rPr>
        <w:t>67 тыс. руб.</w:t>
      </w:r>
      <w:r w:rsidR="006C4A20" w:rsidRPr="00BA0797">
        <w:rPr>
          <w:rFonts w:ascii="Myriad Pro" w:hAnsi="Myriad Pro"/>
          <w:sz w:val="26"/>
          <w:szCs w:val="26"/>
        </w:rPr>
        <w:t xml:space="preserve"> </w:t>
      </w:r>
      <w:r w:rsidR="0041591F" w:rsidRPr="00BA0797">
        <w:rPr>
          <w:rFonts w:ascii="Myriad Pro" w:hAnsi="Myriad Pro"/>
          <w:sz w:val="26"/>
          <w:szCs w:val="26"/>
        </w:rPr>
        <w:t xml:space="preserve">Организация планирует за </w:t>
      </w:r>
      <w:r w:rsidR="00B80577" w:rsidRPr="00BA0797">
        <w:rPr>
          <w:rFonts w:ascii="Myriad Pro" w:hAnsi="Myriad Pro"/>
          <w:sz w:val="26"/>
          <w:szCs w:val="26"/>
        </w:rPr>
        <w:t>2019 год</w:t>
      </w:r>
      <w:r w:rsidR="009C7B3E" w:rsidRPr="00BA0797">
        <w:rPr>
          <w:rFonts w:ascii="Myriad Pro" w:hAnsi="Myriad Pro"/>
          <w:sz w:val="26"/>
          <w:szCs w:val="26"/>
        </w:rPr>
        <w:t xml:space="preserve"> </w:t>
      </w:r>
      <w:r w:rsidR="0041591F" w:rsidRPr="00BA0797">
        <w:rPr>
          <w:rFonts w:ascii="Myriad Pro" w:hAnsi="Myriad Pro"/>
          <w:sz w:val="26"/>
          <w:szCs w:val="26"/>
        </w:rPr>
        <w:t>привлечь 20</w:t>
      </w:r>
      <w:r w:rsidR="00834137" w:rsidRPr="00BA0797">
        <w:rPr>
          <w:rFonts w:ascii="Myriad Pro" w:hAnsi="Myriad Pro"/>
          <w:sz w:val="26"/>
          <w:szCs w:val="26"/>
        </w:rPr>
        <w:t>0 0</w:t>
      </w:r>
      <w:r w:rsidR="0041591F" w:rsidRPr="00BA0797">
        <w:rPr>
          <w:rFonts w:ascii="Myriad Pro" w:hAnsi="Myriad Pro"/>
          <w:sz w:val="26"/>
          <w:szCs w:val="26"/>
        </w:rPr>
        <w:t>00,00 тыс. руб. и погасить 43</w:t>
      </w:r>
      <w:r w:rsidR="00834137" w:rsidRPr="00BA0797">
        <w:rPr>
          <w:rFonts w:ascii="Myriad Pro" w:hAnsi="Myriad Pro"/>
          <w:sz w:val="26"/>
          <w:szCs w:val="26"/>
        </w:rPr>
        <w:t>5 0</w:t>
      </w:r>
      <w:r w:rsidR="0041591F" w:rsidRPr="00BA0797">
        <w:rPr>
          <w:rFonts w:ascii="Myriad Pro" w:hAnsi="Myriad Pro"/>
          <w:sz w:val="26"/>
          <w:szCs w:val="26"/>
        </w:rPr>
        <w:t xml:space="preserve">00,00 тыс. руб. Уровень </w:t>
      </w:r>
      <w:r w:rsidR="00A24448" w:rsidRPr="00BA0797">
        <w:rPr>
          <w:rFonts w:ascii="Myriad Pro" w:hAnsi="Myriad Pro"/>
          <w:sz w:val="26"/>
          <w:szCs w:val="26"/>
        </w:rPr>
        <w:t xml:space="preserve">задолженности по кредитным обязательствам </w:t>
      </w:r>
      <w:r w:rsidR="0041591F" w:rsidRPr="00BA0797">
        <w:rPr>
          <w:rFonts w:ascii="Myriad Pro" w:hAnsi="Myriad Pro"/>
          <w:sz w:val="26"/>
          <w:szCs w:val="26"/>
        </w:rPr>
        <w:t>на конец 2019 г</w:t>
      </w:r>
      <w:r w:rsidR="004F1F5F">
        <w:rPr>
          <w:rFonts w:ascii="Myriad Pro" w:hAnsi="Myriad Pro"/>
          <w:sz w:val="26"/>
          <w:szCs w:val="26"/>
        </w:rPr>
        <w:t>од</w:t>
      </w:r>
      <w:r w:rsidR="0041591F" w:rsidRPr="00BA0797">
        <w:rPr>
          <w:rFonts w:ascii="Myriad Pro" w:hAnsi="Myriad Pro"/>
          <w:sz w:val="26"/>
          <w:szCs w:val="26"/>
        </w:rPr>
        <w:t xml:space="preserve"> должен составлять</w:t>
      </w:r>
      <w:r w:rsidR="009C7B3E" w:rsidRPr="00BA0797">
        <w:rPr>
          <w:rFonts w:ascii="Myriad Pro" w:hAnsi="Myriad Pro"/>
          <w:sz w:val="26"/>
          <w:szCs w:val="26"/>
        </w:rPr>
        <w:t xml:space="preserve"> </w:t>
      </w:r>
      <w:r w:rsidR="00834137" w:rsidRPr="00BA0797">
        <w:rPr>
          <w:rFonts w:ascii="Myriad Pro" w:hAnsi="Myriad Pro"/>
          <w:sz w:val="26"/>
          <w:szCs w:val="26"/>
        </w:rPr>
        <w:t>1 0</w:t>
      </w:r>
      <w:r w:rsidR="0041591F" w:rsidRPr="00BA0797">
        <w:rPr>
          <w:rFonts w:ascii="Myriad Pro" w:hAnsi="Myriad Pro"/>
          <w:sz w:val="26"/>
          <w:szCs w:val="26"/>
        </w:rPr>
        <w:t>1</w:t>
      </w:r>
      <w:r w:rsidR="00834137" w:rsidRPr="00BA0797">
        <w:rPr>
          <w:rFonts w:ascii="Myriad Pro" w:hAnsi="Myriad Pro"/>
          <w:sz w:val="26"/>
          <w:szCs w:val="26"/>
        </w:rPr>
        <w:t>6 2</w:t>
      </w:r>
      <w:r w:rsidR="0041591F" w:rsidRPr="00BA0797">
        <w:rPr>
          <w:rFonts w:ascii="Myriad Pro" w:hAnsi="Myriad Pro"/>
          <w:sz w:val="26"/>
          <w:szCs w:val="26"/>
        </w:rPr>
        <w:t xml:space="preserve">67 тыс. руб. Достоверно </w:t>
      </w:r>
      <w:r w:rsidR="00C1432A" w:rsidRPr="00BA0797">
        <w:rPr>
          <w:rFonts w:ascii="Myriad Pro" w:hAnsi="Myriad Pro"/>
          <w:sz w:val="26"/>
          <w:szCs w:val="26"/>
        </w:rPr>
        <w:t>проверить расчет процентов,</w:t>
      </w:r>
      <w:r w:rsidR="00FD3168" w:rsidRPr="00BA0797">
        <w:rPr>
          <w:rFonts w:ascii="Myriad Pro" w:hAnsi="Myriad Pro"/>
          <w:sz w:val="26"/>
          <w:szCs w:val="26"/>
        </w:rPr>
        <w:t xml:space="preserve"> на основании </w:t>
      </w:r>
      <w:r w:rsidR="00C1432A" w:rsidRPr="00BA0797">
        <w:rPr>
          <w:rFonts w:ascii="Myriad Pro" w:hAnsi="Myriad Pro"/>
          <w:sz w:val="26"/>
          <w:szCs w:val="26"/>
        </w:rPr>
        <w:t>сформированного</w:t>
      </w:r>
      <w:r w:rsidR="009C7B3E" w:rsidRPr="00BA0797">
        <w:rPr>
          <w:rFonts w:ascii="Myriad Pro" w:hAnsi="Myriad Pro"/>
          <w:sz w:val="26"/>
          <w:szCs w:val="26"/>
        </w:rPr>
        <w:t xml:space="preserve"> </w:t>
      </w:r>
      <w:r w:rsidR="00C1432A" w:rsidRPr="00BA0797">
        <w:rPr>
          <w:rFonts w:ascii="Myriad Pro" w:hAnsi="Myriad Pro"/>
          <w:sz w:val="26"/>
          <w:szCs w:val="26"/>
        </w:rPr>
        <w:t>Организацией</w:t>
      </w:r>
      <w:r w:rsidR="00FD3168" w:rsidRPr="00BA0797">
        <w:rPr>
          <w:rFonts w:ascii="Myriad Pro" w:hAnsi="Myriad Pro"/>
          <w:sz w:val="26"/>
          <w:szCs w:val="26"/>
        </w:rPr>
        <w:t xml:space="preserve"> Прогноза</w:t>
      </w:r>
      <w:r w:rsidR="005C2C04" w:rsidRPr="00BA0797">
        <w:rPr>
          <w:rFonts w:ascii="Myriad Pro" w:hAnsi="Myriad Pro"/>
          <w:sz w:val="26"/>
          <w:szCs w:val="26"/>
        </w:rPr>
        <w:t xml:space="preserve"> ДДС на 2019 г</w:t>
      </w:r>
      <w:r w:rsidR="004F1F5F">
        <w:rPr>
          <w:rFonts w:ascii="Myriad Pro" w:hAnsi="Myriad Pro"/>
          <w:sz w:val="26"/>
          <w:szCs w:val="26"/>
        </w:rPr>
        <w:t>од</w:t>
      </w:r>
      <w:r w:rsidR="005C2C04" w:rsidRPr="00BA0797">
        <w:rPr>
          <w:rFonts w:ascii="Myriad Pro" w:hAnsi="Myriad Pro"/>
          <w:sz w:val="26"/>
          <w:szCs w:val="26"/>
        </w:rPr>
        <w:t xml:space="preserve"> </w:t>
      </w:r>
      <w:r w:rsidR="00C1432A" w:rsidRPr="00BA0797">
        <w:rPr>
          <w:rFonts w:ascii="Myriad Pro" w:hAnsi="Myriad Pro"/>
          <w:sz w:val="26"/>
          <w:szCs w:val="26"/>
        </w:rPr>
        <w:t>не представляется возможным по причине отсутствия данных</w:t>
      </w:r>
      <w:r w:rsidR="006C4A20" w:rsidRPr="00BA0797">
        <w:rPr>
          <w:rFonts w:ascii="Myriad Pro" w:hAnsi="Myriad Pro"/>
          <w:sz w:val="26"/>
          <w:szCs w:val="26"/>
        </w:rPr>
        <w:t>:</w:t>
      </w:r>
      <w:r w:rsidR="0041591F" w:rsidRPr="00BA0797">
        <w:rPr>
          <w:rFonts w:ascii="Myriad Pro" w:hAnsi="Myriad Pro"/>
          <w:sz w:val="26"/>
          <w:szCs w:val="26"/>
        </w:rPr>
        <w:t xml:space="preserve"> в </w:t>
      </w:r>
      <w:r w:rsidR="0041591F" w:rsidRPr="00BA0797">
        <w:rPr>
          <w:rFonts w:ascii="Myriad Pro" w:hAnsi="Myriad Pro"/>
          <w:sz w:val="26"/>
          <w:szCs w:val="26"/>
        </w:rPr>
        <w:lastRenderedPageBreak/>
        <w:t>к</w:t>
      </w:r>
      <w:r w:rsidR="00C1432A" w:rsidRPr="00BA0797">
        <w:rPr>
          <w:rFonts w:ascii="Myriad Pro" w:hAnsi="Myriad Pro"/>
          <w:sz w:val="26"/>
          <w:szCs w:val="26"/>
        </w:rPr>
        <w:t>а</w:t>
      </w:r>
      <w:r w:rsidR="0041591F" w:rsidRPr="00BA0797">
        <w:rPr>
          <w:rFonts w:ascii="Myriad Pro" w:hAnsi="Myriad Pro"/>
          <w:sz w:val="26"/>
          <w:szCs w:val="26"/>
        </w:rPr>
        <w:t>ком периоде</w:t>
      </w:r>
      <w:r w:rsidR="00C1432A" w:rsidRPr="00BA0797">
        <w:rPr>
          <w:rFonts w:ascii="Myriad Pro" w:hAnsi="Myriad Pro"/>
          <w:sz w:val="26"/>
          <w:szCs w:val="26"/>
        </w:rPr>
        <w:t xml:space="preserve"> 2019 </w:t>
      </w:r>
      <w:r w:rsidR="00A24448" w:rsidRPr="00BA0797">
        <w:rPr>
          <w:rFonts w:ascii="Myriad Pro" w:hAnsi="Myriad Pro"/>
          <w:sz w:val="26"/>
          <w:szCs w:val="26"/>
        </w:rPr>
        <w:t>(месяце</w:t>
      </w:r>
      <w:r w:rsidR="0041591F" w:rsidRPr="00BA0797">
        <w:rPr>
          <w:rFonts w:ascii="Myriad Pro" w:hAnsi="Myriad Pro"/>
          <w:sz w:val="26"/>
          <w:szCs w:val="26"/>
        </w:rPr>
        <w:t>) будет произ</w:t>
      </w:r>
      <w:r w:rsidR="00C1432A" w:rsidRPr="00BA0797">
        <w:rPr>
          <w:rFonts w:ascii="Myriad Pro" w:hAnsi="Myriad Pro"/>
          <w:sz w:val="26"/>
          <w:szCs w:val="26"/>
        </w:rPr>
        <w:t xml:space="preserve">ведено привлечение и погашение кредитных </w:t>
      </w:r>
      <w:r w:rsidR="005C2C04" w:rsidRPr="00BA0797">
        <w:rPr>
          <w:rFonts w:ascii="Myriad Pro" w:hAnsi="Myriad Pro"/>
          <w:sz w:val="26"/>
          <w:szCs w:val="26"/>
        </w:rPr>
        <w:t>средств</w:t>
      </w:r>
      <w:r w:rsidR="00C1432A" w:rsidRPr="00BA0797">
        <w:rPr>
          <w:rFonts w:ascii="Myriad Pro" w:hAnsi="Myriad Pro"/>
          <w:sz w:val="26"/>
          <w:szCs w:val="26"/>
        </w:rPr>
        <w:t>.</w:t>
      </w:r>
      <w:r w:rsidR="009C7B3E" w:rsidRPr="00BA0797">
        <w:rPr>
          <w:rFonts w:ascii="Myriad Pro" w:hAnsi="Myriad Pro"/>
          <w:sz w:val="26"/>
          <w:szCs w:val="26"/>
        </w:rPr>
        <w:t xml:space="preserve"> </w:t>
      </w:r>
    </w:p>
    <w:p w14:paraId="6DA7A309" w14:textId="77777777" w:rsidR="002A4351" w:rsidRPr="00BA0797" w:rsidRDefault="002A4351" w:rsidP="00BA0797">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Исполнитель отмечает</w:t>
      </w:r>
      <w:r w:rsidR="006C4A20" w:rsidRPr="00BA0797">
        <w:rPr>
          <w:rFonts w:ascii="Myriad Pro" w:hAnsi="Myriad Pro"/>
          <w:sz w:val="26"/>
          <w:szCs w:val="26"/>
        </w:rPr>
        <w:t xml:space="preserve">, что в состав НВВ на </w:t>
      </w:r>
      <w:smartTag w:uri="urn:schemas-microsoft-com:office:smarttags" w:element="metricconverter">
        <w:smartTagPr>
          <w:attr w:name="ProductID" w:val="2019 г"/>
        </w:smartTagPr>
        <w:r w:rsidR="006C4A20" w:rsidRPr="00BA0797">
          <w:rPr>
            <w:rFonts w:ascii="Myriad Pro" w:hAnsi="Myriad Pro"/>
            <w:sz w:val="26"/>
            <w:szCs w:val="26"/>
          </w:rPr>
          <w:t>2019 г</w:t>
        </w:r>
      </w:smartTag>
      <w:r w:rsidR="006C4A20" w:rsidRPr="00BA0797">
        <w:rPr>
          <w:rFonts w:ascii="Myriad Pro" w:hAnsi="Myriad Pro"/>
          <w:sz w:val="26"/>
          <w:szCs w:val="26"/>
        </w:rPr>
        <w:t xml:space="preserve">. включаются дополнительные средства, а именно </w:t>
      </w:r>
      <w:r w:rsidR="00586D28" w:rsidRPr="00BA0797">
        <w:rPr>
          <w:rFonts w:ascii="Myriad Pro" w:hAnsi="Myriad Pro"/>
          <w:sz w:val="26"/>
          <w:szCs w:val="26"/>
        </w:rPr>
        <w:t>«</w:t>
      </w:r>
      <w:r w:rsidR="006C4A20" w:rsidRPr="00BA0797">
        <w:rPr>
          <w:rFonts w:ascii="Myriad Pro" w:hAnsi="Myriad Pro"/>
          <w:sz w:val="26"/>
          <w:szCs w:val="26"/>
        </w:rPr>
        <w:t>Недополученный по независящим причинам доход</w:t>
      </w:r>
      <w:r w:rsidR="00586D28" w:rsidRPr="00BA0797">
        <w:rPr>
          <w:rFonts w:ascii="Myriad Pro" w:hAnsi="Myriad Pro"/>
          <w:sz w:val="26"/>
          <w:szCs w:val="26"/>
        </w:rPr>
        <w:t>»</w:t>
      </w:r>
      <w:r w:rsidR="006C4A20" w:rsidRPr="00BA0797">
        <w:rPr>
          <w:rFonts w:ascii="Myriad Pro" w:hAnsi="Myriad Pro"/>
          <w:sz w:val="26"/>
          <w:szCs w:val="26"/>
        </w:rPr>
        <w:t xml:space="preserve"> в сумме 35</w:t>
      </w:r>
      <w:r w:rsidR="00834137" w:rsidRPr="00BA0797">
        <w:rPr>
          <w:rFonts w:ascii="Myriad Pro" w:hAnsi="Myriad Pro"/>
          <w:sz w:val="26"/>
          <w:szCs w:val="26"/>
        </w:rPr>
        <w:t>7 1</w:t>
      </w:r>
      <w:r w:rsidRPr="00BA0797">
        <w:rPr>
          <w:rFonts w:ascii="Myriad Pro" w:hAnsi="Myriad Pro"/>
          <w:sz w:val="26"/>
          <w:szCs w:val="26"/>
        </w:rPr>
        <w:t>98,09 тыс. руб., которые не являются источником финансирования текущих расходов соответствующих периодов, а предназначены для покрытия расходов прошлых лет. Исполнитель считает обоснованным принять данную величину в качестве источника возврата</w:t>
      </w:r>
      <w:r w:rsidR="009C7B3E" w:rsidRPr="00BA0797">
        <w:rPr>
          <w:rFonts w:ascii="Myriad Pro" w:hAnsi="Myriad Pro"/>
          <w:sz w:val="26"/>
          <w:szCs w:val="26"/>
        </w:rPr>
        <w:t xml:space="preserve"> </w:t>
      </w:r>
      <w:r w:rsidRPr="00BA0797">
        <w:rPr>
          <w:rFonts w:ascii="Myriad Pro" w:hAnsi="Myriad Pro"/>
          <w:sz w:val="26"/>
          <w:szCs w:val="26"/>
        </w:rPr>
        <w:t xml:space="preserve">привлеченных кредитных ресурсов. </w:t>
      </w:r>
    </w:p>
    <w:p w14:paraId="53268A54" w14:textId="77777777" w:rsidR="002A4351" w:rsidRPr="00BA0797" w:rsidRDefault="00A24448" w:rsidP="00BA0797">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П</w:t>
      </w:r>
      <w:r w:rsidR="002A4351" w:rsidRPr="00BA0797">
        <w:rPr>
          <w:rFonts w:ascii="Myriad Pro" w:hAnsi="Myriad Pro"/>
          <w:sz w:val="26"/>
          <w:szCs w:val="26"/>
        </w:rPr>
        <w:t>ринимая во внимание, что у Исполнителя отсутствует информация об истории формирования задолженности по кредитным ресурсам</w:t>
      </w:r>
      <w:r w:rsidR="005C2C04" w:rsidRPr="00BA0797">
        <w:rPr>
          <w:rFonts w:ascii="Myriad Pro" w:hAnsi="Myriad Pro"/>
          <w:sz w:val="26"/>
          <w:szCs w:val="26"/>
        </w:rPr>
        <w:t>, а также обязанность</w:t>
      </w:r>
      <w:r w:rsidR="00B80577" w:rsidRPr="00BA0797">
        <w:rPr>
          <w:rFonts w:ascii="Myriad Pro" w:hAnsi="Myriad Pro"/>
          <w:sz w:val="26"/>
          <w:szCs w:val="26"/>
        </w:rPr>
        <w:t xml:space="preserve"> </w:t>
      </w:r>
      <w:r w:rsidR="005C2C04" w:rsidRPr="00BA0797">
        <w:rPr>
          <w:rFonts w:ascii="Myriad Pro" w:hAnsi="Myriad Pro"/>
          <w:sz w:val="26"/>
          <w:szCs w:val="26"/>
        </w:rPr>
        <w:t>ТСО по обеспечению надежности услуг по передаче электрической энергии, Исполнитель считает возможным определить величину кредитных ресурсов, как средневзвешенное значение между уровнем задолженности по кредитам на начало 2019 г</w:t>
      </w:r>
      <w:r w:rsidR="004F1F5F">
        <w:rPr>
          <w:rFonts w:ascii="Myriad Pro" w:hAnsi="Myriad Pro"/>
          <w:sz w:val="26"/>
          <w:szCs w:val="26"/>
        </w:rPr>
        <w:t>ода</w:t>
      </w:r>
      <w:r w:rsidR="005C2C04" w:rsidRPr="00BA0797">
        <w:rPr>
          <w:rFonts w:ascii="Myriad Pro" w:hAnsi="Myriad Pro"/>
          <w:sz w:val="26"/>
          <w:szCs w:val="26"/>
        </w:rPr>
        <w:t xml:space="preserve"> (источник Прогноз ДДС на 2019 г</w:t>
      </w:r>
      <w:r w:rsidR="004F1F5F">
        <w:rPr>
          <w:rFonts w:ascii="Myriad Pro" w:hAnsi="Myriad Pro"/>
          <w:sz w:val="26"/>
          <w:szCs w:val="26"/>
        </w:rPr>
        <w:t>од</w:t>
      </w:r>
      <w:r w:rsidR="005C2C04" w:rsidRPr="00BA0797">
        <w:rPr>
          <w:rFonts w:ascii="Myriad Pro" w:hAnsi="Myriad Pro"/>
          <w:sz w:val="26"/>
          <w:szCs w:val="26"/>
        </w:rPr>
        <w:t>) и</w:t>
      </w:r>
      <w:r w:rsidR="009C7B3E" w:rsidRPr="00BA0797">
        <w:rPr>
          <w:rFonts w:ascii="Myriad Pro" w:hAnsi="Myriad Pro"/>
          <w:sz w:val="26"/>
          <w:szCs w:val="26"/>
        </w:rPr>
        <w:t xml:space="preserve"> </w:t>
      </w:r>
      <w:r w:rsidR="005C2C04" w:rsidRPr="00BA0797">
        <w:rPr>
          <w:rFonts w:ascii="Myriad Pro" w:hAnsi="Myriad Pro"/>
          <w:sz w:val="26"/>
          <w:szCs w:val="26"/>
        </w:rPr>
        <w:t>уровнем задолженности на конец 2019 г</w:t>
      </w:r>
      <w:r w:rsidR="004F1F5F">
        <w:rPr>
          <w:rFonts w:ascii="Myriad Pro" w:hAnsi="Myriad Pro"/>
          <w:sz w:val="26"/>
          <w:szCs w:val="26"/>
        </w:rPr>
        <w:t>ода</w:t>
      </w:r>
      <w:r w:rsidR="005C2C04" w:rsidRPr="00BA0797">
        <w:rPr>
          <w:rFonts w:ascii="Myriad Pro" w:hAnsi="Myriad Pro"/>
          <w:sz w:val="26"/>
          <w:szCs w:val="26"/>
        </w:rPr>
        <w:t xml:space="preserve"> с учетом </w:t>
      </w:r>
      <w:r w:rsidR="00586D28" w:rsidRPr="00BA0797">
        <w:rPr>
          <w:rFonts w:ascii="Myriad Pro" w:hAnsi="Myriad Pro"/>
          <w:sz w:val="26"/>
          <w:szCs w:val="26"/>
        </w:rPr>
        <w:t>«</w:t>
      </w:r>
      <w:r w:rsidR="005C2C04" w:rsidRPr="00BA0797">
        <w:rPr>
          <w:rFonts w:ascii="Myriad Pro" w:hAnsi="Myriad Pro"/>
          <w:sz w:val="26"/>
          <w:szCs w:val="26"/>
        </w:rPr>
        <w:t>Недополученн</w:t>
      </w:r>
      <w:r w:rsidRPr="00BA0797">
        <w:rPr>
          <w:rFonts w:ascii="Myriad Pro" w:hAnsi="Myriad Pro"/>
          <w:sz w:val="26"/>
          <w:szCs w:val="26"/>
        </w:rPr>
        <w:t>ого</w:t>
      </w:r>
      <w:r w:rsidR="005C2C04" w:rsidRPr="00BA0797">
        <w:rPr>
          <w:rFonts w:ascii="Myriad Pro" w:hAnsi="Myriad Pro"/>
          <w:sz w:val="26"/>
          <w:szCs w:val="26"/>
        </w:rPr>
        <w:t xml:space="preserve"> по независящим причинам дохода</w:t>
      </w:r>
      <w:r w:rsidR="00586D28" w:rsidRPr="00BA0797">
        <w:rPr>
          <w:rFonts w:ascii="Myriad Pro" w:hAnsi="Myriad Pro"/>
          <w:sz w:val="26"/>
          <w:szCs w:val="26"/>
        </w:rPr>
        <w:t>»</w:t>
      </w:r>
      <w:r w:rsidR="005C2C04" w:rsidRPr="00BA0797">
        <w:rPr>
          <w:rFonts w:ascii="Myriad Pro" w:hAnsi="Myriad Pro"/>
          <w:sz w:val="26"/>
          <w:szCs w:val="26"/>
        </w:rPr>
        <w:t xml:space="preserve"> в сумме 35</w:t>
      </w:r>
      <w:r w:rsidR="00834137" w:rsidRPr="00BA0797">
        <w:rPr>
          <w:rFonts w:ascii="Myriad Pro" w:hAnsi="Myriad Pro"/>
          <w:sz w:val="26"/>
          <w:szCs w:val="26"/>
        </w:rPr>
        <w:t>7 1</w:t>
      </w:r>
      <w:r w:rsidR="005C2C04" w:rsidRPr="00BA0797">
        <w:rPr>
          <w:rFonts w:ascii="Myriad Pro" w:hAnsi="Myriad Pro"/>
          <w:sz w:val="26"/>
          <w:szCs w:val="26"/>
        </w:rPr>
        <w:t>98,09 тыс. руб. Таким образом, расчетный уровень</w:t>
      </w:r>
      <w:r w:rsidR="009C7B3E" w:rsidRPr="00BA0797">
        <w:rPr>
          <w:rFonts w:ascii="Myriad Pro" w:hAnsi="Myriad Pro"/>
          <w:sz w:val="26"/>
          <w:szCs w:val="26"/>
        </w:rPr>
        <w:t xml:space="preserve"> </w:t>
      </w:r>
      <w:r w:rsidR="005C2C04" w:rsidRPr="00BA0797">
        <w:rPr>
          <w:rFonts w:ascii="Myriad Pro" w:hAnsi="Myriad Pro"/>
          <w:sz w:val="26"/>
          <w:szCs w:val="26"/>
        </w:rPr>
        <w:t>кредитных обязательств составил</w:t>
      </w:r>
      <w:r w:rsidR="009C7B3E" w:rsidRPr="00BA0797">
        <w:rPr>
          <w:rFonts w:ascii="Myriad Pro" w:hAnsi="Myriad Pro"/>
          <w:sz w:val="26"/>
          <w:szCs w:val="26"/>
        </w:rPr>
        <w:t xml:space="preserve"> </w:t>
      </w:r>
      <w:r w:rsidR="00834137" w:rsidRPr="00BA0797">
        <w:rPr>
          <w:rFonts w:ascii="Myriad Pro" w:hAnsi="Myriad Pro"/>
          <w:sz w:val="26"/>
          <w:szCs w:val="26"/>
        </w:rPr>
        <w:t>1 0</w:t>
      </w:r>
      <w:r w:rsidRPr="00BA0797">
        <w:rPr>
          <w:rFonts w:ascii="Myriad Pro" w:hAnsi="Myriad Pro"/>
          <w:sz w:val="26"/>
          <w:szCs w:val="26"/>
        </w:rPr>
        <w:t>7</w:t>
      </w:r>
      <w:r w:rsidR="009C7B3E" w:rsidRPr="00BA0797">
        <w:rPr>
          <w:rFonts w:ascii="Myriad Pro" w:hAnsi="Myriad Pro"/>
          <w:sz w:val="26"/>
          <w:szCs w:val="26"/>
        </w:rPr>
        <w:t>2 6</w:t>
      </w:r>
      <w:r w:rsidRPr="00BA0797">
        <w:rPr>
          <w:rFonts w:ascii="Myriad Pro" w:hAnsi="Myriad Pro"/>
          <w:sz w:val="26"/>
          <w:szCs w:val="26"/>
        </w:rPr>
        <w:t>67,96 тыс. руб.</w:t>
      </w:r>
    </w:p>
    <w:p w14:paraId="08958E50" w14:textId="77777777" w:rsidR="00AF3BF1" w:rsidRPr="00BA0797" w:rsidRDefault="00AF3BF1" w:rsidP="00BA0797">
      <w:pPr>
        <w:widowControl w:val="0"/>
        <w:pBdr>
          <w:top w:val="nil"/>
          <w:left w:val="nil"/>
          <w:bottom w:val="nil"/>
          <w:right w:val="nil"/>
          <w:between w:val="nil"/>
        </w:pBd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Далее, </w:t>
      </w:r>
      <w:r w:rsidR="005C2C04" w:rsidRPr="00BA0797">
        <w:rPr>
          <w:rFonts w:ascii="Myriad Pro" w:hAnsi="Myriad Pro"/>
          <w:sz w:val="26"/>
          <w:szCs w:val="26"/>
        </w:rPr>
        <w:t>И</w:t>
      </w:r>
      <w:r w:rsidRPr="00BA0797">
        <w:rPr>
          <w:rFonts w:ascii="Myriad Pro" w:hAnsi="Myriad Pro"/>
          <w:sz w:val="26"/>
          <w:szCs w:val="26"/>
        </w:rPr>
        <w:t>сполнителем произведен расчет средневзвешенной ставки по предоставленным для анализа договорам. Средневзвешенная ставка составила 8,5</w:t>
      </w:r>
      <w:r w:rsidR="005B3FF8" w:rsidRPr="00BA0797">
        <w:rPr>
          <w:rFonts w:ascii="Myriad Pro" w:hAnsi="Myriad Pro"/>
          <w:sz w:val="26"/>
          <w:szCs w:val="26"/>
        </w:rPr>
        <w:t> </w:t>
      </w:r>
      <w:r w:rsidRPr="00BA0797">
        <w:rPr>
          <w:rFonts w:ascii="Myriad Pro" w:hAnsi="Myriad Pro"/>
          <w:sz w:val="26"/>
          <w:szCs w:val="26"/>
        </w:rPr>
        <w:t>%.</w:t>
      </w:r>
    </w:p>
    <w:p w14:paraId="6C8145B6" w14:textId="77777777" w:rsidR="004359A6" w:rsidRPr="00BA0797" w:rsidRDefault="004359A6" w:rsidP="00BA0797">
      <w:pPr>
        <w:widowControl w:val="0"/>
        <w:pBdr>
          <w:top w:val="nil"/>
          <w:left w:val="nil"/>
          <w:bottom w:val="nil"/>
          <w:right w:val="nil"/>
          <w:between w:val="nil"/>
        </w:pBdr>
        <w:spacing w:after="0" w:line="360" w:lineRule="auto"/>
        <w:ind w:firstLine="567"/>
        <w:jc w:val="center"/>
        <w:rPr>
          <w:rFonts w:ascii="Myriad Pro" w:hAnsi="Myriad Pro"/>
          <w:b/>
          <w:sz w:val="26"/>
          <w:szCs w:val="26"/>
        </w:rPr>
      </w:pPr>
      <w:r w:rsidRPr="00BA0797">
        <w:rPr>
          <w:rFonts w:ascii="Myriad Pro" w:hAnsi="Myriad Pro"/>
          <w:b/>
          <w:sz w:val="26"/>
          <w:szCs w:val="26"/>
        </w:rPr>
        <w:t>Расчет средневзвешенной ставки по договорам,</w:t>
      </w:r>
      <w:r w:rsidR="00076B5A" w:rsidRPr="00BA0797">
        <w:rPr>
          <w:rFonts w:ascii="Myriad Pro" w:hAnsi="Myriad Pro"/>
          <w:b/>
          <w:sz w:val="26"/>
          <w:szCs w:val="26"/>
        </w:rPr>
        <w:t xml:space="preserve"> </w:t>
      </w:r>
      <w:r w:rsidR="008A5236" w:rsidRPr="00BA0797">
        <w:rPr>
          <w:rFonts w:ascii="Myriad Pro" w:hAnsi="Myriad Pro"/>
          <w:b/>
          <w:sz w:val="26"/>
          <w:szCs w:val="26"/>
        </w:rPr>
        <w:br/>
      </w:r>
      <w:r w:rsidR="00076B5A" w:rsidRPr="00BA0797">
        <w:rPr>
          <w:rFonts w:ascii="Myriad Pro" w:hAnsi="Myriad Pro"/>
          <w:b/>
          <w:sz w:val="26"/>
          <w:szCs w:val="26"/>
        </w:rPr>
        <w:t>продолжающим действие в 2019г.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bottom w:w="40" w:type="dxa"/>
        </w:tblCellMar>
        <w:tblLook w:val="04A0" w:firstRow="1" w:lastRow="0" w:firstColumn="1" w:lastColumn="0" w:noHBand="0" w:noVBand="1"/>
      </w:tblPr>
      <w:tblGrid>
        <w:gridCol w:w="2482"/>
        <w:gridCol w:w="2232"/>
        <w:gridCol w:w="3505"/>
        <w:gridCol w:w="1351"/>
      </w:tblGrid>
      <w:tr w:rsidR="004359A6" w:rsidRPr="004F1F5F" w14:paraId="28348144" w14:textId="77777777">
        <w:trPr>
          <w:cantSplit/>
          <w:tblHeader/>
        </w:trPr>
        <w:tc>
          <w:tcPr>
            <w:tcW w:w="129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65C4F3A" w14:textId="77777777" w:rsidR="004359A6" w:rsidRPr="004F1F5F" w:rsidRDefault="0001594A"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Наименование банка</w:t>
            </w:r>
          </w:p>
        </w:tc>
        <w:tc>
          <w:tcPr>
            <w:tcW w:w="116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E584482" w14:textId="77777777" w:rsidR="004359A6" w:rsidRPr="004F1F5F" w:rsidRDefault="004F1F5F"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Р</w:t>
            </w:r>
            <w:r w:rsidR="004359A6" w:rsidRPr="004F1F5F">
              <w:rPr>
                <w:rFonts w:ascii="Myriad Pro" w:eastAsia="Times New Roman" w:hAnsi="Myriad Pro"/>
                <w:b/>
                <w:bCs/>
                <w:color w:val="FFFFFF"/>
                <w:sz w:val="20"/>
                <w:szCs w:val="20"/>
                <w:lang w:eastAsia="ru-RU"/>
              </w:rPr>
              <w:t>еквизиты договора</w:t>
            </w:r>
          </w:p>
        </w:tc>
        <w:tc>
          <w:tcPr>
            <w:tcW w:w="183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48D9EF" w14:textId="77777777" w:rsidR="00412481" w:rsidRPr="004F1F5F" w:rsidRDefault="004359A6"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 xml:space="preserve">Остаток долга по состоянию на 31.12.2017 (по договорам, продолжающим действие в </w:t>
            </w:r>
            <w:smartTag w:uri="urn:schemas-microsoft-com:office:smarttags" w:element="metricconverter">
              <w:smartTagPr>
                <w:attr w:name="ProductID" w:val="2019 г"/>
              </w:smartTagPr>
              <w:r w:rsidRPr="004F1F5F">
                <w:rPr>
                  <w:rFonts w:ascii="Myriad Pro" w:eastAsia="Times New Roman" w:hAnsi="Myriad Pro"/>
                  <w:b/>
                  <w:bCs/>
                  <w:color w:val="FFFFFF"/>
                  <w:sz w:val="20"/>
                  <w:szCs w:val="20"/>
                  <w:lang w:eastAsia="ru-RU"/>
                </w:rPr>
                <w:t>2019 г</w:t>
              </w:r>
            </w:smartTag>
            <w:r w:rsidRPr="004F1F5F">
              <w:rPr>
                <w:rFonts w:ascii="Myriad Pro" w:eastAsia="Times New Roman" w:hAnsi="Myriad Pro"/>
                <w:b/>
                <w:bCs/>
                <w:color w:val="FFFFFF"/>
                <w:sz w:val="20"/>
                <w:szCs w:val="20"/>
                <w:lang w:eastAsia="ru-RU"/>
              </w:rPr>
              <w:t>.)</w:t>
            </w:r>
            <w:r w:rsidR="00412481" w:rsidRPr="004F1F5F">
              <w:rPr>
                <w:rFonts w:ascii="Myriad Pro" w:eastAsia="Times New Roman" w:hAnsi="Myriad Pro"/>
                <w:b/>
                <w:bCs/>
                <w:color w:val="FFFFFF"/>
                <w:sz w:val="20"/>
                <w:szCs w:val="20"/>
                <w:lang w:eastAsia="ru-RU"/>
              </w:rPr>
              <w:t xml:space="preserve">, </w:t>
            </w:r>
          </w:p>
          <w:p w14:paraId="64DD9431" w14:textId="77777777" w:rsidR="004359A6" w:rsidRPr="004F1F5F" w:rsidRDefault="00412481"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в руб.</w:t>
            </w:r>
          </w:p>
        </w:tc>
        <w:tc>
          <w:tcPr>
            <w:tcW w:w="70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38B0B12" w14:textId="77777777" w:rsidR="004359A6" w:rsidRPr="004F1F5F" w:rsidRDefault="004359A6" w:rsidP="00BA0797">
            <w:pPr>
              <w:spacing w:after="0" w:line="240" w:lineRule="auto"/>
              <w:jc w:val="center"/>
              <w:rPr>
                <w:rFonts w:ascii="Myriad Pro" w:eastAsia="Times New Roman" w:hAnsi="Myriad Pro"/>
                <w:b/>
                <w:bCs/>
                <w:color w:val="FFFFFF"/>
                <w:sz w:val="20"/>
                <w:szCs w:val="20"/>
                <w:lang w:eastAsia="ru-RU"/>
              </w:rPr>
            </w:pPr>
            <w:r w:rsidRPr="004F1F5F">
              <w:rPr>
                <w:rFonts w:ascii="Myriad Pro" w:eastAsia="Times New Roman" w:hAnsi="Myriad Pro"/>
                <w:b/>
                <w:bCs/>
                <w:color w:val="FFFFFF"/>
                <w:sz w:val="20"/>
                <w:szCs w:val="20"/>
                <w:lang w:eastAsia="ru-RU"/>
              </w:rPr>
              <w:t>% годовых</w:t>
            </w:r>
          </w:p>
        </w:tc>
      </w:tr>
      <w:tr w:rsidR="004359A6" w:rsidRPr="004F1F5F" w14:paraId="5D1A7D64" w14:textId="77777777">
        <w:trPr>
          <w:cantSplit/>
        </w:trPr>
        <w:tc>
          <w:tcPr>
            <w:tcW w:w="1297" w:type="pct"/>
            <w:tcBorders>
              <w:top w:val="single" w:sz="4" w:space="0" w:color="FFFFFF"/>
            </w:tcBorders>
            <w:shd w:val="clear" w:color="auto" w:fill="auto"/>
            <w:noWrap/>
            <w:vAlign w:val="center"/>
          </w:tcPr>
          <w:p w14:paraId="014FCB60"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ГПБ</w:t>
            </w:r>
          </w:p>
        </w:tc>
        <w:tc>
          <w:tcPr>
            <w:tcW w:w="1166" w:type="pct"/>
            <w:tcBorders>
              <w:top w:val="single" w:sz="4" w:space="0" w:color="FFFFFF"/>
            </w:tcBorders>
            <w:shd w:val="clear" w:color="auto" w:fill="auto"/>
            <w:noWrap/>
            <w:vAlign w:val="center"/>
          </w:tcPr>
          <w:p w14:paraId="6D39C1CB"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1516-091-810К</w:t>
            </w:r>
          </w:p>
        </w:tc>
        <w:tc>
          <w:tcPr>
            <w:tcW w:w="1831" w:type="pct"/>
            <w:tcBorders>
              <w:top w:val="single" w:sz="4" w:space="0" w:color="FFFFFF"/>
            </w:tcBorders>
            <w:shd w:val="clear" w:color="auto" w:fill="auto"/>
            <w:noWrap/>
            <w:vAlign w:val="center"/>
          </w:tcPr>
          <w:p w14:paraId="5BCC711F"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tcBorders>
              <w:top w:val="single" w:sz="4" w:space="0" w:color="FFFFFF"/>
            </w:tcBorders>
            <w:shd w:val="clear" w:color="auto" w:fill="auto"/>
            <w:noWrap/>
            <w:vAlign w:val="center"/>
          </w:tcPr>
          <w:p w14:paraId="4D1C98B0"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8,75</w:t>
            </w:r>
          </w:p>
        </w:tc>
      </w:tr>
      <w:tr w:rsidR="004359A6" w:rsidRPr="004F1F5F" w14:paraId="2C91FC46" w14:textId="77777777">
        <w:trPr>
          <w:cantSplit/>
        </w:trPr>
        <w:tc>
          <w:tcPr>
            <w:tcW w:w="1297" w:type="pct"/>
            <w:shd w:val="clear" w:color="auto" w:fill="auto"/>
            <w:noWrap/>
            <w:vAlign w:val="center"/>
          </w:tcPr>
          <w:p w14:paraId="5C493CEB"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ГПБ</w:t>
            </w:r>
          </w:p>
        </w:tc>
        <w:tc>
          <w:tcPr>
            <w:tcW w:w="1166" w:type="pct"/>
            <w:shd w:val="clear" w:color="auto" w:fill="auto"/>
            <w:noWrap/>
            <w:vAlign w:val="center"/>
          </w:tcPr>
          <w:p w14:paraId="00B2EA2D"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1516-092-810К</w:t>
            </w:r>
          </w:p>
        </w:tc>
        <w:tc>
          <w:tcPr>
            <w:tcW w:w="1831" w:type="pct"/>
            <w:shd w:val="clear" w:color="auto" w:fill="auto"/>
            <w:noWrap/>
            <w:vAlign w:val="center"/>
          </w:tcPr>
          <w:p w14:paraId="6ACE7BEA"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0E74A95D"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8,75</w:t>
            </w:r>
          </w:p>
        </w:tc>
      </w:tr>
      <w:tr w:rsidR="004359A6" w:rsidRPr="004F1F5F" w14:paraId="2D8567E5" w14:textId="77777777">
        <w:trPr>
          <w:cantSplit/>
        </w:trPr>
        <w:tc>
          <w:tcPr>
            <w:tcW w:w="1297" w:type="pct"/>
            <w:shd w:val="clear" w:color="auto" w:fill="auto"/>
            <w:noWrap/>
            <w:vAlign w:val="center"/>
          </w:tcPr>
          <w:p w14:paraId="7787D8B3"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ГПБ</w:t>
            </w:r>
          </w:p>
        </w:tc>
        <w:tc>
          <w:tcPr>
            <w:tcW w:w="1166" w:type="pct"/>
            <w:shd w:val="clear" w:color="auto" w:fill="auto"/>
            <w:noWrap/>
            <w:vAlign w:val="center"/>
          </w:tcPr>
          <w:p w14:paraId="319151F9"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1516-093-810К</w:t>
            </w:r>
          </w:p>
        </w:tc>
        <w:tc>
          <w:tcPr>
            <w:tcW w:w="1831" w:type="pct"/>
            <w:shd w:val="clear" w:color="auto" w:fill="auto"/>
            <w:noWrap/>
            <w:vAlign w:val="center"/>
          </w:tcPr>
          <w:p w14:paraId="2F029C8B"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123C473B"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8,75</w:t>
            </w:r>
          </w:p>
        </w:tc>
      </w:tr>
      <w:tr w:rsidR="004359A6" w:rsidRPr="004F1F5F" w14:paraId="4866BD26" w14:textId="77777777">
        <w:trPr>
          <w:cantSplit/>
        </w:trPr>
        <w:tc>
          <w:tcPr>
            <w:tcW w:w="1297" w:type="pct"/>
            <w:shd w:val="clear" w:color="auto" w:fill="auto"/>
            <w:noWrap/>
            <w:vAlign w:val="center"/>
          </w:tcPr>
          <w:p w14:paraId="71EF7E47"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ГПБ</w:t>
            </w:r>
          </w:p>
        </w:tc>
        <w:tc>
          <w:tcPr>
            <w:tcW w:w="1166" w:type="pct"/>
            <w:shd w:val="clear" w:color="auto" w:fill="auto"/>
            <w:noWrap/>
            <w:vAlign w:val="center"/>
          </w:tcPr>
          <w:p w14:paraId="0BCC4B94"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1517-074-810К</w:t>
            </w:r>
          </w:p>
        </w:tc>
        <w:tc>
          <w:tcPr>
            <w:tcW w:w="1831" w:type="pct"/>
            <w:shd w:val="clear" w:color="auto" w:fill="auto"/>
            <w:noWrap/>
            <w:vAlign w:val="center"/>
          </w:tcPr>
          <w:p w14:paraId="377C21E4"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302CF95A"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8,6</w:t>
            </w:r>
          </w:p>
        </w:tc>
      </w:tr>
      <w:tr w:rsidR="004359A6" w:rsidRPr="004F1F5F" w14:paraId="356AD0CD" w14:textId="77777777">
        <w:trPr>
          <w:cantSplit/>
        </w:trPr>
        <w:tc>
          <w:tcPr>
            <w:tcW w:w="1297" w:type="pct"/>
            <w:shd w:val="clear" w:color="auto" w:fill="auto"/>
            <w:noWrap/>
            <w:vAlign w:val="center"/>
          </w:tcPr>
          <w:p w14:paraId="28733146"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ГПБ</w:t>
            </w:r>
          </w:p>
        </w:tc>
        <w:tc>
          <w:tcPr>
            <w:tcW w:w="1166" w:type="pct"/>
            <w:shd w:val="clear" w:color="auto" w:fill="auto"/>
            <w:noWrap/>
            <w:vAlign w:val="center"/>
          </w:tcPr>
          <w:p w14:paraId="6636156E"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1517-075-810К</w:t>
            </w:r>
          </w:p>
        </w:tc>
        <w:tc>
          <w:tcPr>
            <w:tcW w:w="1831" w:type="pct"/>
            <w:shd w:val="clear" w:color="auto" w:fill="auto"/>
            <w:noWrap/>
            <w:vAlign w:val="center"/>
          </w:tcPr>
          <w:p w14:paraId="43E11658"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2D2311B3"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8,6</w:t>
            </w:r>
          </w:p>
        </w:tc>
      </w:tr>
      <w:tr w:rsidR="004359A6" w:rsidRPr="004F1F5F" w14:paraId="03D7EFB9" w14:textId="77777777">
        <w:trPr>
          <w:cantSplit/>
        </w:trPr>
        <w:tc>
          <w:tcPr>
            <w:tcW w:w="1297" w:type="pct"/>
            <w:shd w:val="clear" w:color="auto" w:fill="auto"/>
            <w:noWrap/>
            <w:vAlign w:val="center"/>
          </w:tcPr>
          <w:p w14:paraId="5DD91AF8"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ГПБ</w:t>
            </w:r>
          </w:p>
        </w:tc>
        <w:tc>
          <w:tcPr>
            <w:tcW w:w="1166" w:type="pct"/>
            <w:shd w:val="clear" w:color="auto" w:fill="auto"/>
            <w:noWrap/>
            <w:vAlign w:val="center"/>
          </w:tcPr>
          <w:p w14:paraId="6CEC7568"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1517-092-810К</w:t>
            </w:r>
          </w:p>
        </w:tc>
        <w:tc>
          <w:tcPr>
            <w:tcW w:w="1831" w:type="pct"/>
            <w:shd w:val="clear" w:color="auto" w:fill="auto"/>
            <w:noWrap/>
            <w:vAlign w:val="center"/>
          </w:tcPr>
          <w:p w14:paraId="46610467"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12F2B35F"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8,0</w:t>
            </w:r>
          </w:p>
        </w:tc>
      </w:tr>
      <w:tr w:rsidR="004359A6" w:rsidRPr="004F1F5F" w14:paraId="33E40F4E" w14:textId="77777777">
        <w:trPr>
          <w:cantSplit/>
        </w:trPr>
        <w:tc>
          <w:tcPr>
            <w:tcW w:w="1297" w:type="pct"/>
            <w:shd w:val="clear" w:color="auto" w:fill="auto"/>
            <w:noWrap/>
            <w:vAlign w:val="center"/>
          </w:tcPr>
          <w:p w14:paraId="0E144621"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АБ Россия</w:t>
            </w:r>
          </w:p>
        </w:tc>
        <w:tc>
          <w:tcPr>
            <w:tcW w:w="1166" w:type="pct"/>
            <w:shd w:val="clear" w:color="auto" w:fill="auto"/>
            <w:noWrap/>
            <w:vAlign w:val="center"/>
          </w:tcPr>
          <w:p w14:paraId="3AD32320"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00.02-1-2/01/070/16</w:t>
            </w:r>
          </w:p>
        </w:tc>
        <w:tc>
          <w:tcPr>
            <w:tcW w:w="1831" w:type="pct"/>
            <w:shd w:val="clear" w:color="auto" w:fill="auto"/>
            <w:noWrap/>
            <w:vAlign w:val="center"/>
          </w:tcPr>
          <w:p w14:paraId="50F752DF"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3B332375"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8,75</w:t>
            </w:r>
          </w:p>
        </w:tc>
      </w:tr>
      <w:tr w:rsidR="004359A6" w:rsidRPr="004F1F5F" w14:paraId="166D0603" w14:textId="77777777">
        <w:trPr>
          <w:cantSplit/>
        </w:trPr>
        <w:tc>
          <w:tcPr>
            <w:tcW w:w="1297" w:type="pct"/>
            <w:shd w:val="clear" w:color="auto" w:fill="auto"/>
            <w:noWrap/>
            <w:vAlign w:val="center"/>
          </w:tcPr>
          <w:p w14:paraId="4F2BE7F8"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АБ Россия</w:t>
            </w:r>
          </w:p>
        </w:tc>
        <w:tc>
          <w:tcPr>
            <w:tcW w:w="1166" w:type="pct"/>
            <w:shd w:val="clear" w:color="auto" w:fill="auto"/>
            <w:noWrap/>
            <w:vAlign w:val="center"/>
          </w:tcPr>
          <w:p w14:paraId="626EFD9E"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00.02-1-2/01/071/16</w:t>
            </w:r>
          </w:p>
        </w:tc>
        <w:tc>
          <w:tcPr>
            <w:tcW w:w="1831" w:type="pct"/>
            <w:shd w:val="clear" w:color="auto" w:fill="auto"/>
            <w:noWrap/>
            <w:vAlign w:val="center"/>
          </w:tcPr>
          <w:p w14:paraId="57047F26"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628EAC18"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8,75</w:t>
            </w:r>
          </w:p>
        </w:tc>
      </w:tr>
      <w:tr w:rsidR="004359A6" w:rsidRPr="004F1F5F" w14:paraId="752F54C2" w14:textId="77777777">
        <w:trPr>
          <w:cantSplit/>
        </w:trPr>
        <w:tc>
          <w:tcPr>
            <w:tcW w:w="1297" w:type="pct"/>
            <w:shd w:val="clear" w:color="auto" w:fill="auto"/>
            <w:noWrap/>
            <w:vAlign w:val="center"/>
          </w:tcPr>
          <w:p w14:paraId="6F8C6D24"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lastRenderedPageBreak/>
              <w:t>Сбербанк</w:t>
            </w:r>
          </w:p>
        </w:tc>
        <w:tc>
          <w:tcPr>
            <w:tcW w:w="1166" w:type="pct"/>
            <w:shd w:val="clear" w:color="auto" w:fill="auto"/>
            <w:noWrap/>
            <w:vAlign w:val="center"/>
          </w:tcPr>
          <w:p w14:paraId="7943E5ED"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0162-106416</w:t>
            </w:r>
          </w:p>
        </w:tc>
        <w:tc>
          <w:tcPr>
            <w:tcW w:w="1831" w:type="pct"/>
            <w:shd w:val="clear" w:color="auto" w:fill="auto"/>
            <w:noWrap/>
            <w:vAlign w:val="center"/>
          </w:tcPr>
          <w:p w14:paraId="3CD8AC02"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5F4BACC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7,85</w:t>
            </w:r>
          </w:p>
        </w:tc>
      </w:tr>
      <w:tr w:rsidR="004359A6" w:rsidRPr="004F1F5F" w14:paraId="55F31D9D" w14:textId="77777777">
        <w:trPr>
          <w:cantSplit/>
        </w:trPr>
        <w:tc>
          <w:tcPr>
            <w:tcW w:w="1297" w:type="pct"/>
            <w:shd w:val="clear" w:color="auto" w:fill="auto"/>
            <w:noWrap/>
            <w:vAlign w:val="center"/>
          </w:tcPr>
          <w:p w14:paraId="33D37EDA"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53B64C15"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0162-106516</w:t>
            </w:r>
          </w:p>
        </w:tc>
        <w:tc>
          <w:tcPr>
            <w:tcW w:w="1831" w:type="pct"/>
            <w:shd w:val="clear" w:color="auto" w:fill="auto"/>
            <w:noWrap/>
            <w:vAlign w:val="center"/>
          </w:tcPr>
          <w:p w14:paraId="1391A822"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55EBE669"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8,6</w:t>
            </w:r>
          </w:p>
        </w:tc>
      </w:tr>
      <w:tr w:rsidR="004359A6" w:rsidRPr="004F1F5F" w14:paraId="6537FE1F" w14:textId="77777777">
        <w:trPr>
          <w:cantSplit/>
        </w:trPr>
        <w:tc>
          <w:tcPr>
            <w:tcW w:w="1297" w:type="pct"/>
            <w:shd w:val="clear" w:color="auto" w:fill="auto"/>
            <w:noWrap/>
            <w:vAlign w:val="center"/>
          </w:tcPr>
          <w:p w14:paraId="6AC3F736"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7AEFB106"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0162-106616</w:t>
            </w:r>
          </w:p>
        </w:tc>
        <w:tc>
          <w:tcPr>
            <w:tcW w:w="1831" w:type="pct"/>
            <w:shd w:val="clear" w:color="auto" w:fill="auto"/>
            <w:noWrap/>
            <w:vAlign w:val="center"/>
          </w:tcPr>
          <w:p w14:paraId="58672E49"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09679125"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7,85</w:t>
            </w:r>
          </w:p>
        </w:tc>
      </w:tr>
      <w:tr w:rsidR="004359A6" w:rsidRPr="004F1F5F" w14:paraId="612D73D4" w14:textId="77777777">
        <w:trPr>
          <w:cantSplit/>
        </w:trPr>
        <w:tc>
          <w:tcPr>
            <w:tcW w:w="1297" w:type="pct"/>
            <w:shd w:val="clear" w:color="auto" w:fill="auto"/>
            <w:noWrap/>
            <w:vAlign w:val="center"/>
          </w:tcPr>
          <w:p w14:paraId="301CE89E"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6014CAD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0162-106716</w:t>
            </w:r>
          </w:p>
        </w:tc>
        <w:tc>
          <w:tcPr>
            <w:tcW w:w="1831" w:type="pct"/>
            <w:shd w:val="clear" w:color="auto" w:fill="auto"/>
            <w:noWrap/>
            <w:vAlign w:val="center"/>
          </w:tcPr>
          <w:p w14:paraId="18B59077"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0873E539"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8,6</w:t>
            </w:r>
          </w:p>
        </w:tc>
      </w:tr>
      <w:tr w:rsidR="004359A6" w:rsidRPr="004F1F5F" w14:paraId="3BC89BB7" w14:textId="77777777">
        <w:trPr>
          <w:cantSplit/>
        </w:trPr>
        <w:tc>
          <w:tcPr>
            <w:tcW w:w="1297" w:type="pct"/>
            <w:shd w:val="clear" w:color="auto" w:fill="auto"/>
            <w:noWrap/>
            <w:vAlign w:val="center"/>
          </w:tcPr>
          <w:p w14:paraId="27C167BB"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41B530FF"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0162-106816</w:t>
            </w:r>
          </w:p>
        </w:tc>
        <w:tc>
          <w:tcPr>
            <w:tcW w:w="1831" w:type="pct"/>
            <w:shd w:val="clear" w:color="auto" w:fill="auto"/>
            <w:noWrap/>
            <w:vAlign w:val="center"/>
          </w:tcPr>
          <w:p w14:paraId="5F258C17"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3E7C25F2"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9,75</w:t>
            </w:r>
          </w:p>
        </w:tc>
      </w:tr>
      <w:tr w:rsidR="004359A6" w:rsidRPr="004F1F5F" w14:paraId="7427107E" w14:textId="77777777">
        <w:trPr>
          <w:cantSplit/>
        </w:trPr>
        <w:tc>
          <w:tcPr>
            <w:tcW w:w="1297" w:type="pct"/>
            <w:shd w:val="clear" w:color="auto" w:fill="auto"/>
            <w:noWrap/>
            <w:vAlign w:val="center"/>
          </w:tcPr>
          <w:p w14:paraId="1A0A9D6A"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2445AE7F"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0162-109116</w:t>
            </w:r>
          </w:p>
        </w:tc>
        <w:tc>
          <w:tcPr>
            <w:tcW w:w="1831" w:type="pct"/>
            <w:shd w:val="clear" w:color="auto" w:fill="auto"/>
            <w:noWrap/>
            <w:vAlign w:val="center"/>
          </w:tcPr>
          <w:p w14:paraId="20440073"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6BD20C19"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10,26</w:t>
            </w:r>
          </w:p>
        </w:tc>
      </w:tr>
      <w:tr w:rsidR="004359A6" w:rsidRPr="004F1F5F" w14:paraId="029F58A3" w14:textId="77777777">
        <w:trPr>
          <w:cantSplit/>
        </w:trPr>
        <w:tc>
          <w:tcPr>
            <w:tcW w:w="1297" w:type="pct"/>
            <w:shd w:val="clear" w:color="auto" w:fill="auto"/>
            <w:noWrap/>
            <w:vAlign w:val="center"/>
          </w:tcPr>
          <w:p w14:paraId="19B0A3E4"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288C2DE2"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0162-109216</w:t>
            </w:r>
          </w:p>
        </w:tc>
        <w:tc>
          <w:tcPr>
            <w:tcW w:w="1831" w:type="pct"/>
            <w:shd w:val="clear" w:color="auto" w:fill="auto"/>
            <w:noWrap/>
            <w:vAlign w:val="center"/>
          </w:tcPr>
          <w:p w14:paraId="24C8F897"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4CF5894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10,17</w:t>
            </w:r>
          </w:p>
        </w:tc>
      </w:tr>
      <w:tr w:rsidR="004359A6" w:rsidRPr="004F1F5F" w14:paraId="6FB36499" w14:textId="77777777">
        <w:trPr>
          <w:cantSplit/>
        </w:trPr>
        <w:tc>
          <w:tcPr>
            <w:tcW w:w="1297" w:type="pct"/>
            <w:shd w:val="clear" w:color="auto" w:fill="auto"/>
            <w:noWrap/>
            <w:vAlign w:val="center"/>
          </w:tcPr>
          <w:p w14:paraId="36180669"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52BAAF88"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0162-112317-РКЛ</w:t>
            </w:r>
          </w:p>
        </w:tc>
        <w:tc>
          <w:tcPr>
            <w:tcW w:w="1831" w:type="pct"/>
            <w:shd w:val="clear" w:color="auto" w:fill="auto"/>
            <w:noWrap/>
            <w:vAlign w:val="center"/>
          </w:tcPr>
          <w:p w14:paraId="5EECC687"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3C8905E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7,85</w:t>
            </w:r>
          </w:p>
        </w:tc>
      </w:tr>
      <w:tr w:rsidR="004359A6" w:rsidRPr="004F1F5F" w14:paraId="3D8046B3" w14:textId="77777777">
        <w:trPr>
          <w:cantSplit/>
        </w:trPr>
        <w:tc>
          <w:tcPr>
            <w:tcW w:w="1297" w:type="pct"/>
            <w:shd w:val="clear" w:color="auto" w:fill="auto"/>
            <w:noWrap/>
            <w:vAlign w:val="center"/>
          </w:tcPr>
          <w:p w14:paraId="502735F2"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0B4D6234"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0162-112417-РКЛ</w:t>
            </w:r>
          </w:p>
        </w:tc>
        <w:tc>
          <w:tcPr>
            <w:tcW w:w="1831" w:type="pct"/>
            <w:shd w:val="clear" w:color="auto" w:fill="auto"/>
            <w:noWrap/>
            <w:vAlign w:val="center"/>
          </w:tcPr>
          <w:p w14:paraId="32BD1DD6"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1C2E7662"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7,85</w:t>
            </w:r>
          </w:p>
        </w:tc>
      </w:tr>
      <w:tr w:rsidR="004359A6" w:rsidRPr="004F1F5F" w14:paraId="02707E82" w14:textId="77777777">
        <w:trPr>
          <w:cantSplit/>
        </w:trPr>
        <w:tc>
          <w:tcPr>
            <w:tcW w:w="1297" w:type="pct"/>
            <w:shd w:val="clear" w:color="auto" w:fill="auto"/>
            <w:noWrap/>
            <w:vAlign w:val="center"/>
          </w:tcPr>
          <w:p w14:paraId="7D25043C"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10206F6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0162-112517-РКЛ</w:t>
            </w:r>
          </w:p>
        </w:tc>
        <w:tc>
          <w:tcPr>
            <w:tcW w:w="1831" w:type="pct"/>
            <w:shd w:val="clear" w:color="auto" w:fill="auto"/>
            <w:noWrap/>
            <w:vAlign w:val="center"/>
          </w:tcPr>
          <w:p w14:paraId="475DA033"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6DD794B3"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7,85</w:t>
            </w:r>
          </w:p>
        </w:tc>
      </w:tr>
      <w:tr w:rsidR="004359A6" w:rsidRPr="004F1F5F" w14:paraId="0500DF62" w14:textId="77777777">
        <w:trPr>
          <w:cantSplit/>
        </w:trPr>
        <w:tc>
          <w:tcPr>
            <w:tcW w:w="1297" w:type="pct"/>
            <w:shd w:val="clear" w:color="auto" w:fill="auto"/>
            <w:noWrap/>
            <w:vAlign w:val="center"/>
          </w:tcPr>
          <w:p w14:paraId="30B1EEDC"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35253927"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0162-006-17</w:t>
            </w:r>
          </w:p>
        </w:tc>
        <w:tc>
          <w:tcPr>
            <w:tcW w:w="1831" w:type="pct"/>
            <w:shd w:val="clear" w:color="auto" w:fill="auto"/>
            <w:noWrap/>
            <w:vAlign w:val="center"/>
          </w:tcPr>
          <w:p w14:paraId="700E65BB"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82</w:t>
            </w:r>
            <w:r w:rsidR="00834137" w:rsidRPr="004F1F5F">
              <w:rPr>
                <w:rFonts w:ascii="Myriad Pro" w:eastAsia="Times New Roman" w:hAnsi="Myriad Pro"/>
                <w:sz w:val="20"/>
                <w:szCs w:val="20"/>
                <w:lang w:eastAsia="ru-RU"/>
              </w:rPr>
              <w:t>7 0</w:t>
            </w:r>
            <w:r w:rsidRPr="004F1F5F">
              <w:rPr>
                <w:rFonts w:ascii="Myriad Pro" w:eastAsia="Times New Roman" w:hAnsi="Myriad Pro"/>
                <w:sz w:val="20"/>
                <w:szCs w:val="20"/>
                <w:lang w:eastAsia="ru-RU"/>
              </w:rPr>
              <w:t>0</w:t>
            </w:r>
            <w:r w:rsidR="00834137" w:rsidRPr="004F1F5F">
              <w:rPr>
                <w:rFonts w:ascii="Myriad Pro" w:eastAsia="Times New Roman" w:hAnsi="Myriad Pro"/>
                <w:sz w:val="20"/>
                <w:szCs w:val="20"/>
                <w:lang w:eastAsia="ru-RU"/>
              </w:rPr>
              <w:t>0 0</w:t>
            </w:r>
            <w:r w:rsidRPr="004F1F5F">
              <w:rPr>
                <w:rFonts w:ascii="Myriad Pro" w:eastAsia="Times New Roman" w:hAnsi="Myriad Pro"/>
                <w:sz w:val="20"/>
                <w:szCs w:val="20"/>
                <w:lang w:eastAsia="ru-RU"/>
              </w:rPr>
              <w:t>00</w:t>
            </w:r>
          </w:p>
        </w:tc>
        <w:tc>
          <w:tcPr>
            <w:tcW w:w="706" w:type="pct"/>
            <w:shd w:val="clear" w:color="auto" w:fill="auto"/>
            <w:noWrap/>
            <w:vAlign w:val="center"/>
          </w:tcPr>
          <w:p w14:paraId="7361AB98"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7,75</w:t>
            </w:r>
          </w:p>
        </w:tc>
      </w:tr>
      <w:tr w:rsidR="004359A6" w:rsidRPr="004F1F5F" w14:paraId="22E7BD06" w14:textId="77777777">
        <w:trPr>
          <w:cantSplit/>
        </w:trPr>
        <w:tc>
          <w:tcPr>
            <w:tcW w:w="1297" w:type="pct"/>
            <w:shd w:val="clear" w:color="auto" w:fill="auto"/>
            <w:noWrap/>
            <w:vAlign w:val="center"/>
          </w:tcPr>
          <w:p w14:paraId="0D865B24"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766331D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0162-100118-РКЛ</w:t>
            </w:r>
          </w:p>
        </w:tc>
        <w:tc>
          <w:tcPr>
            <w:tcW w:w="1831" w:type="pct"/>
            <w:shd w:val="clear" w:color="auto" w:fill="auto"/>
            <w:noWrap/>
            <w:vAlign w:val="center"/>
          </w:tcPr>
          <w:p w14:paraId="567B128A"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4A831C76"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8,1</w:t>
            </w:r>
          </w:p>
        </w:tc>
      </w:tr>
      <w:tr w:rsidR="004359A6" w:rsidRPr="004F1F5F" w14:paraId="02F30F10" w14:textId="77777777">
        <w:trPr>
          <w:cantSplit/>
        </w:trPr>
        <w:tc>
          <w:tcPr>
            <w:tcW w:w="1297" w:type="pct"/>
            <w:shd w:val="clear" w:color="auto" w:fill="auto"/>
            <w:noWrap/>
            <w:vAlign w:val="center"/>
          </w:tcPr>
          <w:p w14:paraId="2F4B6712"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7ABDF9D9"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0162-100218-РКЛ</w:t>
            </w:r>
          </w:p>
        </w:tc>
        <w:tc>
          <w:tcPr>
            <w:tcW w:w="1831" w:type="pct"/>
            <w:shd w:val="clear" w:color="auto" w:fill="auto"/>
            <w:noWrap/>
            <w:vAlign w:val="center"/>
          </w:tcPr>
          <w:p w14:paraId="6526F1A4"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22110B81"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8,1</w:t>
            </w:r>
          </w:p>
        </w:tc>
      </w:tr>
      <w:tr w:rsidR="004359A6" w:rsidRPr="004F1F5F" w14:paraId="05758C59" w14:textId="77777777">
        <w:trPr>
          <w:cantSplit/>
        </w:trPr>
        <w:tc>
          <w:tcPr>
            <w:tcW w:w="1297" w:type="pct"/>
            <w:shd w:val="clear" w:color="auto" w:fill="auto"/>
            <w:noWrap/>
            <w:vAlign w:val="center"/>
          </w:tcPr>
          <w:p w14:paraId="419578F5"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1E4E25ED"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0162-100318-РКЛ</w:t>
            </w:r>
          </w:p>
        </w:tc>
        <w:tc>
          <w:tcPr>
            <w:tcW w:w="1831" w:type="pct"/>
            <w:shd w:val="clear" w:color="auto" w:fill="auto"/>
            <w:noWrap/>
            <w:vAlign w:val="center"/>
          </w:tcPr>
          <w:p w14:paraId="3711B430"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3D3A6D07"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8,1</w:t>
            </w:r>
          </w:p>
        </w:tc>
      </w:tr>
      <w:tr w:rsidR="004359A6" w:rsidRPr="004F1F5F" w14:paraId="1866118C" w14:textId="77777777">
        <w:trPr>
          <w:cantSplit/>
        </w:trPr>
        <w:tc>
          <w:tcPr>
            <w:tcW w:w="1297" w:type="pct"/>
            <w:shd w:val="clear" w:color="auto" w:fill="auto"/>
            <w:noWrap/>
            <w:vAlign w:val="center"/>
          </w:tcPr>
          <w:p w14:paraId="0995EDE7"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57D479E7"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0162-100418-РКЛ</w:t>
            </w:r>
          </w:p>
        </w:tc>
        <w:tc>
          <w:tcPr>
            <w:tcW w:w="1831" w:type="pct"/>
            <w:shd w:val="clear" w:color="auto" w:fill="auto"/>
            <w:noWrap/>
            <w:vAlign w:val="center"/>
          </w:tcPr>
          <w:p w14:paraId="0D557B99"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2373468B"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8,1</w:t>
            </w:r>
          </w:p>
        </w:tc>
      </w:tr>
      <w:tr w:rsidR="004359A6" w:rsidRPr="004F1F5F" w14:paraId="4FA1B618" w14:textId="77777777">
        <w:trPr>
          <w:cantSplit/>
        </w:trPr>
        <w:tc>
          <w:tcPr>
            <w:tcW w:w="1297" w:type="pct"/>
            <w:shd w:val="clear" w:color="auto" w:fill="auto"/>
            <w:noWrap/>
            <w:vAlign w:val="center"/>
          </w:tcPr>
          <w:p w14:paraId="1EBBF38A" w14:textId="77777777" w:rsidR="004359A6" w:rsidRPr="004F1F5F" w:rsidRDefault="004359A6" w:rsidP="00BA0797">
            <w:pPr>
              <w:spacing w:after="0" w:line="240" w:lineRule="auto"/>
              <w:rPr>
                <w:rFonts w:ascii="Myriad Pro" w:eastAsia="Times New Roman" w:hAnsi="Myriad Pro"/>
                <w:sz w:val="20"/>
                <w:szCs w:val="20"/>
                <w:lang w:eastAsia="ru-RU"/>
              </w:rPr>
            </w:pPr>
            <w:r w:rsidRPr="004F1F5F">
              <w:rPr>
                <w:rFonts w:ascii="Myriad Pro" w:eastAsia="Times New Roman" w:hAnsi="Myriad Pro"/>
                <w:sz w:val="20"/>
                <w:szCs w:val="20"/>
                <w:lang w:eastAsia="ru-RU"/>
              </w:rPr>
              <w:t>Сбербанк</w:t>
            </w:r>
          </w:p>
        </w:tc>
        <w:tc>
          <w:tcPr>
            <w:tcW w:w="1166" w:type="pct"/>
            <w:shd w:val="clear" w:color="auto" w:fill="auto"/>
            <w:noWrap/>
            <w:vAlign w:val="center"/>
          </w:tcPr>
          <w:p w14:paraId="2B7ABA25"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0162-100518-РКЛ</w:t>
            </w:r>
          </w:p>
        </w:tc>
        <w:tc>
          <w:tcPr>
            <w:tcW w:w="1831" w:type="pct"/>
            <w:shd w:val="clear" w:color="auto" w:fill="auto"/>
            <w:noWrap/>
            <w:vAlign w:val="center"/>
          </w:tcPr>
          <w:p w14:paraId="1E43DC15" w14:textId="77777777" w:rsidR="004359A6" w:rsidRPr="004F1F5F" w:rsidRDefault="00834137"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1 0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w:t>
            </w:r>
            <w:r w:rsidRPr="004F1F5F">
              <w:rPr>
                <w:rFonts w:ascii="Myriad Pro" w:eastAsia="Times New Roman" w:hAnsi="Myriad Pro"/>
                <w:sz w:val="20"/>
                <w:szCs w:val="20"/>
                <w:lang w:eastAsia="ru-RU"/>
              </w:rPr>
              <w:t>0 0</w:t>
            </w:r>
            <w:r w:rsidR="004359A6" w:rsidRPr="004F1F5F">
              <w:rPr>
                <w:rFonts w:ascii="Myriad Pro" w:eastAsia="Times New Roman" w:hAnsi="Myriad Pro"/>
                <w:sz w:val="20"/>
                <w:szCs w:val="20"/>
                <w:lang w:eastAsia="ru-RU"/>
              </w:rPr>
              <w:t>00</w:t>
            </w:r>
          </w:p>
        </w:tc>
        <w:tc>
          <w:tcPr>
            <w:tcW w:w="706" w:type="pct"/>
            <w:shd w:val="clear" w:color="auto" w:fill="auto"/>
            <w:noWrap/>
            <w:vAlign w:val="center"/>
          </w:tcPr>
          <w:p w14:paraId="2C5EE5C6" w14:textId="77777777" w:rsidR="004359A6" w:rsidRPr="004F1F5F" w:rsidRDefault="004359A6" w:rsidP="00BA0797">
            <w:pPr>
              <w:spacing w:after="0" w:line="240" w:lineRule="auto"/>
              <w:jc w:val="center"/>
              <w:rPr>
                <w:rFonts w:ascii="Myriad Pro" w:eastAsia="Times New Roman" w:hAnsi="Myriad Pro"/>
                <w:sz w:val="20"/>
                <w:szCs w:val="20"/>
                <w:lang w:eastAsia="ru-RU"/>
              </w:rPr>
            </w:pPr>
            <w:r w:rsidRPr="004F1F5F">
              <w:rPr>
                <w:rFonts w:ascii="Myriad Pro" w:eastAsia="Times New Roman" w:hAnsi="Myriad Pro"/>
                <w:sz w:val="20"/>
                <w:szCs w:val="20"/>
                <w:lang w:eastAsia="ru-RU"/>
              </w:rPr>
              <w:t>8,1</w:t>
            </w:r>
          </w:p>
        </w:tc>
      </w:tr>
      <w:tr w:rsidR="008E7A3D" w:rsidRPr="004F1F5F" w14:paraId="2B5C3636" w14:textId="77777777">
        <w:trPr>
          <w:cantSplit/>
        </w:trPr>
        <w:tc>
          <w:tcPr>
            <w:tcW w:w="2463" w:type="pct"/>
            <w:gridSpan w:val="2"/>
            <w:shd w:val="clear" w:color="auto" w:fill="auto"/>
            <w:noWrap/>
            <w:vAlign w:val="center"/>
          </w:tcPr>
          <w:p w14:paraId="09D39668" w14:textId="77777777" w:rsidR="008E7A3D" w:rsidRPr="004F1F5F" w:rsidRDefault="008E7A3D" w:rsidP="00BA0797">
            <w:pPr>
              <w:spacing w:after="0" w:line="240" w:lineRule="auto"/>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ИТОГО</w:t>
            </w:r>
          </w:p>
        </w:tc>
        <w:tc>
          <w:tcPr>
            <w:tcW w:w="1831" w:type="pct"/>
            <w:shd w:val="clear" w:color="auto" w:fill="auto"/>
            <w:noWrap/>
            <w:vAlign w:val="center"/>
          </w:tcPr>
          <w:p w14:paraId="153DC589" w14:textId="77777777" w:rsidR="008E7A3D" w:rsidRPr="004F1F5F" w:rsidRDefault="008E7A3D" w:rsidP="00BA0797">
            <w:pPr>
              <w:spacing w:after="0" w:line="240" w:lineRule="auto"/>
              <w:jc w:val="center"/>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23 827 000 000</w:t>
            </w:r>
          </w:p>
        </w:tc>
        <w:tc>
          <w:tcPr>
            <w:tcW w:w="706" w:type="pct"/>
            <w:shd w:val="clear" w:color="auto" w:fill="auto"/>
            <w:noWrap/>
            <w:vAlign w:val="center"/>
          </w:tcPr>
          <w:p w14:paraId="7DCFE39F" w14:textId="77777777" w:rsidR="008E7A3D" w:rsidRPr="004F1F5F" w:rsidRDefault="008E7A3D" w:rsidP="00BA0797">
            <w:pPr>
              <w:spacing w:after="0" w:line="240" w:lineRule="auto"/>
              <w:jc w:val="center"/>
              <w:rPr>
                <w:rFonts w:ascii="Myriad Pro" w:eastAsia="Times New Roman" w:hAnsi="Myriad Pro"/>
                <w:b/>
                <w:bCs/>
                <w:sz w:val="20"/>
                <w:szCs w:val="20"/>
                <w:lang w:eastAsia="ru-RU"/>
              </w:rPr>
            </w:pPr>
            <w:r w:rsidRPr="004F1F5F">
              <w:rPr>
                <w:rFonts w:ascii="Myriad Pro" w:eastAsia="Times New Roman" w:hAnsi="Myriad Pro"/>
                <w:b/>
                <w:bCs/>
                <w:sz w:val="20"/>
                <w:szCs w:val="20"/>
                <w:lang w:eastAsia="ru-RU"/>
              </w:rPr>
              <w:t>8,50</w:t>
            </w:r>
          </w:p>
        </w:tc>
      </w:tr>
    </w:tbl>
    <w:p w14:paraId="0B987B61" w14:textId="77777777" w:rsidR="009A3A8A" w:rsidRPr="00BA0797" w:rsidRDefault="00193F5C" w:rsidP="00BA0797">
      <w:pPr>
        <w:pStyle w:val="afff8"/>
        <w:spacing w:after="0"/>
      </w:pPr>
      <w:r w:rsidRPr="007E0ACE">
        <w:t xml:space="preserve">На основании изложенного </w:t>
      </w:r>
      <w:r w:rsidR="00843AA9" w:rsidRPr="007E0ACE">
        <w:t xml:space="preserve">плановый </w:t>
      </w:r>
      <w:r w:rsidRPr="007E0ACE">
        <w:t xml:space="preserve">размер </w:t>
      </w:r>
      <w:r w:rsidR="00843AA9" w:rsidRPr="007E0ACE">
        <w:t xml:space="preserve">расходов по статье </w:t>
      </w:r>
      <w:r w:rsidR="00586D28" w:rsidRPr="007E0ACE">
        <w:t>«</w:t>
      </w:r>
      <w:r w:rsidR="00843AA9" w:rsidRPr="007E0ACE">
        <w:t>Проценты по кредитам</w:t>
      </w:r>
      <w:r w:rsidR="00586D28" w:rsidRPr="007E0ACE">
        <w:t>»</w:t>
      </w:r>
      <w:r w:rsidR="00843AA9" w:rsidRPr="007E0ACE">
        <w:t xml:space="preserve"> по расчету Исполнителя составляет </w:t>
      </w:r>
      <w:r w:rsidR="00A24448" w:rsidRPr="007E0ACE">
        <w:t>9</w:t>
      </w:r>
      <w:r w:rsidR="009C7B3E" w:rsidRPr="007E0ACE">
        <w:t>1 1</w:t>
      </w:r>
      <w:r w:rsidR="00A24448" w:rsidRPr="007E0ACE">
        <w:t>76,78</w:t>
      </w:r>
      <w:r w:rsidR="009C7B3E" w:rsidRPr="007E0ACE">
        <w:t xml:space="preserve"> </w:t>
      </w:r>
      <w:r w:rsidRPr="007E0ACE">
        <w:t>тыс. руб. (</w:t>
      </w:r>
      <w:r w:rsidR="00834137" w:rsidRPr="007E0ACE">
        <w:t>1 0</w:t>
      </w:r>
      <w:r w:rsidR="00A24448" w:rsidRPr="007E0ACE">
        <w:t>7</w:t>
      </w:r>
      <w:r w:rsidR="009C7B3E" w:rsidRPr="007E0ACE">
        <w:t>2 6</w:t>
      </w:r>
      <w:r w:rsidR="00A24448" w:rsidRPr="007E0ACE">
        <w:t>67,95</w:t>
      </w:r>
      <w:r w:rsidRPr="007E0ACE">
        <w:t xml:space="preserve"> * 8,5%).</w:t>
      </w:r>
      <w:r w:rsidR="007E0ACE">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01"/>
        <w:gridCol w:w="1597"/>
        <w:gridCol w:w="1348"/>
        <w:gridCol w:w="1122"/>
        <w:gridCol w:w="1293"/>
        <w:gridCol w:w="1409"/>
      </w:tblGrid>
      <w:tr w:rsidR="001A0433" w:rsidRPr="00581299" w14:paraId="1DEAAB5F" w14:textId="77777777">
        <w:trPr>
          <w:cantSplit/>
        </w:trPr>
        <w:tc>
          <w:tcPr>
            <w:tcW w:w="1467"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3C1EFD5"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Наименование</w:t>
            </w:r>
          </w:p>
        </w:tc>
        <w:tc>
          <w:tcPr>
            <w:tcW w:w="83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21AB609"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2017</w:t>
            </w:r>
          </w:p>
        </w:tc>
        <w:tc>
          <w:tcPr>
            <w:tcW w:w="68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5C67A9F"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2019</w:t>
            </w:r>
          </w:p>
        </w:tc>
        <w:tc>
          <w:tcPr>
            <w:tcW w:w="59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A5AE946"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2019</w:t>
            </w:r>
          </w:p>
        </w:tc>
        <w:tc>
          <w:tcPr>
            <w:tcW w:w="1419"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CB3EF27"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2019 - Исполнитель</w:t>
            </w:r>
          </w:p>
        </w:tc>
      </w:tr>
      <w:tr w:rsidR="001A0433" w:rsidRPr="00581299" w14:paraId="0D95C9FD" w14:textId="77777777">
        <w:trPr>
          <w:cantSplit/>
        </w:trPr>
        <w:tc>
          <w:tcPr>
            <w:tcW w:w="146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4EBD2D42" w14:textId="77777777" w:rsidR="001A0433" w:rsidRPr="00581299" w:rsidRDefault="001A0433" w:rsidP="00BA0797">
            <w:pPr>
              <w:spacing w:after="0" w:line="240" w:lineRule="auto"/>
              <w:jc w:val="center"/>
              <w:rPr>
                <w:rFonts w:ascii="Myriad Pro" w:hAnsi="Myriad Pro"/>
                <w:b/>
                <w:bCs/>
                <w:sz w:val="18"/>
                <w:szCs w:val="18"/>
              </w:rPr>
            </w:pPr>
          </w:p>
        </w:tc>
        <w:tc>
          <w:tcPr>
            <w:tcW w:w="83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A7E1D56"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Факт,</w:t>
            </w:r>
          </w:p>
          <w:p w14:paraId="63383658"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тыс. руб.</w:t>
            </w:r>
          </w:p>
        </w:tc>
        <w:tc>
          <w:tcPr>
            <w:tcW w:w="68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E89C075" w14:textId="77777777" w:rsidR="001A0433" w:rsidRPr="00581299" w:rsidRDefault="00412481"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Предложение</w:t>
            </w:r>
            <w:r w:rsidR="001A0433" w:rsidRPr="00581299">
              <w:rPr>
                <w:rFonts w:ascii="Myriad Pro" w:hAnsi="Myriad Pro"/>
                <w:b/>
                <w:bCs/>
                <w:color w:val="FFFFFF"/>
                <w:sz w:val="18"/>
                <w:szCs w:val="18"/>
              </w:rPr>
              <w:t xml:space="preserve"> тыс. руб.</w:t>
            </w:r>
          </w:p>
        </w:tc>
        <w:tc>
          <w:tcPr>
            <w:tcW w:w="59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5A93754"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ТБР, тыс. руб.</w:t>
            </w:r>
          </w:p>
        </w:tc>
        <w:tc>
          <w:tcPr>
            <w:tcW w:w="6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7BC3781"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тыс. руб.</w:t>
            </w:r>
          </w:p>
        </w:tc>
        <w:tc>
          <w:tcPr>
            <w:tcW w:w="7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AAA2D3A" w14:textId="77777777" w:rsidR="001A0433" w:rsidRPr="00581299" w:rsidRDefault="001A0433" w:rsidP="00BA0797">
            <w:pPr>
              <w:spacing w:after="0" w:line="240" w:lineRule="auto"/>
              <w:jc w:val="center"/>
              <w:rPr>
                <w:rFonts w:ascii="Myriad Pro" w:hAnsi="Myriad Pro"/>
                <w:b/>
                <w:bCs/>
                <w:color w:val="FFFFFF"/>
                <w:sz w:val="18"/>
                <w:szCs w:val="18"/>
              </w:rPr>
            </w:pPr>
            <w:r w:rsidRPr="00581299">
              <w:rPr>
                <w:rFonts w:ascii="Myriad Pro" w:hAnsi="Myriad Pro"/>
                <w:b/>
                <w:bCs/>
                <w:color w:val="FFFFFF"/>
                <w:sz w:val="18"/>
                <w:szCs w:val="18"/>
              </w:rPr>
              <w:t>в т.ч. риск изъятия</w:t>
            </w:r>
          </w:p>
        </w:tc>
      </w:tr>
      <w:tr w:rsidR="001A0433" w:rsidRPr="00BA0797" w14:paraId="0AE10F21" w14:textId="77777777">
        <w:trPr>
          <w:cantSplit/>
        </w:trPr>
        <w:tc>
          <w:tcPr>
            <w:tcW w:w="1467" w:type="pct"/>
            <w:tcBorders>
              <w:top w:val="single" w:sz="4" w:space="0" w:color="FFFFFF"/>
            </w:tcBorders>
            <w:shd w:val="clear" w:color="auto" w:fill="auto"/>
            <w:vAlign w:val="center"/>
          </w:tcPr>
          <w:p w14:paraId="4672A010" w14:textId="77777777" w:rsidR="001A0433" w:rsidRPr="00BA0797" w:rsidRDefault="001A0433" w:rsidP="00BA0797">
            <w:pPr>
              <w:spacing w:after="0" w:line="240" w:lineRule="auto"/>
              <w:rPr>
                <w:rFonts w:ascii="Myriad Pro" w:hAnsi="Myriad Pro"/>
                <w:sz w:val="18"/>
                <w:szCs w:val="18"/>
              </w:rPr>
            </w:pPr>
            <w:r w:rsidRPr="00BA0797">
              <w:rPr>
                <w:rFonts w:ascii="Myriad Pro" w:hAnsi="Myriad Pro"/>
                <w:sz w:val="18"/>
                <w:szCs w:val="18"/>
              </w:rPr>
              <w:t>Расходы на обслуживание заемных средств</w:t>
            </w:r>
          </w:p>
        </w:tc>
        <w:tc>
          <w:tcPr>
            <w:tcW w:w="838" w:type="pct"/>
            <w:tcBorders>
              <w:top w:val="single" w:sz="4" w:space="0" w:color="FFFFFF"/>
            </w:tcBorders>
            <w:shd w:val="clear" w:color="auto" w:fill="auto"/>
            <w:noWrap/>
            <w:vAlign w:val="center"/>
          </w:tcPr>
          <w:p w14:paraId="367365A6" w14:textId="77777777" w:rsidR="001A0433" w:rsidRPr="00BA0797" w:rsidRDefault="00B223CF" w:rsidP="00BA0797">
            <w:pPr>
              <w:spacing w:after="0" w:line="240" w:lineRule="auto"/>
              <w:jc w:val="center"/>
              <w:rPr>
                <w:rFonts w:ascii="Myriad Pro" w:hAnsi="Myriad Pro"/>
                <w:sz w:val="18"/>
                <w:szCs w:val="18"/>
              </w:rPr>
            </w:pPr>
            <w:r w:rsidRPr="00BA0797">
              <w:rPr>
                <w:rFonts w:ascii="Myriad Pro" w:hAnsi="Myriad Pro"/>
                <w:sz w:val="18"/>
                <w:szCs w:val="18"/>
              </w:rPr>
              <w:t>17</w:t>
            </w:r>
            <w:r w:rsidR="00834137" w:rsidRPr="00BA0797">
              <w:rPr>
                <w:rFonts w:ascii="Myriad Pro" w:hAnsi="Myriad Pro"/>
                <w:sz w:val="18"/>
                <w:szCs w:val="18"/>
              </w:rPr>
              <w:t>0 3</w:t>
            </w:r>
            <w:r w:rsidRPr="00BA0797">
              <w:rPr>
                <w:rFonts w:ascii="Myriad Pro" w:hAnsi="Myriad Pro"/>
                <w:sz w:val="18"/>
                <w:szCs w:val="18"/>
              </w:rPr>
              <w:t>10</w:t>
            </w:r>
          </w:p>
        </w:tc>
        <w:tc>
          <w:tcPr>
            <w:tcW w:w="686" w:type="pct"/>
            <w:tcBorders>
              <w:top w:val="single" w:sz="4" w:space="0" w:color="FFFFFF"/>
            </w:tcBorders>
            <w:shd w:val="clear" w:color="auto" w:fill="auto"/>
            <w:noWrap/>
            <w:vAlign w:val="center"/>
          </w:tcPr>
          <w:p w14:paraId="040F50FF" w14:textId="77777777" w:rsidR="001A0433" w:rsidRPr="00BA0797" w:rsidRDefault="001A0433" w:rsidP="00BA0797">
            <w:pPr>
              <w:spacing w:after="0" w:line="240" w:lineRule="auto"/>
              <w:jc w:val="center"/>
              <w:rPr>
                <w:rFonts w:ascii="Myriad Pro" w:hAnsi="Myriad Pro"/>
                <w:sz w:val="18"/>
                <w:szCs w:val="18"/>
              </w:rPr>
            </w:pPr>
            <w:r w:rsidRPr="00BA0797">
              <w:rPr>
                <w:rFonts w:ascii="Myriad Pro" w:hAnsi="Myriad Pro"/>
                <w:sz w:val="18"/>
                <w:szCs w:val="18"/>
              </w:rPr>
              <w:t>14</w:t>
            </w:r>
            <w:r w:rsidR="00834137" w:rsidRPr="00BA0797">
              <w:rPr>
                <w:rFonts w:ascii="Myriad Pro" w:hAnsi="Myriad Pro"/>
                <w:sz w:val="18"/>
                <w:szCs w:val="18"/>
              </w:rPr>
              <w:t>1 0</w:t>
            </w:r>
            <w:r w:rsidRPr="00BA0797">
              <w:rPr>
                <w:rFonts w:ascii="Myriad Pro" w:hAnsi="Myriad Pro"/>
                <w:sz w:val="18"/>
                <w:szCs w:val="18"/>
              </w:rPr>
              <w:t>10</w:t>
            </w:r>
          </w:p>
        </w:tc>
        <w:tc>
          <w:tcPr>
            <w:tcW w:w="590" w:type="pct"/>
            <w:tcBorders>
              <w:top w:val="single" w:sz="4" w:space="0" w:color="FFFFFF"/>
            </w:tcBorders>
            <w:shd w:val="clear" w:color="auto" w:fill="auto"/>
            <w:noWrap/>
            <w:vAlign w:val="center"/>
          </w:tcPr>
          <w:p w14:paraId="5AA3093F" w14:textId="77777777" w:rsidR="001A0433" w:rsidRPr="00BA0797" w:rsidRDefault="001A0433" w:rsidP="00BA0797">
            <w:pPr>
              <w:spacing w:after="0" w:line="240" w:lineRule="auto"/>
              <w:jc w:val="center"/>
              <w:rPr>
                <w:rFonts w:ascii="Myriad Pro" w:hAnsi="Myriad Pro"/>
                <w:sz w:val="18"/>
                <w:szCs w:val="18"/>
              </w:rPr>
            </w:pPr>
            <w:r w:rsidRPr="00BA0797">
              <w:rPr>
                <w:rFonts w:ascii="Myriad Pro" w:hAnsi="Myriad Pro"/>
                <w:sz w:val="18"/>
                <w:szCs w:val="18"/>
              </w:rPr>
              <w:t>14</w:t>
            </w:r>
            <w:r w:rsidR="00834137" w:rsidRPr="00BA0797">
              <w:rPr>
                <w:rFonts w:ascii="Myriad Pro" w:hAnsi="Myriad Pro"/>
                <w:sz w:val="18"/>
                <w:szCs w:val="18"/>
              </w:rPr>
              <w:t>1 0</w:t>
            </w:r>
            <w:r w:rsidRPr="00BA0797">
              <w:rPr>
                <w:rFonts w:ascii="Myriad Pro" w:hAnsi="Myriad Pro"/>
                <w:sz w:val="18"/>
                <w:szCs w:val="18"/>
              </w:rPr>
              <w:t>10</w:t>
            </w:r>
          </w:p>
        </w:tc>
        <w:tc>
          <w:tcPr>
            <w:tcW w:w="679" w:type="pct"/>
            <w:tcBorders>
              <w:top w:val="single" w:sz="4" w:space="0" w:color="FFFFFF"/>
            </w:tcBorders>
            <w:shd w:val="clear" w:color="auto" w:fill="auto"/>
            <w:noWrap/>
            <w:vAlign w:val="center"/>
          </w:tcPr>
          <w:p w14:paraId="3BA6A215" w14:textId="77777777" w:rsidR="001A0433" w:rsidRPr="00BA0797" w:rsidRDefault="00A24448" w:rsidP="00BA0797">
            <w:pPr>
              <w:spacing w:after="0" w:line="240" w:lineRule="auto"/>
              <w:jc w:val="center"/>
              <w:rPr>
                <w:rFonts w:ascii="Myriad Pro" w:hAnsi="Myriad Pro"/>
                <w:sz w:val="18"/>
                <w:szCs w:val="18"/>
              </w:rPr>
            </w:pPr>
            <w:r w:rsidRPr="00BA0797">
              <w:rPr>
                <w:rFonts w:ascii="Myriad Pro" w:hAnsi="Myriad Pro"/>
                <w:sz w:val="18"/>
                <w:szCs w:val="18"/>
              </w:rPr>
              <w:t>9</w:t>
            </w:r>
            <w:r w:rsidR="009C7B3E" w:rsidRPr="00BA0797">
              <w:rPr>
                <w:rFonts w:ascii="Myriad Pro" w:hAnsi="Myriad Pro"/>
                <w:sz w:val="18"/>
                <w:szCs w:val="18"/>
              </w:rPr>
              <w:t>1 1</w:t>
            </w:r>
            <w:r w:rsidRPr="00BA0797">
              <w:rPr>
                <w:rFonts w:ascii="Myriad Pro" w:hAnsi="Myriad Pro"/>
                <w:sz w:val="18"/>
                <w:szCs w:val="18"/>
              </w:rPr>
              <w:t>76,78</w:t>
            </w:r>
          </w:p>
        </w:tc>
        <w:tc>
          <w:tcPr>
            <w:tcW w:w="740" w:type="pct"/>
            <w:tcBorders>
              <w:top w:val="single" w:sz="4" w:space="0" w:color="FFFFFF"/>
            </w:tcBorders>
            <w:shd w:val="clear" w:color="auto" w:fill="auto"/>
            <w:noWrap/>
            <w:vAlign w:val="center"/>
          </w:tcPr>
          <w:p w14:paraId="02A4E490" w14:textId="77777777" w:rsidR="001A0433" w:rsidRPr="00BA0797" w:rsidRDefault="00A24448" w:rsidP="00BA0797">
            <w:pPr>
              <w:spacing w:after="0" w:line="240" w:lineRule="auto"/>
              <w:jc w:val="center"/>
              <w:rPr>
                <w:rFonts w:ascii="Myriad Pro" w:hAnsi="Myriad Pro"/>
                <w:sz w:val="18"/>
                <w:szCs w:val="18"/>
              </w:rPr>
            </w:pPr>
            <w:r w:rsidRPr="00BA0797">
              <w:rPr>
                <w:rFonts w:ascii="Myriad Pro" w:hAnsi="Myriad Pro"/>
                <w:sz w:val="18"/>
                <w:szCs w:val="18"/>
              </w:rPr>
              <w:t>4</w:t>
            </w:r>
            <w:r w:rsidR="00834137" w:rsidRPr="00BA0797">
              <w:rPr>
                <w:rFonts w:ascii="Myriad Pro" w:hAnsi="Myriad Pro"/>
                <w:sz w:val="18"/>
                <w:szCs w:val="18"/>
              </w:rPr>
              <w:t>9 8</w:t>
            </w:r>
            <w:r w:rsidRPr="00BA0797">
              <w:rPr>
                <w:rFonts w:ascii="Myriad Pro" w:hAnsi="Myriad Pro"/>
                <w:sz w:val="18"/>
                <w:szCs w:val="18"/>
              </w:rPr>
              <w:t>33,22</w:t>
            </w:r>
          </w:p>
        </w:tc>
      </w:tr>
    </w:tbl>
    <w:p w14:paraId="770E1BE9" w14:textId="77777777" w:rsidR="0001594A" w:rsidRPr="00BA0797" w:rsidRDefault="0001594A" w:rsidP="00BA0797">
      <w:pPr>
        <w:pStyle w:val="afffb"/>
        <w:tabs>
          <w:tab w:val="clear" w:pos="960"/>
          <w:tab w:val="left" w:pos="1134"/>
        </w:tabs>
        <w:spacing w:before="0"/>
      </w:pPr>
      <w:r w:rsidRPr="00BA0797">
        <w:t xml:space="preserve">Дополнительно Исполнитель отмечает, что </w:t>
      </w:r>
      <w:r w:rsidR="00010BD3">
        <w:t>фактические</w:t>
      </w:r>
      <w:r w:rsidRPr="00BA0797">
        <w:t xml:space="preserve"> затраты </w:t>
      </w:r>
      <w:r w:rsidR="008A5236" w:rsidRPr="00BA0797">
        <w:t xml:space="preserve">Филиала </w:t>
      </w:r>
      <w:r w:rsidRPr="00BA0797">
        <w:t xml:space="preserve">по статье </w:t>
      </w:r>
      <w:r w:rsidR="00586D28" w:rsidRPr="00BA0797">
        <w:t>«</w:t>
      </w:r>
      <w:r w:rsidRPr="00BA0797">
        <w:t>Расходы обслуживан</w:t>
      </w:r>
      <w:r w:rsidR="00843AA9" w:rsidRPr="00BA0797">
        <w:t>ие заемных средств</w:t>
      </w:r>
      <w:r w:rsidR="00586D28" w:rsidRPr="00BA0797">
        <w:t>»</w:t>
      </w:r>
      <w:r w:rsidR="00843AA9" w:rsidRPr="00BA0797">
        <w:t xml:space="preserve"> составили </w:t>
      </w:r>
      <w:r w:rsidRPr="00BA0797">
        <w:t>за 2019 г</w:t>
      </w:r>
      <w:r w:rsidR="00581299">
        <w:t>од</w:t>
      </w:r>
      <w:r w:rsidRPr="00BA0797">
        <w:t xml:space="preserve"> - 9</w:t>
      </w:r>
      <w:r w:rsidR="00834137" w:rsidRPr="00BA0797">
        <w:t>4 3</w:t>
      </w:r>
      <w:r w:rsidRPr="00BA0797">
        <w:t>61 тыс.</w:t>
      </w:r>
      <w:r w:rsidR="00581299">
        <w:t> </w:t>
      </w:r>
      <w:r w:rsidRPr="00BA0797">
        <w:t>руб.</w:t>
      </w:r>
    </w:p>
    <w:p w14:paraId="7351AFF2" w14:textId="77777777" w:rsidR="0028592C" w:rsidRPr="00BA0797" w:rsidRDefault="0028592C" w:rsidP="00BA0797">
      <w:pPr>
        <w:pStyle w:val="ConsPlusNormal"/>
        <w:tabs>
          <w:tab w:val="left" w:pos="1134"/>
        </w:tabs>
        <w:spacing w:line="360" w:lineRule="auto"/>
        <w:ind w:firstLine="567"/>
        <w:jc w:val="both"/>
        <w:rPr>
          <w:rFonts w:ascii="Myriad Pro" w:hAnsi="Myriad Pro"/>
          <w:sz w:val="26"/>
          <w:szCs w:val="26"/>
          <w:lang w:eastAsia="en-US"/>
        </w:rPr>
      </w:pPr>
      <w:r w:rsidRPr="00BA0797">
        <w:rPr>
          <w:rFonts w:ascii="Myriad Pro" w:hAnsi="Myriad Pro"/>
          <w:sz w:val="26"/>
          <w:szCs w:val="26"/>
          <w:lang w:eastAsia="en-US"/>
        </w:rPr>
        <w:t>Излишне полученные доходы</w:t>
      </w:r>
      <w:r w:rsidR="00781CCB" w:rsidRPr="00BA0797">
        <w:rPr>
          <w:rFonts w:ascii="Myriad Pro" w:hAnsi="Myriad Pro"/>
          <w:sz w:val="26"/>
          <w:szCs w:val="26"/>
          <w:lang w:eastAsia="en-US"/>
        </w:rPr>
        <w:t xml:space="preserve"> в 2019 году</w:t>
      </w:r>
      <w:r w:rsidRPr="00BA0797">
        <w:rPr>
          <w:rFonts w:ascii="Myriad Pro" w:hAnsi="Myriad Pro"/>
          <w:sz w:val="26"/>
          <w:szCs w:val="26"/>
          <w:lang w:eastAsia="en-US"/>
        </w:rPr>
        <w:t xml:space="preserve">, будут </w:t>
      </w:r>
      <w:r w:rsidR="00781CCB" w:rsidRPr="00BA0797">
        <w:rPr>
          <w:rFonts w:ascii="Myriad Pro" w:hAnsi="Myriad Pro"/>
          <w:sz w:val="26"/>
          <w:szCs w:val="26"/>
          <w:lang w:eastAsia="en-US"/>
        </w:rPr>
        <w:t>скорректированы</w:t>
      </w:r>
      <w:r w:rsidR="009C7B3E" w:rsidRPr="00BA0797">
        <w:rPr>
          <w:rFonts w:ascii="Myriad Pro" w:hAnsi="Myriad Pro"/>
          <w:sz w:val="26"/>
          <w:szCs w:val="26"/>
          <w:lang w:eastAsia="en-US"/>
        </w:rPr>
        <w:t xml:space="preserve"> </w:t>
      </w:r>
      <w:r w:rsidR="00DE3822" w:rsidRPr="00BA0797">
        <w:rPr>
          <w:rFonts w:ascii="Myriad Pro" w:hAnsi="Myriad Pro"/>
          <w:sz w:val="26"/>
          <w:szCs w:val="26"/>
          <w:lang w:eastAsia="en-US"/>
        </w:rPr>
        <w:t xml:space="preserve">в 2021 году </w:t>
      </w:r>
      <w:r w:rsidR="00781CCB" w:rsidRPr="00BA0797">
        <w:rPr>
          <w:rFonts w:ascii="Myriad Pro" w:hAnsi="Myriad Pro"/>
          <w:sz w:val="26"/>
          <w:szCs w:val="26"/>
          <w:lang w:eastAsia="en-US"/>
        </w:rPr>
        <w:t xml:space="preserve">в рамках </w:t>
      </w:r>
      <w:r w:rsidRPr="00BA0797">
        <w:rPr>
          <w:rFonts w:ascii="Myriad Pro" w:hAnsi="Myriad Pro"/>
          <w:sz w:val="26"/>
          <w:szCs w:val="26"/>
          <w:lang w:eastAsia="en-US"/>
        </w:rPr>
        <w:t>корректировк</w:t>
      </w:r>
      <w:r w:rsidR="00781CCB" w:rsidRPr="00BA0797">
        <w:rPr>
          <w:rFonts w:ascii="Myriad Pro" w:hAnsi="Myriad Pro"/>
          <w:sz w:val="26"/>
          <w:szCs w:val="26"/>
          <w:lang w:eastAsia="en-US"/>
        </w:rPr>
        <w:t>и</w:t>
      </w:r>
      <w:r w:rsidRPr="00BA0797">
        <w:rPr>
          <w:rFonts w:ascii="Myriad Pro" w:hAnsi="Myriad Pro"/>
          <w:sz w:val="26"/>
          <w:szCs w:val="26"/>
          <w:lang w:eastAsia="en-US"/>
        </w:rPr>
        <w:t xml:space="preserve"> неподконтрольных расходов, исходя из фактических значений указанного параметра </w:t>
      </w:r>
      <w:r w:rsidR="0080133B">
        <w:rPr>
          <w:rFonts w:ascii="Myriad Pro" w:hAnsi="Myriad Pro"/>
          <w:noProof/>
          <w:position w:val="-8"/>
        </w:rPr>
        <w:drawing>
          <wp:inline distT="0" distB="0" distL="0" distR="0" wp14:anchorId="156FB253" wp14:editId="7918E454">
            <wp:extent cx="406400" cy="245745"/>
            <wp:effectExtent l="0" t="0" r="0" b="1905"/>
            <wp:docPr id="71" name="Рисунок 3" descr="base_1_287253_327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3" descr="base_1_287253_32776"/>
                    <pic:cNvPicPr>
                      <a:picLocks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06400" cy="245745"/>
                    </a:xfrm>
                    <a:prstGeom prst="rect">
                      <a:avLst/>
                    </a:prstGeom>
                    <a:noFill/>
                    <a:ln>
                      <a:noFill/>
                    </a:ln>
                  </pic:spPr>
                </pic:pic>
              </a:graphicData>
            </a:graphic>
          </wp:inline>
        </w:drawing>
      </w:r>
      <w:r w:rsidRPr="00BA0797">
        <w:rPr>
          <w:rFonts w:ascii="Myriad Pro" w:hAnsi="Myriad Pro"/>
          <w:noProof/>
          <w:position w:val="-8"/>
        </w:rPr>
        <w:t xml:space="preserve">, </w:t>
      </w:r>
      <w:r w:rsidRPr="00BA0797">
        <w:rPr>
          <w:rFonts w:ascii="Myriad Pro" w:hAnsi="Myriad Pro"/>
          <w:sz w:val="26"/>
          <w:szCs w:val="26"/>
          <w:lang w:eastAsia="en-US"/>
        </w:rPr>
        <w:t>в соответствии с формулой 7 Методических указаний №98-э</w:t>
      </w:r>
      <w:r w:rsidR="00781CCB" w:rsidRPr="00BA0797">
        <w:rPr>
          <w:rFonts w:ascii="Myriad Pro" w:hAnsi="Myriad Pro"/>
          <w:sz w:val="26"/>
          <w:szCs w:val="26"/>
          <w:lang w:eastAsia="en-US"/>
        </w:rPr>
        <w:t>.</w:t>
      </w:r>
    </w:p>
    <w:p w14:paraId="1FD7C0A4" w14:textId="77777777" w:rsidR="00FB60C7" w:rsidRPr="00BA0797" w:rsidRDefault="00FB60C7" w:rsidP="00BA0797">
      <w:pPr>
        <w:widowControl w:val="0"/>
        <w:pBdr>
          <w:top w:val="nil"/>
          <w:left w:val="nil"/>
          <w:bottom w:val="nil"/>
          <w:right w:val="nil"/>
          <w:between w:val="nil"/>
        </w:pBdr>
        <w:tabs>
          <w:tab w:val="left" w:pos="1080"/>
          <w:tab w:val="left" w:pos="1134"/>
          <w:tab w:val="left" w:pos="1440"/>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также считает необходимым рекомендовать филиалу </w:t>
      </w:r>
      <w:r w:rsidR="008A5236" w:rsidRPr="00BA0797">
        <w:rPr>
          <w:rFonts w:ascii="Myriad Pro" w:hAnsi="Myriad Pro"/>
          <w:sz w:val="26"/>
          <w:szCs w:val="26"/>
        </w:rPr>
        <w:br/>
      </w:r>
      <w:r w:rsidRPr="00BA0797">
        <w:rPr>
          <w:rFonts w:ascii="Myriad Pro" w:hAnsi="Myriad Pro"/>
          <w:sz w:val="26"/>
          <w:szCs w:val="26"/>
        </w:rPr>
        <w:t>ПАО</w:t>
      </w:r>
      <w:r w:rsidR="00843AA9"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802A9C"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качестве обосновывающих документов по расходам на обслуживание заемных средств представлять в орган </w:t>
      </w:r>
      <w:r w:rsidRPr="00BA0797">
        <w:rPr>
          <w:rFonts w:ascii="Myriad Pro" w:hAnsi="Myriad Pro"/>
          <w:sz w:val="26"/>
          <w:szCs w:val="26"/>
        </w:rPr>
        <w:lastRenderedPageBreak/>
        <w:t>регулирования:</w:t>
      </w:r>
    </w:p>
    <w:p w14:paraId="33061272" w14:textId="77777777" w:rsidR="00FB60C7" w:rsidRPr="00BA0797" w:rsidRDefault="00FB60C7" w:rsidP="00123FC5">
      <w:pPr>
        <w:widowControl w:val="0"/>
        <w:numPr>
          <w:ilvl w:val="0"/>
          <w:numId w:val="61"/>
        </w:numPr>
        <w:pBdr>
          <w:top w:val="nil"/>
          <w:left w:val="nil"/>
          <w:bottom w:val="nil"/>
          <w:right w:val="nil"/>
          <w:between w:val="nil"/>
        </w:pBdr>
        <w:tabs>
          <w:tab w:val="left" w:pos="108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Пояснения относительно периодов и причин формирования долга, приходящегося на филиал, по состоянию на последнюю отчетную дату;</w:t>
      </w:r>
    </w:p>
    <w:p w14:paraId="0AFE621B" w14:textId="77777777" w:rsidR="00FB60C7" w:rsidRPr="00BA0797" w:rsidRDefault="00FB60C7" w:rsidP="00123FC5">
      <w:pPr>
        <w:widowControl w:val="0"/>
        <w:numPr>
          <w:ilvl w:val="0"/>
          <w:numId w:val="61"/>
        </w:numPr>
        <w:pBdr>
          <w:top w:val="nil"/>
          <w:left w:val="nil"/>
          <w:bottom w:val="nil"/>
          <w:right w:val="nil"/>
          <w:between w:val="nil"/>
        </w:pBdr>
        <w:tabs>
          <w:tab w:val="left" w:pos="108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 xml:space="preserve">План движения потоков </w:t>
      </w:r>
      <w:r w:rsidR="00A24448" w:rsidRPr="00BA0797">
        <w:rPr>
          <w:rFonts w:ascii="Myriad Pro" w:hAnsi="Myriad Pro"/>
          <w:sz w:val="26"/>
          <w:szCs w:val="26"/>
        </w:rPr>
        <w:t xml:space="preserve">(помесячно) </w:t>
      </w:r>
      <w:r w:rsidRPr="00BA0797">
        <w:rPr>
          <w:rFonts w:ascii="Myriad Pro" w:hAnsi="Myriad Pro"/>
          <w:sz w:val="26"/>
          <w:szCs w:val="26"/>
        </w:rPr>
        <w:t>наличности на предстоящий период регулирования с указанием кассовых разрывов и причин его формирования;</w:t>
      </w:r>
    </w:p>
    <w:p w14:paraId="5C064C3F" w14:textId="77777777" w:rsidR="00FB60C7" w:rsidRPr="00BA0797" w:rsidRDefault="00FB60C7" w:rsidP="00123FC5">
      <w:pPr>
        <w:widowControl w:val="0"/>
        <w:numPr>
          <w:ilvl w:val="0"/>
          <w:numId w:val="61"/>
        </w:numPr>
        <w:pBdr>
          <w:top w:val="nil"/>
          <w:left w:val="nil"/>
          <w:bottom w:val="nil"/>
          <w:right w:val="nil"/>
          <w:between w:val="nil"/>
        </w:pBdr>
        <w:tabs>
          <w:tab w:val="left" w:pos="108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Расчет процента сбора денежных средств за истекший отчетный период и на плановый период регулирования с приложением в качестве подтверждающих документов данных бухгалтерского учета;</w:t>
      </w:r>
    </w:p>
    <w:p w14:paraId="78A7EDB1" w14:textId="77777777" w:rsidR="00FB60C7" w:rsidRPr="00BA0797" w:rsidRDefault="00FB60C7" w:rsidP="00123FC5">
      <w:pPr>
        <w:widowControl w:val="0"/>
        <w:numPr>
          <w:ilvl w:val="0"/>
          <w:numId w:val="61"/>
        </w:numPr>
        <w:pBdr>
          <w:top w:val="nil"/>
          <w:left w:val="nil"/>
          <w:bottom w:val="nil"/>
          <w:right w:val="nil"/>
          <w:between w:val="nil"/>
        </w:pBdr>
        <w:tabs>
          <w:tab w:val="left" w:pos="1080"/>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Расчет процентной ставки по действующим кредитным договорам на предстоящий период регулирования, выполненный исходя из оставшейся к погашению суммы долга и ставки пользования кредитными ресурсами, указанными в договорах;</w:t>
      </w:r>
    </w:p>
    <w:p w14:paraId="5D569337" w14:textId="77777777" w:rsidR="00581299" w:rsidRDefault="00581299">
      <w:pPr>
        <w:spacing w:after="0" w:line="240" w:lineRule="auto"/>
        <w:rPr>
          <w:rFonts w:ascii="Myriad Pro" w:hAnsi="Myriad Pro"/>
          <w:sz w:val="26"/>
          <w:szCs w:val="26"/>
        </w:rPr>
      </w:pPr>
      <w:r>
        <w:rPr>
          <w:rFonts w:ascii="Myriad Pro" w:hAnsi="Myriad Pro"/>
          <w:sz w:val="26"/>
          <w:szCs w:val="26"/>
        </w:rPr>
        <w:br w:type="page"/>
      </w:r>
    </w:p>
    <w:p w14:paraId="5D5A7ED1" w14:textId="77777777" w:rsidR="00B328F3" w:rsidRPr="0080531F" w:rsidRDefault="00B328F3"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123" w:name="_Toc40826307"/>
      <w:bookmarkStart w:id="124" w:name="_Toc41256481"/>
      <w:r w:rsidRPr="0080531F">
        <w:rPr>
          <w:rFonts w:ascii="Myriad Pro" w:eastAsia="Times New Roman" w:hAnsi="Myriad Pro"/>
          <w:b/>
          <w:color w:val="4F6228"/>
          <w:sz w:val="28"/>
          <w:szCs w:val="28"/>
        </w:rPr>
        <w:lastRenderedPageBreak/>
        <w:t>Налог на прибыль</w:t>
      </w:r>
      <w:bookmarkEnd w:id="123"/>
      <w:bookmarkEnd w:id="124"/>
    </w:p>
    <w:p w14:paraId="73C00FF5" w14:textId="77777777" w:rsidR="00D66A0A" w:rsidRPr="00BA0797" w:rsidRDefault="00D66A0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соответствии с п.20 Основ ценообразования </w:t>
      </w:r>
      <w:r w:rsidR="008A5236" w:rsidRPr="00BA0797">
        <w:rPr>
          <w:rFonts w:ascii="Myriad Pro" w:hAnsi="Myriad Pro"/>
          <w:sz w:val="26"/>
          <w:szCs w:val="26"/>
        </w:rPr>
        <w:t xml:space="preserve">№ 1178 </w:t>
      </w:r>
      <w:r w:rsidRPr="00BA0797">
        <w:rPr>
          <w:rFonts w:ascii="Myriad Pro" w:hAnsi="Myriad Pro"/>
          <w:sz w:val="26"/>
          <w:szCs w:val="26"/>
        </w:rPr>
        <w:t>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2A3129C2" w14:textId="77777777" w:rsidR="00D66A0A" w:rsidRPr="00BA0797" w:rsidRDefault="00D66A0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3B1BC5C7" w14:textId="77777777" w:rsidR="00D66A0A" w:rsidRPr="00BA0797" w:rsidRDefault="00D66A0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337F3604" w14:textId="77777777" w:rsidR="00D66A0A" w:rsidRPr="00BA0797" w:rsidRDefault="00D66A0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Для организаций, осуществляющих производство (передачу) электрической энергии сторонним потребителям (</w:t>
      </w:r>
      <w:proofErr w:type="spellStart"/>
      <w:r w:rsidRPr="00BA0797">
        <w:rPr>
          <w:rFonts w:ascii="Myriad Pro" w:hAnsi="Myriad Pro"/>
          <w:sz w:val="26"/>
          <w:szCs w:val="26"/>
        </w:rPr>
        <w:t>субабонентам</w:t>
      </w:r>
      <w:proofErr w:type="spellEnd"/>
      <w:r w:rsidRPr="00BA0797">
        <w:rPr>
          <w:rFonts w:ascii="Myriad Pro" w:hAnsi="Myriad Pro"/>
          <w:sz w:val="26"/>
          <w:szCs w:val="26"/>
        </w:rPr>
        <w:t xml:space="preserve">) и для собственного потребления, распределение расходов по указанному виду деятельности между </w:t>
      </w:r>
      <w:proofErr w:type="spellStart"/>
      <w:r w:rsidRPr="00BA0797">
        <w:rPr>
          <w:rFonts w:ascii="Myriad Pro" w:hAnsi="Myriad Pro"/>
          <w:sz w:val="26"/>
          <w:szCs w:val="26"/>
        </w:rPr>
        <w:t>субабонентами</w:t>
      </w:r>
      <w:proofErr w:type="spellEnd"/>
      <w:r w:rsidRPr="00BA0797">
        <w:rPr>
          <w:rFonts w:ascii="Myriad Pro" w:hAnsi="Myriad Pro"/>
          <w:sz w:val="26"/>
          <w:szCs w:val="26"/>
        </w:rPr>
        <w:t xml:space="preserve"> и организацией производится пропорционально фактическому отпуску (передаче) электрической энергии.</w:t>
      </w:r>
    </w:p>
    <w:p w14:paraId="3247FF4F" w14:textId="77777777" w:rsidR="00D66A0A" w:rsidRPr="00BA0797" w:rsidRDefault="00D66A0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0F1A5AF6" w14:textId="77777777" w:rsidR="004D3361" w:rsidRPr="00BA0797" w:rsidRDefault="004D3361" w:rsidP="00BA0797">
      <w:pPr>
        <w:spacing w:after="0" w:line="360" w:lineRule="auto"/>
        <w:ind w:firstLine="567"/>
        <w:contextualSpacing/>
        <w:jc w:val="both"/>
        <w:rPr>
          <w:rFonts w:ascii="Myriad Pro" w:hAnsi="Myriad Pro"/>
          <w:sz w:val="26"/>
          <w:szCs w:val="26"/>
        </w:rPr>
      </w:pPr>
    </w:p>
    <w:p w14:paraId="01203A01" w14:textId="77777777" w:rsidR="00D66A0A" w:rsidRPr="00BA0797" w:rsidRDefault="00D66A0A"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4C5DF967" w14:textId="77777777" w:rsidR="00D66A0A" w:rsidRPr="00BA0797" w:rsidRDefault="00D66A0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Филиалом</w:t>
      </w:r>
      <w:r w:rsidRPr="00BA0797">
        <w:rPr>
          <w:rFonts w:ascii="Myriad Pro" w:hAnsi="Myriad Pro"/>
        </w:rPr>
        <w:t xml:space="preserve">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B2058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сумма налога на прибыль на 2019 год заявлялась в размере </w:t>
      </w:r>
      <w:r w:rsidR="00B2058A" w:rsidRPr="00BA0797">
        <w:rPr>
          <w:rFonts w:ascii="Myriad Pro" w:hAnsi="Myriad Pro"/>
          <w:sz w:val="26"/>
          <w:szCs w:val="26"/>
        </w:rPr>
        <w:t>7</w:t>
      </w:r>
      <w:r w:rsidR="009C7B3E" w:rsidRPr="00BA0797">
        <w:rPr>
          <w:rFonts w:ascii="Myriad Pro" w:hAnsi="Myriad Pro"/>
          <w:sz w:val="26"/>
          <w:szCs w:val="26"/>
        </w:rPr>
        <w:t>2 3</w:t>
      </w:r>
      <w:r w:rsidR="00B2058A" w:rsidRPr="00BA0797">
        <w:rPr>
          <w:rFonts w:ascii="Myriad Pro" w:hAnsi="Myriad Pro"/>
          <w:sz w:val="26"/>
          <w:szCs w:val="26"/>
        </w:rPr>
        <w:t xml:space="preserve">49,83 </w:t>
      </w:r>
      <w:r w:rsidRPr="00BA0797">
        <w:rPr>
          <w:rFonts w:ascii="Myriad Pro" w:hAnsi="Myriad Pro"/>
          <w:sz w:val="26"/>
          <w:szCs w:val="26"/>
        </w:rPr>
        <w:t>тыс. руб.</w:t>
      </w:r>
    </w:p>
    <w:p w14:paraId="4C35B15F" w14:textId="77777777" w:rsidR="00D66A0A" w:rsidRPr="00BA0797" w:rsidRDefault="00D66A0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Для обоснования расходов по налогу на прибыль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B2058A"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представлены:</w:t>
      </w:r>
    </w:p>
    <w:p w14:paraId="42E25D5B" w14:textId="77777777" w:rsidR="00327A2C" w:rsidRPr="00BA0797" w:rsidRDefault="00B2058A" w:rsidP="00581299">
      <w:pPr>
        <w:numPr>
          <w:ilvl w:val="0"/>
          <w:numId w:val="9"/>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Декларация по налогу на прибыль за 2017 год</w:t>
      </w:r>
      <w:r w:rsidR="00581299">
        <w:rPr>
          <w:rFonts w:ascii="Myriad Pro" w:hAnsi="Myriad Pro"/>
          <w:sz w:val="26"/>
          <w:szCs w:val="26"/>
        </w:rPr>
        <w:t>.</w:t>
      </w:r>
    </w:p>
    <w:p w14:paraId="01244FB8" w14:textId="77777777" w:rsidR="00327A2C" w:rsidRPr="00BA0797" w:rsidRDefault="00B2058A" w:rsidP="00581299">
      <w:pPr>
        <w:numPr>
          <w:ilvl w:val="0"/>
          <w:numId w:val="9"/>
        </w:numPr>
        <w:tabs>
          <w:tab w:val="left" w:pos="1134"/>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Методика</w:t>
      </w:r>
      <w:r w:rsidR="009C7B3E" w:rsidRPr="00BA0797">
        <w:rPr>
          <w:rFonts w:ascii="Myriad Pro" w:hAnsi="Myriad Pro"/>
          <w:sz w:val="26"/>
          <w:szCs w:val="26"/>
        </w:rPr>
        <w:t xml:space="preserve"> </w:t>
      </w:r>
      <w:r w:rsidRPr="00BA0797">
        <w:rPr>
          <w:rFonts w:ascii="Myriad Pro" w:hAnsi="Myriad Pro"/>
          <w:sz w:val="26"/>
          <w:szCs w:val="26"/>
        </w:rPr>
        <w:t xml:space="preserve">распределения доходов и расходов исполнительного аппарата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утвержденная приказом </w:t>
      </w:r>
      <w:r w:rsidR="00010BD3">
        <w:rPr>
          <w:rFonts w:ascii="Myriad Pro" w:hAnsi="Myriad Pro"/>
          <w:sz w:val="26"/>
          <w:szCs w:val="26"/>
        </w:rPr>
        <w:br/>
      </w:r>
      <w:r w:rsidRPr="00BA0797">
        <w:rPr>
          <w:rFonts w:ascii="Myriad Pro" w:hAnsi="Myriad Pro"/>
          <w:sz w:val="26"/>
          <w:szCs w:val="26"/>
        </w:rPr>
        <w:lastRenderedPageBreak/>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от 28.12.2016 №836 (в том числе распределение налога на прибыль)</w:t>
      </w:r>
      <w:r w:rsidR="00581299">
        <w:rPr>
          <w:rFonts w:ascii="Myriad Pro" w:hAnsi="Myriad Pro"/>
          <w:sz w:val="26"/>
          <w:szCs w:val="26"/>
        </w:rPr>
        <w:t>.</w:t>
      </w:r>
    </w:p>
    <w:p w14:paraId="6912E948" w14:textId="77777777" w:rsidR="00B2058A" w:rsidRPr="00BA0797" w:rsidRDefault="00B7583A" w:rsidP="00581299">
      <w:pPr>
        <w:pStyle w:val="11"/>
        <w:numPr>
          <w:ilvl w:val="0"/>
          <w:numId w:val="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586D28" w:rsidRPr="00BA0797">
        <w:rPr>
          <w:rFonts w:ascii="Myriad Pro" w:hAnsi="Myriad Pro"/>
          <w:sz w:val="26"/>
          <w:szCs w:val="26"/>
        </w:rPr>
        <w:t>«</w:t>
      </w:r>
      <w:r w:rsidRPr="00BA0797">
        <w:rPr>
          <w:rFonts w:ascii="Myriad Pro" w:hAnsi="Myriad Pro"/>
          <w:sz w:val="26"/>
          <w:szCs w:val="26"/>
        </w:rPr>
        <w:t>Отчет о прибылях и убытках</w:t>
      </w:r>
      <w:r w:rsidR="00586D28" w:rsidRPr="00BA0797">
        <w:rPr>
          <w:rFonts w:ascii="Myriad Pro" w:hAnsi="Myriad Pro"/>
          <w:sz w:val="26"/>
          <w:szCs w:val="26"/>
        </w:rPr>
        <w:t>»</w:t>
      </w:r>
      <w:r w:rsidRPr="00BA0797">
        <w:rPr>
          <w:rFonts w:ascii="Myriad Pro" w:hAnsi="Myriad Pro"/>
          <w:sz w:val="26"/>
          <w:szCs w:val="26"/>
        </w:rPr>
        <w:t xml:space="preserve"> за 2017 год (форма 1.3)</w:t>
      </w:r>
      <w:r w:rsidR="00581299">
        <w:rPr>
          <w:rFonts w:ascii="Myriad Pro" w:hAnsi="Myriad Pro"/>
          <w:sz w:val="26"/>
          <w:szCs w:val="26"/>
        </w:rPr>
        <w:t>.</w:t>
      </w:r>
    </w:p>
    <w:p w14:paraId="158C6C24" w14:textId="77777777" w:rsidR="00B7583A" w:rsidRPr="00BA0797" w:rsidRDefault="00B7583A" w:rsidP="00581299">
      <w:pPr>
        <w:pStyle w:val="11"/>
        <w:numPr>
          <w:ilvl w:val="0"/>
          <w:numId w:val="9"/>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год</w:t>
      </w:r>
      <w:r w:rsidR="00093186" w:rsidRPr="00BA0797">
        <w:rPr>
          <w:rFonts w:ascii="Myriad Pro" w:hAnsi="Myriad Pro"/>
          <w:sz w:val="26"/>
          <w:szCs w:val="26"/>
        </w:rPr>
        <w:t xml:space="preserve"> (форма 1.6)</w:t>
      </w:r>
      <w:r w:rsidR="00581299">
        <w:rPr>
          <w:rFonts w:ascii="Myriad Pro" w:hAnsi="Myriad Pro"/>
          <w:sz w:val="26"/>
          <w:szCs w:val="26"/>
        </w:rPr>
        <w:t>.</w:t>
      </w:r>
    </w:p>
    <w:p w14:paraId="471D5F1E" w14:textId="77777777" w:rsidR="00B2058A" w:rsidRPr="00BA0797" w:rsidRDefault="00B2058A"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пунктом 20 Основ ценообразования в неподконтрольные расходы включена величина налога на прибыль за последний истекший период (2017 год) в соответствии с данными раздель</w:t>
      </w:r>
      <w:r w:rsidR="00B7583A" w:rsidRPr="00BA0797">
        <w:rPr>
          <w:rFonts w:ascii="Myriad Pro" w:hAnsi="Myriad Pro"/>
          <w:sz w:val="26"/>
          <w:szCs w:val="26"/>
        </w:rPr>
        <w:t>ного учета доходов и расходов (форма</w:t>
      </w:r>
      <w:r w:rsidRPr="00BA0797">
        <w:rPr>
          <w:rFonts w:ascii="Myriad Pro" w:hAnsi="Myriad Pro"/>
          <w:sz w:val="26"/>
          <w:szCs w:val="26"/>
        </w:rPr>
        <w:t xml:space="preserve"> 1.3) в размере 7</w:t>
      </w:r>
      <w:r w:rsidR="009C7B3E" w:rsidRPr="00BA0797">
        <w:rPr>
          <w:rFonts w:ascii="Myriad Pro" w:hAnsi="Myriad Pro"/>
          <w:sz w:val="26"/>
          <w:szCs w:val="26"/>
        </w:rPr>
        <w:t>2 3</w:t>
      </w:r>
      <w:r w:rsidRPr="00BA0797">
        <w:rPr>
          <w:rFonts w:ascii="Myriad Pro" w:hAnsi="Myriad Pro"/>
          <w:sz w:val="26"/>
          <w:szCs w:val="26"/>
        </w:rPr>
        <w:t xml:space="preserve">49,83 тыс. руб. Из расчета исключены изменения отложенных налоговых обязательств и отложенных налоговых активов. </w:t>
      </w:r>
    </w:p>
    <w:p w14:paraId="4CD6EB06" w14:textId="77777777" w:rsidR="00B7583A" w:rsidRPr="00BA0797" w:rsidRDefault="00B7583A" w:rsidP="00BA0797">
      <w:pPr>
        <w:spacing w:after="0" w:line="360" w:lineRule="auto"/>
        <w:contextualSpacing/>
        <w:jc w:val="both"/>
        <w:rPr>
          <w:rFonts w:ascii="Myriad Pro" w:hAnsi="Myriad Pro"/>
          <w:b/>
          <w:sz w:val="26"/>
          <w:szCs w:val="26"/>
        </w:rPr>
      </w:pPr>
    </w:p>
    <w:p w14:paraId="6C0318F2" w14:textId="77777777" w:rsidR="00D66A0A" w:rsidRPr="00BA0797" w:rsidRDefault="00D66A0A"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4DE0FEF7" w14:textId="77777777" w:rsidR="00D66A0A" w:rsidRPr="00BA0797" w:rsidRDefault="00D66A0A"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w:t>
      </w:r>
      <w:r w:rsidR="00547663" w:rsidRPr="00BA0797">
        <w:rPr>
          <w:rFonts w:ascii="Myriad Pro" w:hAnsi="Myriad Pro"/>
          <w:sz w:val="26"/>
          <w:szCs w:val="26"/>
        </w:rPr>
        <w:t xml:space="preserve">протоколе заседании коллегии Госкомитета </w:t>
      </w:r>
      <w:r w:rsidRPr="00BA0797">
        <w:rPr>
          <w:rFonts w:ascii="Myriad Pro" w:hAnsi="Myriad Pro"/>
          <w:sz w:val="26"/>
          <w:szCs w:val="26"/>
        </w:rPr>
        <w:t>указано, что налог на прибыль в НВВ на 2019 год предусмотрен в размере 0,0 тыс. руб. в соответствии с пунктом 20 Основ ценообразования. По отчетным данным филиала за предыдущий отчетный период 2017 года по услугам по передаче электрической энергии</w:t>
      </w:r>
      <w:r w:rsidR="00547663" w:rsidRPr="00BA0797">
        <w:rPr>
          <w:rFonts w:ascii="Myriad Pro" w:hAnsi="Myriad Pro"/>
          <w:sz w:val="26"/>
          <w:szCs w:val="26"/>
        </w:rPr>
        <w:t xml:space="preserve"> налог на прибыль составил (</w:t>
      </w:r>
      <w:r w:rsidRPr="00BA0797">
        <w:rPr>
          <w:rFonts w:ascii="Myriad Pro" w:hAnsi="Myriad Pro"/>
          <w:sz w:val="26"/>
          <w:szCs w:val="26"/>
        </w:rPr>
        <w:t>-</w:t>
      </w:r>
      <w:r w:rsidR="00547663" w:rsidRPr="00BA0797">
        <w:rPr>
          <w:rFonts w:ascii="Myriad Pro" w:hAnsi="Myriad Pro"/>
          <w:sz w:val="26"/>
          <w:szCs w:val="26"/>
        </w:rPr>
        <w:t xml:space="preserve"> 6</w:t>
      </w:r>
      <w:r w:rsidR="00834137" w:rsidRPr="00BA0797">
        <w:rPr>
          <w:rFonts w:ascii="Myriad Pro" w:hAnsi="Myriad Pro"/>
          <w:sz w:val="26"/>
          <w:szCs w:val="26"/>
        </w:rPr>
        <w:t>9 4</w:t>
      </w:r>
      <w:r w:rsidR="00547663" w:rsidRPr="00BA0797">
        <w:rPr>
          <w:rFonts w:ascii="Myriad Pro" w:hAnsi="Myriad Pro"/>
          <w:sz w:val="26"/>
          <w:szCs w:val="26"/>
        </w:rPr>
        <w:t>60,16)</w:t>
      </w:r>
      <w:r w:rsidRPr="00BA0797">
        <w:rPr>
          <w:rFonts w:ascii="Myriad Pro" w:hAnsi="Myriad Pro"/>
          <w:sz w:val="26"/>
          <w:szCs w:val="26"/>
        </w:rPr>
        <w:t xml:space="preserve"> тыс. руб.</w:t>
      </w:r>
    </w:p>
    <w:p w14:paraId="4BA217BB" w14:textId="77777777" w:rsidR="006F7F0B" w:rsidRPr="00BA0797" w:rsidRDefault="006F7F0B" w:rsidP="00BA0797">
      <w:pPr>
        <w:spacing w:after="0" w:line="360" w:lineRule="auto"/>
        <w:ind w:firstLine="567"/>
        <w:contextualSpacing/>
        <w:jc w:val="both"/>
        <w:rPr>
          <w:rFonts w:ascii="Myriad Pro" w:hAnsi="Myriad Pro"/>
          <w:sz w:val="26"/>
          <w:szCs w:val="26"/>
        </w:rPr>
      </w:pPr>
    </w:p>
    <w:p w14:paraId="24753E25" w14:textId="77777777" w:rsidR="00D66A0A" w:rsidRPr="00BA0797" w:rsidRDefault="00D66A0A"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40DDE9C8" w14:textId="77777777" w:rsidR="003500AE" w:rsidRPr="00BA0797" w:rsidRDefault="003500AE"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В составе обосновывающих материалов к предложению по установлению тарифов на 2019 год 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в Госкомитет были предоставлены следующие документы:</w:t>
      </w:r>
    </w:p>
    <w:p w14:paraId="1C5E7D6B" w14:textId="77777777" w:rsidR="003500AE" w:rsidRPr="00BA0797" w:rsidRDefault="003500AE" w:rsidP="00123FC5">
      <w:pPr>
        <w:pStyle w:val="11"/>
        <w:numPr>
          <w:ilvl w:val="0"/>
          <w:numId w:val="6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 xml:space="preserve">Бухгалтерская и статистическая отчетность </w:t>
      </w:r>
      <w:r w:rsidR="00F43D55" w:rsidRPr="00BA0797">
        <w:rPr>
          <w:rFonts w:ascii="Myriad Pro" w:hAnsi="Myriad Pro"/>
          <w:sz w:val="26"/>
          <w:szCs w:val="26"/>
        </w:rPr>
        <w:t xml:space="preserve">филиала </w:t>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 2017 год;</w:t>
      </w:r>
    </w:p>
    <w:p w14:paraId="6FFE2A97" w14:textId="77777777" w:rsidR="003500AE" w:rsidRPr="00BA0797" w:rsidRDefault="003500AE" w:rsidP="00123FC5">
      <w:pPr>
        <w:pStyle w:val="11"/>
        <w:numPr>
          <w:ilvl w:val="0"/>
          <w:numId w:val="6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Аудиторское заключение ООО </w:t>
      </w:r>
      <w:r w:rsidR="00586D28" w:rsidRPr="00BA0797">
        <w:rPr>
          <w:rFonts w:ascii="Myriad Pro" w:hAnsi="Myriad Pro"/>
          <w:sz w:val="26"/>
          <w:szCs w:val="26"/>
        </w:rPr>
        <w:t>«</w:t>
      </w:r>
      <w:r w:rsidRPr="00BA0797">
        <w:rPr>
          <w:rFonts w:ascii="Myriad Pro" w:hAnsi="Myriad Pro"/>
          <w:sz w:val="26"/>
          <w:szCs w:val="26"/>
        </w:rPr>
        <w:t>РСМ РУСЬ</w:t>
      </w:r>
      <w:r w:rsidR="00586D28" w:rsidRPr="00BA0797">
        <w:rPr>
          <w:rFonts w:ascii="Myriad Pro" w:hAnsi="Myriad Pro"/>
          <w:sz w:val="26"/>
          <w:szCs w:val="26"/>
        </w:rPr>
        <w:t>»</w:t>
      </w:r>
      <w:r w:rsidRPr="00BA0797">
        <w:rPr>
          <w:rFonts w:ascii="Myriad Pro" w:hAnsi="Myriad Pro"/>
          <w:sz w:val="26"/>
          <w:szCs w:val="26"/>
        </w:rPr>
        <w:t xml:space="preserve"> по бухгалтерской отчетности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за 2017 год;</w:t>
      </w:r>
    </w:p>
    <w:p w14:paraId="04B4CFF4" w14:textId="77777777" w:rsidR="003500AE" w:rsidRPr="00BA0797" w:rsidRDefault="003500AE" w:rsidP="00123FC5">
      <w:pPr>
        <w:pStyle w:val="11"/>
        <w:numPr>
          <w:ilvl w:val="0"/>
          <w:numId w:val="6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Налоговая декларация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по налогу на прибыль организаций за 2017 год;</w:t>
      </w:r>
    </w:p>
    <w:p w14:paraId="279A891A" w14:textId="77777777" w:rsidR="003500AE" w:rsidRPr="00BA0797" w:rsidRDefault="003500AE" w:rsidP="00123FC5">
      <w:pPr>
        <w:pStyle w:val="11"/>
        <w:numPr>
          <w:ilvl w:val="0"/>
          <w:numId w:val="6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Таблица 1.3. </w:t>
      </w:r>
      <w:r w:rsidR="00586D28" w:rsidRPr="00BA0797">
        <w:rPr>
          <w:rFonts w:ascii="Myriad Pro" w:hAnsi="Myriad Pro"/>
          <w:sz w:val="26"/>
          <w:szCs w:val="26"/>
        </w:rPr>
        <w:t>«</w:t>
      </w:r>
      <w:r w:rsidRPr="00BA0797">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w:t>
      </w:r>
      <w:r w:rsidR="00586D28" w:rsidRPr="00BA0797">
        <w:rPr>
          <w:rFonts w:ascii="Myriad Pro" w:hAnsi="Myriad Pro"/>
          <w:sz w:val="26"/>
          <w:szCs w:val="26"/>
        </w:rPr>
        <w:t>«</w:t>
      </w:r>
      <w:r w:rsidRPr="00BA0797">
        <w:rPr>
          <w:rFonts w:ascii="Myriad Pro" w:hAnsi="Myriad Pro"/>
          <w:sz w:val="26"/>
          <w:szCs w:val="26"/>
        </w:rPr>
        <w:t>Отчет о прибылях и убытках</w:t>
      </w:r>
      <w:r w:rsidR="00586D28" w:rsidRPr="00BA0797">
        <w:rPr>
          <w:rFonts w:ascii="Myriad Pro" w:hAnsi="Myriad Pro"/>
          <w:sz w:val="26"/>
          <w:szCs w:val="26"/>
        </w:rPr>
        <w:t>»</w:t>
      </w:r>
      <w:r w:rsidRPr="00BA0797">
        <w:rPr>
          <w:rFonts w:ascii="Myriad Pro" w:hAnsi="Myriad Pro"/>
          <w:sz w:val="26"/>
          <w:szCs w:val="26"/>
        </w:rPr>
        <w:t xml:space="preserve"> по филиалу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 2017 год;</w:t>
      </w:r>
    </w:p>
    <w:p w14:paraId="6E8A6C88" w14:textId="77777777" w:rsidR="003500AE" w:rsidRPr="00BA0797" w:rsidRDefault="003500AE" w:rsidP="00123FC5">
      <w:pPr>
        <w:pStyle w:val="11"/>
        <w:numPr>
          <w:ilvl w:val="0"/>
          <w:numId w:val="64"/>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Таблица 1.6. </w:t>
      </w:r>
      <w:r w:rsidR="00586D28" w:rsidRPr="00BA0797">
        <w:rPr>
          <w:rFonts w:ascii="Myriad Pro" w:hAnsi="Myriad Pro"/>
          <w:sz w:val="26"/>
          <w:szCs w:val="26"/>
        </w:rPr>
        <w:t>«</w:t>
      </w:r>
      <w:r w:rsidRPr="00BA0797">
        <w:rPr>
          <w:rFonts w:ascii="Myriad Pro" w:hAnsi="Myriad Pro"/>
          <w:sz w:val="26"/>
          <w:szCs w:val="26"/>
        </w:rPr>
        <w:t>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sidR="00586D28" w:rsidRPr="00BA0797">
        <w:rPr>
          <w:rFonts w:ascii="Myriad Pro" w:hAnsi="Myriad Pro"/>
          <w:sz w:val="26"/>
          <w:szCs w:val="26"/>
        </w:rPr>
        <w:t>»</w:t>
      </w:r>
      <w:r w:rsidRPr="00BA0797">
        <w:rPr>
          <w:rFonts w:ascii="Myriad Pro" w:hAnsi="Myriad Pro"/>
          <w:sz w:val="26"/>
          <w:szCs w:val="26"/>
        </w:rPr>
        <w:t xml:space="preserve"> по филиалу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 2017 год.</w:t>
      </w:r>
    </w:p>
    <w:p w14:paraId="4F727F30" w14:textId="05251267" w:rsidR="00CD12A6" w:rsidRPr="00BA0797" w:rsidRDefault="00CD12A6"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№585, за 2017 год на филиал ПАО </w:t>
      </w:r>
      <w:r w:rsidR="00586D28" w:rsidRPr="00BA0797">
        <w:rPr>
          <w:rFonts w:ascii="Myriad Pro" w:hAnsi="Myriad Pro"/>
          <w:sz w:val="26"/>
          <w:szCs w:val="26"/>
        </w:rPr>
        <w:t>«</w:t>
      </w:r>
      <w:r w:rsidRPr="00BA0797">
        <w:rPr>
          <w:rFonts w:ascii="Myriad Pro" w:hAnsi="Myriad Pro"/>
          <w:sz w:val="26"/>
          <w:szCs w:val="26"/>
        </w:rPr>
        <w:t xml:space="preserve">МРСК </w:t>
      </w:r>
      <w:r w:rsidR="00ED6E22" w:rsidRPr="00BA0797">
        <w:rPr>
          <w:rFonts w:ascii="Myriad Pro" w:hAnsi="Myriad Pro"/>
          <w:sz w:val="26"/>
          <w:szCs w:val="26"/>
        </w:rPr>
        <w:t>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00ED6E22" w:rsidRPr="005B370D">
        <w:rPr>
          <w:rFonts w:ascii="Myriad Pro" w:hAnsi="Myriad Pro"/>
          <w:sz w:val="26"/>
          <w:szCs w:val="26"/>
        </w:rPr>
        <w:t>Псковэнерго</w:t>
      </w:r>
      <w:r w:rsidR="00586D28" w:rsidRPr="005B370D">
        <w:rPr>
          <w:rFonts w:ascii="Myriad Pro" w:hAnsi="Myriad Pro"/>
          <w:sz w:val="26"/>
          <w:szCs w:val="26"/>
        </w:rPr>
        <w:t>»</w:t>
      </w:r>
      <w:r w:rsidRPr="005B370D">
        <w:rPr>
          <w:rFonts w:ascii="Myriad Pro" w:hAnsi="Myriad Pro"/>
          <w:sz w:val="26"/>
          <w:szCs w:val="26"/>
        </w:rPr>
        <w:t xml:space="preserve"> </w:t>
      </w:r>
      <w:r w:rsidR="000B25CB" w:rsidRPr="005B370D">
        <w:rPr>
          <w:rFonts w:ascii="Myriad Pro" w:hAnsi="Myriad Pro"/>
          <w:sz w:val="26"/>
          <w:szCs w:val="26"/>
        </w:rPr>
        <w:t xml:space="preserve">текущий налог на прибыль, отнесенный </w:t>
      </w:r>
      <w:r w:rsidRPr="005B370D">
        <w:rPr>
          <w:rFonts w:ascii="Myriad Pro" w:hAnsi="Myriad Pro"/>
          <w:sz w:val="26"/>
          <w:szCs w:val="26"/>
        </w:rPr>
        <w:t>на деятельность по передаче электроэнергии</w:t>
      </w:r>
      <w:r w:rsidR="000B25CB" w:rsidRPr="005B370D">
        <w:rPr>
          <w:rFonts w:ascii="Myriad Pro" w:hAnsi="Myriad Pro"/>
          <w:sz w:val="26"/>
          <w:szCs w:val="26"/>
        </w:rPr>
        <w:t xml:space="preserve"> составил 72 350 </w:t>
      </w:r>
      <w:proofErr w:type="spellStart"/>
      <w:r w:rsidR="000B25CB" w:rsidRPr="005B370D">
        <w:rPr>
          <w:rFonts w:ascii="Myriad Pro" w:hAnsi="Myriad Pro"/>
          <w:sz w:val="26"/>
          <w:szCs w:val="26"/>
        </w:rPr>
        <w:t>тыс.руб</w:t>
      </w:r>
      <w:proofErr w:type="spellEnd"/>
      <w:r w:rsidR="000B25CB" w:rsidRPr="005B370D">
        <w:rPr>
          <w:rFonts w:ascii="Myriad Pro" w:hAnsi="Myriad Pro"/>
          <w:sz w:val="26"/>
          <w:szCs w:val="26"/>
        </w:rPr>
        <w:t xml:space="preserve">. Исполнитель также отмечает, что на деятельность по передаче электроэнергии  отнесен </w:t>
      </w:r>
      <w:r w:rsidRPr="005B370D">
        <w:rPr>
          <w:rFonts w:ascii="Myriad Pro" w:hAnsi="Myriad Pro"/>
          <w:sz w:val="26"/>
          <w:szCs w:val="26"/>
        </w:rPr>
        <w:t>отрицательн</w:t>
      </w:r>
      <w:r w:rsidR="000B25CB" w:rsidRPr="005B370D">
        <w:rPr>
          <w:rFonts w:ascii="Myriad Pro" w:hAnsi="Myriad Pro"/>
          <w:sz w:val="26"/>
          <w:szCs w:val="26"/>
        </w:rPr>
        <w:t>ый показатель налога на прибыль с учетом изменения отложенных налоговых активов и обязательств и прочее</w:t>
      </w:r>
      <w:r w:rsidR="005B09C2" w:rsidRPr="005B370D">
        <w:rPr>
          <w:rFonts w:ascii="Myriad Pro" w:hAnsi="Myriad Pro"/>
          <w:sz w:val="26"/>
          <w:szCs w:val="26"/>
        </w:rPr>
        <w:t xml:space="preserve"> </w:t>
      </w:r>
      <w:r w:rsidR="00536482" w:rsidRPr="005B370D">
        <w:rPr>
          <w:rFonts w:ascii="Myriad Pro" w:hAnsi="Myriad Pro"/>
          <w:sz w:val="26"/>
          <w:szCs w:val="26"/>
        </w:rPr>
        <w:t>- 6</w:t>
      </w:r>
      <w:r w:rsidR="00834137" w:rsidRPr="005B370D">
        <w:rPr>
          <w:rFonts w:ascii="Myriad Pro" w:hAnsi="Myriad Pro"/>
          <w:sz w:val="26"/>
          <w:szCs w:val="26"/>
        </w:rPr>
        <w:t>9 4</w:t>
      </w:r>
      <w:r w:rsidR="00536482" w:rsidRPr="005B370D">
        <w:rPr>
          <w:rFonts w:ascii="Myriad Pro" w:hAnsi="Myriad Pro"/>
          <w:sz w:val="26"/>
          <w:szCs w:val="26"/>
        </w:rPr>
        <w:t xml:space="preserve">60 </w:t>
      </w:r>
      <w:r w:rsidRPr="005B370D">
        <w:rPr>
          <w:rFonts w:ascii="Myriad Pro" w:hAnsi="Myriad Pro"/>
          <w:sz w:val="26"/>
          <w:szCs w:val="26"/>
        </w:rPr>
        <w:t>тыс. руб.</w:t>
      </w:r>
    </w:p>
    <w:p w14:paraId="76862FEC" w14:textId="77777777" w:rsidR="003500AE" w:rsidRPr="00BA0797" w:rsidRDefault="00CD12A6" w:rsidP="00BA0797">
      <w:pPr>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Исполнитель отмечает, что в соответствии со статьей 247 Налогового кодекса Российской Федерации объектом налогообложения по налогу на </w:t>
      </w:r>
      <w:r w:rsidRPr="00BA0797">
        <w:rPr>
          <w:rFonts w:ascii="Myriad Pro" w:hAnsi="Myriad Pro"/>
          <w:sz w:val="26"/>
          <w:szCs w:val="26"/>
        </w:rPr>
        <w:lastRenderedPageBreak/>
        <w:t>прибыль организаций признается прибыль, полученная налогоплательщиком. Таким образом</w:t>
      </w:r>
      <w:r w:rsidR="001443CF" w:rsidRPr="00BA0797">
        <w:rPr>
          <w:rFonts w:ascii="Myriad Pro" w:hAnsi="Myriad Pro"/>
          <w:sz w:val="26"/>
          <w:szCs w:val="26"/>
        </w:rPr>
        <w:t>,</w:t>
      </w:r>
      <w:r w:rsidRPr="00BA0797">
        <w:rPr>
          <w:rFonts w:ascii="Myriad Pro" w:hAnsi="Myriad Pro"/>
          <w:sz w:val="26"/>
          <w:szCs w:val="26"/>
        </w:rPr>
        <w:t xml:space="preserve"> начисление налога на отрицательный финансовый результат (убыток) не предусмотрено.</w:t>
      </w:r>
    </w:p>
    <w:p w14:paraId="14E9689F" w14:textId="77777777" w:rsidR="00BF2125" w:rsidRPr="00BA0797" w:rsidRDefault="00D66A0A"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В соответствии с данными</w:t>
      </w:r>
      <w:r w:rsidR="009C7B3E" w:rsidRPr="00BA0797">
        <w:rPr>
          <w:rFonts w:ascii="Myriad Pro" w:hAnsi="Myriad Pro"/>
          <w:sz w:val="26"/>
          <w:szCs w:val="26"/>
        </w:rPr>
        <w:t xml:space="preserve"> </w:t>
      </w:r>
      <w:r w:rsidRPr="00BA0797">
        <w:rPr>
          <w:rFonts w:ascii="Myriad Pro" w:hAnsi="Myriad Pro"/>
          <w:sz w:val="26"/>
          <w:szCs w:val="26"/>
        </w:rPr>
        <w:t xml:space="preserve">налоговой декларацией по налогу на прибыль за 2017 год сумма </w:t>
      </w:r>
      <w:r w:rsidR="00BF2125" w:rsidRPr="00BA0797">
        <w:rPr>
          <w:rFonts w:ascii="Myriad Pro" w:hAnsi="Myriad Pro"/>
          <w:sz w:val="26"/>
          <w:szCs w:val="26"/>
        </w:rPr>
        <w:t>налоговая база в целом по организации</w:t>
      </w:r>
      <w:r w:rsidR="009C7B3E" w:rsidRPr="00BA0797">
        <w:rPr>
          <w:rFonts w:ascii="Myriad Pro" w:hAnsi="Myriad Pro"/>
          <w:sz w:val="26"/>
          <w:szCs w:val="26"/>
        </w:rPr>
        <w:t xml:space="preserve"> </w:t>
      </w:r>
      <w:r w:rsidR="00BF2125" w:rsidRPr="00BA0797">
        <w:rPr>
          <w:rFonts w:ascii="Myriad Pro" w:hAnsi="Myriad Pro"/>
          <w:sz w:val="26"/>
          <w:szCs w:val="26"/>
        </w:rPr>
        <w:t>составляет</w:t>
      </w:r>
      <w:r w:rsidR="009C7B3E" w:rsidRPr="00BA0797">
        <w:rPr>
          <w:rFonts w:ascii="Myriad Pro" w:hAnsi="Myriad Pro"/>
          <w:sz w:val="26"/>
          <w:szCs w:val="26"/>
        </w:rPr>
        <w:t xml:space="preserve"> </w:t>
      </w:r>
      <w:r w:rsidR="00834137" w:rsidRPr="00BA0797">
        <w:rPr>
          <w:rFonts w:ascii="Myriad Pro" w:hAnsi="Myriad Pro"/>
          <w:sz w:val="26"/>
          <w:szCs w:val="26"/>
        </w:rPr>
        <w:t>2 0</w:t>
      </w:r>
      <w:r w:rsidR="00BF2125" w:rsidRPr="00BA0797">
        <w:rPr>
          <w:rFonts w:ascii="Myriad Pro" w:hAnsi="Myriad Pro"/>
          <w:sz w:val="26"/>
          <w:szCs w:val="26"/>
        </w:rPr>
        <w:t>3</w:t>
      </w:r>
      <w:r w:rsidR="00834137" w:rsidRPr="00BA0797">
        <w:rPr>
          <w:rFonts w:ascii="Myriad Pro" w:hAnsi="Myriad Pro"/>
          <w:sz w:val="26"/>
          <w:szCs w:val="26"/>
        </w:rPr>
        <w:t>7 1</w:t>
      </w:r>
      <w:r w:rsidR="00BF2125" w:rsidRPr="00BA0797">
        <w:rPr>
          <w:rFonts w:ascii="Myriad Pro" w:hAnsi="Myriad Pro"/>
          <w:sz w:val="26"/>
          <w:szCs w:val="26"/>
        </w:rPr>
        <w:t>3</w:t>
      </w:r>
      <w:r w:rsidR="00834137" w:rsidRPr="00BA0797">
        <w:rPr>
          <w:rFonts w:ascii="Myriad Pro" w:hAnsi="Myriad Pro"/>
          <w:sz w:val="26"/>
          <w:szCs w:val="26"/>
        </w:rPr>
        <w:t>7 6</w:t>
      </w:r>
      <w:r w:rsidR="00BF2125" w:rsidRPr="00BA0797">
        <w:rPr>
          <w:rFonts w:ascii="Myriad Pro" w:hAnsi="Myriad Pro"/>
          <w:sz w:val="26"/>
          <w:szCs w:val="26"/>
        </w:rPr>
        <w:t xml:space="preserve">55 руб. </w:t>
      </w:r>
    </w:p>
    <w:p w14:paraId="595F6737" w14:textId="77777777" w:rsidR="00BF2125" w:rsidRPr="00BA0797" w:rsidRDefault="00BF2125"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Доля филиала</w:t>
      </w:r>
      <w:r w:rsidR="009C7B3E" w:rsidRPr="00BA0797">
        <w:rPr>
          <w:rFonts w:ascii="Myriad Pro" w:hAnsi="Myriad Pro"/>
          <w:sz w:val="26"/>
          <w:szCs w:val="26"/>
        </w:rPr>
        <w:t xml:space="preserve"> </w:t>
      </w:r>
      <w:r w:rsidRPr="00BA0797">
        <w:rPr>
          <w:rFonts w:ascii="Myriad Pro" w:hAnsi="Myriad Pro"/>
          <w:sz w:val="26"/>
          <w:szCs w:val="26"/>
        </w:rPr>
        <w:t xml:space="preserve">ОАО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составляет</w:t>
      </w:r>
      <w:r w:rsidR="009C7B3E" w:rsidRPr="00BA0797">
        <w:rPr>
          <w:rFonts w:ascii="Myriad Pro" w:hAnsi="Myriad Pro"/>
          <w:sz w:val="26"/>
          <w:szCs w:val="26"/>
        </w:rPr>
        <w:t xml:space="preserve"> </w:t>
      </w:r>
      <w:r w:rsidRPr="00BA0797">
        <w:rPr>
          <w:rFonts w:ascii="Myriad Pro" w:hAnsi="Myriad Pro"/>
          <w:sz w:val="26"/>
          <w:szCs w:val="26"/>
        </w:rPr>
        <w:t>13,62088944%.</w:t>
      </w:r>
    </w:p>
    <w:p w14:paraId="3C077F73" w14:textId="77777777" w:rsidR="00BF2125" w:rsidRPr="00BA0797" w:rsidRDefault="00BF2125" w:rsidP="00BA0797">
      <w:pPr>
        <w:widowControl w:val="0"/>
        <w:tabs>
          <w:tab w:val="left" w:pos="1134"/>
        </w:tabs>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доля выручки на передачу электрической энергии и технологиче</w:t>
      </w:r>
      <w:r w:rsidR="00644674" w:rsidRPr="00BA0797">
        <w:rPr>
          <w:rFonts w:ascii="Myriad Pro" w:hAnsi="Myriad Pro"/>
          <w:sz w:val="26"/>
          <w:szCs w:val="26"/>
        </w:rPr>
        <w:t>ское присоединение составляет</w:t>
      </w:r>
      <w:r w:rsidR="009C7B3E" w:rsidRPr="00BA0797">
        <w:rPr>
          <w:rFonts w:ascii="Myriad Pro" w:hAnsi="Myriad Pro"/>
          <w:sz w:val="26"/>
          <w:szCs w:val="26"/>
        </w:rPr>
        <w:t xml:space="preserve"> </w:t>
      </w:r>
      <w:r w:rsidR="00644674" w:rsidRPr="00BA0797">
        <w:rPr>
          <w:rFonts w:ascii="Myriad Pro" w:hAnsi="Myriad Pro"/>
          <w:sz w:val="26"/>
          <w:szCs w:val="26"/>
        </w:rPr>
        <w:t>98,4829 %</w:t>
      </w:r>
    </w:p>
    <w:p w14:paraId="06B129C9" w14:textId="77777777" w:rsidR="00C32A15" w:rsidRPr="00BA0797" w:rsidRDefault="00BF2125" w:rsidP="00BA0797">
      <w:pPr>
        <w:pStyle w:val="afff8"/>
        <w:spacing w:after="0"/>
      </w:pPr>
      <w:r w:rsidRPr="00BA0797">
        <w:t>Исполнителем выполнен расчет по следующему алгоритму: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785"/>
        <w:gridCol w:w="4785"/>
      </w:tblGrid>
      <w:tr w:rsidR="00440D09" w:rsidRPr="00BA0797" w14:paraId="7112BE89" w14:textId="77777777">
        <w:trPr>
          <w:cantSplit/>
          <w:tblHeader/>
        </w:trPr>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59CB0AD" w14:textId="77777777" w:rsidR="00440D09" w:rsidRPr="00581299" w:rsidRDefault="00440D09" w:rsidP="00BA0797">
            <w:pPr>
              <w:spacing w:after="0" w:line="240" w:lineRule="auto"/>
              <w:jc w:val="center"/>
              <w:rPr>
                <w:rFonts w:ascii="Myriad Pro" w:hAnsi="Myriad Pro"/>
                <w:b/>
                <w:bCs/>
                <w:color w:val="FFFFFF"/>
                <w:sz w:val="20"/>
                <w:szCs w:val="20"/>
              </w:rPr>
            </w:pPr>
            <w:r w:rsidRPr="00581299">
              <w:rPr>
                <w:rFonts w:ascii="Myriad Pro" w:hAnsi="Myriad Pro"/>
                <w:b/>
                <w:bCs/>
                <w:color w:val="FFFFFF"/>
                <w:sz w:val="20"/>
                <w:szCs w:val="20"/>
              </w:rPr>
              <w:t>Наименование</w:t>
            </w:r>
          </w:p>
        </w:tc>
        <w:tc>
          <w:tcPr>
            <w:tcW w:w="25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32C093" w14:textId="77777777" w:rsidR="00440D09" w:rsidRPr="00581299" w:rsidRDefault="00440D09" w:rsidP="00BA0797">
            <w:pPr>
              <w:spacing w:after="0" w:line="240" w:lineRule="auto"/>
              <w:jc w:val="center"/>
              <w:rPr>
                <w:rFonts w:ascii="Myriad Pro" w:hAnsi="Myriad Pro"/>
                <w:b/>
                <w:bCs/>
                <w:color w:val="FFFFFF"/>
                <w:sz w:val="20"/>
                <w:szCs w:val="20"/>
              </w:rPr>
            </w:pPr>
            <w:r w:rsidRPr="00581299">
              <w:rPr>
                <w:rFonts w:ascii="Myriad Pro" w:hAnsi="Myriad Pro"/>
                <w:b/>
                <w:bCs/>
                <w:color w:val="FFFFFF"/>
                <w:sz w:val="20"/>
                <w:szCs w:val="20"/>
              </w:rPr>
              <w:t>Показатели</w:t>
            </w:r>
          </w:p>
        </w:tc>
      </w:tr>
      <w:tr w:rsidR="00440D09" w:rsidRPr="00BA0797" w14:paraId="4DBB04D2" w14:textId="77777777">
        <w:trPr>
          <w:cantSplit/>
        </w:trPr>
        <w:tc>
          <w:tcPr>
            <w:tcW w:w="2500" w:type="pct"/>
            <w:tcBorders>
              <w:top w:val="single" w:sz="4" w:space="0" w:color="FFFFFF"/>
              <w:left w:val="single" w:sz="4" w:space="0" w:color="auto"/>
              <w:bottom w:val="single" w:sz="4" w:space="0" w:color="auto"/>
              <w:right w:val="single" w:sz="4" w:space="0" w:color="auto"/>
            </w:tcBorders>
            <w:shd w:val="clear" w:color="auto" w:fill="FFFFFF"/>
            <w:vAlign w:val="center"/>
          </w:tcPr>
          <w:p w14:paraId="772486C7"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Налоговая база</w:t>
            </w:r>
          </w:p>
        </w:tc>
        <w:tc>
          <w:tcPr>
            <w:tcW w:w="2500" w:type="pct"/>
            <w:tcBorders>
              <w:top w:val="single" w:sz="4" w:space="0" w:color="FFFFFF"/>
              <w:left w:val="single" w:sz="4" w:space="0" w:color="auto"/>
              <w:bottom w:val="single" w:sz="4" w:space="0" w:color="auto"/>
              <w:right w:val="single" w:sz="4" w:space="0" w:color="auto"/>
            </w:tcBorders>
            <w:shd w:val="clear" w:color="auto" w:fill="FFFFFF"/>
            <w:vAlign w:val="center"/>
          </w:tcPr>
          <w:p w14:paraId="4F53679E"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2 037 137,655 тыс. руб.</w:t>
            </w:r>
          </w:p>
        </w:tc>
      </w:tr>
      <w:tr w:rsidR="00440D09" w:rsidRPr="00BA0797" w14:paraId="1E485114" w14:textId="77777777">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1AB4BFC3"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Доля филиала ОАО «МРСК Северо-Запада» «Псковэнерго»</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232D5CA8"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13,62%</w:t>
            </w:r>
          </w:p>
        </w:tc>
      </w:tr>
      <w:tr w:rsidR="00440D09" w:rsidRPr="00BA0797" w14:paraId="59B16682" w14:textId="77777777">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575B4102"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 xml:space="preserve">Ставка налога на прибыль </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62D9D446"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20%</w:t>
            </w:r>
          </w:p>
        </w:tc>
      </w:tr>
      <w:tr w:rsidR="00440D09" w:rsidRPr="00BA0797" w14:paraId="0A87EA5E" w14:textId="77777777">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05B66458"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Доля выручки на передачу электроэнергии и технологическое присоединение, общей выручке от продаж Организации.</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413432A6"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98,48%</w:t>
            </w:r>
          </w:p>
        </w:tc>
      </w:tr>
      <w:tr w:rsidR="00440D09" w:rsidRPr="00BA0797" w14:paraId="0D4E9928" w14:textId="77777777">
        <w:trPr>
          <w:cantSplit/>
        </w:trPr>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1B36C662"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Сумма налога на прибыль</w:t>
            </w:r>
          </w:p>
        </w:tc>
        <w:tc>
          <w:tcPr>
            <w:tcW w:w="2500" w:type="pct"/>
            <w:tcBorders>
              <w:top w:val="single" w:sz="4" w:space="0" w:color="auto"/>
              <w:left w:val="single" w:sz="4" w:space="0" w:color="auto"/>
              <w:bottom w:val="single" w:sz="4" w:space="0" w:color="auto"/>
              <w:right w:val="single" w:sz="4" w:space="0" w:color="auto"/>
            </w:tcBorders>
            <w:shd w:val="clear" w:color="auto" w:fill="FFFFFF"/>
            <w:vAlign w:val="center"/>
          </w:tcPr>
          <w:p w14:paraId="1F6553DA" w14:textId="77777777" w:rsidR="00440D09" w:rsidRPr="00BA0797" w:rsidRDefault="00440D09" w:rsidP="00BA0797">
            <w:pPr>
              <w:spacing w:after="0" w:line="240" w:lineRule="auto"/>
              <w:jc w:val="center"/>
              <w:rPr>
                <w:rFonts w:ascii="Myriad Pro" w:hAnsi="Myriad Pro"/>
                <w:sz w:val="20"/>
                <w:szCs w:val="20"/>
              </w:rPr>
            </w:pPr>
            <w:r w:rsidRPr="00BA0797">
              <w:rPr>
                <w:rFonts w:ascii="Myriad Pro" w:hAnsi="Myriad Pro"/>
                <w:sz w:val="20"/>
                <w:szCs w:val="20"/>
              </w:rPr>
              <w:t>54 653 тыс. руб.</w:t>
            </w:r>
          </w:p>
        </w:tc>
      </w:tr>
    </w:tbl>
    <w:p w14:paraId="62942D33" w14:textId="5BC557D4" w:rsidR="00817C7F" w:rsidRPr="005B370D" w:rsidRDefault="00817C7F" w:rsidP="00817C7F">
      <w:pPr>
        <w:pStyle w:val="afffb"/>
      </w:pPr>
      <w:r w:rsidRPr="005B370D">
        <w:t xml:space="preserve">Пунктом 20 Основ ценообразования №1178 предусмотрено, что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6239FC98" w14:textId="38FA4495" w:rsidR="00817C7F" w:rsidRPr="005B370D" w:rsidRDefault="00817C7F" w:rsidP="00817C7F">
      <w:pPr>
        <w:pStyle w:val="afffb"/>
        <w:spacing w:before="0"/>
      </w:pPr>
      <w:r w:rsidRPr="005B370D">
        <w:t xml:space="preserve"> Исполнителем выполнен расчет исходя из позиции решений ФАС России по досудебным рассмотрениям споров, связанных с установлением и применением цен (тарифов) в сфере электроэнергетики (решения ФАС России от 11.09.2017 №СП/62727/17, от 12.09.2017 №СП/62888/17), из которых следует что величина налога на прибыль должна приниматься по данным налоговой декларации по </w:t>
      </w:r>
      <w:r w:rsidRPr="005B370D">
        <w:lastRenderedPageBreak/>
        <w:t>налогу на прибыль за 2017 год, представленной филиалом, с учетом порядка ведения раздельного учета по видам деятельности согласно учетной политики, принятой в организации.</w:t>
      </w:r>
    </w:p>
    <w:p w14:paraId="1B564789" w14:textId="77777777" w:rsidR="000B6D59" w:rsidRPr="00BA0797" w:rsidRDefault="000B6D59" w:rsidP="00BA0797">
      <w:pPr>
        <w:pStyle w:val="afffb"/>
        <w:spacing w:before="0"/>
      </w:pPr>
      <w:r w:rsidRPr="005B370D">
        <w:t>Таким образом, в соответствии</w:t>
      </w:r>
      <w:r w:rsidRPr="00BA0797">
        <w:t xml:space="preserve"> с п.20 Основ ценообразования</w:t>
      </w:r>
      <w:r w:rsidR="008A5236" w:rsidRPr="00BA0797">
        <w:t xml:space="preserve"> № 1178</w:t>
      </w:r>
      <w:r w:rsidRPr="00BA0797">
        <w:t>, а также</w:t>
      </w:r>
      <w:r w:rsidR="009C7B3E" w:rsidRPr="00BA0797">
        <w:t xml:space="preserve"> </w:t>
      </w:r>
      <w:r w:rsidRPr="00BA0797">
        <w:t xml:space="preserve">данным раздельного учета к деятельности по оказанию услуг по передаче электрической энергии и осуществлению технологического присоединения </w:t>
      </w:r>
      <w:r w:rsidRPr="003012A4">
        <w:t xml:space="preserve">к электрическим сетям </w:t>
      </w:r>
      <w:r w:rsidR="004277D2" w:rsidRPr="003012A4">
        <w:t xml:space="preserve">необоснованно неучтенная регулятором </w:t>
      </w:r>
      <w:r w:rsidRPr="003012A4">
        <w:t>сумма налога на прибыль составляет 5</w:t>
      </w:r>
      <w:r w:rsidR="00834137" w:rsidRPr="003012A4">
        <w:t>4 6</w:t>
      </w:r>
      <w:r w:rsidRPr="003012A4">
        <w:t>53 тыс. руб.</w:t>
      </w:r>
    </w:p>
    <w:p w14:paraId="5803087E" w14:textId="77777777" w:rsidR="00581299" w:rsidRDefault="00581299">
      <w:pPr>
        <w:spacing w:after="0" w:line="240" w:lineRule="auto"/>
        <w:rPr>
          <w:rFonts w:ascii="Myriad Pro" w:hAnsi="Myriad Pro"/>
          <w:sz w:val="26"/>
          <w:szCs w:val="26"/>
        </w:rPr>
      </w:pPr>
      <w:r>
        <w:rPr>
          <w:rFonts w:ascii="Myriad Pro" w:hAnsi="Myriad Pro"/>
          <w:sz w:val="26"/>
          <w:szCs w:val="26"/>
        </w:rPr>
        <w:br w:type="page"/>
      </w:r>
    </w:p>
    <w:p w14:paraId="0769ACAF" w14:textId="77777777" w:rsidR="004E3712" w:rsidRPr="0080531F" w:rsidRDefault="004E3712"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125" w:name="_Toc40826308"/>
      <w:bookmarkStart w:id="126" w:name="_Toc41256482"/>
      <w:r w:rsidRPr="0080531F">
        <w:rPr>
          <w:rFonts w:ascii="Myriad Pro" w:eastAsia="Times New Roman" w:hAnsi="Myriad Pro"/>
          <w:b/>
          <w:color w:val="4F6228"/>
          <w:sz w:val="28"/>
          <w:szCs w:val="28"/>
        </w:rPr>
        <w:lastRenderedPageBreak/>
        <w:t>Прочие расходы из прибыли</w:t>
      </w:r>
      <w:bookmarkEnd w:id="125"/>
      <w:bookmarkEnd w:id="126"/>
    </w:p>
    <w:p w14:paraId="7C12600E" w14:textId="77777777" w:rsidR="008807E7" w:rsidRPr="00BA0797" w:rsidRDefault="008807E7" w:rsidP="00BA0797">
      <w:pPr>
        <w:spacing w:after="0" w:line="360" w:lineRule="auto"/>
        <w:ind w:firstLine="567"/>
        <w:jc w:val="both"/>
        <w:rPr>
          <w:rFonts w:ascii="Myriad Pro" w:hAnsi="Myriad Pro"/>
          <w:sz w:val="26"/>
          <w:szCs w:val="26"/>
        </w:rPr>
      </w:pPr>
      <w:r w:rsidRPr="00BA0797">
        <w:rPr>
          <w:rFonts w:ascii="Myriad Pro" w:hAnsi="Myriad Pro"/>
          <w:sz w:val="26"/>
          <w:szCs w:val="26"/>
        </w:rPr>
        <w:t>В соответствии с п.17 Основ ценообразования</w:t>
      </w:r>
      <w:r w:rsidR="008A5236" w:rsidRPr="00BA0797">
        <w:rPr>
          <w:rFonts w:ascii="Myriad Pro" w:hAnsi="Myriad Pro"/>
          <w:sz w:val="26"/>
          <w:szCs w:val="26"/>
        </w:rPr>
        <w:t xml:space="preserve"> № 1178</w:t>
      </w:r>
      <w:r w:rsidRPr="00BA0797">
        <w:rPr>
          <w:rFonts w:ascii="Myriad Pro" w:hAnsi="Myriad Pro"/>
          <w:sz w:val="26"/>
          <w:szCs w:val="26"/>
        </w:rPr>
        <w:t xml:space="preserve">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67FBF8E9" w14:textId="77777777" w:rsidR="004E3712" w:rsidRPr="00BA0797" w:rsidRDefault="004E3712" w:rsidP="00BA0797">
      <w:pPr>
        <w:spacing w:after="0" w:line="360" w:lineRule="auto"/>
        <w:ind w:firstLine="567"/>
        <w:contextualSpacing/>
        <w:jc w:val="both"/>
        <w:rPr>
          <w:rFonts w:ascii="Myriad Pro" w:hAnsi="Myriad Pro"/>
          <w:sz w:val="26"/>
          <w:szCs w:val="26"/>
        </w:rPr>
      </w:pPr>
    </w:p>
    <w:p w14:paraId="4888FE5A" w14:textId="77777777" w:rsidR="004E3712" w:rsidRPr="00BA0797" w:rsidRDefault="004E3712"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4A929843" w14:textId="77777777" w:rsidR="004E3712" w:rsidRPr="00BA0797" w:rsidRDefault="004E3712"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Филиалом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затраты по статье на 2019 год по виду деятельности Услуги по передаче электроэнергии не предусмотрены.</w:t>
      </w:r>
    </w:p>
    <w:p w14:paraId="74E82CCF" w14:textId="77777777" w:rsidR="00581299" w:rsidRDefault="00581299">
      <w:pPr>
        <w:spacing w:after="0" w:line="240" w:lineRule="auto"/>
        <w:rPr>
          <w:rFonts w:ascii="Myriad Pro" w:hAnsi="Myriad Pro"/>
          <w:sz w:val="26"/>
          <w:szCs w:val="26"/>
        </w:rPr>
      </w:pPr>
      <w:r>
        <w:rPr>
          <w:rFonts w:ascii="Myriad Pro" w:hAnsi="Myriad Pro"/>
          <w:sz w:val="26"/>
          <w:szCs w:val="26"/>
        </w:rPr>
        <w:br w:type="page"/>
      </w:r>
    </w:p>
    <w:p w14:paraId="0A0C05AD" w14:textId="77777777" w:rsidR="00B328F3" w:rsidRPr="0080531F" w:rsidRDefault="00B328F3" w:rsidP="00123FC5">
      <w:pPr>
        <w:keepNext/>
        <w:keepLines/>
        <w:numPr>
          <w:ilvl w:val="1"/>
          <w:numId w:val="74"/>
        </w:numPr>
        <w:spacing w:before="40" w:after="0" w:line="360" w:lineRule="auto"/>
        <w:ind w:left="567" w:hanging="567"/>
        <w:jc w:val="both"/>
        <w:outlineLvl w:val="2"/>
        <w:rPr>
          <w:rFonts w:ascii="Myriad Pro" w:eastAsia="Times New Roman" w:hAnsi="Myriad Pro"/>
          <w:b/>
          <w:color w:val="4F6228"/>
          <w:sz w:val="28"/>
          <w:szCs w:val="28"/>
        </w:rPr>
      </w:pPr>
      <w:bookmarkStart w:id="127" w:name="_Toc40826309"/>
      <w:bookmarkStart w:id="128" w:name="_Toc41256483"/>
      <w:r w:rsidRPr="0080531F">
        <w:rPr>
          <w:rFonts w:ascii="Myriad Pro" w:eastAsia="Times New Roman" w:hAnsi="Myriad Pro"/>
          <w:b/>
          <w:color w:val="4F6228"/>
          <w:sz w:val="28"/>
          <w:szCs w:val="28"/>
        </w:rPr>
        <w:lastRenderedPageBreak/>
        <w:t>Выпадающие доходы от льготного ТП</w:t>
      </w:r>
      <w:bookmarkEnd w:id="127"/>
      <w:bookmarkEnd w:id="128"/>
      <w:r w:rsidR="00BD5FBD" w:rsidRPr="0080531F">
        <w:rPr>
          <w:rFonts w:ascii="Myriad Pro" w:eastAsia="Times New Roman" w:hAnsi="Myriad Pro"/>
          <w:b/>
          <w:color w:val="4F6228"/>
          <w:sz w:val="28"/>
          <w:szCs w:val="28"/>
        </w:rPr>
        <w:t xml:space="preserve"> </w:t>
      </w:r>
    </w:p>
    <w:p w14:paraId="0A4276B9"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Согласно п. 87 Основ ценообразования</w:t>
      </w:r>
      <w:r w:rsidR="008A5236" w:rsidRPr="00BA0797">
        <w:rPr>
          <w:rFonts w:ascii="Myriad Pro" w:hAnsi="Myriad Pro"/>
          <w:sz w:val="26"/>
          <w:szCs w:val="26"/>
        </w:rPr>
        <w:t xml:space="preserve"> № 1178</w:t>
      </w:r>
      <w:r w:rsidRPr="00BA0797">
        <w:rPr>
          <w:rFonts w:ascii="Myriad Pro" w:hAnsi="Myriad Pro"/>
          <w:sz w:val="26"/>
          <w:szCs w:val="26"/>
        </w:rPr>
        <w:t xml:space="preserve"> расходы сетевой организации на выполнение организационно-технических мероприятий, указанных в подпунктах </w:t>
      </w:r>
      <w:r w:rsidR="00586D28" w:rsidRPr="00BA0797">
        <w:rPr>
          <w:rFonts w:ascii="Myriad Pro" w:hAnsi="Myriad Pro"/>
          <w:sz w:val="26"/>
          <w:szCs w:val="26"/>
        </w:rPr>
        <w:t>«</w:t>
      </w:r>
      <w:r w:rsidRPr="00BA0797">
        <w:rPr>
          <w:rFonts w:ascii="Myriad Pro" w:hAnsi="Myriad Pro"/>
          <w:sz w:val="26"/>
          <w:szCs w:val="26"/>
        </w:rPr>
        <w:t>г</w:t>
      </w:r>
      <w:r w:rsidR="00586D28" w:rsidRPr="00BA0797">
        <w:rPr>
          <w:rFonts w:ascii="Myriad Pro" w:hAnsi="Myriad Pro"/>
          <w:sz w:val="26"/>
          <w:szCs w:val="26"/>
        </w:rPr>
        <w:t>»</w:t>
      </w:r>
      <w:r w:rsidRPr="00BA0797">
        <w:rPr>
          <w:rFonts w:ascii="Myriad Pro" w:hAnsi="Myriad Pro"/>
          <w:sz w:val="26"/>
          <w:szCs w:val="26"/>
        </w:rPr>
        <w:t xml:space="preserve"> и </w:t>
      </w:r>
      <w:r w:rsidR="00586D28" w:rsidRPr="00BA0797">
        <w:rPr>
          <w:rFonts w:ascii="Myriad Pro" w:hAnsi="Myriad Pro"/>
          <w:sz w:val="26"/>
          <w:szCs w:val="26"/>
        </w:rPr>
        <w:t>«</w:t>
      </w:r>
      <w:r w:rsidRPr="00BA0797">
        <w:rPr>
          <w:rFonts w:ascii="Myriad Pro" w:hAnsi="Myriad Pro"/>
          <w:sz w:val="26"/>
          <w:szCs w:val="26"/>
        </w:rPr>
        <w:t>д</w:t>
      </w:r>
      <w:r w:rsidR="00586D28" w:rsidRPr="00BA0797">
        <w:rPr>
          <w:rFonts w:ascii="Myriad Pro" w:hAnsi="Myriad Pro"/>
          <w:sz w:val="26"/>
          <w:szCs w:val="26"/>
        </w:rPr>
        <w:t>»</w:t>
      </w:r>
      <w:r w:rsidRPr="00BA0797">
        <w:rPr>
          <w:rFonts w:ascii="Myriad Pro" w:hAnsi="Myriad Pro"/>
          <w:sz w:val="26"/>
          <w:szCs w:val="26"/>
        </w:rPr>
        <w:t xml:space="preserve"> пункта 7 и подпунктах </w:t>
      </w:r>
      <w:r w:rsidR="00586D28" w:rsidRPr="00BA0797">
        <w:rPr>
          <w:rFonts w:ascii="Myriad Pro" w:hAnsi="Myriad Pro"/>
          <w:sz w:val="26"/>
          <w:szCs w:val="26"/>
        </w:rPr>
        <w:t>«</w:t>
      </w:r>
      <w:r w:rsidRPr="00BA0797">
        <w:rPr>
          <w:rFonts w:ascii="Myriad Pro" w:hAnsi="Myriad Pro"/>
          <w:sz w:val="26"/>
          <w:szCs w:val="26"/>
        </w:rPr>
        <w:t>а</w:t>
      </w:r>
      <w:r w:rsidR="00586D28" w:rsidRPr="00BA0797">
        <w:rPr>
          <w:rFonts w:ascii="Myriad Pro" w:hAnsi="Myriad Pro"/>
          <w:sz w:val="26"/>
          <w:szCs w:val="26"/>
        </w:rPr>
        <w:t>»</w:t>
      </w:r>
      <w:r w:rsidRPr="00BA0797">
        <w:rPr>
          <w:rFonts w:ascii="Myriad Pro" w:hAnsi="Myriad Pro"/>
          <w:sz w:val="26"/>
          <w:szCs w:val="26"/>
        </w:rPr>
        <w:t xml:space="preserve"> и </w:t>
      </w:r>
      <w:r w:rsidR="00586D28" w:rsidRPr="00BA0797">
        <w:rPr>
          <w:rFonts w:ascii="Myriad Pro" w:hAnsi="Myriad Pro"/>
          <w:sz w:val="26"/>
          <w:szCs w:val="26"/>
        </w:rPr>
        <w:t>«</w:t>
      </w:r>
      <w:r w:rsidRPr="00BA0797">
        <w:rPr>
          <w:rFonts w:ascii="Myriad Pro" w:hAnsi="Myriad Pro"/>
          <w:sz w:val="26"/>
          <w:szCs w:val="26"/>
        </w:rPr>
        <w:t>д</w:t>
      </w:r>
      <w:r w:rsidR="00586D28" w:rsidRPr="00BA0797">
        <w:rPr>
          <w:rFonts w:ascii="Myriad Pro" w:hAnsi="Myriad Pro"/>
          <w:sz w:val="26"/>
          <w:szCs w:val="26"/>
        </w:rPr>
        <w:t>»</w:t>
      </w:r>
      <w:r w:rsidRPr="00BA0797">
        <w:rPr>
          <w:rFonts w:ascii="Myriad Pro" w:hAnsi="Myriad Pro"/>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2D14584"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2164962C"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w:t>
      </w:r>
      <w:r w:rsidRPr="00BA0797">
        <w:rPr>
          <w:rFonts w:ascii="Myriad Pro" w:hAnsi="Myriad Pro"/>
          <w:sz w:val="26"/>
          <w:szCs w:val="26"/>
        </w:rPr>
        <w:lastRenderedPageBreak/>
        <w:t>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2AE1D8D2" w14:textId="77777777" w:rsidR="00B328F3" w:rsidRPr="00BA0797" w:rsidRDefault="00B328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3547CB07" w14:textId="77777777" w:rsidR="000026A7" w:rsidRPr="00BA0797" w:rsidRDefault="000026A7" w:rsidP="00BA0797">
      <w:pPr>
        <w:spacing w:after="0" w:line="360" w:lineRule="auto"/>
        <w:ind w:firstLine="567"/>
        <w:contextualSpacing/>
        <w:jc w:val="both"/>
        <w:rPr>
          <w:rFonts w:ascii="Myriad Pro" w:hAnsi="Myriad Pro"/>
          <w:sz w:val="26"/>
          <w:szCs w:val="26"/>
        </w:rPr>
      </w:pPr>
    </w:p>
    <w:p w14:paraId="1E44A41C" w14:textId="77777777" w:rsidR="000026A7" w:rsidRPr="00BA0797" w:rsidRDefault="000026A7"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4A589479" w14:textId="77777777" w:rsidR="000026A7" w:rsidRPr="00BA0797" w:rsidRDefault="000026A7"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Величина заявленных выпадающих доходов от технологического присоединения энергопринимающих устройств льготных категорий заявителей к электрическим сетям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на 2019 год составляет 42</w:t>
      </w:r>
      <w:r w:rsidR="00834137" w:rsidRPr="00BA0797">
        <w:rPr>
          <w:rFonts w:ascii="Myriad Pro" w:hAnsi="Myriad Pro"/>
          <w:sz w:val="26"/>
          <w:szCs w:val="26"/>
        </w:rPr>
        <w:t>0 4</w:t>
      </w:r>
      <w:r w:rsidRPr="00BA0797">
        <w:rPr>
          <w:rFonts w:ascii="Myriad Pro" w:hAnsi="Myriad Pro"/>
          <w:sz w:val="26"/>
          <w:szCs w:val="26"/>
        </w:rPr>
        <w:t>57,90 тыс. руб., в том числе:</w:t>
      </w:r>
    </w:p>
    <w:p w14:paraId="4344B8AE" w14:textId="77777777" w:rsidR="000026A7" w:rsidRPr="00BA0797" w:rsidRDefault="000026A7" w:rsidP="00123FC5">
      <w:pPr>
        <w:pStyle w:val="11"/>
        <w:numPr>
          <w:ilvl w:val="0"/>
          <w:numId w:val="5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плановые выпадающие доходы на 2019 год в размере 39</w:t>
      </w:r>
      <w:r w:rsidR="00834137" w:rsidRPr="00BA0797">
        <w:rPr>
          <w:rFonts w:ascii="Myriad Pro" w:hAnsi="Myriad Pro"/>
          <w:sz w:val="26"/>
          <w:szCs w:val="26"/>
        </w:rPr>
        <w:t>8 5</w:t>
      </w:r>
      <w:r w:rsidRPr="00BA0797">
        <w:rPr>
          <w:rFonts w:ascii="Myriad Pro" w:hAnsi="Myriad Pro"/>
          <w:sz w:val="26"/>
          <w:szCs w:val="26"/>
        </w:rPr>
        <w:t>48,27 тыс. руб.,</w:t>
      </w:r>
    </w:p>
    <w:p w14:paraId="3E6DB311" w14:textId="77777777" w:rsidR="000026A7" w:rsidRPr="00BA0797" w:rsidRDefault="000026A7" w:rsidP="00123FC5">
      <w:pPr>
        <w:pStyle w:val="11"/>
        <w:numPr>
          <w:ilvl w:val="0"/>
          <w:numId w:val="53"/>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lastRenderedPageBreak/>
        <w:t>фактические выпадающие доходы за 2017 год в размере 2</w:t>
      </w:r>
      <w:r w:rsidR="009C7B3E" w:rsidRPr="00BA0797">
        <w:rPr>
          <w:rFonts w:ascii="Myriad Pro" w:hAnsi="Myriad Pro"/>
          <w:sz w:val="26"/>
          <w:szCs w:val="26"/>
        </w:rPr>
        <w:t>1 9</w:t>
      </w:r>
      <w:r w:rsidRPr="00BA0797">
        <w:rPr>
          <w:rFonts w:ascii="Myriad Pro" w:hAnsi="Myriad Pro"/>
          <w:sz w:val="26"/>
          <w:szCs w:val="26"/>
        </w:rPr>
        <w:t>09,63 тыс. руб.</w:t>
      </w:r>
    </w:p>
    <w:p w14:paraId="117B7470" w14:textId="77777777" w:rsidR="000026A7" w:rsidRPr="00BA0797" w:rsidRDefault="000026A7" w:rsidP="00BA0797">
      <w:pPr>
        <w:pStyle w:val="11"/>
        <w:tabs>
          <w:tab w:val="left" w:pos="1134"/>
        </w:tabs>
        <w:spacing w:after="0" w:line="360" w:lineRule="auto"/>
        <w:ind w:left="0" w:firstLine="567"/>
        <w:jc w:val="both"/>
        <w:rPr>
          <w:rFonts w:ascii="Myriad Pro" w:hAnsi="Myriad Pro"/>
          <w:sz w:val="26"/>
          <w:szCs w:val="26"/>
        </w:rPr>
      </w:pPr>
      <w:r w:rsidRPr="00BA0797">
        <w:rPr>
          <w:rFonts w:ascii="Myriad Pro" w:hAnsi="Myriad Pro"/>
          <w:sz w:val="26"/>
          <w:szCs w:val="26"/>
        </w:rPr>
        <w:t xml:space="preserve">Со стороны 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представлено:</w:t>
      </w:r>
    </w:p>
    <w:p w14:paraId="482E9752" w14:textId="77777777" w:rsidR="000026A7" w:rsidRPr="00BA0797" w:rsidRDefault="000026A7" w:rsidP="00123FC5">
      <w:pPr>
        <w:pStyle w:val="11"/>
        <w:numPr>
          <w:ilvl w:val="0"/>
          <w:numId w:val="5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выпадающих доходов в соответствии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w:t>
      </w:r>
    </w:p>
    <w:p w14:paraId="3E700C31" w14:textId="77777777" w:rsidR="000026A7" w:rsidRPr="00BA0797" w:rsidRDefault="000026A7" w:rsidP="00123FC5">
      <w:pPr>
        <w:pStyle w:val="11"/>
        <w:numPr>
          <w:ilvl w:val="0"/>
          <w:numId w:val="5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Расчет размера расходов, связанные с осуществлением технологического присоединения энергопринимающих устройств максимальной мощностью, не превышающей 15 кВт</w:t>
      </w:r>
      <w:r w:rsidR="009C7B3E" w:rsidRPr="00BA0797">
        <w:rPr>
          <w:rFonts w:ascii="Myriad Pro" w:hAnsi="Myriad Pro"/>
          <w:sz w:val="26"/>
          <w:szCs w:val="26"/>
        </w:rPr>
        <w:t xml:space="preserve"> </w:t>
      </w:r>
      <w:r w:rsidRPr="00BA0797">
        <w:rPr>
          <w:rFonts w:ascii="Myriad Pro" w:hAnsi="Myriad Pro"/>
          <w:sz w:val="26"/>
          <w:szCs w:val="26"/>
        </w:rPr>
        <w:t>включительно;</w:t>
      </w:r>
    </w:p>
    <w:p w14:paraId="6B9080C0" w14:textId="77777777" w:rsidR="000026A7" w:rsidRPr="00BA0797" w:rsidRDefault="000026A7" w:rsidP="00123FC5">
      <w:pPr>
        <w:pStyle w:val="11"/>
        <w:numPr>
          <w:ilvl w:val="0"/>
          <w:numId w:val="5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 xml:space="preserve"> Расчет размера расходов, связанные с осуществлением технологического присоединения энергопринимающих устройств максимальной мощностью 150 кВт включительно, не включенных в состав платы за технологическое присоединение;</w:t>
      </w:r>
    </w:p>
    <w:p w14:paraId="21A8347F" w14:textId="77777777" w:rsidR="000026A7" w:rsidRPr="00BA0797" w:rsidRDefault="000026A7" w:rsidP="00123FC5">
      <w:pPr>
        <w:pStyle w:val="11"/>
        <w:numPr>
          <w:ilvl w:val="0"/>
          <w:numId w:val="5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Информация о выполненных технологических присоединениях к электрическим сетям за 2015-2017 гг. с приложением реестров договоров на оказание услуги по технологическому присоединению энергопринимающих устройств</w:t>
      </w:r>
      <w:r w:rsidR="009C7B3E" w:rsidRPr="00BA0797">
        <w:rPr>
          <w:rFonts w:ascii="Myriad Pro" w:hAnsi="Myriad Pro"/>
          <w:sz w:val="26"/>
          <w:szCs w:val="26"/>
        </w:rPr>
        <w:t xml:space="preserve"> </w:t>
      </w:r>
      <w:r w:rsidRPr="00BA0797">
        <w:rPr>
          <w:rFonts w:ascii="Myriad Pro" w:hAnsi="Myriad Pro"/>
          <w:bCs/>
          <w:sz w:val="26"/>
          <w:szCs w:val="26"/>
        </w:rPr>
        <w:t>льготных категорий потребителей</w:t>
      </w:r>
      <w:r w:rsidRPr="00BA0797">
        <w:rPr>
          <w:rFonts w:ascii="Myriad Pro" w:hAnsi="Myriad Pro"/>
          <w:sz w:val="26"/>
          <w:szCs w:val="26"/>
        </w:rPr>
        <w:t xml:space="preserve"> к электрическим сетям филиала </w:t>
      </w:r>
      <w:r w:rsidR="008A5236" w:rsidRPr="00BA0797">
        <w:rPr>
          <w:rFonts w:ascii="Myriad Pro" w:hAnsi="Myriad Pro"/>
          <w:sz w:val="26"/>
          <w:szCs w:val="26"/>
        </w:rPr>
        <w:br/>
      </w:r>
      <w:r w:rsidRPr="00BA0797">
        <w:rPr>
          <w:rFonts w:ascii="Myriad Pro" w:hAnsi="Myriad Pro"/>
          <w:sz w:val="26"/>
          <w:szCs w:val="26"/>
        </w:rPr>
        <w:t xml:space="preserve">ПАО </w:t>
      </w:r>
      <w:r w:rsidR="00586D28" w:rsidRPr="00BA0797">
        <w:rPr>
          <w:rFonts w:ascii="Myriad Pro" w:hAnsi="Myriad Pro"/>
          <w:sz w:val="26"/>
          <w:szCs w:val="26"/>
        </w:rPr>
        <w:t>«</w:t>
      </w:r>
      <w:r w:rsidRPr="00BA0797">
        <w:rPr>
          <w:rFonts w:ascii="Myriad Pro" w:hAnsi="Myriad Pro"/>
          <w:sz w:val="26"/>
          <w:szCs w:val="26"/>
        </w:rPr>
        <w:t>МРСК Северо-Запада</w:t>
      </w:r>
      <w:r w:rsidR="00586D28" w:rsidRPr="00BA0797">
        <w:rPr>
          <w:rFonts w:ascii="Myriad Pro" w:hAnsi="Myriad Pro"/>
          <w:sz w:val="26"/>
          <w:szCs w:val="26"/>
        </w:rPr>
        <w:t>»</w:t>
      </w:r>
      <w:r w:rsidRPr="00BA0797">
        <w:rPr>
          <w:rFonts w:ascii="Myriad Pro" w:hAnsi="Myriad Pro"/>
          <w:sz w:val="26"/>
          <w:szCs w:val="26"/>
        </w:rPr>
        <w:t xml:space="preserve"> </w:t>
      </w:r>
      <w:r w:rsidR="00586D28" w:rsidRPr="00BA0797">
        <w:rPr>
          <w:rFonts w:ascii="Myriad Pro" w:hAnsi="Myriad Pro"/>
          <w:sz w:val="26"/>
          <w:szCs w:val="26"/>
        </w:rPr>
        <w:t>«</w:t>
      </w:r>
      <w:r w:rsidRPr="00BA0797">
        <w:rPr>
          <w:rFonts w:ascii="Myriad Pro" w:hAnsi="Myriad Pro"/>
          <w:sz w:val="26"/>
          <w:szCs w:val="26"/>
        </w:rPr>
        <w:t>Псковэнерго</w:t>
      </w:r>
      <w:r w:rsidR="00586D28" w:rsidRPr="00BA0797">
        <w:rPr>
          <w:rFonts w:ascii="Myriad Pro" w:hAnsi="Myriad Pro"/>
          <w:sz w:val="26"/>
          <w:szCs w:val="26"/>
        </w:rPr>
        <w:t>»</w:t>
      </w:r>
      <w:r w:rsidRPr="00BA0797">
        <w:rPr>
          <w:rFonts w:ascii="Myriad Pro" w:hAnsi="Myriad Pro"/>
          <w:sz w:val="26"/>
          <w:szCs w:val="26"/>
        </w:rPr>
        <w:t xml:space="preserve"> за 2015 - 2017г.г.;</w:t>
      </w:r>
    </w:p>
    <w:p w14:paraId="4CF2B198" w14:textId="77777777" w:rsidR="000026A7" w:rsidRPr="00BA0797" w:rsidRDefault="000026A7" w:rsidP="00123FC5">
      <w:pPr>
        <w:pStyle w:val="11"/>
        <w:numPr>
          <w:ilvl w:val="0"/>
          <w:numId w:val="51"/>
        </w:numPr>
        <w:tabs>
          <w:tab w:val="left" w:pos="1134"/>
        </w:tabs>
        <w:spacing w:after="0" w:line="360" w:lineRule="auto"/>
        <w:ind w:left="1134" w:hanging="567"/>
        <w:jc w:val="both"/>
        <w:rPr>
          <w:rFonts w:ascii="Myriad Pro" w:hAnsi="Myriad Pro"/>
          <w:sz w:val="26"/>
          <w:szCs w:val="26"/>
        </w:rPr>
      </w:pPr>
      <w:r w:rsidRPr="00BA0797">
        <w:rPr>
          <w:rFonts w:ascii="Myriad Pro" w:hAnsi="Myriad Pro"/>
          <w:sz w:val="26"/>
          <w:szCs w:val="26"/>
        </w:rPr>
        <w:t>Информация о расходах на строительство введенных в эксплуатацию объектов электросетевого хозяйства для целей технологического присоединения по договорам на технологическое присоединение по льготным категориям заявителей за 2016-2017 года</w:t>
      </w:r>
    </w:p>
    <w:p w14:paraId="1593FCAC" w14:textId="77777777" w:rsidR="00581299" w:rsidRDefault="00581299" w:rsidP="00BA0797">
      <w:pPr>
        <w:tabs>
          <w:tab w:val="left" w:pos="142"/>
        </w:tabs>
        <w:spacing w:after="0" w:line="360" w:lineRule="auto"/>
        <w:contextualSpacing/>
        <w:jc w:val="both"/>
        <w:rPr>
          <w:rFonts w:ascii="Myriad Pro" w:hAnsi="Myriad Pro"/>
          <w:b/>
          <w:sz w:val="26"/>
          <w:szCs w:val="26"/>
        </w:rPr>
      </w:pPr>
    </w:p>
    <w:p w14:paraId="69510DE6" w14:textId="77777777" w:rsidR="000026A7" w:rsidRPr="00BA0797" w:rsidRDefault="000026A7" w:rsidP="00BA0797">
      <w:pPr>
        <w:tabs>
          <w:tab w:val="left" w:pos="142"/>
        </w:tabs>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658F3254" w14:textId="77777777" w:rsidR="000026A7" w:rsidRDefault="000026A7" w:rsidP="00BA0797">
      <w:pPr>
        <w:tabs>
          <w:tab w:val="left" w:pos="1134"/>
        </w:tabs>
        <w:spacing w:after="0" w:line="360" w:lineRule="auto"/>
        <w:ind w:firstLine="567"/>
        <w:jc w:val="both"/>
        <w:rPr>
          <w:rFonts w:ascii="Myriad Pro" w:hAnsi="Myriad Pro"/>
          <w:bCs/>
          <w:sz w:val="26"/>
          <w:szCs w:val="26"/>
        </w:rPr>
      </w:pPr>
      <w:r w:rsidRPr="00BA0797">
        <w:rPr>
          <w:rFonts w:ascii="Myriad Pro" w:hAnsi="Myriad Pro"/>
          <w:sz w:val="26"/>
          <w:szCs w:val="26"/>
        </w:rPr>
        <w:t>Информация о величине выпадающих доходов</w:t>
      </w:r>
      <w:r w:rsidRPr="00BA0797">
        <w:rPr>
          <w:rFonts w:ascii="Myriad Pro" w:hAnsi="Myriad Pro"/>
          <w:bCs/>
          <w:sz w:val="26"/>
          <w:szCs w:val="26"/>
        </w:rPr>
        <w:t xml:space="preserve"> на 2019 год</w:t>
      </w:r>
      <w:r w:rsidRPr="00BA0797">
        <w:rPr>
          <w:rFonts w:ascii="Myriad Pro" w:hAnsi="Myriad Pro"/>
          <w:sz w:val="26"/>
          <w:szCs w:val="26"/>
        </w:rPr>
        <w:t>, связанных с осуществление</w:t>
      </w:r>
      <w:r w:rsidRPr="00BA0797">
        <w:rPr>
          <w:rFonts w:ascii="Myriad Pro" w:hAnsi="Myriad Pro"/>
          <w:bCs/>
          <w:sz w:val="26"/>
          <w:szCs w:val="26"/>
        </w:rPr>
        <w:t xml:space="preserve">м технологического присоединения к электрическим сетям филиала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w:t>
      </w:r>
      <w:r w:rsidR="00586D28" w:rsidRPr="00BA0797">
        <w:rPr>
          <w:rFonts w:ascii="Myriad Pro" w:hAnsi="Myriad Pro"/>
          <w:bCs/>
          <w:sz w:val="26"/>
          <w:szCs w:val="26"/>
        </w:rPr>
        <w:t>«</w:t>
      </w:r>
      <w:r w:rsidRPr="00BA0797">
        <w:rPr>
          <w:rFonts w:ascii="Myriad Pro" w:hAnsi="Myriad Pro"/>
          <w:bCs/>
          <w:sz w:val="26"/>
          <w:szCs w:val="26"/>
        </w:rPr>
        <w:t>Псковэнерго</w:t>
      </w:r>
      <w:r w:rsidR="00586D28" w:rsidRPr="00BA0797">
        <w:rPr>
          <w:rFonts w:ascii="Myriad Pro" w:hAnsi="Myriad Pro"/>
          <w:bCs/>
          <w:sz w:val="26"/>
          <w:szCs w:val="26"/>
        </w:rPr>
        <w:t>»</w:t>
      </w:r>
      <w:r w:rsidRPr="00BA0797">
        <w:rPr>
          <w:rFonts w:ascii="Myriad Pro" w:hAnsi="Myriad Pro"/>
          <w:bCs/>
          <w:sz w:val="26"/>
          <w:szCs w:val="26"/>
        </w:rPr>
        <w:t xml:space="preserve">, представлена </w:t>
      </w:r>
      <w:r w:rsidR="008A5236" w:rsidRPr="00BA0797">
        <w:rPr>
          <w:rFonts w:ascii="Myriad Pro" w:hAnsi="Myriad Pro"/>
          <w:bCs/>
          <w:sz w:val="26"/>
          <w:szCs w:val="26"/>
        </w:rPr>
        <w:t xml:space="preserve">в </w:t>
      </w:r>
      <w:r w:rsidRPr="00BA0797">
        <w:rPr>
          <w:rFonts w:ascii="Myriad Pro" w:hAnsi="Myriad Pro"/>
          <w:bCs/>
          <w:sz w:val="26"/>
          <w:szCs w:val="26"/>
        </w:rPr>
        <w:t>следующей таблице:</w:t>
      </w:r>
    </w:p>
    <w:p w14:paraId="00C5BEE7" w14:textId="77777777" w:rsidR="000026A7" w:rsidRPr="00BA0797" w:rsidRDefault="000026A7" w:rsidP="00BA0797">
      <w:pPr>
        <w:tabs>
          <w:tab w:val="left" w:pos="1134"/>
        </w:tabs>
        <w:spacing w:after="0" w:line="360" w:lineRule="auto"/>
        <w:ind w:firstLine="567"/>
        <w:jc w:val="center"/>
        <w:rPr>
          <w:rFonts w:ascii="Myriad Pro" w:hAnsi="Myriad Pro"/>
          <w:b/>
          <w:sz w:val="26"/>
          <w:szCs w:val="26"/>
        </w:rPr>
      </w:pPr>
      <w:r w:rsidRPr="00BA0797">
        <w:rPr>
          <w:rFonts w:ascii="Myriad Pro" w:hAnsi="Myriad Pro"/>
          <w:b/>
          <w:sz w:val="26"/>
          <w:szCs w:val="26"/>
        </w:rPr>
        <w:lastRenderedPageBreak/>
        <w:t xml:space="preserve">Информация о величине выпадающих доходов, связанных с осуществлением технологического присоединения к электрическим сетям филиала ПАО </w:t>
      </w:r>
      <w:r w:rsidR="00586D28" w:rsidRPr="00BA0797">
        <w:rPr>
          <w:rFonts w:ascii="Myriad Pro" w:hAnsi="Myriad Pro"/>
          <w:b/>
          <w:sz w:val="26"/>
          <w:szCs w:val="26"/>
        </w:rPr>
        <w:t>«</w:t>
      </w:r>
      <w:r w:rsidRPr="00BA0797">
        <w:rPr>
          <w:rFonts w:ascii="Myriad Pro" w:hAnsi="Myriad Pro"/>
          <w:b/>
          <w:sz w:val="26"/>
          <w:szCs w:val="26"/>
        </w:rPr>
        <w:t>МРСК Северо-Запада</w:t>
      </w:r>
      <w:r w:rsidR="00586D28" w:rsidRPr="00BA0797">
        <w:rPr>
          <w:rFonts w:ascii="Myriad Pro" w:hAnsi="Myriad Pro"/>
          <w:b/>
          <w:sz w:val="26"/>
          <w:szCs w:val="26"/>
        </w:rPr>
        <w:t>»</w:t>
      </w:r>
      <w:r w:rsidRPr="00BA0797">
        <w:rPr>
          <w:rFonts w:ascii="Myriad Pro" w:hAnsi="Myriad Pro"/>
          <w:b/>
          <w:sz w:val="26"/>
          <w:szCs w:val="26"/>
        </w:rPr>
        <w:t xml:space="preserve"> </w:t>
      </w:r>
      <w:r w:rsidR="00586D28" w:rsidRPr="00BA0797">
        <w:rPr>
          <w:rFonts w:ascii="Myriad Pro" w:hAnsi="Myriad Pro"/>
          <w:b/>
          <w:sz w:val="26"/>
          <w:szCs w:val="26"/>
        </w:rPr>
        <w:t>«</w:t>
      </w:r>
      <w:r w:rsidRPr="00BA0797">
        <w:rPr>
          <w:rFonts w:ascii="Myriad Pro" w:hAnsi="Myriad Pro"/>
          <w:b/>
          <w:sz w:val="26"/>
          <w:szCs w:val="26"/>
        </w:rPr>
        <w:t>Псковэнерго</w:t>
      </w:r>
      <w:r w:rsidR="00586D28" w:rsidRPr="00BA0797">
        <w:rPr>
          <w:rFonts w:ascii="Myriad Pro" w:hAnsi="Myriad Pro"/>
          <w:b/>
          <w:sz w:val="26"/>
          <w:szCs w:val="26"/>
        </w:rPr>
        <w:t>»</w:t>
      </w:r>
      <w:r w:rsidRPr="00BA0797">
        <w:rPr>
          <w:rFonts w:ascii="Myriad Pro" w:hAnsi="Myriad Pro"/>
          <w:b/>
          <w:sz w:val="26"/>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94"/>
        <w:gridCol w:w="4706"/>
        <w:gridCol w:w="2488"/>
        <w:gridCol w:w="1682"/>
      </w:tblGrid>
      <w:tr w:rsidR="000026A7" w:rsidRPr="00BA0797" w14:paraId="07E8E75D" w14:textId="77777777">
        <w:trPr>
          <w:cantSplit/>
          <w:tblHeader/>
        </w:trPr>
        <w:tc>
          <w:tcPr>
            <w:tcW w:w="35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D3953A6" w14:textId="77777777" w:rsidR="000026A7" w:rsidRPr="00581299" w:rsidRDefault="000026A7" w:rsidP="00AE20F3">
            <w:pPr>
              <w:spacing w:after="0"/>
              <w:jc w:val="center"/>
              <w:rPr>
                <w:rFonts w:ascii="Myriad Pro" w:hAnsi="Myriad Pro"/>
                <w:b/>
                <w:color w:val="FFFFFF"/>
                <w:sz w:val="18"/>
                <w:szCs w:val="18"/>
              </w:rPr>
            </w:pPr>
            <w:r w:rsidRPr="00581299">
              <w:rPr>
                <w:rFonts w:ascii="Myriad Pro" w:hAnsi="Myriad Pro"/>
                <w:b/>
                <w:color w:val="FFFFFF"/>
                <w:sz w:val="18"/>
                <w:szCs w:val="18"/>
              </w:rPr>
              <w:t>№ п/п</w:t>
            </w:r>
          </w:p>
        </w:tc>
        <w:tc>
          <w:tcPr>
            <w:tcW w:w="2479"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B4AD5D4" w14:textId="77777777" w:rsidR="000026A7" w:rsidRPr="00581299" w:rsidRDefault="000026A7" w:rsidP="00AE20F3">
            <w:pPr>
              <w:spacing w:after="0"/>
              <w:jc w:val="center"/>
              <w:rPr>
                <w:rFonts w:ascii="Myriad Pro" w:hAnsi="Myriad Pro"/>
                <w:b/>
                <w:color w:val="FFFFFF"/>
                <w:sz w:val="18"/>
                <w:szCs w:val="18"/>
              </w:rPr>
            </w:pPr>
            <w:r w:rsidRPr="00581299">
              <w:rPr>
                <w:rFonts w:ascii="Myriad Pro" w:hAnsi="Myriad Pro"/>
                <w:b/>
                <w:color w:val="FFFFFF"/>
                <w:sz w:val="18"/>
                <w:szCs w:val="18"/>
              </w:rPr>
              <w:t>Наименование</w:t>
            </w:r>
          </w:p>
        </w:tc>
        <w:tc>
          <w:tcPr>
            <w:tcW w:w="126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0FA191B" w14:textId="77777777" w:rsidR="00961567" w:rsidRPr="00581299" w:rsidRDefault="000026A7" w:rsidP="00AE20F3">
            <w:pPr>
              <w:spacing w:after="0"/>
              <w:jc w:val="center"/>
              <w:rPr>
                <w:rFonts w:ascii="Myriad Pro" w:hAnsi="Myriad Pro"/>
                <w:b/>
                <w:color w:val="FFFFFF"/>
                <w:sz w:val="18"/>
                <w:szCs w:val="18"/>
              </w:rPr>
            </w:pPr>
            <w:r w:rsidRPr="00581299">
              <w:rPr>
                <w:rFonts w:ascii="Myriad Pro" w:hAnsi="Myriad Pro"/>
                <w:b/>
                <w:color w:val="FFFFFF"/>
                <w:sz w:val="18"/>
                <w:szCs w:val="18"/>
              </w:rPr>
              <w:t>Предложение организации</w:t>
            </w:r>
            <w:r w:rsidR="00961567" w:rsidRPr="00581299">
              <w:rPr>
                <w:rFonts w:ascii="Myriad Pro" w:hAnsi="Myriad Pro"/>
                <w:b/>
                <w:color w:val="FFFFFF"/>
                <w:sz w:val="18"/>
                <w:szCs w:val="18"/>
              </w:rPr>
              <w:t xml:space="preserve">, </w:t>
            </w:r>
          </w:p>
          <w:p w14:paraId="75A1FAA5" w14:textId="77777777" w:rsidR="000026A7" w:rsidRPr="00581299" w:rsidRDefault="00961567" w:rsidP="00AE20F3">
            <w:pPr>
              <w:spacing w:after="0"/>
              <w:jc w:val="center"/>
              <w:rPr>
                <w:rFonts w:ascii="Myriad Pro" w:hAnsi="Myriad Pro"/>
                <w:b/>
                <w:color w:val="FFFFFF"/>
                <w:sz w:val="18"/>
                <w:szCs w:val="18"/>
              </w:rPr>
            </w:pPr>
            <w:r w:rsidRPr="00581299">
              <w:rPr>
                <w:rFonts w:ascii="Myriad Pro" w:hAnsi="Myriad Pro"/>
                <w:b/>
                <w:color w:val="FFFFFF"/>
                <w:sz w:val="18"/>
                <w:szCs w:val="18"/>
              </w:rPr>
              <w:t>тыс. руб.</w:t>
            </w:r>
            <w:r w:rsidR="00581299" w:rsidRPr="00581299">
              <w:rPr>
                <w:rFonts w:ascii="Myriad Pro" w:hAnsi="Myriad Pro"/>
                <w:b/>
                <w:color w:val="FFFFFF"/>
                <w:sz w:val="18"/>
                <w:szCs w:val="18"/>
              </w:rPr>
              <w:t xml:space="preserve"> без. НДС</w:t>
            </w:r>
          </w:p>
        </w:tc>
        <w:tc>
          <w:tcPr>
            <w:tcW w:w="8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1983FA" w14:textId="77777777" w:rsidR="000026A7" w:rsidRPr="00581299" w:rsidRDefault="000026A7" w:rsidP="00AE20F3">
            <w:pPr>
              <w:spacing w:after="0"/>
              <w:jc w:val="center"/>
              <w:rPr>
                <w:rFonts w:ascii="Myriad Pro" w:hAnsi="Myriad Pro"/>
                <w:b/>
                <w:color w:val="FFFFFF"/>
                <w:sz w:val="18"/>
                <w:szCs w:val="18"/>
                <w:highlight w:val="yellow"/>
              </w:rPr>
            </w:pPr>
            <w:r w:rsidRPr="00581299">
              <w:rPr>
                <w:rFonts w:ascii="Myriad Pro" w:hAnsi="Myriad Pro"/>
                <w:b/>
                <w:color w:val="FFFFFF"/>
                <w:sz w:val="18"/>
                <w:szCs w:val="18"/>
              </w:rPr>
              <w:t>Принято органом регулирования</w:t>
            </w:r>
            <w:r w:rsidR="00961567" w:rsidRPr="00581299">
              <w:rPr>
                <w:rFonts w:ascii="Myriad Pro" w:hAnsi="Myriad Pro"/>
                <w:b/>
                <w:color w:val="FFFFFF"/>
                <w:sz w:val="18"/>
                <w:szCs w:val="18"/>
              </w:rPr>
              <w:t>, тыс. руб.</w:t>
            </w:r>
            <w:r w:rsidR="00581299" w:rsidRPr="00581299">
              <w:rPr>
                <w:rFonts w:ascii="Myriad Pro" w:hAnsi="Myriad Pro"/>
                <w:b/>
                <w:color w:val="FFFFFF"/>
                <w:sz w:val="18"/>
                <w:szCs w:val="18"/>
              </w:rPr>
              <w:t xml:space="preserve"> без НДС</w:t>
            </w:r>
          </w:p>
        </w:tc>
      </w:tr>
      <w:tr w:rsidR="000026A7" w:rsidRPr="00BA0797" w14:paraId="69B78E00" w14:textId="77777777">
        <w:trPr>
          <w:cantSplit/>
        </w:trPr>
        <w:tc>
          <w:tcPr>
            <w:tcW w:w="5000" w:type="pct"/>
            <w:gridSpan w:val="4"/>
            <w:tcBorders>
              <w:top w:val="single" w:sz="4" w:space="0" w:color="FFFFFF"/>
            </w:tcBorders>
            <w:shd w:val="clear" w:color="auto" w:fill="auto"/>
            <w:noWrap/>
            <w:vAlign w:val="center"/>
          </w:tcPr>
          <w:p w14:paraId="0D009096" w14:textId="77777777" w:rsidR="000026A7" w:rsidRPr="00BA0797" w:rsidRDefault="000026A7" w:rsidP="00AE20F3">
            <w:pPr>
              <w:pStyle w:val="11"/>
              <w:numPr>
                <w:ilvl w:val="0"/>
                <w:numId w:val="52"/>
              </w:numPr>
              <w:spacing w:after="0"/>
              <w:contextualSpacing w:val="0"/>
              <w:jc w:val="center"/>
              <w:rPr>
                <w:rFonts w:ascii="Myriad Pro" w:hAnsi="Myriad Pro"/>
                <w:b/>
                <w:sz w:val="18"/>
                <w:szCs w:val="18"/>
              </w:rPr>
            </w:pPr>
            <w:r w:rsidRPr="00BA0797">
              <w:rPr>
                <w:rFonts w:ascii="Myriad Pro" w:hAnsi="Myriad Pro"/>
                <w:b/>
                <w:sz w:val="18"/>
                <w:szCs w:val="18"/>
              </w:rPr>
              <w:t>Плановые показатели</w:t>
            </w:r>
          </w:p>
        </w:tc>
      </w:tr>
      <w:tr w:rsidR="000026A7" w:rsidRPr="00BA0797" w14:paraId="18C9A1A8" w14:textId="77777777">
        <w:trPr>
          <w:cantSplit/>
        </w:trPr>
        <w:tc>
          <w:tcPr>
            <w:tcW w:w="356" w:type="pct"/>
            <w:shd w:val="clear" w:color="auto" w:fill="auto"/>
            <w:noWrap/>
            <w:vAlign w:val="center"/>
          </w:tcPr>
          <w:p w14:paraId="41CF8917" w14:textId="77777777" w:rsidR="000026A7" w:rsidRPr="00BA0797" w:rsidRDefault="000026A7" w:rsidP="00AE20F3">
            <w:pPr>
              <w:spacing w:after="0"/>
              <w:jc w:val="both"/>
              <w:rPr>
                <w:rFonts w:ascii="Myriad Pro" w:hAnsi="Myriad Pro"/>
                <w:bCs/>
                <w:sz w:val="18"/>
                <w:szCs w:val="18"/>
              </w:rPr>
            </w:pPr>
            <w:r w:rsidRPr="00BA0797">
              <w:rPr>
                <w:rFonts w:ascii="Myriad Pro" w:hAnsi="Myriad Pro"/>
                <w:bCs/>
                <w:sz w:val="18"/>
                <w:szCs w:val="18"/>
              </w:rPr>
              <w:t>1.1</w:t>
            </w:r>
          </w:p>
        </w:tc>
        <w:tc>
          <w:tcPr>
            <w:tcW w:w="2479" w:type="pct"/>
            <w:shd w:val="clear" w:color="auto" w:fill="auto"/>
            <w:vAlign w:val="center"/>
          </w:tcPr>
          <w:p w14:paraId="51CB1132" w14:textId="77777777" w:rsidR="000026A7" w:rsidRPr="00BA0797" w:rsidRDefault="000026A7" w:rsidP="00AE20F3">
            <w:pPr>
              <w:spacing w:after="0"/>
              <w:rPr>
                <w:rFonts w:ascii="Myriad Pro" w:hAnsi="Myriad Pro"/>
                <w:sz w:val="18"/>
                <w:szCs w:val="18"/>
              </w:rPr>
            </w:pPr>
            <w:r w:rsidRPr="00BA0797">
              <w:rPr>
                <w:rFonts w:ascii="Myriad Pro" w:hAnsi="Myriad Pro"/>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266" w:type="pct"/>
            <w:shd w:val="clear" w:color="auto" w:fill="auto"/>
            <w:noWrap/>
            <w:vAlign w:val="center"/>
          </w:tcPr>
          <w:p w14:paraId="765F7CD5"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37</w:t>
            </w:r>
            <w:r w:rsidR="00834137" w:rsidRPr="00BA0797">
              <w:rPr>
                <w:rFonts w:ascii="Myriad Pro" w:hAnsi="Myriad Pro"/>
                <w:sz w:val="18"/>
                <w:szCs w:val="18"/>
              </w:rPr>
              <w:t>6 1</w:t>
            </w:r>
            <w:r w:rsidRPr="00BA0797">
              <w:rPr>
                <w:rFonts w:ascii="Myriad Pro" w:hAnsi="Myriad Pro"/>
                <w:sz w:val="18"/>
                <w:szCs w:val="18"/>
              </w:rPr>
              <w:t>52,54</w:t>
            </w:r>
          </w:p>
        </w:tc>
        <w:tc>
          <w:tcPr>
            <w:tcW w:w="899" w:type="pct"/>
            <w:shd w:val="clear" w:color="auto" w:fill="auto"/>
            <w:vAlign w:val="center"/>
          </w:tcPr>
          <w:p w14:paraId="4844F722"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2</w:t>
            </w:r>
            <w:r w:rsidR="00834137" w:rsidRPr="00BA0797">
              <w:rPr>
                <w:rFonts w:ascii="Myriad Pro" w:hAnsi="Myriad Pro"/>
                <w:sz w:val="18"/>
                <w:szCs w:val="18"/>
              </w:rPr>
              <w:t>6 2</w:t>
            </w:r>
            <w:r w:rsidRPr="00BA0797">
              <w:rPr>
                <w:rFonts w:ascii="Myriad Pro" w:hAnsi="Myriad Pro"/>
                <w:sz w:val="18"/>
                <w:szCs w:val="18"/>
              </w:rPr>
              <w:t>07,52</w:t>
            </w:r>
          </w:p>
        </w:tc>
      </w:tr>
      <w:tr w:rsidR="000026A7" w:rsidRPr="00BA0797" w14:paraId="060B07DB" w14:textId="77777777">
        <w:trPr>
          <w:cantSplit/>
        </w:trPr>
        <w:tc>
          <w:tcPr>
            <w:tcW w:w="356" w:type="pct"/>
            <w:shd w:val="clear" w:color="auto" w:fill="auto"/>
            <w:noWrap/>
            <w:vAlign w:val="center"/>
          </w:tcPr>
          <w:p w14:paraId="0A4B5664" w14:textId="77777777" w:rsidR="000026A7" w:rsidRPr="00BA0797" w:rsidRDefault="000026A7" w:rsidP="00AE20F3">
            <w:pPr>
              <w:spacing w:after="0"/>
              <w:jc w:val="both"/>
              <w:rPr>
                <w:rFonts w:ascii="Myriad Pro" w:hAnsi="Myriad Pro"/>
                <w:bCs/>
                <w:sz w:val="18"/>
                <w:szCs w:val="18"/>
              </w:rPr>
            </w:pPr>
            <w:r w:rsidRPr="00BA0797">
              <w:rPr>
                <w:rFonts w:ascii="Myriad Pro" w:hAnsi="Myriad Pro"/>
                <w:bCs/>
                <w:sz w:val="18"/>
                <w:szCs w:val="18"/>
              </w:rPr>
              <w:t>1.2</w:t>
            </w:r>
          </w:p>
        </w:tc>
        <w:tc>
          <w:tcPr>
            <w:tcW w:w="2479" w:type="pct"/>
            <w:shd w:val="clear" w:color="auto" w:fill="auto"/>
            <w:vAlign w:val="center"/>
          </w:tcPr>
          <w:p w14:paraId="073E0230" w14:textId="77777777" w:rsidR="000026A7" w:rsidRPr="00BA0797" w:rsidRDefault="000026A7" w:rsidP="00AE20F3">
            <w:pPr>
              <w:spacing w:after="0"/>
              <w:rPr>
                <w:rFonts w:ascii="Myriad Pro" w:hAnsi="Myriad Pro"/>
                <w:sz w:val="18"/>
                <w:szCs w:val="18"/>
              </w:rPr>
            </w:pPr>
            <w:r w:rsidRPr="00BA0797">
              <w:rPr>
                <w:rFonts w:ascii="Myriad Pro" w:hAnsi="Myriad Pro"/>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266" w:type="pct"/>
            <w:shd w:val="clear" w:color="auto" w:fill="auto"/>
            <w:noWrap/>
            <w:vAlign w:val="center"/>
          </w:tcPr>
          <w:p w14:paraId="70E6A654"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2</w:t>
            </w:r>
            <w:r w:rsidR="009C7B3E" w:rsidRPr="00BA0797">
              <w:rPr>
                <w:rFonts w:ascii="Myriad Pro" w:hAnsi="Myriad Pro"/>
                <w:sz w:val="18"/>
                <w:szCs w:val="18"/>
              </w:rPr>
              <w:t>2 3</w:t>
            </w:r>
            <w:r w:rsidRPr="00BA0797">
              <w:rPr>
                <w:rFonts w:ascii="Myriad Pro" w:hAnsi="Myriad Pro"/>
                <w:sz w:val="18"/>
                <w:szCs w:val="18"/>
              </w:rPr>
              <w:t>95,73</w:t>
            </w:r>
          </w:p>
        </w:tc>
        <w:tc>
          <w:tcPr>
            <w:tcW w:w="899" w:type="pct"/>
            <w:shd w:val="clear" w:color="auto" w:fill="auto"/>
            <w:vAlign w:val="center"/>
          </w:tcPr>
          <w:p w14:paraId="5B87DBE0"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0,0</w:t>
            </w:r>
          </w:p>
        </w:tc>
      </w:tr>
      <w:tr w:rsidR="000026A7" w:rsidRPr="00BA0797" w14:paraId="74A1F8C8" w14:textId="77777777">
        <w:trPr>
          <w:cantSplit/>
        </w:trPr>
        <w:tc>
          <w:tcPr>
            <w:tcW w:w="356" w:type="pct"/>
            <w:shd w:val="clear" w:color="auto" w:fill="auto"/>
            <w:noWrap/>
            <w:vAlign w:val="center"/>
          </w:tcPr>
          <w:p w14:paraId="70390A1D" w14:textId="77777777" w:rsidR="000026A7" w:rsidRPr="00BA0797" w:rsidRDefault="000026A7" w:rsidP="00AE20F3">
            <w:pPr>
              <w:spacing w:after="0"/>
              <w:jc w:val="both"/>
              <w:rPr>
                <w:rFonts w:ascii="Myriad Pro" w:hAnsi="Myriad Pro"/>
                <w:bCs/>
                <w:sz w:val="18"/>
                <w:szCs w:val="18"/>
              </w:rPr>
            </w:pPr>
            <w:r w:rsidRPr="00BA0797">
              <w:rPr>
                <w:rFonts w:ascii="Myriad Pro" w:hAnsi="Myriad Pro"/>
                <w:bCs/>
                <w:sz w:val="18"/>
                <w:szCs w:val="18"/>
              </w:rPr>
              <w:t>1.5</w:t>
            </w:r>
          </w:p>
        </w:tc>
        <w:tc>
          <w:tcPr>
            <w:tcW w:w="2479" w:type="pct"/>
            <w:shd w:val="clear" w:color="auto" w:fill="auto"/>
            <w:vAlign w:val="center"/>
          </w:tcPr>
          <w:p w14:paraId="5745E528" w14:textId="77777777" w:rsidR="000026A7" w:rsidRPr="00BA0797" w:rsidRDefault="000026A7" w:rsidP="00AE20F3">
            <w:pPr>
              <w:spacing w:after="0"/>
              <w:jc w:val="both"/>
              <w:rPr>
                <w:rFonts w:ascii="Myriad Pro" w:hAnsi="Myriad Pro"/>
                <w:sz w:val="18"/>
                <w:szCs w:val="18"/>
              </w:rPr>
            </w:pPr>
            <w:r w:rsidRPr="00BA0797">
              <w:rPr>
                <w:rFonts w:ascii="Myriad Pro" w:hAnsi="Myriad Pro"/>
                <w:sz w:val="18"/>
                <w:szCs w:val="18"/>
              </w:rPr>
              <w:t>Итого:</w:t>
            </w:r>
          </w:p>
        </w:tc>
        <w:tc>
          <w:tcPr>
            <w:tcW w:w="1266" w:type="pct"/>
            <w:shd w:val="clear" w:color="auto" w:fill="auto"/>
            <w:noWrap/>
            <w:vAlign w:val="center"/>
          </w:tcPr>
          <w:p w14:paraId="2F751BA7"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39</w:t>
            </w:r>
            <w:r w:rsidR="00834137" w:rsidRPr="00BA0797">
              <w:rPr>
                <w:rFonts w:ascii="Myriad Pro" w:hAnsi="Myriad Pro"/>
                <w:sz w:val="18"/>
                <w:szCs w:val="18"/>
              </w:rPr>
              <w:t>8 5</w:t>
            </w:r>
            <w:r w:rsidRPr="00BA0797">
              <w:rPr>
                <w:rFonts w:ascii="Myriad Pro" w:hAnsi="Myriad Pro"/>
                <w:sz w:val="18"/>
                <w:szCs w:val="18"/>
              </w:rPr>
              <w:t>48,27</w:t>
            </w:r>
          </w:p>
        </w:tc>
        <w:tc>
          <w:tcPr>
            <w:tcW w:w="899" w:type="pct"/>
            <w:shd w:val="clear" w:color="auto" w:fill="auto"/>
            <w:vAlign w:val="center"/>
          </w:tcPr>
          <w:p w14:paraId="3AB2B3A1"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2</w:t>
            </w:r>
            <w:r w:rsidR="00834137" w:rsidRPr="00BA0797">
              <w:rPr>
                <w:rFonts w:ascii="Myriad Pro" w:hAnsi="Myriad Pro"/>
                <w:sz w:val="18"/>
                <w:szCs w:val="18"/>
              </w:rPr>
              <w:t>6 2</w:t>
            </w:r>
            <w:r w:rsidRPr="00BA0797">
              <w:rPr>
                <w:rFonts w:ascii="Myriad Pro" w:hAnsi="Myriad Pro"/>
                <w:sz w:val="18"/>
                <w:szCs w:val="18"/>
              </w:rPr>
              <w:t>07,52</w:t>
            </w:r>
          </w:p>
        </w:tc>
      </w:tr>
      <w:tr w:rsidR="000026A7" w:rsidRPr="00BA0797" w14:paraId="0A53744C" w14:textId="77777777">
        <w:trPr>
          <w:cantSplit/>
        </w:trPr>
        <w:tc>
          <w:tcPr>
            <w:tcW w:w="5000" w:type="pct"/>
            <w:gridSpan w:val="4"/>
            <w:shd w:val="clear" w:color="auto" w:fill="auto"/>
            <w:noWrap/>
            <w:vAlign w:val="center"/>
          </w:tcPr>
          <w:p w14:paraId="04D213EF" w14:textId="77777777" w:rsidR="000026A7" w:rsidRPr="00BA0797" w:rsidRDefault="000026A7" w:rsidP="00AE20F3">
            <w:pPr>
              <w:pStyle w:val="11"/>
              <w:numPr>
                <w:ilvl w:val="0"/>
                <w:numId w:val="52"/>
              </w:numPr>
              <w:spacing w:after="0"/>
              <w:contextualSpacing w:val="0"/>
              <w:jc w:val="center"/>
              <w:rPr>
                <w:rFonts w:ascii="Myriad Pro" w:hAnsi="Myriad Pro"/>
                <w:b/>
                <w:sz w:val="18"/>
                <w:szCs w:val="18"/>
              </w:rPr>
            </w:pPr>
            <w:r w:rsidRPr="00BA0797">
              <w:rPr>
                <w:rFonts w:ascii="Myriad Pro" w:hAnsi="Myriad Pro"/>
                <w:b/>
                <w:sz w:val="18"/>
                <w:szCs w:val="18"/>
              </w:rPr>
              <w:t>Фактические показатели</w:t>
            </w:r>
          </w:p>
        </w:tc>
      </w:tr>
      <w:tr w:rsidR="000026A7" w:rsidRPr="00BA0797" w14:paraId="1AA83411" w14:textId="77777777">
        <w:trPr>
          <w:cantSplit/>
        </w:trPr>
        <w:tc>
          <w:tcPr>
            <w:tcW w:w="356" w:type="pct"/>
            <w:shd w:val="clear" w:color="auto" w:fill="auto"/>
            <w:noWrap/>
            <w:vAlign w:val="center"/>
          </w:tcPr>
          <w:p w14:paraId="3EA12B20" w14:textId="77777777" w:rsidR="000026A7" w:rsidRPr="00BA0797" w:rsidRDefault="000026A7" w:rsidP="00AE20F3">
            <w:pPr>
              <w:spacing w:after="0"/>
              <w:jc w:val="both"/>
              <w:rPr>
                <w:rFonts w:ascii="Myriad Pro" w:hAnsi="Myriad Pro"/>
                <w:bCs/>
                <w:sz w:val="18"/>
                <w:szCs w:val="18"/>
              </w:rPr>
            </w:pPr>
            <w:r w:rsidRPr="00BA0797">
              <w:rPr>
                <w:rFonts w:ascii="Myriad Pro" w:hAnsi="Myriad Pro"/>
                <w:bCs/>
                <w:sz w:val="18"/>
                <w:szCs w:val="18"/>
              </w:rPr>
              <w:t>2.1</w:t>
            </w:r>
          </w:p>
        </w:tc>
        <w:tc>
          <w:tcPr>
            <w:tcW w:w="2479" w:type="pct"/>
            <w:shd w:val="clear" w:color="auto" w:fill="auto"/>
            <w:vAlign w:val="center"/>
          </w:tcPr>
          <w:p w14:paraId="48004836" w14:textId="77777777" w:rsidR="000026A7" w:rsidRPr="00BA0797" w:rsidRDefault="000026A7" w:rsidP="00AE20F3">
            <w:pPr>
              <w:spacing w:after="0"/>
              <w:jc w:val="both"/>
              <w:rPr>
                <w:rFonts w:ascii="Myriad Pro" w:hAnsi="Myriad Pro"/>
                <w:sz w:val="18"/>
                <w:szCs w:val="18"/>
              </w:rPr>
            </w:pPr>
            <w:r w:rsidRPr="00BA0797">
              <w:rPr>
                <w:rFonts w:ascii="Myriad Pro" w:hAnsi="Myriad Pro"/>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266" w:type="pct"/>
            <w:shd w:val="clear" w:color="auto" w:fill="auto"/>
            <w:noWrap/>
            <w:vAlign w:val="center"/>
          </w:tcPr>
          <w:p w14:paraId="4DDF146F"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2</w:t>
            </w:r>
            <w:r w:rsidR="009C7B3E" w:rsidRPr="00BA0797">
              <w:rPr>
                <w:rFonts w:ascii="Myriad Pro" w:hAnsi="Myriad Pro"/>
                <w:sz w:val="18"/>
                <w:szCs w:val="18"/>
              </w:rPr>
              <w:t>1 9</w:t>
            </w:r>
            <w:r w:rsidRPr="00BA0797">
              <w:rPr>
                <w:rFonts w:ascii="Myriad Pro" w:hAnsi="Myriad Pro"/>
                <w:sz w:val="18"/>
                <w:szCs w:val="18"/>
              </w:rPr>
              <w:t>09,60</w:t>
            </w:r>
          </w:p>
        </w:tc>
        <w:tc>
          <w:tcPr>
            <w:tcW w:w="899" w:type="pct"/>
            <w:shd w:val="clear" w:color="auto" w:fill="auto"/>
            <w:vAlign w:val="center"/>
          </w:tcPr>
          <w:p w14:paraId="021FD7D8"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1</w:t>
            </w:r>
            <w:r w:rsidR="00834137" w:rsidRPr="00BA0797">
              <w:rPr>
                <w:rFonts w:ascii="Myriad Pro" w:hAnsi="Myriad Pro"/>
                <w:sz w:val="18"/>
                <w:szCs w:val="18"/>
              </w:rPr>
              <w:t>8 5</w:t>
            </w:r>
            <w:r w:rsidRPr="00BA0797">
              <w:rPr>
                <w:rFonts w:ascii="Myriad Pro" w:hAnsi="Myriad Pro"/>
                <w:sz w:val="18"/>
                <w:szCs w:val="18"/>
              </w:rPr>
              <w:t>76,83</w:t>
            </w:r>
          </w:p>
        </w:tc>
      </w:tr>
      <w:tr w:rsidR="000026A7" w:rsidRPr="00BA0797" w14:paraId="5D024B67" w14:textId="77777777">
        <w:trPr>
          <w:cantSplit/>
        </w:trPr>
        <w:tc>
          <w:tcPr>
            <w:tcW w:w="356" w:type="pct"/>
            <w:shd w:val="clear" w:color="auto" w:fill="auto"/>
            <w:noWrap/>
            <w:vAlign w:val="center"/>
          </w:tcPr>
          <w:p w14:paraId="41E2254D" w14:textId="77777777" w:rsidR="000026A7" w:rsidRPr="00BA0797" w:rsidRDefault="000026A7" w:rsidP="00AE20F3">
            <w:pPr>
              <w:spacing w:after="0"/>
              <w:jc w:val="both"/>
              <w:rPr>
                <w:rFonts w:ascii="Myriad Pro" w:hAnsi="Myriad Pro"/>
                <w:bCs/>
                <w:sz w:val="18"/>
                <w:szCs w:val="18"/>
              </w:rPr>
            </w:pPr>
            <w:r w:rsidRPr="00BA0797">
              <w:rPr>
                <w:rFonts w:ascii="Myriad Pro" w:hAnsi="Myriad Pro"/>
                <w:bCs/>
                <w:sz w:val="18"/>
                <w:szCs w:val="18"/>
              </w:rPr>
              <w:t>2.2</w:t>
            </w:r>
          </w:p>
        </w:tc>
        <w:tc>
          <w:tcPr>
            <w:tcW w:w="2479" w:type="pct"/>
            <w:shd w:val="clear" w:color="auto" w:fill="auto"/>
            <w:vAlign w:val="center"/>
          </w:tcPr>
          <w:p w14:paraId="1BBDE380" w14:textId="77777777" w:rsidR="000026A7" w:rsidRPr="00BA0797" w:rsidRDefault="000026A7" w:rsidP="00AE20F3">
            <w:pPr>
              <w:spacing w:after="0"/>
              <w:jc w:val="both"/>
              <w:rPr>
                <w:rFonts w:ascii="Myriad Pro" w:hAnsi="Myriad Pro"/>
                <w:sz w:val="18"/>
                <w:szCs w:val="18"/>
              </w:rPr>
            </w:pPr>
            <w:r w:rsidRPr="00BA0797">
              <w:rPr>
                <w:rFonts w:ascii="Myriad Pro" w:hAnsi="Myriad Pro"/>
                <w:sz w:val="18"/>
                <w:szCs w:val="18"/>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266" w:type="pct"/>
            <w:shd w:val="clear" w:color="auto" w:fill="auto"/>
            <w:noWrap/>
            <w:vAlign w:val="center"/>
          </w:tcPr>
          <w:p w14:paraId="5ECD67E3"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0,00</w:t>
            </w:r>
          </w:p>
        </w:tc>
        <w:tc>
          <w:tcPr>
            <w:tcW w:w="899" w:type="pct"/>
            <w:shd w:val="clear" w:color="auto" w:fill="auto"/>
            <w:vAlign w:val="center"/>
          </w:tcPr>
          <w:p w14:paraId="091746C3"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0,00</w:t>
            </w:r>
          </w:p>
        </w:tc>
      </w:tr>
      <w:tr w:rsidR="000026A7" w:rsidRPr="00BA0797" w14:paraId="5F6D0B9C" w14:textId="77777777">
        <w:trPr>
          <w:cantSplit/>
        </w:trPr>
        <w:tc>
          <w:tcPr>
            <w:tcW w:w="356" w:type="pct"/>
            <w:shd w:val="clear" w:color="auto" w:fill="auto"/>
            <w:noWrap/>
            <w:vAlign w:val="center"/>
          </w:tcPr>
          <w:p w14:paraId="3C13A0D6" w14:textId="77777777" w:rsidR="000026A7" w:rsidRPr="00BA0797" w:rsidRDefault="000026A7" w:rsidP="00AE20F3">
            <w:pPr>
              <w:spacing w:after="0"/>
              <w:jc w:val="both"/>
              <w:rPr>
                <w:rFonts w:ascii="Myriad Pro" w:hAnsi="Myriad Pro"/>
                <w:bCs/>
                <w:sz w:val="18"/>
                <w:szCs w:val="18"/>
              </w:rPr>
            </w:pPr>
            <w:r w:rsidRPr="00BA0797">
              <w:rPr>
                <w:rFonts w:ascii="Myriad Pro" w:hAnsi="Myriad Pro"/>
                <w:bCs/>
                <w:sz w:val="18"/>
                <w:szCs w:val="18"/>
              </w:rPr>
              <w:t>2.3</w:t>
            </w:r>
          </w:p>
        </w:tc>
        <w:tc>
          <w:tcPr>
            <w:tcW w:w="2479" w:type="pct"/>
            <w:shd w:val="clear" w:color="auto" w:fill="auto"/>
            <w:vAlign w:val="center"/>
          </w:tcPr>
          <w:p w14:paraId="580DF33A" w14:textId="77777777" w:rsidR="000026A7" w:rsidRPr="00BA0797" w:rsidRDefault="000026A7" w:rsidP="00AE20F3">
            <w:pPr>
              <w:spacing w:after="0"/>
              <w:jc w:val="both"/>
              <w:rPr>
                <w:rFonts w:ascii="Myriad Pro" w:hAnsi="Myriad Pro"/>
                <w:sz w:val="18"/>
                <w:szCs w:val="18"/>
              </w:rPr>
            </w:pPr>
            <w:r w:rsidRPr="00BA0797">
              <w:rPr>
                <w:rFonts w:ascii="Myriad Pro" w:hAnsi="Myriad Pro"/>
                <w:sz w:val="18"/>
                <w:szCs w:val="18"/>
              </w:rPr>
              <w:t>Итого:</w:t>
            </w:r>
          </w:p>
        </w:tc>
        <w:tc>
          <w:tcPr>
            <w:tcW w:w="1266" w:type="pct"/>
            <w:shd w:val="clear" w:color="auto" w:fill="auto"/>
            <w:noWrap/>
            <w:vAlign w:val="center"/>
          </w:tcPr>
          <w:p w14:paraId="2A38EED5"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2</w:t>
            </w:r>
            <w:r w:rsidR="009C7B3E" w:rsidRPr="00BA0797">
              <w:rPr>
                <w:rFonts w:ascii="Myriad Pro" w:hAnsi="Myriad Pro"/>
                <w:sz w:val="18"/>
                <w:szCs w:val="18"/>
              </w:rPr>
              <w:t>1 9</w:t>
            </w:r>
            <w:r w:rsidRPr="00BA0797">
              <w:rPr>
                <w:rFonts w:ascii="Myriad Pro" w:hAnsi="Myriad Pro"/>
                <w:sz w:val="18"/>
                <w:szCs w:val="18"/>
              </w:rPr>
              <w:t>09,60</w:t>
            </w:r>
          </w:p>
        </w:tc>
        <w:tc>
          <w:tcPr>
            <w:tcW w:w="899" w:type="pct"/>
            <w:shd w:val="clear" w:color="auto" w:fill="auto"/>
            <w:vAlign w:val="center"/>
          </w:tcPr>
          <w:p w14:paraId="652F3765" w14:textId="77777777" w:rsidR="000026A7" w:rsidRPr="00BA0797" w:rsidRDefault="000026A7" w:rsidP="00AE20F3">
            <w:pPr>
              <w:spacing w:after="0"/>
              <w:jc w:val="center"/>
              <w:rPr>
                <w:rFonts w:ascii="Myriad Pro" w:hAnsi="Myriad Pro"/>
                <w:sz w:val="18"/>
                <w:szCs w:val="18"/>
              </w:rPr>
            </w:pPr>
            <w:r w:rsidRPr="00BA0797">
              <w:rPr>
                <w:rFonts w:ascii="Myriad Pro" w:hAnsi="Myriad Pro"/>
                <w:sz w:val="18"/>
                <w:szCs w:val="18"/>
              </w:rPr>
              <w:t>1</w:t>
            </w:r>
            <w:r w:rsidR="00834137" w:rsidRPr="00BA0797">
              <w:rPr>
                <w:rFonts w:ascii="Myriad Pro" w:hAnsi="Myriad Pro"/>
                <w:sz w:val="18"/>
                <w:szCs w:val="18"/>
              </w:rPr>
              <w:t>8 5</w:t>
            </w:r>
            <w:r w:rsidRPr="00BA0797">
              <w:rPr>
                <w:rFonts w:ascii="Myriad Pro" w:hAnsi="Myriad Pro"/>
                <w:sz w:val="18"/>
                <w:szCs w:val="18"/>
              </w:rPr>
              <w:t>76,83</w:t>
            </w:r>
          </w:p>
        </w:tc>
      </w:tr>
      <w:tr w:rsidR="000026A7" w:rsidRPr="00BA0797" w14:paraId="3ACC5299" w14:textId="77777777">
        <w:trPr>
          <w:cantSplit/>
        </w:trPr>
        <w:tc>
          <w:tcPr>
            <w:tcW w:w="356" w:type="pct"/>
            <w:shd w:val="clear" w:color="auto" w:fill="auto"/>
            <w:noWrap/>
            <w:vAlign w:val="center"/>
          </w:tcPr>
          <w:p w14:paraId="75634B6A" w14:textId="77777777" w:rsidR="000026A7" w:rsidRPr="00BA0797" w:rsidRDefault="000026A7" w:rsidP="00AE20F3">
            <w:pPr>
              <w:spacing w:after="0"/>
              <w:jc w:val="both"/>
              <w:rPr>
                <w:rFonts w:ascii="Myriad Pro" w:hAnsi="Myriad Pro"/>
                <w:b/>
                <w:bCs/>
                <w:sz w:val="18"/>
                <w:szCs w:val="18"/>
              </w:rPr>
            </w:pPr>
            <w:r w:rsidRPr="00BA0797">
              <w:rPr>
                <w:rFonts w:ascii="Myriad Pro" w:hAnsi="Myriad Pro"/>
                <w:b/>
                <w:bCs/>
                <w:sz w:val="18"/>
                <w:szCs w:val="18"/>
              </w:rPr>
              <w:t>3.</w:t>
            </w:r>
          </w:p>
        </w:tc>
        <w:tc>
          <w:tcPr>
            <w:tcW w:w="2479" w:type="pct"/>
            <w:shd w:val="clear" w:color="auto" w:fill="auto"/>
            <w:vAlign w:val="center"/>
          </w:tcPr>
          <w:p w14:paraId="7D512959" w14:textId="77777777" w:rsidR="000026A7" w:rsidRPr="00BA0797" w:rsidRDefault="000026A7" w:rsidP="00AE20F3">
            <w:pPr>
              <w:spacing w:after="0"/>
              <w:jc w:val="both"/>
              <w:rPr>
                <w:rFonts w:ascii="Myriad Pro" w:hAnsi="Myriad Pro"/>
                <w:b/>
                <w:sz w:val="18"/>
                <w:szCs w:val="18"/>
              </w:rPr>
            </w:pPr>
            <w:r w:rsidRPr="00BA0797">
              <w:rPr>
                <w:rFonts w:ascii="Myriad Pro" w:hAnsi="Myriad Pro"/>
                <w:b/>
                <w:sz w:val="18"/>
                <w:szCs w:val="18"/>
              </w:rPr>
              <w:t xml:space="preserve">Общий размер выпадающих доходов, учитываемых при установлении тарифов на 2019 год </w:t>
            </w:r>
          </w:p>
        </w:tc>
        <w:tc>
          <w:tcPr>
            <w:tcW w:w="1266" w:type="pct"/>
            <w:shd w:val="clear" w:color="auto" w:fill="auto"/>
            <w:noWrap/>
            <w:vAlign w:val="center"/>
          </w:tcPr>
          <w:p w14:paraId="2DAC47AD" w14:textId="77777777" w:rsidR="000026A7" w:rsidRPr="00BA0797" w:rsidRDefault="000026A7" w:rsidP="00AE20F3">
            <w:pPr>
              <w:spacing w:after="0"/>
              <w:jc w:val="center"/>
              <w:rPr>
                <w:rFonts w:ascii="Myriad Pro" w:hAnsi="Myriad Pro"/>
                <w:b/>
                <w:sz w:val="18"/>
                <w:szCs w:val="18"/>
              </w:rPr>
            </w:pPr>
            <w:r w:rsidRPr="00BA0797">
              <w:rPr>
                <w:rFonts w:ascii="Myriad Pro" w:hAnsi="Myriad Pro"/>
                <w:b/>
                <w:sz w:val="18"/>
                <w:szCs w:val="18"/>
              </w:rPr>
              <w:t>42</w:t>
            </w:r>
            <w:r w:rsidR="00834137" w:rsidRPr="00BA0797">
              <w:rPr>
                <w:rFonts w:ascii="Myriad Pro" w:hAnsi="Myriad Pro"/>
                <w:b/>
                <w:sz w:val="18"/>
                <w:szCs w:val="18"/>
              </w:rPr>
              <w:t>0 4</w:t>
            </w:r>
            <w:r w:rsidRPr="00BA0797">
              <w:rPr>
                <w:rFonts w:ascii="Myriad Pro" w:hAnsi="Myriad Pro"/>
                <w:b/>
                <w:sz w:val="18"/>
                <w:szCs w:val="18"/>
              </w:rPr>
              <w:t>57,87</w:t>
            </w:r>
          </w:p>
        </w:tc>
        <w:tc>
          <w:tcPr>
            <w:tcW w:w="899" w:type="pct"/>
            <w:shd w:val="clear" w:color="auto" w:fill="auto"/>
            <w:vAlign w:val="center"/>
          </w:tcPr>
          <w:p w14:paraId="45467391" w14:textId="77777777" w:rsidR="000026A7" w:rsidRPr="00BA0797" w:rsidRDefault="000026A7" w:rsidP="00AE20F3">
            <w:pPr>
              <w:spacing w:after="0"/>
              <w:jc w:val="center"/>
              <w:rPr>
                <w:rFonts w:ascii="Myriad Pro" w:hAnsi="Myriad Pro"/>
                <w:b/>
                <w:sz w:val="18"/>
                <w:szCs w:val="18"/>
              </w:rPr>
            </w:pPr>
            <w:r w:rsidRPr="00BA0797">
              <w:rPr>
                <w:rFonts w:ascii="Myriad Pro" w:hAnsi="Myriad Pro"/>
                <w:b/>
                <w:sz w:val="18"/>
                <w:szCs w:val="18"/>
              </w:rPr>
              <w:t>4</w:t>
            </w:r>
            <w:r w:rsidR="00834137" w:rsidRPr="00BA0797">
              <w:rPr>
                <w:rFonts w:ascii="Myriad Pro" w:hAnsi="Myriad Pro"/>
                <w:b/>
                <w:sz w:val="18"/>
                <w:szCs w:val="18"/>
              </w:rPr>
              <w:t>4 7</w:t>
            </w:r>
            <w:r w:rsidRPr="00BA0797">
              <w:rPr>
                <w:rFonts w:ascii="Myriad Pro" w:hAnsi="Myriad Pro"/>
                <w:b/>
                <w:sz w:val="18"/>
                <w:szCs w:val="18"/>
              </w:rPr>
              <w:t>84,35</w:t>
            </w:r>
          </w:p>
        </w:tc>
      </w:tr>
      <w:tr w:rsidR="000026A7" w:rsidRPr="00BA0797" w14:paraId="57B904A0" w14:textId="77777777">
        <w:trPr>
          <w:cantSplit/>
        </w:trPr>
        <w:tc>
          <w:tcPr>
            <w:tcW w:w="356" w:type="pct"/>
            <w:shd w:val="clear" w:color="auto" w:fill="auto"/>
            <w:noWrap/>
            <w:vAlign w:val="center"/>
          </w:tcPr>
          <w:p w14:paraId="4B899804" w14:textId="77777777" w:rsidR="000026A7" w:rsidRPr="00BA0797" w:rsidRDefault="000026A7" w:rsidP="00AE20F3">
            <w:pPr>
              <w:spacing w:after="0"/>
              <w:jc w:val="both"/>
              <w:rPr>
                <w:rFonts w:ascii="Myriad Pro" w:hAnsi="Myriad Pro"/>
                <w:b/>
                <w:bCs/>
                <w:sz w:val="18"/>
                <w:szCs w:val="18"/>
              </w:rPr>
            </w:pPr>
            <w:r w:rsidRPr="00BA0797">
              <w:rPr>
                <w:rFonts w:ascii="Myriad Pro" w:hAnsi="Myriad Pro"/>
                <w:b/>
                <w:bCs/>
                <w:sz w:val="18"/>
                <w:szCs w:val="18"/>
              </w:rPr>
              <w:t>4.</w:t>
            </w:r>
          </w:p>
        </w:tc>
        <w:tc>
          <w:tcPr>
            <w:tcW w:w="2479" w:type="pct"/>
            <w:shd w:val="clear" w:color="auto" w:fill="auto"/>
            <w:vAlign w:val="center"/>
          </w:tcPr>
          <w:p w14:paraId="7899A286" w14:textId="77777777" w:rsidR="000026A7" w:rsidRPr="00BA0797" w:rsidRDefault="000026A7" w:rsidP="00AE20F3">
            <w:pPr>
              <w:spacing w:after="0"/>
              <w:jc w:val="both"/>
              <w:rPr>
                <w:rFonts w:ascii="Myriad Pro" w:hAnsi="Myriad Pro"/>
                <w:b/>
                <w:sz w:val="18"/>
                <w:szCs w:val="18"/>
              </w:rPr>
            </w:pPr>
            <w:r w:rsidRPr="00BA0797">
              <w:rPr>
                <w:rFonts w:ascii="Myriad Pro" w:hAnsi="Myriad Pro"/>
                <w:b/>
                <w:sz w:val="18"/>
                <w:szCs w:val="18"/>
              </w:rPr>
              <w:t>Плановое значение на 2017 год</w:t>
            </w:r>
          </w:p>
        </w:tc>
        <w:tc>
          <w:tcPr>
            <w:tcW w:w="2165" w:type="pct"/>
            <w:gridSpan w:val="2"/>
            <w:shd w:val="clear" w:color="auto" w:fill="auto"/>
            <w:noWrap/>
            <w:vAlign w:val="center"/>
          </w:tcPr>
          <w:p w14:paraId="38FCDD0D" w14:textId="77777777" w:rsidR="000026A7" w:rsidRPr="00BA0797" w:rsidRDefault="000026A7" w:rsidP="00AE20F3">
            <w:pPr>
              <w:spacing w:after="0"/>
              <w:jc w:val="center"/>
              <w:rPr>
                <w:rFonts w:ascii="Myriad Pro" w:hAnsi="Myriad Pro"/>
                <w:b/>
                <w:sz w:val="18"/>
                <w:szCs w:val="18"/>
              </w:rPr>
            </w:pPr>
            <w:r w:rsidRPr="00BA0797">
              <w:rPr>
                <w:rFonts w:ascii="Myriad Pro" w:hAnsi="Myriad Pro"/>
                <w:b/>
                <w:sz w:val="18"/>
                <w:szCs w:val="18"/>
              </w:rPr>
              <w:t>4</w:t>
            </w:r>
            <w:r w:rsidR="00834137" w:rsidRPr="00BA0797">
              <w:rPr>
                <w:rFonts w:ascii="Myriad Pro" w:hAnsi="Myriad Pro"/>
                <w:b/>
                <w:sz w:val="18"/>
                <w:szCs w:val="18"/>
              </w:rPr>
              <w:t>5 7</w:t>
            </w:r>
            <w:r w:rsidRPr="00BA0797">
              <w:rPr>
                <w:rFonts w:ascii="Myriad Pro" w:hAnsi="Myriad Pro"/>
                <w:b/>
                <w:sz w:val="18"/>
                <w:szCs w:val="18"/>
              </w:rPr>
              <w:t>67,86</w:t>
            </w:r>
          </w:p>
        </w:tc>
      </w:tr>
    </w:tbl>
    <w:p w14:paraId="6FF36436" w14:textId="77777777" w:rsidR="00C12439" w:rsidRPr="00BA0797" w:rsidRDefault="00C12439" w:rsidP="00BA0797">
      <w:pPr>
        <w:spacing w:after="0" w:line="360" w:lineRule="auto"/>
        <w:jc w:val="both"/>
        <w:rPr>
          <w:rFonts w:ascii="Myriad Pro" w:hAnsi="Myriad Pro"/>
          <w:sz w:val="26"/>
          <w:szCs w:val="26"/>
        </w:rPr>
      </w:pPr>
    </w:p>
    <w:p w14:paraId="67584FA5" w14:textId="77777777" w:rsidR="000026A7" w:rsidRPr="00BA0797" w:rsidRDefault="000026A7" w:rsidP="00BA0797">
      <w:pPr>
        <w:spacing w:after="0" w:line="360" w:lineRule="auto"/>
        <w:ind w:firstLine="567"/>
        <w:jc w:val="both"/>
        <w:rPr>
          <w:rFonts w:ascii="Myriad Pro" w:hAnsi="Myriad Pro"/>
          <w:sz w:val="26"/>
          <w:szCs w:val="26"/>
        </w:rPr>
      </w:pPr>
      <w:r w:rsidRPr="00BA0797">
        <w:rPr>
          <w:rFonts w:ascii="Myriad Pro" w:hAnsi="Myriad Pro"/>
          <w:sz w:val="26"/>
          <w:szCs w:val="26"/>
        </w:rPr>
        <w:t xml:space="preserve">Для расчета плановых показателей на 2019 год органом регулирования были использованы значения стандартизированных тарифных ставок, утвержденных на 2018 год Приказом Государственного комитета Псковской области по тарифам и энергетике от 26.12.2017 №210-э </w:t>
      </w:r>
      <w:r w:rsidR="00586D28" w:rsidRPr="00BA0797">
        <w:rPr>
          <w:rFonts w:ascii="Myriad Pro" w:hAnsi="Myriad Pro"/>
          <w:sz w:val="26"/>
          <w:szCs w:val="26"/>
        </w:rPr>
        <w:t>«</w:t>
      </w:r>
      <w:r w:rsidRPr="00BA0797">
        <w:rPr>
          <w:rFonts w:ascii="Myriad Pro" w:hAnsi="Myriad Pro"/>
          <w:sz w:val="26"/>
          <w:szCs w:val="26"/>
        </w:rPr>
        <w:t xml:space="preserve">Об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территориальных сетевых организаций на территории области на </w:t>
      </w:r>
      <w:smartTag w:uri="urn:schemas-microsoft-com:office:smarttags" w:element="metricconverter">
        <w:smartTagPr>
          <w:attr w:name="ProductID" w:val="2018 г"/>
        </w:smartTagPr>
        <w:r w:rsidRPr="00BA0797">
          <w:rPr>
            <w:rFonts w:ascii="Myriad Pro" w:hAnsi="Myriad Pro"/>
            <w:sz w:val="26"/>
            <w:szCs w:val="26"/>
          </w:rPr>
          <w:t>2018 г</w:t>
        </w:r>
      </w:smartTag>
      <w:r w:rsidRPr="00BA0797">
        <w:rPr>
          <w:rFonts w:ascii="Myriad Pro" w:hAnsi="Myriad Pro"/>
          <w:sz w:val="26"/>
          <w:szCs w:val="26"/>
        </w:rPr>
        <w:t>.</w:t>
      </w:r>
      <w:r w:rsidR="00586D28" w:rsidRPr="00BA0797">
        <w:rPr>
          <w:rFonts w:ascii="Myriad Pro" w:hAnsi="Myriad Pro"/>
          <w:sz w:val="26"/>
          <w:szCs w:val="26"/>
        </w:rPr>
        <w:t>»</w:t>
      </w:r>
    </w:p>
    <w:p w14:paraId="41F459AA" w14:textId="77777777" w:rsidR="000026A7" w:rsidRPr="00BA0797" w:rsidRDefault="000026A7" w:rsidP="00BA0797">
      <w:pPr>
        <w:spacing w:after="0" w:line="360" w:lineRule="auto"/>
        <w:jc w:val="both"/>
        <w:rPr>
          <w:rFonts w:ascii="Myriad Pro" w:hAnsi="Myriad Pro"/>
          <w:sz w:val="26"/>
          <w:szCs w:val="26"/>
          <w:highlight w:val="yellow"/>
        </w:rPr>
      </w:pPr>
    </w:p>
    <w:p w14:paraId="562097BD" w14:textId="77777777" w:rsidR="000026A7" w:rsidRPr="00BA0797" w:rsidRDefault="000026A7" w:rsidP="00BA0797">
      <w:pPr>
        <w:spacing w:after="0" w:line="360" w:lineRule="auto"/>
        <w:contextualSpacing/>
        <w:jc w:val="both"/>
        <w:rPr>
          <w:rFonts w:ascii="Myriad Pro" w:hAnsi="Myriad Pro"/>
          <w:b/>
          <w:sz w:val="26"/>
          <w:szCs w:val="26"/>
        </w:rPr>
      </w:pPr>
      <w:r w:rsidRPr="00BA0797">
        <w:rPr>
          <w:rFonts w:ascii="Myriad Pro" w:hAnsi="Myriad Pro"/>
          <w:b/>
          <w:sz w:val="26"/>
          <w:szCs w:val="26"/>
        </w:rPr>
        <w:lastRenderedPageBreak/>
        <w:t>ПОЗИЦИЯ ИСПОЛНИТЕЛЯ</w:t>
      </w:r>
    </w:p>
    <w:p w14:paraId="3B6A045A" w14:textId="77777777" w:rsidR="000026A7" w:rsidRPr="00BA0797" w:rsidRDefault="000026A7"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По результатам анализа документов по расчету плановых выпадающих доходов на 2019 год, Исполнитель отмечает следующее:</w:t>
      </w:r>
    </w:p>
    <w:p w14:paraId="6D35D09A" w14:textId="77777777" w:rsidR="000026A7" w:rsidRPr="00581299" w:rsidRDefault="000026A7" w:rsidP="00123FC5">
      <w:pPr>
        <w:numPr>
          <w:ilvl w:val="0"/>
          <w:numId w:val="50"/>
        </w:numPr>
        <w:autoSpaceDE w:val="0"/>
        <w:autoSpaceDN w:val="0"/>
        <w:adjustRightInd w:val="0"/>
        <w:spacing w:after="0" w:line="360" w:lineRule="auto"/>
        <w:ind w:left="0" w:firstLine="567"/>
        <w:contextualSpacing/>
        <w:jc w:val="both"/>
        <w:rPr>
          <w:rFonts w:ascii="Myriad Pro" w:hAnsi="Myriad Pro"/>
          <w:b/>
          <w:bCs/>
          <w:sz w:val="26"/>
          <w:szCs w:val="26"/>
        </w:rPr>
      </w:pPr>
      <w:r w:rsidRPr="00581299">
        <w:rPr>
          <w:rFonts w:ascii="Myriad Pro" w:hAnsi="Myriad Pro"/>
          <w:b/>
          <w:bCs/>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449090F7" w14:textId="77777777" w:rsidR="00581299" w:rsidRDefault="000026A7" w:rsidP="00BA0797">
      <w:pPr>
        <w:autoSpaceDE w:val="0"/>
        <w:autoSpaceDN w:val="0"/>
        <w:adjustRightInd w:val="0"/>
        <w:spacing w:after="0" w:line="360" w:lineRule="auto"/>
        <w:ind w:firstLine="567"/>
        <w:contextualSpacing/>
        <w:jc w:val="both"/>
        <w:rPr>
          <w:rFonts w:ascii="Myriad Pro" w:hAnsi="Myriad Pro"/>
          <w:bCs/>
          <w:sz w:val="26"/>
          <w:szCs w:val="26"/>
        </w:rPr>
      </w:pPr>
      <w:r w:rsidRPr="00BA0797">
        <w:rPr>
          <w:rFonts w:ascii="Myriad Pro" w:hAnsi="Myriad Pro"/>
          <w:bCs/>
          <w:sz w:val="26"/>
          <w:szCs w:val="26"/>
        </w:rPr>
        <w:t>В соответствии с Приложением 1 к Методическим указаниям по определению выпадающих доходов, связанных с осуществлением технологического присоединения к электрическим сетям, утвержденных Приказом ФСТ России от 11.09.2014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Фактическое количество договоров определяется на основании подписанных актов о технологическом присоединении. Исполнителем были проанализированы представленные организацией реестры выполненных договоров на оказание услуги по технологическому присоединению энергопринимающих устройств</w:t>
      </w:r>
      <w:r w:rsidR="009C7B3E" w:rsidRPr="00BA0797">
        <w:rPr>
          <w:rFonts w:ascii="Myriad Pro" w:hAnsi="Myriad Pro"/>
          <w:bCs/>
          <w:sz w:val="26"/>
          <w:szCs w:val="26"/>
        </w:rPr>
        <w:t xml:space="preserve"> </w:t>
      </w:r>
      <w:r w:rsidRPr="00BA0797">
        <w:rPr>
          <w:rFonts w:ascii="Myriad Pro" w:hAnsi="Myriad Pro"/>
          <w:bCs/>
          <w:sz w:val="26"/>
          <w:szCs w:val="26"/>
        </w:rPr>
        <w:t xml:space="preserve">максимальной мощностью, не превышающей 15 кВт включительно к электрическим сетям филиала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w:t>
      </w:r>
      <w:r w:rsidR="00586D28" w:rsidRPr="00BA0797">
        <w:rPr>
          <w:rFonts w:ascii="Myriad Pro" w:hAnsi="Myriad Pro"/>
          <w:bCs/>
          <w:sz w:val="26"/>
          <w:szCs w:val="26"/>
        </w:rPr>
        <w:t>«</w:t>
      </w:r>
      <w:r w:rsidRPr="00BA0797">
        <w:rPr>
          <w:rFonts w:ascii="Myriad Pro" w:hAnsi="Myriad Pro"/>
          <w:bCs/>
          <w:sz w:val="26"/>
          <w:szCs w:val="26"/>
        </w:rPr>
        <w:t>Псковэнерго</w:t>
      </w:r>
      <w:r w:rsidR="00586D28" w:rsidRPr="00BA0797">
        <w:rPr>
          <w:rFonts w:ascii="Myriad Pro" w:hAnsi="Myriad Pro"/>
          <w:bCs/>
          <w:sz w:val="26"/>
          <w:szCs w:val="26"/>
        </w:rPr>
        <w:t>»</w:t>
      </w:r>
      <w:r w:rsidRPr="00BA0797">
        <w:rPr>
          <w:rFonts w:ascii="Myriad Pro" w:hAnsi="Myriad Pro"/>
          <w:bCs/>
          <w:sz w:val="26"/>
          <w:szCs w:val="26"/>
        </w:rPr>
        <w:t xml:space="preserve"> за 2015 - 2017г.г. и исключены</w:t>
      </w:r>
      <w:r w:rsidR="009C7B3E" w:rsidRPr="00BA0797">
        <w:rPr>
          <w:rFonts w:ascii="Myriad Pro" w:hAnsi="Myriad Pro"/>
          <w:bCs/>
          <w:sz w:val="26"/>
          <w:szCs w:val="26"/>
        </w:rPr>
        <w:t xml:space="preserve"> </w:t>
      </w:r>
      <w:r w:rsidRPr="00BA0797">
        <w:rPr>
          <w:rFonts w:ascii="Myriad Pro" w:hAnsi="Myriad Pro"/>
          <w:bCs/>
          <w:sz w:val="26"/>
          <w:szCs w:val="26"/>
        </w:rPr>
        <w:t xml:space="preserve">договора, по которым год подписания акта выполненных работ не соответствует анализируемому периоду. Кроме того, исполнителем не приняты предложенные организацией технологические присоединения, заявки по которым были аннулированы, а также не приняты технологические присоединения, по которым договора о подключении были расторгнуты. При расчете плановых показателей на 2019 год исполнителем принято количество договоров </w:t>
      </w:r>
      <w:r w:rsidR="009C7B3E" w:rsidRPr="00BA0797">
        <w:rPr>
          <w:rFonts w:ascii="Myriad Pro" w:hAnsi="Myriad Pro"/>
          <w:bCs/>
          <w:sz w:val="26"/>
          <w:szCs w:val="26"/>
        </w:rPr>
        <w:t>3 7</w:t>
      </w:r>
      <w:r w:rsidRPr="00BA0797">
        <w:rPr>
          <w:rFonts w:ascii="Myriad Pro" w:hAnsi="Myriad Pro"/>
          <w:bCs/>
          <w:sz w:val="26"/>
          <w:szCs w:val="26"/>
        </w:rPr>
        <w:t>83 шт. общей присоединяемой мощностью 4</w:t>
      </w:r>
      <w:r w:rsidR="00834137" w:rsidRPr="00BA0797">
        <w:rPr>
          <w:rFonts w:ascii="Myriad Pro" w:hAnsi="Myriad Pro"/>
          <w:bCs/>
          <w:sz w:val="26"/>
          <w:szCs w:val="26"/>
        </w:rPr>
        <w:t>5 9</w:t>
      </w:r>
      <w:r w:rsidRPr="00BA0797">
        <w:rPr>
          <w:rFonts w:ascii="Myriad Pro" w:hAnsi="Myriad Pro"/>
          <w:bCs/>
          <w:sz w:val="26"/>
          <w:szCs w:val="26"/>
        </w:rPr>
        <w:t>33 кВт в размере средних параметров фактически исполненных договоров за 2015-2016 год.</w:t>
      </w:r>
    </w:p>
    <w:p w14:paraId="791638A8" w14:textId="6940727A" w:rsidR="00581299" w:rsidRDefault="00581299">
      <w:pPr>
        <w:spacing w:after="0" w:line="240" w:lineRule="auto"/>
        <w:rPr>
          <w:rFonts w:ascii="Myriad Pro" w:hAnsi="Myriad Pro"/>
          <w:bCs/>
          <w:sz w:val="26"/>
          <w:szCs w:val="26"/>
        </w:rPr>
      </w:pPr>
    </w:p>
    <w:p w14:paraId="64887892" w14:textId="77777777" w:rsidR="000026A7" w:rsidRPr="00BA0797" w:rsidRDefault="000026A7" w:rsidP="00BA0797">
      <w:pPr>
        <w:pStyle w:val="afff8"/>
        <w:spacing w:after="0"/>
        <w:jc w:val="center"/>
        <w:rPr>
          <w:b/>
          <w:bCs/>
        </w:rPr>
      </w:pPr>
      <w:r w:rsidRPr="00BA0797">
        <w:rPr>
          <w:b/>
          <w:bCs/>
        </w:rPr>
        <w:lastRenderedPageBreak/>
        <w:t>Информация о количестве исполненных договоров за 2015-2017 года и плановом количестве договоров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84"/>
        <w:gridCol w:w="2715"/>
        <w:gridCol w:w="626"/>
        <w:gridCol w:w="840"/>
        <w:gridCol w:w="2447"/>
        <w:gridCol w:w="2458"/>
      </w:tblGrid>
      <w:tr w:rsidR="000026A7" w:rsidRPr="00BA0797" w14:paraId="5D10F7A1" w14:textId="77777777">
        <w:trPr>
          <w:cantSplit/>
        </w:trPr>
        <w:tc>
          <w:tcPr>
            <w:tcW w:w="32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865679"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 п/п</w:t>
            </w:r>
          </w:p>
        </w:tc>
        <w:tc>
          <w:tcPr>
            <w:tcW w:w="1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6B04D34"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Показатели</w:t>
            </w:r>
          </w:p>
        </w:tc>
        <w:tc>
          <w:tcPr>
            <w:tcW w:w="4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8E9749"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Ед. изм.</w:t>
            </w:r>
          </w:p>
        </w:tc>
        <w:tc>
          <w:tcPr>
            <w:tcW w:w="59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D4EABBB" w14:textId="77777777" w:rsidR="000026A7" w:rsidRPr="00581299" w:rsidRDefault="009535B3"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П</w:t>
            </w:r>
            <w:r w:rsidR="000026A7" w:rsidRPr="00581299">
              <w:rPr>
                <w:rFonts w:ascii="Myriad Pro" w:hAnsi="Myriad Pro"/>
                <w:b/>
                <w:color w:val="FFFFFF"/>
                <w:sz w:val="18"/>
                <w:szCs w:val="18"/>
              </w:rPr>
              <w:t>ериод</w:t>
            </w:r>
          </w:p>
        </w:tc>
        <w:tc>
          <w:tcPr>
            <w:tcW w:w="101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E1EE11A" w14:textId="77777777" w:rsidR="000026A7" w:rsidRPr="00581299" w:rsidRDefault="009535B3"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П</w:t>
            </w:r>
            <w:r w:rsidR="000026A7" w:rsidRPr="00581299">
              <w:rPr>
                <w:rFonts w:ascii="Myriad Pro" w:hAnsi="Myriad Pro"/>
                <w:b/>
                <w:color w:val="FFFFFF"/>
                <w:sz w:val="18"/>
                <w:szCs w:val="18"/>
              </w:rPr>
              <w:t>редложение организации</w:t>
            </w:r>
          </w:p>
        </w:tc>
        <w:tc>
          <w:tcPr>
            <w:tcW w:w="89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1AE76D1" w14:textId="77777777" w:rsidR="000026A7" w:rsidRPr="00581299" w:rsidRDefault="009535B3"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П</w:t>
            </w:r>
            <w:r w:rsidR="000026A7" w:rsidRPr="00581299">
              <w:rPr>
                <w:rFonts w:ascii="Myriad Pro" w:hAnsi="Myriad Pro"/>
                <w:b/>
                <w:color w:val="FFFFFF"/>
                <w:sz w:val="18"/>
                <w:szCs w:val="18"/>
              </w:rPr>
              <w:t xml:space="preserve">редложение </w:t>
            </w:r>
            <w:r w:rsidR="008A5236" w:rsidRPr="00581299">
              <w:rPr>
                <w:rFonts w:ascii="Myriad Pro" w:hAnsi="Myriad Pro"/>
                <w:b/>
                <w:color w:val="FFFFFF"/>
                <w:sz w:val="18"/>
                <w:szCs w:val="18"/>
              </w:rPr>
              <w:t>И</w:t>
            </w:r>
            <w:r w:rsidR="000026A7" w:rsidRPr="00581299">
              <w:rPr>
                <w:rFonts w:ascii="Myriad Pro" w:hAnsi="Myriad Pro"/>
                <w:b/>
                <w:color w:val="FFFFFF"/>
                <w:sz w:val="18"/>
                <w:szCs w:val="18"/>
              </w:rPr>
              <w:t>сполнителя</w:t>
            </w:r>
          </w:p>
        </w:tc>
      </w:tr>
      <w:tr w:rsidR="000026A7" w:rsidRPr="00BA0797" w14:paraId="1628D677" w14:textId="77777777">
        <w:trPr>
          <w:cantSplit/>
        </w:trPr>
        <w:tc>
          <w:tcPr>
            <w:tcW w:w="320" w:type="pct"/>
            <w:vMerge w:val="restart"/>
            <w:tcBorders>
              <w:top w:val="single" w:sz="4" w:space="0" w:color="FFFFFF"/>
            </w:tcBorders>
            <w:shd w:val="clear" w:color="auto" w:fill="auto"/>
            <w:vAlign w:val="center"/>
          </w:tcPr>
          <w:p w14:paraId="6EF8D52B"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1</w:t>
            </w:r>
          </w:p>
        </w:tc>
        <w:tc>
          <w:tcPr>
            <w:tcW w:w="1683" w:type="pct"/>
            <w:vMerge w:val="restart"/>
            <w:tcBorders>
              <w:top w:val="single" w:sz="4" w:space="0" w:color="FFFFFF"/>
            </w:tcBorders>
            <w:shd w:val="clear" w:color="auto" w:fill="auto"/>
            <w:vAlign w:val="center"/>
          </w:tcPr>
          <w:p w14:paraId="5B16D239"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Количество исполненных договоров ТП</w:t>
            </w:r>
          </w:p>
        </w:tc>
        <w:tc>
          <w:tcPr>
            <w:tcW w:w="494" w:type="pct"/>
            <w:vMerge w:val="restart"/>
            <w:tcBorders>
              <w:top w:val="single" w:sz="4" w:space="0" w:color="FFFFFF"/>
            </w:tcBorders>
            <w:shd w:val="clear" w:color="auto" w:fill="auto"/>
            <w:vAlign w:val="center"/>
          </w:tcPr>
          <w:p w14:paraId="158BBB70"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шт.</w:t>
            </w:r>
          </w:p>
        </w:tc>
        <w:tc>
          <w:tcPr>
            <w:tcW w:w="593" w:type="pct"/>
            <w:tcBorders>
              <w:top w:val="single" w:sz="4" w:space="0" w:color="FFFFFF"/>
            </w:tcBorders>
            <w:shd w:val="clear" w:color="auto" w:fill="auto"/>
            <w:noWrap/>
            <w:vAlign w:val="center"/>
          </w:tcPr>
          <w:p w14:paraId="2CA26C4A"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2015</w:t>
            </w:r>
          </w:p>
        </w:tc>
        <w:tc>
          <w:tcPr>
            <w:tcW w:w="1012" w:type="pct"/>
            <w:tcBorders>
              <w:top w:val="single" w:sz="4" w:space="0" w:color="FFFFFF"/>
            </w:tcBorders>
            <w:shd w:val="clear" w:color="auto" w:fill="auto"/>
            <w:noWrap/>
            <w:vAlign w:val="center"/>
          </w:tcPr>
          <w:p w14:paraId="6E2119FD" w14:textId="77777777" w:rsidR="000026A7" w:rsidRPr="00BA0797" w:rsidRDefault="0083413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4 4</w:t>
            </w:r>
            <w:r w:rsidR="000026A7" w:rsidRPr="00BA0797">
              <w:rPr>
                <w:rFonts w:ascii="Myriad Pro" w:hAnsi="Myriad Pro"/>
                <w:sz w:val="18"/>
                <w:szCs w:val="18"/>
              </w:rPr>
              <w:t>62</w:t>
            </w:r>
          </w:p>
        </w:tc>
        <w:tc>
          <w:tcPr>
            <w:tcW w:w="898" w:type="pct"/>
            <w:tcBorders>
              <w:top w:val="single" w:sz="4" w:space="0" w:color="FFFFFF"/>
            </w:tcBorders>
            <w:shd w:val="clear" w:color="auto" w:fill="auto"/>
            <w:noWrap/>
            <w:vAlign w:val="center"/>
          </w:tcPr>
          <w:p w14:paraId="06EEE737" w14:textId="77777777" w:rsidR="000026A7" w:rsidRPr="00BA0797" w:rsidRDefault="0083413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4 0</w:t>
            </w:r>
            <w:r w:rsidR="000026A7" w:rsidRPr="00BA0797">
              <w:rPr>
                <w:rFonts w:ascii="Myriad Pro" w:hAnsi="Myriad Pro"/>
                <w:sz w:val="18"/>
                <w:szCs w:val="18"/>
              </w:rPr>
              <w:t>12</w:t>
            </w:r>
          </w:p>
        </w:tc>
      </w:tr>
      <w:tr w:rsidR="000026A7" w:rsidRPr="00BA0797" w14:paraId="49EC5428" w14:textId="77777777">
        <w:trPr>
          <w:cantSplit/>
        </w:trPr>
        <w:tc>
          <w:tcPr>
            <w:tcW w:w="320" w:type="pct"/>
            <w:vMerge/>
            <w:shd w:val="clear" w:color="auto" w:fill="auto"/>
            <w:vAlign w:val="center"/>
          </w:tcPr>
          <w:p w14:paraId="37B85086" w14:textId="77777777" w:rsidR="000026A7" w:rsidRPr="00BA0797" w:rsidRDefault="000026A7" w:rsidP="00BA0797">
            <w:pPr>
              <w:spacing w:after="0" w:line="240" w:lineRule="auto"/>
              <w:jc w:val="center"/>
              <w:rPr>
                <w:rFonts w:ascii="Myriad Pro" w:hAnsi="Myriad Pro"/>
                <w:bCs/>
                <w:sz w:val="18"/>
                <w:szCs w:val="18"/>
              </w:rPr>
            </w:pPr>
          </w:p>
        </w:tc>
        <w:tc>
          <w:tcPr>
            <w:tcW w:w="1683" w:type="pct"/>
            <w:vMerge/>
            <w:shd w:val="clear" w:color="auto" w:fill="auto"/>
            <w:vAlign w:val="center"/>
          </w:tcPr>
          <w:p w14:paraId="34F5EE7C" w14:textId="77777777" w:rsidR="000026A7" w:rsidRPr="00BA0797" w:rsidRDefault="000026A7" w:rsidP="00BA0797">
            <w:pPr>
              <w:spacing w:after="0" w:line="240" w:lineRule="auto"/>
              <w:rPr>
                <w:rFonts w:ascii="Myriad Pro" w:hAnsi="Myriad Pro"/>
                <w:bCs/>
                <w:sz w:val="18"/>
                <w:szCs w:val="18"/>
              </w:rPr>
            </w:pPr>
          </w:p>
        </w:tc>
        <w:tc>
          <w:tcPr>
            <w:tcW w:w="494" w:type="pct"/>
            <w:vMerge/>
            <w:shd w:val="clear" w:color="auto" w:fill="auto"/>
            <w:vAlign w:val="center"/>
          </w:tcPr>
          <w:p w14:paraId="59CAE1AA" w14:textId="77777777" w:rsidR="000026A7" w:rsidRPr="00BA0797" w:rsidRDefault="000026A7" w:rsidP="00BA0797">
            <w:pPr>
              <w:spacing w:after="0" w:line="240" w:lineRule="auto"/>
              <w:jc w:val="center"/>
              <w:rPr>
                <w:rFonts w:ascii="Myriad Pro" w:hAnsi="Myriad Pro"/>
                <w:bCs/>
                <w:sz w:val="18"/>
                <w:szCs w:val="18"/>
              </w:rPr>
            </w:pPr>
          </w:p>
        </w:tc>
        <w:tc>
          <w:tcPr>
            <w:tcW w:w="593" w:type="pct"/>
            <w:shd w:val="clear" w:color="auto" w:fill="auto"/>
            <w:noWrap/>
            <w:vAlign w:val="center"/>
          </w:tcPr>
          <w:p w14:paraId="57400FB2"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2016</w:t>
            </w:r>
          </w:p>
        </w:tc>
        <w:tc>
          <w:tcPr>
            <w:tcW w:w="1012" w:type="pct"/>
            <w:shd w:val="clear" w:color="auto" w:fill="auto"/>
            <w:noWrap/>
            <w:vAlign w:val="center"/>
          </w:tcPr>
          <w:p w14:paraId="4FA710CE" w14:textId="77777777" w:rsidR="000026A7" w:rsidRPr="00BA0797" w:rsidRDefault="009C7B3E"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3 7</w:t>
            </w:r>
            <w:r w:rsidR="000026A7" w:rsidRPr="00BA0797">
              <w:rPr>
                <w:rFonts w:ascii="Myriad Pro" w:hAnsi="Myriad Pro"/>
                <w:sz w:val="18"/>
                <w:szCs w:val="18"/>
              </w:rPr>
              <w:t>77</w:t>
            </w:r>
          </w:p>
        </w:tc>
        <w:tc>
          <w:tcPr>
            <w:tcW w:w="898" w:type="pct"/>
            <w:shd w:val="clear" w:color="auto" w:fill="auto"/>
            <w:noWrap/>
            <w:vAlign w:val="center"/>
          </w:tcPr>
          <w:p w14:paraId="573C9350" w14:textId="77777777" w:rsidR="000026A7" w:rsidRPr="00BA0797" w:rsidRDefault="009C7B3E"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3 7</w:t>
            </w:r>
            <w:r w:rsidR="000026A7" w:rsidRPr="00BA0797">
              <w:rPr>
                <w:rFonts w:ascii="Myriad Pro" w:hAnsi="Myriad Pro"/>
                <w:sz w:val="18"/>
                <w:szCs w:val="18"/>
              </w:rPr>
              <w:t>67</w:t>
            </w:r>
          </w:p>
        </w:tc>
      </w:tr>
      <w:tr w:rsidR="000026A7" w:rsidRPr="00BA0797" w14:paraId="5C6778B8" w14:textId="77777777">
        <w:trPr>
          <w:cantSplit/>
        </w:trPr>
        <w:tc>
          <w:tcPr>
            <w:tcW w:w="320" w:type="pct"/>
            <w:vMerge/>
            <w:shd w:val="clear" w:color="auto" w:fill="auto"/>
            <w:vAlign w:val="center"/>
          </w:tcPr>
          <w:p w14:paraId="0A65522F" w14:textId="77777777" w:rsidR="000026A7" w:rsidRPr="00BA0797" w:rsidRDefault="000026A7" w:rsidP="00BA0797">
            <w:pPr>
              <w:spacing w:after="0" w:line="240" w:lineRule="auto"/>
              <w:jc w:val="center"/>
              <w:rPr>
                <w:rFonts w:ascii="Myriad Pro" w:hAnsi="Myriad Pro"/>
                <w:bCs/>
                <w:sz w:val="18"/>
                <w:szCs w:val="18"/>
              </w:rPr>
            </w:pPr>
          </w:p>
        </w:tc>
        <w:tc>
          <w:tcPr>
            <w:tcW w:w="1683" w:type="pct"/>
            <w:vMerge/>
            <w:shd w:val="clear" w:color="auto" w:fill="auto"/>
            <w:vAlign w:val="center"/>
          </w:tcPr>
          <w:p w14:paraId="6C0E8BC5" w14:textId="77777777" w:rsidR="000026A7" w:rsidRPr="00BA0797" w:rsidRDefault="000026A7" w:rsidP="00BA0797">
            <w:pPr>
              <w:spacing w:after="0" w:line="240" w:lineRule="auto"/>
              <w:rPr>
                <w:rFonts w:ascii="Myriad Pro" w:hAnsi="Myriad Pro"/>
                <w:bCs/>
                <w:sz w:val="18"/>
                <w:szCs w:val="18"/>
              </w:rPr>
            </w:pPr>
          </w:p>
        </w:tc>
        <w:tc>
          <w:tcPr>
            <w:tcW w:w="494" w:type="pct"/>
            <w:vMerge/>
            <w:shd w:val="clear" w:color="auto" w:fill="auto"/>
            <w:vAlign w:val="center"/>
          </w:tcPr>
          <w:p w14:paraId="0514F556" w14:textId="77777777" w:rsidR="000026A7" w:rsidRPr="00BA0797" w:rsidRDefault="000026A7" w:rsidP="00BA0797">
            <w:pPr>
              <w:spacing w:after="0" w:line="240" w:lineRule="auto"/>
              <w:jc w:val="center"/>
              <w:rPr>
                <w:rFonts w:ascii="Myriad Pro" w:hAnsi="Myriad Pro"/>
                <w:bCs/>
                <w:sz w:val="18"/>
                <w:szCs w:val="18"/>
              </w:rPr>
            </w:pPr>
          </w:p>
        </w:tc>
        <w:tc>
          <w:tcPr>
            <w:tcW w:w="593" w:type="pct"/>
            <w:shd w:val="clear" w:color="auto" w:fill="auto"/>
            <w:noWrap/>
            <w:vAlign w:val="center"/>
          </w:tcPr>
          <w:p w14:paraId="1014A5F5"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2017</w:t>
            </w:r>
          </w:p>
        </w:tc>
        <w:tc>
          <w:tcPr>
            <w:tcW w:w="1012" w:type="pct"/>
            <w:shd w:val="clear" w:color="auto" w:fill="auto"/>
            <w:noWrap/>
            <w:vAlign w:val="center"/>
          </w:tcPr>
          <w:p w14:paraId="032F66F3" w14:textId="77777777" w:rsidR="000026A7" w:rsidRPr="00BA0797" w:rsidRDefault="0083413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4 2</w:t>
            </w:r>
            <w:r w:rsidR="000026A7" w:rsidRPr="00BA0797">
              <w:rPr>
                <w:rFonts w:ascii="Myriad Pro" w:hAnsi="Myriad Pro"/>
                <w:sz w:val="18"/>
                <w:szCs w:val="18"/>
              </w:rPr>
              <w:t>63</w:t>
            </w:r>
          </w:p>
        </w:tc>
        <w:tc>
          <w:tcPr>
            <w:tcW w:w="898" w:type="pct"/>
            <w:shd w:val="clear" w:color="auto" w:fill="auto"/>
            <w:noWrap/>
            <w:vAlign w:val="center"/>
          </w:tcPr>
          <w:p w14:paraId="4C8D1B91" w14:textId="77777777" w:rsidR="000026A7" w:rsidRPr="00BA0797" w:rsidRDefault="009C7B3E"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3 5</w:t>
            </w:r>
            <w:r w:rsidR="000026A7" w:rsidRPr="00BA0797">
              <w:rPr>
                <w:rFonts w:ascii="Myriad Pro" w:hAnsi="Myriad Pro"/>
                <w:sz w:val="18"/>
                <w:szCs w:val="18"/>
              </w:rPr>
              <w:t>69</w:t>
            </w:r>
          </w:p>
        </w:tc>
      </w:tr>
      <w:tr w:rsidR="000026A7" w:rsidRPr="00BA0797" w14:paraId="56F04C5F" w14:textId="77777777">
        <w:trPr>
          <w:cantSplit/>
        </w:trPr>
        <w:tc>
          <w:tcPr>
            <w:tcW w:w="320" w:type="pct"/>
            <w:vMerge/>
            <w:shd w:val="clear" w:color="auto" w:fill="auto"/>
            <w:vAlign w:val="center"/>
          </w:tcPr>
          <w:p w14:paraId="088F2308" w14:textId="77777777" w:rsidR="000026A7" w:rsidRPr="00BA0797" w:rsidRDefault="000026A7" w:rsidP="00BA0797">
            <w:pPr>
              <w:spacing w:after="0" w:line="240" w:lineRule="auto"/>
              <w:jc w:val="center"/>
              <w:rPr>
                <w:rFonts w:ascii="Myriad Pro" w:hAnsi="Myriad Pro"/>
                <w:bCs/>
                <w:sz w:val="18"/>
                <w:szCs w:val="18"/>
              </w:rPr>
            </w:pPr>
          </w:p>
        </w:tc>
        <w:tc>
          <w:tcPr>
            <w:tcW w:w="1683" w:type="pct"/>
            <w:vMerge/>
            <w:shd w:val="clear" w:color="auto" w:fill="auto"/>
            <w:vAlign w:val="center"/>
          </w:tcPr>
          <w:p w14:paraId="763FAADE" w14:textId="77777777" w:rsidR="000026A7" w:rsidRPr="00BA0797" w:rsidRDefault="000026A7" w:rsidP="00BA0797">
            <w:pPr>
              <w:spacing w:after="0" w:line="240" w:lineRule="auto"/>
              <w:rPr>
                <w:rFonts w:ascii="Myriad Pro" w:hAnsi="Myriad Pro"/>
                <w:bCs/>
                <w:sz w:val="18"/>
                <w:szCs w:val="18"/>
              </w:rPr>
            </w:pPr>
          </w:p>
        </w:tc>
        <w:tc>
          <w:tcPr>
            <w:tcW w:w="494" w:type="pct"/>
            <w:vMerge/>
            <w:shd w:val="clear" w:color="auto" w:fill="auto"/>
            <w:vAlign w:val="center"/>
          </w:tcPr>
          <w:p w14:paraId="038AF300" w14:textId="77777777" w:rsidR="000026A7" w:rsidRPr="00BA0797" w:rsidRDefault="000026A7" w:rsidP="00BA0797">
            <w:pPr>
              <w:spacing w:after="0" w:line="240" w:lineRule="auto"/>
              <w:jc w:val="center"/>
              <w:rPr>
                <w:rFonts w:ascii="Myriad Pro" w:hAnsi="Myriad Pro"/>
                <w:bCs/>
                <w:sz w:val="18"/>
                <w:szCs w:val="18"/>
              </w:rPr>
            </w:pPr>
          </w:p>
        </w:tc>
        <w:tc>
          <w:tcPr>
            <w:tcW w:w="593" w:type="pct"/>
            <w:shd w:val="clear" w:color="auto" w:fill="auto"/>
            <w:noWrap/>
            <w:vAlign w:val="center"/>
          </w:tcPr>
          <w:p w14:paraId="0498ED4B"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2019</w:t>
            </w:r>
          </w:p>
        </w:tc>
        <w:tc>
          <w:tcPr>
            <w:tcW w:w="1012" w:type="pct"/>
            <w:shd w:val="clear" w:color="auto" w:fill="auto"/>
            <w:noWrap/>
            <w:vAlign w:val="center"/>
          </w:tcPr>
          <w:p w14:paraId="79D402C0" w14:textId="77777777" w:rsidR="000026A7" w:rsidRPr="00BA0797" w:rsidRDefault="0083413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4 1</w:t>
            </w:r>
            <w:r w:rsidR="000026A7" w:rsidRPr="00BA0797">
              <w:rPr>
                <w:rFonts w:ascii="Myriad Pro" w:hAnsi="Myriad Pro"/>
                <w:sz w:val="18"/>
                <w:szCs w:val="18"/>
              </w:rPr>
              <w:t>67</w:t>
            </w:r>
          </w:p>
        </w:tc>
        <w:tc>
          <w:tcPr>
            <w:tcW w:w="898" w:type="pct"/>
            <w:shd w:val="clear" w:color="auto" w:fill="auto"/>
            <w:noWrap/>
            <w:vAlign w:val="center"/>
          </w:tcPr>
          <w:p w14:paraId="557A7BE8" w14:textId="77777777" w:rsidR="000026A7" w:rsidRPr="00BA0797" w:rsidRDefault="009C7B3E"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3 7</w:t>
            </w:r>
            <w:r w:rsidR="000026A7" w:rsidRPr="00BA0797">
              <w:rPr>
                <w:rFonts w:ascii="Myriad Pro" w:hAnsi="Myriad Pro"/>
                <w:sz w:val="18"/>
                <w:szCs w:val="18"/>
              </w:rPr>
              <w:t>83</w:t>
            </w:r>
          </w:p>
        </w:tc>
      </w:tr>
      <w:tr w:rsidR="000026A7" w:rsidRPr="00BA0797" w14:paraId="3B5650B8" w14:textId="77777777">
        <w:trPr>
          <w:cantSplit/>
        </w:trPr>
        <w:tc>
          <w:tcPr>
            <w:tcW w:w="320" w:type="pct"/>
            <w:vMerge w:val="restart"/>
            <w:shd w:val="clear" w:color="auto" w:fill="auto"/>
            <w:vAlign w:val="center"/>
          </w:tcPr>
          <w:p w14:paraId="5BAEB13A"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w:t>
            </w:r>
          </w:p>
        </w:tc>
        <w:tc>
          <w:tcPr>
            <w:tcW w:w="1683" w:type="pct"/>
            <w:vMerge w:val="restart"/>
            <w:shd w:val="clear" w:color="auto" w:fill="auto"/>
            <w:vAlign w:val="center"/>
          </w:tcPr>
          <w:p w14:paraId="57D1DA4E"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Присоединяемая мощность</w:t>
            </w:r>
          </w:p>
        </w:tc>
        <w:tc>
          <w:tcPr>
            <w:tcW w:w="494" w:type="pct"/>
            <w:vMerge w:val="restart"/>
            <w:shd w:val="clear" w:color="auto" w:fill="auto"/>
            <w:vAlign w:val="center"/>
          </w:tcPr>
          <w:p w14:paraId="28B0D32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кВт</w:t>
            </w:r>
          </w:p>
        </w:tc>
        <w:tc>
          <w:tcPr>
            <w:tcW w:w="593" w:type="pct"/>
            <w:shd w:val="clear" w:color="auto" w:fill="auto"/>
            <w:noWrap/>
            <w:vAlign w:val="center"/>
          </w:tcPr>
          <w:p w14:paraId="22A25452"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2015</w:t>
            </w:r>
          </w:p>
        </w:tc>
        <w:tc>
          <w:tcPr>
            <w:tcW w:w="1012" w:type="pct"/>
            <w:shd w:val="clear" w:color="auto" w:fill="auto"/>
            <w:noWrap/>
            <w:vAlign w:val="center"/>
          </w:tcPr>
          <w:p w14:paraId="488981A4"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5</w:t>
            </w:r>
            <w:r w:rsidR="009C7B3E" w:rsidRPr="00BA0797">
              <w:rPr>
                <w:rFonts w:ascii="Myriad Pro" w:hAnsi="Myriad Pro"/>
                <w:sz w:val="18"/>
                <w:szCs w:val="18"/>
              </w:rPr>
              <w:t>3 4</w:t>
            </w:r>
            <w:r w:rsidRPr="00BA0797">
              <w:rPr>
                <w:rFonts w:ascii="Myriad Pro" w:hAnsi="Myriad Pro"/>
                <w:sz w:val="18"/>
                <w:szCs w:val="18"/>
              </w:rPr>
              <w:t>50</w:t>
            </w:r>
          </w:p>
        </w:tc>
        <w:tc>
          <w:tcPr>
            <w:tcW w:w="898" w:type="pct"/>
            <w:shd w:val="clear" w:color="auto" w:fill="auto"/>
            <w:noWrap/>
            <w:vAlign w:val="center"/>
          </w:tcPr>
          <w:p w14:paraId="5E3F3EBA"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834137" w:rsidRPr="00BA0797">
              <w:rPr>
                <w:rFonts w:ascii="Myriad Pro" w:hAnsi="Myriad Pro"/>
                <w:sz w:val="18"/>
                <w:szCs w:val="18"/>
              </w:rPr>
              <w:t>8 2</w:t>
            </w:r>
            <w:r w:rsidRPr="00BA0797">
              <w:rPr>
                <w:rFonts w:ascii="Myriad Pro" w:hAnsi="Myriad Pro"/>
                <w:sz w:val="18"/>
                <w:szCs w:val="18"/>
              </w:rPr>
              <w:t>13</w:t>
            </w:r>
          </w:p>
        </w:tc>
      </w:tr>
      <w:tr w:rsidR="000026A7" w:rsidRPr="00BA0797" w14:paraId="19862176" w14:textId="77777777">
        <w:trPr>
          <w:cantSplit/>
        </w:trPr>
        <w:tc>
          <w:tcPr>
            <w:tcW w:w="320" w:type="pct"/>
            <w:vMerge/>
            <w:shd w:val="clear" w:color="auto" w:fill="auto"/>
            <w:vAlign w:val="center"/>
          </w:tcPr>
          <w:p w14:paraId="796372F0" w14:textId="77777777" w:rsidR="000026A7" w:rsidRPr="00BA0797" w:rsidRDefault="000026A7" w:rsidP="00BA0797">
            <w:pPr>
              <w:spacing w:after="0" w:line="240" w:lineRule="auto"/>
              <w:jc w:val="center"/>
              <w:rPr>
                <w:rFonts w:ascii="Myriad Pro" w:hAnsi="Myriad Pro"/>
                <w:bCs/>
                <w:sz w:val="18"/>
                <w:szCs w:val="18"/>
              </w:rPr>
            </w:pPr>
          </w:p>
        </w:tc>
        <w:tc>
          <w:tcPr>
            <w:tcW w:w="1683" w:type="pct"/>
            <w:vMerge/>
            <w:shd w:val="clear" w:color="auto" w:fill="auto"/>
            <w:vAlign w:val="center"/>
          </w:tcPr>
          <w:p w14:paraId="773D680E" w14:textId="77777777" w:rsidR="000026A7" w:rsidRPr="00BA0797" w:rsidRDefault="000026A7" w:rsidP="00BA0797">
            <w:pPr>
              <w:spacing w:after="0" w:line="240" w:lineRule="auto"/>
              <w:jc w:val="center"/>
              <w:rPr>
                <w:rFonts w:ascii="Myriad Pro" w:hAnsi="Myriad Pro"/>
                <w:bCs/>
                <w:sz w:val="18"/>
                <w:szCs w:val="18"/>
              </w:rPr>
            </w:pPr>
          </w:p>
        </w:tc>
        <w:tc>
          <w:tcPr>
            <w:tcW w:w="494" w:type="pct"/>
            <w:vMerge/>
            <w:shd w:val="clear" w:color="auto" w:fill="auto"/>
            <w:vAlign w:val="center"/>
          </w:tcPr>
          <w:p w14:paraId="09CDDF7E" w14:textId="77777777" w:rsidR="000026A7" w:rsidRPr="00BA0797" w:rsidRDefault="000026A7" w:rsidP="00BA0797">
            <w:pPr>
              <w:spacing w:after="0" w:line="240" w:lineRule="auto"/>
              <w:jc w:val="center"/>
              <w:rPr>
                <w:rFonts w:ascii="Myriad Pro" w:hAnsi="Myriad Pro"/>
                <w:bCs/>
                <w:sz w:val="18"/>
                <w:szCs w:val="18"/>
              </w:rPr>
            </w:pPr>
          </w:p>
        </w:tc>
        <w:tc>
          <w:tcPr>
            <w:tcW w:w="593" w:type="pct"/>
            <w:shd w:val="clear" w:color="auto" w:fill="auto"/>
            <w:noWrap/>
            <w:vAlign w:val="center"/>
          </w:tcPr>
          <w:p w14:paraId="3A03A8BC"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2016</w:t>
            </w:r>
          </w:p>
        </w:tc>
        <w:tc>
          <w:tcPr>
            <w:tcW w:w="1012" w:type="pct"/>
            <w:shd w:val="clear" w:color="auto" w:fill="auto"/>
            <w:noWrap/>
            <w:vAlign w:val="center"/>
          </w:tcPr>
          <w:p w14:paraId="396D0479"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834137" w:rsidRPr="00BA0797">
              <w:rPr>
                <w:rFonts w:ascii="Myriad Pro" w:hAnsi="Myriad Pro"/>
                <w:sz w:val="18"/>
                <w:szCs w:val="18"/>
              </w:rPr>
              <w:t>5 7</w:t>
            </w:r>
            <w:r w:rsidRPr="00BA0797">
              <w:rPr>
                <w:rFonts w:ascii="Myriad Pro" w:hAnsi="Myriad Pro"/>
                <w:sz w:val="18"/>
                <w:szCs w:val="18"/>
              </w:rPr>
              <w:t>87</w:t>
            </w:r>
          </w:p>
        </w:tc>
        <w:tc>
          <w:tcPr>
            <w:tcW w:w="898" w:type="pct"/>
            <w:shd w:val="clear" w:color="auto" w:fill="auto"/>
            <w:noWrap/>
            <w:vAlign w:val="center"/>
          </w:tcPr>
          <w:p w14:paraId="26515712"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834137" w:rsidRPr="00BA0797">
              <w:rPr>
                <w:rFonts w:ascii="Myriad Pro" w:hAnsi="Myriad Pro"/>
                <w:sz w:val="18"/>
                <w:szCs w:val="18"/>
              </w:rPr>
              <w:t>5 6</w:t>
            </w:r>
            <w:r w:rsidRPr="00BA0797">
              <w:rPr>
                <w:rFonts w:ascii="Myriad Pro" w:hAnsi="Myriad Pro"/>
                <w:sz w:val="18"/>
                <w:szCs w:val="18"/>
              </w:rPr>
              <w:t>37</w:t>
            </w:r>
          </w:p>
        </w:tc>
      </w:tr>
      <w:tr w:rsidR="000026A7" w:rsidRPr="00BA0797" w14:paraId="67C1FA70" w14:textId="77777777">
        <w:trPr>
          <w:cantSplit/>
        </w:trPr>
        <w:tc>
          <w:tcPr>
            <w:tcW w:w="320" w:type="pct"/>
            <w:vMerge/>
            <w:shd w:val="clear" w:color="auto" w:fill="auto"/>
            <w:vAlign w:val="center"/>
          </w:tcPr>
          <w:p w14:paraId="49BE7020" w14:textId="77777777" w:rsidR="000026A7" w:rsidRPr="00BA0797" w:rsidRDefault="000026A7" w:rsidP="00BA0797">
            <w:pPr>
              <w:spacing w:after="0" w:line="240" w:lineRule="auto"/>
              <w:jc w:val="center"/>
              <w:rPr>
                <w:rFonts w:ascii="Myriad Pro" w:hAnsi="Myriad Pro"/>
                <w:bCs/>
                <w:sz w:val="18"/>
                <w:szCs w:val="18"/>
              </w:rPr>
            </w:pPr>
          </w:p>
        </w:tc>
        <w:tc>
          <w:tcPr>
            <w:tcW w:w="1683" w:type="pct"/>
            <w:vMerge/>
            <w:shd w:val="clear" w:color="auto" w:fill="auto"/>
            <w:vAlign w:val="center"/>
          </w:tcPr>
          <w:p w14:paraId="29E067AC" w14:textId="77777777" w:rsidR="000026A7" w:rsidRPr="00BA0797" w:rsidRDefault="000026A7" w:rsidP="00BA0797">
            <w:pPr>
              <w:spacing w:after="0" w:line="240" w:lineRule="auto"/>
              <w:jc w:val="center"/>
              <w:rPr>
                <w:rFonts w:ascii="Myriad Pro" w:hAnsi="Myriad Pro"/>
                <w:bCs/>
                <w:sz w:val="18"/>
                <w:szCs w:val="18"/>
              </w:rPr>
            </w:pPr>
          </w:p>
        </w:tc>
        <w:tc>
          <w:tcPr>
            <w:tcW w:w="494" w:type="pct"/>
            <w:vMerge/>
            <w:shd w:val="clear" w:color="auto" w:fill="auto"/>
            <w:vAlign w:val="center"/>
          </w:tcPr>
          <w:p w14:paraId="20F6087A" w14:textId="77777777" w:rsidR="000026A7" w:rsidRPr="00BA0797" w:rsidRDefault="000026A7" w:rsidP="00BA0797">
            <w:pPr>
              <w:spacing w:after="0" w:line="240" w:lineRule="auto"/>
              <w:jc w:val="center"/>
              <w:rPr>
                <w:rFonts w:ascii="Myriad Pro" w:hAnsi="Myriad Pro"/>
                <w:bCs/>
                <w:sz w:val="18"/>
                <w:szCs w:val="18"/>
              </w:rPr>
            </w:pPr>
          </w:p>
        </w:tc>
        <w:tc>
          <w:tcPr>
            <w:tcW w:w="593" w:type="pct"/>
            <w:shd w:val="clear" w:color="auto" w:fill="auto"/>
            <w:noWrap/>
            <w:vAlign w:val="center"/>
          </w:tcPr>
          <w:p w14:paraId="19B005B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2017</w:t>
            </w:r>
          </w:p>
        </w:tc>
        <w:tc>
          <w:tcPr>
            <w:tcW w:w="1012" w:type="pct"/>
            <w:shd w:val="clear" w:color="auto" w:fill="auto"/>
            <w:noWrap/>
            <w:vAlign w:val="center"/>
          </w:tcPr>
          <w:p w14:paraId="10D90033"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834137" w:rsidRPr="00BA0797">
              <w:rPr>
                <w:rFonts w:ascii="Myriad Pro" w:hAnsi="Myriad Pro"/>
                <w:sz w:val="18"/>
                <w:szCs w:val="18"/>
              </w:rPr>
              <w:t>8 7</w:t>
            </w:r>
            <w:r w:rsidRPr="00BA0797">
              <w:rPr>
                <w:rFonts w:ascii="Myriad Pro" w:hAnsi="Myriad Pro"/>
                <w:sz w:val="18"/>
                <w:szCs w:val="18"/>
              </w:rPr>
              <w:t>87</w:t>
            </w:r>
          </w:p>
        </w:tc>
        <w:tc>
          <w:tcPr>
            <w:tcW w:w="898" w:type="pct"/>
            <w:shd w:val="clear" w:color="auto" w:fill="auto"/>
            <w:noWrap/>
            <w:vAlign w:val="center"/>
          </w:tcPr>
          <w:p w14:paraId="6FE96483"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9C7B3E" w:rsidRPr="00BA0797">
              <w:rPr>
                <w:rFonts w:ascii="Myriad Pro" w:hAnsi="Myriad Pro"/>
                <w:sz w:val="18"/>
                <w:szCs w:val="18"/>
              </w:rPr>
              <w:t>3 9</w:t>
            </w:r>
            <w:r w:rsidRPr="00BA0797">
              <w:rPr>
                <w:rFonts w:ascii="Myriad Pro" w:hAnsi="Myriad Pro"/>
                <w:sz w:val="18"/>
                <w:szCs w:val="18"/>
              </w:rPr>
              <w:t>49</w:t>
            </w:r>
          </w:p>
        </w:tc>
      </w:tr>
      <w:tr w:rsidR="000026A7" w:rsidRPr="00BA0797" w14:paraId="49139D72" w14:textId="77777777">
        <w:trPr>
          <w:cantSplit/>
        </w:trPr>
        <w:tc>
          <w:tcPr>
            <w:tcW w:w="320" w:type="pct"/>
            <w:vMerge/>
            <w:shd w:val="clear" w:color="auto" w:fill="auto"/>
            <w:vAlign w:val="center"/>
          </w:tcPr>
          <w:p w14:paraId="17B1767A" w14:textId="77777777" w:rsidR="000026A7" w:rsidRPr="00BA0797" w:rsidRDefault="000026A7" w:rsidP="00BA0797">
            <w:pPr>
              <w:spacing w:after="0" w:line="240" w:lineRule="auto"/>
              <w:jc w:val="center"/>
              <w:rPr>
                <w:rFonts w:ascii="Myriad Pro" w:hAnsi="Myriad Pro"/>
                <w:bCs/>
                <w:sz w:val="18"/>
                <w:szCs w:val="18"/>
              </w:rPr>
            </w:pPr>
          </w:p>
        </w:tc>
        <w:tc>
          <w:tcPr>
            <w:tcW w:w="1683" w:type="pct"/>
            <w:vMerge/>
            <w:shd w:val="clear" w:color="auto" w:fill="auto"/>
            <w:vAlign w:val="center"/>
          </w:tcPr>
          <w:p w14:paraId="0E1AED5B" w14:textId="77777777" w:rsidR="000026A7" w:rsidRPr="00BA0797" w:rsidRDefault="000026A7" w:rsidP="00BA0797">
            <w:pPr>
              <w:spacing w:after="0" w:line="240" w:lineRule="auto"/>
              <w:jc w:val="center"/>
              <w:rPr>
                <w:rFonts w:ascii="Myriad Pro" w:hAnsi="Myriad Pro"/>
                <w:bCs/>
                <w:sz w:val="18"/>
                <w:szCs w:val="18"/>
              </w:rPr>
            </w:pPr>
          </w:p>
        </w:tc>
        <w:tc>
          <w:tcPr>
            <w:tcW w:w="494" w:type="pct"/>
            <w:vMerge/>
            <w:shd w:val="clear" w:color="auto" w:fill="auto"/>
            <w:vAlign w:val="center"/>
          </w:tcPr>
          <w:p w14:paraId="3A107707" w14:textId="77777777" w:rsidR="000026A7" w:rsidRPr="00BA0797" w:rsidRDefault="000026A7" w:rsidP="00BA0797">
            <w:pPr>
              <w:spacing w:after="0" w:line="240" w:lineRule="auto"/>
              <w:jc w:val="center"/>
              <w:rPr>
                <w:rFonts w:ascii="Myriad Pro" w:hAnsi="Myriad Pro"/>
                <w:bCs/>
                <w:sz w:val="18"/>
                <w:szCs w:val="18"/>
              </w:rPr>
            </w:pPr>
          </w:p>
        </w:tc>
        <w:tc>
          <w:tcPr>
            <w:tcW w:w="593" w:type="pct"/>
            <w:shd w:val="clear" w:color="auto" w:fill="auto"/>
            <w:noWrap/>
            <w:vAlign w:val="center"/>
          </w:tcPr>
          <w:p w14:paraId="24B31F83"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2019</w:t>
            </w:r>
          </w:p>
        </w:tc>
        <w:tc>
          <w:tcPr>
            <w:tcW w:w="1012" w:type="pct"/>
            <w:shd w:val="clear" w:color="auto" w:fill="auto"/>
            <w:noWrap/>
            <w:vAlign w:val="center"/>
          </w:tcPr>
          <w:p w14:paraId="06CCA183"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834137" w:rsidRPr="00BA0797">
              <w:rPr>
                <w:rFonts w:ascii="Myriad Pro" w:hAnsi="Myriad Pro"/>
                <w:sz w:val="18"/>
                <w:szCs w:val="18"/>
              </w:rPr>
              <w:t>9 3</w:t>
            </w:r>
            <w:r w:rsidRPr="00BA0797">
              <w:rPr>
                <w:rFonts w:ascii="Myriad Pro" w:hAnsi="Myriad Pro"/>
                <w:sz w:val="18"/>
                <w:szCs w:val="18"/>
              </w:rPr>
              <w:t>41</w:t>
            </w:r>
          </w:p>
        </w:tc>
        <w:tc>
          <w:tcPr>
            <w:tcW w:w="898" w:type="pct"/>
            <w:shd w:val="clear" w:color="auto" w:fill="auto"/>
            <w:noWrap/>
            <w:vAlign w:val="center"/>
          </w:tcPr>
          <w:p w14:paraId="735CC58D"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sz w:val="18"/>
                <w:szCs w:val="18"/>
              </w:rPr>
              <w:t>4</w:t>
            </w:r>
            <w:r w:rsidR="00834137" w:rsidRPr="00BA0797">
              <w:rPr>
                <w:rFonts w:ascii="Myriad Pro" w:hAnsi="Myriad Pro"/>
                <w:sz w:val="18"/>
                <w:szCs w:val="18"/>
              </w:rPr>
              <w:t>5 9</w:t>
            </w:r>
            <w:r w:rsidRPr="00BA0797">
              <w:rPr>
                <w:rFonts w:ascii="Myriad Pro" w:hAnsi="Myriad Pro"/>
                <w:sz w:val="18"/>
                <w:szCs w:val="18"/>
              </w:rPr>
              <w:t>33</w:t>
            </w:r>
          </w:p>
        </w:tc>
      </w:tr>
    </w:tbl>
    <w:p w14:paraId="108BF58F" w14:textId="77777777" w:rsidR="000026A7" w:rsidRPr="00BA0797" w:rsidRDefault="000026A7" w:rsidP="00BA0797">
      <w:pPr>
        <w:pStyle w:val="afffb"/>
        <w:tabs>
          <w:tab w:val="clear" w:pos="960"/>
          <w:tab w:val="num" w:pos="1134"/>
        </w:tabs>
        <w:spacing w:before="0"/>
      </w:pPr>
      <w:r w:rsidRPr="00BA0797">
        <w:t xml:space="preserve">Органом регулирования скорректировано плановое количество договоров на 2019 год и принято в размере </w:t>
      </w:r>
      <w:r w:rsidR="009C7B3E" w:rsidRPr="00BA0797">
        <w:t>3 2</w:t>
      </w:r>
      <w:r w:rsidRPr="00BA0797">
        <w:t>43 шт., но в представленных документах отсутствует информация о причинах корректировки органом регулирования планового количества технологических присоединений.</w:t>
      </w:r>
    </w:p>
    <w:p w14:paraId="64582BF0" w14:textId="77777777" w:rsidR="000026A7" w:rsidRPr="00BA0797" w:rsidRDefault="000026A7" w:rsidP="00BA0797">
      <w:pPr>
        <w:tabs>
          <w:tab w:val="num" w:pos="1134"/>
        </w:tabs>
        <w:autoSpaceDE w:val="0"/>
        <w:autoSpaceDN w:val="0"/>
        <w:adjustRightInd w:val="0"/>
        <w:spacing w:after="0" w:line="360" w:lineRule="auto"/>
        <w:ind w:firstLine="567"/>
        <w:contextualSpacing/>
        <w:jc w:val="both"/>
        <w:rPr>
          <w:rFonts w:ascii="Myriad Pro" w:hAnsi="Myriad Pro"/>
          <w:bCs/>
          <w:sz w:val="26"/>
          <w:szCs w:val="26"/>
        </w:rPr>
      </w:pPr>
      <w:r w:rsidRPr="00BA0797">
        <w:rPr>
          <w:rFonts w:ascii="Myriad Pro" w:hAnsi="Myriad Pro"/>
          <w:bCs/>
          <w:sz w:val="26"/>
          <w:szCs w:val="26"/>
        </w:rPr>
        <w:t xml:space="preserve">Инвестиционная программа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утвержденная приказом Минэнерго России от 21.12.2018 №26@,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и техническим перевооружением и реконструкцией, общая величина </w:t>
      </w:r>
      <w:r w:rsidR="00D450A6" w:rsidRPr="00BA0797">
        <w:rPr>
          <w:rFonts w:ascii="Myriad Pro" w:hAnsi="Myriad Pro"/>
          <w:bCs/>
          <w:sz w:val="26"/>
          <w:szCs w:val="26"/>
        </w:rPr>
        <w:t>финансирования расходов</w:t>
      </w:r>
      <w:r w:rsidRPr="00BA0797">
        <w:rPr>
          <w:rFonts w:ascii="Myriad Pro" w:hAnsi="Myriad Pro"/>
          <w:bCs/>
          <w:sz w:val="26"/>
          <w:szCs w:val="26"/>
        </w:rPr>
        <w:t xml:space="preserve"> на выполнение указанных мероприятий в 2019 году составляет 131,69 млн. руб. (без НДС).</w:t>
      </w:r>
    </w:p>
    <w:p w14:paraId="259A90D9" w14:textId="77777777" w:rsidR="000026A7" w:rsidRPr="00BA0797" w:rsidRDefault="000026A7" w:rsidP="00BA0797">
      <w:pPr>
        <w:tabs>
          <w:tab w:val="num" w:pos="1134"/>
        </w:tabs>
        <w:autoSpaceDE w:val="0"/>
        <w:autoSpaceDN w:val="0"/>
        <w:adjustRightInd w:val="0"/>
        <w:spacing w:after="0" w:line="360" w:lineRule="auto"/>
        <w:ind w:firstLine="567"/>
        <w:contextualSpacing/>
        <w:jc w:val="both"/>
        <w:rPr>
          <w:rFonts w:ascii="Myriad Pro" w:hAnsi="Myriad Pro"/>
          <w:bCs/>
          <w:sz w:val="26"/>
          <w:szCs w:val="26"/>
        </w:rPr>
      </w:pPr>
      <w:r w:rsidRPr="00BA0797">
        <w:rPr>
          <w:rFonts w:ascii="Myriad Pro" w:hAnsi="Myriad Pro"/>
          <w:bCs/>
          <w:sz w:val="26"/>
          <w:szCs w:val="26"/>
        </w:rPr>
        <w:t xml:space="preserve">В соответствии с пунктом 5 Основ ценообразования </w:t>
      </w:r>
      <w:r w:rsidR="008A5236" w:rsidRPr="00BA0797">
        <w:rPr>
          <w:rFonts w:ascii="Myriad Pro" w:hAnsi="Myriad Pro"/>
          <w:bCs/>
          <w:sz w:val="26"/>
          <w:szCs w:val="26"/>
        </w:rPr>
        <w:t xml:space="preserve">№ 1178 </w:t>
      </w:r>
      <w:r w:rsidRPr="00BA0797">
        <w:rPr>
          <w:rFonts w:ascii="Myriad Pro" w:hAnsi="Myriad Pro"/>
          <w:bCs/>
          <w:sz w:val="26"/>
          <w:szCs w:val="26"/>
        </w:rPr>
        <w:t xml:space="preserve">в области регулируемых цен (тарифов) в электроэнергетике, утвержденных Постановлением Правительства РФ от 29.12.2011 № 1178, в целях исключения двойного учета затрат плановую величину выпадающих доходов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следует скорректировать с учетом мероприятий инвестиционной программы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в части филиала </w:t>
      </w:r>
      <w:r w:rsidR="00F43D55" w:rsidRPr="00BA0797">
        <w:rPr>
          <w:rFonts w:ascii="Myriad Pro" w:hAnsi="Myriad Pro"/>
          <w:bCs/>
          <w:sz w:val="26"/>
          <w:szCs w:val="26"/>
        </w:rPr>
        <w:t xml:space="preserve">ПАО «МРСК Северо-Запада» </w:t>
      </w:r>
      <w:r w:rsidR="00586D28" w:rsidRPr="00BA0797">
        <w:rPr>
          <w:rFonts w:ascii="Myriad Pro" w:hAnsi="Myriad Pro"/>
          <w:bCs/>
          <w:sz w:val="26"/>
          <w:szCs w:val="26"/>
        </w:rPr>
        <w:t>«</w:t>
      </w:r>
      <w:r w:rsidRPr="00BA0797">
        <w:rPr>
          <w:rFonts w:ascii="Myriad Pro" w:hAnsi="Myriad Pro"/>
          <w:bCs/>
          <w:sz w:val="26"/>
          <w:szCs w:val="26"/>
        </w:rPr>
        <w:t>Псковэнерго</w:t>
      </w:r>
      <w:r w:rsidR="00586D28" w:rsidRPr="00BA0797">
        <w:rPr>
          <w:rFonts w:ascii="Myriad Pro" w:hAnsi="Myriad Pro"/>
          <w:bCs/>
          <w:sz w:val="26"/>
          <w:szCs w:val="26"/>
        </w:rPr>
        <w:t>»</w:t>
      </w:r>
      <w:r w:rsidRPr="00BA0797">
        <w:rPr>
          <w:rFonts w:ascii="Myriad Pro" w:hAnsi="Myriad Pro"/>
          <w:bCs/>
          <w:sz w:val="26"/>
          <w:szCs w:val="26"/>
        </w:rPr>
        <w:t>.</w:t>
      </w:r>
    </w:p>
    <w:p w14:paraId="35B39592" w14:textId="77777777" w:rsidR="000026A7" w:rsidRPr="00BA0797" w:rsidRDefault="000026A7" w:rsidP="00BA0797">
      <w:pPr>
        <w:tabs>
          <w:tab w:val="num" w:pos="1134"/>
        </w:tabs>
        <w:autoSpaceDE w:val="0"/>
        <w:autoSpaceDN w:val="0"/>
        <w:adjustRightInd w:val="0"/>
        <w:spacing w:after="0" w:line="360" w:lineRule="auto"/>
        <w:ind w:firstLine="567"/>
        <w:contextualSpacing/>
        <w:jc w:val="both"/>
        <w:rPr>
          <w:rFonts w:ascii="Myriad Pro" w:hAnsi="Myriad Pro"/>
          <w:bCs/>
          <w:sz w:val="26"/>
          <w:szCs w:val="26"/>
        </w:rPr>
      </w:pPr>
      <w:r w:rsidRPr="00BA0797">
        <w:rPr>
          <w:rFonts w:ascii="Myriad Pro" w:hAnsi="Myriad Pro"/>
          <w:bCs/>
          <w:sz w:val="26"/>
          <w:szCs w:val="26"/>
        </w:rPr>
        <w:t xml:space="preserve">Организацией заявлены плановые выпадающие доходы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в размере 47</w:t>
      </w:r>
      <w:r w:rsidR="00834137" w:rsidRPr="00BA0797">
        <w:rPr>
          <w:rFonts w:ascii="Myriad Pro" w:hAnsi="Myriad Pro"/>
          <w:bCs/>
          <w:sz w:val="26"/>
          <w:szCs w:val="26"/>
        </w:rPr>
        <w:t>7 3</w:t>
      </w:r>
      <w:r w:rsidRPr="00BA0797">
        <w:rPr>
          <w:rFonts w:ascii="Myriad Pro" w:hAnsi="Myriad Pro"/>
          <w:bCs/>
          <w:sz w:val="26"/>
          <w:szCs w:val="26"/>
        </w:rPr>
        <w:t xml:space="preserve">97 тыс. руб. Также организация предлагает учесть инвестиционные расходы по </w:t>
      </w:r>
      <w:r w:rsidR="00586D28" w:rsidRPr="00BA0797">
        <w:rPr>
          <w:rFonts w:ascii="Myriad Pro" w:hAnsi="Myriad Pro"/>
          <w:bCs/>
          <w:sz w:val="26"/>
          <w:szCs w:val="26"/>
        </w:rPr>
        <w:t>«</w:t>
      </w:r>
      <w:r w:rsidRPr="00BA0797">
        <w:rPr>
          <w:rFonts w:ascii="Myriad Pro" w:hAnsi="Myriad Pro"/>
          <w:bCs/>
          <w:sz w:val="26"/>
          <w:szCs w:val="26"/>
        </w:rPr>
        <w:t>последней миле</w:t>
      </w:r>
      <w:r w:rsidR="00586D28" w:rsidRPr="00BA0797">
        <w:rPr>
          <w:rFonts w:ascii="Myriad Pro" w:hAnsi="Myriad Pro"/>
          <w:bCs/>
          <w:sz w:val="26"/>
          <w:szCs w:val="26"/>
        </w:rPr>
        <w:t>»</w:t>
      </w:r>
      <w:r w:rsidRPr="00BA0797">
        <w:rPr>
          <w:rFonts w:ascii="Myriad Pro" w:hAnsi="Myriad Pro"/>
          <w:bCs/>
          <w:sz w:val="26"/>
          <w:szCs w:val="26"/>
        </w:rPr>
        <w:t>, включенные в проект инвестиционной программы, в размере 12</w:t>
      </w:r>
      <w:r w:rsidR="00834137" w:rsidRPr="00BA0797">
        <w:rPr>
          <w:rFonts w:ascii="Myriad Pro" w:hAnsi="Myriad Pro"/>
          <w:bCs/>
          <w:sz w:val="26"/>
          <w:szCs w:val="26"/>
        </w:rPr>
        <w:t>1 0</w:t>
      </w:r>
      <w:r w:rsidRPr="00BA0797">
        <w:rPr>
          <w:rFonts w:ascii="Myriad Pro" w:hAnsi="Myriad Pro"/>
          <w:bCs/>
          <w:sz w:val="26"/>
          <w:szCs w:val="26"/>
        </w:rPr>
        <w:t xml:space="preserve">03,40 тыс. руб. (без НДС). </w:t>
      </w:r>
      <w:r w:rsidRPr="00BA0797">
        <w:rPr>
          <w:rFonts w:ascii="Myriad Pro" w:hAnsi="Myriad Pro"/>
          <w:bCs/>
          <w:sz w:val="26"/>
          <w:szCs w:val="26"/>
        </w:rPr>
        <w:lastRenderedPageBreak/>
        <w:t>Таким образом</w:t>
      </w:r>
      <w:r w:rsidR="00CC2A10" w:rsidRPr="00BA0797">
        <w:rPr>
          <w:rFonts w:ascii="Myriad Pro" w:hAnsi="Myriad Pro"/>
          <w:bCs/>
          <w:sz w:val="26"/>
          <w:szCs w:val="26"/>
        </w:rPr>
        <w:t>,</w:t>
      </w:r>
      <w:r w:rsidRPr="00BA0797">
        <w:rPr>
          <w:rFonts w:ascii="Myriad Pro" w:hAnsi="Myriad Pro"/>
          <w:bCs/>
          <w:sz w:val="26"/>
          <w:szCs w:val="26"/>
        </w:rPr>
        <w:t xml:space="preserve"> плановые выпадающие доходы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по предложению организации составили 35</w:t>
      </w:r>
      <w:r w:rsidR="00834137" w:rsidRPr="00BA0797">
        <w:rPr>
          <w:rFonts w:ascii="Myriad Pro" w:hAnsi="Myriad Pro"/>
          <w:bCs/>
          <w:sz w:val="26"/>
          <w:szCs w:val="26"/>
        </w:rPr>
        <w:t>6 3</w:t>
      </w:r>
      <w:r w:rsidRPr="00BA0797">
        <w:rPr>
          <w:rFonts w:ascii="Myriad Pro" w:hAnsi="Myriad Pro"/>
          <w:bCs/>
          <w:sz w:val="26"/>
          <w:szCs w:val="26"/>
        </w:rPr>
        <w:t>94, 53 тыс. руб.</w:t>
      </w:r>
    </w:p>
    <w:p w14:paraId="457DD97B" w14:textId="77777777" w:rsidR="000026A7" w:rsidRPr="00BA0797" w:rsidRDefault="000026A7" w:rsidP="00BA0797">
      <w:pPr>
        <w:tabs>
          <w:tab w:val="num" w:pos="1134"/>
        </w:tabs>
        <w:autoSpaceDE w:val="0"/>
        <w:autoSpaceDN w:val="0"/>
        <w:adjustRightInd w:val="0"/>
        <w:spacing w:after="0" w:line="360" w:lineRule="auto"/>
        <w:ind w:firstLine="567"/>
        <w:contextualSpacing/>
        <w:jc w:val="both"/>
        <w:rPr>
          <w:rFonts w:ascii="Myriad Pro" w:hAnsi="Myriad Pro"/>
          <w:bCs/>
          <w:sz w:val="26"/>
          <w:szCs w:val="26"/>
        </w:rPr>
      </w:pPr>
      <w:r w:rsidRPr="00BA0797">
        <w:rPr>
          <w:rFonts w:ascii="Myriad Pro" w:hAnsi="Myriad Pro"/>
          <w:bCs/>
          <w:sz w:val="26"/>
          <w:szCs w:val="26"/>
        </w:rPr>
        <w:t xml:space="preserve">Органом регулирования указанные затраты не приняты, т.к. по мнению </w:t>
      </w:r>
      <w:r w:rsidR="008A5236" w:rsidRPr="00BA0797">
        <w:rPr>
          <w:rFonts w:ascii="Myriad Pro" w:hAnsi="Myriad Pro"/>
          <w:bCs/>
          <w:sz w:val="26"/>
          <w:szCs w:val="26"/>
        </w:rPr>
        <w:t>Госкомитета</w:t>
      </w:r>
      <w:r w:rsidRPr="00BA0797">
        <w:rPr>
          <w:rFonts w:ascii="Myriad Pro" w:hAnsi="Myriad Pro"/>
          <w:bCs/>
          <w:sz w:val="26"/>
          <w:szCs w:val="26"/>
        </w:rPr>
        <w:t xml:space="preserve"> финансирование мероприятий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должно быть обеспечено инвестиционной программой.</w:t>
      </w:r>
    </w:p>
    <w:p w14:paraId="080D1C8D" w14:textId="77777777" w:rsidR="000026A7" w:rsidRPr="00BA0797" w:rsidRDefault="000026A7" w:rsidP="00BA0797">
      <w:pPr>
        <w:tabs>
          <w:tab w:val="num" w:pos="1134"/>
        </w:tabs>
        <w:autoSpaceDE w:val="0"/>
        <w:autoSpaceDN w:val="0"/>
        <w:adjustRightInd w:val="0"/>
        <w:spacing w:after="0" w:line="360" w:lineRule="auto"/>
        <w:ind w:firstLine="567"/>
        <w:contextualSpacing/>
        <w:jc w:val="both"/>
        <w:rPr>
          <w:rFonts w:ascii="Myriad Pro" w:hAnsi="Myriad Pro"/>
          <w:bCs/>
          <w:sz w:val="26"/>
          <w:szCs w:val="26"/>
        </w:rPr>
      </w:pPr>
      <w:r w:rsidRPr="00BA0797">
        <w:rPr>
          <w:rFonts w:ascii="Myriad Pro" w:hAnsi="Myriad Pro"/>
          <w:bCs/>
          <w:sz w:val="26"/>
          <w:szCs w:val="26"/>
        </w:rPr>
        <w:t xml:space="preserve">Позиция </w:t>
      </w:r>
      <w:r w:rsidR="00CC2A10" w:rsidRPr="00BA0797">
        <w:rPr>
          <w:rFonts w:ascii="Myriad Pro" w:hAnsi="Myriad Pro"/>
          <w:bCs/>
          <w:sz w:val="26"/>
          <w:szCs w:val="26"/>
        </w:rPr>
        <w:t>И</w:t>
      </w:r>
      <w:r w:rsidRPr="00BA0797">
        <w:rPr>
          <w:rFonts w:ascii="Myriad Pro" w:hAnsi="Myriad Pro"/>
          <w:bCs/>
          <w:sz w:val="26"/>
          <w:szCs w:val="26"/>
        </w:rPr>
        <w:t xml:space="preserve">сполнителя совпадает с решением органа регулирования, расходы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следует исключить из состава плановых выпадающих доходов в полном объеме по следующим причинам:</w:t>
      </w:r>
    </w:p>
    <w:p w14:paraId="7A0D1108" w14:textId="77777777" w:rsidR="000026A7" w:rsidRPr="00BA0797" w:rsidRDefault="000026A7" w:rsidP="00123FC5">
      <w:pPr>
        <w:numPr>
          <w:ilvl w:val="0"/>
          <w:numId w:val="72"/>
        </w:numPr>
        <w:tabs>
          <w:tab w:val="left" w:pos="1134"/>
        </w:tabs>
        <w:autoSpaceDE w:val="0"/>
        <w:autoSpaceDN w:val="0"/>
        <w:adjustRightInd w:val="0"/>
        <w:spacing w:after="0" w:line="360" w:lineRule="auto"/>
        <w:ind w:left="1134" w:hanging="567"/>
        <w:contextualSpacing/>
        <w:jc w:val="both"/>
        <w:rPr>
          <w:rFonts w:ascii="Myriad Pro" w:hAnsi="Myriad Pro"/>
          <w:bCs/>
          <w:sz w:val="26"/>
          <w:szCs w:val="26"/>
        </w:rPr>
      </w:pPr>
      <w:r w:rsidRPr="00BA0797">
        <w:rPr>
          <w:rFonts w:ascii="Myriad Pro" w:hAnsi="Myriad Pro"/>
          <w:bCs/>
          <w:sz w:val="26"/>
          <w:szCs w:val="26"/>
        </w:rPr>
        <w:t xml:space="preserve">заявленный организацией объем плановых выпадающих доходов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рассчитан исходя из стандартизированных тарифных ставок и параметров объектов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учтенных в составе инвестиционной программы. Соответственно, определить дополнительные параметры объектов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не учтенных в составе инвестиционной программы, не представляется возможным и рассчитывать объем плановых выпадающих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некорректно;</w:t>
      </w:r>
    </w:p>
    <w:p w14:paraId="62534881" w14:textId="77777777" w:rsidR="000026A7" w:rsidRPr="00BA0797" w:rsidRDefault="000026A7" w:rsidP="00123FC5">
      <w:pPr>
        <w:numPr>
          <w:ilvl w:val="0"/>
          <w:numId w:val="72"/>
        </w:numPr>
        <w:tabs>
          <w:tab w:val="left" w:pos="1134"/>
        </w:tabs>
        <w:autoSpaceDE w:val="0"/>
        <w:autoSpaceDN w:val="0"/>
        <w:adjustRightInd w:val="0"/>
        <w:spacing w:after="0" w:line="360" w:lineRule="auto"/>
        <w:ind w:left="1134" w:hanging="567"/>
        <w:contextualSpacing/>
        <w:jc w:val="both"/>
        <w:rPr>
          <w:rFonts w:ascii="Myriad Pro" w:hAnsi="Myriad Pro"/>
          <w:bCs/>
          <w:sz w:val="26"/>
          <w:szCs w:val="26"/>
        </w:rPr>
      </w:pPr>
      <w:r w:rsidRPr="00BA0797">
        <w:rPr>
          <w:rFonts w:ascii="Myriad Pro" w:hAnsi="Myriad Pro"/>
          <w:bCs/>
          <w:sz w:val="26"/>
          <w:szCs w:val="26"/>
        </w:rPr>
        <w:t xml:space="preserve">со стороны организации к расходам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отнесены не только расходы на строительство объектов электросетевого хозяйства, но и расходы на реконструкцию/модернизацию существующих объектов. В соответствии с пунктом 87 Основ ценообразования</w:t>
      </w:r>
      <w:r w:rsidR="008A5236" w:rsidRPr="00BA0797">
        <w:rPr>
          <w:rFonts w:ascii="Myriad Pro" w:hAnsi="Myriad Pro"/>
          <w:bCs/>
          <w:sz w:val="26"/>
          <w:szCs w:val="26"/>
        </w:rPr>
        <w:t xml:space="preserve"> № 1178</w:t>
      </w:r>
      <w:r w:rsidRPr="00BA0797">
        <w:rPr>
          <w:rFonts w:ascii="Myriad Pro" w:hAnsi="Myriad Pro"/>
          <w:bCs/>
          <w:sz w:val="26"/>
          <w:szCs w:val="26"/>
        </w:rPr>
        <w:t>, утвержденных постановлением Правительства РФ от 29</w:t>
      </w:r>
      <w:r w:rsidR="00581299">
        <w:rPr>
          <w:rFonts w:ascii="Myriad Pro" w:hAnsi="Myriad Pro"/>
          <w:bCs/>
          <w:sz w:val="26"/>
          <w:szCs w:val="26"/>
        </w:rPr>
        <w:t>.12.</w:t>
      </w:r>
      <w:r w:rsidRPr="00BA0797">
        <w:rPr>
          <w:rFonts w:ascii="Myriad Pro" w:hAnsi="Myriad Pro"/>
          <w:bCs/>
          <w:sz w:val="26"/>
          <w:szCs w:val="26"/>
        </w:rPr>
        <w:t>2011 № 1178</w:t>
      </w:r>
      <w:r w:rsidRPr="00BA0797">
        <w:rPr>
          <w:rFonts w:ascii="Myriad Pro" w:hAnsi="Myriad Pro"/>
          <w:b/>
          <w:bCs/>
          <w:sz w:val="26"/>
          <w:szCs w:val="26"/>
        </w:rPr>
        <w:t xml:space="preserve">, </w:t>
      </w:r>
      <w:r w:rsidRPr="00BA0797">
        <w:rPr>
          <w:rFonts w:ascii="Myriad Pro" w:hAnsi="Myriad Pro"/>
          <w:bCs/>
          <w:sz w:val="26"/>
          <w:szCs w:val="26"/>
        </w:rPr>
        <w:t>не допускается включение в состав платы за технологическое присоединение инвестиционной составляющей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единой национальной (общероссийской) электрической сети, за исключением расходов на строительство объектов электросетевого хозяйства - от существующих объектов электросетевого хозяйства до присоединяемых энергопринимающих устройств и (или) объектов электроэнергетики;</w:t>
      </w:r>
    </w:p>
    <w:p w14:paraId="30116C95" w14:textId="77777777" w:rsidR="000026A7" w:rsidRDefault="000026A7" w:rsidP="00123FC5">
      <w:pPr>
        <w:numPr>
          <w:ilvl w:val="0"/>
          <w:numId w:val="72"/>
        </w:numPr>
        <w:tabs>
          <w:tab w:val="left" w:pos="1134"/>
        </w:tabs>
        <w:autoSpaceDE w:val="0"/>
        <w:autoSpaceDN w:val="0"/>
        <w:adjustRightInd w:val="0"/>
        <w:spacing w:after="0" w:line="360" w:lineRule="auto"/>
        <w:ind w:left="1134" w:hanging="567"/>
        <w:contextualSpacing/>
        <w:jc w:val="both"/>
        <w:rPr>
          <w:rFonts w:ascii="Myriad Pro" w:hAnsi="Myriad Pro"/>
          <w:bCs/>
          <w:sz w:val="26"/>
          <w:szCs w:val="26"/>
        </w:rPr>
      </w:pPr>
      <w:r w:rsidRPr="00BA0797">
        <w:rPr>
          <w:rFonts w:ascii="Myriad Pro" w:hAnsi="Myriad Pro"/>
          <w:bCs/>
          <w:sz w:val="26"/>
          <w:szCs w:val="26"/>
        </w:rPr>
        <w:lastRenderedPageBreak/>
        <w:t xml:space="preserve">объем финансирования мероприятий по технологическому присоединению энергопринимающих устройств потребителей максимальной мощностью до 15 кВт включительно, утвержденный инвестиционной программой, в размере 131,69 млн. руб. (без НДС) относится как к мероприятиям по строительству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так и к мероприятиям по техническому перевооружению и реконструкции существующих объектов. Таким образом, определить долю финансирования инвестиционной программы только на мероприятия по строительству объектов электросетевого хозяйства - от существующих объектов электросетевого хозяйства до присоединяемых энергопринимающих устройств, не представляется возможным, соответственно отсутствует возможность сравнить плановые данные инвестиционной программы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w:t>
      </w:r>
      <w:r w:rsidR="009C7B3E" w:rsidRPr="00BA0797">
        <w:rPr>
          <w:rFonts w:ascii="Myriad Pro" w:hAnsi="Myriad Pro"/>
          <w:bCs/>
          <w:sz w:val="26"/>
          <w:szCs w:val="26"/>
        </w:rPr>
        <w:t xml:space="preserve"> </w:t>
      </w:r>
      <w:r w:rsidRPr="00BA0797">
        <w:rPr>
          <w:rFonts w:ascii="Myriad Pro" w:hAnsi="Myriad Pro"/>
          <w:bCs/>
          <w:sz w:val="26"/>
          <w:szCs w:val="26"/>
        </w:rPr>
        <w:t>со средними фактическими показателями по указанным мероприятиям за 2015-2017 года.</w:t>
      </w:r>
    </w:p>
    <w:p w14:paraId="277F634D" w14:textId="77777777" w:rsidR="00581299" w:rsidRPr="00BA0797" w:rsidRDefault="00581299" w:rsidP="00E47304">
      <w:pPr>
        <w:tabs>
          <w:tab w:val="left" w:pos="1134"/>
        </w:tabs>
        <w:autoSpaceDE w:val="0"/>
        <w:autoSpaceDN w:val="0"/>
        <w:adjustRightInd w:val="0"/>
        <w:spacing w:after="0" w:line="360" w:lineRule="auto"/>
        <w:ind w:left="1134"/>
        <w:contextualSpacing/>
        <w:jc w:val="both"/>
        <w:rPr>
          <w:rFonts w:ascii="Myriad Pro" w:hAnsi="Myriad Pro"/>
          <w:bCs/>
          <w:sz w:val="26"/>
          <w:szCs w:val="26"/>
        </w:rPr>
      </w:pPr>
    </w:p>
    <w:p w14:paraId="5D114C46" w14:textId="77777777" w:rsidR="000026A7" w:rsidRPr="00BA0797" w:rsidRDefault="000026A7" w:rsidP="00BA0797">
      <w:pPr>
        <w:pStyle w:val="afff8"/>
        <w:spacing w:after="0"/>
        <w:jc w:val="center"/>
        <w:rPr>
          <w:b/>
          <w:bCs/>
        </w:rPr>
      </w:pPr>
      <w:r w:rsidRPr="00BA0797">
        <w:rPr>
          <w:b/>
          <w:bCs/>
        </w:rPr>
        <w:t>Сводная информация об объемах натуральных показателей технологических присоединений до 15 кВт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15"/>
        <w:gridCol w:w="1406"/>
        <w:gridCol w:w="1773"/>
        <w:gridCol w:w="1212"/>
        <w:gridCol w:w="1016"/>
        <w:gridCol w:w="1548"/>
      </w:tblGrid>
      <w:tr w:rsidR="00DF3457" w:rsidRPr="00BA0797" w14:paraId="376EECF5" w14:textId="77777777">
        <w:trPr>
          <w:cantSplit/>
        </w:trPr>
        <w:tc>
          <w:tcPr>
            <w:tcW w:w="123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BA80852" w14:textId="77777777" w:rsidR="00DF3457" w:rsidRPr="00581299" w:rsidRDefault="00DF3457" w:rsidP="00BA0797">
            <w:pPr>
              <w:spacing w:after="0" w:line="240" w:lineRule="auto"/>
              <w:jc w:val="center"/>
              <w:rPr>
                <w:rFonts w:ascii="Myriad Pro" w:eastAsia="Times New Roman" w:hAnsi="Myriad Pro" w:cs="Arial CYR"/>
                <w:b/>
                <w:bCs/>
                <w:color w:val="FFFFFF"/>
                <w:sz w:val="20"/>
                <w:szCs w:val="20"/>
                <w:lang w:eastAsia="ru-RU"/>
              </w:rPr>
            </w:pPr>
            <w:r w:rsidRPr="00581299">
              <w:rPr>
                <w:rFonts w:ascii="Myriad Pro" w:eastAsia="Times New Roman" w:hAnsi="Myriad Pro" w:cs="Arial CYR"/>
                <w:b/>
                <w:bCs/>
                <w:color w:val="FFFFFF"/>
                <w:sz w:val="20"/>
                <w:szCs w:val="20"/>
                <w:lang w:eastAsia="ru-RU"/>
              </w:rPr>
              <w:t>Наименование</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8542B65" w14:textId="77777777" w:rsidR="00DF3457" w:rsidRPr="00581299" w:rsidRDefault="009535B3" w:rsidP="00BA0797">
            <w:pPr>
              <w:spacing w:after="0" w:line="240" w:lineRule="auto"/>
              <w:jc w:val="center"/>
              <w:rPr>
                <w:rFonts w:ascii="Myriad Pro" w:eastAsia="Times New Roman" w:hAnsi="Myriad Pro" w:cs="Arial CYR"/>
                <w:b/>
                <w:bCs/>
                <w:color w:val="FFFFFF"/>
                <w:sz w:val="20"/>
                <w:szCs w:val="20"/>
                <w:lang w:eastAsia="ru-RU"/>
              </w:rPr>
            </w:pPr>
            <w:r w:rsidRPr="00581299">
              <w:rPr>
                <w:rFonts w:ascii="Myriad Pro" w:eastAsia="Times New Roman" w:hAnsi="Myriad Pro" w:cs="Arial CYR"/>
                <w:b/>
                <w:bCs/>
                <w:color w:val="FFFFFF"/>
                <w:sz w:val="20"/>
                <w:szCs w:val="20"/>
                <w:lang w:eastAsia="ru-RU"/>
              </w:rPr>
              <w:t>К</w:t>
            </w:r>
            <w:r w:rsidR="00DF3457" w:rsidRPr="00581299">
              <w:rPr>
                <w:rFonts w:ascii="Myriad Pro" w:eastAsia="Times New Roman" w:hAnsi="Myriad Pro" w:cs="Arial CYR"/>
                <w:b/>
                <w:bCs/>
                <w:color w:val="FFFFFF"/>
                <w:sz w:val="20"/>
                <w:szCs w:val="20"/>
                <w:lang w:eastAsia="ru-RU"/>
              </w:rPr>
              <w:t>оличество договоров, шт.</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011BA66" w14:textId="77777777" w:rsidR="00DF3457" w:rsidRPr="00581299" w:rsidRDefault="009535B3" w:rsidP="00BA0797">
            <w:pPr>
              <w:spacing w:after="0" w:line="240" w:lineRule="auto"/>
              <w:jc w:val="center"/>
              <w:rPr>
                <w:rFonts w:ascii="Myriad Pro" w:eastAsia="Times New Roman" w:hAnsi="Myriad Pro" w:cs="Arial CYR"/>
                <w:b/>
                <w:bCs/>
                <w:color w:val="FFFFFF"/>
                <w:sz w:val="20"/>
                <w:szCs w:val="20"/>
                <w:lang w:eastAsia="ru-RU"/>
              </w:rPr>
            </w:pPr>
            <w:r w:rsidRPr="00581299">
              <w:rPr>
                <w:rFonts w:ascii="Myriad Pro" w:eastAsia="Times New Roman" w:hAnsi="Myriad Pro" w:cs="Arial CYR"/>
                <w:b/>
                <w:bCs/>
                <w:color w:val="FFFFFF"/>
                <w:sz w:val="20"/>
                <w:szCs w:val="20"/>
                <w:lang w:eastAsia="ru-RU"/>
              </w:rPr>
              <w:t>П</w:t>
            </w:r>
            <w:r w:rsidR="00DF3457" w:rsidRPr="00581299">
              <w:rPr>
                <w:rFonts w:ascii="Myriad Pro" w:eastAsia="Times New Roman" w:hAnsi="Myriad Pro" w:cs="Arial CYR"/>
                <w:b/>
                <w:bCs/>
                <w:color w:val="FFFFFF"/>
                <w:sz w:val="20"/>
                <w:szCs w:val="20"/>
                <w:lang w:eastAsia="ru-RU"/>
              </w:rPr>
              <w:t>рисоединяемая мощность, кВт</w:t>
            </w:r>
          </w:p>
        </w:tc>
        <w:tc>
          <w:tcPr>
            <w:tcW w:w="71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328CCDF" w14:textId="77777777" w:rsidR="00DF3457" w:rsidRPr="00581299" w:rsidRDefault="009535B3" w:rsidP="00BA0797">
            <w:pPr>
              <w:spacing w:after="0" w:line="240" w:lineRule="auto"/>
              <w:jc w:val="center"/>
              <w:rPr>
                <w:rFonts w:ascii="Myriad Pro" w:eastAsia="Times New Roman" w:hAnsi="Myriad Pro" w:cs="Arial CYR"/>
                <w:b/>
                <w:bCs/>
                <w:color w:val="FFFFFF"/>
                <w:sz w:val="20"/>
                <w:szCs w:val="20"/>
                <w:lang w:eastAsia="ru-RU"/>
              </w:rPr>
            </w:pPr>
            <w:r w:rsidRPr="00581299">
              <w:rPr>
                <w:rFonts w:ascii="Myriad Pro" w:eastAsia="Times New Roman" w:hAnsi="Myriad Pro" w:cs="Arial CYR"/>
                <w:b/>
                <w:bCs/>
                <w:color w:val="FFFFFF"/>
                <w:sz w:val="20"/>
                <w:szCs w:val="20"/>
                <w:lang w:eastAsia="ru-RU"/>
              </w:rPr>
              <w:t>Д</w:t>
            </w:r>
            <w:r w:rsidR="00DF3457" w:rsidRPr="00581299">
              <w:rPr>
                <w:rFonts w:ascii="Myriad Pro" w:eastAsia="Times New Roman" w:hAnsi="Myriad Pro" w:cs="Arial CYR"/>
                <w:b/>
                <w:bCs/>
                <w:color w:val="FFFFFF"/>
                <w:sz w:val="20"/>
                <w:szCs w:val="20"/>
                <w:lang w:eastAsia="ru-RU"/>
              </w:rPr>
              <w:t>лина ВЛ, км</w:t>
            </w:r>
          </w:p>
        </w:tc>
        <w:tc>
          <w:tcPr>
            <w:tcW w:w="6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485D7A" w14:textId="77777777" w:rsidR="00DF3457" w:rsidRPr="00581299" w:rsidRDefault="009535B3" w:rsidP="00BA0797">
            <w:pPr>
              <w:spacing w:after="0" w:line="240" w:lineRule="auto"/>
              <w:jc w:val="center"/>
              <w:rPr>
                <w:rFonts w:ascii="Myriad Pro" w:eastAsia="Times New Roman" w:hAnsi="Myriad Pro" w:cs="Arial CYR"/>
                <w:b/>
                <w:bCs/>
                <w:color w:val="FFFFFF"/>
                <w:sz w:val="20"/>
                <w:szCs w:val="20"/>
                <w:lang w:eastAsia="ru-RU"/>
              </w:rPr>
            </w:pPr>
            <w:r w:rsidRPr="00581299">
              <w:rPr>
                <w:rFonts w:ascii="Myriad Pro" w:eastAsia="Times New Roman" w:hAnsi="Myriad Pro" w:cs="Arial CYR"/>
                <w:b/>
                <w:bCs/>
                <w:color w:val="FFFFFF"/>
                <w:sz w:val="20"/>
                <w:szCs w:val="20"/>
                <w:lang w:eastAsia="ru-RU"/>
              </w:rPr>
              <w:t>Д</w:t>
            </w:r>
            <w:r w:rsidR="00DF3457" w:rsidRPr="00581299">
              <w:rPr>
                <w:rFonts w:ascii="Myriad Pro" w:eastAsia="Times New Roman" w:hAnsi="Myriad Pro" w:cs="Arial CYR"/>
                <w:b/>
                <w:bCs/>
                <w:color w:val="FFFFFF"/>
                <w:sz w:val="20"/>
                <w:szCs w:val="20"/>
                <w:lang w:eastAsia="ru-RU"/>
              </w:rPr>
              <w:t>лина КЛ, км</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63702AF" w14:textId="77777777" w:rsidR="00DF3457" w:rsidRPr="00581299" w:rsidRDefault="009535B3" w:rsidP="00BA0797">
            <w:pPr>
              <w:spacing w:after="0" w:line="240" w:lineRule="auto"/>
              <w:jc w:val="center"/>
              <w:rPr>
                <w:rFonts w:ascii="Myriad Pro" w:eastAsia="Times New Roman" w:hAnsi="Myriad Pro" w:cs="Arial CYR"/>
                <w:b/>
                <w:bCs/>
                <w:color w:val="FFFFFF"/>
                <w:sz w:val="20"/>
                <w:szCs w:val="20"/>
                <w:lang w:eastAsia="ru-RU"/>
              </w:rPr>
            </w:pPr>
            <w:r w:rsidRPr="00581299">
              <w:rPr>
                <w:rFonts w:ascii="Myriad Pro" w:eastAsia="Times New Roman" w:hAnsi="Myriad Pro" w:cs="Arial CYR"/>
                <w:b/>
                <w:bCs/>
                <w:color w:val="FFFFFF"/>
                <w:sz w:val="20"/>
                <w:szCs w:val="20"/>
                <w:lang w:eastAsia="ru-RU"/>
              </w:rPr>
              <w:t>М</w:t>
            </w:r>
            <w:r w:rsidR="00DF3457" w:rsidRPr="00581299">
              <w:rPr>
                <w:rFonts w:ascii="Myriad Pro" w:eastAsia="Times New Roman" w:hAnsi="Myriad Pro" w:cs="Arial CYR"/>
                <w:b/>
                <w:bCs/>
                <w:color w:val="FFFFFF"/>
                <w:sz w:val="20"/>
                <w:szCs w:val="20"/>
                <w:lang w:eastAsia="ru-RU"/>
              </w:rPr>
              <w:t>аксимальная мощность ТП, кВт</w:t>
            </w:r>
          </w:p>
        </w:tc>
      </w:tr>
      <w:tr w:rsidR="00DF3457" w:rsidRPr="00BA0797" w14:paraId="37321DBA" w14:textId="77777777">
        <w:trPr>
          <w:cantSplit/>
        </w:trPr>
        <w:tc>
          <w:tcPr>
            <w:tcW w:w="1231" w:type="pct"/>
            <w:tcBorders>
              <w:top w:val="single" w:sz="4" w:space="0" w:color="FFFFFF"/>
            </w:tcBorders>
            <w:shd w:val="clear" w:color="auto" w:fill="auto"/>
            <w:vAlign w:val="center"/>
          </w:tcPr>
          <w:p w14:paraId="358556BC" w14:textId="77777777" w:rsidR="00DF3457" w:rsidRPr="00BA0797" w:rsidRDefault="009535B3" w:rsidP="00BA0797">
            <w:pPr>
              <w:spacing w:after="0" w:line="240" w:lineRule="auto"/>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П</w:t>
            </w:r>
            <w:r w:rsidR="00DF3457" w:rsidRPr="00BA0797">
              <w:rPr>
                <w:rFonts w:ascii="Myriad Pro" w:eastAsia="Times New Roman" w:hAnsi="Myriad Pro" w:cs="Arial CYR"/>
                <w:bCs/>
                <w:sz w:val="20"/>
                <w:szCs w:val="20"/>
                <w:lang w:eastAsia="ru-RU"/>
              </w:rPr>
              <w:t>редложено ТСО</w:t>
            </w:r>
          </w:p>
        </w:tc>
        <w:tc>
          <w:tcPr>
            <w:tcW w:w="815" w:type="pct"/>
            <w:tcBorders>
              <w:top w:val="single" w:sz="4" w:space="0" w:color="FFFFFF"/>
            </w:tcBorders>
            <w:shd w:val="clear" w:color="auto" w:fill="auto"/>
            <w:noWrap/>
            <w:vAlign w:val="center"/>
          </w:tcPr>
          <w:p w14:paraId="575D3B12" w14:textId="77777777" w:rsidR="00DF3457" w:rsidRPr="00BA0797" w:rsidRDefault="0083413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4 1</w:t>
            </w:r>
            <w:r w:rsidR="00DF3457" w:rsidRPr="00BA0797">
              <w:rPr>
                <w:rFonts w:ascii="Myriad Pro" w:eastAsia="Times New Roman" w:hAnsi="Myriad Pro" w:cs="Arial CYR"/>
                <w:bCs/>
                <w:sz w:val="20"/>
                <w:szCs w:val="20"/>
                <w:lang w:eastAsia="ru-RU"/>
              </w:rPr>
              <w:t>67</w:t>
            </w:r>
          </w:p>
        </w:tc>
        <w:tc>
          <w:tcPr>
            <w:tcW w:w="815" w:type="pct"/>
            <w:tcBorders>
              <w:top w:val="single" w:sz="4" w:space="0" w:color="FFFFFF"/>
            </w:tcBorders>
            <w:shd w:val="clear" w:color="auto" w:fill="auto"/>
            <w:vAlign w:val="center"/>
          </w:tcPr>
          <w:p w14:paraId="2EAFF409"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4</w:t>
            </w:r>
            <w:r w:rsidR="00834137" w:rsidRPr="00BA0797">
              <w:rPr>
                <w:rFonts w:ascii="Myriad Pro" w:eastAsia="Times New Roman" w:hAnsi="Myriad Pro" w:cs="Arial CYR"/>
                <w:bCs/>
                <w:sz w:val="20"/>
                <w:szCs w:val="20"/>
                <w:lang w:eastAsia="ru-RU"/>
              </w:rPr>
              <w:t>9 3</w:t>
            </w:r>
            <w:r w:rsidRPr="00BA0797">
              <w:rPr>
                <w:rFonts w:ascii="Myriad Pro" w:eastAsia="Times New Roman" w:hAnsi="Myriad Pro" w:cs="Arial CYR"/>
                <w:bCs/>
                <w:sz w:val="20"/>
                <w:szCs w:val="20"/>
                <w:lang w:eastAsia="ru-RU"/>
              </w:rPr>
              <w:t>41</w:t>
            </w:r>
          </w:p>
        </w:tc>
        <w:tc>
          <w:tcPr>
            <w:tcW w:w="713" w:type="pct"/>
            <w:tcBorders>
              <w:top w:val="single" w:sz="4" w:space="0" w:color="FFFFFF"/>
            </w:tcBorders>
            <w:shd w:val="clear" w:color="auto" w:fill="auto"/>
            <w:noWrap/>
            <w:vAlign w:val="center"/>
          </w:tcPr>
          <w:p w14:paraId="2F31D696"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172,72</w:t>
            </w:r>
          </w:p>
        </w:tc>
        <w:tc>
          <w:tcPr>
            <w:tcW w:w="611" w:type="pct"/>
            <w:tcBorders>
              <w:top w:val="single" w:sz="4" w:space="0" w:color="FFFFFF"/>
            </w:tcBorders>
            <w:shd w:val="clear" w:color="auto" w:fill="auto"/>
            <w:noWrap/>
            <w:vAlign w:val="center"/>
          </w:tcPr>
          <w:p w14:paraId="2601FFC0"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0,36</w:t>
            </w:r>
          </w:p>
        </w:tc>
        <w:tc>
          <w:tcPr>
            <w:tcW w:w="815" w:type="pct"/>
            <w:tcBorders>
              <w:top w:val="single" w:sz="4" w:space="0" w:color="FFFFFF"/>
            </w:tcBorders>
            <w:shd w:val="clear" w:color="auto" w:fill="auto"/>
            <w:noWrap/>
            <w:vAlign w:val="center"/>
          </w:tcPr>
          <w:p w14:paraId="35BD38A0"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1239,69</w:t>
            </w:r>
          </w:p>
        </w:tc>
      </w:tr>
      <w:tr w:rsidR="00DF3457" w:rsidRPr="00BA0797" w14:paraId="265BB493" w14:textId="77777777">
        <w:trPr>
          <w:cantSplit/>
        </w:trPr>
        <w:tc>
          <w:tcPr>
            <w:tcW w:w="1231" w:type="pct"/>
            <w:shd w:val="clear" w:color="auto" w:fill="auto"/>
            <w:vAlign w:val="center"/>
          </w:tcPr>
          <w:p w14:paraId="18AB4CFA" w14:textId="77777777" w:rsidR="00DF3457" w:rsidRPr="00BA0797" w:rsidRDefault="009535B3" w:rsidP="00BA0797">
            <w:pPr>
              <w:spacing w:after="0" w:line="240" w:lineRule="auto"/>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П</w:t>
            </w:r>
            <w:r w:rsidR="00DF3457" w:rsidRPr="00BA0797">
              <w:rPr>
                <w:rFonts w:ascii="Myriad Pro" w:eastAsia="Times New Roman" w:hAnsi="Myriad Pro" w:cs="Arial CYR"/>
                <w:bCs/>
                <w:sz w:val="20"/>
                <w:szCs w:val="20"/>
                <w:lang w:eastAsia="ru-RU"/>
              </w:rPr>
              <w:t>ринято органом регулирования</w:t>
            </w:r>
          </w:p>
        </w:tc>
        <w:tc>
          <w:tcPr>
            <w:tcW w:w="815" w:type="pct"/>
            <w:shd w:val="clear" w:color="auto" w:fill="auto"/>
            <w:noWrap/>
            <w:vAlign w:val="center"/>
          </w:tcPr>
          <w:p w14:paraId="7EB4D594" w14:textId="77777777" w:rsidR="00DF3457" w:rsidRPr="00BA0797" w:rsidRDefault="009C7B3E"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3 2</w:t>
            </w:r>
            <w:r w:rsidR="00DF3457" w:rsidRPr="00BA0797">
              <w:rPr>
                <w:rFonts w:ascii="Myriad Pro" w:eastAsia="Times New Roman" w:hAnsi="Myriad Pro" w:cs="Arial CYR"/>
                <w:bCs/>
                <w:sz w:val="20"/>
                <w:szCs w:val="20"/>
                <w:lang w:eastAsia="ru-RU"/>
              </w:rPr>
              <w:t>43</w:t>
            </w:r>
          </w:p>
        </w:tc>
        <w:tc>
          <w:tcPr>
            <w:tcW w:w="815" w:type="pct"/>
            <w:shd w:val="clear" w:color="auto" w:fill="auto"/>
            <w:vAlign w:val="center"/>
          </w:tcPr>
          <w:p w14:paraId="7A7288E5"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w:t>
            </w:r>
          </w:p>
        </w:tc>
        <w:tc>
          <w:tcPr>
            <w:tcW w:w="713" w:type="pct"/>
            <w:shd w:val="clear" w:color="auto" w:fill="auto"/>
            <w:noWrap/>
            <w:vAlign w:val="center"/>
          </w:tcPr>
          <w:p w14:paraId="16FABC65"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w:t>
            </w:r>
          </w:p>
        </w:tc>
        <w:tc>
          <w:tcPr>
            <w:tcW w:w="611" w:type="pct"/>
            <w:shd w:val="clear" w:color="auto" w:fill="auto"/>
            <w:noWrap/>
            <w:vAlign w:val="center"/>
          </w:tcPr>
          <w:p w14:paraId="2C1A2444"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w:t>
            </w:r>
          </w:p>
        </w:tc>
        <w:tc>
          <w:tcPr>
            <w:tcW w:w="815" w:type="pct"/>
            <w:shd w:val="clear" w:color="auto" w:fill="auto"/>
            <w:noWrap/>
            <w:vAlign w:val="center"/>
          </w:tcPr>
          <w:p w14:paraId="01EE19AD"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w:t>
            </w:r>
          </w:p>
        </w:tc>
      </w:tr>
      <w:tr w:rsidR="00DF3457" w:rsidRPr="00BA0797" w14:paraId="24F30522" w14:textId="77777777">
        <w:trPr>
          <w:cantSplit/>
        </w:trPr>
        <w:tc>
          <w:tcPr>
            <w:tcW w:w="1231" w:type="pct"/>
            <w:shd w:val="clear" w:color="auto" w:fill="auto"/>
            <w:noWrap/>
            <w:vAlign w:val="center"/>
          </w:tcPr>
          <w:p w14:paraId="272B441F" w14:textId="77777777" w:rsidR="00DF3457" w:rsidRPr="00BA0797" w:rsidRDefault="009535B3" w:rsidP="00BA0797">
            <w:pPr>
              <w:spacing w:after="0" w:line="240" w:lineRule="auto"/>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П</w:t>
            </w:r>
            <w:r w:rsidR="00DF3457" w:rsidRPr="00BA0797">
              <w:rPr>
                <w:rFonts w:ascii="Myriad Pro" w:eastAsia="Times New Roman" w:hAnsi="Myriad Pro" w:cs="Arial CYR"/>
                <w:bCs/>
                <w:sz w:val="20"/>
                <w:szCs w:val="20"/>
                <w:lang w:eastAsia="ru-RU"/>
              </w:rPr>
              <w:t xml:space="preserve">редложение </w:t>
            </w:r>
            <w:r w:rsidR="008A5236" w:rsidRPr="00BA0797">
              <w:rPr>
                <w:rFonts w:ascii="Myriad Pro" w:eastAsia="Times New Roman" w:hAnsi="Myriad Pro" w:cs="Arial CYR"/>
                <w:bCs/>
                <w:sz w:val="20"/>
                <w:szCs w:val="20"/>
                <w:lang w:eastAsia="ru-RU"/>
              </w:rPr>
              <w:t>И</w:t>
            </w:r>
            <w:r w:rsidR="00DF3457" w:rsidRPr="00BA0797">
              <w:rPr>
                <w:rFonts w:ascii="Myriad Pro" w:eastAsia="Times New Roman" w:hAnsi="Myriad Pro" w:cs="Arial CYR"/>
                <w:bCs/>
                <w:sz w:val="20"/>
                <w:szCs w:val="20"/>
                <w:lang w:eastAsia="ru-RU"/>
              </w:rPr>
              <w:t>сполнителя</w:t>
            </w:r>
          </w:p>
        </w:tc>
        <w:tc>
          <w:tcPr>
            <w:tcW w:w="815" w:type="pct"/>
            <w:shd w:val="clear" w:color="auto" w:fill="auto"/>
            <w:noWrap/>
            <w:vAlign w:val="center"/>
          </w:tcPr>
          <w:p w14:paraId="41E12623" w14:textId="77777777" w:rsidR="00DF3457" w:rsidRPr="00BA0797" w:rsidRDefault="009C7B3E"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3 7</w:t>
            </w:r>
            <w:r w:rsidR="00DF3457" w:rsidRPr="00BA0797">
              <w:rPr>
                <w:rFonts w:ascii="Myriad Pro" w:eastAsia="Times New Roman" w:hAnsi="Myriad Pro" w:cs="Arial CYR"/>
                <w:bCs/>
                <w:sz w:val="20"/>
                <w:szCs w:val="20"/>
                <w:lang w:eastAsia="ru-RU"/>
              </w:rPr>
              <w:t>83</w:t>
            </w:r>
          </w:p>
        </w:tc>
        <w:tc>
          <w:tcPr>
            <w:tcW w:w="815" w:type="pct"/>
            <w:shd w:val="clear" w:color="auto" w:fill="auto"/>
            <w:vAlign w:val="center"/>
          </w:tcPr>
          <w:p w14:paraId="7580F47D"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4</w:t>
            </w:r>
            <w:r w:rsidR="00834137" w:rsidRPr="00BA0797">
              <w:rPr>
                <w:rFonts w:ascii="Myriad Pro" w:eastAsia="Times New Roman" w:hAnsi="Myriad Pro" w:cs="Arial CYR"/>
                <w:bCs/>
                <w:sz w:val="20"/>
                <w:szCs w:val="20"/>
                <w:lang w:eastAsia="ru-RU"/>
              </w:rPr>
              <w:t>5 9</w:t>
            </w:r>
            <w:r w:rsidRPr="00BA0797">
              <w:rPr>
                <w:rFonts w:ascii="Myriad Pro" w:eastAsia="Times New Roman" w:hAnsi="Myriad Pro" w:cs="Arial CYR"/>
                <w:bCs/>
                <w:sz w:val="20"/>
                <w:szCs w:val="20"/>
                <w:lang w:eastAsia="ru-RU"/>
              </w:rPr>
              <w:t>33</w:t>
            </w:r>
          </w:p>
        </w:tc>
        <w:tc>
          <w:tcPr>
            <w:tcW w:w="713" w:type="pct"/>
            <w:shd w:val="clear" w:color="auto" w:fill="auto"/>
            <w:noWrap/>
            <w:vAlign w:val="center"/>
          </w:tcPr>
          <w:p w14:paraId="6F304F33"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w:t>
            </w:r>
          </w:p>
        </w:tc>
        <w:tc>
          <w:tcPr>
            <w:tcW w:w="611" w:type="pct"/>
            <w:shd w:val="clear" w:color="auto" w:fill="auto"/>
            <w:noWrap/>
            <w:vAlign w:val="center"/>
          </w:tcPr>
          <w:p w14:paraId="2B5B5808"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w:t>
            </w:r>
          </w:p>
        </w:tc>
        <w:tc>
          <w:tcPr>
            <w:tcW w:w="815" w:type="pct"/>
            <w:shd w:val="clear" w:color="auto" w:fill="auto"/>
            <w:noWrap/>
            <w:vAlign w:val="center"/>
          </w:tcPr>
          <w:p w14:paraId="6A4CF229" w14:textId="77777777" w:rsidR="00DF3457" w:rsidRPr="00BA0797" w:rsidRDefault="00DF3457" w:rsidP="00BA0797">
            <w:pPr>
              <w:spacing w:after="0" w:line="240" w:lineRule="auto"/>
              <w:jc w:val="center"/>
              <w:rPr>
                <w:rFonts w:ascii="Myriad Pro" w:eastAsia="Times New Roman" w:hAnsi="Myriad Pro" w:cs="Arial CYR"/>
                <w:sz w:val="20"/>
                <w:szCs w:val="20"/>
                <w:lang w:eastAsia="ru-RU"/>
              </w:rPr>
            </w:pPr>
            <w:r w:rsidRPr="00BA0797">
              <w:rPr>
                <w:rFonts w:ascii="Myriad Pro" w:eastAsia="Times New Roman" w:hAnsi="Myriad Pro" w:cs="Arial CYR"/>
                <w:bCs/>
                <w:sz w:val="20"/>
                <w:szCs w:val="20"/>
                <w:lang w:eastAsia="ru-RU"/>
              </w:rPr>
              <w:t>0</w:t>
            </w:r>
          </w:p>
        </w:tc>
      </w:tr>
    </w:tbl>
    <w:p w14:paraId="1A18B4F5" w14:textId="77777777" w:rsidR="000026A7" w:rsidRPr="00BA0797" w:rsidRDefault="000026A7" w:rsidP="00BA0797">
      <w:pPr>
        <w:pStyle w:val="afffb"/>
        <w:tabs>
          <w:tab w:val="clear" w:pos="960"/>
          <w:tab w:val="num" w:pos="1134"/>
        </w:tabs>
        <w:spacing w:before="0"/>
      </w:pPr>
      <w:r w:rsidRPr="00BA0797">
        <w:t xml:space="preserve">Для расчета плановых показателей на 2019 год </w:t>
      </w:r>
      <w:r w:rsidR="008A5236" w:rsidRPr="00BA0797">
        <w:t>И</w:t>
      </w:r>
      <w:r w:rsidRPr="00BA0797">
        <w:t>сполнителем использованы значения стандартизированных тарифных ставок, утвержденных Приказом Государственного комитета</w:t>
      </w:r>
      <w:r w:rsidR="009C7B3E" w:rsidRPr="00BA0797">
        <w:t xml:space="preserve"> </w:t>
      </w:r>
      <w:r w:rsidRPr="00BA0797">
        <w:t>Псковской области по тарифам и энергетике от 26.12.2018 №253-э</w:t>
      </w:r>
      <w:r w:rsidR="009C7B3E" w:rsidRPr="00BA0797">
        <w:t xml:space="preserve"> </w:t>
      </w:r>
      <w:r w:rsidR="00586D28" w:rsidRPr="00BA0797">
        <w:t>«</w:t>
      </w:r>
      <w:r w:rsidRPr="00BA0797">
        <w:t xml:space="preserve">Об установлении стандартизированных тарифных ставок, ставок за единицу максимальной мощности и формулы для расчета платы за технологическое присоединение энергопринимающих устройств потребителей электрической энергии, объектов электросетевого хозяйства, принадлежащих сетевым организациям и иным лицам к электрическим сетям территориальных </w:t>
      </w:r>
      <w:r w:rsidRPr="00BA0797">
        <w:lastRenderedPageBreak/>
        <w:t xml:space="preserve">сетевых организаций на территории области на </w:t>
      </w:r>
      <w:smartTag w:uri="urn:schemas-microsoft-com:office:smarttags" w:element="metricconverter">
        <w:smartTagPr>
          <w:attr w:name="ProductID" w:val="2019 г"/>
        </w:smartTagPr>
        <w:r w:rsidRPr="00BA0797">
          <w:t>2019 г</w:t>
        </w:r>
      </w:smartTag>
      <w:r w:rsidRPr="00BA0797">
        <w:t>.</w:t>
      </w:r>
      <w:r w:rsidR="00586D28" w:rsidRPr="00BA0797">
        <w:t>»</w:t>
      </w:r>
      <w:r w:rsidRPr="00BA0797">
        <w:t xml:space="preserve"> Необходимо отметить, что указанные стандартизированные тарифные ставки уже были утверждены на момент установления единых (котловых) тарифов на услуги по передаче электрической энергии по сетям Псковской области на 2019 год (приказ Государственного комитета Псковской области по тарифам и энергетике от 28.12.2018 №254-э). </w:t>
      </w:r>
    </w:p>
    <w:p w14:paraId="40E2D90B" w14:textId="77777777" w:rsidR="000026A7" w:rsidRDefault="000026A7" w:rsidP="00BA0797">
      <w:pPr>
        <w:tabs>
          <w:tab w:val="num" w:pos="1134"/>
        </w:tabs>
        <w:autoSpaceDE w:val="0"/>
        <w:autoSpaceDN w:val="0"/>
        <w:adjustRightInd w:val="0"/>
        <w:spacing w:after="0" w:line="360" w:lineRule="auto"/>
        <w:ind w:firstLine="567"/>
        <w:jc w:val="both"/>
        <w:rPr>
          <w:rFonts w:ascii="Myriad Pro" w:hAnsi="Myriad Pro"/>
          <w:bCs/>
          <w:sz w:val="26"/>
          <w:szCs w:val="26"/>
        </w:rPr>
      </w:pPr>
      <w:r w:rsidRPr="00BA0797">
        <w:rPr>
          <w:rFonts w:ascii="Myriad Pro" w:hAnsi="Myriad Pro"/>
          <w:bCs/>
          <w:sz w:val="26"/>
          <w:szCs w:val="26"/>
        </w:rPr>
        <w:t xml:space="preserve">Расчет выпадающих доходов на 2019 год, связанных с осуществлением технологического присоединения к электрическим сетям филиала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w:t>
      </w:r>
      <w:r w:rsidR="00586D28" w:rsidRPr="00BA0797">
        <w:rPr>
          <w:rFonts w:ascii="Myriad Pro" w:hAnsi="Myriad Pro"/>
          <w:bCs/>
          <w:sz w:val="26"/>
          <w:szCs w:val="26"/>
        </w:rPr>
        <w:t>«</w:t>
      </w:r>
      <w:r w:rsidRPr="00BA0797">
        <w:rPr>
          <w:rFonts w:ascii="Myriad Pro" w:hAnsi="Myriad Pro"/>
          <w:bCs/>
          <w:sz w:val="26"/>
          <w:szCs w:val="26"/>
        </w:rPr>
        <w:t>Псковэнерго</w:t>
      </w:r>
      <w:r w:rsidR="00586D28" w:rsidRPr="00BA0797">
        <w:rPr>
          <w:rFonts w:ascii="Myriad Pro" w:hAnsi="Myriad Pro"/>
          <w:bCs/>
          <w:sz w:val="26"/>
          <w:szCs w:val="26"/>
        </w:rPr>
        <w:t>»</w:t>
      </w:r>
      <w:r w:rsidRPr="00BA0797">
        <w:rPr>
          <w:rFonts w:ascii="Myriad Pro" w:hAnsi="Myriad Pro"/>
          <w:bCs/>
          <w:sz w:val="26"/>
          <w:szCs w:val="26"/>
        </w:rPr>
        <w:t>, выполнен в соответствии с утвержденными стандартизированными ставками на 2019 год и плановым количеством</w:t>
      </w:r>
      <w:r w:rsidRPr="00BA0797">
        <w:rPr>
          <w:rFonts w:ascii="Myriad Pro" w:hAnsi="Myriad Pro"/>
        </w:rPr>
        <w:t xml:space="preserve"> </w:t>
      </w:r>
      <w:r w:rsidRPr="00BA0797">
        <w:rPr>
          <w:rFonts w:ascii="Myriad Pro" w:hAnsi="Myriad Pro"/>
          <w:bCs/>
          <w:sz w:val="26"/>
          <w:szCs w:val="26"/>
        </w:rPr>
        <w:t>договоров на осуществление технологическое присоединение.</w:t>
      </w:r>
    </w:p>
    <w:p w14:paraId="59AD641F" w14:textId="77777777" w:rsidR="00581299" w:rsidRPr="00BA0797" w:rsidRDefault="00581299" w:rsidP="00BA0797">
      <w:pPr>
        <w:tabs>
          <w:tab w:val="num" w:pos="1134"/>
        </w:tabs>
        <w:autoSpaceDE w:val="0"/>
        <w:autoSpaceDN w:val="0"/>
        <w:adjustRightInd w:val="0"/>
        <w:spacing w:after="0" w:line="360" w:lineRule="auto"/>
        <w:ind w:firstLine="567"/>
        <w:jc w:val="both"/>
        <w:rPr>
          <w:rFonts w:ascii="Myriad Pro" w:hAnsi="Myriad Pro"/>
          <w:bCs/>
          <w:sz w:val="26"/>
          <w:szCs w:val="26"/>
        </w:rPr>
      </w:pPr>
    </w:p>
    <w:p w14:paraId="6BE6CD07" w14:textId="77777777" w:rsidR="000026A7" w:rsidRPr="00BA0797" w:rsidRDefault="000026A7" w:rsidP="00BA0797">
      <w:pPr>
        <w:pStyle w:val="afff8"/>
        <w:spacing w:after="0"/>
        <w:jc w:val="center"/>
        <w:rPr>
          <w:b/>
          <w:bCs/>
        </w:rPr>
      </w:pPr>
      <w:r w:rsidRPr="00BA0797">
        <w:rPr>
          <w:b/>
          <w:bCs/>
        </w:rPr>
        <w:t xml:space="preserve">Расчет плановых выпадающих доходов на 2019 год, связанных с осуществлением технологического присоединения до 15 кВт к электрическим сетям филиала ПАО </w:t>
      </w:r>
      <w:r w:rsidR="00586D28" w:rsidRPr="00BA0797">
        <w:rPr>
          <w:b/>
          <w:bCs/>
        </w:rPr>
        <w:t>«</w:t>
      </w:r>
      <w:r w:rsidRPr="00BA0797">
        <w:rPr>
          <w:b/>
          <w:bCs/>
        </w:rPr>
        <w:t>МРСК Северо-Запада</w:t>
      </w:r>
      <w:r w:rsidR="00586D28" w:rsidRPr="00BA0797">
        <w:rPr>
          <w:b/>
          <w:bCs/>
        </w:rPr>
        <w:t>»</w:t>
      </w:r>
      <w:r w:rsidRPr="00BA0797">
        <w:rPr>
          <w:b/>
          <w:bCs/>
        </w:rPr>
        <w:t xml:space="preserve"> </w:t>
      </w:r>
      <w:r w:rsidR="00586D28" w:rsidRPr="00BA0797">
        <w:rPr>
          <w:b/>
          <w:bCs/>
        </w:rPr>
        <w:t>«</w:t>
      </w:r>
      <w:r w:rsidRPr="00BA0797">
        <w:rPr>
          <w:b/>
          <w:bCs/>
        </w:rPr>
        <w:t>Псковэнерго</w:t>
      </w:r>
      <w:r w:rsidR="00586D28" w:rsidRPr="00BA0797">
        <w:rPr>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55"/>
        <w:gridCol w:w="4743"/>
        <w:gridCol w:w="1686"/>
        <w:gridCol w:w="1192"/>
        <w:gridCol w:w="1294"/>
      </w:tblGrid>
      <w:tr w:rsidR="000026A7" w:rsidRPr="00BA0797" w14:paraId="4C5861ED" w14:textId="77777777">
        <w:trPr>
          <w:cantSplit/>
          <w:tblHeader/>
        </w:trPr>
        <w:tc>
          <w:tcPr>
            <w:tcW w:w="34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0548899"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N п/п</w:t>
            </w:r>
          </w:p>
        </w:tc>
        <w:tc>
          <w:tcPr>
            <w:tcW w:w="247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608FD39"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Показатели</w:t>
            </w:r>
          </w:p>
        </w:tc>
        <w:tc>
          <w:tcPr>
            <w:tcW w:w="2180"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1E72A8D"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Плановые показатели на 2019 год</w:t>
            </w:r>
          </w:p>
        </w:tc>
      </w:tr>
      <w:tr w:rsidR="000026A7" w:rsidRPr="00BA0797" w14:paraId="263E2E1D" w14:textId="77777777">
        <w:trPr>
          <w:cantSplit/>
          <w:tblHeader/>
        </w:trPr>
        <w:tc>
          <w:tcPr>
            <w:tcW w:w="34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5B1A0EE" w14:textId="77777777" w:rsidR="000026A7" w:rsidRPr="00581299" w:rsidRDefault="000026A7" w:rsidP="00BA0797">
            <w:pPr>
              <w:spacing w:after="0" w:line="240" w:lineRule="auto"/>
              <w:jc w:val="center"/>
              <w:rPr>
                <w:rFonts w:ascii="Myriad Pro" w:hAnsi="Myriad Pro"/>
                <w:b/>
                <w:color w:val="FFFFFF"/>
                <w:sz w:val="18"/>
                <w:szCs w:val="18"/>
              </w:rPr>
            </w:pPr>
          </w:p>
        </w:tc>
        <w:tc>
          <w:tcPr>
            <w:tcW w:w="2478"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A77B084" w14:textId="77777777" w:rsidR="000026A7" w:rsidRPr="00581299" w:rsidRDefault="000026A7" w:rsidP="00BA0797">
            <w:pPr>
              <w:spacing w:after="0" w:line="240" w:lineRule="auto"/>
              <w:jc w:val="center"/>
              <w:rPr>
                <w:rFonts w:ascii="Myriad Pro" w:hAnsi="Myriad Pro"/>
                <w:b/>
                <w:color w:val="FFFFFF"/>
                <w:sz w:val="18"/>
                <w:szCs w:val="18"/>
              </w:rPr>
            </w:pPr>
          </w:p>
        </w:tc>
        <w:tc>
          <w:tcPr>
            <w:tcW w:w="8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CBB7AB7"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стандарт, тариф, ставка (руб./шт.)</w:t>
            </w:r>
          </w:p>
        </w:tc>
        <w:tc>
          <w:tcPr>
            <w:tcW w:w="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5F9240"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количество (кВт, км, шт.)</w:t>
            </w:r>
          </w:p>
        </w:tc>
        <w:tc>
          <w:tcPr>
            <w:tcW w:w="67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07A7DEF" w14:textId="77777777" w:rsidR="000026A7" w:rsidRPr="00581299" w:rsidRDefault="000026A7" w:rsidP="00BA0797">
            <w:pPr>
              <w:spacing w:after="0" w:line="240" w:lineRule="auto"/>
              <w:jc w:val="center"/>
              <w:rPr>
                <w:rFonts w:ascii="Myriad Pro" w:hAnsi="Myriad Pro"/>
                <w:b/>
                <w:color w:val="FFFFFF"/>
                <w:sz w:val="18"/>
                <w:szCs w:val="18"/>
              </w:rPr>
            </w:pPr>
            <w:r w:rsidRPr="00581299">
              <w:rPr>
                <w:rFonts w:ascii="Myriad Pro" w:hAnsi="Myriad Pro"/>
                <w:b/>
                <w:color w:val="FFFFFF"/>
                <w:sz w:val="18"/>
                <w:szCs w:val="18"/>
              </w:rPr>
              <w:t>расходы (тыс. руб.)</w:t>
            </w:r>
          </w:p>
        </w:tc>
      </w:tr>
      <w:tr w:rsidR="000026A7" w:rsidRPr="00BA0797" w14:paraId="3ECC0A5F" w14:textId="77777777">
        <w:trPr>
          <w:cantSplit/>
        </w:trPr>
        <w:tc>
          <w:tcPr>
            <w:tcW w:w="342" w:type="pct"/>
            <w:tcBorders>
              <w:top w:val="single" w:sz="4" w:space="0" w:color="FFFFFF"/>
            </w:tcBorders>
            <w:shd w:val="clear" w:color="auto" w:fill="auto"/>
            <w:noWrap/>
            <w:vAlign w:val="center"/>
          </w:tcPr>
          <w:p w14:paraId="3A7BE4C7"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1.</w:t>
            </w:r>
          </w:p>
        </w:tc>
        <w:tc>
          <w:tcPr>
            <w:tcW w:w="2478" w:type="pct"/>
            <w:tcBorders>
              <w:top w:val="single" w:sz="4" w:space="0" w:color="FFFFFF"/>
            </w:tcBorders>
            <w:shd w:val="clear" w:color="auto" w:fill="auto"/>
            <w:vAlign w:val="center"/>
          </w:tcPr>
          <w:p w14:paraId="3E0482C1"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Расходы на выполнение организационно-технических мероприятий, связанные с осуществлением технологического присоединения [пункт 1.1 + пункт 1.2]:</w:t>
            </w:r>
          </w:p>
        </w:tc>
        <w:tc>
          <w:tcPr>
            <w:tcW w:w="881" w:type="pct"/>
            <w:tcBorders>
              <w:top w:val="single" w:sz="4" w:space="0" w:color="FFFFFF"/>
            </w:tcBorders>
            <w:shd w:val="clear" w:color="auto" w:fill="auto"/>
            <w:noWrap/>
            <w:vAlign w:val="center"/>
          </w:tcPr>
          <w:p w14:paraId="4E19057F"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6030,49</w:t>
            </w:r>
          </w:p>
        </w:tc>
        <w:tc>
          <w:tcPr>
            <w:tcW w:w="623" w:type="pct"/>
            <w:tcBorders>
              <w:top w:val="single" w:sz="4" w:space="0" w:color="FFFFFF"/>
            </w:tcBorders>
            <w:shd w:val="clear" w:color="auto" w:fill="auto"/>
            <w:noWrap/>
            <w:vAlign w:val="center"/>
          </w:tcPr>
          <w:p w14:paraId="30F4BBB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3783</w:t>
            </w:r>
          </w:p>
        </w:tc>
        <w:tc>
          <w:tcPr>
            <w:tcW w:w="676" w:type="pct"/>
            <w:tcBorders>
              <w:top w:val="single" w:sz="4" w:space="0" w:color="FFFFFF"/>
            </w:tcBorders>
            <w:shd w:val="clear" w:color="auto" w:fill="auto"/>
            <w:noWrap/>
            <w:vAlign w:val="center"/>
          </w:tcPr>
          <w:p w14:paraId="37D3435D"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w:t>
            </w:r>
            <w:r w:rsidR="009C7B3E" w:rsidRPr="00BA0797">
              <w:rPr>
                <w:rFonts w:ascii="Myriad Pro" w:hAnsi="Myriad Pro"/>
                <w:bCs/>
                <w:sz w:val="18"/>
                <w:szCs w:val="18"/>
              </w:rPr>
              <w:t>2 8</w:t>
            </w:r>
            <w:r w:rsidRPr="00BA0797">
              <w:rPr>
                <w:rFonts w:ascii="Myriad Pro" w:hAnsi="Myriad Pro"/>
                <w:bCs/>
                <w:sz w:val="18"/>
                <w:szCs w:val="18"/>
              </w:rPr>
              <w:t>11,33</w:t>
            </w:r>
          </w:p>
        </w:tc>
      </w:tr>
      <w:tr w:rsidR="000026A7" w:rsidRPr="00BA0797" w14:paraId="505149FF" w14:textId="77777777">
        <w:trPr>
          <w:cantSplit/>
        </w:trPr>
        <w:tc>
          <w:tcPr>
            <w:tcW w:w="342" w:type="pct"/>
            <w:shd w:val="clear" w:color="auto" w:fill="auto"/>
            <w:noWrap/>
            <w:vAlign w:val="center"/>
          </w:tcPr>
          <w:p w14:paraId="34B6B235"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1.1.</w:t>
            </w:r>
          </w:p>
        </w:tc>
        <w:tc>
          <w:tcPr>
            <w:tcW w:w="2478" w:type="pct"/>
            <w:shd w:val="clear" w:color="auto" w:fill="auto"/>
            <w:vAlign w:val="center"/>
          </w:tcPr>
          <w:p w14:paraId="5FDF70F8"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подготовка и выдача сетевой организацией технических условий (ТУ) Заявителю</w:t>
            </w:r>
          </w:p>
        </w:tc>
        <w:tc>
          <w:tcPr>
            <w:tcW w:w="881" w:type="pct"/>
            <w:shd w:val="clear" w:color="auto" w:fill="auto"/>
            <w:noWrap/>
            <w:vAlign w:val="center"/>
          </w:tcPr>
          <w:p w14:paraId="19FDD282"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2296,26</w:t>
            </w:r>
          </w:p>
        </w:tc>
        <w:tc>
          <w:tcPr>
            <w:tcW w:w="623" w:type="pct"/>
            <w:shd w:val="clear" w:color="auto" w:fill="auto"/>
            <w:noWrap/>
            <w:vAlign w:val="center"/>
          </w:tcPr>
          <w:p w14:paraId="398174BB"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3783</w:t>
            </w:r>
          </w:p>
        </w:tc>
        <w:tc>
          <w:tcPr>
            <w:tcW w:w="676" w:type="pct"/>
            <w:shd w:val="clear" w:color="auto" w:fill="auto"/>
            <w:noWrap/>
            <w:vAlign w:val="center"/>
          </w:tcPr>
          <w:p w14:paraId="366809EB" w14:textId="77777777" w:rsidR="000026A7" w:rsidRPr="00BA0797" w:rsidRDefault="00834137" w:rsidP="00BA0797">
            <w:pPr>
              <w:spacing w:after="0" w:line="240" w:lineRule="auto"/>
              <w:jc w:val="center"/>
              <w:rPr>
                <w:rFonts w:ascii="Myriad Pro" w:hAnsi="Myriad Pro"/>
                <w:bCs/>
                <w:sz w:val="18"/>
                <w:szCs w:val="18"/>
              </w:rPr>
            </w:pPr>
            <w:r w:rsidRPr="00BA0797">
              <w:rPr>
                <w:rFonts w:ascii="Myriad Pro" w:hAnsi="Myriad Pro"/>
                <w:bCs/>
                <w:sz w:val="18"/>
                <w:szCs w:val="18"/>
              </w:rPr>
              <w:t>8 6</w:t>
            </w:r>
            <w:r w:rsidR="000026A7" w:rsidRPr="00BA0797">
              <w:rPr>
                <w:rFonts w:ascii="Myriad Pro" w:hAnsi="Myriad Pro"/>
                <w:bCs/>
                <w:sz w:val="18"/>
                <w:szCs w:val="18"/>
              </w:rPr>
              <w:t>85,99</w:t>
            </w:r>
          </w:p>
        </w:tc>
      </w:tr>
      <w:tr w:rsidR="000026A7" w:rsidRPr="00BA0797" w14:paraId="0DA7FA59" w14:textId="77777777">
        <w:trPr>
          <w:cantSplit/>
        </w:trPr>
        <w:tc>
          <w:tcPr>
            <w:tcW w:w="342" w:type="pct"/>
            <w:shd w:val="clear" w:color="auto" w:fill="auto"/>
            <w:noWrap/>
            <w:vAlign w:val="center"/>
          </w:tcPr>
          <w:p w14:paraId="59909C5E"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1.2.</w:t>
            </w:r>
          </w:p>
        </w:tc>
        <w:tc>
          <w:tcPr>
            <w:tcW w:w="2478" w:type="pct"/>
            <w:shd w:val="clear" w:color="auto" w:fill="auto"/>
            <w:vAlign w:val="center"/>
          </w:tcPr>
          <w:p w14:paraId="1BCBAF19"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проверка сетевой организацией выполнения Заявителем ТУ,</w:t>
            </w:r>
          </w:p>
        </w:tc>
        <w:tc>
          <w:tcPr>
            <w:tcW w:w="881" w:type="pct"/>
            <w:shd w:val="clear" w:color="auto" w:fill="auto"/>
            <w:noWrap/>
            <w:vAlign w:val="center"/>
          </w:tcPr>
          <w:p w14:paraId="7009099A"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3734,24</w:t>
            </w:r>
          </w:p>
        </w:tc>
        <w:tc>
          <w:tcPr>
            <w:tcW w:w="623" w:type="pct"/>
            <w:shd w:val="clear" w:color="auto" w:fill="auto"/>
            <w:noWrap/>
            <w:vAlign w:val="center"/>
          </w:tcPr>
          <w:p w14:paraId="25C249A4"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3783</w:t>
            </w:r>
          </w:p>
        </w:tc>
        <w:tc>
          <w:tcPr>
            <w:tcW w:w="676" w:type="pct"/>
            <w:shd w:val="clear" w:color="auto" w:fill="auto"/>
            <w:noWrap/>
            <w:vAlign w:val="center"/>
          </w:tcPr>
          <w:p w14:paraId="298FD340"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1</w:t>
            </w:r>
            <w:r w:rsidR="00834137" w:rsidRPr="00BA0797">
              <w:rPr>
                <w:rFonts w:ascii="Myriad Pro" w:hAnsi="Myriad Pro"/>
                <w:bCs/>
                <w:sz w:val="18"/>
                <w:szCs w:val="18"/>
              </w:rPr>
              <w:t>4 1</w:t>
            </w:r>
            <w:r w:rsidRPr="00BA0797">
              <w:rPr>
                <w:rFonts w:ascii="Myriad Pro" w:hAnsi="Myriad Pro"/>
                <w:bCs/>
                <w:sz w:val="18"/>
                <w:szCs w:val="18"/>
              </w:rPr>
              <w:t>25,39</w:t>
            </w:r>
          </w:p>
        </w:tc>
      </w:tr>
      <w:tr w:rsidR="000026A7" w:rsidRPr="00BA0797" w14:paraId="26D39DAD" w14:textId="77777777">
        <w:trPr>
          <w:cantSplit/>
        </w:trPr>
        <w:tc>
          <w:tcPr>
            <w:tcW w:w="342" w:type="pct"/>
            <w:shd w:val="clear" w:color="auto" w:fill="auto"/>
            <w:noWrap/>
            <w:vAlign w:val="center"/>
          </w:tcPr>
          <w:p w14:paraId="003BCF60"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2.</w:t>
            </w:r>
          </w:p>
        </w:tc>
        <w:tc>
          <w:tcPr>
            <w:tcW w:w="2478" w:type="pct"/>
            <w:shd w:val="clear" w:color="auto" w:fill="auto"/>
            <w:vAlign w:val="center"/>
          </w:tcPr>
          <w:p w14:paraId="118F3B58"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 xml:space="preserve">Расходы по мероприятиям </w:t>
            </w:r>
            <w:r w:rsidR="00586D28" w:rsidRPr="00BA0797">
              <w:rPr>
                <w:rFonts w:ascii="Myriad Pro" w:hAnsi="Myriad Pro"/>
                <w:bCs/>
                <w:sz w:val="18"/>
                <w:szCs w:val="18"/>
              </w:rPr>
              <w:t>«</w:t>
            </w:r>
            <w:r w:rsidRPr="00BA0797">
              <w:rPr>
                <w:rFonts w:ascii="Myriad Pro" w:hAnsi="Myriad Pro"/>
                <w:bCs/>
                <w:sz w:val="18"/>
                <w:szCs w:val="18"/>
              </w:rPr>
              <w:t>последней мили</w:t>
            </w:r>
            <w:r w:rsidR="00586D28" w:rsidRPr="00BA0797">
              <w:rPr>
                <w:rFonts w:ascii="Myriad Pro" w:hAnsi="Myriad Pro"/>
                <w:bCs/>
                <w:sz w:val="18"/>
                <w:szCs w:val="18"/>
              </w:rPr>
              <w:t>»</w:t>
            </w:r>
            <w:r w:rsidRPr="00BA0797">
              <w:rPr>
                <w:rFonts w:ascii="Myriad Pro" w:hAnsi="Myriad Pro"/>
                <w:bCs/>
                <w:sz w:val="18"/>
                <w:szCs w:val="18"/>
              </w:rPr>
              <w:t>, связанные с осуществлением технологического присоединения</w:t>
            </w:r>
          </w:p>
        </w:tc>
        <w:tc>
          <w:tcPr>
            <w:tcW w:w="881" w:type="pct"/>
            <w:shd w:val="clear" w:color="auto" w:fill="auto"/>
            <w:noWrap/>
            <w:vAlign w:val="center"/>
          </w:tcPr>
          <w:p w14:paraId="3EE44B8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x</w:t>
            </w:r>
          </w:p>
        </w:tc>
        <w:tc>
          <w:tcPr>
            <w:tcW w:w="623" w:type="pct"/>
            <w:shd w:val="clear" w:color="auto" w:fill="auto"/>
            <w:noWrap/>
            <w:vAlign w:val="center"/>
          </w:tcPr>
          <w:p w14:paraId="57334B5A"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x</w:t>
            </w:r>
          </w:p>
        </w:tc>
        <w:tc>
          <w:tcPr>
            <w:tcW w:w="676" w:type="pct"/>
            <w:shd w:val="clear" w:color="auto" w:fill="auto"/>
            <w:noWrap/>
            <w:vAlign w:val="center"/>
          </w:tcPr>
          <w:p w14:paraId="65DE93A9"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r>
      <w:tr w:rsidR="000026A7" w:rsidRPr="00BA0797" w14:paraId="464FE11B" w14:textId="77777777">
        <w:trPr>
          <w:cantSplit/>
        </w:trPr>
        <w:tc>
          <w:tcPr>
            <w:tcW w:w="342" w:type="pct"/>
            <w:shd w:val="clear" w:color="auto" w:fill="auto"/>
            <w:noWrap/>
            <w:vAlign w:val="center"/>
          </w:tcPr>
          <w:p w14:paraId="1F54C32D"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3.</w:t>
            </w:r>
          </w:p>
        </w:tc>
        <w:tc>
          <w:tcPr>
            <w:tcW w:w="2478" w:type="pct"/>
            <w:shd w:val="clear" w:color="auto" w:fill="auto"/>
            <w:vAlign w:val="center"/>
          </w:tcPr>
          <w:p w14:paraId="11D05A36"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Суммарный размер платы за технологическое присоединение [п. 3.1 * п. 3.2 / 1000]:</w:t>
            </w:r>
          </w:p>
        </w:tc>
        <w:tc>
          <w:tcPr>
            <w:tcW w:w="881" w:type="pct"/>
            <w:shd w:val="clear" w:color="auto" w:fill="auto"/>
            <w:noWrap/>
            <w:vAlign w:val="center"/>
          </w:tcPr>
          <w:p w14:paraId="01217A53"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bCs/>
                <w:sz w:val="18"/>
                <w:szCs w:val="18"/>
              </w:rPr>
              <w:t>x</w:t>
            </w:r>
          </w:p>
        </w:tc>
        <w:tc>
          <w:tcPr>
            <w:tcW w:w="623" w:type="pct"/>
            <w:shd w:val="clear" w:color="auto" w:fill="auto"/>
            <w:noWrap/>
            <w:vAlign w:val="center"/>
          </w:tcPr>
          <w:p w14:paraId="7C5E782C"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x</w:t>
            </w:r>
          </w:p>
        </w:tc>
        <w:tc>
          <w:tcPr>
            <w:tcW w:w="676" w:type="pct"/>
            <w:shd w:val="clear" w:color="auto" w:fill="auto"/>
            <w:noWrap/>
            <w:vAlign w:val="center"/>
          </w:tcPr>
          <w:p w14:paraId="4F352EC3" w14:textId="77777777" w:rsidR="000026A7" w:rsidRPr="00BA0797" w:rsidRDefault="009C7B3E" w:rsidP="00BA0797">
            <w:pPr>
              <w:spacing w:after="0" w:line="240" w:lineRule="auto"/>
              <w:jc w:val="center"/>
              <w:rPr>
                <w:rFonts w:ascii="Myriad Pro" w:hAnsi="Myriad Pro"/>
                <w:bCs/>
                <w:sz w:val="18"/>
                <w:szCs w:val="18"/>
              </w:rPr>
            </w:pPr>
            <w:r w:rsidRPr="00BA0797">
              <w:rPr>
                <w:rFonts w:ascii="Myriad Pro" w:hAnsi="Myriad Pro"/>
                <w:bCs/>
                <w:sz w:val="18"/>
                <w:szCs w:val="18"/>
              </w:rPr>
              <w:t>1 7</w:t>
            </w:r>
            <w:r w:rsidR="000026A7" w:rsidRPr="00BA0797">
              <w:rPr>
                <w:rFonts w:ascii="Myriad Pro" w:hAnsi="Myriad Pro"/>
                <w:bCs/>
                <w:sz w:val="18"/>
                <w:szCs w:val="18"/>
              </w:rPr>
              <w:t>33,86</w:t>
            </w:r>
          </w:p>
        </w:tc>
      </w:tr>
      <w:tr w:rsidR="000026A7" w:rsidRPr="00BA0797" w14:paraId="59D966C0" w14:textId="77777777">
        <w:trPr>
          <w:cantSplit/>
        </w:trPr>
        <w:tc>
          <w:tcPr>
            <w:tcW w:w="342" w:type="pct"/>
            <w:shd w:val="clear" w:color="auto" w:fill="auto"/>
            <w:noWrap/>
            <w:vAlign w:val="center"/>
          </w:tcPr>
          <w:p w14:paraId="017BA2BA"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3.1.</w:t>
            </w:r>
          </w:p>
        </w:tc>
        <w:tc>
          <w:tcPr>
            <w:tcW w:w="2478" w:type="pct"/>
            <w:shd w:val="clear" w:color="auto" w:fill="auto"/>
            <w:vAlign w:val="center"/>
          </w:tcPr>
          <w:p w14:paraId="7F1E6BD8"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Размер платы за технологическое присоединение (руб. без НДС)</w:t>
            </w:r>
          </w:p>
        </w:tc>
        <w:tc>
          <w:tcPr>
            <w:tcW w:w="881" w:type="pct"/>
            <w:shd w:val="clear" w:color="auto" w:fill="auto"/>
            <w:noWrap/>
            <w:vAlign w:val="center"/>
          </w:tcPr>
          <w:p w14:paraId="4D1C391A"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bCs/>
                <w:sz w:val="18"/>
                <w:szCs w:val="18"/>
              </w:rPr>
              <w:t>x</w:t>
            </w:r>
          </w:p>
        </w:tc>
        <w:tc>
          <w:tcPr>
            <w:tcW w:w="623" w:type="pct"/>
            <w:shd w:val="clear" w:color="auto" w:fill="auto"/>
            <w:noWrap/>
            <w:vAlign w:val="center"/>
          </w:tcPr>
          <w:p w14:paraId="4EC77495"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x</w:t>
            </w:r>
          </w:p>
        </w:tc>
        <w:tc>
          <w:tcPr>
            <w:tcW w:w="676" w:type="pct"/>
            <w:shd w:val="clear" w:color="auto" w:fill="auto"/>
            <w:noWrap/>
            <w:vAlign w:val="center"/>
          </w:tcPr>
          <w:p w14:paraId="54D065AC"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458,33</w:t>
            </w:r>
          </w:p>
        </w:tc>
      </w:tr>
      <w:tr w:rsidR="000026A7" w:rsidRPr="00BA0797" w14:paraId="696FF578" w14:textId="77777777">
        <w:trPr>
          <w:cantSplit/>
        </w:trPr>
        <w:tc>
          <w:tcPr>
            <w:tcW w:w="342" w:type="pct"/>
            <w:shd w:val="clear" w:color="auto" w:fill="auto"/>
            <w:noWrap/>
            <w:vAlign w:val="center"/>
          </w:tcPr>
          <w:p w14:paraId="0447C9D7"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3.2.</w:t>
            </w:r>
          </w:p>
        </w:tc>
        <w:tc>
          <w:tcPr>
            <w:tcW w:w="2478" w:type="pct"/>
            <w:shd w:val="clear" w:color="auto" w:fill="auto"/>
            <w:vAlign w:val="center"/>
          </w:tcPr>
          <w:p w14:paraId="5116FAC5"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Плановое количество договоров на технологическое присоединение (шт.)</w:t>
            </w:r>
          </w:p>
        </w:tc>
        <w:tc>
          <w:tcPr>
            <w:tcW w:w="881" w:type="pct"/>
            <w:shd w:val="clear" w:color="auto" w:fill="auto"/>
            <w:noWrap/>
            <w:vAlign w:val="center"/>
          </w:tcPr>
          <w:p w14:paraId="799F4436"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bCs/>
                <w:sz w:val="18"/>
                <w:szCs w:val="18"/>
              </w:rPr>
              <w:t>x</w:t>
            </w:r>
          </w:p>
        </w:tc>
        <w:tc>
          <w:tcPr>
            <w:tcW w:w="623" w:type="pct"/>
            <w:shd w:val="clear" w:color="auto" w:fill="auto"/>
            <w:noWrap/>
            <w:vAlign w:val="center"/>
          </w:tcPr>
          <w:p w14:paraId="6E08B3FD" w14:textId="77777777" w:rsidR="000026A7" w:rsidRPr="00BA0797" w:rsidRDefault="000026A7" w:rsidP="00BA0797">
            <w:pPr>
              <w:spacing w:after="0" w:line="240" w:lineRule="auto"/>
              <w:jc w:val="center"/>
              <w:rPr>
                <w:rFonts w:ascii="Myriad Pro" w:hAnsi="Myriad Pro"/>
                <w:bCs/>
                <w:sz w:val="18"/>
                <w:szCs w:val="18"/>
              </w:rPr>
            </w:pPr>
          </w:p>
        </w:tc>
        <w:tc>
          <w:tcPr>
            <w:tcW w:w="676" w:type="pct"/>
            <w:shd w:val="clear" w:color="auto" w:fill="auto"/>
            <w:noWrap/>
            <w:vAlign w:val="center"/>
          </w:tcPr>
          <w:p w14:paraId="5EEDF229"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3783</w:t>
            </w:r>
          </w:p>
        </w:tc>
      </w:tr>
      <w:tr w:rsidR="000026A7" w:rsidRPr="00BA0797" w14:paraId="5B591DC1" w14:textId="77777777">
        <w:trPr>
          <w:cantSplit/>
        </w:trPr>
        <w:tc>
          <w:tcPr>
            <w:tcW w:w="342" w:type="pct"/>
            <w:shd w:val="clear" w:color="auto" w:fill="auto"/>
            <w:noWrap/>
            <w:vAlign w:val="center"/>
          </w:tcPr>
          <w:p w14:paraId="0728EFFD"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4.</w:t>
            </w:r>
          </w:p>
        </w:tc>
        <w:tc>
          <w:tcPr>
            <w:tcW w:w="2478" w:type="pct"/>
            <w:shd w:val="clear" w:color="auto" w:fill="auto"/>
            <w:vAlign w:val="center"/>
          </w:tcPr>
          <w:p w14:paraId="488B65E5"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 2 - п. 3)</w:t>
            </w:r>
          </w:p>
        </w:tc>
        <w:tc>
          <w:tcPr>
            <w:tcW w:w="881" w:type="pct"/>
            <w:shd w:val="clear" w:color="auto" w:fill="auto"/>
            <w:noWrap/>
            <w:vAlign w:val="center"/>
          </w:tcPr>
          <w:p w14:paraId="26D0E9BF" w14:textId="77777777" w:rsidR="000026A7" w:rsidRPr="00BA0797" w:rsidRDefault="000026A7" w:rsidP="00BA0797">
            <w:pPr>
              <w:spacing w:after="0" w:line="240" w:lineRule="auto"/>
              <w:jc w:val="center"/>
              <w:rPr>
                <w:rFonts w:ascii="Myriad Pro" w:hAnsi="Myriad Pro"/>
                <w:bCs/>
                <w:sz w:val="18"/>
                <w:szCs w:val="18"/>
                <w:highlight w:val="cyan"/>
              </w:rPr>
            </w:pPr>
            <w:r w:rsidRPr="00BA0797">
              <w:rPr>
                <w:rFonts w:ascii="Myriad Pro" w:hAnsi="Myriad Pro"/>
                <w:bCs/>
                <w:sz w:val="18"/>
                <w:szCs w:val="18"/>
              </w:rPr>
              <w:t>x</w:t>
            </w:r>
          </w:p>
        </w:tc>
        <w:tc>
          <w:tcPr>
            <w:tcW w:w="623" w:type="pct"/>
            <w:shd w:val="clear" w:color="auto" w:fill="auto"/>
            <w:noWrap/>
            <w:vAlign w:val="center"/>
          </w:tcPr>
          <w:p w14:paraId="37A3F8EA"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x </w:t>
            </w:r>
          </w:p>
        </w:tc>
        <w:tc>
          <w:tcPr>
            <w:tcW w:w="676" w:type="pct"/>
            <w:shd w:val="clear" w:color="auto" w:fill="auto"/>
            <w:noWrap/>
            <w:vAlign w:val="center"/>
          </w:tcPr>
          <w:p w14:paraId="2890E926"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w:t>
            </w:r>
            <w:r w:rsidR="00834137" w:rsidRPr="00BA0797">
              <w:rPr>
                <w:rFonts w:ascii="Myriad Pro" w:hAnsi="Myriad Pro"/>
                <w:bCs/>
                <w:sz w:val="18"/>
                <w:szCs w:val="18"/>
              </w:rPr>
              <w:t>1 0</w:t>
            </w:r>
            <w:r w:rsidRPr="00BA0797">
              <w:rPr>
                <w:rFonts w:ascii="Myriad Pro" w:hAnsi="Myriad Pro"/>
                <w:bCs/>
                <w:sz w:val="18"/>
                <w:szCs w:val="18"/>
              </w:rPr>
              <w:t>77,61</w:t>
            </w:r>
          </w:p>
          <w:p w14:paraId="5A4D1CDD" w14:textId="77777777" w:rsidR="000026A7" w:rsidRPr="00BA0797" w:rsidRDefault="000026A7" w:rsidP="00BA0797">
            <w:pPr>
              <w:spacing w:after="0" w:line="240" w:lineRule="auto"/>
              <w:jc w:val="center"/>
              <w:rPr>
                <w:rFonts w:ascii="Myriad Pro" w:hAnsi="Myriad Pro"/>
                <w:bCs/>
                <w:sz w:val="18"/>
                <w:szCs w:val="18"/>
                <w:highlight w:val="cyan"/>
              </w:rPr>
            </w:pPr>
          </w:p>
        </w:tc>
      </w:tr>
    </w:tbl>
    <w:p w14:paraId="04D75C4B" w14:textId="77777777" w:rsidR="000026A7" w:rsidRPr="00BA0797" w:rsidRDefault="000026A7" w:rsidP="00BA0797">
      <w:pPr>
        <w:pStyle w:val="afff8"/>
        <w:spacing w:after="0"/>
        <w:rPr>
          <w:bCs/>
        </w:rPr>
      </w:pPr>
      <w:r w:rsidRPr="00BA0797">
        <w:t xml:space="preserve">Информация о величине плановых выпадающих доходов филиала </w:t>
      </w:r>
      <w:r w:rsidR="00010BD3">
        <w:br/>
      </w:r>
      <w:r w:rsidRPr="00BA0797">
        <w:rPr>
          <w:bCs/>
        </w:rPr>
        <w:t xml:space="preserve">ПАО </w:t>
      </w:r>
      <w:r w:rsidR="00586D28" w:rsidRPr="00BA0797">
        <w:rPr>
          <w:bCs/>
        </w:rPr>
        <w:t>«</w:t>
      </w:r>
      <w:r w:rsidRPr="00BA0797">
        <w:rPr>
          <w:bCs/>
        </w:rPr>
        <w:t>МРСК Северо-Запада</w:t>
      </w:r>
      <w:r w:rsidR="00586D28" w:rsidRPr="00BA0797">
        <w:rPr>
          <w:bCs/>
        </w:rPr>
        <w:t>»</w:t>
      </w:r>
      <w:r w:rsidRPr="00BA0797">
        <w:rPr>
          <w:bCs/>
        </w:rPr>
        <w:t xml:space="preserve"> </w:t>
      </w:r>
      <w:r w:rsidR="00586D28" w:rsidRPr="00BA0797">
        <w:rPr>
          <w:bCs/>
        </w:rPr>
        <w:t>«</w:t>
      </w:r>
      <w:r w:rsidRPr="00BA0797">
        <w:rPr>
          <w:bCs/>
        </w:rPr>
        <w:t>Псковэнерго</w:t>
      </w:r>
      <w:r w:rsidR="00586D28" w:rsidRPr="00BA0797">
        <w:rPr>
          <w:bCs/>
        </w:rPr>
        <w:t>»</w:t>
      </w:r>
      <w:r w:rsidR="009535B3" w:rsidRPr="00BA0797">
        <w:rPr>
          <w:bCs/>
        </w:rPr>
        <w:t xml:space="preserve"> </w:t>
      </w:r>
      <w:r w:rsidRPr="00BA0797">
        <w:t xml:space="preserve">от присоединения </w:t>
      </w:r>
      <w:r w:rsidRPr="00BA0797">
        <w:lastRenderedPageBreak/>
        <w:t xml:space="preserve">энергопринимающих устройств заявителей </w:t>
      </w:r>
      <w:r w:rsidRPr="00BA0797">
        <w:rPr>
          <w:b/>
        </w:rPr>
        <w:t>с максимальной м</w:t>
      </w:r>
      <w:r w:rsidR="009535B3" w:rsidRPr="00BA0797">
        <w:rPr>
          <w:b/>
        </w:rPr>
        <w:t>ощностью до 15 кВт включительно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29"/>
        <w:gridCol w:w="4146"/>
        <w:gridCol w:w="1784"/>
        <w:gridCol w:w="1703"/>
        <w:gridCol w:w="1508"/>
      </w:tblGrid>
      <w:tr w:rsidR="000026A7" w:rsidRPr="00F37ECD" w14:paraId="64BC3A2E" w14:textId="77777777">
        <w:trPr>
          <w:cantSplit/>
          <w:tblHeader/>
        </w:trPr>
        <w:tc>
          <w:tcPr>
            <w:tcW w:w="22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FC614B" w14:textId="77777777" w:rsidR="000026A7" w:rsidRPr="00F37ECD" w:rsidRDefault="000026A7" w:rsidP="00BA0797">
            <w:pPr>
              <w:spacing w:after="0" w:line="240" w:lineRule="auto"/>
              <w:jc w:val="center"/>
              <w:rPr>
                <w:rFonts w:ascii="Myriad Pro" w:hAnsi="Myriad Pro" w:cs="Myanmar Text"/>
                <w:b/>
                <w:color w:val="FFFFFF"/>
                <w:sz w:val="18"/>
                <w:szCs w:val="18"/>
              </w:rPr>
            </w:pPr>
            <w:r w:rsidRPr="00F37ECD">
              <w:rPr>
                <w:rFonts w:ascii="Myriad Pro" w:hAnsi="Myriad Pro" w:cs="Arial"/>
                <w:b/>
                <w:color w:val="FFFFFF"/>
                <w:sz w:val="18"/>
                <w:szCs w:val="18"/>
              </w:rPr>
              <w:t>№</w:t>
            </w:r>
          </w:p>
        </w:tc>
        <w:tc>
          <w:tcPr>
            <w:tcW w:w="2166"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12D4EFD" w14:textId="77777777" w:rsidR="000026A7" w:rsidRPr="00F37ECD" w:rsidRDefault="000026A7" w:rsidP="00BA0797">
            <w:pPr>
              <w:spacing w:after="0" w:line="240" w:lineRule="auto"/>
              <w:jc w:val="center"/>
              <w:rPr>
                <w:rFonts w:ascii="Myriad Pro" w:hAnsi="Myriad Pro" w:cs="Myanmar Text"/>
                <w:b/>
                <w:color w:val="FFFFFF"/>
                <w:sz w:val="18"/>
                <w:szCs w:val="18"/>
              </w:rPr>
            </w:pPr>
            <w:r w:rsidRPr="00F37ECD">
              <w:rPr>
                <w:rFonts w:ascii="Myriad Pro" w:hAnsi="Myriad Pro" w:cs="Calibri"/>
                <w:b/>
                <w:color w:val="FFFFFF"/>
                <w:sz w:val="18"/>
                <w:szCs w:val="18"/>
              </w:rPr>
              <w:t>Наименование</w:t>
            </w:r>
          </w:p>
        </w:tc>
        <w:tc>
          <w:tcPr>
            <w:tcW w:w="93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23C2A75" w14:textId="77777777" w:rsidR="00F37ECD" w:rsidRDefault="000026A7" w:rsidP="00BA0797">
            <w:pPr>
              <w:spacing w:after="0" w:line="240" w:lineRule="auto"/>
              <w:jc w:val="center"/>
              <w:rPr>
                <w:rFonts w:ascii="Myriad Pro" w:hAnsi="Myriad Pro" w:cs="Calibri"/>
                <w:b/>
                <w:color w:val="FFFFFF"/>
                <w:sz w:val="18"/>
                <w:szCs w:val="18"/>
              </w:rPr>
            </w:pPr>
            <w:r w:rsidRPr="00F37ECD">
              <w:rPr>
                <w:rFonts w:ascii="Myriad Pro" w:hAnsi="Myriad Pro" w:cs="Calibri"/>
                <w:b/>
                <w:color w:val="FFFFFF"/>
                <w:sz w:val="18"/>
                <w:szCs w:val="18"/>
              </w:rPr>
              <w:t>Предложение</w:t>
            </w:r>
            <w:r w:rsidRPr="00F37ECD">
              <w:rPr>
                <w:rFonts w:ascii="Myriad Pro" w:hAnsi="Myriad Pro" w:cs="Myanmar Text"/>
                <w:b/>
                <w:color w:val="FFFFFF"/>
                <w:sz w:val="18"/>
                <w:szCs w:val="18"/>
              </w:rPr>
              <w:t xml:space="preserve"> </w:t>
            </w:r>
            <w:r w:rsidRPr="00F37ECD">
              <w:rPr>
                <w:rFonts w:ascii="Myriad Pro" w:hAnsi="Myriad Pro" w:cs="Calibri"/>
                <w:b/>
                <w:color w:val="FFFFFF"/>
                <w:sz w:val="18"/>
                <w:szCs w:val="18"/>
              </w:rPr>
              <w:t>ТСО</w:t>
            </w:r>
            <w:r w:rsidR="0028735A" w:rsidRPr="00F37ECD">
              <w:rPr>
                <w:rFonts w:ascii="Myriad Pro" w:hAnsi="Myriad Pro" w:cs="Calibri"/>
                <w:b/>
                <w:color w:val="FFFFFF"/>
                <w:sz w:val="18"/>
                <w:szCs w:val="18"/>
              </w:rPr>
              <w:t>,</w:t>
            </w:r>
          </w:p>
          <w:p w14:paraId="0935AFBC" w14:textId="77777777" w:rsidR="000026A7" w:rsidRPr="00F37ECD" w:rsidRDefault="0028735A" w:rsidP="00BA0797">
            <w:pPr>
              <w:spacing w:after="0" w:line="240" w:lineRule="auto"/>
              <w:jc w:val="center"/>
              <w:rPr>
                <w:rFonts w:ascii="Myriad Pro" w:hAnsi="Myriad Pro" w:cs="Myanmar Text"/>
                <w:b/>
                <w:color w:val="FFFFFF"/>
                <w:sz w:val="18"/>
                <w:szCs w:val="18"/>
              </w:rPr>
            </w:pPr>
            <w:r w:rsidRPr="00F37ECD">
              <w:rPr>
                <w:rFonts w:ascii="Myriad Pro" w:hAnsi="Myriad Pro" w:cs="Calibri"/>
                <w:b/>
                <w:color w:val="FFFFFF"/>
                <w:sz w:val="18"/>
                <w:szCs w:val="18"/>
              </w:rPr>
              <w:t>тыс. руб.</w:t>
            </w:r>
          </w:p>
        </w:tc>
        <w:tc>
          <w:tcPr>
            <w:tcW w:w="89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BA3820E" w14:textId="77777777" w:rsidR="000026A7" w:rsidRPr="00F37ECD" w:rsidRDefault="000026A7" w:rsidP="00BA0797">
            <w:pPr>
              <w:spacing w:after="0" w:line="240" w:lineRule="auto"/>
              <w:jc w:val="center"/>
              <w:rPr>
                <w:rFonts w:ascii="Myriad Pro" w:hAnsi="Myriad Pro" w:cs="Myanmar Text"/>
                <w:b/>
                <w:color w:val="FFFFFF"/>
                <w:sz w:val="18"/>
                <w:szCs w:val="18"/>
              </w:rPr>
            </w:pPr>
            <w:r w:rsidRPr="00F37ECD">
              <w:rPr>
                <w:rFonts w:ascii="Myriad Pro" w:hAnsi="Myriad Pro" w:cs="Calibri"/>
                <w:b/>
                <w:color w:val="FFFFFF"/>
                <w:sz w:val="18"/>
                <w:szCs w:val="18"/>
              </w:rPr>
              <w:t>Принято</w:t>
            </w:r>
            <w:r w:rsidRPr="00F37ECD">
              <w:rPr>
                <w:rFonts w:ascii="Myriad Pro" w:hAnsi="Myriad Pro" w:cs="Myanmar Text"/>
                <w:b/>
                <w:color w:val="FFFFFF"/>
                <w:sz w:val="18"/>
                <w:szCs w:val="18"/>
              </w:rPr>
              <w:t xml:space="preserve"> </w:t>
            </w:r>
            <w:r w:rsidRPr="00F37ECD">
              <w:rPr>
                <w:rFonts w:ascii="Myriad Pro" w:hAnsi="Myriad Pro" w:cs="Calibri"/>
                <w:b/>
                <w:color w:val="FFFFFF"/>
                <w:sz w:val="18"/>
                <w:szCs w:val="18"/>
              </w:rPr>
              <w:t>органом</w:t>
            </w:r>
            <w:r w:rsidRPr="00F37ECD">
              <w:rPr>
                <w:rFonts w:ascii="Myriad Pro" w:hAnsi="Myriad Pro" w:cs="Myanmar Text"/>
                <w:b/>
                <w:color w:val="FFFFFF"/>
                <w:sz w:val="18"/>
                <w:szCs w:val="18"/>
              </w:rPr>
              <w:t xml:space="preserve"> </w:t>
            </w:r>
            <w:r w:rsidRPr="00F37ECD">
              <w:rPr>
                <w:rFonts w:ascii="Myriad Pro" w:hAnsi="Myriad Pro" w:cs="Calibri"/>
                <w:b/>
                <w:color w:val="FFFFFF"/>
                <w:sz w:val="18"/>
                <w:szCs w:val="18"/>
              </w:rPr>
              <w:t>регулирования</w:t>
            </w:r>
            <w:r w:rsidR="0028735A" w:rsidRPr="00F37ECD">
              <w:rPr>
                <w:rFonts w:ascii="Myriad Pro" w:hAnsi="Myriad Pro" w:cs="Calibri"/>
                <w:b/>
                <w:color w:val="FFFFFF"/>
                <w:sz w:val="18"/>
                <w:szCs w:val="18"/>
              </w:rPr>
              <w:t>, тыс. руб.</w:t>
            </w:r>
          </w:p>
        </w:tc>
        <w:tc>
          <w:tcPr>
            <w:tcW w:w="78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AC14D37" w14:textId="77777777" w:rsidR="000026A7" w:rsidRPr="00F37ECD" w:rsidRDefault="000026A7" w:rsidP="00BA0797">
            <w:pPr>
              <w:spacing w:after="0" w:line="240" w:lineRule="auto"/>
              <w:jc w:val="center"/>
              <w:rPr>
                <w:rFonts w:ascii="Myriad Pro" w:hAnsi="Myriad Pro" w:cs="Myanmar Text"/>
                <w:b/>
                <w:color w:val="FFFFFF"/>
                <w:sz w:val="18"/>
                <w:szCs w:val="18"/>
              </w:rPr>
            </w:pPr>
            <w:r w:rsidRPr="00F37ECD">
              <w:rPr>
                <w:rFonts w:ascii="Myriad Pro" w:hAnsi="Myriad Pro" w:cs="Calibri"/>
                <w:b/>
                <w:color w:val="FFFFFF"/>
                <w:sz w:val="18"/>
                <w:szCs w:val="18"/>
              </w:rPr>
              <w:t>Предложение</w:t>
            </w:r>
            <w:r w:rsidRPr="00F37ECD">
              <w:rPr>
                <w:rFonts w:ascii="Myriad Pro" w:hAnsi="Myriad Pro" w:cs="Myanmar Text"/>
                <w:b/>
                <w:color w:val="FFFFFF"/>
                <w:sz w:val="18"/>
                <w:szCs w:val="18"/>
              </w:rPr>
              <w:t xml:space="preserve"> </w:t>
            </w:r>
            <w:r w:rsidRPr="00F37ECD">
              <w:rPr>
                <w:rFonts w:ascii="Myriad Pro" w:hAnsi="Myriad Pro" w:cs="Calibri"/>
                <w:b/>
                <w:color w:val="FFFFFF"/>
                <w:sz w:val="18"/>
                <w:szCs w:val="18"/>
              </w:rPr>
              <w:t>исполнителя</w:t>
            </w:r>
            <w:r w:rsidR="0028735A" w:rsidRPr="00F37ECD">
              <w:rPr>
                <w:rFonts w:ascii="Myriad Pro" w:hAnsi="Myriad Pro" w:cs="Calibri"/>
                <w:b/>
                <w:color w:val="FFFFFF"/>
                <w:sz w:val="18"/>
                <w:szCs w:val="18"/>
              </w:rPr>
              <w:t>, тыс. руб.</w:t>
            </w:r>
          </w:p>
        </w:tc>
      </w:tr>
      <w:tr w:rsidR="000026A7" w:rsidRPr="00BA0797" w14:paraId="1219E4EC" w14:textId="77777777">
        <w:trPr>
          <w:cantSplit/>
        </w:trPr>
        <w:tc>
          <w:tcPr>
            <w:tcW w:w="224" w:type="pct"/>
            <w:tcBorders>
              <w:top w:val="single" w:sz="4" w:space="0" w:color="FFFFFF"/>
            </w:tcBorders>
            <w:shd w:val="clear" w:color="auto" w:fill="auto"/>
            <w:noWrap/>
            <w:vAlign w:val="center"/>
          </w:tcPr>
          <w:p w14:paraId="2410D2A6"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1</w:t>
            </w:r>
          </w:p>
        </w:tc>
        <w:tc>
          <w:tcPr>
            <w:tcW w:w="2166" w:type="pct"/>
            <w:tcBorders>
              <w:top w:val="single" w:sz="4" w:space="0" w:color="FFFFFF"/>
            </w:tcBorders>
            <w:shd w:val="clear" w:color="auto" w:fill="auto"/>
            <w:vAlign w:val="center"/>
          </w:tcPr>
          <w:p w14:paraId="346DFF46" w14:textId="77777777" w:rsidR="000026A7" w:rsidRPr="00BA0797" w:rsidRDefault="000026A7" w:rsidP="00BA0797">
            <w:pPr>
              <w:spacing w:after="0" w:line="240" w:lineRule="auto"/>
              <w:rPr>
                <w:rFonts w:ascii="Myriad Pro" w:hAnsi="Myriad Pro" w:cs="Myanmar Text"/>
                <w:bCs/>
                <w:sz w:val="18"/>
                <w:szCs w:val="18"/>
              </w:rPr>
            </w:pPr>
            <w:r w:rsidRPr="00BA0797">
              <w:rPr>
                <w:rFonts w:ascii="Myriad Pro" w:hAnsi="Myriad Pro" w:cs="Calibri"/>
                <w:bCs/>
                <w:sz w:val="18"/>
                <w:szCs w:val="18"/>
              </w:rPr>
              <w:t>Расходы</w:t>
            </w:r>
            <w:r w:rsidRPr="00BA0797">
              <w:rPr>
                <w:rFonts w:ascii="Myriad Pro" w:hAnsi="Myriad Pro" w:cs="Myanmar Text"/>
                <w:bCs/>
                <w:sz w:val="18"/>
                <w:szCs w:val="18"/>
              </w:rPr>
              <w:t xml:space="preserve"> </w:t>
            </w:r>
            <w:r w:rsidRPr="00BA0797">
              <w:rPr>
                <w:rFonts w:ascii="Myriad Pro" w:hAnsi="Myriad Pro" w:cs="Calibri"/>
                <w:bCs/>
                <w:sz w:val="18"/>
                <w:szCs w:val="18"/>
              </w:rPr>
              <w:t>на</w:t>
            </w:r>
            <w:r w:rsidRPr="00BA0797">
              <w:rPr>
                <w:rFonts w:ascii="Myriad Pro" w:hAnsi="Myriad Pro" w:cs="Myanmar Text"/>
                <w:bCs/>
                <w:sz w:val="18"/>
                <w:szCs w:val="18"/>
              </w:rPr>
              <w:t xml:space="preserve"> </w:t>
            </w:r>
            <w:r w:rsidRPr="00BA0797">
              <w:rPr>
                <w:rFonts w:ascii="Myriad Pro" w:hAnsi="Myriad Pro" w:cs="Calibri"/>
                <w:bCs/>
                <w:sz w:val="18"/>
                <w:szCs w:val="18"/>
              </w:rPr>
              <w:t>выполнение</w:t>
            </w:r>
            <w:r w:rsidRPr="00BA0797">
              <w:rPr>
                <w:rFonts w:ascii="Myriad Pro" w:hAnsi="Myriad Pro" w:cs="Myanmar Text"/>
                <w:bCs/>
                <w:sz w:val="18"/>
                <w:szCs w:val="18"/>
              </w:rPr>
              <w:t xml:space="preserve"> </w:t>
            </w:r>
            <w:r w:rsidRPr="00BA0797">
              <w:rPr>
                <w:rFonts w:ascii="Myriad Pro" w:hAnsi="Myriad Pro" w:cs="Calibri"/>
                <w:bCs/>
                <w:sz w:val="18"/>
                <w:szCs w:val="18"/>
              </w:rPr>
              <w:t>организационно</w:t>
            </w:r>
            <w:r w:rsidRPr="00BA0797">
              <w:rPr>
                <w:rFonts w:ascii="Myriad Pro" w:hAnsi="Myriad Pro" w:cs="Myanmar Text"/>
                <w:bCs/>
                <w:sz w:val="18"/>
                <w:szCs w:val="18"/>
              </w:rPr>
              <w:t>-</w:t>
            </w:r>
            <w:r w:rsidRPr="00BA0797">
              <w:rPr>
                <w:rFonts w:ascii="Myriad Pro" w:hAnsi="Myriad Pro" w:cs="Calibri"/>
                <w:bCs/>
                <w:sz w:val="18"/>
                <w:szCs w:val="18"/>
              </w:rPr>
              <w:t>технических</w:t>
            </w:r>
            <w:r w:rsidRPr="00BA0797">
              <w:rPr>
                <w:rFonts w:ascii="Myriad Pro" w:hAnsi="Myriad Pro" w:cs="Myanmar Text"/>
                <w:bCs/>
                <w:sz w:val="18"/>
                <w:szCs w:val="18"/>
              </w:rPr>
              <w:t xml:space="preserve"> </w:t>
            </w:r>
            <w:r w:rsidRPr="00BA0797">
              <w:rPr>
                <w:rFonts w:ascii="Myriad Pro" w:hAnsi="Myriad Pro" w:cs="Calibri"/>
                <w:bCs/>
                <w:sz w:val="18"/>
                <w:szCs w:val="18"/>
              </w:rPr>
              <w:t>мероприятий</w:t>
            </w:r>
          </w:p>
        </w:tc>
        <w:tc>
          <w:tcPr>
            <w:tcW w:w="932" w:type="pct"/>
            <w:tcBorders>
              <w:top w:val="single" w:sz="4" w:space="0" w:color="FFFFFF"/>
            </w:tcBorders>
            <w:shd w:val="clear" w:color="auto" w:fill="auto"/>
            <w:noWrap/>
            <w:vAlign w:val="center"/>
          </w:tcPr>
          <w:p w14:paraId="7AE6F984"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2</w:t>
            </w:r>
            <w:r w:rsidR="009C7B3E" w:rsidRPr="00BA0797">
              <w:rPr>
                <w:rFonts w:ascii="Myriad Pro" w:hAnsi="Myriad Pro" w:cs="Myanmar Text"/>
                <w:bCs/>
                <w:sz w:val="18"/>
                <w:szCs w:val="18"/>
              </w:rPr>
              <w:t>1 7</w:t>
            </w:r>
            <w:r w:rsidRPr="00BA0797">
              <w:rPr>
                <w:rFonts w:ascii="Myriad Pro" w:hAnsi="Myriad Pro" w:cs="Myanmar Text"/>
                <w:bCs/>
                <w:sz w:val="18"/>
                <w:szCs w:val="18"/>
              </w:rPr>
              <w:t>00,41</w:t>
            </w:r>
          </w:p>
        </w:tc>
        <w:tc>
          <w:tcPr>
            <w:tcW w:w="890" w:type="pct"/>
            <w:tcBorders>
              <w:top w:val="single" w:sz="4" w:space="0" w:color="FFFFFF"/>
            </w:tcBorders>
            <w:shd w:val="clear" w:color="auto" w:fill="auto"/>
            <w:vAlign w:val="center"/>
          </w:tcPr>
          <w:p w14:paraId="09FF3C09"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2</w:t>
            </w:r>
            <w:r w:rsidR="00834137" w:rsidRPr="00BA0797">
              <w:rPr>
                <w:rFonts w:ascii="Myriad Pro" w:hAnsi="Myriad Pro" w:cs="Myanmar Text"/>
                <w:bCs/>
                <w:sz w:val="18"/>
                <w:szCs w:val="18"/>
              </w:rPr>
              <w:t>7 9</w:t>
            </w:r>
            <w:r w:rsidRPr="00BA0797">
              <w:rPr>
                <w:rFonts w:ascii="Myriad Pro" w:hAnsi="Myriad Pro" w:cs="Myanmar Text"/>
                <w:bCs/>
                <w:sz w:val="18"/>
                <w:szCs w:val="18"/>
              </w:rPr>
              <w:t>64,04</w:t>
            </w:r>
          </w:p>
        </w:tc>
        <w:tc>
          <w:tcPr>
            <w:tcW w:w="788" w:type="pct"/>
            <w:tcBorders>
              <w:top w:val="single" w:sz="4" w:space="0" w:color="FFFFFF"/>
            </w:tcBorders>
            <w:shd w:val="clear" w:color="auto" w:fill="auto"/>
            <w:vAlign w:val="center"/>
          </w:tcPr>
          <w:p w14:paraId="1FAEDB25"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2</w:t>
            </w:r>
            <w:r w:rsidR="009C7B3E" w:rsidRPr="00BA0797">
              <w:rPr>
                <w:rFonts w:ascii="Myriad Pro" w:hAnsi="Myriad Pro" w:cs="Myanmar Text"/>
                <w:bCs/>
                <w:sz w:val="18"/>
                <w:szCs w:val="18"/>
              </w:rPr>
              <w:t>2 8</w:t>
            </w:r>
            <w:r w:rsidRPr="00BA0797">
              <w:rPr>
                <w:rFonts w:ascii="Myriad Pro" w:hAnsi="Myriad Pro" w:cs="Myanmar Text"/>
                <w:bCs/>
                <w:sz w:val="18"/>
                <w:szCs w:val="18"/>
              </w:rPr>
              <w:t>11,33</w:t>
            </w:r>
          </w:p>
        </w:tc>
      </w:tr>
      <w:tr w:rsidR="000026A7" w:rsidRPr="00BA0797" w14:paraId="40A083B0" w14:textId="77777777">
        <w:trPr>
          <w:cantSplit/>
        </w:trPr>
        <w:tc>
          <w:tcPr>
            <w:tcW w:w="224" w:type="pct"/>
            <w:shd w:val="clear" w:color="auto" w:fill="auto"/>
            <w:noWrap/>
            <w:vAlign w:val="center"/>
          </w:tcPr>
          <w:p w14:paraId="066FFA58"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2</w:t>
            </w:r>
          </w:p>
        </w:tc>
        <w:tc>
          <w:tcPr>
            <w:tcW w:w="2166" w:type="pct"/>
            <w:shd w:val="clear" w:color="auto" w:fill="auto"/>
            <w:vAlign w:val="center"/>
          </w:tcPr>
          <w:p w14:paraId="10E3B5D3" w14:textId="77777777" w:rsidR="000026A7" w:rsidRPr="00BA0797" w:rsidRDefault="000026A7" w:rsidP="00BA0797">
            <w:pPr>
              <w:spacing w:after="0" w:line="240" w:lineRule="auto"/>
              <w:rPr>
                <w:rFonts w:ascii="Myriad Pro" w:hAnsi="Myriad Pro" w:cs="Myanmar Text"/>
                <w:bCs/>
                <w:sz w:val="18"/>
                <w:szCs w:val="18"/>
              </w:rPr>
            </w:pPr>
            <w:r w:rsidRPr="00BA0797">
              <w:rPr>
                <w:rFonts w:ascii="Myriad Pro" w:hAnsi="Myriad Pro" w:cs="Calibri"/>
                <w:bCs/>
                <w:sz w:val="18"/>
                <w:szCs w:val="18"/>
              </w:rPr>
              <w:t>Расходы</w:t>
            </w:r>
            <w:r w:rsidRPr="00BA0797">
              <w:rPr>
                <w:rFonts w:ascii="Myriad Pro" w:hAnsi="Myriad Pro" w:cs="Myanmar Text"/>
                <w:bCs/>
                <w:sz w:val="18"/>
                <w:szCs w:val="18"/>
              </w:rPr>
              <w:t xml:space="preserve"> </w:t>
            </w:r>
            <w:r w:rsidRPr="00BA0797">
              <w:rPr>
                <w:rFonts w:ascii="Myriad Pro" w:hAnsi="Myriad Pro" w:cs="Calibri"/>
                <w:bCs/>
                <w:sz w:val="18"/>
                <w:szCs w:val="18"/>
              </w:rPr>
              <w:t>по</w:t>
            </w:r>
            <w:r w:rsidRPr="00BA0797">
              <w:rPr>
                <w:rFonts w:ascii="Myriad Pro" w:hAnsi="Myriad Pro" w:cs="Myanmar Text"/>
                <w:bCs/>
                <w:sz w:val="18"/>
                <w:szCs w:val="18"/>
              </w:rPr>
              <w:t xml:space="preserve"> </w:t>
            </w:r>
            <w:r w:rsidRPr="00BA0797">
              <w:rPr>
                <w:rFonts w:ascii="Myriad Pro" w:hAnsi="Myriad Pro" w:cs="Calibri"/>
                <w:bCs/>
                <w:sz w:val="18"/>
                <w:szCs w:val="18"/>
              </w:rPr>
              <w:t>мероприятиям</w:t>
            </w:r>
            <w:r w:rsidRPr="00BA0797">
              <w:rPr>
                <w:rFonts w:ascii="Myriad Pro" w:hAnsi="Myriad Pro" w:cs="Myanmar Text"/>
                <w:bCs/>
                <w:sz w:val="18"/>
                <w:szCs w:val="18"/>
              </w:rPr>
              <w:t xml:space="preserve"> </w:t>
            </w:r>
            <w:r w:rsidR="00586D28" w:rsidRPr="00BA0797">
              <w:rPr>
                <w:rFonts w:ascii="Myriad Pro" w:hAnsi="Myriad Pro" w:cs="Myanmar Text"/>
                <w:bCs/>
                <w:sz w:val="18"/>
                <w:szCs w:val="18"/>
              </w:rPr>
              <w:t>«</w:t>
            </w:r>
            <w:r w:rsidRPr="00BA0797">
              <w:rPr>
                <w:rFonts w:ascii="Myriad Pro" w:hAnsi="Myriad Pro" w:cs="Calibri"/>
                <w:bCs/>
                <w:sz w:val="18"/>
                <w:szCs w:val="18"/>
              </w:rPr>
              <w:t>последней</w:t>
            </w:r>
            <w:r w:rsidRPr="00BA0797">
              <w:rPr>
                <w:rFonts w:ascii="Myriad Pro" w:hAnsi="Myriad Pro" w:cs="Myanmar Text"/>
                <w:bCs/>
                <w:sz w:val="18"/>
                <w:szCs w:val="18"/>
              </w:rPr>
              <w:t xml:space="preserve"> </w:t>
            </w:r>
            <w:r w:rsidRPr="00BA0797">
              <w:rPr>
                <w:rFonts w:ascii="Myriad Pro" w:hAnsi="Myriad Pro" w:cs="Calibri"/>
                <w:bCs/>
                <w:sz w:val="18"/>
                <w:szCs w:val="18"/>
              </w:rPr>
              <w:t>мили</w:t>
            </w:r>
            <w:r w:rsidR="00586D28" w:rsidRPr="00BA0797">
              <w:rPr>
                <w:rFonts w:ascii="Myriad Pro" w:hAnsi="Myriad Pro" w:cs="Myanmar Text"/>
                <w:bCs/>
                <w:sz w:val="18"/>
                <w:szCs w:val="18"/>
              </w:rPr>
              <w:t>»</w:t>
            </w:r>
          </w:p>
        </w:tc>
        <w:tc>
          <w:tcPr>
            <w:tcW w:w="932" w:type="pct"/>
            <w:shd w:val="clear" w:color="auto" w:fill="auto"/>
            <w:noWrap/>
            <w:vAlign w:val="center"/>
          </w:tcPr>
          <w:p w14:paraId="0AC30771"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35</w:t>
            </w:r>
            <w:r w:rsidR="00834137" w:rsidRPr="00BA0797">
              <w:rPr>
                <w:rFonts w:ascii="Myriad Pro" w:hAnsi="Myriad Pro" w:cs="Myanmar Text"/>
                <w:bCs/>
                <w:sz w:val="18"/>
                <w:szCs w:val="18"/>
              </w:rPr>
              <w:t>6 3</w:t>
            </w:r>
            <w:r w:rsidRPr="00BA0797">
              <w:rPr>
                <w:rFonts w:ascii="Myriad Pro" w:hAnsi="Myriad Pro" w:cs="Myanmar Text"/>
                <w:bCs/>
                <w:sz w:val="18"/>
                <w:szCs w:val="18"/>
              </w:rPr>
              <w:t>94, 53</w:t>
            </w:r>
          </w:p>
        </w:tc>
        <w:tc>
          <w:tcPr>
            <w:tcW w:w="890" w:type="pct"/>
            <w:shd w:val="clear" w:color="auto" w:fill="auto"/>
            <w:vAlign w:val="center"/>
          </w:tcPr>
          <w:p w14:paraId="77013ED5"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0,00</w:t>
            </w:r>
          </w:p>
        </w:tc>
        <w:tc>
          <w:tcPr>
            <w:tcW w:w="788" w:type="pct"/>
            <w:shd w:val="clear" w:color="auto" w:fill="auto"/>
            <w:vAlign w:val="center"/>
          </w:tcPr>
          <w:p w14:paraId="05D467D8" w14:textId="77777777" w:rsidR="000026A7" w:rsidRPr="00BA0797" w:rsidRDefault="000026A7" w:rsidP="00BA0797">
            <w:pPr>
              <w:spacing w:after="0" w:line="240" w:lineRule="auto"/>
              <w:jc w:val="center"/>
              <w:rPr>
                <w:rFonts w:ascii="Myriad Pro" w:hAnsi="Myriad Pro" w:cs="Myanmar Text"/>
                <w:bCs/>
                <w:sz w:val="18"/>
                <w:szCs w:val="18"/>
              </w:rPr>
            </w:pPr>
            <w:r w:rsidRPr="003012A4">
              <w:rPr>
                <w:rFonts w:ascii="Myriad Pro" w:hAnsi="Myriad Pro" w:cs="Myanmar Text"/>
                <w:sz w:val="18"/>
                <w:szCs w:val="18"/>
              </w:rPr>
              <w:t>0,00</w:t>
            </w:r>
          </w:p>
        </w:tc>
      </w:tr>
      <w:tr w:rsidR="000026A7" w:rsidRPr="00BA0797" w14:paraId="680C49A6" w14:textId="77777777">
        <w:trPr>
          <w:cantSplit/>
        </w:trPr>
        <w:tc>
          <w:tcPr>
            <w:tcW w:w="224" w:type="pct"/>
            <w:shd w:val="clear" w:color="auto" w:fill="auto"/>
            <w:noWrap/>
            <w:vAlign w:val="center"/>
          </w:tcPr>
          <w:p w14:paraId="68E8D5F2"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3</w:t>
            </w:r>
          </w:p>
        </w:tc>
        <w:tc>
          <w:tcPr>
            <w:tcW w:w="2166" w:type="pct"/>
            <w:shd w:val="clear" w:color="auto" w:fill="auto"/>
            <w:vAlign w:val="center"/>
          </w:tcPr>
          <w:p w14:paraId="47648B0B" w14:textId="77777777" w:rsidR="000026A7" w:rsidRPr="00BA0797" w:rsidRDefault="000026A7" w:rsidP="00BA0797">
            <w:pPr>
              <w:spacing w:after="0" w:line="240" w:lineRule="auto"/>
              <w:rPr>
                <w:rFonts w:ascii="Myriad Pro" w:hAnsi="Myriad Pro" w:cs="Myanmar Text"/>
                <w:bCs/>
                <w:sz w:val="18"/>
                <w:szCs w:val="18"/>
              </w:rPr>
            </w:pPr>
            <w:r w:rsidRPr="00BA0797">
              <w:rPr>
                <w:rFonts w:ascii="Myriad Pro" w:hAnsi="Myriad Pro" w:cs="Calibri"/>
                <w:bCs/>
                <w:sz w:val="18"/>
                <w:szCs w:val="18"/>
              </w:rPr>
              <w:t>Суммарный</w:t>
            </w:r>
            <w:r w:rsidRPr="00BA0797">
              <w:rPr>
                <w:rFonts w:ascii="Myriad Pro" w:hAnsi="Myriad Pro" w:cs="Myanmar Text"/>
                <w:bCs/>
                <w:sz w:val="18"/>
                <w:szCs w:val="18"/>
              </w:rPr>
              <w:t xml:space="preserve"> </w:t>
            </w:r>
            <w:r w:rsidRPr="00BA0797">
              <w:rPr>
                <w:rFonts w:ascii="Myriad Pro" w:hAnsi="Myriad Pro" w:cs="Calibri"/>
                <w:bCs/>
                <w:sz w:val="18"/>
                <w:szCs w:val="18"/>
              </w:rPr>
              <w:t>размер</w:t>
            </w:r>
            <w:r w:rsidRPr="00BA0797">
              <w:rPr>
                <w:rFonts w:ascii="Myriad Pro" w:hAnsi="Myriad Pro" w:cs="Myanmar Text"/>
                <w:bCs/>
                <w:sz w:val="18"/>
                <w:szCs w:val="18"/>
              </w:rPr>
              <w:t xml:space="preserve"> </w:t>
            </w:r>
            <w:r w:rsidRPr="00BA0797">
              <w:rPr>
                <w:rFonts w:ascii="Myriad Pro" w:hAnsi="Myriad Pro" w:cs="Calibri"/>
                <w:bCs/>
                <w:sz w:val="18"/>
                <w:szCs w:val="18"/>
              </w:rPr>
              <w:t>платы</w:t>
            </w:r>
            <w:r w:rsidRPr="00BA0797">
              <w:rPr>
                <w:rFonts w:ascii="Myriad Pro" w:hAnsi="Myriad Pro" w:cs="Myanmar Text"/>
                <w:bCs/>
                <w:sz w:val="18"/>
                <w:szCs w:val="18"/>
              </w:rPr>
              <w:t xml:space="preserve"> </w:t>
            </w:r>
            <w:r w:rsidRPr="00BA0797">
              <w:rPr>
                <w:rFonts w:ascii="Myriad Pro" w:hAnsi="Myriad Pro" w:cs="Calibri"/>
                <w:bCs/>
                <w:sz w:val="18"/>
                <w:szCs w:val="18"/>
              </w:rPr>
              <w:t>за</w:t>
            </w:r>
            <w:r w:rsidRPr="00BA0797">
              <w:rPr>
                <w:rFonts w:ascii="Myriad Pro" w:hAnsi="Myriad Pro" w:cs="Myanmar Text"/>
                <w:bCs/>
                <w:sz w:val="18"/>
                <w:szCs w:val="18"/>
              </w:rPr>
              <w:t xml:space="preserve"> </w:t>
            </w:r>
            <w:r w:rsidRPr="00BA0797">
              <w:rPr>
                <w:rFonts w:ascii="Myriad Pro" w:hAnsi="Myriad Pro" w:cs="Calibri"/>
                <w:bCs/>
                <w:sz w:val="18"/>
                <w:szCs w:val="18"/>
              </w:rPr>
              <w:t>технологическое</w:t>
            </w:r>
            <w:r w:rsidRPr="00BA0797">
              <w:rPr>
                <w:rFonts w:ascii="Myriad Pro" w:hAnsi="Myriad Pro" w:cs="Myanmar Text"/>
                <w:bCs/>
                <w:sz w:val="18"/>
                <w:szCs w:val="18"/>
              </w:rPr>
              <w:t xml:space="preserve"> </w:t>
            </w:r>
            <w:r w:rsidRPr="00BA0797">
              <w:rPr>
                <w:rFonts w:ascii="Myriad Pro" w:hAnsi="Myriad Pro" w:cs="Calibri"/>
                <w:bCs/>
                <w:sz w:val="18"/>
                <w:szCs w:val="18"/>
              </w:rPr>
              <w:t>присоединение</w:t>
            </w:r>
          </w:p>
        </w:tc>
        <w:tc>
          <w:tcPr>
            <w:tcW w:w="932" w:type="pct"/>
            <w:shd w:val="clear" w:color="auto" w:fill="auto"/>
            <w:noWrap/>
            <w:vAlign w:val="center"/>
          </w:tcPr>
          <w:p w14:paraId="7736EE93" w14:textId="77777777" w:rsidR="000026A7" w:rsidRPr="00BA0797" w:rsidRDefault="009C7B3E"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1 9</w:t>
            </w:r>
            <w:r w:rsidR="000026A7" w:rsidRPr="00BA0797">
              <w:rPr>
                <w:rFonts w:ascii="Myriad Pro" w:hAnsi="Myriad Pro" w:cs="Myanmar Text"/>
                <w:bCs/>
                <w:sz w:val="18"/>
                <w:szCs w:val="18"/>
              </w:rPr>
              <w:t>42,39</w:t>
            </w:r>
          </w:p>
        </w:tc>
        <w:tc>
          <w:tcPr>
            <w:tcW w:w="890" w:type="pct"/>
            <w:shd w:val="clear" w:color="auto" w:fill="auto"/>
            <w:vAlign w:val="center"/>
          </w:tcPr>
          <w:p w14:paraId="116B657B"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1486,53</w:t>
            </w:r>
          </w:p>
        </w:tc>
        <w:tc>
          <w:tcPr>
            <w:tcW w:w="788" w:type="pct"/>
            <w:shd w:val="clear" w:color="auto" w:fill="auto"/>
            <w:vAlign w:val="center"/>
          </w:tcPr>
          <w:p w14:paraId="6020DEB2" w14:textId="77777777" w:rsidR="000026A7" w:rsidRPr="00BA0797" w:rsidRDefault="009C7B3E"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1 7</w:t>
            </w:r>
            <w:r w:rsidR="000026A7" w:rsidRPr="00BA0797">
              <w:rPr>
                <w:rFonts w:ascii="Myriad Pro" w:hAnsi="Myriad Pro" w:cs="Myanmar Text"/>
                <w:bCs/>
                <w:sz w:val="18"/>
                <w:szCs w:val="18"/>
              </w:rPr>
              <w:t>33,86</w:t>
            </w:r>
          </w:p>
        </w:tc>
      </w:tr>
      <w:tr w:rsidR="000026A7" w:rsidRPr="00BA0797" w14:paraId="2AB92D01" w14:textId="77777777">
        <w:trPr>
          <w:cantSplit/>
        </w:trPr>
        <w:tc>
          <w:tcPr>
            <w:tcW w:w="224" w:type="pct"/>
            <w:shd w:val="clear" w:color="auto" w:fill="auto"/>
            <w:noWrap/>
            <w:vAlign w:val="center"/>
          </w:tcPr>
          <w:p w14:paraId="3A72503A"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4</w:t>
            </w:r>
          </w:p>
        </w:tc>
        <w:tc>
          <w:tcPr>
            <w:tcW w:w="2166" w:type="pct"/>
            <w:shd w:val="clear" w:color="auto" w:fill="auto"/>
            <w:vAlign w:val="center"/>
          </w:tcPr>
          <w:p w14:paraId="4E7CA2A0" w14:textId="77777777" w:rsidR="000026A7" w:rsidRPr="00BA0797" w:rsidRDefault="000026A7" w:rsidP="00BA0797">
            <w:pPr>
              <w:spacing w:after="0" w:line="240" w:lineRule="auto"/>
              <w:rPr>
                <w:rFonts w:ascii="Myriad Pro" w:hAnsi="Myriad Pro" w:cs="Myanmar Text"/>
                <w:bCs/>
                <w:sz w:val="18"/>
                <w:szCs w:val="18"/>
              </w:rPr>
            </w:pPr>
            <w:r w:rsidRPr="00BA0797">
              <w:rPr>
                <w:rFonts w:ascii="Myriad Pro" w:hAnsi="Myriad Pro" w:cs="Calibri"/>
                <w:bCs/>
                <w:sz w:val="18"/>
                <w:szCs w:val="18"/>
              </w:rPr>
              <w:t>Размер</w:t>
            </w:r>
            <w:r w:rsidRPr="00BA0797">
              <w:rPr>
                <w:rFonts w:ascii="Myriad Pro" w:hAnsi="Myriad Pro" w:cs="Myanmar Text"/>
                <w:bCs/>
                <w:sz w:val="18"/>
                <w:szCs w:val="18"/>
              </w:rPr>
              <w:t xml:space="preserve"> </w:t>
            </w:r>
            <w:r w:rsidRPr="00BA0797">
              <w:rPr>
                <w:rFonts w:ascii="Myriad Pro" w:hAnsi="Myriad Pro" w:cs="Calibri"/>
                <w:bCs/>
                <w:sz w:val="18"/>
                <w:szCs w:val="18"/>
              </w:rPr>
              <w:t>расходов</w:t>
            </w:r>
            <w:r w:rsidRPr="00BA0797">
              <w:rPr>
                <w:rFonts w:ascii="Myriad Pro" w:hAnsi="Myriad Pro" w:cs="Myanmar Text"/>
                <w:bCs/>
                <w:sz w:val="18"/>
                <w:szCs w:val="18"/>
              </w:rPr>
              <w:t xml:space="preserve">, </w:t>
            </w:r>
            <w:r w:rsidRPr="00BA0797">
              <w:rPr>
                <w:rFonts w:ascii="Myriad Pro" w:hAnsi="Myriad Pro" w:cs="Calibri"/>
                <w:bCs/>
                <w:sz w:val="18"/>
                <w:szCs w:val="18"/>
              </w:rPr>
              <w:t>связанных</w:t>
            </w:r>
            <w:r w:rsidRPr="00BA0797">
              <w:rPr>
                <w:rFonts w:ascii="Myriad Pro" w:hAnsi="Myriad Pro" w:cs="Myanmar Text"/>
                <w:bCs/>
                <w:sz w:val="18"/>
                <w:szCs w:val="18"/>
              </w:rPr>
              <w:t xml:space="preserve"> </w:t>
            </w:r>
            <w:r w:rsidRPr="00BA0797">
              <w:rPr>
                <w:rFonts w:ascii="Myriad Pro" w:hAnsi="Myriad Pro" w:cs="Calibri"/>
                <w:bCs/>
                <w:sz w:val="18"/>
                <w:szCs w:val="18"/>
              </w:rPr>
              <w:t>с</w:t>
            </w:r>
            <w:r w:rsidRPr="00BA0797">
              <w:rPr>
                <w:rFonts w:ascii="Myriad Pro" w:hAnsi="Myriad Pro" w:cs="Myanmar Text"/>
                <w:bCs/>
                <w:sz w:val="18"/>
                <w:szCs w:val="18"/>
              </w:rPr>
              <w:t xml:space="preserve"> </w:t>
            </w:r>
            <w:r w:rsidRPr="00BA0797">
              <w:rPr>
                <w:rFonts w:ascii="Myriad Pro" w:hAnsi="Myriad Pro" w:cs="Calibri"/>
                <w:bCs/>
                <w:sz w:val="18"/>
                <w:szCs w:val="18"/>
              </w:rPr>
              <w:t>осуществлением</w:t>
            </w:r>
            <w:r w:rsidRPr="00BA0797">
              <w:rPr>
                <w:rFonts w:ascii="Myriad Pro" w:hAnsi="Myriad Pro" w:cs="Myanmar Text"/>
                <w:bCs/>
                <w:sz w:val="18"/>
                <w:szCs w:val="18"/>
              </w:rPr>
              <w:t xml:space="preserve"> </w:t>
            </w:r>
            <w:r w:rsidRPr="00BA0797">
              <w:rPr>
                <w:rFonts w:ascii="Myriad Pro" w:hAnsi="Myriad Pro" w:cs="Calibri"/>
                <w:bCs/>
                <w:sz w:val="18"/>
                <w:szCs w:val="18"/>
              </w:rPr>
              <w:t>технологического</w:t>
            </w:r>
            <w:r w:rsidRPr="00BA0797">
              <w:rPr>
                <w:rFonts w:ascii="Myriad Pro" w:hAnsi="Myriad Pro" w:cs="Myanmar Text"/>
                <w:bCs/>
                <w:sz w:val="18"/>
                <w:szCs w:val="18"/>
              </w:rPr>
              <w:t xml:space="preserve"> </w:t>
            </w:r>
            <w:r w:rsidRPr="00BA0797">
              <w:rPr>
                <w:rFonts w:ascii="Myriad Pro" w:hAnsi="Myriad Pro" w:cs="Calibri"/>
                <w:bCs/>
                <w:sz w:val="18"/>
                <w:szCs w:val="18"/>
              </w:rPr>
              <w:t>присоединения</w:t>
            </w:r>
            <w:r w:rsidRPr="00BA0797">
              <w:rPr>
                <w:rFonts w:ascii="Myriad Pro" w:hAnsi="Myriad Pro" w:cs="Myanmar Text"/>
                <w:bCs/>
                <w:sz w:val="18"/>
                <w:szCs w:val="18"/>
              </w:rPr>
              <w:t xml:space="preserve">, </w:t>
            </w:r>
            <w:r w:rsidRPr="00BA0797">
              <w:rPr>
                <w:rFonts w:ascii="Myriad Pro" w:hAnsi="Myriad Pro" w:cs="Calibri"/>
                <w:bCs/>
                <w:sz w:val="18"/>
                <w:szCs w:val="18"/>
              </w:rPr>
              <w:t>не</w:t>
            </w:r>
            <w:r w:rsidRPr="00BA0797">
              <w:rPr>
                <w:rFonts w:ascii="Myriad Pro" w:hAnsi="Myriad Pro" w:cs="Myanmar Text"/>
                <w:bCs/>
                <w:sz w:val="18"/>
                <w:szCs w:val="18"/>
              </w:rPr>
              <w:t xml:space="preserve"> </w:t>
            </w:r>
            <w:r w:rsidRPr="00BA0797">
              <w:rPr>
                <w:rFonts w:ascii="Myriad Pro" w:hAnsi="Myriad Pro" w:cs="Calibri"/>
                <w:bCs/>
                <w:sz w:val="18"/>
                <w:szCs w:val="18"/>
              </w:rPr>
              <w:t>включаемых</w:t>
            </w:r>
            <w:r w:rsidRPr="00BA0797">
              <w:rPr>
                <w:rFonts w:ascii="Myriad Pro" w:hAnsi="Myriad Pro" w:cs="Myanmar Text"/>
                <w:bCs/>
                <w:sz w:val="18"/>
                <w:szCs w:val="18"/>
              </w:rPr>
              <w:t xml:space="preserve"> </w:t>
            </w:r>
            <w:r w:rsidRPr="00BA0797">
              <w:rPr>
                <w:rFonts w:ascii="Myriad Pro" w:hAnsi="Myriad Pro" w:cs="Calibri"/>
                <w:bCs/>
                <w:sz w:val="18"/>
                <w:szCs w:val="18"/>
              </w:rPr>
              <w:t>в</w:t>
            </w:r>
            <w:r w:rsidRPr="00BA0797">
              <w:rPr>
                <w:rFonts w:ascii="Myriad Pro" w:hAnsi="Myriad Pro" w:cs="Myanmar Text"/>
                <w:bCs/>
                <w:sz w:val="18"/>
                <w:szCs w:val="18"/>
              </w:rPr>
              <w:t xml:space="preserve"> </w:t>
            </w:r>
            <w:r w:rsidRPr="00BA0797">
              <w:rPr>
                <w:rFonts w:ascii="Myriad Pro" w:hAnsi="Myriad Pro" w:cs="Calibri"/>
                <w:bCs/>
                <w:sz w:val="18"/>
                <w:szCs w:val="18"/>
              </w:rPr>
              <w:t>состав</w:t>
            </w:r>
            <w:r w:rsidRPr="00BA0797">
              <w:rPr>
                <w:rFonts w:ascii="Myriad Pro" w:hAnsi="Myriad Pro" w:cs="Myanmar Text"/>
                <w:bCs/>
                <w:sz w:val="18"/>
                <w:szCs w:val="18"/>
              </w:rPr>
              <w:t xml:space="preserve"> </w:t>
            </w:r>
            <w:r w:rsidRPr="00BA0797">
              <w:rPr>
                <w:rFonts w:ascii="Myriad Pro" w:hAnsi="Myriad Pro" w:cs="Calibri"/>
                <w:bCs/>
                <w:sz w:val="18"/>
                <w:szCs w:val="18"/>
              </w:rPr>
              <w:t>платы</w:t>
            </w:r>
            <w:r w:rsidRPr="00BA0797">
              <w:rPr>
                <w:rFonts w:ascii="Myriad Pro" w:hAnsi="Myriad Pro" w:cs="Myanmar Text"/>
                <w:bCs/>
                <w:sz w:val="18"/>
                <w:szCs w:val="18"/>
              </w:rPr>
              <w:t xml:space="preserve"> </w:t>
            </w:r>
            <w:r w:rsidRPr="00BA0797">
              <w:rPr>
                <w:rFonts w:ascii="Myriad Pro" w:hAnsi="Myriad Pro" w:cs="Calibri"/>
                <w:bCs/>
                <w:sz w:val="18"/>
                <w:szCs w:val="18"/>
              </w:rPr>
              <w:t>за</w:t>
            </w:r>
            <w:r w:rsidRPr="00BA0797">
              <w:rPr>
                <w:rFonts w:ascii="Myriad Pro" w:hAnsi="Myriad Pro" w:cs="Myanmar Text"/>
                <w:bCs/>
                <w:sz w:val="18"/>
                <w:szCs w:val="18"/>
              </w:rPr>
              <w:t xml:space="preserve"> </w:t>
            </w:r>
            <w:r w:rsidRPr="00BA0797">
              <w:rPr>
                <w:rFonts w:ascii="Myriad Pro" w:hAnsi="Myriad Pro" w:cs="Calibri"/>
                <w:bCs/>
                <w:sz w:val="18"/>
                <w:szCs w:val="18"/>
              </w:rPr>
              <w:t>технологическое</w:t>
            </w:r>
            <w:r w:rsidRPr="00BA0797">
              <w:rPr>
                <w:rFonts w:ascii="Myriad Pro" w:hAnsi="Myriad Pro" w:cs="Myanmar Text"/>
                <w:bCs/>
                <w:sz w:val="18"/>
                <w:szCs w:val="18"/>
              </w:rPr>
              <w:t xml:space="preserve"> </w:t>
            </w:r>
            <w:r w:rsidRPr="00BA0797">
              <w:rPr>
                <w:rFonts w:ascii="Myriad Pro" w:hAnsi="Myriad Pro" w:cs="Calibri"/>
                <w:bCs/>
                <w:sz w:val="18"/>
                <w:szCs w:val="18"/>
              </w:rPr>
              <w:t>присоединение</w:t>
            </w:r>
          </w:p>
        </w:tc>
        <w:tc>
          <w:tcPr>
            <w:tcW w:w="932" w:type="pct"/>
            <w:shd w:val="clear" w:color="auto" w:fill="auto"/>
            <w:noWrap/>
            <w:vAlign w:val="center"/>
          </w:tcPr>
          <w:p w14:paraId="1E77C100" w14:textId="77777777" w:rsidR="000026A7" w:rsidRPr="00BA0797" w:rsidRDefault="000026A7" w:rsidP="00BA0797">
            <w:pPr>
              <w:spacing w:after="0" w:line="240" w:lineRule="auto"/>
              <w:jc w:val="center"/>
              <w:rPr>
                <w:rFonts w:ascii="Myriad Pro" w:hAnsi="Myriad Pro" w:cs="Myanmar Text"/>
                <w:bCs/>
                <w:sz w:val="18"/>
                <w:szCs w:val="18"/>
              </w:rPr>
            </w:pPr>
            <w:bookmarkStart w:id="129" w:name="OLE_LINK19"/>
            <w:r w:rsidRPr="00BA0797">
              <w:rPr>
                <w:rFonts w:ascii="Myriad Pro" w:hAnsi="Myriad Pro" w:cs="Myanmar Text"/>
                <w:bCs/>
                <w:sz w:val="18"/>
                <w:szCs w:val="18"/>
              </w:rPr>
              <w:t>37</w:t>
            </w:r>
            <w:r w:rsidR="00834137" w:rsidRPr="00BA0797">
              <w:rPr>
                <w:rFonts w:ascii="Myriad Pro" w:hAnsi="Myriad Pro" w:cs="Myanmar Text"/>
                <w:bCs/>
                <w:sz w:val="18"/>
                <w:szCs w:val="18"/>
              </w:rPr>
              <w:t>6 1</w:t>
            </w:r>
            <w:r w:rsidRPr="00BA0797">
              <w:rPr>
                <w:rFonts w:ascii="Myriad Pro" w:hAnsi="Myriad Pro" w:cs="Myanmar Text"/>
                <w:bCs/>
                <w:sz w:val="18"/>
                <w:szCs w:val="18"/>
              </w:rPr>
              <w:t>52,54</w:t>
            </w:r>
            <w:bookmarkEnd w:id="129"/>
          </w:p>
        </w:tc>
        <w:tc>
          <w:tcPr>
            <w:tcW w:w="890" w:type="pct"/>
            <w:shd w:val="clear" w:color="auto" w:fill="auto"/>
            <w:vAlign w:val="center"/>
          </w:tcPr>
          <w:p w14:paraId="7333CD8D" w14:textId="77777777" w:rsidR="000026A7" w:rsidRPr="00BA0797" w:rsidRDefault="000026A7" w:rsidP="00BA0797">
            <w:pPr>
              <w:spacing w:after="0" w:line="240" w:lineRule="auto"/>
              <w:jc w:val="center"/>
              <w:rPr>
                <w:rFonts w:ascii="Myriad Pro" w:hAnsi="Myriad Pro" w:cs="Myanmar Text"/>
                <w:bCs/>
                <w:sz w:val="18"/>
                <w:szCs w:val="18"/>
              </w:rPr>
            </w:pPr>
            <w:r w:rsidRPr="00BA0797">
              <w:rPr>
                <w:rFonts w:ascii="Myriad Pro" w:hAnsi="Myriad Pro" w:cs="Myanmar Text"/>
                <w:bCs/>
                <w:sz w:val="18"/>
                <w:szCs w:val="18"/>
              </w:rPr>
              <w:t>2</w:t>
            </w:r>
            <w:r w:rsidR="00834137" w:rsidRPr="00BA0797">
              <w:rPr>
                <w:rFonts w:ascii="Myriad Pro" w:hAnsi="Myriad Pro" w:cs="Myanmar Text"/>
                <w:bCs/>
                <w:sz w:val="18"/>
                <w:szCs w:val="18"/>
              </w:rPr>
              <w:t>6 2</w:t>
            </w:r>
            <w:r w:rsidRPr="00BA0797">
              <w:rPr>
                <w:rFonts w:ascii="Myriad Pro" w:hAnsi="Myriad Pro" w:cs="Myanmar Text"/>
                <w:bCs/>
                <w:sz w:val="18"/>
                <w:szCs w:val="18"/>
              </w:rPr>
              <w:t>07,52</w:t>
            </w:r>
          </w:p>
        </w:tc>
        <w:tc>
          <w:tcPr>
            <w:tcW w:w="788" w:type="pct"/>
            <w:shd w:val="clear" w:color="auto" w:fill="auto"/>
            <w:vAlign w:val="center"/>
          </w:tcPr>
          <w:p w14:paraId="25618F0A" w14:textId="77777777" w:rsidR="000026A7" w:rsidRPr="00BA0797" w:rsidRDefault="00EC680D" w:rsidP="00BA0797">
            <w:pPr>
              <w:pStyle w:val="11"/>
              <w:spacing w:after="0" w:line="240" w:lineRule="auto"/>
              <w:ind w:left="-4"/>
              <w:contextualSpacing w:val="0"/>
              <w:jc w:val="center"/>
              <w:rPr>
                <w:rFonts w:ascii="Myriad Pro" w:hAnsi="Myriad Pro" w:cs="Myanmar Text"/>
                <w:bCs/>
                <w:sz w:val="18"/>
                <w:szCs w:val="18"/>
              </w:rPr>
            </w:pPr>
            <w:r w:rsidRPr="00BA0797">
              <w:rPr>
                <w:rFonts w:ascii="Myriad Pro" w:hAnsi="Myriad Pro" w:cs="Myanmar Text"/>
                <w:bCs/>
                <w:sz w:val="18"/>
                <w:szCs w:val="18"/>
              </w:rPr>
              <w:t>21 </w:t>
            </w:r>
            <w:r w:rsidR="000026A7" w:rsidRPr="00BA0797">
              <w:rPr>
                <w:rFonts w:ascii="Myriad Pro" w:hAnsi="Myriad Pro" w:cs="Myanmar Text"/>
                <w:bCs/>
                <w:sz w:val="18"/>
                <w:szCs w:val="18"/>
              </w:rPr>
              <w:t>077,61</w:t>
            </w:r>
          </w:p>
        </w:tc>
      </w:tr>
    </w:tbl>
    <w:p w14:paraId="1D0045F3" w14:textId="77777777" w:rsidR="000026A7" w:rsidRPr="00F37ECD" w:rsidRDefault="000026A7" w:rsidP="00123FC5">
      <w:pPr>
        <w:pStyle w:val="11"/>
        <w:numPr>
          <w:ilvl w:val="0"/>
          <w:numId w:val="50"/>
        </w:numPr>
        <w:autoSpaceDE w:val="0"/>
        <w:autoSpaceDN w:val="0"/>
        <w:adjustRightInd w:val="0"/>
        <w:spacing w:after="0" w:line="360" w:lineRule="auto"/>
        <w:ind w:left="0" w:firstLine="902"/>
        <w:contextualSpacing w:val="0"/>
        <w:jc w:val="both"/>
        <w:rPr>
          <w:rFonts w:ascii="Myriad Pro" w:hAnsi="Myriad Pro"/>
          <w:b/>
          <w:bCs/>
          <w:sz w:val="26"/>
          <w:szCs w:val="26"/>
        </w:rPr>
      </w:pPr>
      <w:r w:rsidRPr="00F37ECD">
        <w:rPr>
          <w:rFonts w:ascii="Myriad Pro" w:hAnsi="Myriad Pro"/>
          <w:b/>
          <w:bCs/>
          <w:sz w:val="26"/>
          <w:szCs w:val="26"/>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r w:rsidR="00F37ECD" w:rsidRPr="00F37ECD">
        <w:rPr>
          <w:rFonts w:ascii="Myriad Pro" w:hAnsi="Myriad Pro"/>
          <w:b/>
          <w:bCs/>
          <w:sz w:val="26"/>
          <w:szCs w:val="26"/>
        </w:rPr>
        <w:t>.</w:t>
      </w:r>
    </w:p>
    <w:p w14:paraId="2E8832CD" w14:textId="77777777" w:rsidR="000026A7" w:rsidRPr="00BA0797" w:rsidRDefault="000026A7" w:rsidP="00BA0797">
      <w:pPr>
        <w:autoSpaceDE w:val="0"/>
        <w:autoSpaceDN w:val="0"/>
        <w:adjustRightInd w:val="0"/>
        <w:spacing w:after="0" w:line="360" w:lineRule="auto"/>
        <w:ind w:firstLine="567"/>
        <w:jc w:val="both"/>
        <w:rPr>
          <w:rFonts w:ascii="Myriad Pro" w:hAnsi="Myriad Pro"/>
          <w:bCs/>
          <w:sz w:val="26"/>
          <w:szCs w:val="26"/>
        </w:rPr>
      </w:pPr>
      <w:r w:rsidRPr="00BA0797">
        <w:rPr>
          <w:rFonts w:ascii="Myriad Pro" w:hAnsi="Myriad Pro"/>
          <w:bCs/>
          <w:sz w:val="26"/>
          <w:szCs w:val="26"/>
        </w:rPr>
        <w:t xml:space="preserve">Инвестиционная программа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утвержденная приказом Минэнерго России от 21.12.2018 №26@,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и техническим перевооружением и реконструкцией, общая величина затрат на выполнение указанных мероприятий в 2019 году составляет 52,62 млн. руб. (без НДС).</w:t>
      </w:r>
    </w:p>
    <w:p w14:paraId="3A11ACCD" w14:textId="77777777" w:rsidR="000026A7" w:rsidRPr="00BA0797" w:rsidRDefault="000026A7" w:rsidP="00BA0797">
      <w:pPr>
        <w:autoSpaceDE w:val="0"/>
        <w:autoSpaceDN w:val="0"/>
        <w:adjustRightInd w:val="0"/>
        <w:spacing w:after="0" w:line="360" w:lineRule="auto"/>
        <w:ind w:firstLine="567"/>
        <w:jc w:val="both"/>
        <w:rPr>
          <w:rFonts w:ascii="Myriad Pro" w:hAnsi="Myriad Pro"/>
          <w:bCs/>
          <w:sz w:val="26"/>
          <w:szCs w:val="26"/>
        </w:rPr>
      </w:pPr>
      <w:r w:rsidRPr="00BA0797">
        <w:rPr>
          <w:rFonts w:ascii="Myriad Pro" w:hAnsi="Myriad Pro"/>
          <w:bCs/>
          <w:sz w:val="26"/>
          <w:szCs w:val="26"/>
        </w:rPr>
        <w:t xml:space="preserve">В соответствии с пунктом 5 Основ ценообразования № 1178, в целях исключения двойного учета затрат плановую величину выпадающих доходов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следует скорректировать с учетом мероприятий инвестиционной программы 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в части филиала </w:t>
      </w:r>
      <w:r w:rsidR="00F43D55" w:rsidRPr="00BA0797">
        <w:rPr>
          <w:rFonts w:ascii="Myriad Pro" w:hAnsi="Myriad Pro"/>
          <w:bCs/>
          <w:sz w:val="26"/>
          <w:szCs w:val="26"/>
        </w:rPr>
        <w:t xml:space="preserve">ПАО «МРСК Северо-Запада» </w:t>
      </w:r>
      <w:r w:rsidR="00586D28" w:rsidRPr="00BA0797">
        <w:rPr>
          <w:rFonts w:ascii="Myriad Pro" w:hAnsi="Myriad Pro"/>
          <w:bCs/>
          <w:sz w:val="26"/>
          <w:szCs w:val="26"/>
        </w:rPr>
        <w:t>«</w:t>
      </w:r>
      <w:r w:rsidRPr="00BA0797">
        <w:rPr>
          <w:rFonts w:ascii="Myriad Pro" w:hAnsi="Myriad Pro"/>
          <w:bCs/>
          <w:sz w:val="26"/>
          <w:szCs w:val="26"/>
        </w:rPr>
        <w:t>Псковэнерго</w:t>
      </w:r>
      <w:r w:rsidR="00586D28" w:rsidRPr="00BA0797">
        <w:rPr>
          <w:rFonts w:ascii="Myriad Pro" w:hAnsi="Myriad Pro"/>
          <w:bCs/>
          <w:sz w:val="26"/>
          <w:szCs w:val="26"/>
        </w:rPr>
        <w:t>»</w:t>
      </w:r>
      <w:r w:rsidRPr="00BA0797">
        <w:rPr>
          <w:rFonts w:ascii="Myriad Pro" w:hAnsi="Myriad Pro"/>
          <w:bCs/>
          <w:sz w:val="26"/>
          <w:szCs w:val="26"/>
        </w:rPr>
        <w:t>.</w:t>
      </w:r>
    </w:p>
    <w:p w14:paraId="531F1581" w14:textId="77777777" w:rsidR="000026A7" w:rsidRPr="00BA0797" w:rsidRDefault="000026A7" w:rsidP="00BA0797">
      <w:pPr>
        <w:autoSpaceDE w:val="0"/>
        <w:autoSpaceDN w:val="0"/>
        <w:adjustRightInd w:val="0"/>
        <w:spacing w:after="0" w:line="360" w:lineRule="auto"/>
        <w:ind w:firstLine="567"/>
        <w:jc w:val="both"/>
        <w:rPr>
          <w:rFonts w:ascii="Myriad Pro" w:hAnsi="Myriad Pro"/>
          <w:bCs/>
          <w:sz w:val="26"/>
          <w:szCs w:val="26"/>
        </w:rPr>
      </w:pPr>
      <w:r w:rsidRPr="00BA0797">
        <w:rPr>
          <w:rFonts w:ascii="Myriad Pro" w:hAnsi="Myriad Pro"/>
          <w:bCs/>
          <w:sz w:val="26"/>
          <w:szCs w:val="26"/>
        </w:rPr>
        <w:t xml:space="preserve">Организацией заявлены плановые выпадающие доходы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в размере 9</w:t>
      </w:r>
      <w:r w:rsidR="009C7B3E" w:rsidRPr="00BA0797">
        <w:rPr>
          <w:rFonts w:ascii="Myriad Pro" w:hAnsi="Myriad Pro"/>
          <w:bCs/>
          <w:sz w:val="26"/>
          <w:szCs w:val="26"/>
        </w:rPr>
        <w:t>1 1</w:t>
      </w:r>
      <w:r w:rsidRPr="00BA0797">
        <w:rPr>
          <w:rFonts w:ascii="Myriad Pro" w:hAnsi="Myriad Pro"/>
          <w:bCs/>
          <w:sz w:val="26"/>
          <w:szCs w:val="26"/>
        </w:rPr>
        <w:t xml:space="preserve">44,69 тыс. руб. Также организация предлагает учесть инвестиционные расходы по </w:t>
      </w:r>
      <w:r w:rsidR="00586D28" w:rsidRPr="00BA0797">
        <w:rPr>
          <w:rFonts w:ascii="Myriad Pro" w:hAnsi="Myriad Pro"/>
          <w:bCs/>
          <w:sz w:val="26"/>
          <w:szCs w:val="26"/>
        </w:rPr>
        <w:t>«</w:t>
      </w:r>
      <w:r w:rsidRPr="00BA0797">
        <w:rPr>
          <w:rFonts w:ascii="Myriad Pro" w:hAnsi="Myriad Pro"/>
          <w:bCs/>
          <w:sz w:val="26"/>
          <w:szCs w:val="26"/>
        </w:rPr>
        <w:t>последней миле</w:t>
      </w:r>
      <w:r w:rsidR="00586D28" w:rsidRPr="00BA0797">
        <w:rPr>
          <w:rFonts w:ascii="Myriad Pro" w:hAnsi="Myriad Pro"/>
          <w:bCs/>
          <w:sz w:val="26"/>
          <w:szCs w:val="26"/>
        </w:rPr>
        <w:t>»</w:t>
      </w:r>
      <w:r w:rsidRPr="00BA0797">
        <w:rPr>
          <w:rFonts w:ascii="Myriad Pro" w:hAnsi="Myriad Pro"/>
          <w:bCs/>
          <w:sz w:val="26"/>
          <w:szCs w:val="26"/>
        </w:rPr>
        <w:t>, включенные в проект инвестиционной программы, в размере 6</w:t>
      </w:r>
      <w:r w:rsidR="00834137" w:rsidRPr="00BA0797">
        <w:rPr>
          <w:rFonts w:ascii="Myriad Pro" w:hAnsi="Myriad Pro"/>
          <w:bCs/>
          <w:sz w:val="26"/>
          <w:szCs w:val="26"/>
        </w:rPr>
        <w:t>8 7</w:t>
      </w:r>
      <w:r w:rsidRPr="00BA0797">
        <w:rPr>
          <w:rFonts w:ascii="Myriad Pro" w:hAnsi="Myriad Pro"/>
          <w:bCs/>
          <w:sz w:val="26"/>
          <w:szCs w:val="26"/>
        </w:rPr>
        <w:t xml:space="preserve">48,97 тыс. руб. (без НДС). Таким образом плановые выпадающие доходы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по предложению организации составили 2</w:t>
      </w:r>
      <w:r w:rsidR="009C7B3E" w:rsidRPr="00BA0797">
        <w:rPr>
          <w:rFonts w:ascii="Myriad Pro" w:hAnsi="Myriad Pro"/>
          <w:bCs/>
          <w:sz w:val="26"/>
          <w:szCs w:val="26"/>
        </w:rPr>
        <w:t>2 3</w:t>
      </w:r>
      <w:r w:rsidRPr="00BA0797">
        <w:rPr>
          <w:rFonts w:ascii="Myriad Pro" w:hAnsi="Myriad Pro"/>
          <w:bCs/>
          <w:sz w:val="26"/>
          <w:szCs w:val="26"/>
        </w:rPr>
        <w:t xml:space="preserve">95,73 тыс. руб. Необходимо отметить, что со стороны организации к расходам по мероприятиям </w:t>
      </w:r>
      <w:r w:rsidR="00586D28" w:rsidRPr="00BA0797">
        <w:rPr>
          <w:rFonts w:ascii="Myriad Pro" w:hAnsi="Myriad Pro"/>
          <w:bCs/>
          <w:sz w:val="26"/>
          <w:szCs w:val="26"/>
        </w:rPr>
        <w:lastRenderedPageBreak/>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отнесены не только расходы на строительство объектов электросетевого хозяйства, но и расходы на реконструкцию/модернизацию существующих объектов.</w:t>
      </w:r>
    </w:p>
    <w:p w14:paraId="6A88D851" w14:textId="77777777" w:rsidR="000026A7" w:rsidRPr="00BA0797" w:rsidRDefault="000026A7" w:rsidP="00BA0797">
      <w:pPr>
        <w:autoSpaceDE w:val="0"/>
        <w:autoSpaceDN w:val="0"/>
        <w:adjustRightInd w:val="0"/>
        <w:spacing w:after="0" w:line="360" w:lineRule="auto"/>
        <w:ind w:firstLine="567"/>
        <w:jc w:val="both"/>
        <w:rPr>
          <w:rFonts w:ascii="Myriad Pro" w:hAnsi="Myriad Pro"/>
          <w:sz w:val="26"/>
          <w:szCs w:val="26"/>
        </w:rPr>
      </w:pPr>
      <w:r w:rsidRPr="00BA0797">
        <w:rPr>
          <w:rFonts w:ascii="Myriad Pro" w:hAnsi="Myriad Pro"/>
          <w:bCs/>
          <w:sz w:val="26"/>
          <w:szCs w:val="26"/>
        </w:rPr>
        <w:t xml:space="preserve">Органом регулирования указанные затраты не приняты. Со стороны </w:t>
      </w:r>
      <w:r w:rsidR="008A5236" w:rsidRPr="00BA0797">
        <w:rPr>
          <w:rFonts w:ascii="Myriad Pro" w:hAnsi="Myriad Pro"/>
          <w:bCs/>
          <w:sz w:val="26"/>
          <w:szCs w:val="26"/>
        </w:rPr>
        <w:t>И</w:t>
      </w:r>
      <w:r w:rsidRPr="00BA0797">
        <w:rPr>
          <w:rFonts w:ascii="Myriad Pro" w:hAnsi="Myriad Pro"/>
          <w:bCs/>
          <w:sz w:val="26"/>
          <w:szCs w:val="26"/>
        </w:rPr>
        <w:t xml:space="preserve">сполнителя выпадающие доходы, связанные с осуществлением технологического присоединения энергопринимающих устройств максимальной мощностью, не превышающей 150 кВт включительно, также не приняты, т.к. расходы на выполнение указанных мероприятий входят в состав инвестиционной программы </w:t>
      </w:r>
      <w:r w:rsidR="00F43D55" w:rsidRPr="00BA0797">
        <w:rPr>
          <w:rFonts w:ascii="Myriad Pro" w:hAnsi="Myriad Pro"/>
          <w:bCs/>
          <w:sz w:val="26"/>
          <w:szCs w:val="26"/>
        </w:rPr>
        <w:t xml:space="preserve">филиала </w:t>
      </w:r>
      <w:r w:rsidRPr="00BA0797">
        <w:rPr>
          <w:rFonts w:ascii="Myriad Pro" w:hAnsi="Myriad Pro"/>
          <w:bCs/>
          <w:sz w:val="26"/>
          <w:szCs w:val="26"/>
        </w:rPr>
        <w:t xml:space="preserve">ПАО </w:t>
      </w:r>
      <w:r w:rsidR="00586D28" w:rsidRPr="00BA0797">
        <w:rPr>
          <w:rFonts w:ascii="Myriad Pro" w:hAnsi="Myriad Pro"/>
          <w:bCs/>
          <w:sz w:val="26"/>
          <w:szCs w:val="26"/>
        </w:rPr>
        <w:t>«</w:t>
      </w:r>
      <w:r w:rsidRPr="00BA0797">
        <w:rPr>
          <w:rFonts w:ascii="Myriad Pro" w:hAnsi="Myriad Pro"/>
          <w:bCs/>
          <w:sz w:val="26"/>
          <w:szCs w:val="26"/>
        </w:rPr>
        <w:t>МРСК Северо-Запада</w:t>
      </w:r>
      <w:r w:rsidR="00586D28" w:rsidRPr="00BA0797">
        <w:rPr>
          <w:rFonts w:ascii="Myriad Pro" w:hAnsi="Myriad Pro"/>
          <w:bCs/>
          <w:sz w:val="26"/>
          <w:szCs w:val="26"/>
        </w:rPr>
        <w:t>»</w:t>
      </w:r>
      <w:r w:rsidRPr="00BA0797">
        <w:rPr>
          <w:rFonts w:ascii="Myriad Pro" w:hAnsi="Myriad Pro"/>
          <w:bCs/>
          <w:sz w:val="26"/>
          <w:szCs w:val="26"/>
        </w:rPr>
        <w:t xml:space="preserve"> </w:t>
      </w:r>
      <w:r w:rsidR="00586D28" w:rsidRPr="00BA0797">
        <w:rPr>
          <w:rFonts w:ascii="Myriad Pro" w:hAnsi="Myriad Pro"/>
          <w:bCs/>
          <w:sz w:val="26"/>
          <w:szCs w:val="26"/>
        </w:rPr>
        <w:t>«</w:t>
      </w:r>
      <w:r w:rsidRPr="00BA0797">
        <w:rPr>
          <w:rFonts w:ascii="Myriad Pro" w:hAnsi="Myriad Pro"/>
          <w:bCs/>
          <w:sz w:val="26"/>
          <w:szCs w:val="26"/>
        </w:rPr>
        <w:t>Псковэнерго</w:t>
      </w:r>
      <w:r w:rsidR="00586D28" w:rsidRPr="00BA0797">
        <w:rPr>
          <w:rFonts w:ascii="Myriad Pro" w:hAnsi="Myriad Pro"/>
          <w:bCs/>
          <w:sz w:val="26"/>
          <w:szCs w:val="26"/>
        </w:rPr>
        <w:t>»</w:t>
      </w:r>
      <w:r w:rsidRPr="00BA0797">
        <w:rPr>
          <w:rFonts w:ascii="Myriad Pro" w:hAnsi="Myriad Pro"/>
          <w:bCs/>
          <w:sz w:val="26"/>
          <w:szCs w:val="26"/>
        </w:rPr>
        <w:t xml:space="preserve">. </w:t>
      </w:r>
      <w:r w:rsidRPr="00BA0797">
        <w:rPr>
          <w:rFonts w:ascii="Myriad Pro" w:hAnsi="Myriad Pro"/>
          <w:sz w:val="26"/>
          <w:szCs w:val="26"/>
        </w:rPr>
        <w:t>О</w:t>
      </w:r>
      <w:r w:rsidRPr="00BA0797">
        <w:rPr>
          <w:rFonts w:ascii="Myriad Pro" w:hAnsi="Myriad Pro"/>
          <w:bCs/>
          <w:sz w:val="26"/>
          <w:szCs w:val="26"/>
        </w:rPr>
        <w:t xml:space="preserve">бъем финансирования мероприятий по технологическому присоединению энергопринимающих устройств потребителей максимальной мощностью до 150 кВт включительно, утвержденный инвестиционной программой, относится как к мероприятиям по строительству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так и к мероприятиям по техническому перевооружению и реконструкции существующих объектов. Определить долю финансирования инвестиционной программы только на мероприятия по строительству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не представляется возможным, соответственно отсутствует возможность сравнить плановые данные инвестиционной программы по мероприятиям </w:t>
      </w:r>
      <w:r w:rsidR="00586D28" w:rsidRPr="00BA0797">
        <w:rPr>
          <w:rFonts w:ascii="Myriad Pro" w:hAnsi="Myriad Pro"/>
          <w:bCs/>
          <w:sz w:val="26"/>
          <w:szCs w:val="26"/>
        </w:rPr>
        <w:t>«</w:t>
      </w:r>
      <w:r w:rsidRPr="00BA0797">
        <w:rPr>
          <w:rFonts w:ascii="Myriad Pro" w:hAnsi="Myriad Pro"/>
          <w:bCs/>
          <w:sz w:val="26"/>
          <w:szCs w:val="26"/>
        </w:rPr>
        <w:t>последней мили</w:t>
      </w:r>
      <w:r w:rsidR="00586D28" w:rsidRPr="00BA0797">
        <w:rPr>
          <w:rFonts w:ascii="Myriad Pro" w:hAnsi="Myriad Pro"/>
          <w:bCs/>
          <w:sz w:val="26"/>
          <w:szCs w:val="26"/>
        </w:rPr>
        <w:t>»</w:t>
      </w:r>
      <w:r w:rsidRPr="00BA0797">
        <w:rPr>
          <w:rFonts w:ascii="Myriad Pro" w:hAnsi="Myriad Pro"/>
          <w:bCs/>
          <w:sz w:val="26"/>
          <w:szCs w:val="26"/>
        </w:rPr>
        <w:t xml:space="preserve"> на 2019 год со средними фактическими показателями по указанным мероприятиям за 2015-2017 года.</w:t>
      </w:r>
    </w:p>
    <w:p w14:paraId="1EDF8F31" w14:textId="77777777" w:rsidR="000026A7" w:rsidRPr="00BA0797" w:rsidRDefault="000026A7" w:rsidP="00BA0797">
      <w:pPr>
        <w:pStyle w:val="afff8"/>
        <w:spacing w:after="0"/>
        <w:rPr>
          <w:rStyle w:val="afff9"/>
          <w:b/>
        </w:rPr>
      </w:pPr>
      <w:r w:rsidRPr="00BA0797">
        <w:t xml:space="preserve">Информация о величине выпадающих доходов филиала </w:t>
      </w:r>
      <w:r w:rsidRPr="00BA0797">
        <w:rPr>
          <w:bCs/>
        </w:rPr>
        <w:t xml:space="preserve">ПАО </w:t>
      </w:r>
      <w:r w:rsidR="00586D28" w:rsidRPr="00BA0797">
        <w:rPr>
          <w:bCs/>
        </w:rPr>
        <w:t>«</w:t>
      </w:r>
      <w:r w:rsidRPr="00BA0797">
        <w:rPr>
          <w:bCs/>
        </w:rPr>
        <w:t>МРСК Северо-Запада</w:t>
      </w:r>
      <w:r w:rsidR="00586D28" w:rsidRPr="00BA0797">
        <w:rPr>
          <w:bCs/>
        </w:rPr>
        <w:t>»</w:t>
      </w:r>
      <w:r w:rsidRPr="00BA0797">
        <w:rPr>
          <w:bCs/>
        </w:rPr>
        <w:t xml:space="preserve"> </w:t>
      </w:r>
      <w:r w:rsidR="00586D28" w:rsidRPr="00BA0797">
        <w:rPr>
          <w:bCs/>
        </w:rPr>
        <w:t>«</w:t>
      </w:r>
      <w:r w:rsidRPr="00BA0797">
        <w:rPr>
          <w:bCs/>
        </w:rPr>
        <w:t>Псковэнерго</w:t>
      </w:r>
      <w:r w:rsidR="00586D28" w:rsidRPr="00BA0797">
        <w:rPr>
          <w:bCs/>
        </w:rPr>
        <w:t>»</w:t>
      </w:r>
      <w:r w:rsidRPr="00BA0797">
        <w:t xml:space="preserve"> от присоединения энергопринимающих устройств заявителей </w:t>
      </w:r>
      <w:r w:rsidRPr="00BA0797">
        <w:rPr>
          <w:rStyle w:val="afff9"/>
          <w:b/>
        </w:rPr>
        <w:t xml:space="preserve">с максимальной мощностью до 150 кВт включительно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94"/>
        <w:gridCol w:w="4049"/>
        <w:gridCol w:w="1718"/>
        <w:gridCol w:w="1507"/>
        <w:gridCol w:w="1602"/>
      </w:tblGrid>
      <w:tr w:rsidR="000026A7" w:rsidRPr="00BA0797" w14:paraId="47D831B2" w14:textId="77777777">
        <w:trPr>
          <w:cantSplit/>
        </w:trPr>
        <w:tc>
          <w:tcPr>
            <w:tcW w:w="281"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18516A2" w14:textId="77777777" w:rsidR="000026A7" w:rsidRPr="00F37ECD" w:rsidRDefault="000026A7"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 п/п</w:t>
            </w:r>
          </w:p>
        </w:tc>
        <w:tc>
          <w:tcPr>
            <w:tcW w:w="2162"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9C1F16F" w14:textId="77777777" w:rsidR="000026A7" w:rsidRPr="00F37ECD" w:rsidRDefault="000026A7"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Наименование</w:t>
            </w:r>
          </w:p>
        </w:tc>
        <w:tc>
          <w:tcPr>
            <w:tcW w:w="894"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0580C16" w14:textId="77777777" w:rsidR="000026A7" w:rsidRPr="00F37ECD" w:rsidRDefault="000026A7"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Предложение ТСО</w:t>
            </w:r>
          </w:p>
          <w:p w14:paraId="5CD48859" w14:textId="77777777" w:rsidR="0028735A" w:rsidRPr="00F37ECD" w:rsidRDefault="0028735A"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тыс. руб.</w:t>
            </w:r>
          </w:p>
        </w:tc>
        <w:tc>
          <w:tcPr>
            <w:tcW w:w="7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7FAECC" w14:textId="77777777" w:rsidR="000026A7" w:rsidRPr="00F37ECD" w:rsidRDefault="000026A7"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Принято органом регулирования</w:t>
            </w:r>
            <w:r w:rsidR="0028735A" w:rsidRPr="00F37ECD">
              <w:rPr>
                <w:rFonts w:ascii="Myriad Pro" w:hAnsi="Myriad Pro"/>
                <w:b/>
                <w:color w:val="FFFFFF"/>
                <w:sz w:val="18"/>
                <w:szCs w:val="18"/>
              </w:rPr>
              <w:t>, тыс. руб.</w:t>
            </w:r>
          </w:p>
        </w:tc>
        <w:tc>
          <w:tcPr>
            <w:tcW w:w="8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D61BA9A" w14:textId="77777777" w:rsidR="0028735A" w:rsidRPr="00F37ECD" w:rsidRDefault="000026A7"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Предложение исполнителя</w:t>
            </w:r>
            <w:r w:rsidR="0028735A" w:rsidRPr="00F37ECD">
              <w:rPr>
                <w:rFonts w:ascii="Myriad Pro" w:hAnsi="Myriad Pro"/>
                <w:b/>
                <w:color w:val="FFFFFF"/>
                <w:sz w:val="18"/>
                <w:szCs w:val="18"/>
              </w:rPr>
              <w:t xml:space="preserve">, </w:t>
            </w:r>
          </w:p>
          <w:p w14:paraId="49406E67" w14:textId="77777777" w:rsidR="000026A7" w:rsidRPr="00F37ECD" w:rsidRDefault="0028735A" w:rsidP="00BA0797">
            <w:pPr>
              <w:spacing w:after="0" w:line="240" w:lineRule="auto"/>
              <w:jc w:val="center"/>
              <w:rPr>
                <w:rFonts w:ascii="Myriad Pro" w:hAnsi="Myriad Pro"/>
                <w:b/>
                <w:color w:val="FFFFFF"/>
                <w:sz w:val="18"/>
                <w:szCs w:val="18"/>
              </w:rPr>
            </w:pPr>
            <w:r w:rsidRPr="00F37ECD">
              <w:rPr>
                <w:rFonts w:ascii="Myriad Pro" w:hAnsi="Myriad Pro"/>
                <w:b/>
                <w:color w:val="FFFFFF"/>
                <w:sz w:val="18"/>
                <w:szCs w:val="18"/>
              </w:rPr>
              <w:t>тыс. руб.</w:t>
            </w:r>
          </w:p>
        </w:tc>
      </w:tr>
      <w:tr w:rsidR="000026A7" w:rsidRPr="00BA0797" w14:paraId="52F4F9BC" w14:textId="77777777">
        <w:trPr>
          <w:cantSplit/>
        </w:trPr>
        <w:tc>
          <w:tcPr>
            <w:tcW w:w="281" w:type="pct"/>
            <w:tcBorders>
              <w:top w:val="single" w:sz="4" w:space="0" w:color="FFFFFF"/>
            </w:tcBorders>
            <w:shd w:val="clear" w:color="auto" w:fill="auto"/>
            <w:noWrap/>
            <w:vAlign w:val="center"/>
          </w:tcPr>
          <w:p w14:paraId="4BF7500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1</w:t>
            </w:r>
          </w:p>
        </w:tc>
        <w:tc>
          <w:tcPr>
            <w:tcW w:w="2162" w:type="pct"/>
            <w:tcBorders>
              <w:top w:val="single" w:sz="4" w:space="0" w:color="FFFFFF"/>
            </w:tcBorders>
            <w:shd w:val="clear" w:color="auto" w:fill="auto"/>
            <w:vAlign w:val="center"/>
          </w:tcPr>
          <w:p w14:paraId="69C7137B"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 xml:space="preserve">Расходы по мероприятиям </w:t>
            </w:r>
            <w:r w:rsidR="00586D28" w:rsidRPr="00BA0797">
              <w:rPr>
                <w:rFonts w:ascii="Myriad Pro" w:hAnsi="Myriad Pro"/>
                <w:bCs/>
                <w:sz w:val="18"/>
                <w:szCs w:val="18"/>
              </w:rPr>
              <w:t>«</w:t>
            </w:r>
            <w:r w:rsidRPr="00BA0797">
              <w:rPr>
                <w:rFonts w:ascii="Myriad Pro" w:hAnsi="Myriad Pro"/>
                <w:bCs/>
                <w:sz w:val="18"/>
                <w:szCs w:val="18"/>
              </w:rPr>
              <w:t>последней мили</w:t>
            </w:r>
            <w:r w:rsidR="00586D28" w:rsidRPr="00BA0797">
              <w:rPr>
                <w:rFonts w:ascii="Myriad Pro" w:hAnsi="Myriad Pro"/>
                <w:bCs/>
                <w:sz w:val="18"/>
                <w:szCs w:val="18"/>
              </w:rPr>
              <w:t>»</w:t>
            </w:r>
          </w:p>
        </w:tc>
        <w:tc>
          <w:tcPr>
            <w:tcW w:w="894" w:type="pct"/>
            <w:tcBorders>
              <w:top w:val="single" w:sz="4" w:space="0" w:color="FFFFFF"/>
            </w:tcBorders>
            <w:shd w:val="clear" w:color="auto" w:fill="auto"/>
            <w:noWrap/>
            <w:vAlign w:val="center"/>
          </w:tcPr>
          <w:p w14:paraId="15435331"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w:t>
            </w:r>
            <w:r w:rsidR="009C7B3E" w:rsidRPr="00BA0797">
              <w:rPr>
                <w:rFonts w:ascii="Myriad Pro" w:hAnsi="Myriad Pro"/>
                <w:bCs/>
                <w:sz w:val="18"/>
                <w:szCs w:val="18"/>
              </w:rPr>
              <w:t>2 3</w:t>
            </w:r>
            <w:r w:rsidRPr="00BA0797">
              <w:rPr>
                <w:rFonts w:ascii="Myriad Pro" w:hAnsi="Myriad Pro"/>
                <w:bCs/>
                <w:sz w:val="18"/>
                <w:szCs w:val="18"/>
              </w:rPr>
              <w:t>95,73</w:t>
            </w:r>
          </w:p>
        </w:tc>
        <w:tc>
          <w:tcPr>
            <w:tcW w:w="779" w:type="pct"/>
            <w:tcBorders>
              <w:top w:val="single" w:sz="4" w:space="0" w:color="FFFFFF"/>
            </w:tcBorders>
            <w:shd w:val="clear" w:color="auto" w:fill="auto"/>
            <w:vAlign w:val="center"/>
          </w:tcPr>
          <w:p w14:paraId="52DB3BCB"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c>
          <w:tcPr>
            <w:tcW w:w="883" w:type="pct"/>
            <w:tcBorders>
              <w:top w:val="single" w:sz="4" w:space="0" w:color="FFFFFF"/>
            </w:tcBorders>
            <w:shd w:val="clear" w:color="auto" w:fill="auto"/>
            <w:vAlign w:val="center"/>
          </w:tcPr>
          <w:p w14:paraId="3F91AF0A" w14:textId="77777777" w:rsidR="000026A7" w:rsidRPr="00BA0797" w:rsidRDefault="000026A7" w:rsidP="00BA0797">
            <w:pPr>
              <w:spacing w:after="0" w:line="240" w:lineRule="auto"/>
              <w:jc w:val="center"/>
              <w:rPr>
                <w:rFonts w:ascii="Myriad Pro" w:hAnsi="Myriad Pro"/>
                <w:bCs/>
                <w:sz w:val="18"/>
                <w:szCs w:val="18"/>
              </w:rPr>
            </w:pPr>
            <w:r w:rsidRPr="003012A4">
              <w:rPr>
                <w:rFonts w:ascii="Myriad Pro" w:hAnsi="Myriad Pro"/>
                <w:bCs/>
                <w:sz w:val="18"/>
                <w:szCs w:val="18"/>
              </w:rPr>
              <w:t>0,00</w:t>
            </w:r>
          </w:p>
        </w:tc>
      </w:tr>
      <w:tr w:rsidR="000026A7" w:rsidRPr="00BA0797" w14:paraId="26164B67" w14:textId="77777777">
        <w:trPr>
          <w:cantSplit/>
        </w:trPr>
        <w:tc>
          <w:tcPr>
            <w:tcW w:w="281" w:type="pct"/>
            <w:shd w:val="clear" w:color="auto" w:fill="auto"/>
            <w:noWrap/>
            <w:vAlign w:val="center"/>
          </w:tcPr>
          <w:p w14:paraId="1B1D78B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w:t>
            </w:r>
          </w:p>
        </w:tc>
        <w:tc>
          <w:tcPr>
            <w:tcW w:w="2162" w:type="pct"/>
            <w:shd w:val="clear" w:color="auto" w:fill="auto"/>
            <w:vAlign w:val="center"/>
          </w:tcPr>
          <w:p w14:paraId="54ADC386"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Суммарный размер платы за технологическое присоединение</w:t>
            </w:r>
          </w:p>
        </w:tc>
        <w:tc>
          <w:tcPr>
            <w:tcW w:w="894" w:type="pct"/>
            <w:shd w:val="clear" w:color="auto" w:fill="auto"/>
            <w:noWrap/>
            <w:vAlign w:val="center"/>
          </w:tcPr>
          <w:p w14:paraId="2932D5DB"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c>
          <w:tcPr>
            <w:tcW w:w="779" w:type="pct"/>
            <w:shd w:val="clear" w:color="auto" w:fill="auto"/>
            <w:vAlign w:val="center"/>
          </w:tcPr>
          <w:p w14:paraId="1E42F4CC"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c>
          <w:tcPr>
            <w:tcW w:w="883" w:type="pct"/>
            <w:shd w:val="clear" w:color="auto" w:fill="auto"/>
            <w:vAlign w:val="center"/>
          </w:tcPr>
          <w:p w14:paraId="09B5FF78"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r>
      <w:tr w:rsidR="000026A7" w:rsidRPr="00BA0797" w14:paraId="26194826" w14:textId="77777777">
        <w:trPr>
          <w:cantSplit/>
        </w:trPr>
        <w:tc>
          <w:tcPr>
            <w:tcW w:w="281" w:type="pct"/>
            <w:shd w:val="clear" w:color="auto" w:fill="auto"/>
            <w:noWrap/>
            <w:vAlign w:val="center"/>
          </w:tcPr>
          <w:p w14:paraId="405779B9"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3</w:t>
            </w:r>
          </w:p>
        </w:tc>
        <w:tc>
          <w:tcPr>
            <w:tcW w:w="2162" w:type="pct"/>
            <w:shd w:val="clear" w:color="auto" w:fill="auto"/>
            <w:vAlign w:val="center"/>
          </w:tcPr>
          <w:p w14:paraId="76E576BC" w14:textId="77777777" w:rsidR="000026A7" w:rsidRPr="00BA0797" w:rsidRDefault="000026A7" w:rsidP="00BA0797">
            <w:pPr>
              <w:spacing w:after="0" w:line="240" w:lineRule="auto"/>
              <w:rPr>
                <w:rFonts w:ascii="Myriad Pro" w:hAnsi="Myriad Pro"/>
                <w:bCs/>
                <w:sz w:val="18"/>
                <w:szCs w:val="18"/>
              </w:rPr>
            </w:pPr>
            <w:r w:rsidRPr="00BA0797">
              <w:rPr>
                <w:rFonts w:ascii="Myriad Pro" w:hAnsi="Myriad Pro"/>
                <w:bCs/>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894" w:type="pct"/>
            <w:shd w:val="clear" w:color="auto" w:fill="auto"/>
            <w:noWrap/>
            <w:vAlign w:val="center"/>
          </w:tcPr>
          <w:p w14:paraId="5C0903E7"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2</w:t>
            </w:r>
            <w:r w:rsidR="009C7B3E" w:rsidRPr="00BA0797">
              <w:rPr>
                <w:rFonts w:ascii="Myriad Pro" w:hAnsi="Myriad Pro"/>
                <w:bCs/>
                <w:sz w:val="18"/>
                <w:szCs w:val="18"/>
              </w:rPr>
              <w:t>2 3</w:t>
            </w:r>
            <w:r w:rsidRPr="00BA0797">
              <w:rPr>
                <w:rFonts w:ascii="Myriad Pro" w:hAnsi="Myriad Pro"/>
                <w:bCs/>
                <w:sz w:val="18"/>
                <w:szCs w:val="18"/>
              </w:rPr>
              <w:t>95,73</w:t>
            </w:r>
          </w:p>
        </w:tc>
        <w:tc>
          <w:tcPr>
            <w:tcW w:w="779" w:type="pct"/>
            <w:shd w:val="clear" w:color="auto" w:fill="auto"/>
            <w:vAlign w:val="center"/>
          </w:tcPr>
          <w:p w14:paraId="60E7ADA0"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c>
          <w:tcPr>
            <w:tcW w:w="883" w:type="pct"/>
            <w:shd w:val="clear" w:color="auto" w:fill="auto"/>
            <w:vAlign w:val="center"/>
          </w:tcPr>
          <w:p w14:paraId="32FCC4DE" w14:textId="77777777" w:rsidR="000026A7" w:rsidRPr="00BA0797" w:rsidRDefault="000026A7" w:rsidP="00BA0797">
            <w:pPr>
              <w:spacing w:after="0" w:line="240" w:lineRule="auto"/>
              <w:jc w:val="center"/>
              <w:rPr>
                <w:rFonts w:ascii="Myriad Pro" w:hAnsi="Myriad Pro"/>
                <w:bCs/>
                <w:sz w:val="18"/>
                <w:szCs w:val="18"/>
              </w:rPr>
            </w:pPr>
            <w:r w:rsidRPr="00BA0797">
              <w:rPr>
                <w:rFonts w:ascii="Myriad Pro" w:hAnsi="Myriad Pro"/>
                <w:bCs/>
                <w:sz w:val="18"/>
                <w:szCs w:val="18"/>
              </w:rPr>
              <w:t>0,00</w:t>
            </w:r>
          </w:p>
        </w:tc>
      </w:tr>
    </w:tbl>
    <w:p w14:paraId="32F1A8EE" w14:textId="77777777" w:rsidR="000026A7" w:rsidRDefault="00CC2A10" w:rsidP="00BA0797">
      <w:pPr>
        <w:pStyle w:val="afff8"/>
        <w:spacing w:after="0"/>
      </w:pPr>
      <w:r w:rsidRPr="00BA0797">
        <w:t xml:space="preserve">Итого общий размер выпадающих доходов, </w:t>
      </w:r>
      <w:r w:rsidR="007E0ACE">
        <w:t>по расчету Исполнителя</w:t>
      </w:r>
      <w:r w:rsidRPr="00BA0797">
        <w:t>, составляет:</w:t>
      </w:r>
    </w:p>
    <w:tbl>
      <w:tblPr>
        <w:tblW w:w="9479" w:type="dxa"/>
        <w:tblInd w:w="91" w:type="dxa"/>
        <w:tblLook w:val="0000" w:firstRow="0" w:lastRow="0" w:firstColumn="0" w:lastColumn="0" w:noHBand="0" w:noVBand="0"/>
      </w:tblPr>
      <w:tblGrid>
        <w:gridCol w:w="575"/>
        <w:gridCol w:w="3891"/>
        <w:gridCol w:w="1958"/>
        <w:gridCol w:w="1614"/>
        <w:gridCol w:w="1441"/>
      </w:tblGrid>
      <w:tr w:rsidR="000C3BA9" w:rsidRPr="00BA0797" w14:paraId="2F85CD02" w14:textId="77777777" w:rsidTr="00576D97">
        <w:trPr>
          <w:trHeight w:val="750"/>
        </w:trPr>
        <w:tc>
          <w:tcPr>
            <w:tcW w:w="575" w:type="dxa"/>
            <w:tcBorders>
              <w:top w:val="nil"/>
              <w:left w:val="single" w:sz="8" w:space="0" w:color="FFFFFF"/>
              <w:bottom w:val="single" w:sz="8" w:space="0" w:color="FFFFFF"/>
              <w:right w:val="single" w:sz="8" w:space="0" w:color="FFFFFF"/>
            </w:tcBorders>
            <w:shd w:val="clear" w:color="000000" w:fill="4F6228"/>
            <w:noWrap/>
            <w:vAlign w:val="center"/>
          </w:tcPr>
          <w:p w14:paraId="05502B18" w14:textId="77777777" w:rsidR="000C3BA9" w:rsidRPr="00F37ECD" w:rsidRDefault="000C3BA9" w:rsidP="00576D97">
            <w:pPr>
              <w:spacing w:after="0" w:line="240" w:lineRule="auto"/>
              <w:jc w:val="center"/>
              <w:rPr>
                <w:rFonts w:ascii="Myriad Pro" w:eastAsia="Times New Roman" w:hAnsi="Myriad Pro" w:cs="Arial CYR"/>
                <w:b/>
                <w:bCs/>
                <w:color w:val="FFFFFF"/>
                <w:sz w:val="18"/>
                <w:szCs w:val="18"/>
                <w:lang w:eastAsia="ru-RU"/>
              </w:rPr>
            </w:pPr>
            <w:r w:rsidRPr="00F37ECD">
              <w:rPr>
                <w:rFonts w:ascii="Myriad Pro" w:eastAsia="Times New Roman" w:hAnsi="Myriad Pro" w:cs="Arial CYR"/>
                <w:b/>
                <w:bCs/>
                <w:color w:val="FFFFFF"/>
                <w:sz w:val="18"/>
                <w:szCs w:val="18"/>
                <w:lang w:eastAsia="ru-RU"/>
              </w:rPr>
              <w:lastRenderedPageBreak/>
              <w:t>№</w:t>
            </w:r>
          </w:p>
        </w:tc>
        <w:tc>
          <w:tcPr>
            <w:tcW w:w="3891" w:type="dxa"/>
            <w:tcBorders>
              <w:top w:val="single" w:sz="8" w:space="0" w:color="FFFFFF"/>
              <w:left w:val="nil"/>
              <w:bottom w:val="nil"/>
              <w:right w:val="single" w:sz="8" w:space="0" w:color="FFFFFF"/>
            </w:tcBorders>
            <w:shd w:val="clear" w:color="000000" w:fill="4F6228"/>
            <w:noWrap/>
            <w:vAlign w:val="center"/>
          </w:tcPr>
          <w:p w14:paraId="6F91D89C" w14:textId="77777777" w:rsidR="000C3BA9" w:rsidRPr="00F37ECD" w:rsidRDefault="000C3BA9" w:rsidP="00576D97">
            <w:pPr>
              <w:spacing w:after="0" w:line="240" w:lineRule="auto"/>
              <w:jc w:val="center"/>
              <w:rPr>
                <w:rFonts w:ascii="Myriad Pro" w:eastAsia="Times New Roman" w:hAnsi="Myriad Pro" w:cs="Arial CYR"/>
                <w:b/>
                <w:bCs/>
                <w:color w:val="FFFFFF"/>
                <w:sz w:val="18"/>
                <w:szCs w:val="18"/>
                <w:lang w:eastAsia="ru-RU"/>
              </w:rPr>
            </w:pPr>
            <w:r w:rsidRPr="00F37ECD">
              <w:rPr>
                <w:rFonts w:ascii="Myriad Pro" w:eastAsia="Times New Roman" w:hAnsi="Myriad Pro" w:cs="Arial CYR"/>
                <w:b/>
                <w:bCs/>
                <w:color w:val="FFFFFF"/>
                <w:sz w:val="18"/>
                <w:szCs w:val="18"/>
                <w:lang w:eastAsia="ru-RU"/>
              </w:rPr>
              <w:t>Наименование</w:t>
            </w:r>
          </w:p>
        </w:tc>
        <w:tc>
          <w:tcPr>
            <w:tcW w:w="1958" w:type="dxa"/>
            <w:tcBorders>
              <w:top w:val="single" w:sz="8" w:space="0" w:color="FFFFFF"/>
              <w:left w:val="nil"/>
              <w:bottom w:val="nil"/>
              <w:right w:val="single" w:sz="8" w:space="0" w:color="FFFFFF"/>
            </w:tcBorders>
            <w:shd w:val="clear" w:color="000000" w:fill="4F6228"/>
            <w:noWrap/>
            <w:vAlign w:val="center"/>
          </w:tcPr>
          <w:p w14:paraId="492FCEE9" w14:textId="77777777" w:rsidR="000C3BA9" w:rsidRPr="00F37ECD" w:rsidRDefault="000C3BA9" w:rsidP="00576D97">
            <w:pPr>
              <w:spacing w:after="0" w:line="240" w:lineRule="auto"/>
              <w:jc w:val="center"/>
              <w:rPr>
                <w:rFonts w:ascii="Myriad Pro" w:eastAsia="Times New Roman" w:hAnsi="Myriad Pro" w:cs="Arial CYR"/>
                <w:b/>
                <w:bCs/>
                <w:color w:val="FFFFFF"/>
                <w:sz w:val="18"/>
                <w:szCs w:val="18"/>
                <w:lang w:eastAsia="ru-RU"/>
              </w:rPr>
            </w:pPr>
            <w:r w:rsidRPr="00F37ECD">
              <w:rPr>
                <w:rFonts w:ascii="Myriad Pro" w:eastAsia="Times New Roman" w:hAnsi="Myriad Pro" w:cs="Arial CYR"/>
                <w:b/>
                <w:bCs/>
                <w:color w:val="FFFFFF"/>
                <w:sz w:val="18"/>
                <w:szCs w:val="18"/>
                <w:lang w:eastAsia="ru-RU"/>
              </w:rPr>
              <w:t>Предложение ТСО, тыс. руб.</w:t>
            </w:r>
          </w:p>
        </w:tc>
        <w:tc>
          <w:tcPr>
            <w:tcW w:w="1614" w:type="dxa"/>
            <w:tcBorders>
              <w:top w:val="single" w:sz="8" w:space="0" w:color="FFFFFF"/>
              <w:left w:val="nil"/>
              <w:bottom w:val="nil"/>
              <w:right w:val="single" w:sz="8" w:space="0" w:color="FFFFFF"/>
            </w:tcBorders>
            <w:shd w:val="clear" w:color="000000" w:fill="4F6228"/>
            <w:vAlign w:val="center"/>
          </w:tcPr>
          <w:p w14:paraId="4A218C3F" w14:textId="77777777" w:rsidR="000C3BA9" w:rsidRPr="00F37ECD" w:rsidRDefault="000C3BA9" w:rsidP="00576D97">
            <w:pPr>
              <w:spacing w:after="0" w:line="240" w:lineRule="auto"/>
              <w:jc w:val="center"/>
              <w:rPr>
                <w:rFonts w:ascii="Myriad Pro" w:eastAsia="Times New Roman" w:hAnsi="Myriad Pro" w:cs="Arial CYR"/>
                <w:b/>
                <w:bCs/>
                <w:color w:val="FFFFFF"/>
                <w:sz w:val="18"/>
                <w:szCs w:val="18"/>
                <w:lang w:eastAsia="ru-RU"/>
              </w:rPr>
            </w:pPr>
            <w:r w:rsidRPr="00F37ECD">
              <w:rPr>
                <w:rFonts w:ascii="Myriad Pro" w:eastAsia="Times New Roman" w:hAnsi="Myriad Pro" w:cs="Arial CYR"/>
                <w:b/>
                <w:bCs/>
                <w:color w:val="FFFFFF"/>
                <w:sz w:val="18"/>
                <w:szCs w:val="18"/>
                <w:lang w:eastAsia="ru-RU"/>
              </w:rPr>
              <w:t>Принято органом регулирования, тыс. руб.</w:t>
            </w:r>
          </w:p>
        </w:tc>
        <w:tc>
          <w:tcPr>
            <w:tcW w:w="1441" w:type="dxa"/>
            <w:tcBorders>
              <w:top w:val="single" w:sz="8" w:space="0" w:color="FFFFFF"/>
              <w:left w:val="nil"/>
              <w:bottom w:val="nil"/>
              <w:right w:val="single" w:sz="8" w:space="0" w:color="FFFFFF"/>
            </w:tcBorders>
            <w:shd w:val="clear" w:color="000000" w:fill="4F6228"/>
            <w:vAlign w:val="center"/>
          </w:tcPr>
          <w:p w14:paraId="040E314B" w14:textId="77777777" w:rsidR="000C3BA9" w:rsidRPr="00F37ECD" w:rsidRDefault="000C3BA9" w:rsidP="00576D97">
            <w:pPr>
              <w:spacing w:after="0" w:line="240" w:lineRule="auto"/>
              <w:jc w:val="center"/>
              <w:rPr>
                <w:rFonts w:ascii="Myriad Pro" w:eastAsia="Times New Roman" w:hAnsi="Myriad Pro" w:cs="Arial CYR"/>
                <w:b/>
                <w:bCs/>
                <w:color w:val="FFFFFF"/>
                <w:sz w:val="18"/>
                <w:szCs w:val="18"/>
                <w:lang w:eastAsia="ru-RU"/>
              </w:rPr>
            </w:pPr>
            <w:r w:rsidRPr="00F37ECD">
              <w:rPr>
                <w:rFonts w:ascii="Myriad Pro" w:eastAsia="Times New Roman" w:hAnsi="Myriad Pro" w:cs="Arial CYR"/>
                <w:b/>
                <w:bCs/>
                <w:color w:val="FFFFFF"/>
                <w:sz w:val="18"/>
                <w:szCs w:val="18"/>
                <w:lang w:eastAsia="ru-RU"/>
              </w:rPr>
              <w:t>Предложение Исполнителя, тыс. руб.</w:t>
            </w:r>
          </w:p>
        </w:tc>
      </w:tr>
      <w:tr w:rsidR="000C3BA9" w:rsidRPr="00BA0797" w14:paraId="0BB1DEC5" w14:textId="77777777" w:rsidTr="00576D97">
        <w:trPr>
          <w:cantSplit/>
          <w:trHeight w:val="705"/>
        </w:trPr>
        <w:tc>
          <w:tcPr>
            <w:tcW w:w="575" w:type="dxa"/>
            <w:tcBorders>
              <w:top w:val="nil"/>
              <w:left w:val="single" w:sz="8" w:space="0" w:color="auto"/>
              <w:bottom w:val="nil"/>
              <w:right w:val="single" w:sz="8" w:space="0" w:color="auto"/>
            </w:tcBorders>
            <w:shd w:val="clear" w:color="auto" w:fill="auto"/>
            <w:noWrap/>
            <w:vAlign w:val="center"/>
          </w:tcPr>
          <w:p w14:paraId="3B16997F"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1</w:t>
            </w:r>
          </w:p>
        </w:tc>
        <w:tc>
          <w:tcPr>
            <w:tcW w:w="3891" w:type="dxa"/>
            <w:tcBorders>
              <w:top w:val="single" w:sz="8" w:space="0" w:color="FFFFFF"/>
              <w:left w:val="nil"/>
              <w:bottom w:val="nil"/>
              <w:right w:val="single" w:sz="8" w:space="0" w:color="auto"/>
            </w:tcBorders>
            <w:shd w:val="clear" w:color="auto" w:fill="auto"/>
            <w:vAlign w:val="bottom"/>
          </w:tcPr>
          <w:p w14:paraId="6D0B79D2" w14:textId="77777777" w:rsidR="000C3BA9" w:rsidRPr="00BA0797" w:rsidRDefault="000C3BA9" w:rsidP="00576D97">
            <w:pPr>
              <w:spacing w:after="0" w:line="240" w:lineRule="auto"/>
              <w:rPr>
                <w:rFonts w:ascii="Myriad Pro" w:eastAsia="Times New Roman" w:hAnsi="Myriad Pro" w:cs="Arial CYR"/>
                <w:color w:val="000000"/>
                <w:sz w:val="18"/>
                <w:szCs w:val="18"/>
                <w:lang w:eastAsia="ru-RU"/>
              </w:rPr>
            </w:pPr>
            <w:r w:rsidRPr="00BA0797">
              <w:rPr>
                <w:rFonts w:ascii="Myriad Pro" w:eastAsia="Times New Roman" w:hAnsi="Myriad Pro" w:cs="Arial CYR"/>
                <w:color w:val="000000"/>
                <w:sz w:val="18"/>
                <w:szCs w:val="18"/>
                <w:lang w:eastAsia="ru-RU"/>
              </w:rPr>
              <w:t xml:space="preserve">Расчет плановых выпадающих доходов, связанных с осуществлением технологического присоединения до 15 кВт </w:t>
            </w:r>
          </w:p>
        </w:tc>
        <w:tc>
          <w:tcPr>
            <w:tcW w:w="1958" w:type="dxa"/>
            <w:tcBorders>
              <w:top w:val="single" w:sz="8" w:space="0" w:color="FFFFFF"/>
              <w:left w:val="nil"/>
              <w:bottom w:val="nil"/>
              <w:right w:val="single" w:sz="8" w:space="0" w:color="auto"/>
            </w:tcBorders>
            <w:shd w:val="clear" w:color="auto" w:fill="auto"/>
            <w:noWrap/>
            <w:vAlign w:val="center"/>
          </w:tcPr>
          <w:p w14:paraId="6C4D6193"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376 152,54</w:t>
            </w:r>
          </w:p>
        </w:tc>
        <w:tc>
          <w:tcPr>
            <w:tcW w:w="1614" w:type="dxa"/>
            <w:tcBorders>
              <w:top w:val="single" w:sz="8" w:space="0" w:color="FFFFFF"/>
              <w:left w:val="nil"/>
              <w:bottom w:val="nil"/>
              <w:right w:val="single" w:sz="8" w:space="0" w:color="auto"/>
            </w:tcBorders>
            <w:shd w:val="clear" w:color="auto" w:fill="auto"/>
            <w:vAlign w:val="center"/>
          </w:tcPr>
          <w:p w14:paraId="6FA54101"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26 207,52</w:t>
            </w:r>
          </w:p>
        </w:tc>
        <w:tc>
          <w:tcPr>
            <w:tcW w:w="1441" w:type="dxa"/>
            <w:tcBorders>
              <w:top w:val="single" w:sz="8" w:space="0" w:color="FFFFFF"/>
              <w:left w:val="nil"/>
              <w:bottom w:val="nil"/>
              <w:right w:val="single" w:sz="8" w:space="0" w:color="auto"/>
            </w:tcBorders>
            <w:shd w:val="clear" w:color="auto" w:fill="auto"/>
            <w:vAlign w:val="center"/>
          </w:tcPr>
          <w:p w14:paraId="31BBC644"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21</w:t>
            </w:r>
            <w:r>
              <w:rPr>
                <w:rFonts w:ascii="Myriad Pro" w:eastAsia="Times New Roman" w:hAnsi="Myriad Pro" w:cs="Arial CYR"/>
                <w:bCs/>
                <w:iCs/>
                <w:color w:val="000000"/>
                <w:sz w:val="18"/>
                <w:szCs w:val="18"/>
                <w:lang w:eastAsia="ru-RU"/>
              </w:rPr>
              <w:t xml:space="preserve"> </w:t>
            </w:r>
            <w:r w:rsidRPr="00BA0797">
              <w:rPr>
                <w:rFonts w:ascii="Myriad Pro" w:eastAsia="Times New Roman" w:hAnsi="Myriad Pro" w:cs="Arial CYR"/>
                <w:bCs/>
                <w:iCs/>
                <w:color w:val="000000"/>
                <w:sz w:val="18"/>
                <w:szCs w:val="18"/>
                <w:lang w:eastAsia="ru-RU"/>
              </w:rPr>
              <w:t>077,61</w:t>
            </w:r>
          </w:p>
        </w:tc>
      </w:tr>
      <w:tr w:rsidR="000C3BA9" w:rsidRPr="00BA0797" w14:paraId="6A7A08AF" w14:textId="77777777" w:rsidTr="00576D97">
        <w:trPr>
          <w:cantSplit/>
          <w:trHeight w:val="735"/>
        </w:trPr>
        <w:tc>
          <w:tcPr>
            <w:tcW w:w="575" w:type="dxa"/>
            <w:tcBorders>
              <w:top w:val="single" w:sz="8" w:space="0" w:color="auto"/>
              <w:left w:val="single" w:sz="8" w:space="0" w:color="auto"/>
              <w:bottom w:val="nil"/>
              <w:right w:val="single" w:sz="8" w:space="0" w:color="auto"/>
            </w:tcBorders>
            <w:shd w:val="clear" w:color="auto" w:fill="auto"/>
            <w:noWrap/>
            <w:vAlign w:val="center"/>
          </w:tcPr>
          <w:p w14:paraId="41BBEAA8"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2</w:t>
            </w:r>
          </w:p>
        </w:tc>
        <w:tc>
          <w:tcPr>
            <w:tcW w:w="3891" w:type="dxa"/>
            <w:tcBorders>
              <w:top w:val="single" w:sz="8" w:space="0" w:color="auto"/>
              <w:left w:val="nil"/>
              <w:bottom w:val="nil"/>
              <w:right w:val="single" w:sz="8" w:space="0" w:color="auto"/>
            </w:tcBorders>
            <w:shd w:val="clear" w:color="auto" w:fill="auto"/>
            <w:vAlign w:val="bottom"/>
          </w:tcPr>
          <w:p w14:paraId="6126069F" w14:textId="77777777" w:rsidR="000C3BA9" w:rsidRPr="00BA0797" w:rsidRDefault="000C3BA9" w:rsidP="00576D97">
            <w:pPr>
              <w:spacing w:after="0" w:line="240" w:lineRule="auto"/>
              <w:rPr>
                <w:rFonts w:ascii="Myriad Pro" w:eastAsia="Times New Roman" w:hAnsi="Myriad Pro" w:cs="Arial CYR"/>
                <w:color w:val="000000"/>
                <w:sz w:val="18"/>
                <w:szCs w:val="18"/>
                <w:lang w:eastAsia="ru-RU"/>
              </w:rPr>
            </w:pPr>
            <w:r w:rsidRPr="00BA0797">
              <w:rPr>
                <w:rFonts w:ascii="Myriad Pro" w:eastAsia="Times New Roman" w:hAnsi="Myriad Pro" w:cs="Arial CYR"/>
                <w:color w:val="000000"/>
                <w:sz w:val="18"/>
                <w:szCs w:val="18"/>
                <w:lang w:eastAsia="ru-RU"/>
              </w:rPr>
              <w:t xml:space="preserve">Расчет выпадающих доходов, связанных с осуществлением технологического присоединения, не превышающей 150 кВт </w:t>
            </w:r>
          </w:p>
        </w:tc>
        <w:tc>
          <w:tcPr>
            <w:tcW w:w="1958" w:type="dxa"/>
            <w:tcBorders>
              <w:top w:val="single" w:sz="8" w:space="0" w:color="auto"/>
              <w:left w:val="nil"/>
              <w:bottom w:val="nil"/>
              <w:right w:val="single" w:sz="8" w:space="0" w:color="auto"/>
            </w:tcBorders>
            <w:shd w:val="clear" w:color="auto" w:fill="auto"/>
            <w:noWrap/>
            <w:vAlign w:val="center"/>
          </w:tcPr>
          <w:p w14:paraId="0AD8E891"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22 395,73</w:t>
            </w:r>
          </w:p>
        </w:tc>
        <w:tc>
          <w:tcPr>
            <w:tcW w:w="1614" w:type="dxa"/>
            <w:tcBorders>
              <w:top w:val="single" w:sz="8" w:space="0" w:color="auto"/>
              <w:left w:val="nil"/>
              <w:bottom w:val="nil"/>
              <w:right w:val="single" w:sz="8" w:space="0" w:color="auto"/>
            </w:tcBorders>
            <w:shd w:val="clear" w:color="auto" w:fill="auto"/>
            <w:vAlign w:val="center"/>
          </w:tcPr>
          <w:p w14:paraId="3E5EBE3F"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0,00</w:t>
            </w:r>
          </w:p>
        </w:tc>
        <w:tc>
          <w:tcPr>
            <w:tcW w:w="1441" w:type="dxa"/>
            <w:tcBorders>
              <w:top w:val="single" w:sz="8" w:space="0" w:color="auto"/>
              <w:left w:val="nil"/>
              <w:bottom w:val="nil"/>
              <w:right w:val="single" w:sz="8" w:space="0" w:color="auto"/>
            </w:tcBorders>
            <w:shd w:val="clear" w:color="auto" w:fill="auto"/>
            <w:vAlign w:val="center"/>
          </w:tcPr>
          <w:p w14:paraId="53B539DF" w14:textId="77777777" w:rsidR="000C3BA9" w:rsidRPr="00BA0797" w:rsidRDefault="000C3BA9" w:rsidP="00576D97">
            <w:pPr>
              <w:spacing w:after="0" w:line="240" w:lineRule="auto"/>
              <w:jc w:val="center"/>
              <w:rPr>
                <w:rFonts w:ascii="Myriad Pro" w:eastAsia="Times New Roman" w:hAnsi="Myriad Pro" w:cs="Arial CYR"/>
                <w:color w:val="000000"/>
                <w:sz w:val="18"/>
                <w:szCs w:val="18"/>
                <w:lang w:eastAsia="ru-RU"/>
              </w:rPr>
            </w:pPr>
            <w:r w:rsidRPr="00BA0797">
              <w:rPr>
                <w:rFonts w:ascii="Myriad Pro" w:eastAsia="Times New Roman" w:hAnsi="Myriad Pro" w:cs="Arial CYR"/>
                <w:bCs/>
                <w:iCs/>
                <w:color w:val="000000"/>
                <w:sz w:val="18"/>
                <w:szCs w:val="18"/>
                <w:lang w:eastAsia="ru-RU"/>
              </w:rPr>
              <w:t>0,00</w:t>
            </w:r>
          </w:p>
        </w:tc>
      </w:tr>
      <w:tr w:rsidR="000C3BA9" w:rsidRPr="00BA0797" w14:paraId="650C2D1D" w14:textId="77777777" w:rsidTr="00576D97">
        <w:trPr>
          <w:cantSplit/>
          <w:trHeight w:val="780"/>
        </w:trPr>
        <w:tc>
          <w:tcPr>
            <w:tcW w:w="575"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6AC1842" w14:textId="77777777" w:rsidR="000C3BA9" w:rsidRPr="00BA0797" w:rsidRDefault="000C3BA9" w:rsidP="00576D97">
            <w:pPr>
              <w:spacing w:after="0" w:line="240" w:lineRule="auto"/>
              <w:jc w:val="center"/>
              <w:rPr>
                <w:rFonts w:ascii="Myriad Pro" w:eastAsia="Times New Roman" w:hAnsi="Myriad Pro" w:cs="Arial CYR"/>
                <w:b/>
                <w:bCs/>
                <w:color w:val="000000"/>
                <w:sz w:val="18"/>
                <w:szCs w:val="18"/>
                <w:lang w:eastAsia="ru-RU"/>
              </w:rPr>
            </w:pPr>
            <w:r w:rsidRPr="00BA0797">
              <w:rPr>
                <w:rFonts w:ascii="Myriad Pro" w:eastAsia="Times New Roman" w:hAnsi="Myriad Pro" w:cs="Arial CYR"/>
                <w:b/>
                <w:bCs/>
                <w:iCs/>
                <w:color w:val="000000"/>
                <w:sz w:val="18"/>
                <w:szCs w:val="18"/>
                <w:lang w:eastAsia="ru-RU"/>
              </w:rPr>
              <w:t>3</w:t>
            </w:r>
          </w:p>
        </w:tc>
        <w:tc>
          <w:tcPr>
            <w:tcW w:w="3891" w:type="dxa"/>
            <w:tcBorders>
              <w:top w:val="single" w:sz="8" w:space="0" w:color="auto"/>
              <w:left w:val="nil"/>
              <w:bottom w:val="single" w:sz="8" w:space="0" w:color="auto"/>
              <w:right w:val="single" w:sz="8" w:space="0" w:color="auto"/>
            </w:tcBorders>
            <w:shd w:val="clear" w:color="auto" w:fill="auto"/>
            <w:vAlign w:val="bottom"/>
          </w:tcPr>
          <w:p w14:paraId="732B9163" w14:textId="77777777" w:rsidR="000C3BA9" w:rsidRPr="00BA0797" w:rsidRDefault="000C3BA9" w:rsidP="00576D97">
            <w:pPr>
              <w:spacing w:after="0" w:line="240" w:lineRule="auto"/>
              <w:rPr>
                <w:rFonts w:ascii="Myriad Pro" w:eastAsia="Times New Roman" w:hAnsi="Myriad Pro" w:cs="Arial CYR"/>
                <w:b/>
                <w:bCs/>
                <w:color w:val="000000"/>
                <w:sz w:val="18"/>
                <w:szCs w:val="18"/>
                <w:lang w:eastAsia="ru-RU"/>
              </w:rPr>
            </w:pPr>
            <w:bookmarkStart w:id="130" w:name="RANGE!C7"/>
            <w:r w:rsidRPr="00BA0797">
              <w:rPr>
                <w:rFonts w:ascii="Myriad Pro" w:eastAsia="Times New Roman" w:hAnsi="Myriad Pro" w:cs="Arial CYR"/>
                <w:b/>
                <w:bCs/>
                <w:iCs/>
                <w:color w:val="000000"/>
                <w:sz w:val="18"/>
                <w:szCs w:val="18"/>
                <w:lang w:eastAsia="ru-RU"/>
              </w:rPr>
              <w:t>ИТОГО общий размер выпадающих доходов, учитываемых при установлении тарифов на 2019 год</w:t>
            </w:r>
            <w:bookmarkEnd w:id="130"/>
          </w:p>
        </w:tc>
        <w:tc>
          <w:tcPr>
            <w:tcW w:w="1958" w:type="dxa"/>
            <w:tcBorders>
              <w:top w:val="single" w:sz="8" w:space="0" w:color="auto"/>
              <w:left w:val="nil"/>
              <w:bottom w:val="single" w:sz="8" w:space="0" w:color="auto"/>
              <w:right w:val="single" w:sz="8" w:space="0" w:color="auto"/>
            </w:tcBorders>
            <w:shd w:val="clear" w:color="auto" w:fill="auto"/>
            <w:noWrap/>
            <w:vAlign w:val="center"/>
          </w:tcPr>
          <w:p w14:paraId="69757501" w14:textId="77777777" w:rsidR="000C3BA9" w:rsidRPr="00BA0797" w:rsidRDefault="000C3BA9" w:rsidP="00576D97">
            <w:pPr>
              <w:spacing w:after="0" w:line="240" w:lineRule="auto"/>
              <w:jc w:val="center"/>
              <w:rPr>
                <w:rFonts w:ascii="Myriad Pro" w:eastAsia="Times New Roman" w:hAnsi="Myriad Pro" w:cs="Arial CYR"/>
                <w:b/>
                <w:bCs/>
                <w:color w:val="000000"/>
                <w:sz w:val="18"/>
                <w:szCs w:val="18"/>
                <w:lang w:eastAsia="ru-RU"/>
              </w:rPr>
            </w:pPr>
            <w:r w:rsidRPr="00BA0797">
              <w:rPr>
                <w:rFonts w:ascii="Myriad Pro" w:eastAsia="Times New Roman" w:hAnsi="Myriad Pro" w:cs="Arial CYR"/>
                <w:b/>
                <w:bCs/>
                <w:iCs/>
                <w:color w:val="000000"/>
                <w:sz w:val="18"/>
                <w:szCs w:val="18"/>
                <w:lang w:eastAsia="ru-RU"/>
              </w:rPr>
              <w:t>398 548,27</w:t>
            </w:r>
          </w:p>
        </w:tc>
        <w:tc>
          <w:tcPr>
            <w:tcW w:w="1614" w:type="dxa"/>
            <w:tcBorders>
              <w:top w:val="single" w:sz="8" w:space="0" w:color="auto"/>
              <w:left w:val="nil"/>
              <w:bottom w:val="single" w:sz="8" w:space="0" w:color="auto"/>
              <w:right w:val="single" w:sz="8" w:space="0" w:color="auto"/>
            </w:tcBorders>
            <w:shd w:val="clear" w:color="auto" w:fill="auto"/>
            <w:vAlign w:val="center"/>
          </w:tcPr>
          <w:p w14:paraId="5A1692BC" w14:textId="77777777" w:rsidR="000C3BA9" w:rsidRPr="00BA0797" w:rsidRDefault="000C3BA9" w:rsidP="00576D97">
            <w:pPr>
              <w:spacing w:after="0" w:line="240" w:lineRule="auto"/>
              <w:jc w:val="center"/>
              <w:rPr>
                <w:rFonts w:ascii="Myriad Pro" w:eastAsia="Times New Roman" w:hAnsi="Myriad Pro" w:cs="Arial CYR"/>
                <w:b/>
                <w:bCs/>
                <w:color w:val="000000"/>
                <w:sz w:val="18"/>
                <w:szCs w:val="18"/>
                <w:lang w:eastAsia="ru-RU"/>
              </w:rPr>
            </w:pPr>
            <w:r w:rsidRPr="00BA0797">
              <w:rPr>
                <w:rFonts w:ascii="Myriad Pro" w:eastAsia="Times New Roman" w:hAnsi="Myriad Pro" w:cs="Arial CYR"/>
                <w:b/>
                <w:bCs/>
                <w:iCs/>
                <w:color w:val="000000"/>
                <w:sz w:val="18"/>
                <w:szCs w:val="18"/>
                <w:lang w:eastAsia="ru-RU"/>
              </w:rPr>
              <w:t>26 207,52</w:t>
            </w:r>
          </w:p>
        </w:tc>
        <w:tc>
          <w:tcPr>
            <w:tcW w:w="1441" w:type="dxa"/>
            <w:tcBorders>
              <w:top w:val="single" w:sz="8" w:space="0" w:color="auto"/>
              <w:left w:val="nil"/>
              <w:bottom w:val="single" w:sz="8" w:space="0" w:color="auto"/>
              <w:right w:val="single" w:sz="8" w:space="0" w:color="auto"/>
            </w:tcBorders>
            <w:shd w:val="clear" w:color="auto" w:fill="auto"/>
            <w:vAlign w:val="center"/>
          </w:tcPr>
          <w:p w14:paraId="2F081B4D" w14:textId="77777777" w:rsidR="000C3BA9" w:rsidRPr="00BA0797" w:rsidRDefault="000C3BA9" w:rsidP="00576D97">
            <w:pPr>
              <w:spacing w:after="0" w:line="240" w:lineRule="auto"/>
              <w:jc w:val="center"/>
              <w:rPr>
                <w:rFonts w:ascii="Myriad Pro" w:eastAsia="Times New Roman" w:hAnsi="Myriad Pro" w:cs="Arial CYR"/>
                <w:b/>
                <w:bCs/>
                <w:color w:val="000000"/>
                <w:sz w:val="18"/>
                <w:szCs w:val="18"/>
                <w:lang w:eastAsia="ru-RU"/>
              </w:rPr>
            </w:pPr>
            <w:r w:rsidRPr="00BA0797">
              <w:rPr>
                <w:rFonts w:ascii="Myriad Pro" w:eastAsia="Times New Roman" w:hAnsi="Myriad Pro" w:cs="Arial CYR"/>
                <w:b/>
                <w:bCs/>
                <w:iCs/>
                <w:color w:val="000000"/>
                <w:sz w:val="18"/>
                <w:szCs w:val="18"/>
                <w:lang w:eastAsia="ru-RU"/>
              </w:rPr>
              <w:t>21 077,61</w:t>
            </w:r>
          </w:p>
        </w:tc>
      </w:tr>
    </w:tbl>
    <w:p w14:paraId="24DD4ED4" w14:textId="77777777" w:rsidR="002F229B" w:rsidRDefault="002F229B" w:rsidP="000C3BA9">
      <w:pPr>
        <w:widowControl w:val="0"/>
        <w:spacing w:after="0" w:line="360" w:lineRule="auto"/>
        <w:ind w:firstLine="567"/>
        <w:jc w:val="both"/>
        <w:rPr>
          <w:rFonts w:ascii="Myriad Pro" w:hAnsi="Myriad Pro"/>
          <w:bCs/>
          <w:sz w:val="26"/>
          <w:szCs w:val="26"/>
          <w:highlight w:val="lightGray"/>
        </w:rPr>
      </w:pPr>
    </w:p>
    <w:p w14:paraId="654FD4A4" w14:textId="5877F03C" w:rsidR="00E47304" w:rsidRPr="005B370D" w:rsidRDefault="00E47304" w:rsidP="000C3BA9">
      <w:pPr>
        <w:widowControl w:val="0"/>
        <w:spacing w:after="0" w:line="360" w:lineRule="auto"/>
        <w:ind w:firstLine="567"/>
        <w:jc w:val="both"/>
        <w:rPr>
          <w:rFonts w:ascii="Myriad Pro" w:hAnsi="Myriad Pro"/>
          <w:bCs/>
          <w:sz w:val="26"/>
          <w:szCs w:val="26"/>
        </w:rPr>
      </w:pPr>
      <w:r w:rsidRPr="005B370D">
        <w:rPr>
          <w:rFonts w:ascii="Myriad Pro" w:hAnsi="Myriad Pro"/>
          <w:bCs/>
          <w:sz w:val="26"/>
          <w:szCs w:val="26"/>
        </w:rPr>
        <w:t>В соответствии с пунктом 5 Основ ценообразования в области регулируемых цен (тарифов) в электроэнергетике, утвержденных Постановлением Правительства РФ от 29.12.2011 № 1178, при установлении регулируемых цен (тарифов) не допускается повторный учет одних и тех же расходов. При анализе реализации мероприятий инвестиционной программы были учтены мероприятия по строительству, необходимые для технологического присоединения энергопринимающих устройств потребителей максимальной мощностью до 15 кВт и 150 кВт. Для целей соблюдения норм действующег</w:t>
      </w:r>
      <w:r w:rsidR="000C3BA9" w:rsidRPr="005B370D">
        <w:rPr>
          <w:rFonts w:ascii="Myriad Pro" w:hAnsi="Myriad Pro"/>
          <w:bCs/>
          <w:sz w:val="26"/>
          <w:szCs w:val="26"/>
        </w:rPr>
        <w:t>о законодательства при расчете выпадающих доходов от льготного технологического присоединения к электрическим сетям,</w:t>
      </w:r>
      <w:r w:rsidRPr="005B370D">
        <w:rPr>
          <w:rFonts w:ascii="Myriad Pro" w:hAnsi="Myriad Pro"/>
          <w:bCs/>
          <w:sz w:val="26"/>
          <w:szCs w:val="26"/>
        </w:rPr>
        <w:t xml:space="preserve"> расходы, учтенные при анализе </w:t>
      </w:r>
      <w:r w:rsidR="000C3BA9" w:rsidRPr="005B370D">
        <w:rPr>
          <w:rFonts w:ascii="Myriad Pro" w:hAnsi="Myriad Pro"/>
          <w:bCs/>
          <w:sz w:val="26"/>
          <w:szCs w:val="26"/>
        </w:rPr>
        <w:t>инвестиционной программы</w:t>
      </w:r>
      <w:r w:rsidRPr="005B370D">
        <w:rPr>
          <w:rFonts w:ascii="Myriad Pro" w:hAnsi="Myriad Pro"/>
          <w:bCs/>
          <w:sz w:val="26"/>
          <w:szCs w:val="26"/>
        </w:rPr>
        <w:t>, не приняты.</w:t>
      </w:r>
      <w:r w:rsidR="000C3BA9" w:rsidRPr="005B370D">
        <w:rPr>
          <w:rFonts w:ascii="Myriad Pro" w:hAnsi="Myriad Pro"/>
          <w:bCs/>
          <w:sz w:val="26"/>
          <w:szCs w:val="26"/>
        </w:rPr>
        <w:t xml:space="preserve"> </w:t>
      </w:r>
      <w:r w:rsidRPr="005B370D">
        <w:rPr>
          <w:rFonts w:ascii="Myriad Pro" w:hAnsi="Myriad Pro"/>
          <w:bCs/>
          <w:sz w:val="26"/>
          <w:szCs w:val="26"/>
        </w:rPr>
        <w:t xml:space="preserve">С целью учета мероприятий по строительству последней миле только при расчете </w:t>
      </w:r>
      <w:r w:rsidR="000C3BA9" w:rsidRPr="005B370D">
        <w:rPr>
          <w:rFonts w:ascii="Myriad Pro" w:hAnsi="Myriad Pro"/>
          <w:bCs/>
          <w:sz w:val="26"/>
          <w:szCs w:val="26"/>
        </w:rPr>
        <w:t>выпадающих доходов от льготного технологического присоединения к электрическим сетям, расходы</w:t>
      </w:r>
      <w:r w:rsidRPr="005B370D">
        <w:rPr>
          <w:rFonts w:ascii="Myriad Pro" w:hAnsi="Myriad Pro"/>
          <w:bCs/>
          <w:sz w:val="26"/>
          <w:szCs w:val="26"/>
        </w:rPr>
        <w:t xml:space="preserve">, необходимо  данные мероприятия не учитывать при формировании </w:t>
      </w:r>
      <w:r w:rsidR="000C3BA9" w:rsidRPr="005B370D">
        <w:rPr>
          <w:rFonts w:ascii="Myriad Pro" w:hAnsi="Myriad Pro"/>
          <w:bCs/>
          <w:sz w:val="26"/>
          <w:szCs w:val="26"/>
        </w:rPr>
        <w:t>инвестиционной программы</w:t>
      </w:r>
      <w:r w:rsidR="002F229B" w:rsidRPr="005B370D">
        <w:rPr>
          <w:rFonts w:ascii="Myriad Pro" w:hAnsi="Myriad Pro"/>
          <w:bCs/>
          <w:sz w:val="26"/>
          <w:szCs w:val="26"/>
        </w:rPr>
        <w:t xml:space="preserve"> за счет тарифного источника амортизация</w:t>
      </w:r>
      <w:r w:rsidRPr="005B370D">
        <w:rPr>
          <w:rFonts w:ascii="Myriad Pro" w:hAnsi="Myriad Pro"/>
          <w:bCs/>
          <w:sz w:val="26"/>
          <w:szCs w:val="26"/>
        </w:rPr>
        <w:t xml:space="preserve">. </w:t>
      </w:r>
    </w:p>
    <w:p w14:paraId="0C48192C" w14:textId="3FD6D6A9" w:rsidR="002F229B" w:rsidRPr="00E47304" w:rsidRDefault="002F229B" w:rsidP="000C3BA9">
      <w:pPr>
        <w:widowControl w:val="0"/>
        <w:spacing w:after="0" w:line="360" w:lineRule="auto"/>
        <w:ind w:firstLine="567"/>
        <w:jc w:val="both"/>
        <w:rPr>
          <w:rFonts w:ascii="Myriad Pro" w:hAnsi="Myriad Pro"/>
          <w:sz w:val="26"/>
          <w:szCs w:val="26"/>
        </w:rPr>
      </w:pPr>
      <w:r w:rsidRPr="005B370D">
        <w:rPr>
          <w:rFonts w:ascii="Myriad Pro" w:hAnsi="Myriad Pro"/>
          <w:sz w:val="26"/>
          <w:szCs w:val="26"/>
        </w:rPr>
        <w:t xml:space="preserve">Поскольку выпадающие доходы в необходимой валовой выручке формируют источник ПРИБЫЛЬ, соответственно эта прибыль должна быть в </w:t>
      </w:r>
      <w:r w:rsidR="00033A3F" w:rsidRPr="005B370D">
        <w:rPr>
          <w:rFonts w:ascii="Myriad Pro" w:hAnsi="Myriad Pro"/>
          <w:sz w:val="26"/>
          <w:szCs w:val="26"/>
        </w:rPr>
        <w:t>инвестиционной программе</w:t>
      </w:r>
      <w:r w:rsidRPr="005B370D">
        <w:rPr>
          <w:rFonts w:ascii="Myriad Pro" w:hAnsi="Myriad Pro"/>
          <w:sz w:val="26"/>
          <w:szCs w:val="26"/>
        </w:rPr>
        <w:t xml:space="preserve"> как источник строительства "последней мили"  для льготного технологического присоединения.</w:t>
      </w:r>
    </w:p>
    <w:p w14:paraId="1658F92E" w14:textId="43AEB687" w:rsidR="00E67CD8" w:rsidRPr="00E47304" w:rsidRDefault="00E67CD8" w:rsidP="00E47304">
      <w:pPr>
        <w:keepNext/>
        <w:keepLines/>
        <w:numPr>
          <w:ilvl w:val="0"/>
          <w:numId w:val="74"/>
        </w:numPr>
        <w:spacing w:before="40" w:after="0" w:line="360" w:lineRule="auto"/>
        <w:ind w:left="567" w:hanging="567"/>
        <w:jc w:val="both"/>
        <w:outlineLvl w:val="2"/>
        <w:rPr>
          <w:rFonts w:ascii="Myriad Pro" w:hAnsi="Myriad Pro"/>
          <w:b/>
          <w:color w:val="385623"/>
          <w:sz w:val="28"/>
          <w:szCs w:val="28"/>
        </w:rPr>
      </w:pPr>
      <w:bookmarkStart w:id="131" w:name="_Toc36432289"/>
      <w:r w:rsidRPr="00E47304">
        <w:rPr>
          <w:rFonts w:ascii="Myriad Pro" w:hAnsi="Myriad Pro"/>
        </w:rPr>
        <w:br w:type="page"/>
      </w:r>
      <w:bookmarkStart w:id="132" w:name="_Toc40826310"/>
      <w:bookmarkStart w:id="133" w:name="_Toc41256484"/>
      <w:r w:rsidRPr="00E47304">
        <w:rPr>
          <w:rFonts w:ascii="Myriad Pro" w:eastAsia="Times New Roman" w:hAnsi="Myriad Pro"/>
          <w:b/>
          <w:color w:val="4F6228"/>
          <w:sz w:val="28"/>
          <w:szCs w:val="28"/>
        </w:rPr>
        <w:lastRenderedPageBreak/>
        <w:t xml:space="preserve">Экспертиза обоснованности расходов на компенсацию потерь, учтенных </w:t>
      </w:r>
      <w:r w:rsidR="00B11FE7" w:rsidRPr="00E47304">
        <w:rPr>
          <w:rFonts w:ascii="Myriad Pro" w:eastAsia="Times New Roman" w:hAnsi="Myriad Pro"/>
          <w:b/>
          <w:color w:val="4F6228"/>
          <w:sz w:val="28"/>
          <w:szCs w:val="28"/>
        </w:rPr>
        <w:t>Государственным комитетом Псковской области по тарифам и энергетике</w:t>
      </w:r>
      <w:r w:rsidRPr="00E47304">
        <w:rPr>
          <w:rFonts w:ascii="Myriad Pro" w:eastAsia="Times New Roman" w:hAnsi="Myriad Pro"/>
          <w:b/>
          <w:color w:val="4F6228"/>
          <w:sz w:val="28"/>
          <w:szCs w:val="28"/>
        </w:rPr>
        <w:t xml:space="preserve"> в необходимой валовой выручке на 2019 год.</w:t>
      </w:r>
      <w:bookmarkEnd w:id="132"/>
      <w:bookmarkEnd w:id="133"/>
    </w:p>
    <w:bookmarkEnd w:id="131"/>
    <w:p w14:paraId="6E5C1CD8" w14:textId="77777777" w:rsidR="00071DF3" w:rsidRPr="00BA0797" w:rsidRDefault="00071DF3" w:rsidP="00BA0797">
      <w:pPr>
        <w:spacing w:after="0" w:line="360" w:lineRule="auto"/>
        <w:ind w:firstLine="720"/>
        <w:contextualSpacing/>
        <w:jc w:val="both"/>
        <w:rPr>
          <w:rFonts w:ascii="Myriad Pro" w:hAnsi="Myriad Pro"/>
          <w:sz w:val="26"/>
          <w:szCs w:val="26"/>
        </w:rPr>
      </w:pPr>
      <w:r w:rsidRPr="00BA0797">
        <w:rPr>
          <w:rFonts w:ascii="Myriad Pro" w:hAnsi="Myriad Pro"/>
          <w:sz w:val="26"/>
          <w:szCs w:val="26"/>
        </w:rPr>
        <w:t xml:space="preserve">В соответствии с п. 81 Основ ценообразования </w:t>
      </w:r>
      <w:r w:rsidR="00BB173D" w:rsidRPr="00BA0797">
        <w:rPr>
          <w:rFonts w:ascii="Myriad Pro" w:hAnsi="Myriad Pro"/>
          <w:sz w:val="26"/>
          <w:szCs w:val="26"/>
        </w:rPr>
        <w:t xml:space="preserve">№ 1178 </w:t>
      </w:r>
      <w:r w:rsidRPr="00BA0797">
        <w:rPr>
          <w:rFonts w:ascii="Myriad Pro"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ECB8114" w14:textId="77777777" w:rsidR="00071DF3" w:rsidRPr="00BA0797" w:rsidRDefault="00071DF3" w:rsidP="00123FC5">
      <w:pPr>
        <w:numPr>
          <w:ilvl w:val="0"/>
          <w:numId w:val="54"/>
        </w:numPr>
        <w:tabs>
          <w:tab w:val="clear" w:pos="1440"/>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023CAC9" w14:textId="77777777" w:rsidR="00071DF3" w:rsidRPr="00BA0797" w:rsidRDefault="00071DF3" w:rsidP="00123FC5">
      <w:pPr>
        <w:numPr>
          <w:ilvl w:val="0"/>
          <w:numId w:val="54"/>
        </w:numPr>
        <w:tabs>
          <w:tab w:val="clear" w:pos="1440"/>
          <w:tab w:val="num" w:pos="360"/>
        </w:tabs>
        <w:spacing w:after="0" w:line="360" w:lineRule="auto"/>
        <w:ind w:left="1134" w:hanging="567"/>
        <w:contextualSpacing/>
        <w:jc w:val="both"/>
        <w:rPr>
          <w:rFonts w:ascii="Myriad Pro" w:hAnsi="Myriad Pro"/>
          <w:sz w:val="26"/>
          <w:szCs w:val="26"/>
        </w:rPr>
      </w:pPr>
      <w:r w:rsidRPr="00BA0797">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82757CA" w14:textId="77777777" w:rsidR="00071DF3" w:rsidRPr="00BA0797" w:rsidRDefault="00071DF3" w:rsidP="00BA0797">
      <w:pPr>
        <w:spacing w:after="0" w:line="360" w:lineRule="auto"/>
        <w:ind w:firstLine="720"/>
        <w:contextualSpacing/>
        <w:jc w:val="both"/>
        <w:rPr>
          <w:rFonts w:ascii="Myriad Pro" w:hAnsi="Myriad Pro"/>
          <w:sz w:val="26"/>
          <w:szCs w:val="26"/>
        </w:rPr>
      </w:pPr>
      <w:bookmarkStart w:id="134" w:name="sub_18"/>
      <w:r w:rsidRPr="00BA0797">
        <w:rPr>
          <w:rFonts w:ascii="Myriad Pro" w:hAnsi="Myriad Pro"/>
          <w:sz w:val="26"/>
          <w:szCs w:val="26"/>
        </w:rPr>
        <w:t>Согласно п.13. Методических указаний №98-э необходимая валовая выручка в части оплаты технологического расхода (потерь) электрической энергии в i-м году долгосрочного периода регулирования определяется по формуле:</w:t>
      </w:r>
    </w:p>
    <w:p w14:paraId="585FA0E5" w14:textId="77777777" w:rsidR="00071DF3" w:rsidRPr="00BA0797" w:rsidRDefault="0080133B" w:rsidP="00BA0797">
      <w:pPr>
        <w:spacing w:after="0" w:line="360" w:lineRule="auto"/>
        <w:ind w:firstLine="720"/>
        <w:contextualSpacing/>
        <w:jc w:val="center"/>
        <w:rPr>
          <w:rFonts w:ascii="Myriad Pro" w:hAnsi="Myriad Pro"/>
          <w:sz w:val="26"/>
          <w:szCs w:val="26"/>
        </w:rPr>
      </w:pPr>
      <w:bookmarkStart w:id="135" w:name="sub_49"/>
      <w:bookmarkEnd w:id="134"/>
      <w:r>
        <w:rPr>
          <w:rFonts w:ascii="Myriad Pro" w:hAnsi="Myriad Pro"/>
          <w:noProof/>
          <w:sz w:val="26"/>
          <w:szCs w:val="26"/>
          <w:lang w:eastAsia="ru-RU"/>
        </w:rPr>
        <w:drawing>
          <wp:inline distT="0" distB="0" distL="0" distR="0" wp14:anchorId="4AFC63F9" wp14:editId="4F94323B">
            <wp:extent cx="1524000" cy="347345"/>
            <wp:effectExtent l="0" t="0" r="0" b="0"/>
            <wp:docPr id="72"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524000" cy="347345"/>
                    </a:xfrm>
                    <a:prstGeom prst="rect">
                      <a:avLst/>
                    </a:prstGeom>
                    <a:noFill/>
                    <a:ln>
                      <a:noFill/>
                    </a:ln>
                  </pic:spPr>
                </pic:pic>
              </a:graphicData>
            </a:graphic>
          </wp:inline>
        </w:drawing>
      </w:r>
      <w:r w:rsidR="00071DF3" w:rsidRPr="00BA0797">
        <w:rPr>
          <w:rFonts w:ascii="Myriad Pro" w:hAnsi="Myriad Pro"/>
          <w:sz w:val="26"/>
          <w:szCs w:val="26"/>
        </w:rPr>
        <w:t xml:space="preserve"> (11),</w:t>
      </w:r>
    </w:p>
    <w:bookmarkEnd w:id="135"/>
    <w:p w14:paraId="67AC5A17" w14:textId="77777777" w:rsidR="00071DF3" w:rsidRPr="00BA0797" w:rsidRDefault="00071DF3" w:rsidP="00BA0797">
      <w:pPr>
        <w:spacing w:after="0" w:line="360" w:lineRule="auto"/>
        <w:ind w:firstLine="720"/>
        <w:contextualSpacing/>
        <w:jc w:val="both"/>
        <w:rPr>
          <w:rFonts w:ascii="Myriad Pro" w:hAnsi="Myriad Pro"/>
          <w:sz w:val="26"/>
          <w:szCs w:val="26"/>
        </w:rPr>
      </w:pPr>
    </w:p>
    <w:p w14:paraId="5A090995" w14:textId="77777777" w:rsidR="00071DF3" w:rsidRPr="00BA0797" w:rsidRDefault="0080133B" w:rsidP="00BA0797">
      <w:pPr>
        <w:spacing w:after="0" w:line="360" w:lineRule="auto"/>
        <w:ind w:firstLine="720"/>
        <w:contextualSpacing/>
        <w:jc w:val="center"/>
        <w:rPr>
          <w:rFonts w:ascii="Myriad Pro" w:hAnsi="Myriad Pro"/>
          <w:sz w:val="26"/>
          <w:szCs w:val="26"/>
        </w:rPr>
      </w:pPr>
      <w:bookmarkStart w:id="136" w:name="sub_50"/>
      <w:r>
        <w:rPr>
          <w:rFonts w:ascii="Myriad Pro" w:hAnsi="Myriad Pro"/>
          <w:noProof/>
          <w:sz w:val="26"/>
          <w:szCs w:val="26"/>
          <w:lang w:eastAsia="ru-RU"/>
        </w:rPr>
        <w:drawing>
          <wp:inline distT="0" distB="0" distL="0" distR="0" wp14:anchorId="0357D50F" wp14:editId="5B9548D6">
            <wp:extent cx="1515745" cy="363855"/>
            <wp:effectExtent l="0" t="0" r="0" b="0"/>
            <wp:docPr id="73"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15745" cy="363855"/>
                    </a:xfrm>
                    <a:prstGeom prst="rect">
                      <a:avLst/>
                    </a:prstGeom>
                    <a:noFill/>
                    <a:ln>
                      <a:noFill/>
                    </a:ln>
                  </pic:spPr>
                </pic:pic>
              </a:graphicData>
            </a:graphic>
          </wp:inline>
        </w:drawing>
      </w:r>
      <w:r w:rsidR="00071DF3" w:rsidRPr="00BA0797">
        <w:rPr>
          <w:rFonts w:ascii="Myriad Pro" w:hAnsi="Myriad Pro"/>
          <w:sz w:val="26"/>
          <w:szCs w:val="26"/>
        </w:rPr>
        <w:t xml:space="preserve"> (12),</w:t>
      </w:r>
    </w:p>
    <w:bookmarkEnd w:id="136"/>
    <w:p w14:paraId="27C1822E" w14:textId="77777777" w:rsidR="00071DF3" w:rsidRPr="00BA0797" w:rsidRDefault="00071D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где:</w:t>
      </w:r>
    </w:p>
    <w:p w14:paraId="45ABEB83" w14:textId="77777777" w:rsidR="00071DF3"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09180FEA" wp14:editId="7B273322">
            <wp:extent cx="381000" cy="296545"/>
            <wp:effectExtent l="0" t="0" r="0" b="0"/>
            <wp:docPr id="74"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81000" cy="296545"/>
                    </a:xfrm>
                    <a:prstGeom prst="rect">
                      <a:avLst/>
                    </a:prstGeom>
                    <a:noFill/>
                    <a:ln>
                      <a:noFill/>
                    </a:ln>
                  </pic:spPr>
                </pic:pic>
              </a:graphicData>
            </a:graphic>
          </wp:inline>
        </w:drawing>
      </w:r>
      <w:r w:rsidR="00071DF3" w:rsidRPr="00BA0797">
        <w:rPr>
          <w:rFonts w:ascii="Myriad Pro" w:hAnsi="Myriad Pro"/>
          <w:sz w:val="26"/>
          <w:szCs w:val="26"/>
        </w:rPr>
        <w:t xml:space="preserve"> - прогнозная цена (тариф) покупки потерь электрической энергии в сетях (с учетом мощности) в году i, учитываемая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6F76E165" w14:textId="77777777" w:rsidR="00071DF3"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29E1A939" wp14:editId="5125AB93">
            <wp:extent cx="516255" cy="372745"/>
            <wp:effectExtent l="0" t="0" r="0" b="0"/>
            <wp:docPr id="75"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16255" cy="372745"/>
                    </a:xfrm>
                    <a:prstGeom prst="rect">
                      <a:avLst/>
                    </a:prstGeom>
                    <a:noFill/>
                    <a:ln>
                      <a:noFill/>
                    </a:ln>
                  </pic:spPr>
                </pic:pic>
              </a:graphicData>
            </a:graphic>
          </wp:inline>
        </w:drawing>
      </w:r>
      <w:r w:rsidR="00071DF3" w:rsidRPr="00BA0797">
        <w:rPr>
          <w:rFonts w:ascii="Myriad Pro" w:hAnsi="Myriad Pro"/>
          <w:sz w:val="26"/>
          <w:szCs w:val="26"/>
        </w:rPr>
        <w:t xml:space="preserve"> - индекс роста цен на электрическую энергию, определенный в соответствии с прогнозом социально-экономического развития Российской Федерации на i-й год долгосрочного периода регулирования;</w:t>
      </w:r>
    </w:p>
    <w:p w14:paraId="3EB1D39B" w14:textId="77777777" w:rsidR="00071DF3"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2D340543" wp14:editId="3FBAB388">
            <wp:extent cx="584200" cy="398145"/>
            <wp:effectExtent l="0" t="0" r="0" b="0"/>
            <wp:docPr id="76"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84200" cy="398145"/>
                    </a:xfrm>
                    <a:prstGeom prst="rect">
                      <a:avLst/>
                    </a:prstGeom>
                    <a:noFill/>
                    <a:ln>
                      <a:noFill/>
                    </a:ln>
                  </pic:spPr>
                </pic:pic>
              </a:graphicData>
            </a:graphic>
          </wp:inline>
        </w:drawing>
      </w:r>
      <w:r w:rsidR="00071DF3" w:rsidRPr="00BA0797">
        <w:rPr>
          <w:rFonts w:ascii="Myriad Pro" w:hAnsi="Myriad Pro"/>
          <w:sz w:val="26"/>
          <w:szCs w:val="26"/>
        </w:rPr>
        <w:t xml:space="preserve"> - фактическая цена (тариф) покупки потерь электрической энергии в сетях (с учетом мощности) в году i-1, определяемая регулирующими органами;</w:t>
      </w:r>
    </w:p>
    <w:p w14:paraId="470FBB26" w14:textId="77777777" w:rsidR="00071DF3" w:rsidRPr="00BA0797" w:rsidRDefault="0080133B" w:rsidP="00BA0797">
      <w:pPr>
        <w:spacing w:after="0" w:line="360" w:lineRule="auto"/>
        <w:ind w:firstLine="567"/>
        <w:contextualSpacing/>
        <w:jc w:val="both"/>
        <w:rPr>
          <w:rFonts w:ascii="Myriad Pro" w:hAnsi="Myriad Pro"/>
          <w:sz w:val="26"/>
          <w:szCs w:val="26"/>
        </w:rPr>
      </w:pPr>
      <w:r>
        <w:rPr>
          <w:rFonts w:ascii="Myriad Pro" w:hAnsi="Myriad Pro"/>
          <w:noProof/>
          <w:sz w:val="26"/>
          <w:szCs w:val="26"/>
          <w:lang w:eastAsia="ru-RU"/>
        </w:rPr>
        <w:drawing>
          <wp:inline distT="0" distB="0" distL="0" distR="0" wp14:anchorId="78863A3A" wp14:editId="5074AA65">
            <wp:extent cx="423545" cy="372745"/>
            <wp:effectExtent l="0" t="0" r="0" b="0"/>
            <wp:docPr id="77"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23545" cy="372745"/>
                    </a:xfrm>
                    <a:prstGeom prst="rect">
                      <a:avLst/>
                    </a:prstGeom>
                    <a:noFill/>
                    <a:ln>
                      <a:noFill/>
                    </a:ln>
                  </pic:spPr>
                </pic:pic>
              </a:graphicData>
            </a:graphic>
          </wp:inline>
        </w:drawing>
      </w:r>
      <w:r w:rsidR="00071DF3" w:rsidRPr="00BA0797">
        <w:rPr>
          <w:rFonts w:ascii="Myriad Pro" w:hAnsi="Myriad Pro"/>
          <w:sz w:val="26"/>
          <w:szCs w:val="26"/>
        </w:rPr>
        <w:t xml:space="preserve"> - объем технологического расхода (потерь) электрической энергии в сетях территориальной сетевой организации, определенный на i-й год долгосрочного периода регулирования.</w:t>
      </w:r>
    </w:p>
    <w:p w14:paraId="418B727A" w14:textId="77777777" w:rsidR="00071DF3" w:rsidRPr="00BA0797" w:rsidRDefault="00071DF3" w:rsidP="00BA0797">
      <w:pPr>
        <w:spacing w:after="0" w:line="360" w:lineRule="auto"/>
        <w:ind w:firstLine="567"/>
        <w:contextualSpacing/>
        <w:jc w:val="both"/>
        <w:rPr>
          <w:rFonts w:ascii="Myriad Pro" w:hAnsi="Myriad Pro"/>
          <w:sz w:val="26"/>
          <w:szCs w:val="26"/>
        </w:rPr>
      </w:pPr>
    </w:p>
    <w:p w14:paraId="1DB38BB6" w14:textId="77777777" w:rsidR="00071DF3" w:rsidRPr="00BA0797" w:rsidRDefault="00071D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ТЕРРИТОРИАЛЬНОЙ СЕТЕВОЙ ОРГАНИЗАЦИИ</w:t>
      </w:r>
    </w:p>
    <w:p w14:paraId="0C039359" w14:textId="77777777" w:rsidR="002B41A6" w:rsidRPr="00BA0797" w:rsidRDefault="002B41A6" w:rsidP="00BA0797">
      <w:pPr>
        <w:widowControl w:val="0"/>
        <w:tabs>
          <w:tab w:val="left" w:pos="1134"/>
        </w:tabs>
        <w:suppressAutoHyphens/>
        <w:autoSpaceDE w:val="0"/>
        <w:autoSpaceDN w:val="0"/>
        <w:adjustRightInd w:val="0"/>
        <w:spacing w:after="0" w:line="360" w:lineRule="auto"/>
        <w:ind w:firstLine="709"/>
        <w:jc w:val="both"/>
        <w:rPr>
          <w:rFonts w:ascii="Myriad Pro" w:hAnsi="Myriad Pro"/>
          <w:sz w:val="26"/>
          <w:szCs w:val="26"/>
        </w:rPr>
      </w:pPr>
      <w:r w:rsidRPr="00BA0797">
        <w:rPr>
          <w:rFonts w:ascii="Myriad Pro" w:hAnsi="Myriad Pro"/>
          <w:snapToGrid w:val="0"/>
          <w:sz w:val="26"/>
          <w:szCs w:val="26"/>
        </w:rPr>
        <w:t xml:space="preserve">Для формирования затрат на 2019 год на компенсацию потерь электрической энергии в сетях филиала </w:t>
      </w:r>
      <w:r w:rsidR="00586D28" w:rsidRPr="00BA0797">
        <w:rPr>
          <w:rFonts w:ascii="Myriad Pro" w:hAnsi="Myriad Pro"/>
          <w:snapToGrid w:val="0"/>
          <w:sz w:val="26"/>
          <w:szCs w:val="26"/>
        </w:rPr>
        <w:t>«</w:t>
      </w:r>
      <w:r w:rsidRPr="00BA0797">
        <w:rPr>
          <w:rFonts w:ascii="Myriad Pro" w:hAnsi="Myriad Pro"/>
          <w:snapToGrid w:val="0"/>
          <w:sz w:val="26"/>
          <w:szCs w:val="26"/>
        </w:rPr>
        <w:t>Псковэнерго</w:t>
      </w:r>
      <w:r w:rsidR="00586D28" w:rsidRPr="00BA0797">
        <w:rPr>
          <w:rFonts w:ascii="Myriad Pro" w:hAnsi="Myriad Pro"/>
          <w:snapToGrid w:val="0"/>
          <w:sz w:val="26"/>
          <w:szCs w:val="26"/>
        </w:rPr>
        <w:t>»</w:t>
      </w:r>
      <w:r w:rsidRPr="00BA0797">
        <w:rPr>
          <w:rFonts w:ascii="Myriad Pro" w:hAnsi="Myriad Pro"/>
          <w:snapToGrid w:val="0"/>
          <w:sz w:val="26"/>
          <w:szCs w:val="26"/>
        </w:rPr>
        <w:t xml:space="preserve"> объем потерь на 2019 год принят исходя из баланса </w:t>
      </w:r>
      <w:r w:rsidRPr="00BA0797">
        <w:rPr>
          <w:rFonts w:ascii="Myriad Pro" w:hAnsi="Myriad Pro"/>
          <w:sz w:val="26"/>
          <w:szCs w:val="26"/>
        </w:rPr>
        <w:t xml:space="preserve">электрической энергии (мощности) (форма 3.1). </w:t>
      </w:r>
    </w:p>
    <w:p w14:paraId="003862BA" w14:textId="77777777" w:rsidR="002B41A6" w:rsidRPr="00BA0797" w:rsidRDefault="002B41A6" w:rsidP="00BA0797">
      <w:pPr>
        <w:widowControl w:val="0"/>
        <w:tabs>
          <w:tab w:val="left" w:pos="1134"/>
        </w:tabs>
        <w:suppressAutoHyphens/>
        <w:spacing w:after="0" w:line="360" w:lineRule="auto"/>
        <w:ind w:firstLine="709"/>
        <w:jc w:val="both"/>
        <w:rPr>
          <w:rFonts w:ascii="Myriad Pro" w:hAnsi="Myriad Pro"/>
          <w:sz w:val="26"/>
          <w:szCs w:val="26"/>
        </w:rPr>
      </w:pPr>
      <w:r w:rsidRPr="00BA0797">
        <w:rPr>
          <w:rFonts w:ascii="Myriad Pro" w:hAnsi="Myriad Pro"/>
          <w:sz w:val="26"/>
          <w:szCs w:val="26"/>
        </w:rPr>
        <w:t>Темп роста средневзвешенной цены на приобретение электрической энергии в целях компенсации потерь предусмотрен с учетом:</w:t>
      </w:r>
    </w:p>
    <w:p w14:paraId="0E301F30" w14:textId="77777777" w:rsidR="002B41A6" w:rsidRPr="00BA0797" w:rsidRDefault="002B41A6" w:rsidP="00123FC5">
      <w:pPr>
        <w:widowControl w:val="0"/>
        <w:numPr>
          <w:ilvl w:val="0"/>
          <w:numId w:val="56"/>
        </w:numPr>
        <w:tabs>
          <w:tab w:val="clear" w:pos="1859"/>
          <w:tab w:val="left" w:pos="1134"/>
        </w:tabs>
        <w:suppressAutoHyphens/>
        <w:spacing w:after="0" w:line="360" w:lineRule="auto"/>
        <w:ind w:left="1134" w:hanging="567"/>
        <w:jc w:val="both"/>
        <w:rPr>
          <w:rFonts w:ascii="Myriad Pro" w:hAnsi="Myriad Pro"/>
          <w:sz w:val="26"/>
          <w:szCs w:val="26"/>
        </w:rPr>
      </w:pPr>
      <w:r w:rsidRPr="00BA0797">
        <w:rPr>
          <w:rFonts w:ascii="Myriad Pro" w:hAnsi="Myriad Pro"/>
          <w:sz w:val="26"/>
          <w:szCs w:val="26"/>
        </w:rPr>
        <w:t xml:space="preserve">фактической средневзвешенной цены на электроэнергию для соответствующей ценовой категории по результатам за 2017 года и январь - февраль 2018 года, и уровня прироста цен на ОРЭМ на 4% (в соответствии с Прогнозом социально-экономического развития РФ на </w:t>
      </w:r>
      <w:r w:rsidRPr="00BA0797">
        <w:rPr>
          <w:rFonts w:ascii="Myriad Pro" w:hAnsi="Myriad Pro"/>
          <w:sz w:val="26"/>
          <w:szCs w:val="26"/>
        </w:rPr>
        <w:lastRenderedPageBreak/>
        <w:t>2019 год Минэкономразвития);</w:t>
      </w:r>
    </w:p>
    <w:p w14:paraId="67292EF5" w14:textId="77777777" w:rsidR="002B41A6" w:rsidRPr="00BA0797" w:rsidRDefault="002B41A6" w:rsidP="00123FC5">
      <w:pPr>
        <w:widowControl w:val="0"/>
        <w:numPr>
          <w:ilvl w:val="0"/>
          <w:numId w:val="56"/>
        </w:numPr>
        <w:tabs>
          <w:tab w:val="clear" w:pos="1859"/>
          <w:tab w:val="num" w:pos="180"/>
          <w:tab w:val="left" w:pos="1134"/>
        </w:tabs>
        <w:suppressAutoHyphens/>
        <w:spacing w:after="0" w:line="360" w:lineRule="auto"/>
        <w:ind w:left="1134" w:hanging="567"/>
        <w:jc w:val="both"/>
        <w:rPr>
          <w:rFonts w:ascii="Myriad Pro" w:hAnsi="Myriad Pro"/>
          <w:sz w:val="26"/>
          <w:szCs w:val="26"/>
        </w:rPr>
      </w:pPr>
      <w:r w:rsidRPr="00BA0797">
        <w:rPr>
          <w:rFonts w:ascii="Myriad Pro" w:hAnsi="Myriad Pro"/>
          <w:sz w:val="26"/>
          <w:szCs w:val="26"/>
        </w:rPr>
        <w:t>сбытовых надбавок гарантирующего поставщика: в 1 полугодии 2019 года - на уровне 2 полугодия 2018 года, во 2 полугодии 2019 года - с учетом роста на ИПЦ (4%).</w:t>
      </w:r>
    </w:p>
    <w:p w14:paraId="31FB4FE4" w14:textId="77777777" w:rsidR="002B41A6" w:rsidRPr="00BA0797" w:rsidRDefault="002B41A6" w:rsidP="00BA0797">
      <w:pPr>
        <w:widowControl w:val="0"/>
        <w:tabs>
          <w:tab w:val="left" w:pos="1134"/>
        </w:tabs>
        <w:suppressAutoHyphens/>
        <w:autoSpaceDE w:val="0"/>
        <w:autoSpaceDN w:val="0"/>
        <w:adjustRightInd w:val="0"/>
        <w:spacing w:after="0" w:line="360" w:lineRule="auto"/>
        <w:ind w:firstLine="709"/>
        <w:jc w:val="both"/>
        <w:rPr>
          <w:rFonts w:ascii="Myriad Pro" w:hAnsi="Myriad Pro"/>
          <w:sz w:val="26"/>
          <w:szCs w:val="26"/>
        </w:rPr>
      </w:pPr>
      <w:r w:rsidRPr="00BA0797">
        <w:rPr>
          <w:rFonts w:ascii="Myriad Pro" w:hAnsi="Myriad Pro"/>
          <w:sz w:val="26"/>
          <w:szCs w:val="26"/>
        </w:rPr>
        <w:t>С учетом указанного выше сценария ц</w:t>
      </w:r>
      <w:r w:rsidRPr="00BA0797">
        <w:rPr>
          <w:rFonts w:ascii="Myriad Pro" w:hAnsi="Myriad Pro"/>
          <w:snapToGrid w:val="0"/>
          <w:sz w:val="26"/>
          <w:szCs w:val="26"/>
        </w:rPr>
        <w:t>ена на покупку потерь в 2019 году прогнозируется с ростом 6,8% относительно плановой цены на 2018 год.</w:t>
      </w:r>
    </w:p>
    <w:p w14:paraId="1134B68C" w14:textId="77777777" w:rsidR="002B41A6" w:rsidRPr="00BA0797" w:rsidRDefault="002B41A6" w:rsidP="00BA0797">
      <w:pPr>
        <w:pStyle w:val="afff8"/>
        <w:spacing w:after="0"/>
        <w:rPr>
          <w:snapToGrid w:val="0"/>
        </w:rPr>
      </w:pPr>
      <w:r w:rsidRPr="00BA0797">
        <w:rPr>
          <w:snapToGrid w:val="0"/>
        </w:rPr>
        <w:t xml:space="preserve">Объем потерь и нерегулируемые цены за 2017-2019 гг. представлены в таблице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24"/>
        <w:gridCol w:w="1878"/>
        <w:gridCol w:w="2504"/>
        <w:gridCol w:w="1564"/>
      </w:tblGrid>
      <w:tr w:rsidR="000D1C98" w:rsidRPr="00BA0797" w14:paraId="51B76FC5" w14:textId="77777777">
        <w:trPr>
          <w:cantSplit/>
        </w:trPr>
        <w:tc>
          <w:tcPr>
            <w:tcW w:w="189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E4BCEBC" w14:textId="77777777" w:rsidR="000D1C98" w:rsidRPr="00BA0797" w:rsidRDefault="000D1C98" w:rsidP="00BA0797">
            <w:pPr>
              <w:widowControl w:val="0"/>
              <w:suppressAutoHyphens/>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Период</w:t>
            </w:r>
          </w:p>
        </w:tc>
        <w:tc>
          <w:tcPr>
            <w:tcW w:w="98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D46CCC7" w14:textId="77777777" w:rsidR="000D1C98" w:rsidRPr="00BA0797" w:rsidRDefault="000D1C98" w:rsidP="00BA0797">
            <w:pPr>
              <w:widowControl w:val="0"/>
              <w:suppressAutoHyphens/>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Объем, млн. кВт*ч</w:t>
            </w:r>
          </w:p>
        </w:tc>
        <w:tc>
          <w:tcPr>
            <w:tcW w:w="212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02AB6E7" w14:textId="77777777" w:rsidR="000D1C98" w:rsidRPr="00BA0797" w:rsidRDefault="000D1C98" w:rsidP="00BA0797">
            <w:pPr>
              <w:widowControl w:val="0"/>
              <w:suppressAutoHyphens/>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Нерегулируемые цены</w:t>
            </w:r>
          </w:p>
        </w:tc>
      </w:tr>
      <w:tr w:rsidR="000D1C98" w:rsidRPr="00BA0797" w14:paraId="7FA1900A" w14:textId="77777777">
        <w:trPr>
          <w:cantSplit/>
          <w:trHeight w:val="368"/>
        </w:trPr>
        <w:tc>
          <w:tcPr>
            <w:tcW w:w="1894"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0547A6B8" w14:textId="77777777" w:rsidR="000D1C98" w:rsidRPr="00BA0797" w:rsidRDefault="000D1C98" w:rsidP="00BA0797">
            <w:pPr>
              <w:widowControl w:val="0"/>
              <w:suppressAutoHyphens/>
              <w:spacing w:after="0" w:line="240" w:lineRule="auto"/>
              <w:jc w:val="center"/>
              <w:rPr>
                <w:rFonts w:ascii="Myriad Pro" w:hAnsi="Myriad Pro"/>
                <w:b/>
                <w:bCs/>
                <w:sz w:val="20"/>
                <w:szCs w:val="20"/>
              </w:rPr>
            </w:pPr>
          </w:p>
        </w:tc>
        <w:tc>
          <w:tcPr>
            <w:tcW w:w="981"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28D3A5A1" w14:textId="77777777" w:rsidR="000D1C98" w:rsidRPr="00BA0797" w:rsidRDefault="000D1C98" w:rsidP="00BA0797">
            <w:pPr>
              <w:widowControl w:val="0"/>
              <w:suppressAutoHyphens/>
              <w:spacing w:after="0" w:line="240" w:lineRule="auto"/>
              <w:jc w:val="center"/>
              <w:rPr>
                <w:rFonts w:ascii="Myriad Pro" w:hAnsi="Myriad Pro"/>
                <w:b/>
                <w:bCs/>
                <w:sz w:val="20"/>
                <w:szCs w:val="20"/>
              </w:rPr>
            </w:pPr>
          </w:p>
        </w:tc>
        <w:tc>
          <w:tcPr>
            <w:tcW w:w="13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85E196" w14:textId="77777777" w:rsidR="000D1C98" w:rsidRPr="00BA0797" w:rsidRDefault="000D1C98" w:rsidP="00BA0797">
            <w:pPr>
              <w:widowControl w:val="0"/>
              <w:suppressAutoHyphens/>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коп/кВт*ч</w:t>
            </w:r>
          </w:p>
        </w:tc>
        <w:tc>
          <w:tcPr>
            <w:tcW w:w="8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D2C1800" w14:textId="77777777" w:rsidR="000D1C98" w:rsidRPr="00BA0797" w:rsidRDefault="000D1C98" w:rsidP="00BA0797">
            <w:pPr>
              <w:widowControl w:val="0"/>
              <w:suppressAutoHyphens/>
              <w:spacing w:after="0" w:line="240" w:lineRule="auto"/>
              <w:jc w:val="center"/>
              <w:rPr>
                <w:rFonts w:ascii="Myriad Pro" w:hAnsi="Myriad Pro"/>
                <w:b/>
                <w:bCs/>
                <w:color w:val="FFFFFF"/>
                <w:sz w:val="20"/>
                <w:szCs w:val="20"/>
              </w:rPr>
            </w:pPr>
            <w:r w:rsidRPr="00BA0797">
              <w:rPr>
                <w:rFonts w:ascii="Myriad Pro" w:hAnsi="Myriad Pro"/>
                <w:b/>
                <w:bCs/>
                <w:color w:val="FFFFFF"/>
                <w:sz w:val="20"/>
                <w:szCs w:val="20"/>
              </w:rPr>
              <w:t>темп роста</w:t>
            </w:r>
          </w:p>
        </w:tc>
      </w:tr>
      <w:tr w:rsidR="000D1C98" w:rsidRPr="00BA0797" w14:paraId="0F74AFF8" w14:textId="77777777">
        <w:trPr>
          <w:cantSplit/>
        </w:trPr>
        <w:tc>
          <w:tcPr>
            <w:tcW w:w="1894" w:type="pct"/>
            <w:tcBorders>
              <w:top w:val="single" w:sz="4" w:space="0" w:color="FFFFFF"/>
            </w:tcBorders>
            <w:shd w:val="clear" w:color="auto" w:fill="auto"/>
            <w:noWrap/>
            <w:vAlign w:val="center"/>
          </w:tcPr>
          <w:p w14:paraId="741FB9E1"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2017 факт</w:t>
            </w:r>
          </w:p>
        </w:tc>
        <w:tc>
          <w:tcPr>
            <w:tcW w:w="981" w:type="pct"/>
            <w:tcBorders>
              <w:top w:val="single" w:sz="4" w:space="0" w:color="FFFFFF"/>
            </w:tcBorders>
            <w:shd w:val="clear" w:color="auto" w:fill="auto"/>
            <w:noWrap/>
            <w:vAlign w:val="center"/>
          </w:tcPr>
          <w:p w14:paraId="002ADC76"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244,86</w:t>
            </w:r>
          </w:p>
        </w:tc>
        <w:tc>
          <w:tcPr>
            <w:tcW w:w="1308" w:type="pct"/>
            <w:tcBorders>
              <w:top w:val="single" w:sz="4" w:space="0" w:color="FFFFFF"/>
            </w:tcBorders>
            <w:shd w:val="clear" w:color="auto" w:fill="auto"/>
            <w:noWrap/>
            <w:vAlign w:val="center"/>
          </w:tcPr>
          <w:p w14:paraId="075847C1"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228,093</w:t>
            </w:r>
          </w:p>
        </w:tc>
        <w:tc>
          <w:tcPr>
            <w:tcW w:w="818" w:type="pct"/>
            <w:tcBorders>
              <w:top w:val="single" w:sz="4" w:space="0" w:color="FFFFFF"/>
            </w:tcBorders>
            <w:shd w:val="clear" w:color="auto" w:fill="auto"/>
            <w:vAlign w:val="center"/>
          </w:tcPr>
          <w:p w14:paraId="60C56305"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r>
      <w:tr w:rsidR="000D1C98" w:rsidRPr="00BA0797" w14:paraId="2C21664E" w14:textId="77777777">
        <w:trPr>
          <w:cantSplit/>
        </w:trPr>
        <w:tc>
          <w:tcPr>
            <w:tcW w:w="1894" w:type="pct"/>
            <w:shd w:val="clear" w:color="auto" w:fill="auto"/>
            <w:noWrap/>
            <w:vAlign w:val="center"/>
          </w:tcPr>
          <w:p w14:paraId="0A8F7CA3"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2018 план</w:t>
            </w:r>
          </w:p>
        </w:tc>
        <w:tc>
          <w:tcPr>
            <w:tcW w:w="981" w:type="pct"/>
            <w:shd w:val="clear" w:color="auto" w:fill="auto"/>
            <w:noWrap/>
            <w:vAlign w:val="center"/>
          </w:tcPr>
          <w:p w14:paraId="3DAD2DE4"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256,28</w:t>
            </w:r>
          </w:p>
        </w:tc>
        <w:tc>
          <w:tcPr>
            <w:tcW w:w="1308" w:type="pct"/>
            <w:shd w:val="clear" w:color="auto" w:fill="auto"/>
            <w:noWrap/>
            <w:vAlign w:val="center"/>
          </w:tcPr>
          <w:p w14:paraId="37C651E7"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238,168</w:t>
            </w:r>
          </w:p>
        </w:tc>
        <w:tc>
          <w:tcPr>
            <w:tcW w:w="818" w:type="pct"/>
            <w:shd w:val="clear" w:color="auto" w:fill="auto"/>
            <w:vAlign w:val="center"/>
          </w:tcPr>
          <w:p w14:paraId="4E40EF19"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4,4%</w:t>
            </w:r>
          </w:p>
        </w:tc>
      </w:tr>
      <w:tr w:rsidR="000D1C98" w:rsidRPr="00BA0797" w14:paraId="54037460" w14:textId="77777777">
        <w:trPr>
          <w:cantSplit/>
        </w:trPr>
        <w:tc>
          <w:tcPr>
            <w:tcW w:w="1894" w:type="pct"/>
            <w:shd w:val="clear" w:color="auto" w:fill="auto"/>
            <w:noWrap/>
            <w:vAlign w:val="center"/>
          </w:tcPr>
          <w:p w14:paraId="185E781C"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2019 год прогноз</w:t>
            </w:r>
          </w:p>
        </w:tc>
        <w:tc>
          <w:tcPr>
            <w:tcW w:w="981" w:type="pct"/>
            <w:shd w:val="clear" w:color="auto" w:fill="auto"/>
            <w:noWrap/>
            <w:vAlign w:val="center"/>
          </w:tcPr>
          <w:p w14:paraId="7B327F5E"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264,72</w:t>
            </w:r>
          </w:p>
        </w:tc>
        <w:tc>
          <w:tcPr>
            <w:tcW w:w="1308" w:type="pct"/>
            <w:shd w:val="clear" w:color="auto" w:fill="auto"/>
            <w:noWrap/>
            <w:vAlign w:val="center"/>
          </w:tcPr>
          <w:p w14:paraId="5B4D3800"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254,301</w:t>
            </w:r>
          </w:p>
        </w:tc>
        <w:tc>
          <w:tcPr>
            <w:tcW w:w="818" w:type="pct"/>
            <w:shd w:val="clear" w:color="auto" w:fill="auto"/>
            <w:vAlign w:val="center"/>
          </w:tcPr>
          <w:p w14:paraId="3C6A45C5"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6,8%</w:t>
            </w:r>
          </w:p>
        </w:tc>
      </w:tr>
    </w:tbl>
    <w:p w14:paraId="2394709A" w14:textId="77777777" w:rsidR="000D1C98" w:rsidRPr="00BA0797" w:rsidRDefault="000D1C98" w:rsidP="00BA0797">
      <w:pPr>
        <w:pStyle w:val="afffb"/>
        <w:spacing w:before="0"/>
      </w:pPr>
      <w:r w:rsidRPr="00BA0797">
        <w:t xml:space="preserve">Увеличение затрат на компенсацию потерь электрической энергии в электрических сетях филиала </w:t>
      </w:r>
      <w:r w:rsidR="00586D28" w:rsidRPr="00BA0797">
        <w:t>«</w:t>
      </w:r>
      <w:r w:rsidRPr="00BA0797">
        <w:t>Псковэнерго</w:t>
      </w:r>
      <w:r w:rsidR="00586D28" w:rsidRPr="00BA0797">
        <w:t>»</w:t>
      </w:r>
      <w:r w:rsidRPr="00BA0797">
        <w:t xml:space="preserve"> на 2019 год прогнозируется на 10,29% относительно прогноза на 2018 год.</w:t>
      </w:r>
    </w:p>
    <w:p w14:paraId="10B082BD" w14:textId="77777777" w:rsidR="00E733F6" w:rsidRPr="00BA0797" w:rsidRDefault="000D1C98" w:rsidP="00BA0797">
      <w:pPr>
        <w:pStyle w:val="afff8"/>
        <w:spacing w:after="0"/>
        <w:rPr>
          <w:snapToGrid w:val="0"/>
        </w:rPr>
      </w:pPr>
      <w:r w:rsidRPr="00BA0797">
        <w:t>Расходы на компенсацию потерь за 2017 – 2019 годы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393"/>
        <w:gridCol w:w="940"/>
        <w:gridCol w:w="1091"/>
        <w:gridCol w:w="1034"/>
        <w:gridCol w:w="980"/>
        <w:gridCol w:w="1001"/>
        <w:gridCol w:w="891"/>
        <w:gridCol w:w="874"/>
        <w:gridCol w:w="1366"/>
      </w:tblGrid>
      <w:tr w:rsidR="000D1C98" w:rsidRPr="00BA0797" w14:paraId="342A2ACF" w14:textId="77777777">
        <w:trPr>
          <w:cantSplit/>
        </w:trPr>
        <w:tc>
          <w:tcPr>
            <w:tcW w:w="758"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E944860"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Показатели</w:t>
            </w:r>
          </w:p>
        </w:tc>
        <w:tc>
          <w:tcPr>
            <w:tcW w:w="52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9A98228"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Факт 2017, тыс. руб.</w:t>
            </w:r>
          </w:p>
        </w:tc>
        <w:tc>
          <w:tcPr>
            <w:tcW w:w="171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76F33F53"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ТБР 2018 год с прогнозной ценой, тыс. руб.</w:t>
            </w:r>
          </w:p>
        </w:tc>
        <w:tc>
          <w:tcPr>
            <w:tcW w:w="2009" w:type="pct"/>
            <w:gridSpan w:val="4"/>
            <w:tcBorders>
              <w:top w:val="single" w:sz="4" w:space="0" w:color="FFFFFF"/>
              <w:left w:val="single" w:sz="4" w:space="0" w:color="FFFFFF"/>
              <w:bottom w:val="single" w:sz="4" w:space="0" w:color="FFFFFF"/>
              <w:right w:val="single" w:sz="4" w:space="0" w:color="FFFFFF"/>
            </w:tcBorders>
            <w:shd w:val="clear" w:color="auto" w:fill="4F6228"/>
            <w:vAlign w:val="center"/>
          </w:tcPr>
          <w:p w14:paraId="6CD14AA9"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Прогноз 2019 год, тыс. руб.</w:t>
            </w:r>
          </w:p>
        </w:tc>
      </w:tr>
      <w:tr w:rsidR="009605CB" w:rsidRPr="00BA0797" w14:paraId="1BA53D2F" w14:textId="77777777">
        <w:trPr>
          <w:cantSplit/>
        </w:trPr>
        <w:tc>
          <w:tcPr>
            <w:tcW w:w="758"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50B912F3" w14:textId="77777777" w:rsidR="000D1C98" w:rsidRPr="00F37ECD" w:rsidRDefault="000D1C98" w:rsidP="00BA0797">
            <w:pPr>
              <w:widowControl w:val="0"/>
              <w:suppressAutoHyphens/>
              <w:spacing w:after="0" w:line="240" w:lineRule="auto"/>
              <w:rPr>
                <w:rFonts w:ascii="Myriad Pro" w:hAnsi="Myriad Pro"/>
                <w:b/>
                <w:bCs/>
                <w:sz w:val="18"/>
                <w:szCs w:val="18"/>
              </w:rPr>
            </w:pPr>
          </w:p>
        </w:tc>
        <w:tc>
          <w:tcPr>
            <w:tcW w:w="521"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6718E69E" w14:textId="77777777" w:rsidR="000D1C98" w:rsidRPr="00F37ECD" w:rsidRDefault="000D1C98" w:rsidP="00BA0797">
            <w:pPr>
              <w:widowControl w:val="0"/>
              <w:suppressAutoHyphens/>
              <w:spacing w:after="0" w:line="240" w:lineRule="auto"/>
              <w:jc w:val="center"/>
              <w:rPr>
                <w:rFonts w:ascii="Myriad Pro" w:hAnsi="Myriad Pro"/>
                <w:b/>
                <w:bCs/>
                <w:sz w:val="18"/>
                <w:szCs w:val="18"/>
              </w:rPr>
            </w:pPr>
          </w:p>
        </w:tc>
        <w:tc>
          <w:tcPr>
            <w:tcW w:w="60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541C48"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1 пол.</w:t>
            </w:r>
          </w:p>
        </w:tc>
        <w:tc>
          <w:tcPr>
            <w:tcW w:w="57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2CDCAAD"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2 пол.</w:t>
            </w:r>
          </w:p>
        </w:tc>
        <w:tc>
          <w:tcPr>
            <w:tcW w:w="5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BE5247E"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год</w:t>
            </w:r>
          </w:p>
        </w:tc>
        <w:tc>
          <w:tcPr>
            <w:tcW w:w="55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B5C0DA"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1 пол.</w:t>
            </w:r>
          </w:p>
        </w:tc>
        <w:tc>
          <w:tcPr>
            <w:tcW w:w="4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7B4452F"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2 пол.</w:t>
            </w:r>
          </w:p>
        </w:tc>
        <w:tc>
          <w:tcPr>
            <w:tcW w:w="4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CEFBAF"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год</w:t>
            </w:r>
          </w:p>
        </w:tc>
        <w:tc>
          <w:tcPr>
            <w:tcW w:w="4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49A39B9" w14:textId="77777777" w:rsidR="000D1C98" w:rsidRPr="00F37ECD" w:rsidRDefault="000D1C98" w:rsidP="00BA0797">
            <w:pPr>
              <w:widowControl w:val="0"/>
              <w:suppressAutoHyphens/>
              <w:spacing w:after="0" w:line="240" w:lineRule="auto"/>
              <w:jc w:val="center"/>
              <w:rPr>
                <w:rFonts w:ascii="Myriad Pro" w:hAnsi="Myriad Pro"/>
                <w:b/>
                <w:bCs/>
                <w:color w:val="FFFFFF"/>
                <w:sz w:val="18"/>
                <w:szCs w:val="18"/>
              </w:rPr>
            </w:pPr>
            <w:r w:rsidRPr="00F37ECD">
              <w:rPr>
                <w:rFonts w:ascii="Myriad Pro" w:hAnsi="Myriad Pro"/>
                <w:b/>
                <w:bCs/>
                <w:color w:val="FFFFFF"/>
                <w:sz w:val="18"/>
                <w:szCs w:val="18"/>
              </w:rPr>
              <w:t>темп роста к предыдущему году</w:t>
            </w:r>
          </w:p>
        </w:tc>
      </w:tr>
      <w:tr w:rsidR="000D1C98" w:rsidRPr="00BA0797" w14:paraId="2C223BE9" w14:textId="77777777">
        <w:trPr>
          <w:cantSplit/>
        </w:trPr>
        <w:tc>
          <w:tcPr>
            <w:tcW w:w="758" w:type="pct"/>
            <w:tcBorders>
              <w:top w:val="single" w:sz="4" w:space="0" w:color="FFFFFF"/>
            </w:tcBorders>
            <w:shd w:val="clear" w:color="auto" w:fill="auto"/>
            <w:vAlign w:val="center"/>
          </w:tcPr>
          <w:p w14:paraId="2D28F8C9" w14:textId="77777777" w:rsidR="000D1C98" w:rsidRPr="00BA0797" w:rsidRDefault="000D1C98" w:rsidP="00BA0797">
            <w:pPr>
              <w:widowControl w:val="0"/>
              <w:suppressAutoHyphens/>
              <w:spacing w:after="0" w:line="240" w:lineRule="auto"/>
              <w:rPr>
                <w:rFonts w:ascii="Myriad Pro" w:hAnsi="Myriad Pro"/>
                <w:sz w:val="20"/>
                <w:szCs w:val="20"/>
              </w:rPr>
            </w:pPr>
            <w:r w:rsidRPr="00BA0797">
              <w:rPr>
                <w:rFonts w:ascii="Myriad Pro" w:hAnsi="Myriad Pro"/>
                <w:sz w:val="20"/>
                <w:szCs w:val="20"/>
              </w:rPr>
              <w:t>Компенсация потерь</w:t>
            </w:r>
          </w:p>
        </w:tc>
        <w:tc>
          <w:tcPr>
            <w:tcW w:w="521" w:type="pct"/>
            <w:tcBorders>
              <w:top w:val="single" w:sz="4" w:space="0" w:color="FFFFFF"/>
            </w:tcBorders>
            <w:shd w:val="clear" w:color="auto" w:fill="auto"/>
            <w:vAlign w:val="center"/>
          </w:tcPr>
          <w:p w14:paraId="17DD0027"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55</w:t>
            </w:r>
            <w:r w:rsidR="00834137" w:rsidRPr="00BA0797">
              <w:rPr>
                <w:rFonts w:ascii="Myriad Pro" w:hAnsi="Myriad Pro"/>
                <w:sz w:val="20"/>
                <w:szCs w:val="20"/>
              </w:rPr>
              <w:t>8 5</w:t>
            </w:r>
            <w:r w:rsidRPr="00BA0797">
              <w:rPr>
                <w:rFonts w:ascii="Myriad Pro" w:hAnsi="Myriad Pro"/>
                <w:sz w:val="20"/>
                <w:szCs w:val="20"/>
              </w:rPr>
              <w:t>17</w:t>
            </w:r>
          </w:p>
        </w:tc>
        <w:tc>
          <w:tcPr>
            <w:tcW w:w="600" w:type="pct"/>
            <w:tcBorders>
              <w:top w:val="single" w:sz="4" w:space="0" w:color="FFFFFF"/>
            </w:tcBorders>
            <w:shd w:val="clear" w:color="auto" w:fill="auto"/>
            <w:vAlign w:val="center"/>
          </w:tcPr>
          <w:p w14:paraId="145B9670"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27</w:t>
            </w:r>
            <w:r w:rsidR="00834137" w:rsidRPr="00BA0797">
              <w:rPr>
                <w:rFonts w:ascii="Myriad Pro" w:hAnsi="Myriad Pro"/>
                <w:sz w:val="20"/>
                <w:szCs w:val="20"/>
              </w:rPr>
              <w:t>9 5</w:t>
            </w:r>
            <w:r w:rsidRPr="00BA0797">
              <w:rPr>
                <w:rFonts w:ascii="Myriad Pro" w:hAnsi="Myriad Pro"/>
                <w:sz w:val="20"/>
                <w:szCs w:val="20"/>
              </w:rPr>
              <w:t>38</w:t>
            </w:r>
          </w:p>
        </w:tc>
        <w:tc>
          <w:tcPr>
            <w:tcW w:w="570" w:type="pct"/>
            <w:tcBorders>
              <w:top w:val="single" w:sz="4" w:space="0" w:color="FFFFFF"/>
            </w:tcBorders>
            <w:shd w:val="clear" w:color="auto" w:fill="auto"/>
            <w:vAlign w:val="center"/>
          </w:tcPr>
          <w:p w14:paraId="18A6F7FE"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33</w:t>
            </w:r>
            <w:r w:rsidR="00834137" w:rsidRPr="00BA0797">
              <w:rPr>
                <w:rFonts w:ascii="Myriad Pro" w:hAnsi="Myriad Pro"/>
                <w:sz w:val="20"/>
                <w:szCs w:val="20"/>
              </w:rPr>
              <w:t>0 8</w:t>
            </w:r>
            <w:r w:rsidRPr="00BA0797">
              <w:rPr>
                <w:rFonts w:ascii="Myriad Pro" w:hAnsi="Myriad Pro"/>
                <w:sz w:val="20"/>
                <w:szCs w:val="20"/>
              </w:rPr>
              <w:t>44</w:t>
            </w:r>
          </w:p>
        </w:tc>
        <w:tc>
          <w:tcPr>
            <w:tcW w:w="541" w:type="pct"/>
            <w:tcBorders>
              <w:top w:val="single" w:sz="4" w:space="0" w:color="FFFFFF"/>
            </w:tcBorders>
            <w:shd w:val="clear" w:color="auto" w:fill="auto"/>
            <w:vAlign w:val="center"/>
          </w:tcPr>
          <w:p w14:paraId="588492AE"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61</w:t>
            </w:r>
            <w:r w:rsidR="00834137" w:rsidRPr="00BA0797">
              <w:rPr>
                <w:rFonts w:ascii="Myriad Pro" w:hAnsi="Myriad Pro"/>
                <w:sz w:val="20"/>
                <w:szCs w:val="20"/>
              </w:rPr>
              <w:t>0 3</w:t>
            </w:r>
            <w:r w:rsidRPr="00BA0797">
              <w:rPr>
                <w:rFonts w:ascii="Myriad Pro" w:hAnsi="Myriad Pro"/>
                <w:sz w:val="20"/>
                <w:szCs w:val="20"/>
              </w:rPr>
              <w:t>82</w:t>
            </w:r>
          </w:p>
        </w:tc>
        <w:tc>
          <w:tcPr>
            <w:tcW w:w="552" w:type="pct"/>
            <w:tcBorders>
              <w:top w:val="single" w:sz="4" w:space="0" w:color="FFFFFF"/>
            </w:tcBorders>
            <w:shd w:val="clear" w:color="auto" w:fill="auto"/>
            <w:vAlign w:val="center"/>
          </w:tcPr>
          <w:p w14:paraId="70FBFB05"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31</w:t>
            </w:r>
            <w:r w:rsidR="00834137" w:rsidRPr="00BA0797">
              <w:rPr>
                <w:rFonts w:ascii="Myriad Pro" w:hAnsi="Myriad Pro"/>
                <w:sz w:val="20"/>
                <w:szCs w:val="20"/>
              </w:rPr>
              <w:t>9 3</w:t>
            </w:r>
            <w:r w:rsidRPr="00BA0797">
              <w:rPr>
                <w:rFonts w:ascii="Myriad Pro" w:hAnsi="Myriad Pro"/>
                <w:sz w:val="20"/>
                <w:szCs w:val="20"/>
              </w:rPr>
              <w:t>65</w:t>
            </w:r>
          </w:p>
        </w:tc>
        <w:tc>
          <w:tcPr>
            <w:tcW w:w="495" w:type="pct"/>
            <w:tcBorders>
              <w:top w:val="single" w:sz="4" w:space="0" w:color="FFFFFF"/>
            </w:tcBorders>
            <w:shd w:val="clear" w:color="auto" w:fill="auto"/>
            <w:vAlign w:val="center"/>
          </w:tcPr>
          <w:p w14:paraId="0DD9D88B"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35</w:t>
            </w:r>
            <w:r w:rsidR="009C7B3E" w:rsidRPr="00BA0797">
              <w:rPr>
                <w:rFonts w:ascii="Myriad Pro" w:hAnsi="Myriad Pro"/>
                <w:sz w:val="20"/>
                <w:szCs w:val="20"/>
              </w:rPr>
              <w:t>3 8</w:t>
            </w:r>
            <w:r w:rsidRPr="00BA0797">
              <w:rPr>
                <w:rFonts w:ascii="Myriad Pro" w:hAnsi="Myriad Pro"/>
                <w:sz w:val="20"/>
                <w:szCs w:val="20"/>
              </w:rPr>
              <w:t>21</w:t>
            </w:r>
          </w:p>
        </w:tc>
        <w:tc>
          <w:tcPr>
            <w:tcW w:w="481" w:type="pct"/>
            <w:tcBorders>
              <w:top w:val="single" w:sz="4" w:space="0" w:color="FFFFFF"/>
            </w:tcBorders>
            <w:shd w:val="clear" w:color="auto" w:fill="auto"/>
            <w:vAlign w:val="center"/>
          </w:tcPr>
          <w:p w14:paraId="79550B5C"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67</w:t>
            </w:r>
            <w:r w:rsidR="009C7B3E" w:rsidRPr="00BA0797">
              <w:rPr>
                <w:rFonts w:ascii="Myriad Pro" w:hAnsi="Myriad Pro"/>
                <w:sz w:val="20"/>
                <w:szCs w:val="20"/>
              </w:rPr>
              <w:t>3 1</w:t>
            </w:r>
            <w:r w:rsidRPr="00BA0797">
              <w:rPr>
                <w:rFonts w:ascii="Myriad Pro" w:hAnsi="Myriad Pro"/>
                <w:sz w:val="20"/>
                <w:szCs w:val="20"/>
              </w:rPr>
              <w:t>86</w:t>
            </w:r>
          </w:p>
        </w:tc>
        <w:tc>
          <w:tcPr>
            <w:tcW w:w="481" w:type="pct"/>
            <w:tcBorders>
              <w:top w:val="single" w:sz="4" w:space="0" w:color="FFFFFF"/>
            </w:tcBorders>
            <w:shd w:val="clear" w:color="auto" w:fill="auto"/>
            <w:vAlign w:val="center"/>
          </w:tcPr>
          <w:p w14:paraId="4EA1B179"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10,29%</w:t>
            </w:r>
          </w:p>
        </w:tc>
      </w:tr>
      <w:tr w:rsidR="000D1C98" w:rsidRPr="00BA0797" w14:paraId="7D8AFA22" w14:textId="77777777">
        <w:trPr>
          <w:cantSplit/>
        </w:trPr>
        <w:tc>
          <w:tcPr>
            <w:tcW w:w="758" w:type="pct"/>
            <w:shd w:val="clear" w:color="auto" w:fill="auto"/>
            <w:vAlign w:val="center"/>
          </w:tcPr>
          <w:p w14:paraId="38612207" w14:textId="77777777" w:rsidR="000D1C98" w:rsidRPr="00BA0797" w:rsidRDefault="000D1C98" w:rsidP="00BA0797">
            <w:pPr>
              <w:widowControl w:val="0"/>
              <w:suppressAutoHyphens/>
              <w:spacing w:after="0" w:line="240" w:lineRule="auto"/>
              <w:rPr>
                <w:rFonts w:ascii="Myriad Pro" w:hAnsi="Myriad Pro"/>
                <w:sz w:val="20"/>
                <w:szCs w:val="20"/>
              </w:rPr>
            </w:pPr>
            <w:r w:rsidRPr="00BA0797">
              <w:rPr>
                <w:rFonts w:ascii="Myriad Pro" w:hAnsi="Myriad Pro"/>
                <w:sz w:val="20"/>
                <w:szCs w:val="20"/>
              </w:rPr>
              <w:t>Нагрузочные потери*</w:t>
            </w:r>
          </w:p>
        </w:tc>
        <w:tc>
          <w:tcPr>
            <w:tcW w:w="521" w:type="pct"/>
            <w:shd w:val="clear" w:color="auto" w:fill="auto"/>
            <w:vAlign w:val="center"/>
          </w:tcPr>
          <w:p w14:paraId="01632BDB"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1</w:t>
            </w:r>
            <w:r w:rsidR="00834137" w:rsidRPr="00BA0797">
              <w:rPr>
                <w:rFonts w:ascii="Myriad Pro" w:hAnsi="Myriad Pro"/>
                <w:sz w:val="20"/>
                <w:szCs w:val="20"/>
              </w:rPr>
              <w:t>6 4</w:t>
            </w:r>
            <w:r w:rsidRPr="00BA0797">
              <w:rPr>
                <w:rFonts w:ascii="Myriad Pro" w:hAnsi="Myriad Pro"/>
                <w:sz w:val="20"/>
                <w:szCs w:val="20"/>
              </w:rPr>
              <w:t>04</w:t>
            </w:r>
          </w:p>
        </w:tc>
        <w:tc>
          <w:tcPr>
            <w:tcW w:w="600" w:type="pct"/>
            <w:shd w:val="clear" w:color="auto" w:fill="auto"/>
            <w:vAlign w:val="center"/>
          </w:tcPr>
          <w:p w14:paraId="549624B5"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c>
          <w:tcPr>
            <w:tcW w:w="570" w:type="pct"/>
            <w:shd w:val="clear" w:color="auto" w:fill="auto"/>
            <w:vAlign w:val="center"/>
          </w:tcPr>
          <w:p w14:paraId="1F0B1DC8"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c>
          <w:tcPr>
            <w:tcW w:w="541" w:type="pct"/>
            <w:shd w:val="clear" w:color="auto" w:fill="auto"/>
            <w:vAlign w:val="center"/>
          </w:tcPr>
          <w:p w14:paraId="0882416D"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c>
          <w:tcPr>
            <w:tcW w:w="552" w:type="pct"/>
            <w:shd w:val="clear" w:color="auto" w:fill="auto"/>
            <w:vAlign w:val="center"/>
          </w:tcPr>
          <w:p w14:paraId="081495D1"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c>
          <w:tcPr>
            <w:tcW w:w="495" w:type="pct"/>
            <w:shd w:val="clear" w:color="auto" w:fill="auto"/>
            <w:vAlign w:val="center"/>
          </w:tcPr>
          <w:p w14:paraId="18C434A4"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c>
          <w:tcPr>
            <w:tcW w:w="481" w:type="pct"/>
            <w:shd w:val="clear" w:color="auto" w:fill="auto"/>
            <w:vAlign w:val="center"/>
          </w:tcPr>
          <w:p w14:paraId="3A243685"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w:t>
            </w:r>
          </w:p>
        </w:tc>
        <w:tc>
          <w:tcPr>
            <w:tcW w:w="481" w:type="pct"/>
            <w:shd w:val="clear" w:color="auto" w:fill="auto"/>
            <w:vAlign w:val="center"/>
          </w:tcPr>
          <w:p w14:paraId="1A4C55F9" w14:textId="77777777" w:rsidR="000D1C98" w:rsidRPr="00BA0797" w:rsidRDefault="000D1C98" w:rsidP="00BA0797">
            <w:pPr>
              <w:widowControl w:val="0"/>
              <w:suppressAutoHyphens/>
              <w:spacing w:after="0" w:line="240" w:lineRule="auto"/>
              <w:jc w:val="center"/>
              <w:rPr>
                <w:rFonts w:ascii="Myriad Pro" w:hAnsi="Myriad Pro" w:cs="Arial CYR"/>
                <w:sz w:val="20"/>
                <w:szCs w:val="20"/>
              </w:rPr>
            </w:pPr>
            <w:r w:rsidRPr="00BA0797">
              <w:rPr>
                <w:rFonts w:ascii="Myriad Pro" w:hAnsi="Myriad Pro" w:cs="Arial CYR"/>
                <w:sz w:val="20"/>
                <w:szCs w:val="20"/>
              </w:rPr>
              <w:t> </w:t>
            </w:r>
          </w:p>
        </w:tc>
      </w:tr>
      <w:tr w:rsidR="000D1C98" w:rsidRPr="00BA0797" w14:paraId="6A3EA89A" w14:textId="77777777">
        <w:trPr>
          <w:cantSplit/>
        </w:trPr>
        <w:tc>
          <w:tcPr>
            <w:tcW w:w="758" w:type="pct"/>
            <w:shd w:val="clear" w:color="auto" w:fill="auto"/>
            <w:vAlign w:val="center"/>
          </w:tcPr>
          <w:p w14:paraId="57AAF1E5" w14:textId="77777777" w:rsidR="000D1C98" w:rsidRPr="00BA0797" w:rsidRDefault="000D1C98" w:rsidP="00BA0797">
            <w:pPr>
              <w:widowControl w:val="0"/>
              <w:suppressAutoHyphens/>
              <w:spacing w:after="0" w:line="240" w:lineRule="auto"/>
              <w:rPr>
                <w:rFonts w:ascii="Myriad Pro" w:hAnsi="Myriad Pro"/>
                <w:sz w:val="20"/>
                <w:szCs w:val="20"/>
              </w:rPr>
            </w:pPr>
            <w:r w:rsidRPr="00BA0797">
              <w:rPr>
                <w:rFonts w:ascii="Myriad Pro" w:hAnsi="Myriad Pro"/>
                <w:sz w:val="20"/>
                <w:szCs w:val="20"/>
              </w:rPr>
              <w:t>Компенсация потерь без нагрузочных потерь</w:t>
            </w:r>
          </w:p>
        </w:tc>
        <w:tc>
          <w:tcPr>
            <w:tcW w:w="521" w:type="pct"/>
            <w:shd w:val="clear" w:color="auto" w:fill="auto"/>
            <w:vAlign w:val="center"/>
          </w:tcPr>
          <w:p w14:paraId="540ECEA8"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54</w:t>
            </w:r>
            <w:r w:rsidR="009C7B3E" w:rsidRPr="00BA0797">
              <w:rPr>
                <w:rFonts w:ascii="Myriad Pro" w:hAnsi="Myriad Pro"/>
                <w:sz w:val="20"/>
                <w:szCs w:val="20"/>
              </w:rPr>
              <w:t>2 1</w:t>
            </w:r>
            <w:r w:rsidRPr="00BA0797">
              <w:rPr>
                <w:rFonts w:ascii="Myriad Pro" w:hAnsi="Myriad Pro"/>
                <w:sz w:val="20"/>
                <w:szCs w:val="20"/>
              </w:rPr>
              <w:t>12</w:t>
            </w:r>
          </w:p>
        </w:tc>
        <w:tc>
          <w:tcPr>
            <w:tcW w:w="600" w:type="pct"/>
            <w:shd w:val="clear" w:color="auto" w:fill="auto"/>
            <w:vAlign w:val="center"/>
          </w:tcPr>
          <w:p w14:paraId="571AF585"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27</w:t>
            </w:r>
            <w:r w:rsidR="00834137" w:rsidRPr="00BA0797">
              <w:rPr>
                <w:rFonts w:ascii="Myriad Pro" w:hAnsi="Myriad Pro"/>
                <w:sz w:val="20"/>
                <w:szCs w:val="20"/>
              </w:rPr>
              <w:t>9 5</w:t>
            </w:r>
            <w:r w:rsidRPr="00BA0797">
              <w:rPr>
                <w:rFonts w:ascii="Myriad Pro" w:hAnsi="Myriad Pro"/>
                <w:sz w:val="20"/>
                <w:szCs w:val="20"/>
              </w:rPr>
              <w:t>38</w:t>
            </w:r>
          </w:p>
        </w:tc>
        <w:tc>
          <w:tcPr>
            <w:tcW w:w="570" w:type="pct"/>
            <w:shd w:val="clear" w:color="auto" w:fill="auto"/>
            <w:vAlign w:val="center"/>
          </w:tcPr>
          <w:p w14:paraId="4049DE23"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33</w:t>
            </w:r>
            <w:r w:rsidR="00834137" w:rsidRPr="00BA0797">
              <w:rPr>
                <w:rFonts w:ascii="Myriad Pro" w:hAnsi="Myriad Pro"/>
                <w:sz w:val="20"/>
                <w:szCs w:val="20"/>
              </w:rPr>
              <w:t>0 8</w:t>
            </w:r>
            <w:r w:rsidRPr="00BA0797">
              <w:rPr>
                <w:rFonts w:ascii="Myriad Pro" w:hAnsi="Myriad Pro"/>
                <w:sz w:val="20"/>
                <w:szCs w:val="20"/>
              </w:rPr>
              <w:t>44</w:t>
            </w:r>
          </w:p>
        </w:tc>
        <w:tc>
          <w:tcPr>
            <w:tcW w:w="541" w:type="pct"/>
            <w:shd w:val="clear" w:color="auto" w:fill="auto"/>
            <w:vAlign w:val="center"/>
          </w:tcPr>
          <w:p w14:paraId="6CDBB0FD"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61</w:t>
            </w:r>
            <w:r w:rsidR="00834137" w:rsidRPr="00BA0797">
              <w:rPr>
                <w:rFonts w:ascii="Myriad Pro" w:hAnsi="Myriad Pro"/>
                <w:sz w:val="20"/>
                <w:szCs w:val="20"/>
              </w:rPr>
              <w:t>0 3</w:t>
            </w:r>
            <w:r w:rsidRPr="00BA0797">
              <w:rPr>
                <w:rFonts w:ascii="Myriad Pro" w:hAnsi="Myriad Pro"/>
                <w:sz w:val="20"/>
                <w:szCs w:val="20"/>
              </w:rPr>
              <w:t>82</w:t>
            </w:r>
          </w:p>
        </w:tc>
        <w:tc>
          <w:tcPr>
            <w:tcW w:w="552" w:type="pct"/>
            <w:shd w:val="clear" w:color="auto" w:fill="auto"/>
            <w:vAlign w:val="center"/>
          </w:tcPr>
          <w:p w14:paraId="4321D6AA"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31</w:t>
            </w:r>
            <w:r w:rsidR="00834137" w:rsidRPr="00BA0797">
              <w:rPr>
                <w:rFonts w:ascii="Myriad Pro" w:hAnsi="Myriad Pro"/>
                <w:sz w:val="20"/>
                <w:szCs w:val="20"/>
              </w:rPr>
              <w:t>9 3</w:t>
            </w:r>
            <w:r w:rsidRPr="00BA0797">
              <w:rPr>
                <w:rFonts w:ascii="Myriad Pro" w:hAnsi="Myriad Pro"/>
                <w:sz w:val="20"/>
                <w:szCs w:val="20"/>
              </w:rPr>
              <w:t>65</w:t>
            </w:r>
          </w:p>
        </w:tc>
        <w:tc>
          <w:tcPr>
            <w:tcW w:w="495" w:type="pct"/>
            <w:shd w:val="clear" w:color="auto" w:fill="auto"/>
            <w:vAlign w:val="center"/>
          </w:tcPr>
          <w:p w14:paraId="0435223C"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35</w:t>
            </w:r>
            <w:r w:rsidR="009C7B3E" w:rsidRPr="00BA0797">
              <w:rPr>
                <w:rFonts w:ascii="Myriad Pro" w:hAnsi="Myriad Pro"/>
                <w:sz w:val="20"/>
                <w:szCs w:val="20"/>
              </w:rPr>
              <w:t>3 8</w:t>
            </w:r>
            <w:r w:rsidRPr="00BA0797">
              <w:rPr>
                <w:rFonts w:ascii="Myriad Pro" w:hAnsi="Myriad Pro"/>
                <w:sz w:val="20"/>
                <w:szCs w:val="20"/>
              </w:rPr>
              <w:t>21</w:t>
            </w:r>
          </w:p>
        </w:tc>
        <w:tc>
          <w:tcPr>
            <w:tcW w:w="481" w:type="pct"/>
            <w:shd w:val="clear" w:color="auto" w:fill="auto"/>
            <w:vAlign w:val="center"/>
          </w:tcPr>
          <w:p w14:paraId="056F0F8C"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67</w:t>
            </w:r>
            <w:r w:rsidR="009C7B3E" w:rsidRPr="00BA0797">
              <w:rPr>
                <w:rFonts w:ascii="Myriad Pro" w:hAnsi="Myriad Pro"/>
                <w:sz w:val="20"/>
                <w:szCs w:val="20"/>
              </w:rPr>
              <w:t>3 1</w:t>
            </w:r>
            <w:r w:rsidRPr="00BA0797">
              <w:rPr>
                <w:rFonts w:ascii="Myriad Pro" w:hAnsi="Myriad Pro"/>
                <w:sz w:val="20"/>
                <w:szCs w:val="20"/>
              </w:rPr>
              <w:t>86</w:t>
            </w:r>
          </w:p>
        </w:tc>
        <w:tc>
          <w:tcPr>
            <w:tcW w:w="481" w:type="pct"/>
            <w:shd w:val="clear" w:color="auto" w:fill="auto"/>
            <w:vAlign w:val="center"/>
          </w:tcPr>
          <w:p w14:paraId="10B426BC" w14:textId="77777777" w:rsidR="000D1C98" w:rsidRPr="00BA0797" w:rsidRDefault="000D1C98" w:rsidP="00BA0797">
            <w:pPr>
              <w:widowControl w:val="0"/>
              <w:suppressAutoHyphens/>
              <w:spacing w:after="0" w:line="240" w:lineRule="auto"/>
              <w:jc w:val="center"/>
              <w:rPr>
                <w:rFonts w:ascii="Myriad Pro" w:hAnsi="Myriad Pro"/>
                <w:sz w:val="20"/>
                <w:szCs w:val="20"/>
              </w:rPr>
            </w:pPr>
            <w:r w:rsidRPr="00BA0797">
              <w:rPr>
                <w:rFonts w:ascii="Myriad Pro" w:hAnsi="Myriad Pro"/>
                <w:sz w:val="20"/>
                <w:szCs w:val="20"/>
              </w:rPr>
              <w:t>10,29%</w:t>
            </w:r>
          </w:p>
        </w:tc>
      </w:tr>
    </w:tbl>
    <w:p w14:paraId="00D6FF87" w14:textId="77777777" w:rsidR="002B41A6" w:rsidRPr="00BA0797" w:rsidRDefault="002B41A6" w:rsidP="00BA0797">
      <w:pPr>
        <w:pStyle w:val="11"/>
        <w:spacing w:after="0" w:line="360" w:lineRule="auto"/>
        <w:ind w:left="1287"/>
        <w:jc w:val="both"/>
        <w:rPr>
          <w:rFonts w:ascii="Myriad Pro" w:hAnsi="Myriad Pro"/>
          <w:sz w:val="26"/>
          <w:szCs w:val="26"/>
        </w:rPr>
      </w:pPr>
    </w:p>
    <w:p w14:paraId="5315A0E1" w14:textId="77777777" w:rsidR="00071DF3" w:rsidRPr="00BA0797" w:rsidRDefault="00071D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ОРГАНА РЕГУЛИРОВАНИЯ</w:t>
      </w:r>
    </w:p>
    <w:p w14:paraId="7FC9B279" w14:textId="77777777" w:rsidR="004D5887" w:rsidRPr="00BA0797" w:rsidRDefault="00071D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Плановый объем потерь принят в размере </w:t>
      </w:r>
      <w:r w:rsidR="004D5887" w:rsidRPr="00BA0797">
        <w:rPr>
          <w:rFonts w:ascii="Myriad Pro" w:hAnsi="Myriad Pro"/>
          <w:sz w:val="26"/>
          <w:szCs w:val="26"/>
        </w:rPr>
        <w:t>266,56</w:t>
      </w:r>
      <w:r w:rsidRPr="00BA0797">
        <w:rPr>
          <w:rFonts w:ascii="Myriad Pro" w:hAnsi="Myriad Pro"/>
          <w:sz w:val="26"/>
          <w:szCs w:val="26"/>
        </w:rPr>
        <w:t xml:space="preserve"> млн. кВт*ч</w:t>
      </w:r>
      <w:r w:rsidR="004D5887" w:rsidRPr="00BA0797">
        <w:rPr>
          <w:rFonts w:ascii="Myriad Pro" w:hAnsi="Myriad Pro"/>
          <w:sz w:val="26"/>
          <w:szCs w:val="26"/>
        </w:rPr>
        <w:t xml:space="preserve"> в соответствии с показателями сводного прогнозного баланса, утвержденного приказом </w:t>
      </w:r>
      <w:r w:rsidR="00BB173D" w:rsidRPr="00BA0797">
        <w:rPr>
          <w:rFonts w:ascii="Myriad Pro" w:hAnsi="Myriad Pro"/>
          <w:sz w:val="26"/>
          <w:szCs w:val="26"/>
        </w:rPr>
        <w:br/>
      </w:r>
      <w:r w:rsidR="004D5887" w:rsidRPr="00BA0797">
        <w:rPr>
          <w:rFonts w:ascii="Myriad Pro" w:hAnsi="Myriad Pro"/>
          <w:sz w:val="26"/>
          <w:szCs w:val="26"/>
        </w:rPr>
        <w:t xml:space="preserve">ФАС России от 27.11.2018 №1649а/18-ДСП. </w:t>
      </w:r>
    </w:p>
    <w:p w14:paraId="77D0D659" w14:textId="77777777" w:rsidR="004D5887" w:rsidRPr="00BA0797" w:rsidRDefault="00071DF3" w:rsidP="00BA0797">
      <w:pPr>
        <w:spacing w:after="0" w:line="360" w:lineRule="auto"/>
        <w:ind w:firstLine="567"/>
        <w:contextualSpacing/>
        <w:jc w:val="both"/>
        <w:rPr>
          <w:rFonts w:ascii="Myriad Pro" w:hAnsi="Myriad Pro"/>
          <w:sz w:val="26"/>
          <w:szCs w:val="26"/>
        </w:rPr>
      </w:pPr>
      <w:r w:rsidRPr="00BA0797">
        <w:rPr>
          <w:rFonts w:ascii="Myriad Pro" w:hAnsi="Myriad Pro"/>
          <w:sz w:val="26"/>
          <w:szCs w:val="26"/>
        </w:rPr>
        <w:t xml:space="preserve">Среднегодовой тариф покупки электрической энергии определен в размере </w:t>
      </w:r>
      <w:r w:rsidR="009C7B3E" w:rsidRPr="00BA0797">
        <w:rPr>
          <w:rFonts w:ascii="Myriad Pro" w:hAnsi="Myriad Pro"/>
          <w:sz w:val="26"/>
          <w:szCs w:val="26"/>
        </w:rPr>
        <w:t>2 3</w:t>
      </w:r>
      <w:r w:rsidR="004D5887" w:rsidRPr="00BA0797">
        <w:rPr>
          <w:rFonts w:ascii="Myriad Pro" w:hAnsi="Myriad Pro"/>
          <w:sz w:val="26"/>
          <w:szCs w:val="26"/>
        </w:rPr>
        <w:t xml:space="preserve">94,5 </w:t>
      </w:r>
      <w:r w:rsidRPr="00BA0797">
        <w:rPr>
          <w:rFonts w:ascii="Myriad Pro" w:hAnsi="Myriad Pro"/>
          <w:sz w:val="26"/>
          <w:szCs w:val="26"/>
        </w:rPr>
        <w:t xml:space="preserve">руб./тыс. кВт*ч </w:t>
      </w:r>
    </w:p>
    <w:p w14:paraId="21BC010E" w14:textId="77777777" w:rsidR="00071DF3" w:rsidRPr="00BA0797" w:rsidRDefault="00071DF3" w:rsidP="00BA0797">
      <w:pPr>
        <w:spacing w:after="0"/>
        <w:ind w:firstLine="567"/>
        <w:jc w:val="both"/>
        <w:rPr>
          <w:rFonts w:ascii="Myriad Pro" w:hAnsi="Myriad Pro"/>
          <w:sz w:val="26"/>
          <w:szCs w:val="26"/>
        </w:rPr>
      </w:pPr>
      <w:r w:rsidRPr="00BA0797">
        <w:rPr>
          <w:rFonts w:ascii="Myriad Pro" w:hAnsi="Myriad Pro"/>
          <w:sz w:val="26"/>
          <w:szCs w:val="26"/>
        </w:rPr>
        <w:lastRenderedPageBreak/>
        <w:t>НВВ (расходы) на покупку потерь Филиала составят</w:t>
      </w:r>
      <w:r w:rsidR="009C7B3E" w:rsidRPr="00BA0797">
        <w:rPr>
          <w:rFonts w:ascii="Myriad Pro" w:hAnsi="Myriad Pro"/>
          <w:sz w:val="26"/>
          <w:szCs w:val="26"/>
        </w:rPr>
        <w:t xml:space="preserve"> </w:t>
      </w:r>
      <w:bookmarkStart w:id="137" w:name="OLE_LINK12"/>
      <w:r w:rsidR="001C77B2" w:rsidRPr="00BA0797">
        <w:rPr>
          <w:rFonts w:ascii="Myriad Pro" w:hAnsi="Myriad Pro"/>
          <w:sz w:val="26"/>
          <w:szCs w:val="26"/>
        </w:rPr>
        <w:t>63</w:t>
      </w:r>
      <w:r w:rsidR="00834137" w:rsidRPr="00BA0797">
        <w:rPr>
          <w:rFonts w:ascii="Myriad Pro" w:hAnsi="Myriad Pro"/>
          <w:sz w:val="26"/>
          <w:szCs w:val="26"/>
        </w:rPr>
        <w:t>8 2</w:t>
      </w:r>
      <w:r w:rsidR="001C77B2" w:rsidRPr="00BA0797">
        <w:rPr>
          <w:rFonts w:ascii="Myriad Pro" w:hAnsi="Myriad Pro"/>
          <w:sz w:val="26"/>
          <w:szCs w:val="26"/>
        </w:rPr>
        <w:t xml:space="preserve">89,37 </w:t>
      </w:r>
      <w:bookmarkEnd w:id="137"/>
      <w:r w:rsidR="001C77B2" w:rsidRPr="00BA0797">
        <w:rPr>
          <w:rFonts w:ascii="Myriad Pro" w:hAnsi="Myriad Pro"/>
          <w:sz w:val="26"/>
          <w:szCs w:val="26"/>
        </w:rPr>
        <w:t>т</w:t>
      </w:r>
      <w:r w:rsidRPr="00BA0797">
        <w:rPr>
          <w:rFonts w:ascii="Myriad Pro" w:hAnsi="Myriad Pro"/>
          <w:sz w:val="26"/>
          <w:szCs w:val="26"/>
        </w:rPr>
        <w:t xml:space="preserve">ыс. руб. </w:t>
      </w:r>
    </w:p>
    <w:p w14:paraId="44813F24" w14:textId="77777777" w:rsidR="00071DF3" w:rsidRPr="00BA0797" w:rsidRDefault="00071DF3" w:rsidP="00BA0797">
      <w:pPr>
        <w:spacing w:after="0" w:line="360" w:lineRule="auto"/>
        <w:ind w:firstLine="720"/>
        <w:contextualSpacing/>
        <w:jc w:val="both"/>
        <w:rPr>
          <w:rFonts w:ascii="Myriad Pro" w:hAnsi="Myriad Pro"/>
          <w:sz w:val="26"/>
          <w:szCs w:val="26"/>
        </w:rPr>
      </w:pPr>
    </w:p>
    <w:p w14:paraId="2D6025BD" w14:textId="77777777" w:rsidR="00071DF3" w:rsidRPr="00BA0797" w:rsidRDefault="00071DF3" w:rsidP="00BA0797">
      <w:pPr>
        <w:spacing w:after="0" w:line="360" w:lineRule="auto"/>
        <w:contextualSpacing/>
        <w:jc w:val="both"/>
        <w:rPr>
          <w:rFonts w:ascii="Myriad Pro" w:hAnsi="Myriad Pro"/>
          <w:b/>
          <w:sz w:val="26"/>
          <w:szCs w:val="26"/>
        </w:rPr>
      </w:pPr>
      <w:r w:rsidRPr="00BA0797">
        <w:rPr>
          <w:rFonts w:ascii="Myriad Pro" w:hAnsi="Myriad Pro"/>
          <w:b/>
          <w:sz w:val="26"/>
          <w:szCs w:val="26"/>
        </w:rPr>
        <w:t>ПОЗИЦИЯ ИСПОЛНИТЕЛЯ</w:t>
      </w:r>
    </w:p>
    <w:p w14:paraId="5C949F72" w14:textId="77777777" w:rsidR="00071DF3" w:rsidRPr="00BA0797" w:rsidRDefault="00071DF3" w:rsidP="00BA0797">
      <w:pPr>
        <w:tabs>
          <w:tab w:val="left" w:pos="1134"/>
        </w:tabs>
        <w:spacing w:after="0" w:line="360" w:lineRule="auto"/>
        <w:ind w:firstLine="567"/>
        <w:contextualSpacing/>
        <w:jc w:val="both"/>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 xml:space="preserve">Филиалом </w:t>
      </w:r>
      <w:r w:rsidR="0037037A" w:rsidRPr="00BA0797">
        <w:rPr>
          <w:rFonts w:ascii="Myriad Pro" w:eastAsia="Times New Roman" w:hAnsi="Myriad Pro" w:cs="Segoe UI"/>
          <w:sz w:val="26"/>
          <w:szCs w:val="26"/>
          <w:lang w:eastAsia="ru-RU"/>
        </w:rPr>
        <w:t xml:space="preserve">ПАО </w:t>
      </w:r>
      <w:r w:rsidR="00586D28" w:rsidRPr="00BA0797">
        <w:rPr>
          <w:rFonts w:ascii="Myriad Pro" w:eastAsia="Times New Roman" w:hAnsi="Myriad Pro" w:cs="Segoe UI"/>
          <w:sz w:val="26"/>
          <w:szCs w:val="26"/>
          <w:lang w:eastAsia="ru-RU"/>
        </w:rPr>
        <w:t>«</w:t>
      </w:r>
      <w:r w:rsidR="0037037A" w:rsidRPr="00BA0797">
        <w:rPr>
          <w:rFonts w:ascii="Myriad Pro" w:eastAsia="Times New Roman" w:hAnsi="Myriad Pro" w:cs="Segoe UI"/>
          <w:sz w:val="26"/>
          <w:szCs w:val="26"/>
          <w:lang w:eastAsia="ru-RU"/>
        </w:rPr>
        <w:t>МРСК Северо-Запада</w:t>
      </w:r>
      <w:r w:rsidR="00586D28" w:rsidRPr="00BA0797">
        <w:rPr>
          <w:rFonts w:ascii="Myriad Pro" w:eastAsia="Times New Roman" w:hAnsi="Myriad Pro" w:cs="Segoe UI"/>
          <w:sz w:val="26"/>
          <w:szCs w:val="26"/>
          <w:lang w:eastAsia="ru-RU"/>
        </w:rPr>
        <w:t>»</w:t>
      </w:r>
      <w:r w:rsidR="0037037A" w:rsidRPr="00BA0797">
        <w:rPr>
          <w:rFonts w:ascii="Myriad Pro" w:eastAsia="Times New Roman" w:hAnsi="Myriad Pro" w:cs="Segoe UI"/>
          <w:sz w:val="26"/>
          <w:szCs w:val="26"/>
          <w:lang w:eastAsia="ru-RU"/>
        </w:rPr>
        <w:t xml:space="preserve"> </w:t>
      </w:r>
      <w:r w:rsidR="00586D28" w:rsidRPr="00BA0797">
        <w:rPr>
          <w:rFonts w:ascii="Myriad Pro" w:eastAsia="Times New Roman" w:hAnsi="Myriad Pro" w:cs="Segoe UI"/>
          <w:sz w:val="26"/>
          <w:szCs w:val="26"/>
          <w:lang w:eastAsia="ru-RU"/>
        </w:rPr>
        <w:t>«</w:t>
      </w:r>
      <w:r w:rsidR="0037037A" w:rsidRPr="00BA0797">
        <w:rPr>
          <w:rFonts w:ascii="Myriad Pro" w:eastAsia="Times New Roman" w:hAnsi="Myriad Pro" w:cs="Segoe UI"/>
          <w:sz w:val="26"/>
          <w:szCs w:val="26"/>
          <w:lang w:eastAsia="ru-RU"/>
        </w:rPr>
        <w:t>Псковэнерго</w:t>
      </w:r>
      <w:r w:rsidR="00586D28" w:rsidRPr="00BA0797">
        <w:rPr>
          <w:rFonts w:ascii="Myriad Pro" w:eastAsia="Times New Roman" w:hAnsi="Myriad Pro" w:cs="Segoe UI"/>
          <w:sz w:val="26"/>
          <w:szCs w:val="26"/>
          <w:lang w:eastAsia="ru-RU"/>
        </w:rPr>
        <w:t>»</w:t>
      </w:r>
      <w:r w:rsidR="0037037A" w:rsidRPr="00BA0797">
        <w:rPr>
          <w:rFonts w:ascii="Myriad Pro" w:eastAsia="Times New Roman" w:hAnsi="Myriad Pro" w:cs="Segoe UI"/>
          <w:sz w:val="26"/>
          <w:szCs w:val="26"/>
          <w:lang w:eastAsia="ru-RU"/>
        </w:rPr>
        <w:t xml:space="preserve"> </w:t>
      </w:r>
      <w:r w:rsidRPr="00BA0797">
        <w:rPr>
          <w:rFonts w:ascii="Myriad Pro" w:eastAsia="Times New Roman" w:hAnsi="Myriad Pro" w:cs="Segoe UI"/>
          <w:sz w:val="26"/>
          <w:szCs w:val="26"/>
          <w:lang w:eastAsia="ru-RU"/>
        </w:rPr>
        <w:t xml:space="preserve">общий объем потерь электроэнергии филиала </w:t>
      </w:r>
      <w:r w:rsidR="0037037A" w:rsidRPr="00BA0797">
        <w:rPr>
          <w:rFonts w:ascii="Myriad Pro" w:eastAsia="Times New Roman" w:hAnsi="Myriad Pro" w:cs="Segoe UI"/>
          <w:sz w:val="26"/>
          <w:szCs w:val="26"/>
          <w:lang w:eastAsia="ru-RU"/>
        </w:rPr>
        <w:t xml:space="preserve">на 2019 год заявлен </w:t>
      </w:r>
      <w:r w:rsidRPr="00BA0797">
        <w:rPr>
          <w:rFonts w:ascii="Myriad Pro" w:eastAsia="Times New Roman" w:hAnsi="Myriad Pro" w:cs="Segoe UI"/>
          <w:sz w:val="26"/>
          <w:szCs w:val="26"/>
          <w:lang w:eastAsia="ru-RU"/>
        </w:rPr>
        <w:t xml:space="preserve">в размере </w:t>
      </w:r>
      <w:r w:rsidR="0037037A" w:rsidRPr="00BA0797">
        <w:rPr>
          <w:rFonts w:ascii="Myriad Pro" w:eastAsia="Times New Roman" w:hAnsi="Myriad Pro" w:cs="Segoe UI"/>
          <w:sz w:val="26"/>
          <w:szCs w:val="26"/>
          <w:lang w:eastAsia="ru-RU"/>
        </w:rPr>
        <w:t>26</w:t>
      </w:r>
      <w:r w:rsidR="002D3F21" w:rsidRPr="00BA0797">
        <w:rPr>
          <w:rFonts w:ascii="Myriad Pro" w:eastAsia="Times New Roman" w:hAnsi="Myriad Pro" w:cs="Segoe UI"/>
          <w:sz w:val="26"/>
          <w:szCs w:val="26"/>
          <w:lang w:eastAsia="ru-RU"/>
        </w:rPr>
        <w:t>4</w:t>
      </w:r>
      <w:r w:rsidR="0037037A" w:rsidRPr="00BA0797">
        <w:rPr>
          <w:rFonts w:ascii="Myriad Pro" w:eastAsia="Times New Roman" w:hAnsi="Myriad Pro" w:cs="Segoe UI"/>
          <w:sz w:val="26"/>
          <w:szCs w:val="26"/>
          <w:lang w:eastAsia="ru-RU"/>
        </w:rPr>
        <w:t>,72</w:t>
      </w:r>
      <w:r w:rsidRPr="00BA0797">
        <w:rPr>
          <w:rFonts w:ascii="Myriad Pro" w:eastAsia="Times New Roman" w:hAnsi="Myriad Pro" w:cs="Segoe UI"/>
          <w:sz w:val="26"/>
          <w:szCs w:val="26"/>
          <w:lang w:eastAsia="ru-RU"/>
        </w:rPr>
        <w:t xml:space="preserve"> млн. </w:t>
      </w:r>
      <w:proofErr w:type="spellStart"/>
      <w:r w:rsidRPr="00BA0797">
        <w:rPr>
          <w:rFonts w:ascii="Myriad Pro" w:eastAsia="Times New Roman" w:hAnsi="Myriad Pro" w:cs="Segoe UI"/>
          <w:sz w:val="26"/>
          <w:szCs w:val="26"/>
          <w:lang w:eastAsia="ru-RU"/>
        </w:rPr>
        <w:t>кВтч</w:t>
      </w:r>
      <w:proofErr w:type="spellEnd"/>
      <w:r w:rsidRPr="00BA0797">
        <w:rPr>
          <w:rFonts w:ascii="Myriad Pro" w:eastAsia="Times New Roman" w:hAnsi="Myriad Pro" w:cs="Segoe UI"/>
          <w:sz w:val="26"/>
          <w:szCs w:val="26"/>
          <w:lang w:eastAsia="ru-RU"/>
        </w:rPr>
        <w:t xml:space="preserve">, в том числе на 1 полугодие 2019 года – </w:t>
      </w:r>
      <w:r w:rsidR="0048173D" w:rsidRPr="00BA0797">
        <w:rPr>
          <w:rFonts w:ascii="Myriad Pro" w:eastAsia="Times New Roman" w:hAnsi="Myriad Pro" w:cs="Segoe UI"/>
          <w:sz w:val="26"/>
          <w:szCs w:val="26"/>
          <w:lang w:eastAsia="ru-RU"/>
        </w:rPr>
        <w:t>129,995</w:t>
      </w:r>
      <w:r w:rsidRPr="00BA0797">
        <w:rPr>
          <w:rFonts w:ascii="Myriad Pro" w:eastAsia="Times New Roman" w:hAnsi="Myriad Pro" w:cs="Segoe UI"/>
          <w:sz w:val="26"/>
          <w:szCs w:val="26"/>
          <w:lang w:eastAsia="ru-RU"/>
        </w:rPr>
        <w:t xml:space="preserve"> млн. </w:t>
      </w:r>
      <w:proofErr w:type="spellStart"/>
      <w:r w:rsidRPr="00BA0797">
        <w:rPr>
          <w:rFonts w:ascii="Myriad Pro" w:eastAsia="Times New Roman" w:hAnsi="Myriad Pro" w:cs="Segoe UI"/>
          <w:sz w:val="26"/>
          <w:szCs w:val="26"/>
          <w:lang w:eastAsia="ru-RU"/>
        </w:rPr>
        <w:t>кВтч</w:t>
      </w:r>
      <w:proofErr w:type="spellEnd"/>
      <w:r w:rsidRPr="00BA0797">
        <w:rPr>
          <w:rFonts w:ascii="Myriad Pro" w:eastAsia="Times New Roman" w:hAnsi="Myriad Pro" w:cs="Segoe UI"/>
          <w:sz w:val="26"/>
          <w:szCs w:val="26"/>
          <w:lang w:eastAsia="ru-RU"/>
        </w:rPr>
        <w:t xml:space="preserve">, на 2 полугодие 2019 года – </w:t>
      </w:r>
      <w:r w:rsidR="0048173D" w:rsidRPr="00BA0797">
        <w:rPr>
          <w:rFonts w:ascii="Myriad Pro" w:eastAsia="Times New Roman" w:hAnsi="Myriad Pro" w:cs="Segoe UI"/>
          <w:sz w:val="26"/>
          <w:szCs w:val="26"/>
          <w:lang w:eastAsia="ru-RU"/>
        </w:rPr>
        <w:t>134,724</w:t>
      </w:r>
      <w:r w:rsidRPr="00BA0797">
        <w:rPr>
          <w:rFonts w:ascii="Myriad Pro" w:eastAsia="Times New Roman" w:hAnsi="Myriad Pro" w:cs="Segoe UI"/>
          <w:sz w:val="26"/>
          <w:szCs w:val="26"/>
          <w:lang w:eastAsia="ru-RU"/>
        </w:rPr>
        <w:t xml:space="preserve"> млн. </w:t>
      </w:r>
      <w:proofErr w:type="spellStart"/>
      <w:r w:rsidRPr="00BA0797">
        <w:rPr>
          <w:rFonts w:ascii="Myriad Pro" w:eastAsia="Times New Roman" w:hAnsi="Myriad Pro" w:cs="Segoe UI"/>
          <w:sz w:val="26"/>
          <w:szCs w:val="26"/>
          <w:lang w:eastAsia="ru-RU"/>
        </w:rPr>
        <w:t>кВтч</w:t>
      </w:r>
      <w:proofErr w:type="spellEnd"/>
      <w:r w:rsidRPr="00BA0797">
        <w:rPr>
          <w:rFonts w:ascii="Myriad Pro" w:eastAsia="Times New Roman" w:hAnsi="Myriad Pro" w:cs="Segoe UI"/>
          <w:sz w:val="26"/>
          <w:szCs w:val="26"/>
          <w:lang w:eastAsia="ru-RU"/>
        </w:rPr>
        <w:t>.</w:t>
      </w:r>
    </w:p>
    <w:p w14:paraId="4CB5C5CF" w14:textId="77777777" w:rsidR="0048173D" w:rsidRPr="00BA0797" w:rsidRDefault="00071DF3" w:rsidP="00BA0797">
      <w:pPr>
        <w:tabs>
          <w:tab w:val="left" w:pos="1134"/>
        </w:tabs>
        <w:spacing w:after="0" w:line="360" w:lineRule="auto"/>
        <w:ind w:firstLine="567"/>
        <w:contextualSpacing/>
        <w:jc w:val="both"/>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 xml:space="preserve">В соответствии с параметрами Сводного прогнозного баланса электрической энергии (мощности), утвержденного приказом ФАС России от 27 ноября 2018 года № 1649а/18-ДСП, общий объем потерь электроэнергии филиала ПАО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МРСК Северо-Запада</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w:t>
      </w:r>
      <w:r w:rsidR="00586D28" w:rsidRPr="00BA0797">
        <w:rPr>
          <w:rFonts w:ascii="Myriad Pro" w:eastAsia="Times New Roman" w:hAnsi="Myriad Pro" w:cs="Segoe UI"/>
          <w:sz w:val="26"/>
          <w:szCs w:val="26"/>
          <w:lang w:eastAsia="ru-RU"/>
        </w:rPr>
        <w:t>«</w:t>
      </w:r>
      <w:r w:rsidR="0037037A" w:rsidRPr="00BA0797">
        <w:rPr>
          <w:rFonts w:ascii="Myriad Pro" w:eastAsia="Times New Roman" w:hAnsi="Myriad Pro" w:cs="Segoe UI"/>
          <w:sz w:val="26"/>
          <w:szCs w:val="26"/>
          <w:lang w:eastAsia="ru-RU"/>
        </w:rPr>
        <w:t>Псковэнерго</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на 2019 год утвержден в размере </w:t>
      </w:r>
      <w:r w:rsidR="0048173D" w:rsidRPr="00BA0797">
        <w:rPr>
          <w:rFonts w:ascii="Myriad Pro" w:eastAsia="Times New Roman" w:hAnsi="Myriad Pro" w:cs="Segoe UI"/>
          <w:sz w:val="26"/>
          <w:szCs w:val="26"/>
          <w:lang w:eastAsia="ru-RU"/>
        </w:rPr>
        <w:t xml:space="preserve">266,56 млн. </w:t>
      </w:r>
      <w:proofErr w:type="spellStart"/>
      <w:r w:rsidR="0048173D" w:rsidRPr="00BA0797">
        <w:rPr>
          <w:rFonts w:ascii="Myriad Pro" w:eastAsia="Times New Roman" w:hAnsi="Myriad Pro" w:cs="Segoe UI"/>
          <w:sz w:val="26"/>
          <w:szCs w:val="26"/>
          <w:lang w:eastAsia="ru-RU"/>
        </w:rPr>
        <w:t>кВтч</w:t>
      </w:r>
      <w:proofErr w:type="spellEnd"/>
      <w:r w:rsidRPr="00BA0797">
        <w:rPr>
          <w:rFonts w:ascii="Myriad Pro" w:eastAsia="Times New Roman" w:hAnsi="Myriad Pro" w:cs="Segoe UI"/>
          <w:sz w:val="26"/>
          <w:szCs w:val="26"/>
          <w:lang w:eastAsia="ru-RU"/>
        </w:rPr>
        <w:t xml:space="preserve"> </w:t>
      </w:r>
      <w:r w:rsidR="0037037A" w:rsidRPr="00BA0797">
        <w:rPr>
          <w:rFonts w:ascii="Myriad Pro" w:eastAsia="Times New Roman" w:hAnsi="Myriad Pro" w:cs="Segoe UI"/>
          <w:sz w:val="26"/>
          <w:szCs w:val="26"/>
          <w:lang w:eastAsia="ru-RU"/>
        </w:rPr>
        <w:t>в том числе на 1 полугодие 2019 года</w:t>
      </w:r>
      <w:r w:rsidR="0048173D" w:rsidRPr="00BA0797">
        <w:rPr>
          <w:rFonts w:ascii="Myriad Pro" w:eastAsia="Times New Roman" w:hAnsi="Myriad Pro" w:cs="Segoe UI"/>
          <w:sz w:val="26"/>
          <w:szCs w:val="26"/>
          <w:lang w:eastAsia="ru-RU"/>
        </w:rPr>
        <w:t xml:space="preserve"> – </w:t>
      </w:r>
      <w:r w:rsidR="00A74D76" w:rsidRPr="00BA0797">
        <w:rPr>
          <w:rFonts w:ascii="Myriad Pro" w:eastAsia="Times New Roman" w:hAnsi="Myriad Pro" w:cs="Segoe UI"/>
          <w:sz w:val="26"/>
          <w:szCs w:val="26"/>
          <w:lang w:eastAsia="ru-RU"/>
        </w:rPr>
        <w:t>128,190</w:t>
      </w:r>
      <w:r w:rsidR="0048173D" w:rsidRPr="00BA0797">
        <w:rPr>
          <w:rFonts w:ascii="Myriad Pro" w:eastAsia="Times New Roman" w:hAnsi="Myriad Pro" w:cs="Segoe UI"/>
          <w:sz w:val="26"/>
          <w:szCs w:val="26"/>
          <w:lang w:eastAsia="ru-RU"/>
        </w:rPr>
        <w:t xml:space="preserve"> млн. </w:t>
      </w:r>
      <w:proofErr w:type="spellStart"/>
      <w:r w:rsidR="0048173D" w:rsidRPr="00BA0797">
        <w:rPr>
          <w:rFonts w:ascii="Myriad Pro" w:eastAsia="Times New Roman" w:hAnsi="Myriad Pro" w:cs="Segoe UI"/>
          <w:sz w:val="26"/>
          <w:szCs w:val="26"/>
          <w:lang w:eastAsia="ru-RU"/>
        </w:rPr>
        <w:t>кВтч</w:t>
      </w:r>
      <w:proofErr w:type="spellEnd"/>
      <w:r w:rsidR="0048173D" w:rsidRPr="00BA0797">
        <w:rPr>
          <w:rFonts w:ascii="Myriad Pro" w:eastAsia="Times New Roman" w:hAnsi="Myriad Pro" w:cs="Segoe UI"/>
          <w:sz w:val="26"/>
          <w:szCs w:val="26"/>
          <w:lang w:eastAsia="ru-RU"/>
        </w:rPr>
        <w:t xml:space="preserve">, на 2 полугодие 2019 года – </w:t>
      </w:r>
      <w:r w:rsidR="00A74D76" w:rsidRPr="00BA0797">
        <w:rPr>
          <w:rFonts w:ascii="Myriad Pro" w:eastAsia="Times New Roman" w:hAnsi="Myriad Pro" w:cs="Segoe UI"/>
          <w:sz w:val="26"/>
          <w:szCs w:val="26"/>
          <w:lang w:eastAsia="ru-RU"/>
        </w:rPr>
        <w:t>138,37</w:t>
      </w:r>
      <w:r w:rsidR="0048173D" w:rsidRPr="00BA0797">
        <w:rPr>
          <w:rFonts w:ascii="Myriad Pro" w:eastAsia="Times New Roman" w:hAnsi="Myriad Pro" w:cs="Segoe UI"/>
          <w:sz w:val="26"/>
          <w:szCs w:val="26"/>
          <w:lang w:eastAsia="ru-RU"/>
        </w:rPr>
        <w:t xml:space="preserve"> млн. </w:t>
      </w:r>
      <w:proofErr w:type="spellStart"/>
      <w:r w:rsidR="0048173D" w:rsidRPr="00BA0797">
        <w:rPr>
          <w:rFonts w:ascii="Myriad Pro" w:eastAsia="Times New Roman" w:hAnsi="Myriad Pro" w:cs="Segoe UI"/>
          <w:sz w:val="26"/>
          <w:szCs w:val="26"/>
          <w:lang w:eastAsia="ru-RU"/>
        </w:rPr>
        <w:t>кВтч</w:t>
      </w:r>
      <w:proofErr w:type="spellEnd"/>
      <w:r w:rsidR="0048173D" w:rsidRPr="00BA0797">
        <w:rPr>
          <w:rFonts w:ascii="Myriad Pro" w:eastAsia="Times New Roman" w:hAnsi="Myriad Pro" w:cs="Segoe UI"/>
          <w:sz w:val="26"/>
          <w:szCs w:val="26"/>
          <w:lang w:eastAsia="ru-RU"/>
        </w:rPr>
        <w:t>.</w:t>
      </w:r>
    </w:p>
    <w:p w14:paraId="74727787" w14:textId="77777777" w:rsidR="00071DF3" w:rsidRPr="00BA0797" w:rsidRDefault="00071DF3" w:rsidP="00BA0797">
      <w:pPr>
        <w:tabs>
          <w:tab w:val="left" w:pos="1134"/>
        </w:tabs>
        <w:spacing w:after="0" w:line="360" w:lineRule="auto"/>
        <w:ind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Для оценки тарифа на потери Исполнителем произведен расчет цен (тарифа) на покупку потерь электрической энергии на 1 и 2 полугодие 2019 на основании следующих исходных данных:</w:t>
      </w:r>
    </w:p>
    <w:p w14:paraId="6660745F" w14:textId="77777777" w:rsidR="00071DF3" w:rsidRPr="00BA0797" w:rsidRDefault="00071DF3" w:rsidP="00123FC5">
      <w:pPr>
        <w:numPr>
          <w:ilvl w:val="0"/>
          <w:numId w:val="55"/>
        </w:numPr>
        <w:tabs>
          <w:tab w:val="clear" w:pos="1223"/>
          <w:tab w:val="num" w:pos="0"/>
          <w:tab w:val="left" w:pos="1134"/>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 xml:space="preserve">тарифа на услуги коммерческого оператора 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АТС</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установленного приказом ФАС России от 12.12.2017 № 1671/17 на 2018 год с применением ИПЦ, опубликованным Минэкономразвития России</w:t>
      </w:r>
      <w:r w:rsidR="009C7B3E" w:rsidRPr="00BA0797">
        <w:rPr>
          <w:rFonts w:ascii="Myriad Pro" w:eastAsia="Times New Roman" w:hAnsi="Myriad Pro" w:cs="Segoe UI"/>
          <w:sz w:val="26"/>
          <w:szCs w:val="26"/>
          <w:lang w:eastAsia="ru-RU"/>
        </w:rPr>
        <w:t xml:space="preserve"> </w:t>
      </w:r>
      <w:r w:rsidRPr="00BA0797">
        <w:rPr>
          <w:rFonts w:ascii="Myriad Pro" w:eastAsia="Times New Roman" w:hAnsi="Myriad Pro" w:cs="Segoe UI"/>
          <w:sz w:val="26"/>
          <w:szCs w:val="26"/>
          <w:lang w:eastAsia="ru-RU"/>
        </w:rPr>
        <w:t>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1,121 руб./</w:t>
      </w:r>
      <w:proofErr w:type="spellStart"/>
      <w:r w:rsidRPr="00BA0797">
        <w:rPr>
          <w:rFonts w:ascii="Myriad Pro" w:eastAsia="Times New Roman" w:hAnsi="Myriad Pro" w:cs="Segoe UI"/>
          <w:sz w:val="26"/>
          <w:szCs w:val="26"/>
          <w:lang w:eastAsia="ru-RU"/>
        </w:rPr>
        <w:t>МВтч</w:t>
      </w:r>
      <w:proofErr w:type="spellEnd"/>
      <w:r w:rsidRPr="00BA0797">
        <w:rPr>
          <w:rFonts w:ascii="Myriad Pro" w:eastAsia="Times New Roman" w:hAnsi="Myriad Pro" w:cs="Segoe UI"/>
          <w:sz w:val="26"/>
          <w:szCs w:val="26"/>
          <w:lang w:eastAsia="ru-RU"/>
        </w:rPr>
        <w:t xml:space="preserve">, на второе полугодие 2019 года - с ростом 4,6%). Приказ ФАС России от 13.12.2018 года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Об утверждении тарифа на услуги коммерческого оператора, оказываемые 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АТС</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на 2019 год</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не может быть использован в расчетах по причине его публикации на официальном интернет – портале правовой информации (29.12.2018г.)</w:t>
      </w:r>
      <w:r w:rsidR="009C7B3E" w:rsidRPr="00BA0797">
        <w:rPr>
          <w:rFonts w:ascii="Myriad Pro" w:eastAsia="Times New Roman" w:hAnsi="Myriad Pro" w:cs="Segoe UI"/>
          <w:sz w:val="26"/>
          <w:szCs w:val="26"/>
          <w:lang w:eastAsia="ru-RU"/>
        </w:rPr>
        <w:t xml:space="preserve"> </w:t>
      </w:r>
      <w:r w:rsidRPr="00BA0797">
        <w:rPr>
          <w:rFonts w:ascii="Myriad Pro" w:eastAsia="Times New Roman" w:hAnsi="Myriad Pro" w:cs="Segoe UI"/>
          <w:sz w:val="26"/>
          <w:szCs w:val="26"/>
          <w:lang w:eastAsia="ru-RU"/>
        </w:rPr>
        <w:t xml:space="preserve">и регистрации в Минюсте России (27.12.2018 №53211) после даты принятия постановления об установлении тарифов на услуги по передаче электрической энергии, оказываемые филиалом ПАО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МРСК Северо-Запада</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w:t>
      </w:r>
      <w:r w:rsidR="00586D28" w:rsidRPr="00BA0797">
        <w:rPr>
          <w:rFonts w:ascii="Myriad Pro" w:eastAsia="Times New Roman" w:hAnsi="Myriad Pro" w:cs="Segoe UI"/>
          <w:sz w:val="26"/>
          <w:szCs w:val="26"/>
          <w:lang w:eastAsia="ru-RU"/>
        </w:rPr>
        <w:t>«</w:t>
      </w:r>
      <w:r w:rsidR="005B7924" w:rsidRPr="00BA0797">
        <w:rPr>
          <w:rFonts w:ascii="Myriad Pro" w:eastAsia="Times New Roman" w:hAnsi="Myriad Pro" w:cs="Segoe UI"/>
          <w:sz w:val="26"/>
          <w:szCs w:val="26"/>
          <w:lang w:eastAsia="ru-RU"/>
        </w:rPr>
        <w:t>Псковэнерго</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w:t>
      </w:r>
    </w:p>
    <w:p w14:paraId="1D5D43F2" w14:textId="77777777" w:rsidR="00071DF3" w:rsidRPr="00BA0797" w:rsidRDefault="00071DF3" w:rsidP="00123FC5">
      <w:pPr>
        <w:numPr>
          <w:ilvl w:val="0"/>
          <w:numId w:val="55"/>
        </w:numPr>
        <w:tabs>
          <w:tab w:val="clear" w:pos="1223"/>
          <w:tab w:val="num" w:pos="0"/>
          <w:tab w:val="left" w:pos="1134"/>
        </w:tabs>
        <w:spacing w:after="0" w:line="360" w:lineRule="auto"/>
        <w:ind w:left="0" w:firstLine="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 xml:space="preserve">тарифа на услуги 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ЕЭС</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установленного приказом ФАС России от 14.12.2017 № 1681/17 на 2018 год с применением ИПЦ, опубликованным </w:t>
      </w:r>
      <w:r w:rsidRPr="00BA0797">
        <w:rPr>
          <w:rFonts w:ascii="Myriad Pro" w:eastAsia="Times New Roman" w:hAnsi="Myriad Pro" w:cs="Segoe UI"/>
          <w:sz w:val="26"/>
          <w:szCs w:val="26"/>
          <w:lang w:eastAsia="ru-RU"/>
        </w:rPr>
        <w:lastRenderedPageBreak/>
        <w:t>Минэкономразвития России</w:t>
      </w:r>
      <w:r w:rsidR="009C7B3E" w:rsidRPr="00BA0797">
        <w:rPr>
          <w:rFonts w:ascii="Myriad Pro" w:eastAsia="Times New Roman" w:hAnsi="Myriad Pro" w:cs="Segoe UI"/>
          <w:sz w:val="26"/>
          <w:szCs w:val="26"/>
          <w:lang w:eastAsia="ru-RU"/>
        </w:rPr>
        <w:t xml:space="preserve"> </w:t>
      </w:r>
      <w:r w:rsidRPr="00BA0797">
        <w:rPr>
          <w:rFonts w:ascii="Myriad Pro" w:eastAsia="Times New Roman" w:hAnsi="Myriad Pro" w:cs="Segoe UI"/>
          <w:sz w:val="26"/>
          <w:szCs w:val="26"/>
          <w:lang w:eastAsia="ru-RU"/>
        </w:rPr>
        <w:t>в прогнозе социально – экономического развития от 30.09.2018 года (на первое полугодие 2019 года тариф на услуги принят на уровне второго полугодия 2018 года в размере 1,363 руб./</w:t>
      </w:r>
      <w:proofErr w:type="spellStart"/>
      <w:r w:rsidRPr="00BA0797">
        <w:rPr>
          <w:rFonts w:ascii="Myriad Pro" w:eastAsia="Times New Roman" w:hAnsi="Myriad Pro" w:cs="Segoe UI"/>
          <w:sz w:val="26"/>
          <w:szCs w:val="26"/>
          <w:lang w:eastAsia="ru-RU"/>
        </w:rPr>
        <w:t>МВтч</w:t>
      </w:r>
      <w:proofErr w:type="spellEnd"/>
      <w:r w:rsidRPr="00BA0797">
        <w:rPr>
          <w:rFonts w:ascii="Myriad Pro" w:eastAsia="Times New Roman" w:hAnsi="Myriad Pro" w:cs="Segoe UI"/>
          <w:sz w:val="26"/>
          <w:szCs w:val="26"/>
          <w:lang w:eastAsia="ru-RU"/>
        </w:rPr>
        <w:t xml:space="preserve">, на второе полугодие 2019 года - с ростом 4,6%). Приказ ФАС России от 25.12.2018 года № 1853/18 </w:t>
      </w:r>
      <w:r w:rsidR="00BB173D" w:rsidRPr="00BA0797">
        <w:rPr>
          <w:rFonts w:ascii="Myriad Pro" w:eastAsia="Times New Roman" w:hAnsi="Myriad Pro" w:cs="Segoe UI"/>
          <w:sz w:val="26"/>
          <w:szCs w:val="26"/>
          <w:lang w:eastAsia="ru-RU"/>
        </w:rPr>
        <w:br/>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Об утверждении тарифа на услуги по оперативно-диспетчерскому управлению, оказываемые 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ЕЭС</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на 2019 год</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не может быть использован в расчетах по причине его публикации на официальном интернет – портале правовой информации (31.12.2018) и регистрации в Минюсте России (29.12.2018 №53242) после даты принятия постановления об установлении тарифов на услуги по передаче электрической энергии, оказываемые филиалом ПАО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МРСК Северо-Запада</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w:t>
      </w:r>
      <w:r w:rsidR="00586D28" w:rsidRPr="00BA0797">
        <w:rPr>
          <w:rFonts w:ascii="Myriad Pro" w:eastAsia="Times New Roman" w:hAnsi="Myriad Pro" w:cs="Segoe UI"/>
          <w:sz w:val="26"/>
          <w:szCs w:val="26"/>
          <w:lang w:eastAsia="ru-RU"/>
        </w:rPr>
        <w:t>«</w:t>
      </w:r>
      <w:r w:rsidR="005B7924" w:rsidRPr="00BA0797">
        <w:rPr>
          <w:rFonts w:ascii="Myriad Pro" w:eastAsia="Times New Roman" w:hAnsi="Myriad Pro" w:cs="Segoe UI"/>
          <w:sz w:val="26"/>
          <w:szCs w:val="26"/>
          <w:lang w:eastAsia="ru-RU"/>
        </w:rPr>
        <w:t>Псковэнерго</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w:t>
      </w:r>
    </w:p>
    <w:p w14:paraId="1E044FD1" w14:textId="77777777" w:rsidR="00071DF3" w:rsidRPr="00BA0797" w:rsidRDefault="00071DF3" w:rsidP="00123FC5">
      <w:pPr>
        <w:numPr>
          <w:ilvl w:val="0"/>
          <w:numId w:val="55"/>
        </w:numPr>
        <w:tabs>
          <w:tab w:val="clear" w:pos="1223"/>
          <w:tab w:val="left" w:pos="1134"/>
        </w:tabs>
        <w:spacing w:after="0" w:line="360" w:lineRule="auto"/>
        <w:ind w:left="1134" w:hanging="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 xml:space="preserve">тарифа на услуги 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ЦФР</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в размере 0,333 руб./</w:t>
      </w:r>
      <w:proofErr w:type="spellStart"/>
      <w:r w:rsidRPr="00BA0797">
        <w:rPr>
          <w:rFonts w:ascii="Myriad Pro" w:eastAsia="Times New Roman" w:hAnsi="Myriad Pro" w:cs="Segoe UI"/>
          <w:sz w:val="26"/>
          <w:szCs w:val="26"/>
          <w:lang w:eastAsia="ru-RU"/>
        </w:rPr>
        <w:t>МВтч</w:t>
      </w:r>
      <w:proofErr w:type="spellEnd"/>
      <w:r w:rsidRPr="00BA0797">
        <w:rPr>
          <w:rFonts w:ascii="Myriad Pro" w:eastAsia="Times New Roman" w:hAnsi="Myriad Pro" w:cs="Segoe UI"/>
          <w:sz w:val="26"/>
          <w:szCs w:val="26"/>
          <w:lang w:eastAsia="ru-RU"/>
        </w:rPr>
        <w:t xml:space="preserve"> в 1 и 2 полугодии 2019 года, размер платы за комплексную услугу АО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ЦФР</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с 1 июля 2017 года утвержден Наблюдательным советом Ассоциации </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НП Совет рынка</w:t>
      </w:r>
      <w:r w:rsidR="00586D28" w:rsidRPr="00BA0797">
        <w:rPr>
          <w:rFonts w:ascii="Myriad Pro" w:eastAsia="Times New Roman" w:hAnsi="Myriad Pro" w:cs="Segoe UI"/>
          <w:sz w:val="26"/>
          <w:szCs w:val="26"/>
          <w:lang w:eastAsia="ru-RU"/>
        </w:rPr>
        <w:t>»</w:t>
      </w:r>
      <w:r w:rsidRPr="00BA0797">
        <w:rPr>
          <w:rFonts w:ascii="Myriad Pro" w:eastAsia="Times New Roman" w:hAnsi="Myriad Pro" w:cs="Segoe UI"/>
          <w:sz w:val="26"/>
          <w:szCs w:val="26"/>
          <w:lang w:eastAsia="ru-RU"/>
        </w:rPr>
        <w:t xml:space="preserve"> 17 апреля 2017 года (Протокол № 7/2017 от 17.04.2017);</w:t>
      </w:r>
    </w:p>
    <w:p w14:paraId="2676C18B" w14:textId="77777777" w:rsidR="00071DF3" w:rsidRPr="00BA0797" w:rsidRDefault="00071DF3" w:rsidP="00123FC5">
      <w:pPr>
        <w:numPr>
          <w:ilvl w:val="0"/>
          <w:numId w:val="55"/>
        </w:numPr>
        <w:tabs>
          <w:tab w:val="clear" w:pos="1223"/>
          <w:tab w:val="left" w:pos="1134"/>
        </w:tabs>
        <w:spacing w:after="0" w:line="360" w:lineRule="auto"/>
        <w:ind w:left="1134" w:hanging="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стоимости мощности и электрической энергии, согласно Прогнозу свободных (нерегулируемых) цен на электрическую энергию (мощность) по субъектам Российской Федерации на 2019 год и исходные данные для построения прогнозов НП Совет рынка от 20.12.2018;</w:t>
      </w:r>
    </w:p>
    <w:p w14:paraId="34EBC950" w14:textId="77777777" w:rsidR="00071DF3" w:rsidRPr="00BA0797" w:rsidRDefault="00071DF3" w:rsidP="00123FC5">
      <w:pPr>
        <w:numPr>
          <w:ilvl w:val="0"/>
          <w:numId w:val="55"/>
        </w:numPr>
        <w:tabs>
          <w:tab w:val="clear" w:pos="1223"/>
          <w:tab w:val="left" w:pos="1134"/>
        </w:tabs>
        <w:spacing w:after="0" w:line="360" w:lineRule="auto"/>
        <w:ind w:left="1134" w:hanging="567"/>
        <w:jc w:val="both"/>
        <w:textAlignment w:val="baseline"/>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 xml:space="preserve">сбытовой надбавки, утвержденной постановлением </w:t>
      </w:r>
      <w:r w:rsidR="005B7924" w:rsidRPr="00BA0797">
        <w:rPr>
          <w:rFonts w:ascii="Myriad Pro" w:eastAsia="Times New Roman" w:hAnsi="Myriad Pro" w:cs="Segoe UI"/>
          <w:sz w:val="26"/>
          <w:szCs w:val="26"/>
          <w:lang w:eastAsia="ru-RU"/>
        </w:rPr>
        <w:t>Государственным комитетом Псковской области по тарифам и энергетике</w:t>
      </w:r>
      <w:r w:rsidRPr="00BA0797">
        <w:rPr>
          <w:rFonts w:ascii="Myriad Pro" w:eastAsia="Times New Roman" w:hAnsi="Myriad Pro" w:cs="Segoe UI"/>
          <w:sz w:val="26"/>
          <w:szCs w:val="26"/>
          <w:lang w:eastAsia="ru-RU"/>
        </w:rPr>
        <w:t xml:space="preserve"> от 2</w:t>
      </w:r>
      <w:r w:rsidR="005B7924" w:rsidRPr="00BA0797">
        <w:rPr>
          <w:rFonts w:ascii="Myriad Pro" w:eastAsia="Times New Roman" w:hAnsi="Myriad Pro" w:cs="Segoe UI"/>
          <w:sz w:val="26"/>
          <w:szCs w:val="26"/>
          <w:lang w:eastAsia="ru-RU"/>
        </w:rPr>
        <w:t>4</w:t>
      </w:r>
      <w:r w:rsidRPr="00BA0797">
        <w:rPr>
          <w:rFonts w:ascii="Myriad Pro" w:eastAsia="Times New Roman" w:hAnsi="Myriad Pro" w:cs="Segoe UI"/>
          <w:sz w:val="26"/>
          <w:szCs w:val="26"/>
          <w:lang w:eastAsia="ru-RU"/>
        </w:rPr>
        <w:t>.12.2018 №</w:t>
      </w:r>
      <w:r w:rsidR="005B7924" w:rsidRPr="00BA0797">
        <w:rPr>
          <w:rFonts w:ascii="Myriad Pro" w:eastAsia="Times New Roman" w:hAnsi="Myriad Pro" w:cs="Segoe UI"/>
          <w:sz w:val="26"/>
          <w:szCs w:val="26"/>
          <w:lang w:eastAsia="ru-RU"/>
        </w:rPr>
        <w:t>252-</w:t>
      </w:r>
      <w:r w:rsidR="00F1552A" w:rsidRPr="00BA0797">
        <w:rPr>
          <w:rFonts w:ascii="Myriad Pro" w:eastAsia="Times New Roman" w:hAnsi="Myriad Pro" w:cs="Segoe UI"/>
          <w:sz w:val="26"/>
          <w:szCs w:val="26"/>
          <w:lang w:eastAsia="ru-RU"/>
        </w:rPr>
        <w:t>э</w:t>
      </w:r>
      <w:r w:rsidRPr="00BA0797">
        <w:rPr>
          <w:rFonts w:ascii="Myriad Pro" w:eastAsia="Times New Roman" w:hAnsi="Myriad Pro" w:cs="Segoe UI"/>
          <w:sz w:val="26"/>
          <w:szCs w:val="26"/>
          <w:lang w:eastAsia="ru-RU"/>
        </w:rPr>
        <w:t xml:space="preserve"> для гарантирующего поставщика О</w:t>
      </w:r>
      <w:r w:rsidR="005B7924" w:rsidRPr="00BA0797">
        <w:rPr>
          <w:rFonts w:ascii="Myriad Pro" w:eastAsia="Times New Roman" w:hAnsi="Myriad Pro" w:cs="Segoe UI"/>
          <w:sz w:val="26"/>
          <w:szCs w:val="26"/>
          <w:lang w:eastAsia="ru-RU"/>
        </w:rPr>
        <w:t>А</w:t>
      </w:r>
      <w:r w:rsidRPr="00BA0797">
        <w:rPr>
          <w:rFonts w:ascii="Myriad Pro" w:eastAsia="Times New Roman" w:hAnsi="Myriad Pro" w:cs="Segoe UI"/>
          <w:sz w:val="26"/>
          <w:szCs w:val="26"/>
          <w:lang w:eastAsia="ru-RU"/>
        </w:rPr>
        <w:t xml:space="preserve">О </w:t>
      </w:r>
      <w:r w:rsidR="00586D28" w:rsidRPr="00BA0797">
        <w:rPr>
          <w:rFonts w:ascii="Myriad Pro" w:eastAsia="Times New Roman" w:hAnsi="Myriad Pro" w:cs="Segoe UI"/>
          <w:sz w:val="26"/>
          <w:szCs w:val="26"/>
          <w:lang w:eastAsia="ru-RU"/>
        </w:rPr>
        <w:t>«</w:t>
      </w:r>
      <w:proofErr w:type="spellStart"/>
      <w:r w:rsidR="005B7924" w:rsidRPr="00BA0797">
        <w:rPr>
          <w:rFonts w:ascii="Myriad Pro" w:eastAsia="Times New Roman" w:hAnsi="Myriad Pro" w:cs="Segoe UI"/>
          <w:sz w:val="26"/>
          <w:szCs w:val="26"/>
          <w:lang w:eastAsia="ru-RU"/>
        </w:rPr>
        <w:t>Псковэнергосбыт</w:t>
      </w:r>
      <w:proofErr w:type="spellEnd"/>
      <w:r w:rsidR="00586D28" w:rsidRPr="00BA0797">
        <w:rPr>
          <w:rFonts w:ascii="Myriad Pro" w:eastAsia="Times New Roman" w:hAnsi="Myriad Pro" w:cs="Segoe UI"/>
          <w:sz w:val="26"/>
          <w:szCs w:val="26"/>
          <w:lang w:eastAsia="ru-RU"/>
        </w:rPr>
        <w:t>»</w:t>
      </w:r>
      <w:r w:rsidR="005B7924" w:rsidRPr="00BA0797">
        <w:rPr>
          <w:rFonts w:ascii="Myriad Pro" w:eastAsia="Times New Roman" w:hAnsi="Myriad Pro" w:cs="Segoe UI"/>
          <w:sz w:val="26"/>
          <w:szCs w:val="26"/>
          <w:lang w:eastAsia="ru-RU"/>
        </w:rPr>
        <w:t xml:space="preserve"> на 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357"/>
        <w:gridCol w:w="1057"/>
        <w:gridCol w:w="1256"/>
        <w:gridCol w:w="1256"/>
        <w:gridCol w:w="3644"/>
      </w:tblGrid>
      <w:tr w:rsidR="00625ADB" w:rsidRPr="00010BD3" w14:paraId="6CA54D25" w14:textId="77777777" w:rsidTr="006412A7">
        <w:trPr>
          <w:cantSplit/>
          <w:tblHeader/>
        </w:trPr>
        <w:tc>
          <w:tcPr>
            <w:tcW w:w="123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496D768" w14:textId="77777777" w:rsidR="0068541F" w:rsidRPr="00010BD3" w:rsidRDefault="0068541F" w:rsidP="00BA0797">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Наименование показателей</w:t>
            </w:r>
          </w:p>
        </w:tc>
        <w:tc>
          <w:tcPr>
            <w:tcW w:w="55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9D2865A" w14:textId="77777777" w:rsidR="0068541F" w:rsidRPr="00010BD3" w:rsidRDefault="0068541F" w:rsidP="00BA0797">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ед. изм.</w:t>
            </w:r>
          </w:p>
        </w:tc>
        <w:tc>
          <w:tcPr>
            <w:tcW w:w="1311"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C78EECE" w14:textId="77777777" w:rsidR="0068541F" w:rsidRPr="00010BD3" w:rsidRDefault="0068541F" w:rsidP="00BA0797">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2019 год</w:t>
            </w:r>
          </w:p>
        </w:tc>
        <w:tc>
          <w:tcPr>
            <w:tcW w:w="190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66E32F3" w14:textId="77777777" w:rsidR="0068541F" w:rsidRPr="00010BD3" w:rsidRDefault="0068541F" w:rsidP="00BA0797">
            <w:pPr>
              <w:spacing w:after="0" w:line="240" w:lineRule="auto"/>
              <w:jc w:val="center"/>
              <w:rPr>
                <w:rFonts w:ascii="Myriad Pro" w:eastAsia="Times New Roman" w:hAnsi="Myriad Pro"/>
                <w:b/>
                <w:bCs/>
                <w:color w:val="FFFFFF"/>
                <w:sz w:val="18"/>
                <w:szCs w:val="18"/>
                <w:lang w:eastAsia="ru-RU"/>
              </w:rPr>
            </w:pPr>
            <w:r w:rsidRPr="00010BD3">
              <w:rPr>
                <w:rFonts w:ascii="Myriad Pro" w:eastAsia="Times New Roman" w:hAnsi="Myriad Pro"/>
                <w:b/>
                <w:bCs/>
                <w:color w:val="FFFFFF"/>
                <w:sz w:val="18"/>
                <w:szCs w:val="18"/>
                <w:lang w:eastAsia="ru-RU"/>
              </w:rPr>
              <w:t>Обоснование</w:t>
            </w:r>
          </w:p>
        </w:tc>
      </w:tr>
      <w:tr w:rsidR="00222815" w:rsidRPr="00010BD3" w14:paraId="2D2D67E3" w14:textId="77777777" w:rsidTr="006412A7">
        <w:trPr>
          <w:cantSplit/>
          <w:trHeight w:val="216"/>
          <w:tblHeader/>
        </w:trPr>
        <w:tc>
          <w:tcPr>
            <w:tcW w:w="123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C8D7F7A" w14:textId="77777777" w:rsidR="00222815" w:rsidRPr="00010BD3" w:rsidRDefault="00222815" w:rsidP="00BA0797">
            <w:pPr>
              <w:spacing w:after="0" w:line="240" w:lineRule="auto"/>
              <w:rPr>
                <w:rFonts w:ascii="Myriad Pro" w:eastAsia="Times New Roman" w:hAnsi="Myriad Pro"/>
                <w:b/>
                <w:bCs/>
                <w:color w:val="FFFFFF"/>
                <w:sz w:val="18"/>
                <w:szCs w:val="18"/>
                <w:lang w:eastAsia="ru-RU"/>
              </w:rPr>
            </w:pPr>
          </w:p>
        </w:tc>
        <w:tc>
          <w:tcPr>
            <w:tcW w:w="55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B6028AF" w14:textId="77777777" w:rsidR="00222815" w:rsidRPr="00010BD3" w:rsidRDefault="00222815" w:rsidP="00BA0797">
            <w:pPr>
              <w:spacing w:after="0" w:line="240" w:lineRule="auto"/>
              <w:jc w:val="center"/>
              <w:rPr>
                <w:rFonts w:ascii="Myriad Pro" w:eastAsia="Times New Roman" w:hAnsi="Myriad Pro"/>
                <w:b/>
                <w:bCs/>
                <w:color w:val="FFFFFF"/>
                <w:sz w:val="18"/>
                <w:szCs w:val="18"/>
                <w:lang w:eastAsia="ru-RU"/>
              </w:rPr>
            </w:pPr>
          </w:p>
        </w:tc>
        <w:tc>
          <w:tcPr>
            <w:tcW w:w="6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305B8B6" w14:textId="77777777" w:rsidR="00222815" w:rsidRPr="00010BD3" w:rsidRDefault="00222815" w:rsidP="00BA0797">
            <w:pPr>
              <w:spacing w:after="0" w:line="240" w:lineRule="auto"/>
              <w:jc w:val="center"/>
              <w:rPr>
                <w:rFonts w:ascii="Myriad Pro" w:eastAsia="Times New Roman" w:hAnsi="Myriad Pro"/>
                <w:b/>
                <w:bCs/>
                <w:iCs/>
                <w:color w:val="FFFFFF"/>
                <w:sz w:val="18"/>
                <w:szCs w:val="18"/>
                <w:lang w:eastAsia="ru-RU"/>
              </w:rPr>
            </w:pPr>
            <w:r w:rsidRPr="00010BD3">
              <w:rPr>
                <w:rFonts w:ascii="Myriad Pro" w:eastAsia="Times New Roman" w:hAnsi="Myriad Pro"/>
                <w:b/>
                <w:bCs/>
                <w:iCs/>
                <w:color w:val="FFFFFF"/>
                <w:sz w:val="18"/>
                <w:szCs w:val="18"/>
                <w:lang w:eastAsia="ru-RU"/>
              </w:rPr>
              <w:t xml:space="preserve">1 </w:t>
            </w:r>
            <w:proofErr w:type="spellStart"/>
            <w:r w:rsidRPr="00010BD3">
              <w:rPr>
                <w:rFonts w:ascii="Myriad Pro" w:eastAsia="Times New Roman" w:hAnsi="Myriad Pro"/>
                <w:b/>
                <w:bCs/>
                <w:iCs/>
                <w:color w:val="FFFFFF"/>
                <w:sz w:val="18"/>
                <w:szCs w:val="18"/>
                <w:lang w:val="en-US" w:eastAsia="ru-RU"/>
              </w:rPr>
              <w:t>полуг</w:t>
            </w:r>
            <w:proofErr w:type="spellEnd"/>
            <w:r w:rsidRPr="00010BD3">
              <w:rPr>
                <w:rFonts w:ascii="Myriad Pro" w:eastAsia="Times New Roman" w:hAnsi="Myriad Pro"/>
                <w:b/>
                <w:bCs/>
                <w:iCs/>
                <w:color w:val="FFFFFF"/>
                <w:sz w:val="18"/>
                <w:szCs w:val="18"/>
                <w:lang w:eastAsia="ru-RU"/>
              </w:rPr>
              <w:t>о</w:t>
            </w:r>
            <w:proofErr w:type="spellStart"/>
            <w:r w:rsidRPr="00010BD3">
              <w:rPr>
                <w:rFonts w:ascii="Myriad Pro" w:eastAsia="Times New Roman" w:hAnsi="Myriad Pro"/>
                <w:b/>
                <w:bCs/>
                <w:iCs/>
                <w:color w:val="FFFFFF"/>
                <w:sz w:val="18"/>
                <w:szCs w:val="18"/>
                <w:lang w:val="en-US" w:eastAsia="ru-RU"/>
              </w:rPr>
              <w:t>дие</w:t>
            </w:r>
            <w:proofErr w:type="spellEnd"/>
          </w:p>
        </w:tc>
        <w:tc>
          <w:tcPr>
            <w:tcW w:w="65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8BF0C2" w14:textId="77777777" w:rsidR="00222815" w:rsidRPr="00010BD3" w:rsidRDefault="00222815" w:rsidP="00BA0797">
            <w:pPr>
              <w:spacing w:after="0" w:line="240" w:lineRule="auto"/>
              <w:jc w:val="center"/>
              <w:rPr>
                <w:rFonts w:ascii="Myriad Pro" w:eastAsia="Times New Roman" w:hAnsi="Myriad Pro"/>
                <w:b/>
                <w:bCs/>
                <w:iCs/>
                <w:color w:val="FFFFFF"/>
                <w:sz w:val="18"/>
                <w:szCs w:val="18"/>
                <w:lang w:eastAsia="ru-RU"/>
              </w:rPr>
            </w:pPr>
            <w:r w:rsidRPr="00010BD3">
              <w:rPr>
                <w:rFonts w:ascii="Myriad Pro" w:eastAsia="Times New Roman" w:hAnsi="Myriad Pro"/>
                <w:b/>
                <w:bCs/>
                <w:iCs/>
                <w:color w:val="FFFFFF"/>
                <w:sz w:val="18"/>
                <w:szCs w:val="18"/>
                <w:lang w:val="en-US" w:eastAsia="ru-RU"/>
              </w:rPr>
              <w:t xml:space="preserve">2 </w:t>
            </w:r>
            <w:proofErr w:type="spellStart"/>
            <w:r w:rsidRPr="00010BD3">
              <w:rPr>
                <w:rFonts w:ascii="Myriad Pro" w:eastAsia="Times New Roman" w:hAnsi="Myriad Pro"/>
                <w:b/>
                <w:bCs/>
                <w:iCs/>
                <w:color w:val="FFFFFF"/>
                <w:sz w:val="18"/>
                <w:szCs w:val="18"/>
                <w:lang w:val="en-US" w:eastAsia="ru-RU"/>
              </w:rPr>
              <w:t>полуг</w:t>
            </w:r>
            <w:proofErr w:type="spellEnd"/>
            <w:r w:rsidRPr="00010BD3">
              <w:rPr>
                <w:rFonts w:ascii="Myriad Pro" w:eastAsia="Times New Roman" w:hAnsi="Myriad Pro"/>
                <w:b/>
                <w:bCs/>
                <w:iCs/>
                <w:color w:val="FFFFFF"/>
                <w:sz w:val="18"/>
                <w:szCs w:val="18"/>
                <w:lang w:eastAsia="ru-RU"/>
              </w:rPr>
              <w:t>о</w:t>
            </w:r>
            <w:proofErr w:type="spellStart"/>
            <w:r w:rsidRPr="00010BD3">
              <w:rPr>
                <w:rFonts w:ascii="Myriad Pro" w:eastAsia="Times New Roman" w:hAnsi="Myriad Pro"/>
                <w:b/>
                <w:bCs/>
                <w:iCs/>
                <w:color w:val="FFFFFF"/>
                <w:sz w:val="18"/>
                <w:szCs w:val="18"/>
                <w:lang w:val="en-US" w:eastAsia="ru-RU"/>
              </w:rPr>
              <w:t>дие</w:t>
            </w:r>
            <w:proofErr w:type="spellEnd"/>
          </w:p>
        </w:tc>
        <w:tc>
          <w:tcPr>
            <w:tcW w:w="190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CA05016" w14:textId="77777777" w:rsidR="00222815" w:rsidRPr="00010BD3" w:rsidRDefault="00222815" w:rsidP="00BA0797">
            <w:pPr>
              <w:spacing w:after="0" w:line="240" w:lineRule="auto"/>
              <w:jc w:val="center"/>
              <w:rPr>
                <w:rFonts w:ascii="Myriad Pro" w:eastAsia="Times New Roman" w:hAnsi="Myriad Pro"/>
                <w:b/>
                <w:bCs/>
                <w:color w:val="FFFFFF"/>
                <w:sz w:val="18"/>
                <w:szCs w:val="18"/>
                <w:lang w:eastAsia="ru-RU"/>
              </w:rPr>
            </w:pPr>
          </w:p>
        </w:tc>
      </w:tr>
      <w:tr w:rsidR="00625ADB" w:rsidRPr="00010BD3" w14:paraId="772F0421" w14:textId="77777777" w:rsidTr="006412A7">
        <w:trPr>
          <w:cantSplit/>
        </w:trPr>
        <w:tc>
          <w:tcPr>
            <w:tcW w:w="1232" w:type="pct"/>
            <w:tcBorders>
              <w:top w:val="single" w:sz="4" w:space="0" w:color="FFFFFF"/>
            </w:tcBorders>
            <w:shd w:val="clear" w:color="auto" w:fill="auto"/>
            <w:vAlign w:val="center"/>
          </w:tcPr>
          <w:p w14:paraId="41F727BC"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Прогнозная нерегулируемая цена на мощность на оптовом рынке</w:t>
            </w:r>
          </w:p>
        </w:tc>
        <w:tc>
          <w:tcPr>
            <w:tcW w:w="552" w:type="pct"/>
            <w:tcBorders>
              <w:top w:val="single" w:sz="4" w:space="0" w:color="FFFFFF"/>
            </w:tcBorders>
            <w:shd w:val="clear" w:color="auto" w:fill="auto"/>
            <w:vAlign w:val="center"/>
          </w:tcPr>
          <w:p w14:paraId="41BC40F2"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руб./МВт в мес.</w:t>
            </w:r>
          </w:p>
        </w:tc>
        <w:tc>
          <w:tcPr>
            <w:tcW w:w="656" w:type="pct"/>
            <w:tcBorders>
              <w:top w:val="single" w:sz="4" w:space="0" w:color="FFFFFF"/>
            </w:tcBorders>
            <w:shd w:val="clear" w:color="auto" w:fill="auto"/>
            <w:vAlign w:val="center"/>
          </w:tcPr>
          <w:p w14:paraId="6E146219"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76</w:t>
            </w:r>
            <w:r w:rsidR="00834137" w:rsidRPr="00010BD3">
              <w:rPr>
                <w:rFonts w:ascii="Myriad Pro" w:eastAsia="Times New Roman" w:hAnsi="Myriad Pro" w:cs="Arial"/>
                <w:sz w:val="18"/>
                <w:szCs w:val="18"/>
                <w:lang w:eastAsia="ru-RU"/>
              </w:rPr>
              <w:t>5 5</w:t>
            </w:r>
            <w:r w:rsidRPr="00010BD3">
              <w:rPr>
                <w:rFonts w:ascii="Myriad Pro" w:eastAsia="Times New Roman" w:hAnsi="Myriad Pro" w:cs="Arial"/>
                <w:sz w:val="18"/>
                <w:szCs w:val="18"/>
                <w:lang w:eastAsia="ru-RU"/>
              </w:rPr>
              <w:t>95</w:t>
            </w:r>
          </w:p>
        </w:tc>
        <w:tc>
          <w:tcPr>
            <w:tcW w:w="656" w:type="pct"/>
            <w:tcBorders>
              <w:top w:val="single" w:sz="4" w:space="0" w:color="FFFFFF"/>
            </w:tcBorders>
            <w:shd w:val="clear" w:color="auto" w:fill="auto"/>
            <w:vAlign w:val="center"/>
          </w:tcPr>
          <w:p w14:paraId="1F043F49"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78</w:t>
            </w:r>
            <w:r w:rsidR="00834137" w:rsidRPr="00010BD3">
              <w:rPr>
                <w:rFonts w:ascii="Myriad Pro" w:eastAsia="Times New Roman" w:hAnsi="Myriad Pro" w:cs="Arial"/>
                <w:sz w:val="18"/>
                <w:szCs w:val="18"/>
                <w:lang w:eastAsia="ru-RU"/>
              </w:rPr>
              <w:t>9 9</w:t>
            </w:r>
            <w:r w:rsidRPr="00010BD3">
              <w:rPr>
                <w:rFonts w:ascii="Myriad Pro" w:eastAsia="Times New Roman" w:hAnsi="Myriad Pro" w:cs="Arial"/>
                <w:sz w:val="18"/>
                <w:szCs w:val="18"/>
                <w:lang w:eastAsia="ru-RU"/>
              </w:rPr>
              <w:t>59</w:t>
            </w:r>
          </w:p>
        </w:tc>
        <w:tc>
          <w:tcPr>
            <w:tcW w:w="1904" w:type="pct"/>
            <w:tcBorders>
              <w:top w:val="single" w:sz="4" w:space="0" w:color="FFFFFF"/>
            </w:tcBorders>
            <w:shd w:val="clear" w:color="auto" w:fill="auto"/>
            <w:vAlign w:val="center"/>
          </w:tcPr>
          <w:p w14:paraId="00FCA412" w14:textId="77777777" w:rsidR="0068541F" w:rsidRPr="00010BD3" w:rsidRDefault="0068541F" w:rsidP="00BA0797">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Прогнозы</w:t>
            </w:r>
            <w:r w:rsidR="004A2ADE" w:rsidRPr="00010BD3">
              <w:rPr>
                <w:rFonts w:ascii="Myriad Pro" w:eastAsia="Times New Roman" w:hAnsi="Myriad Pro"/>
                <w:sz w:val="18"/>
                <w:szCs w:val="18"/>
                <w:lang w:eastAsia="ru-RU"/>
              </w:rPr>
              <w:t xml:space="preserve"> </w:t>
            </w:r>
            <w:r w:rsidRPr="00010BD3">
              <w:rPr>
                <w:rFonts w:ascii="Myriad Pro" w:eastAsia="Times New Roman" w:hAnsi="Myriad Pro"/>
                <w:sz w:val="18"/>
                <w:szCs w:val="18"/>
                <w:lang w:eastAsia="ru-RU"/>
              </w:rPr>
              <w:t>свободных (нерегулируемых) цен на электрическую энергию (мощность)</w:t>
            </w:r>
          </w:p>
        </w:tc>
      </w:tr>
      <w:tr w:rsidR="00625ADB" w:rsidRPr="00010BD3" w14:paraId="79F46DAE" w14:textId="77777777" w:rsidTr="006412A7">
        <w:trPr>
          <w:cantSplit/>
        </w:trPr>
        <w:tc>
          <w:tcPr>
            <w:tcW w:w="1232" w:type="pct"/>
            <w:shd w:val="clear" w:color="auto" w:fill="auto"/>
            <w:vAlign w:val="center"/>
          </w:tcPr>
          <w:p w14:paraId="61BE4BAA"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Прогнозная нерегулируемая цена на электрическую энергию на оптовом рынке</w:t>
            </w:r>
          </w:p>
        </w:tc>
        <w:tc>
          <w:tcPr>
            <w:tcW w:w="552" w:type="pct"/>
            <w:shd w:val="clear" w:color="auto" w:fill="auto"/>
            <w:vAlign w:val="center"/>
          </w:tcPr>
          <w:p w14:paraId="5C69B0DE"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5DB31501"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1224,00</w:t>
            </w:r>
          </w:p>
        </w:tc>
        <w:tc>
          <w:tcPr>
            <w:tcW w:w="656" w:type="pct"/>
            <w:shd w:val="clear" w:color="auto" w:fill="auto"/>
            <w:vAlign w:val="center"/>
          </w:tcPr>
          <w:p w14:paraId="3A39B7D5"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1323,00</w:t>
            </w:r>
          </w:p>
        </w:tc>
        <w:tc>
          <w:tcPr>
            <w:tcW w:w="1904" w:type="pct"/>
            <w:shd w:val="clear" w:color="auto" w:fill="auto"/>
            <w:vAlign w:val="center"/>
          </w:tcPr>
          <w:p w14:paraId="534E3281" w14:textId="77777777" w:rsidR="0068541F" w:rsidRPr="00010BD3" w:rsidRDefault="0068541F" w:rsidP="00BA0797">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по субъектам Российской Федерации на 2019 год и исходные данные для построения прогнозов от 20.12.2018 НП Сове</w:t>
            </w:r>
            <w:r w:rsidR="00625ADB" w:rsidRPr="00010BD3">
              <w:rPr>
                <w:rFonts w:ascii="Myriad Pro" w:eastAsia="Times New Roman" w:hAnsi="Myriad Pro"/>
                <w:sz w:val="18"/>
                <w:szCs w:val="18"/>
                <w:lang w:eastAsia="ru-RU"/>
              </w:rPr>
              <w:t>т</w:t>
            </w:r>
            <w:r w:rsidRPr="00010BD3">
              <w:rPr>
                <w:rFonts w:ascii="Myriad Pro" w:eastAsia="Times New Roman" w:hAnsi="Myriad Pro"/>
                <w:sz w:val="18"/>
                <w:szCs w:val="18"/>
                <w:lang w:eastAsia="ru-RU"/>
              </w:rPr>
              <w:t xml:space="preserve"> рынка</w:t>
            </w:r>
          </w:p>
        </w:tc>
      </w:tr>
      <w:tr w:rsidR="00625ADB" w:rsidRPr="00010BD3" w14:paraId="4E39CBCF" w14:textId="77777777" w:rsidTr="006412A7">
        <w:trPr>
          <w:cantSplit/>
        </w:trPr>
        <w:tc>
          <w:tcPr>
            <w:tcW w:w="1232" w:type="pct"/>
            <w:shd w:val="clear" w:color="auto" w:fill="auto"/>
            <w:vAlign w:val="center"/>
          </w:tcPr>
          <w:p w14:paraId="31209EDA"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lastRenderedPageBreak/>
              <w:t>Сбытовая надбавка</w:t>
            </w:r>
          </w:p>
        </w:tc>
        <w:tc>
          <w:tcPr>
            <w:tcW w:w="552" w:type="pct"/>
            <w:shd w:val="clear" w:color="auto" w:fill="auto"/>
            <w:vAlign w:val="center"/>
          </w:tcPr>
          <w:p w14:paraId="4B7AE7BD"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45190FA2"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182,07</w:t>
            </w:r>
          </w:p>
        </w:tc>
        <w:tc>
          <w:tcPr>
            <w:tcW w:w="656" w:type="pct"/>
            <w:shd w:val="clear" w:color="auto" w:fill="auto"/>
            <w:vAlign w:val="center"/>
          </w:tcPr>
          <w:p w14:paraId="6D7988C0"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494,80</w:t>
            </w:r>
          </w:p>
        </w:tc>
        <w:tc>
          <w:tcPr>
            <w:tcW w:w="1904" w:type="pct"/>
            <w:shd w:val="clear" w:color="auto" w:fill="auto"/>
            <w:vAlign w:val="center"/>
          </w:tcPr>
          <w:p w14:paraId="6A8011DA"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 xml:space="preserve">Постановление Госкомитета от 24.12.2018 № 252-э </w:t>
            </w:r>
            <w:r w:rsidR="00586D28" w:rsidRPr="00010BD3">
              <w:rPr>
                <w:rFonts w:ascii="Myriad Pro" w:eastAsia="Times New Roman" w:hAnsi="Myriad Pro" w:cs="Arial"/>
                <w:sz w:val="18"/>
                <w:szCs w:val="18"/>
                <w:lang w:eastAsia="ru-RU"/>
              </w:rPr>
              <w:t>«</w:t>
            </w:r>
            <w:r w:rsidRPr="00010BD3">
              <w:rPr>
                <w:rFonts w:ascii="Myriad Pro" w:eastAsia="Times New Roman" w:hAnsi="Myriad Pro" w:cs="Arial"/>
                <w:sz w:val="18"/>
                <w:szCs w:val="18"/>
                <w:lang w:eastAsia="ru-RU"/>
              </w:rPr>
              <w:t xml:space="preserve">Об установлении сбытовых надбавок гарантирующих поставщиков электрической энергии для </w:t>
            </w:r>
            <w:r w:rsidR="00625ADB" w:rsidRPr="00010BD3">
              <w:rPr>
                <w:rFonts w:ascii="Myriad Pro" w:eastAsia="Times New Roman" w:hAnsi="Myriad Pro" w:cs="Arial"/>
                <w:sz w:val="18"/>
                <w:szCs w:val="18"/>
                <w:lang w:eastAsia="ru-RU"/>
              </w:rPr>
              <w:t>потребителей</w:t>
            </w:r>
            <w:r w:rsidRPr="00010BD3">
              <w:rPr>
                <w:rFonts w:ascii="Myriad Pro" w:eastAsia="Times New Roman" w:hAnsi="Myriad Pro" w:cs="Arial"/>
                <w:sz w:val="18"/>
                <w:szCs w:val="18"/>
                <w:lang w:eastAsia="ru-RU"/>
              </w:rPr>
              <w:t xml:space="preserve"> Псковской области на 2019 год</w:t>
            </w:r>
          </w:p>
        </w:tc>
      </w:tr>
      <w:tr w:rsidR="00625ADB" w:rsidRPr="00010BD3" w14:paraId="3EABF042" w14:textId="77777777" w:rsidTr="006412A7">
        <w:trPr>
          <w:cantSplit/>
        </w:trPr>
        <w:tc>
          <w:tcPr>
            <w:tcW w:w="1232" w:type="pct"/>
            <w:shd w:val="clear" w:color="auto" w:fill="auto"/>
            <w:vAlign w:val="center"/>
          </w:tcPr>
          <w:p w14:paraId="1A4CA875"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 xml:space="preserve">Плата АО </w:t>
            </w:r>
            <w:r w:rsidR="00586D28" w:rsidRPr="00010BD3">
              <w:rPr>
                <w:rFonts w:ascii="Myriad Pro" w:eastAsia="Times New Roman" w:hAnsi="Myriad Pro" w:cs="Arial"/>
                <w:sz w:val="18"/>
                <w:szCs w:val="18"/>
                <w:lang w:eastAsia="ru-RU"/>
              </w:rPr>
              <w:t>«</w:t>
            </w:r>
            <w:r w:rsidRPr="00010BD3">
              <w:rPr>
                <w:rFonts w:ascii="Myriad Pro" w:eastAsia="Times New Roman" w:hAnsi="Myriad Pro" w:cs="Arial"/>
                <w:sz w:val="18"/>
                <w:szCs w:val="18"/>
                <w:lang w:eastAsia="ru-RU"/>
              </w:rPr>
              <w:t>АТС</w:t>
            </w:r>
            <w:r w:rsidR="00586D28" w:rsidRPr="00010BD3">
              <w:rPr>
                <w:rFonts w:ascii="Myriad Pro" w:eastAsia="Times New Roman" w:hAnsi="Myriad Pro" w:cs="Arial"/>
                <w:sz w:val="18"/>
                <w:szCs w:val="18"/>
                <w:lang w:eastAsia="ru-RU"/>
              </w:rPr>
              <w:t>»</w:t>
            </w:r>
          </w:p>
        </w:tc>
        <w:tc>
          <w:tcPr>
            <w:tcW w:w="552" w:type="pct"/>
            <w:shd w:val="clear" w:color="auto" w:fill="auto"/>
            <w:vAlign w:val="center"/>
          </w:tcPr>
          <w:p w14:paraId="09E74555"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085B8388"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1,121</w:t>
            </w:r>
          </w:p>
        </w:tc>
        <w:tc>
          <w:tcPr>
            <w:tcW w:w="656" w:type="pct"/>
            <w:shd w:val="clear" w:color="auto" w:fill="auto"/>
            <w:vAlign w:val="center"/>
          </w:tcPr>
          <w:p w14:paraId="39D1ADFB"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1,173</w:t>
            </w:r>
          </w:p>
        </w:tc>
        <w:tc>
          <w:tcPr>
            <w:tcW w:w="1904" w:type="pct"/>
            <w:shd w:val="clear" w:color="auto" w:fill="auto"/>
            <w:vAlign w:val="center"/>
          </w:tcPr>
          <w:p w14:paraId="3C0C4B27" w14:textId="77777777" w:rsidR="0068541F" w:rsidRPr="00010BD3" w:rsidRDefault="0068541F" w:rsidP="00BA0797">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Стоимость услуг установлена приказом ФАС России от 12.12.2017 № 1671/17(на первое полугодие 2019 года на уровне второго полугодия 2018 года и на второе полугодие 2019 года с ростом 4,6%)</w:t>
            </w:r>
          </w:p>
        </w:tc>
      </w:tr>
      <w:tr w:rsidR="00625ADB" w:rsidRPr="00010BD3" w14:paraId="7DAC8FC3" w14:textId="77777777" w:rsidTr="006412A7">
        <w:trPr>
          <w:cantSplit/>
        </w:trPr>
        <w:tc>
          <w:tcPr>
            <w:tcW w:w="1232" w:type="pct"/>
            <w:shd w:val="clear" w:color="auto" w:fill="auto"/>
            <w:vAlign w:val="center"/>
          </w:tcPr>
          <w:p w14:paraId="652CECB1"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 xml:space="preserve">Плата АО </w:t>
            </w:r>
            <w:r w:rsidR="00586D28" w:rsidRPr="00010BD3">
              <w:rPr>
                <w:rFonts w:ascii="Myriad Pro" w:eastAsia="Times New Roman" w:hAnsi="Myriad Pro" w:cs="Arial"/>
                <w:sz w:val="18"/>
                <w:szCs w:val="18"/>
                <w:lang w:eastAsia="ru-RU"/>
              </w:rPr>
              <w:t>«</w:t>
            </w:r>
            <w:r w:rsidRPr="00010BD3">
              <w:rPr>
                <w:rFonts w:ascii="Myriad Pro" w:eastAsia="Times New Roman" w:hAnsi="Myriad Pro" w:cs="Arial"/>
                <w:sz w:val="18"/>
                <w:szCs w:val="18"/>
                <w:lang w:eastAsia="ru-RU"/>
              </w:rPr>
              <w:t>СО ЕЭС</w:t>
            </w:r>
            <w:r w:rsidR="00586D28" w:rsidRPr="00010BD3">
              <w:rPr>
                <w:rFonts w:ascii="Myriad Pro" w:eastAsia="Times New Roman" w:hAnsi="Myriad Pro" w:cs="Arial"/>
                <w:sz w:val="18"/>
                <w:szCs w:val="18"/>
                <w:lang w:eastAsia="ru-RU"/>
              </w:rPr>
              <w:t>»</w:t>
            </w:r>
          </w:p>
        </w:tc>
        <w:tc>
          <w:tcPr>
            <w:tcW w:w="552" w:type="pct"/>
            <w:shd w:val="clear" w:color="auto" w:fill="auto"/>
            <w:vAlign w:val="center"/>
          </w:tcPr>
          <w:p w14:paraId="07811E8B"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7F7D5E9C"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1,363</w:t>
            </w:r>
          </w:p>
        </w:tc>
        <w:tc>
          <w:tcPr>
            <w:tcW w:w="656" w:type="pct"/>
            <w:shd w:val="clear" w:color="auto" w:fill="auto"/>
            <w:vAlign w:val="center"/>
          </w:tcPr>
          <w:p w14:paraId="07A375A5"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1,426</w:t>
            </w:r>
          </w:p>
        </w:tc>
        <w:tc>
          <w:tcPr>
            <w:tcW w:w="1904" w:type="pct"/>
            <w:shd w:val="clear" w:color="auto" w:fill="auto"/>
            <w:vAlign w:val="center"/>
          </w:tcPr>
          <w:p w14:paraId="24E4EEDE" w14:textId="77777777" w:rsidR="0068541F" w:rsidRPr="00010BD3" w:rsidRDefault="0068541F" w:rsidP="00BA0797">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Приказ ФАС России от 14.12.2017 №1681/17(на первое полугодие 2019 года на уровне второго полугодия 2018 года и на второе полугодие 2019 года с ростом 4,6%)</w:t>
            </w:r>
          </w:p>
        </w:tc>
      </w:tr>
      <w:tr w:rsidR="00625ADB" w:rsidRPr="00010BD3" w14:paraId="2B3C1E77" w14:textId="77777777" w:rsidTr="006412A7">
        <w:trPr>
          <w:cantSplit/>
        </w:trPr>
        <w:tc>
          <w:tcPr>
            <w:tcW w:w="1232" w:type="pct"/>
            <w:shd w:val="clear" w:color="auto" w:fill="auto"/>
            <w:vAlign w:val="center"/>
          </w:tcPr>
          <w:p w14:paraId="6014393A"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 xml:space="preserve">Плата услуг АО </w:t>
            </w:r>
            <w:r w:rsidR="00586D28" w:rsidRPr="00010BD3">
              <w:rPr>
                <w:rFonts w:ascii="Myriad Pro" w:eastAsia="Times New Roman" w:hAnsi="Myriad Pro" w:cs="Arial"/>
                <w:sz w:val="18"/>
                <w:szCs w:val="18"/>
                <w:lang w:eastAsia="ru-RU"/>
              </w:rPr>
              <w:t>«</w:t>
            </w:r>
            <w:r w:rsidRPr="00010BD3">
              <w:rPr>
                <w:rFonts w:ascii="Myriad Pro" w:eastAsia="Times New Roman" w:hAnsi="Myriad Pro" w:cs="Arial"/>
                <w:sz w:val="18"/>
                <w:szCs w:val="18"/>
                <w:lang w:eastAsia="ru-RU"/>
              </w:rPr>
              <w:t>ЦФР</w:t>
            </w:r>
            <w:r w:rsidR="00586D28" w:rsidRPr="00010BD3">
              <w:rPr>
                <w:rFonts w:ascii="Myriad Pro" w:eastAsia="Times New Roman" w:hAnsi="Myriad Pro" w:cs="Arial"/>
                <w:sz w:val="18"/>
                <w:szCs w:val="18"/>
                <w:lang w:eastAsia="ru-RU"/>
              </w:rPr>
              <w:t>»</w:t>
            </w:r>
          </w:p>
        </w:tc>
        <w:tc>
          <w:tcPr>
            <w:tcW w:w="552" w:type="pct"/>
            <w:shd w:val="clear" w:color="auto" w:fill="auto"/>
            <w:vAlign w:val="center"/>
          </w:tcPr>
          <w:p w14:paraId="02E45CFC"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0DCFED24" w14:textId="77777777" w:rsidR="0068541F" w:rsidRPr="00010BD3" w:rsidRDefault="0068541F" w:rsidP="00BA0797">
            <w:pPr>
              <w:spacing w:after="0" w:line="240" w:lineRule="auto"/>
              <w:jc w:val="center"/>
              <w:rPr>
                <w:rFonts w:ascii="Myriad Pro" w:eastAsia="Times New Roman" w:hAnsi="Myriad Pro"/>
                <w:sz w:val="18"/>
                <w:szCs w:val="18"/>
                <w:lang w:eastAsia="ru-RU"/>
              </w:rPr>
            </w:pPr>
            <w:r w:rsidRPr="00010BD3">
              <w:rPr>
                <w:rFonts w:ascii="Myriad Pro" w:eastAsia="Times New Roman" w:hAnsi="Myriad Pro"/>
                <w:sz w:val="18"/>
                <w:szCs w:val="18"/>
                <w:lang w:val="en-US" w:eastAsia="ru-RU"/>
              </w:rPr>
              <w:t>0,333</w:t>
            </w:r>
          </w:p>
        </w:tc>
        <w:tc>
          <w:tcPr>
            <w:tcW w:w="656" w:type="pct"/>
            <w:shd w:val="clear" w:color="auto" w:fill="auto"/>
            <w:vAlign w:val="center"/>
          </w:tcPr>
          <w:p w14:paraId="7CC93D64" w14:textId="77777777" w:rsidR="0068541F" w:rsidRPr="00010BD3" w:rsidRDefault="0068541F" w:rsidP="00BA0797">
            <w:pPr>
              <w:spacing w:after="0" w:line="240" w:lineRule="auto"/>
              <w:jc w:val="center"/>
              <w:rPr>
                <w:rFonts w:ascii="Myriad Pro" w:eastAsia="Times New Roman" w:hAnsi="Myriad Pro"/>
                <w:sz w:val="18"/>
                <w:szCs w:val="18"/>
                <w:lang w:eastAsia="ru-RU"/>
              </w:rPr>
            </w:pPr>
            <w:r w:rsidRPr="00010BD3">
              <w:rPr>
                <w:rFonts w:ascii="Myriad Pro" w:eastAsia="Times New Roman" w:hAnsi="Myriad Pro"/>
                <w:sz w:val="18"/>
                <w:szCs w:val="18"/>
                <w:lang w:val="en-US" w:eastAsia="ru-RU"/>
              </w:rPr>
              <w:t>0,333</w:t>
            </w:r>
          </w:p>
        </w:tc>
        <w:tc>
          <w:tcPr>
            <w:tcW w:w="1904" w:type="pct"/>
            <w:shd w:val="clear" w:color="auto" w:fill="auto"/>
            <w:vAlign w:val="center"/>
          </w:tcPr>
          <w:p w14:paraId="4F4528D4" w14:textId="77777777" w:rsidR="0068541F" w:rsidRPr="00010BD3" w:rsidRDefault="0068541F" w:rsidP="00BA0797">
            <w:pPr>
              <w:spacing w:after="0" w:line="240" w:lineRule="auto"/>
              <w:rPr>
                <w:rFonts w:ascii="Myriad Pro" w:eastAsia="Times New Roman" w:hAnsi="Myriad Pro"/>
                <w:sz w:val="18"/>
                <w:szCs w:val="18"/>
                <w:lang w:eastAsia="ru-RU"/>
              </w:rPr>
            </w:pPr>
            <w:r w:rsidRPr="00010BD3">
              <w:rPr>
                <w:rFonts w:ascii="Myriad Pro" w:eastAsia="Times New Roman" w:hAnsi="Myriad Pro"/>
                <w:sz w:val="18"/>
                <w:szCs w:val="18"/>
                <w:lang w:eastAsia="ru-RU"/>
              </w:rPr>
              <w:t xml:space="preserve">Размер платы за комплексную услугу </w:t>
            </w:r>
            <w:r w:rsidR="00010BD3">
              <w:rPr>
                <w:rFonts w:ascii="Myriad Pro" w:eastAsia="Times New Roman" w:hAnsi="Myriad Pro"/>
                <w:sz w:val="18"/>
                <w:szCs w:val="18"/>
                <w:lang w:eastAsia="ru-RU"/>
              </w:rPr>
              <w:br/>
            </w:r>
            <w:r w:rsidRPr="00010BD3">
              <w:rPr>
                <w:rFonts w:ascii="Myriad Pro" w:eastAsia="Times New Roman" w:hAnsi="Myriad Pro"/>
                <w:sz w:val="18"/>
                <w:szCs w:val="18"/>
                <w:lang w:eastAsia="ru-RU"/>
              </w:rPr>
              <w:t xml:space="preserve">АО </w:t>
            </w:r>
            <w:r w:rsidR="00586D28" w:rsidRPr="00010BD3">
              <w:rPr>
                <w:rFonts w:ascii="Myriad Pro" w:eastAsia="Times New Roman" w:hAnsi="Myriad Pro"/>
                <w:sz w:val="18"/>
                <w:szCs w:val="18"/>
                <w:lang w:eastAsia="ru-RU"/>
              </w:rPr>
              <w:t>«</w:t>
            </w:r>
            <w:r w:rsidRPr="00010BD3">
              <w:rPr>
                <w:rFonts w:ascii="Myriad Pro" w:eastAsia="Times New Roman" w:hAnsi="Myriad Pro"/>
                <w:sz w:val="18"/>
                <w:szCs w:val="18"/>
                <w:lang w:eastAsia="ru-RU"/>
              </w:rPr>
              <w:t>ЦФР</w:t>
            </w:r>
            <w:r w:rsidR="00586D28" w:rsidRPr="00010BD3">
              <w:rPr>
                <w:rFonts w:ascii="Myriad Pro" w:eastAsia="Times New Roman" w:hAnsi="Myriad Pro"/>
                <w:sz w:val="18"/>
                <w:szCs w:val="18"/>
                <w:lang w:eastAsia="ru-RU"/>
              </w:rPr>
              <w:t>»</w:t>
            </w:r>
            <w:r w:rsidRPr="00010BD3">
              <w:rPr>
                <w:rFonts w:ascii="Myriad Pro" w:eastAsia="Times New Roman" w:hAnsi="Myriad Pro"/>
                <w:sz w:val="18"/>
                <w:szCs w:val="18"/>
                <w:lang w:eastAsia="ru-RU"/>
              </w:rPr>
              <w:t xml:space="preserve"> с 1 июля 2017 года утвержден Наблюдательным советом Ассоциации </w:t>
            </w:r>
            <w:r w:rsidR="00586D28" w:rsidRPr="00010BD3">
              <w:rPr>
                <w:rFonts w:ascii="Myriad Pro" w:eastAsia="Times New Roman" w:hAnsi="Myriad Pro"/>
                <w:sz w:val="18"/>
                <w:szCs w:val="18"/>
                <w:lang w:eastAsia="ru-RU"/>
              </w:rPr>
              <w:t>«</w:t>
            </w:r>
            <w:r w:rsidRPr="00010BD3">
              <w:rPr>
                <w:rFonts w:ascii="Myriad Pro" w:eastAsia="Times New Roman" w:hAnsi="Myriad Pro"/>
                <w:sz w:val="18"/>
                <w:szCs w:val="18"/>
                <w:lang w:eastAsia="ru-RU"/>
              </w:rPr>
              <w:t>НП Совет рынка</w:t>
            </w:r>
            <w:r w:rsidR="00586D28" w:rsidRPr="00010BD3">
              <w:rPr>
                <w:rFonts w:ascii="Myriad Pro" w:eastAsia="Times New Roman" w:hAnsi="Myriad Pro"/>
                <w:sz w:val="18"/>
                <w:szCs w:val="18"/>
                <w:lang w:eastAsia="ru-RU"/>
              </w:rPr>
              <w:t>»</w:t>
            </w:r>
            <w:r w:rsidRPr="00010BD3">
              <w:rPr>
                <w:rFonts w:ascii="Myriad Pro" w:eastAsia="Times New Roman" w:hAnsi="Myriad Pro"/>
                <w:sz w:val="18"/>
                <w:szCs w:val="18"/>
                <w:lang w:eastAsia="ru-RU"/>
              </w:rPr>
              <w:t xml:space="preserve"> 17 апреля 2017 года (Протокол № 7/2017 от 17.04.2017г.) и составляет 0,333 руб</w:t>
            </w:r>
            <w:r w:rsidR="00625ADB" w:rsidRPr="00010BD3">
              <w:rPr>
                <w:rFonts w:ascii="Myriad Pro" w:eastAsia="Times New Roman" w:hAnsi="Myriad Pro"/>
                <w:sz w:val="18"/>
                <w:szCs w:val="18"/>
                <w:lang w:eastAsia="ru-RU"/>
              </w:rPr>
              <w:t>.</w:t>
            </w:r>
            <w:r w:rsidRPr="00010BD3">
              <w:rPr>
                <w:rFonts w:ascii="Myriad Pro" w:eastAsia="Times New Roman" w:hAnsi="Myriad Pro"/>
                <w:sz w:val="18"/>
                <w:szCs w:val="18"/>
                <w:lang w:eastAsia="ru-RU"/>
              </w:rPr>
              <w:t>/</w:t>
            </w:r>
            <w:r w:rsidR="00625ADB" w:rsidRPr="00010BD3">
              <w:rPr>
                <w:rFonts w:ascii="Myriad Pro" w:eastAsia="Times New Roman" w:hAnsi="Myriad Pro"/>
                <w:sz w:val="18"/>
                <w:szCs w:val="18"/>
                <w:lang w:eastAsia="ru-RU"/>
              </w:rPr>
              <w:t xml:space="preserve"> </w:t>
            </w:r>
            <w:proofErr w:type="spellStart"/>
            <w:r w:rsidRPr="00010BD3">
              <w:rPr>
                <w:rFonts w:ascii="Myriad Pro" w:eastAsia="Times New Roman" w:hAnsi="Myriad Pro"/>
                <w:sz w:val="18"/>
                <w:szCs w:val="18"/>
                <w:lang w:eastAsia="ru-RU"/>
              </w:rPr>
              <w:t>МВтч</w:t>
            </w:r>
            <w:proofErr w:type="spellEnd"/>
            <w:r w:rsidRPr="00010BD3">
              <w:rPr>
                <w:rFonts w:ascii="Myriad Pro" w:eastAsia="Times New Roman" w:hAnsi="Myriad Pro"/>
                <w:sz w:val="18"/>
                <w:szCs w:val="18"/>
                <w:lang w:eastAsia="ru-RU"/>
              </w:rPr>
              <w:t>.</w:t>
            </w:r>
            <w:r w:rsidR="009C7B3E" w:rsidRPr="00010BD3">
              <w:rPr>
                <w:rFonts w:ascii="Myriad Pro" w:eastAsia="Times New Roman" w:hAnsi="Myriad Pro"/>
                <w:sz w:val="18"/>
                <w:szCs w:val="18"/>
                <w:lang w:eastAsia="ru-RU"/>
              </w:rPr>
              <w:t xml:space="preserve"> </w:t>
            </w:r>
          </w:p>
        </w:tc>
      </w:tr>
      <w:tr w:rsidR="00625ADB" w:rsidRPr="00010BD3" w14:paraId="1EF7B256" w14:textId="77777777" w:rsidTr="006412A7">
        <w:trPr>
          <w:cantSplit/>
        </w:trPr>
        <w:tc>
          <w:tcPr>
            <w:tcW w:w="1232" w:type="pct"/>
            <w:shd w:val="clear" w:color="auto" w:fill="auto"/>
            <w:vAlign w:val="center"/>
          </w:tcPr>
          <w:p w14:paraId="3C697FB7"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Объём потерь</w:t>
            </w:r>
          </w:p>
        </w:tc>
        <w:tc>
          <w:tcPr>
            <w:tcW w:w="552" w:type="pct"/>
            <w:shd w:val="clear" w:color="auto" w:fill="auto"/>
            <w:vAlign w:val="center"/>
          </w:tcPr>
          <w:p w14:paraId="36556A12"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05D2FF2C"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128,1902</w:t>
            </w:r>
          </w:p>
        </w:tc>
        <w:tc>
          <w:tcPr>
            <w:tcW w:w="656" w:type="pct"/>
            <w:shd w:val="clear" w:color="auto" w:fill="auto"/>
            <w:vAlign w:val="center"/>
          </w:tcPr>
          <w:p w14:paraId="0A93EB2B"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138,3701</w:t>
            </w:r>
          </w:p>
        </w:tc>
        <w:tc>
          <w:tcPr>
            <w:tcW w:w="1904" w:type="pct"/>
            <w:vMerge w:val="restart"/>
            <w:shd w:val="clear" w:color="auto" w:fill="auto"/>
            <w:vAlign w:val="center"/>
          </w:tcPr>
          <w:p w14:paraId="67B17C3A"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Сводный прогнозный баланс электрической энергии (мощности), утвержденный приказом ФАС России от 27 ноября 2018 года № 1649а/18-ДСП</w:t>
            </w:r>
          </w:p>
        </w:tc>
      </w:tr>
      <w:tr w:rsidR="00625ADB" w:rsidRPr="00010BD3" w14:paraId="6755CD87" w14:textId="77777777" w:rsidTr="006412A7">
        <w:trPr>
          <w:cantSplit/>
        </w:trPr>
        <w:tc>
          <w:tcPr>
            <w:tcW w:w="1232" w:type="pct"/>
            <w:shd w:val="clear" w:color="auto" w:fill="auto"/>
            <w:vAlign w:val="center"/>
          </w:tcPr>
          <w:p w14:paraId="1F814AFC"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Мощность потерь</w:t>
            </w:r>
          </w:p>
        </w:tc>
        <w:tc>
          <w:tcPr>
            <w:tcW w:w="552" w:type="pct"/>
            <w:shd w:val="clear" w:color="auto" w:fill="auto"/>
            <w:vAlign w:val="center"/>
          </w:tcPr>
          <w:p w14:paraId="3E2672CC"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МВт</w:t>
            </w:r>
          </w:p>
        </w:tc>
        <w:tc>
          <w:tcPr>
            <w:tcW w:w="656" w:type="pct"/>
            <w:shd w:val="clear" w:color="auto" w:fill="auto"/>
            <w:vAlign w:val="center"/>
          </w:tcPr>
          <w:p w14:paraId="640EE05D"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28,9171</w:t>
            </w:r>
          </w:p>
        </w:tc>
        <w:tc>
          <w:tcPr>
            <w:tcW w:w="656" w:type="pct"/>
            <w:shd w:val="clear" w:color="auto" w:fill="auto"/>
            <w:vAlign w:val="center"/>
          </w:tcPr>
          <w:p w14:paraId="29C22AF9"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31,7349</w:t>
            </w:r>
          </w:p>
        </w:tc>
        <w:tc>
          <w:tcPr>
            <w:tcW w:w="1904" w:type="pct"/>
            <w:vMerge/>
            <w:shd w:val="clear" w:color="auto" w:fill="auto"/>
            <w:vAlign w:val="center"/>
          </w:tcPr>
          <w:p w14:paraId="18F76E79"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p>
        </w:tc>
      </w:tr>
      <w:tr w:rsidR="00625ADB" w:rsidRPr="00010BD3" w14:paraId="136E1A6A" w14:textId="77777777" w:rsidTr="006412A7">
        <w:trPr>
          <w:cantSplit/>
        </w:trPr>
        <w:tc>
          <w:tcPr>
            <w:tcW w:w="1232" w:type="pct"/>
            <w:shd w:val="clear" w:color="auto" w:fill="auto"/>
            <w:vAlign w:val="center"/>
          </w:tcPr>
          <w:p w14:paraId="61BAAF60" w14:textId="77777777" w:rsidR="0068541F" w:rsidRPr="00010BD3" w:rsidRDefault="0068541F" w:rsidP="00BA0797">
            <w:pPr>
              <w:spacing w:after="0" w:line="240" w:lineRule="auto"/>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Прогнозная цена покупки потерь</w:t>
            </w:r>
          </w:p>
        </w:tc>
        <w:tc>
          <w:tcPr>
            <w:tcW w:w="552" w:type="pct"/>
            <w:shd w:val="clear" w:color="auto" w:fill="auto"/>
            <w:vAlign w:val="center"/>
          </w:tcPr>
          <w:p w14:paraId="51E6CEF7" w14:textId="77777777" w:rsidR="0068541F" w:rsidRPr="00010BD3" w:rsidRDefault="0068541F"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руб./</w:t>
            </w:r>
            <w:proofErr w:type="spellStart"/>
            <w:r w:rsidRPr="00010BD3">
              <w:rPr>
                <w:rFonts w:ascii="Myriad Pro" w:eastAsia="Times New Roman" w:hAnsi="Myriad Pro" w:cs="Arial"/>
                <w:sz w:val="18"/>
                <w:szCs w:val="18"/>
                <w:lang w:eastAsia="ru-RU"/>
              </w:rPr>
              <w:t>МВтч</w:t>
            </w:r>
            <w:proofErr w:type="spellEnd"/>
          </w:p>
        </w:tc>
        <w:tc>
          <w:tcPr>
            <w:tcW w:w="656" w:type="pct"/>
            <w:shd w:val="clear" w:color="auto" w:fill="auto"/>
            <w:vAlign w:val="center"/>
          </w:tcPr>
          <w:p w14:paraId="1E9EB273" w14:textId="77777777" w:rsidR="0068541F" w:rsidRPr="00010BD3" w:rsidRDefault="009C7B3E"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2 4</w:t>
            </w:r>
            <w:r w:rsidR="0068541F" w:rsidRPr="00010BD3">
              <w:rPr>
                <w:rFonts w:ascii="Myriad Pro" w:eastAsia="Times New Roman" w:hAnsi="Myriad Pro" w:cs="Arial"/>
                <w:sz w:val="18"/>
                <w:szCs w:val="18"/>
                <w:lang w:eastAsia="ru-RU"/>
              </w:rPr>
              <w:t>45,10</w:t>
            </w:r>
          </w:p>
        </w:tc>
        <w:tc>
          <w:tcPr>
            <w:tcW w:w="656" w:type="pct"/>
            <w:shd w:val="clear" w:color="auto" w:fill="auto"/>
            <w:vAlign w:val="center"/>
          </w:tcPr>
          <w:p w14:paraId="49309BA7" w14:textId="77777777" w:rsidR="0068541F" w:rsidRPr="00010BD3" w:rsidRDefault="009C7B3E" w:rsidP="00BA0797">
            <w:pPr>
              <w:spacing w:after="0" w:line="240" w:lineRule="auto"/>
              <w:jc w:val="center"/>
              <w:rPr>
                <w:rFonts w:ascii="Myriad Pro" w:eastAsia="Times New Roman" w:hAnsi="Myriad Pro" w:cs="Arial"/>
                <w:sz w:val="18"/>
                <w:szCs w:val="18"/>
                <w:lang w:eastAsia="ru-RU"/>
              </w:rPr>
            </w:pPr>
            <w:r w:rsidRPr="00010BD3">
              <w:rPr>
                <w:rFonts w:ascii="Myriad Pro" w:eastAsia="Times New Roman" w:hAnsi="Myriad Pro" w:cs="Arial"/>
                <w:sz w:val="18"/>
                <w:szCs w:val="18"/>
                <w:lang w:eastAsia="ru-RU"/>
              </w:rPr>
              <w:t>2 9</w:t>
            </w:r>
            <w:r w:rsidR="0068541F" w:rsidRPr="00010BD3">
              <w:rPr>
                <w:rFonts w:ascii="Myriad Pro" w:eastAsia="Times New Roman" w:hAnsi="Myriad Pro" w:cs="Arial"/>
                <w:sz w:val="18"/>
                <w:szCs w:val="18"/>
                <w:lang w:eastAsia="ru-RU"/>
              </w:rPr>
              <w:t>07,78</w:t>
            </w:r>
          </w:p>
        </w:tc>
        <w:tc>
          <w:tcPr>
            <w:tcW w:w="1904" w:type="pct"/>
            <w:shd w:val="clear" w:color="auto" w:fill="auto"/>
            <w:vAlign w:val="center"/>
          </w:tcPr>
          <w:p w14:paraId="68D02025"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 </w:t>
            </w:r>
          </w:p>
        </w:tc>
      </w:tr>
      <w:tr w:rsidR="00625ADB" w:rsidRPr="00010BD3" w14:paraId="6790B444" w14:textId="77777777" w:rsidTr="006412A7">
        <w:trPr>
          <w:cantSplit/>
        </w:trPr>
        <w:tc>
          <w:tcPr>
            <w:tcW w:w="1232" w:type="pct"/>
            <w:shd w:val="clear" w:color="auto" w:fill="auto"/>
            <w:vAlign w:val="center"/>
          </w:tcPr>
          <w:p w14:paraId="01F8085D" w14:textId="77777777" w:rsidR="0068541F" w:rsidRPr="00010BD3" w:rsidRDefault="0068541F" w:rsidP="00BA0797">
            <w:pPr>
              <w:spacing w:after="0" w:line="240" w:lineRule="auto"/>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Расходы на покупку потерь по полугодиям</w:t>
            </w:r>
          </w:p>
        </w:tc>
        <w:tc>
          <w:tcPr>
            <w:tcW w:w="552" w:type="pct"/>
            <w:shd w:val="clear" w:color="auto" w:fill="auto"/>
            <w:vAlign w:val="center"/>
          </w:tcPr>
          <w:p w14:paraId="23657F93"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тыс. руб.</w:t>
            </w:r>
          </w:p>
        </w:tc>
        <w:tc>
          <w:tcPr>
            <w:tcW w:w="656" w:type="pct"/>
            <w:shd w:val="clear" w:color="auto" w:fill="auto"/>
            <w:vAlign w:val="center"/>
          </w:tcPr>
          <w:p w14:paraId="07DBEF31"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31</w:t>
            </w:r>
            <w:r w:rsidR="009C7B3E" w:rsidRPr="00010BD3">
              <w:rPr>
                <w:rFonts w:ascii="Myriad Pro" w:eastAsia="Times New Roman" w:hAnsi="Myriad Pro" w:cs="Arial"/>
                <w:b/>
                <w:bCs/>
                <w:sz w:val="18"/>
                <w:szCs w:val="18"/>
                <w:lang w:eastAsia="ru-RU"/>
              </w:rPr>
              <w:t>3 4</w:t>
            </w:r>
            <w:r w:rsidRPr="00010BD3">
              <w:rPr>
                <w:rFonts w:ascii="Myriad Pro" w:eastAsia="Times New Roman" w:hAnsi="Myriad Pro" w:cs="Arial"/>
                <w:b/>
                <w:bCs/>
                <w:sz w:val="18"/>
                <w:szCs w:val="18"/>
                <w:lang w:eastAsia="ru-RU"/>
              </w:rPr>
              <w:t>38,23</w:t>
            </w:r>
          </w:p>
        </w:tc>
        <w:tc>
          <w:tcPr>
            <w:tcW w:w="656" w:type="pct"/>
            <w:shd w:val="clear" w:color="auto" w:fill="auto"/>
            <w:vAlign w:val="center"/>
          </w:tcPr>
          <w:p w14:paraId="1B73EB8B"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40</w:t>
            </w:r>
            <w:r w:rsidR="009C7B3E" w:rsidRPr="00010BD3">
              <w:rPr>
                <w:rFonts w:ascii="Myriad Pro" w:eastAsia="Times New Roman" w:hAnsi="Myriad Pro" w:cs="Arial"/>
                <w:b/>
                <w:bCs/>
                <w:sz w:val="18"/>
                <w:szCs w:val="18"/>
                <w:lang w:eastAsia="ru-RU"/>
              </w:rPr>
              <w:t>2 3</w:t>
            </w:r>
            <w:r w:rsidRPr="00010BD3">
              <w:rPr>
                <w:rFonts w:ascii="Myriad Pro" w:eastAsia="Times New Roman" w:hAnsi="Myriad Pro" w:cs="Arial"/>
                <w:b/>
                <w:bCs/>
                <w:sz w:val="18"/>
                <w:szCs w:val="18"/>
                <w:lang w:eastAsia="ru-RU"/>
              </w:rPr>
              <w:t>50,39</w:t>
            </w:r>
          </w:p>
        </w:tc>
        <w:tc>
          <w:tcPr>
            <w:tcW w:w="1904" w:type="pct"/>
            <w:shd w:val="clear" w:color="auto" w:fill="auto"/>
            <w:vAlign w:val="center"/>
          </w:tcPr>
          <w:p w14:paraId="491FE493"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 </w:t>
            </w:r>
          </w:p>
        </w:tc>
      </w:tr>
      <w:tr w:rsidR="0068541F" w:rsidRPr="00010BD3" w14:paraId="445FE19F" w14:textId="77777777" w:rsidTr="006412A7">
        <w:trPr>
          <w:cantSplit/>
        </w:trPr>
        <w:tc>
          <w:tcPr>
            <w:tcW w:w="1232" w:type="pct"/>
            <w:shd w:val="clear" w:color="auto" w:fill="auto"/>
            <w:vAlign w:val="center"/>
          </w:tcPr>
          <w:p w14:paraId="35607EE1" w14:textId="77777777" w:rsidR="0068541F" w:rsidRPr="00010BD3" w:rsidRDefault="0068541F" w:rsidP="00BA0797">
            <w:pPr>
              <w:spacing w:after="0" w:line="240" w:lineRule="auto"/>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Расходы на покупку потерь на 2019 год</w:t>
            </w:r>
          </w:p>
        </w:tc>
        <w:tc>
          <w:tcPr>
            <w:tcW w:w="552" w:type="pct"/>
            <w:shd w:val="clear" w:color="auto" w:fill="auto"/>
            <w:vAlign w:val="center"/>
          </w:tcPr>
          <w:p w14:paraId="51F03FF9"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тыс. руб.</w:t>
            </w:r>
          </w:p>
        </w:tc>
        <w:tc>
          <w:tcPr>
            <w:tcW w:w="1311" w:type="pct"/>
            <w:gridSpan w:val="2"/>
            <w:shd w:val="clear" w:color="auto" w:fill="auto"/>
            <w:vAlign w:val="center"/>
          </w:tcPr>
          <w:p w14:paraId="08D3232E"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71</w:t>
            </w:r>
            <w:r w:rsidR="00834137" w:rsidRPr="00010BD3">
              <w:rPr>
                <w:rFonts w:ascii="Myriad Pro" w:eastAsia="Times New Roman" w:hAnsi="Myriad Pro" w:cs="Arial"/>
                <w:b/>
                <w:bCs/>
                <w:sz w:val="18"/>
                <w:szCs w:val="18"/>
                <w:lang w:eastAsia="ru-RU"/>
              </w:rPr>
              <w:t>5 7</w:t>
            </w:r>
            <w:r w:rsidRPr="00010BD3">
              <w:rPr>
                <w:rFonts w:ascii="Myriad Pro" w:eastAsia="Times New Roman" w:hAnsi="Myriad Pro" w:cs="Arial"/>
                <w:b/>
                <w:bCs/>
                <w:sz w:val="18"/>
                <w:szCs w:val="18"/>
                <w:lang w:eastAsia="ru-RU"/>
              </w:rPr>
              <w:t>88,62</w:t>
            </w:r>
          </w:p>
        </w:tc>
        <w:tc>
          <w:tcPr>
            <w:tcW w:w="1904" w:type="pct"/>
            <w:shd w:val="clear" w:color="auto" w:fill="auto"/>
            <w:vAlign w:val="center"/>
          </w:tcPr>
          <w:p w14:paraId="26F94885" w14:textId="77777777" w:rsidR="0068541F" w:rsidRPr="00010BD3" w:rsidRDefault="0068541F" w:rsidP="00BA0797">
            <w:pPr>
              <w:spacing w:after="0" w:line="240" w:lineRule="auto"/>
              <w:jc w:val="center"/>
              <w:rPr>
                <w:rFonts w:ascii="Myriad Pro" w:eastAsia="Times New Roman" w:hAnsi="Myriad Pro" w:cs="Arial"/>
                <w:b/>
                <w:bCs/>
                <w:sz w:val="18"/>
                <w:szCs w:val="18"/>
                <w:lang w:eastAsia="ru-RU"/>
              </w:rPr>
            </w:pPr>
            <w:r w:rsidRPr="00010BD3">
              <w:rPr>
                <w:rFonts w:ascii="Myriad Pro" w:eastAsia="Times New Roman" w:hAnsi="Myriad Pro" w:cs="Arial"/>
                <w:b/>
                <w:bCs/>
                <w:sz w:val="18"/>
                <w:szCs w:val="18"/>
                <w:lang w:eastAsia="ru-RU"/>
              </w:rPr>
              <w:t> </w:t>
            </w:r>
          </w:p>
        </w:tc>
      </w:tr>
    </w:tbl>
    <w:p w14:paraId="2D5F594B" w14:textId="10452173" w:rsidR="00071DF3" w:rsidRPr="00BA0797" w:rsidRDefault="006412A7" w:rsidP="00BA0797">
      <w:pPr>
        <w:pStyle w:val="afffb"/>
        <w:tabs>
          <w:tab w:val="clear" w:pos="960"/>
          <w:tab w:val="num" w:pos="1134"/>
        </w:tabs>
        <w:spacing w:before="0"/>
        <w:rPr>
          <w:lang w:eastAsia="ru-RU"/>
        </w:rPr>
      </w:pPr>
      <w:r w:rsidRPr="006412A7">
        <w:rPr>
          <w:lang w:eastAsia="ru-RU"/>
        </w:rPr>
        <w:t xml:space="preserve">При планировании стоимости расходов на покупку потерь электрической энергии на предстоящий период регулирования Исполнитель рекомендует цену покупки потерь электрической </w:t>
      </w:r>
      <w:r w:rsidRPr="005B370D">
        <w:rPr>
          <w:lang w:eastAsia="ru-RU"/>
        </w:rPr>
        <w:t>определять с использованием разработанных НП Совет рынка прогнозов свободных (нерегулируемых) цен на электрическую энергию (мощность) по субъектам Российской Федерации; тарифа на услуги коммерческого оператора АО «АТС» и услуги на оперативно-диспетчерское управление АО «ЕЭС», а также с использованием опубликованной</w:t>
      </w:r>
      <w:r w:rsidRPr="006412A7">
        <w:rPr>
          <w:lang w:eastAsia="ru-RU"/>
        </w:rPr>
        <w:t xml:space="preserve"> стоимости услуг АО «ЦФР» и утвержденных регулирующим органом сбытовых надбавок.</w:t>
      </w:r>
    </w:p>
    <w:p w14:paraId="3DF1657E" w14:textId="77777777" w:rsidR="00EC6881" w:rsidRDefault="00EC6881" w:rsidP="00BA0797">
      <w:pPr>
        <w:pStyle w:val="afff8"/>
        <w:spacing w:after="0"/>
      </w:pPr>
      <w:r w:rsidRPr="00BA0797">
        <w:t xml:space="preserve">В соответствии фактическими данными, размещенными филиалом </w:t>
      </w:r>
      <w:r w:rsidR="00BB173D" w:rsidRPr="00BA0797">
        <w:br/>
      </w:r>
      <w:r w:rsidRPr="00BA0797">
        <w:t xml:space="preserve">ПАО </w:t>
      </w:r>
      <w:r w:rsidR="00586D28" w:rsidRPr="00BA0797">
        <w:t>«</w:t>
      </w:r>
      <w:r w:rsidRPr="00BA0797">
        <w:t>МРСК Северо-Запада</w:t>
      </w:r>
      <w:r w:rsidR="00586D28" w:rsidRPr="00BA0797">
        <w:t>»</w:t>
      </w:r>
      <w:r w:rsidRPr="00BA0797">
        <w:t xml:space="preserve"> </w:t>
      </w:r>
      <w:r w:rsidR="00586D28" w:rsidRPr="00BA0797">
        <w:t>«</w:t>
      </w:r>
      <w:r w:rsidRPr="00BA0797">
        <w:t>Псковэнерго</w:t>
      </w:r>
      <w:r w:rsidR="00586D28" w:rsidRPr="00BA0797">
        <w:t>»</w:t>
      </w:r>
      <w:r w:rsidRPr="00BA0797">
        <w:t xml:space="preserve"> на официальном сайте </w:t>
      </w:r>
      <w:hyperlink r:id="rId126" w:history="1">
        <w:r w:rsidR="008C0A1F" w:rsidRPr="00BA0797">
          <w:rPr>
            <w:rStyle w:val="a9"/>
            <w:color w:val="auto"/>
          </w:rPr>
          <w:t>http://www.mrsksevzap.ru/2standartdisclosure</w:t>
        </w:r>
      </w:hyperlink>
      <w:r w:rsidR="008C0A1F" w:rsidRPr="00BA0797">
        <w:t xml:space="preserve"> </w:t>
      </w:r>
      <w:r w:rsidRPr="00BA0797">
        <w:t xml:space="preserve">в сети Интернет в </w:t>
      </w:r>
      <w:r w:rsidR="00586D28" w:rsidRPr="00BA0797">
        <w:t>«</w:t>
      </w:r>
      <w:r w:rsidRPr="00BA0797">
        <w:t xml:space="preserve">Форме раскрытия информации о структуре и объемах затрат на оказание услуг по передаче электрической энергии сетевыми организациями, регулирование </w:t>
      </w:r>
      <w:r w:rsidRPr="00BA0797">
        <w:lastRenderedPageBreak/>
        <w:t>деятельности которых осуществляется методом долгосрочной индексации необходимой валовой выручки</w:t>
      </w:r>
      <w:r w:rsidR="00586D28" w:rsidRPr="00BA0797">
        <w:t>»</w:t>
      </w:r>
      <w:r w:rsidRPr="00BA0797">
        <w:t xml:space="preserve">, величина расходов на покупку потерь электрической энергии в 2019 году составила </w:t>
      </w:r>
      <w:r w:rsidR="004023CD" w:rsidRPr="00BA0797">
        <w:t>66</w:t>
      </w:r>
      <w:r w:rsidR="00834137" w:rsidRPr="00BA0797">
        <w:t>3 0</w:t>
      </w:r>
      <w:r w:rsidR="004023CD" w:rsidRPr="00BA0797">
        <w:t xml:space="preserve">08,11 </w:t>
      </w:r>
      <w:r w:rsidRPr="00BA0797">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646"/>
        <w:gridCol w:w="2366"/>
        <w:gridCol w:w="1734"/>
        <w:gridCol w:w="1824"/>
      </w:tblGrid>
      <w:tr w:rsidR="00F96D72" w:rsidRPr="00BA0797" w14:paraId="243BF643" w14:textId="77777777">
        <w:trPr>
          <w:cantSplit/>
        </w:trPr>
        <w:tc>
          <w:tcPr>
            <w:tcW w:w="190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0CF650B" w14:textId="77777777" w:rsidR="00F96D72" w:rsidRPr="00443531" w:rsidRDefault="00F96D72" w:rsidP="00BA0797">
            <w:pPr>
              <w:spacing w:after="0" w:line="240" w:lineRule="auto"/>
              <w:jc w:val="center"/>
              <w:rPr>
                <w:rFonts w:ascii="Myriad Pro" w:eastAsia="Times New Roman" w:hAnsi="Myriad Pro"/>
                <w:b/>
                <w:bCs/>
                <w:iCs/>
                <w:color w:val="FFFFFF"/>
                <w:sz w:val="18"/>
                <w:szCs w:val="18"/>
                <w:lang w:eastAsia="ru-RU"/>
              </w:rPr>
            </w:pPr>
            <w:r w:rsidRPr="00443531">
              <w:rPr>
                <w:rFonts w:ascii="Myriad Pro" w:eastAsia="Times New Roman" w:hAnsi="Myriad Pro"/>
                <w:b/>
                <w:bCs/>
                <w:iCs/>
                <w:color w:val="FFFFFF"/>
                <w:sz w:val="18"/>
                <w:szCs w:val="18"/>
                <w:lang w:eastAsia="ru-RU"/>
              </w:rPr>
              <w:t xml:space="preserve">Показатель </w:t>
            </w:r>
          </w:p>
        </w:tc>
        <w:tc>
          <w:tcPr>
            <w:tcW w:w="3095" w:type="pct"/>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F6441C4" w14:textId="77777777" w:rsidR="00F96D72" w:rsidRPr="00443531" w:rsidRDefault="00F96D72" w:rsidP="00BA0797">
            <w:pPr>
              <w:spacing w:after="0" w:line="240" w:lineRule="auto"/>
              <w:jc w:val="center"/>
              <w:rPr>
                <w:rFonts w:ascii="Myriad Pro" w:eastAsia="Times New Roman" w:hAnsi="Myriad Pro"/>
                <w:b/>
                <w:bCs/>
                <w:color w:val="FFFFFF"/>
                <w:sz w:val="18"/>
                <w:szCs w:val="18"/>
                <w:lang w:eastAsia="ru-RU"/>
              </w:rPr>
            </w:pPr>
            <w:r w:rsidRPr="00443531">
              <w:rPr>
                <w:rFonts w:ascii="Myriad Pro" w:eastAsia="Times New Roman" w:hAnsi="Myriad Pro"/>
                <w:b/>
                <w:bCs/>
                <w:color w:val="FFFFFF"/>
                <w:sz w:val="18"/>
                <w:szCs w:val="18"/>
                <w:lang w:eastAsia="ru-RU"/>
              </w:rPr>
              <w:t>2019 год</w:t>
            </w:r>
          </w:p>
        </w:tc>
      </w:tr>
      <w:tr w:rsidR="00F96D72" w:rsidRPr="00BA0797" w14:paraId="3C2F92F5" w14:textId="77777777">
        <w:trPr>
          <w:cantSplit/>
        </w:trPr>
        <w:tc>
          <w:tcPr>
            <w:tcW w:w="1905"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2B633E0F" w14:textId="77777777" w:rsidR="00F96D72" w:rsidRPr="00443531" w:rsidRDefault="00F96D72" w:rsidP="00BA0797">
            <w:pPr>
              <w:spacing w:after="0" w:line="240" w:lineRule="auto"/>
              <w:rPr>
                <w:rFonts w:ascii="Myriad Pro" w:eastAsia="Times New Roman" w:hAnsi="Myriad Pro"/>
                <w:b/>
                <w:bCs/>
                <w:iCs/>
                <w:color w:val="FFFFFF"/>
                <w:sz w:val="18"/>
                <w:szCs w:val="18"/>
                <w:lang w:eastAsia="ru-RU"/>
              </w:rPr>
            </w:pPr>
          </w:p>
        </w:tc>
        <w:tc>
          <w:tcPr>
            <w:tcW w:w="12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9509780" w14:textId="77777777" w:rsidR="00F96D72" w:rsidRPr="00443531" w:rsidRDefault="00F96D72" w:rsidP="00BA0797">
            <w:pPr>
              <w:spacing w:after="0" w:line="240" w:lineRule="auto"/>
              <w:jc w:val="center"/>
              <w:rPr>
                <w:rFonts w:ascii="Myriad Pro" w:eastAsia="Times New Roman" w:hAnsi="Myriad Pro"/>
                <w:b/>
                <w:bCs/>
                <w:iCs/>
                <w:color w:val="FFFFFF"/>
                <w:sz w:val="18"/>
                <w:szCs w:val="18"/>
                <w:lang w:eastAsia="ru-RU"/>
              </w:rPr>
            </w:pPr>
            <w:r w:rsidRPr="00443531">
              <w:rPr>
                <w:rFonts w:ascii="Myriad Pro" w:eastAsia="Times New Roman" w:hAnsi="Myriad Pro"/>
                <w:b/>
                <w:bCs/>
                <w:iCs/>
                <w:color w:val="FFFFFF"/>
                <w:sz w:val="18"/>
                <w:szCs w:val="18"/>
                <w:lang w:eastAsia="ru-RU"/>
              </w:rPr>
              <w:t>Утверждено</w:t>
            </w:r>
            <w:r w:rsidRPr="00443531">
              <w:rPr>
                <w:rFonts w:ascii="Myriad Pro" w:eastAsia="Times New Roman" w:hAnsi="Myriad Pro"/>
                <w:b/>
                <w:bCs/>
                <w:iCs/>
                <w:color w:val="FFFFFF"/>
                <w:sz w:val="18"/>
                <w:szCs w:val="18"/>
                <w:lang w:eastAsia="ru-RU"/>
              </w:rPr>
              <w:br/>
              <w:t>Госкомитетом</w:t>
            </w:r>
          </w:p>
        </w:tc>
        <w:tc>
          <w:tcPr>
            <w:tcW w:w="90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3D0B901" w14:textId="77777777" w:rsidR="00F96D72" w:rsidRPr="00443531" w:rsidRDefault="00222815" w:rsidP="00BA0797">
            <w:pPr>
              <w:spacing w:after="0" w:line="240" w:lineRule="auto"/>
              <w:jc w:val="center"/>
              <w:rPr>
                <w:rFonts w:ascii="Myriad Pro" w:eastAsia="Times New Roman" w:hAnsi="Myriad Pro"/>
                <w:b/>
                <w:bCs/>
                <w:iCs/>
                <w:color w:val="FFFFFF"/>
                <w:sz w:val="18"/>
                <w:szCs w:val="18"/>
                <w:lang w:eastAsia="ru-RU"/>
              </w:rPr>
            </w:pPr>
            <w:r w:rsidRPr="00443531">
              <w:rPr>
                <w:rFonts w:ascii="Myriad Pro" w:eastAsia="Times New Roman" w:hAnsi="Myriad Pro"/>
                <w:b/>
                <w:bCs/>
                <w:iCs/>
                <w:color w:val="FFFFFF"/>
                <w:sz w:val="18"/>
                <w:szCs w:val="18"/>
                <w:lang w:eastAsia="ru-RU"/>
              </w:rPr>
              <w:t>П</w:t>
            </w:r>
            <w:r w:rsidR="00F96D72" w:rsidRPr="00443531">
              <w:rPr>
                <w:rFonts w:ascii="Myriad Pro" w:eastAsia="Times New Roman" w:hAnsi="Myriad Pro"/>
                <w:b/>
                <w:bCs/>
                <w:iCs/>
                <w:color w:val="FFFFFF"/>
                <w:sz w:val="18"/>
                <w:szCs w:val="18"/>
                <w:lang w:eastAsia="ru-RU"/>
              </w:rPr>
              <w:t xml:space="preserve">о расчету </w:t>
            </w:r>
            <w:r w:rsidR="00F96D72" w:rsidRPr="00443531">
              <w:rPr>
                <w:rFonts w:ascii="Myriad Pro" w:eastAsia="Times New Roman" w:hAnsi="Myriad Pro"/>
                <w:b/>
                <w:bCs/>
                <w:iCs/>
                <w:color w:val="FFFFFF"/>
                <w:sz w:val="18"/>
                <w:szCs w:val="18"/>
                <w:lang w:eastAsia="ru-RU"/>
              </w:rPr>
              <w:br/>
              <w:t>Исполнителя</w:t>
            </w:r>
          </w:p>
        </w:tc>
        <w:tc>
          <w:tcPr>
            <w:tcW w:w="95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9563B59" w14:textId="77777777" w:rsidR="00F96D72" w:rsidRPr="00443531" w:rsidRDefault="00F96D72" w:rsidP="00BA0797">
            <w:pPr>
              <w:spacing w:after="0" w:line="240" w:lineRule="auto"/>
              <w:jc w:val="center"/>
              <w:rPr>
                <w:rFonts w:ascii="Myriad Pro" w:eastAsia="Times New Roman" w:hAnsi="Myriad Pro"/>
                <w:b/>
                <w:bCs/>
                <w:iCs/>
                <w:color w:val="FFFFFF"/>
                <w:sz w:val="18"/>
                <w:szCs w:val="18"/>
                <w:lang w:eastAsia="ru-RU"/>
              </w:rPr>
            </w:pPr>
            <w:r w:rsidRPr="00443531">
              <w:rPr>
                <w:rFonts w:ascii="Myriad Pro" w:eastAsia="Times New Roman" w:hAnsi="Myriad Pro"/>
                <w:b/>
                <w:bCs/>
                <w:iCs/>
                <w:color w:val="FFFFFF"/>
                <w:sz w:val="18"/>
                <w:szCs w:val="18"/>
                <w:lang w:eastAsia="ru-RU"/>
              </w:rPr>
              <w:t>Факт</w:t>
            </w:r>
          </w:p>
        </w:tc>
      </w:tr>
      <w:tr w:rsidR="00F96D72" w:rsidRPr="00BA0797" w14:paraId="512206FD" w14:textId="77777777">
        <w:trPr>
          <w:cantSplit/>
        </w:trPr>
        <w:tc>
          <w:tcPr>
            <w:tcW w:w="1905" w:type="pct"/>
            <w:tcBorders>
              <w:top w:val="single" w:sz="4" w:space="0" w:color="FFFFFF"/>
            </w:tcBorders>
            <w:shd w:val="clear" w:color="auto" w:fill="auto"/>
            <w:noWrap/>
            <w:vAlign w:val="center"/>
          </w:tcPr>
          <w:p w14:paraId="0825A1BD" w14:textId="77777777" w:rsidR="00F96D72" w:rsidRPr="00BA0797" w:rsidRDefault="00F96D72"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Отпуск в сеть, </w:t>
            </w:r>
            <w:proofErr w:type="spellStart"/>
            <w:r w:rsidRPr="00BA0797">
              <w:rPr>
                <w:rFonts w:ascii="Myriad Pro" w:eastAsia="Times New Roman" w:hAnsi="Myriad Pro"/>
                <w:sz w:val="18"/>
                <w:szCs w:val="18"/>
                <w:lang w:eastAsia="ru-RU"/>
              </w:rPr>
              <w:t>МВтч</w:t>
            </w:r>
            <w:proofErr w:type="spellEnd"/>
          </w:p>
        </w:tc>
        <w:tc>
          <w:tcPr>
            <w:tcW w:w="1236" w:type="pct"/>
            <w:tcBorders>
              <w:top w:val="single" w:sz="4" w:space="0" w:color="FFFFFF"/>
            </w:tcBorders>
            <w:shd w:val="clear" w:color="auto" w:fill="auto"/>
            <w:noWrap/>
            <w:vAlign w:val="center"/>
          </w:tcPr>
          <w:p w14:paraId="26BA963F" w14:textId="77777777" w:rsidR="00F96D72"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2 1</w:t>
            </w:r>
            <w:r w:rsidR="00F96D72" w:rsidRPr="00BA0797">
              <w:rPr>
                <w:rFonts w:ascii="Myriad Pro" w:eastAsia="Times New Roman" w:hAnsi="Myriad Pro"/>
                <w:sz w:val="18"/>
                <w:szCs w:val="18"/>
                <w:lang w:eastAsia="ru-RU"/>
              </w:rPr>
              <w:t>26,22</w:t>
            </w:r>
          </w:p>
        </w:tc>
        <w:tc>
          <w:tcPr>
            <w:tcW w:w="906" w:type="pct"/>
            <w:tcBorders>
              <w:top w:val="single" w:sz="4" w:space="0" w:color="FFFFFF"/>
            </w:tcBorders>
            <w:shd w:val="clear" w:color="auto" w:fill="auto"/>
            <w:noWrap/>
            <w:vAlign w:val="center"/>
          </w:tcPr>
          <w:p w14:paraId="5F22A668" w14:textId="77777777" w:rsidR="00F96D72"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2 1</w:t>
            </w:r>
            <w:r w:rsidR="00F96D72" w:rsidRPr="00BA0797">
              <w:rPr>
                <w:rFonts w:ascii="Myriad Pro" w:eastAsia="Times New Roman" w:hAnsi="Myriad Pro"/>
                <w:sz w:val="18"/>
                <w:szCs w:val="18"/>
                <w:lang w:eastAsia="ru-RU"/>
              </w:rPr>
              <w:t>26,22</w:t>
            </w:r>
          </w:p>
        </w:tc>
        <w:tc>
          <w:tcPr>
            <w:tcW w:w="953" w:type="pct"/>
            <w:tcBorders>
              <w:top w:val="single" w:sz="4" w:space="0" w:color="FFFFFF"/>
            </w:tcBorders>
            <w:shd w:val="clear" w:color="auto" w:fill="auto"/>
            <w:noWrap/>
            <w:vAlign w:val="center"/>
          </w:tcPr>
          <w:p w14:paraId="4F56D479" w14:textId="77777777" w:rsidR="00F96D72" w:rsidRPr="00BA0797" w:rsidRDefault="00834137"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2 0</w:t>
            </w:r>
            <w:r w:rsidR="00F96D72" w:rsidRPr="00BA0797">
              <w:rPr>
                <w:rFonts w:ascii="Myriad Pro" w:eastAsia="Times New Roman" w:hAnsi="Myriad Pro"/>
                <w:sz w:val="18"/>
                <w:szCs w:val="18"/>
                <w:lang w:eastAsia="ru-RU"/>
              </w:rPr>
              <w:t>64,77</w:t>
            </w:r>
          </w:p>
        </w:tc>
      </w:tr>
      <w:tr w:rsidR="00F96D72" w:rsidRPr="00BA0797" w14:paraId="40B0ABE2" w14:textId="77777777">
        <w:trPr>
          <w:cantSplit/>
        </w:trPr>
        <w:tc>
          <w:tcPr>
            <w:tcW w:w="1905" w:type="pct"/>
            <w:shd w:val="clear" w:color="auto" w:fill="auto"/>
            <w:noWrap/>
            <w:vAlign w:val="center"/>
          </w:tcPr>
          <w:p w14:paraId="2172FA5E" w14:textId="77777777" w:rsidR="00F96D72" w:rsidRPr="00BA0797" w:rsidRDefault="00F96D72"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Потери э/э, </w:t>
            </w:r>
            <w:proofErr w:type="spellStart"/>
            <w:r w:rsidRPr="00BA0797">
              <w:rPr>
                <w:rFonts w:ascii="Myriad Pro" w:eastAsia="Times New Roman" w:hAnsi="Myriad Pro"/>
                <w:sz w:val="18"/>
                <w:szCs w:val="18"/>
                <w:lang w:eastAsia="ru-RU"/>
              </w:rPr>
              <w:t>МВтч</w:t>
            </w:r>
            <w:proofErr w:type="spellEnd"/>
          </w:p>
        </w:tc>
        <w:tc>
          <w:tcPr>
            <w:tcW w:w="1236" w:type="pct"/>
            <w:shd w:val="clear" w:color="auto" w:fill="auto"/>
            <w:noWrap/>
            <w:vAlign w:val="center"/>
          </w:tcPr>
          <w:p w14:paraId="52FBB58C" w14:textId="77777777" w:rsidR="00F96D72" w:rsidRPr="00BA0797" w:rsidRDefault="00F96D72"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266,56</w:t>
            </w:r>
          </w:p>
        </w:tc>
        <w:tc>
          <w:tcPr>
            <w:tcW w:w="906" w:type="pct"/>
            <w:shd w:val="clear" w:color="auto" w:fill="auto"/>
            <w:noWrap/>
            <w:vAlign w:val="center"/>
          </w:tcPr>
          <w:p w14:paraId="1D70AE0D" w14:textId="77777777" w:rsidR="00F96D72" w:rsidRPr="00BA0797" w:rsidRDefault="00F96D72"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266,56</w:t>
            </w:r>
          </w:p>
        </w:tc>
        <w:tc>
          <w:tcPr>
            <w:tcW w:w="953" w:type="pct"/>
            <w:shd w:val="clear" w:color="auto" w:fill="auto"/>
            <w:noWrap/>
            <w:vAlign w:val="center"/>
          </w:tcPr>
          <w:p w14:paraId="06D1FBAC" w14:textId="77777777" w:rsidR="00F96D72" w:rsidRPr="00BA0797" w:rsidRDefault="00F96D72"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224,019</w:t>
            </w:r>
          </w:p>
        </w:tc>
      </w:tr>
      <w:tr w:rsidR="00F96D72" w:rsidRPr="00BA0797" w14:paraId="51C53A19" w14:textId="77777777">
        <w:trPr>
          <w:cantSplit/>
        </w:trPr>
        <w:tc>
          <w:tcPr>
            <w:tcW w:w="1905" w:type="pct"/>
            <w:shd w:val="clear" w:color="auto" w:fill="auto"/>
            <w:noWrap/>
            <w:vAlign w:val="center"/>
          </w:tcPr>
          <w:p w14:paraId="54BED1FF" w14:textId="77777777" w:rsidR="00F96D72" w:rsidRPr="00BA0797" w:rsidRDefault="00F96D72"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 xml:space="preserve">Уровень потерь э/э, % </w:t>
            </w:r>
          </w:p>
        </w:tc>
        <w:tc>
          <w:tcPr>
            <w:tcW w:w="1236" w:type="pct"/>
            <w:shd w:val="clear" w:color="auto" w:fill="auto"/>
            <w:noWrap/>
            <w:vAlign w:val="center"/>
          </w:tcPr>
          <w:p w14:paraId="378AF5C2" w14:textId="77777777" w:rsidR="00F96D72" w:rsidRPr="00BA0797" w:rsidRDefault="00F96D72"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12,54</w:t>
            </w:r>
          </w:p>
        </w:tc>
        <w:tc>
          <w:tcPr>
            <w:tcW w:w="906" w:type="pct"/>
            <w:shd w:val="clear" w:color="auto" w:fill="auto"/>
            <w:noWrap/>
            <w:vAlign w:val="center"/>
          </w:tcPr>
          <w:p w14:paraId="6902F04F" w14:textId="77777777" w:rsidR="00F96D72" w:rsidRPr="00BA0797" w:rsidRDefault="00F96D72"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12,54</w:t>
            </w:r>
          </w:p>
        </w:tc>
        <w:tc>
          <w:tcPr>
            <w:tcW w:w="953" w:type="pct"/>
            <w:shd w:val="clear" w:color="auto" w:fill="auto"/>
            <w:noWrap/>
            <w:vAlign w:val="center"/>
          </w:tcPr>
          <w:p w14:paraId="30CA08ED" w14:textId="77777777" w:rsidR="00F96D72" w:rsidRPr="00BA0797" w:rsidRDefault="00F96D72"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10,85</w:t>
            </w:r>
          </w:p>
        </w:tc>
      </w:tr>
      <w:tr w:rsidR="00F96D72" w:rsidRPr="00BA0797" w14:paraId="3A6268B7" w14:textId="77777777">
        <w:trPr>
          <w:cantSplit/>
        </w:trPr>
        <w:tc>
          <w:tcPr>
            <w:tcW w:w="1905" w:type="pct"/>
            <w:shd w:val="clear" w:color="auto" w:fill="auto"/>
            <w:noWrap/>
            <w:vAlign w:val="center"/>
          </w:tcPr>
          <w:p w14:paraId="1652AE4C" w14:textId="77777777" w:rsidR="00F96D72" w:rsidRPr="00BA0797" w:rsidRDefault="00F96D72" w:rsidP="00BA0797">
            <w:pPr>
              <w:spacing w:after="0" w:line="240" w:lineRule="auto"/>
              <w:rPr>
                <w:rFonts w:ascii="Myriad Pro" w:eastAsia="Times New Roman" w:hAnsi="Myriad Pro"/>
                <w:sz w:val="18"/>
                <w:szCs w:val="18"/>
                <w:lang w:eastAsia="ru-RU"/>
              </w:rPr>
            </w:pPr>
            <w:r w:rsidRPr="00BA0797">
              <w:rPr>
                <w:rFonts w:ascii="Myriad Pro" w:eastAsia="Times New Roman" w:hAnsi="Myriad Pro"/>
                <w:sz w:val="18"/>
                <w:szCs w:val="18"/>
                <w:lang w:eastAsia="ru-RU"/>
              </w:rPr>
              <w:t>Средняя</w:t>
            </w:r>
            <w:r w:rsidR="009C7B3E" w:rsidRPr="00BA0797">
              <w:rPr>
                <w:rFonts w:ascii="Myriad Pro" w:eastAsia="Times New Roman" w:hAnsi="Myriad Pro"/>
                <w:sz w:val="18"/>
                <w:szCs w:val="18"/>
                <w:lang w:eastAsia="ru-RU"/>
              </w:rPr>
              <w:t xml:space="preserve"> </w:t>
            </w:r>
            <w:r w:rsidRPr="00BA0797">
              <w:rPr>
                <w:rFonts w:ascii="Myriad Pro" w:eastAsia="Times New Roman" w:hAnsi="Myriad Pro"/>
                <w:sz w:val="18"/>
                <w:szCs w:val="18"/>
                <w:lang w:eastAsia="ru-RU"/>
              </w:rPr>
              <w:t>цена потерь э/э, тыс. руб./</w:t>
            </w:r>
            <w:proofErr w:type="spellStart"/>
            <w:r w:rsidRPr="00BA0797">
              <w:rPr>
                <w:rFonts w:ascii="Myriad Pro" w:eastAsia="Times New Roman" w:hAnsi="Myriad Pro"/>
                <w:sz w:val="18"/>
                <w:szCs w:val="18"/>
                <w:lang w:eastAsia="ru-RU"/>
              </w:rPr>
              <w:t>МВтч</w:t>
            </w:r>
            <w:proofErr w:type="spellEnd"/>
          </w:p>
        </w:tc>
        <w:tc>
          <w:tcPr>
            <w:tcW w:w="1236" w:type="pct"/>
            <w:shd w:val="clear" w:color="auto" w:fill="auto"/>
            <w:noWrap/>
            <w:vAlign w:val="center"/>
          </w:tcPr>
          <w:p w14:paraId="7CF54B95" w14:textId="77777777" w:rsidR="00F96D72"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2 3</w:t>
            </w:r>
            <w:r w:rsidR="00F96D72" w:rsidRPr="00BA0797">
              <w:rPr>
                <w:rFonts w:ascii="Myriad Pro" w:eastAsia="Times New Roman" w:hAnsi="Myriad Pro"/>
                <w:sz w:val="18"/>
                <w:szCs w:val="18"/>
                <w:lang w:eastAsia="ru-RU"/>
              </w:rPr>
              <w:t>94,54</w:t>
            </w:r>
          </w:p>
        </w:tc>
        <w:tc>
          <w:tcPr>
            <w:tcW w:w="906" w:type="pct"/>
            <w:shd w:val="clear" w:color="auto" w:fill="auto"/>
            <w:noWrap/>
            <w:vAlign w:val="center"/>
          </w:tcPr>
          <w:p w14:paraId="69619940" w14:textId="77777777" w:rsidR="00F96D72"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2 6</w:t>
            </w:r>
            <w:r w:rsidR="00F96D72" w:rsidRPr="00BA0797">
              <w:rPr>
                <w:rFonts w:ascii="Myriad Pro" w:eastAsia="Times New Roman" w:hAnsi="Myriad Pro"/>
                <w:sz w:val="18"/>
                <w:szCs w:val="18"/>
                <w:lang w:eastAsia="ru-RU"/>
              </w:rPr>
              <w:t>85,28</w:t>
            </w:r>
          </w:p>
        </w:tc>
        <w:tc>
          <w:tcPr>
            <w:tcW w:w="953" w:type="pct"/>
            <w:shd w:val="clear" w:color="auto" w:fill="auto"/>
            <w:noWrap/>
            <w:vAlign w:val="center"/>
          </w:tcPr>
          <w:p w14:paraId="60410B7B" w14:textId="77777777" w:rsidR="00F96D72" w:rsidRPr="00BA0797" w:rsidRDefault="009C7B3E" w:rsidP="00BA0797">
            <w:pPr>
              <w:spacing w:after="0" w:line="240" w:lineRule="auto"/>
              <w:jc w:val="center"/>
              <w:rPr>
                <w:rFonts w:ascii="Myriad Pro" w:eastAsia="Times New Roman" w:hAnsi="Myriad Pro"/>
                <w:sz w:val="18"/>
                <w:szCs w:val="18"/>
                <w:lang w:eastAsia="ru-RU"/>
              </w:rPr>
            </w:pPr>
            <w:r w:rsidRPr="00BA0797">
              <w:rPr>
                <w:rFonts w:ascii="Myriad Pro" w:eastAsia="Times New Roman" w:hAnsi="Myriad Pro"/>
                <w:sz w:val="18"/>
                <w:szCs w:val="18"/>
                <w:lang w:eastAsia="ru-RU"/>
              </w:rPr>
              <w:t>2 9</w:t>
            </w:r>
            <w:r w:rsidR="00F96D72" w:rsidRPr="00BA0797">
              <w:rPr>
                <w:rFonts w:ascii="Myriad Pro" w:eastAsia="Times New Roman" w:hAnsi="Myriad Pro"/>
                <w:sz w:val="18"/>
                <w:szCs w:val="18"/>
                <w:lang w:eastAsia="ru-RU"/>
              </w:rPr>
              <w:t>59,60</w:t>
            </w:r>
          </w:p>
        </w:tc>
      </w:tr>
      <w:tr w:rsidR="00F96D72" w:rsidRPr="00BA0797" w14:paraId="02E85B9E" w14:textId="77777777">
        <w:trPr>
          <w:cantSplit/>
        </w:trPr>
        <w:tc>
          <w:tcPr>
            <w:tcW w:w="1905" w:type="pct"/>
            <w:shd w:val="clear" w:color="auto" w:fill="auto"/>
            <w:noWrap/>
            <w:vAlign w:val="center"/>
          </w:tcPr>
          <w:p w14:paraId="6C58180F" w14:textId="77777777" w:rsidR="00F96D72" w:rsidRPr="00BA0797" w:rsidRDefault="00F96D72" w:rsidP="00BA0797">
            <w:pPr>
              <w:spacing w:after="0" w:line="240" w:lineRule="auto"/>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Стоимость</w:t>
            </w:r>
            <w:r w:rsidR="009C7B3E" w:rsidRPr="00BA0797">
              <w:rPr>
                <w:rFonts w:ascii="Myriad Pro" w:eastAsia="Times New Roman" w:hAnsi="Myriad Pro"/>
                <w:b/>
                <w:bCs/>
                <w:sz w:val="18"/>
                <w:szCs w:val="18"/>
                <w:lang w:eastAsia="ru-RU"/>
              </w:rPr>
              <w:t xml:space="preserve"> </w:t>
            </w:r>
            <w:r w:rsidRPr="00BA0797">
              <w:rPr>
                <w:rFonts w:ascii="Myriad Pro" w:eastAsia="Times New Roman" w:hAnsi="Myriad Pro"/>
                <w:b/>
                <w:bCs/>
                <w:sz w:val="18"/>
                <w:szCs w:val="18"/>
                <w:lang w:eastAsia="ru-RU"/>
              </w:rPr>
              <w:t>потерь, тыс. руб.</w:t>
            </w:r>
          </w:p>
        </w:tc>
        <w:tc>
          <w:tcPr>
            <w:tcW w:w="1236" w:type="pct"/>
            <w:shd w:val="clear" w:color="auto" w:fill="auto"/>
            <w:noWrap/>
            <w:vAlign w:val="center"/>
          </w:tcPr>
          <w:p w14:paraId="0A9FE0A7" w14:textId="77777777" w:rsidR="00F96D72" w:rsidRPr="00BA0797" w:rsidRDefault="00F96D72"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63</w:t>
            </w:r>
            <w:r w:rsidR="00834137" w:rsidRPr="00BA0797">
              <w:rPr>
                <w:rFonts w:ascii="Myriad Pro" w:eastAsia="Times New Roman" w:hAnsi="Myriad Pro"/>
                <w:b/>
                <w:bCs/>
                <w:sz w:val="18"/>
                <w:szCs w:val="18"/>
                <w:lang w:eastAsia="ru-RU"/>
              </w:rPr>
              <w:t>8 2</w:t>
            </w:r>
            <w:r w:rsidRPr="00BA0797">
              <w:rPr>
                <w:rFonts w:ascii="Myriad Pro" w:eastAsia="Times New Roman" w:hAnsi="Myriad Pro"/>
                <w:b/>
                <w:bCs/>
                <w:sz w:val="18"/>
                <w:szCs w:val="18"/>
                <w:lang w:eastAsia="ru-RU"/>
              </w:rPr>
              <w:t>89,37</w:t>
            </w:r>
          </w:p>
        </w:tc>
        <w:tc>
          <w:tcPr>
            <w:tcW w:w="906" w:type="pct"/>
            <w:shd w:val="clear" w:color="auto" w:fill="auto"/>
            <w:noWrap/>
            <w:vAlign w:val="center"/>
          </w:tcPr>
          <w:p w14:paraId="327A1B0B" w14:textId="77777777" w:rsidR="00F96D72" w:rsidRPr="00BA0797" w:rsidRDefault="00F96D72"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71</w:t>
            </w:r>
            <w:r w:rsidR="00834137" w:rsidRPr="00BA0797">
              <w:rPr>
                <w:rFonts w:ascii="Myriad Pro" w:eastAsia="Times New Roman" w:hAnsi="Myriad Pro"/>
                <w:b/>
                <w:bCs/>
                <w:sz w:val="18"/>
                <w:szCs w:val="18"/>
                <w:lang w:eastAsia="ru-RU"/>
              </w:rPr>
              <w:t>5 7</w:t>
            </w:r>
            <w:r w:rsidRPr="00BA0797">
              <w:rPr>
                <w:rFonts w:ascii="Myriad Pro" w:eastAsia="Times New Roman" w:hAnsi="Myriad Pro"/>
                <w:b/>
                <w:bCs/>
                <w:sz w:val="18"/>
                <w:szCs w:val="18"/>
                <w:lang w:eastAsia="ru-RU"/>
              </w:rPr>
              <w:t>88,62</w:t>
            </w:r>
          </w:p>
        </w:tc>
        <w:tc>
          <w:tcPr>
            <w:tcW w:w="953" w:type="pct"/>
            <w:shd w:val="clear" w:color="auto" w:fill="auto"/>
            <w:noWrap/>
            <w:vAlign w:val="center"/>
          </w:tcPr>
          <w:p w14:paraId="116C4D91" w14:textId="77777777" w:rsidR="00F96D72" w:rsidRPr="00BA0797" w:rsidRDefault="00F96D72" w:rsidP="00BA0797">
            <w:pPr>
              <w:spacing w:after="0" w:line="240" w:lineRule="auto"/>
              <w:jc w:val="center"/>
              <w:rPr>
                <w:rFonts w:ascii="Myriad Pro" w:eastAsia="Times New Roman" w:hAnsi="Myriad Pro"/>
                <w:b/>
                <w:bCs/>
                <w:sz w:val="18"/>
                <w:szCs w:val="18"/>
                <w:lang w:eastAsia="ru-RU"/>
              </w:rPr>
            </w:pPr>
            <w:r w:rsidRPr="00BA0797">
              <w:rPr>
                <w:rFonts w:ascii="Myriad Pro" w:eastAsia="Times New Roman" w:hAnsi="Myriad Pro"/>
                <w:b/>
                <w:bCs/>
                <w:sz w:val="18"/>
                <w:szCs w:val="18"/>
                <w:lang w:eastAsia="ru-RU"/>
              </w:rPr>
              <w:t>66</w:t>
            </w:r>
            <w:r w:rsidR="00834137" w:rsidRPr="00BA0797">
              <w:rPr>
                <w:rFonts w:ascii="Myriad Pro" w:eastAsia="Times New Roman" w:hAnsi="Myriad Pro"/>
                <w:b/>
                <w:bCs/>
                <w:sz w:val="18"/>
                <w:szCs w:val="18"/>
                <w:lang w:eastAsia="ru-RU"/>
              </w:rPr>
              <w:t>3 0</w:t>
            </w:r>
            <w:r w:rsidRPr="00BA0797">
              <w:rPr>
                <w:rFonts w:ascii="Myriad Pro" w:eastAsia="Times New Roman" w:hAnsi="Myriad Pro"/>
                <w:b/>
                <w:bCs/>
                <w:sz w:val="18"/>
                <w:szCs w:val="18"/>
                <w:lang w:eastAsia="ru-RU"/>
              </w:rPr>
              <w:t>08,11</w:t>
            </w:r>
          </w:p>
        </w:tc>
      </w:tr>
    </w:tbl>
    <w:p w14:paraId="270F68C2" w14:textId="77777777" w:rsidR="00F96D72" w:rsidRPr="00BA0797" w:rsidRDefault="000E1112" w:rsidP="00BA0797">
      <w:pPr>
        <w:pStyle w:val="afffb"/>
        <w:tabs>
          <w:tab w:val="clear" w:pos="960"/>
          <w:tab w:val="num" w:pos="1134"/>
        </w:tabs>
        <w:spacing w:before="0"/>
      </w:pPr>
      <w:r w:rsidRPr="00BA0797">
        <w:t xml:space="preserve">Отклонение фактических расходов на покупку потерь от величины расходов, определенных Исполнителем, объясняется снижением объема фактических потерь в сравнении с плановым значением на </w:t>
      </w:r>
      <w:r w:rsidR="00F96D72" w:rsidRPr="00BA0797">
        <w:t>42,54</w:t>
      </w:r>
      <w:r w:rsidRPr="00BA0797">
        <w:t xml:space="preserve"> МВт</w:t>
      </w:r>
      <w:r w:rsidR="00010BD3">
        <w:t>*</w:t>
      </w:r>
      <w:r w:rsidRPr="00BA0797">
        <w:t xml:space="preserve">ч, а также отклонением фактической стоимости потерь от прогнозной стоимости, определенной Исполнителем (стоимость потерь по данным Исполнителя в среднегодовом выражении </w:t>
      </w:r>
      <w:r w:rsidR="009C7B3E" w:rsidRPr="00BA0797">
        <w:t>2 6</w:t>
      </w:r>
      <w:r w:rsidR="00F96D72" w:rsidRPr="00BA0797">
        <w:t>85,28</w:t>
      </w:r>
      <w:r w:rsidRPr="00BA0797">
        <w:t xml:space="preserve"> руб./МВт</w:t>
      </w:r>
      <w:r w:rsidR="00010BD3">
        <w:t>*</w:t>
      </w:r>
      <w:r w:rsidRPr="00BA0797">
        <w:t xml:space="preserve">ч, фактическая стоимость – </w:t>
      </w:r>
      <w:r w:rsidR="009C7B3E" w:rsidRPr="00BA0797">
        <w:t>2 9</w:t>
      </w:r>
      <w:r w:rsidR="00F96D72" w:rsidRPr="00BA0797">
        <w:t>59,6</w:t>
      </w:r>
      <w:r w:rsidRPr="00BA0797">
        <w:t xml:space="preserve"> руб./МВт</w:t>
      </w:r>
      <w:r w:rsidR="00010BD3">
        <w:t>*</w:t>
      </w:r>
      <w:r w:rsidRPr="00BA0797">
        <w:t xml:space="preserve">ч). </w:t>
      </w:r>
    </w:p>
    <w:p w14:paraId="1532A257" w14:textId="77777777" w:rsidR="000E1112" w:rsidRPr="00BA0797" w:rsidRDefault="000E1112" w:rsidP="00BA0797">
      <w:pPr>
        <w:pStyle w:val="26"/>
        <w:shd w:val="clear" w:color="auto" w:fill="auto"/>
        <w:tabs>
          <w:tab w:val="num" w:pos="1134"/>
        </w:tabs>
        <w:spacing w:line="360" w:lineRule="auto"/>
        <w:ind w:firstLine="567"/>
        <w:rPr>
          <w:rFonts w:ascii="Myriad Pro" w:eastAsia="Calibri" w:hAnsi="Myriad Pro"/>
          <w:sz w:val="26"/>
          <w:szCs w:val="26"/>
        </w:rPr>
      </w:pPr>
      <w:r w:rsidRPr="00BA0797">
        <w:rPr>
          <w:rFonts w:ascii="Myriad Pro" w:eastAsia="Calibri" w:hAnsi="Myriad Pro"/>
          <w:sz w:val="26"/>
          <w:szCs w:val="26"/>
        </w:rPr>
        <w:t xml:space="preserve">Исполнитель также считает необходимым отметить, что в соответствии с Методическими указаниями № 98-э необходимая валовая выручка регулируемой организации в части содержания электрических сетей на i-й год долгосрочного периода регулирования определяется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w:t>
      </w:r>
    </w:p>
    <w:p w14:paraId="528A8F23" w14:textId="77777777" w:rsidR="000E1112" w:rsidRPr="00BA0797" w:rsidRDefault="000E1112" w:rsidP="00BA0797">
      <w:pPr>
        <w:pStyle w:val="26"/>
        <w:shd w:val="clear" w:color="auto" w:fill="auto"/>
        <w:tabs>
          <w:tab w:val="num" w:pos="1134"/>
        </w:tabs>
        <w:spacing w:line="360" w:lineRule="auto"/>
        <w:ind w:firstLine="567"/>
        <w:rPr>
          <w:rFonts w:ascii="Myriad Pro" w:eastAsia="Calibri" w:hAnsi="Myriad Pro"/>
          <w:sz w:val="26"/>
          <w:szCs w:val="26"/>
        </w:rPr>
      </w:pPr>
      <w:r w:rsidRPr="00BA0797">
        <w:rPr>
          <w:rFonts w:ascii="Myriad Pro" w:eastAsia="Calibri" w:hAnsi="Myriad Pro"/>
          <w:sz w:val="26"/>
          <w:szCs w:val="26"/>
        </w:rPr>
        <w:t xml:space="preserve">Пунктом 11 Методических указаний № 98-э предусмотрена корректировка </w:t>
      </w:r>
      <w:bookmarkStart w:id="138" w:name="OLE_LINK10"/>
      <w:bookmarkStart w:id="139" w:name="OLE_LINK11"/>
      <w:r w:rsidRPr="00BA0797">
        <w:rPr>
          <w:rFonts w:ascii="Myriad Pro" w:eastAsia="Calibri" w:hAnsi="Myriad Pro"/>
          <w:sz w:val="26"/>
          <w:szCs w:val="26"/>
        </w:rPr>
        <w:t>с учетом изменения полезного отпуска и цен на электрическую энергию</w:t>
      </w:r>
      <w:bookmarkEnd w:id="138"/>
      <w:bookmarkEnd w:id="139"/>
      <w:r w:rsidRPr="00BA0797">
        <w:rPr>
          <w:rFonts w:ascii="Myriad Pro" w:eastAsia="Calibri" w:hAnsi="Myriad Pro"/>
          <w:sz w:val="26"/>
          <w:szCs w:val="26"/>
        </w:rPr>
        <w:t>, которая рассчитывается по формуле (8).</w:t>
      </w:r>
    </w:p>
    <w:p w14:paraId="28A22003" w14:textId="77777777" w:rsidR="000E1112" w:rsidRPr="00BA0797" w:rsidRDefault="000E1112" w:rsidP="00BA0797">
      <w:pPr>
        <w:spacing w:after="0" w:line="360" w:lineRule="auto"/>
        <w:ind w:firstLine="720"/>
        <w:contextualSpacing/>
        <w:jc w:val="both"/>
        <w:rPr>
          <w:rFonts w:ascii="Myriad Pro" w:eastAsia="Times New Roman" w:hAnsi="Myriad Pro" w:cs="Segoe UI"/>
          <w:sz w:val="26"/>
          <w:szCs w:val="26"/>
          <w:lang w:eastAsia="ru-RU"/>
        </w:rPr>
      </w:pPr>
    </w:p>
    <w:p w14:paraId="6EB2D4F3" w14:textId="77777777" w:rsidR="000E1112" w:rsidRPr="00BA0797" w:rsidRDefault="0080133B" w:rsidP="00BA0797">
      <w:pPr>
        <w:spacing w:after="0" w:line="360" w:lineRule="auto"/>
        <w:contextualSpacing/>
        <w:jc w:val="center"/>
        <w:rPr>
          <w:rFonts w:ascii="Myriad Pro" w:eastAsia="Times New Roman" w:hAnsi="Myriad Pro" w:cs="Segoe UI"/>
          <w:sz w:val="26"/>
          <w:szCs w:val="26"/>
          <w:lang w:eastAsia="ru-RU"/>
        </w:rPr>
      </w:pPr>
      <w:bookmarkStart w:id="140" w:name="sub_46"/>
      <w:r>
        <w:rPr>
          <w:rFonts w:ascii="Myriad Pro" w:eastAsia="Times New Roman" w:hAnsi="Myriad Pro" w:cs="Segoe UI"/>
          <w:noProof/>
          <w:sz w:val="26"/>
          <w:szCs w:val="26"/>
          <w:lang w:eastAsia="ru-RU"/>
        </w:rPr>
        <w:drawing>
          <wp:inline distT="0" distB="0" distL="0" distR="0" wp14:anchorId="26B9D11D" wp14:editId="41981901">
            <wp:extent cx="6019800" cy="440055"/>
            <wp:effectExtent l="0" t="0" r="0" b="0"/>
            <wp:docPr id="78"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019800" cy="440055"/>
                    </a:xfrm>
                    <a:prstGeom prst="rect">
                      <a:avLst/>
                    </a:prstGeom>
                    <a:noFill/>
                    <a:ln>
                      <a:noFill/>
                    </a:ln>
                  </pic:spPr>
                </pic:pic>
              </a:graphicData>
            </a:graphic>
          </wp:inline>
        </w:drawing>
      </w:r>
    </w:p>
    <w:bookmarkEnd w:id="140"/>
    <w:p w14:paraId="5DA06184" w14:textId="77777777" w:rsidR="000E1112" w:rsidRPr="00BA0797" w:rsidRDefault="000E1112" w:rsidP="00BA0797">
      <w:pPr>
        <w:widowControl w:val="0"/>
        <w:spacing w:after="0" w:line="360" w:lineRule="auto"/>
        <w:ind w:firstLine="567"/>
        <w:contextualSpacing/>
        <w:rPr>
          <w:rFonts w:ascii="Myriad Pro" w:eastAsia="Times New Roman" w:hAnsi="Myriad Pro" w:cs="Segoe UI"/>
          <w:sz w:val="26"/>
          <w:szCs w:val="26"/>
          <w:lang w:eastAsia="ru-RU"/>
        </w:rPr>
      </w:pPr>
      <w:r w:rsidRPr="00BA0797">
        <w:rPr>
          <w:rFonts w:ascii="Myriad Pro" w:eastAsia="Times New Roman" w:hAnsi="Myriad Pro" w:cs="Segoe UI"/>
          <w:sz w:val="26"/>
          <w:szCs w:val="26"/>
          <w:lang w:eastAsia="ru-RU"/>
        </w:rPr>
        <w:t>где:</w:t>
      </w:r>
    </w:p>
    <w:p w14:paraId="6CC9ECE0" w14:textId="77777777" w:rsidR="000E1112" w:rsidRPr="00BA0797" w:rsidRDefault="0080133B" w:rsidP="00BA0797">
      <w:pPr>
        <w:widowControl w:val="0"/>
        <w:spacing w:after="0" w:line="360" w:lineRule="auto"/>
        <w:ind w:firstLine="567"/>
        <w:contextualSpacing/>
        <w:jc w:val="both"/>
        <w:rPr>
          <w:rFonts w:ascii="Myriad Pro" w:eastAsia="Times New Roman" w:hAnsi="Myriad Pro" w:cs="Segoe UI"/>
          <w:sz w:val="26"/>
          <w:szCs w:val="26"/>
          <w:lang w:eastAsia="ru-RU"/>
        </w:rPr>
      </w:pPr>
      <w:r>
        <w:rPr>
          <w:rFonts w:ascii="Myriad Pro" w:eastAsia="Times New Roman" w:hAnsi="Myriad Pro" w:cs="Segoe UI"/>
          <w:noProof/>
          <w:sz w:val="26"/>
          <w:szCs w:val="26"/>
          <w:lang w:eastAsia="ru-RU"/>
        </w:rPr>
        <w:lastRenderedPageBreak/>
        <w:drawing>
          <wp:inline distT="0" distB="0" distL="0" distR="0" wp14:anchorId="0304228B" wp14:editId="50ADE68B">
            <wp:extent cx="508000" cy="398145"/>
            <wp:effectExtent l="0" t="0" r="0" b="0"/>
            <wp:docPr id="79"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8000" cy="398145"/>
                    </a:xfrm>
                    <a:prstGeom prst="rect">
                      <a:avLst/>
                    </a:prstGeom>
                    <a:noFill/>
                    <a:ln>
                      <a:noFill/>
                    </a:ln>
                  </pic:spPr>
                </pic:pic>
              </a:graphicData>
            </a:graphic>
          </wp:inline>
        </w:drawing>
      </w:r>
      <w:r w:rsidR="000E1112" w:rsidRPr="00BA0797">
        <w:rPr>
          <w:rFonts w:ascii="Myriad Pro" w:eastAsia="Times New Roman" w:hAnsi="Myriad Pro" w:cs="Segoe UI"/>
          <w:sz w:val="26"/>
          <w:szCs w:val="26"/>
          <w:lang w:eastAsia="ru-RU"/>
        </w:rPr>
        <w:t xml:space="preserve"> - прогнозный объем отпуска электрической энергии в сеть территориальной сетевой организации, определенный регулирующими органами на (i-2)-том году долгосрочного периода регулирования;</w:t>
      </w:r>
    </w:p>
    <w:p w14:paraId="19914B1B" w14:textId="77777777" w:rsidR="000E1112" w:rsidRPr="00BA0797" w:rsidRDefault="0080133B" w:rsidP="00BA0797">
      <w:pPr>
        <w:spacing w:after="0" w:line="360" w:lineRule="auto"/>
        <w:ind w:firstLine="567"/>
        <w:contextualSpacing/>
        <w:jc w:val="both"/>
        <w:rPr>
          <w:rFonts w:ascii="Myriad Pro" w:eastAsia="Times New Roman" w:hAnsi="Myriad Pro" w:cs="Segoe UI"/>
          <w:sz w:val="26"/>
          <w:szCs w:val="26"/>
          <w:lang w:eastAsia="ru-RU"/>
        </w:rPr>
      </w:pPr>
      <w:r>
        <w:rPr>
          <w:rFonts w:ascii="Myriad Pro" w:eastAsia="Times New Roman" w:hAnsi="Myriad Pro" w:cs="Segoe UI"/>
          <w:noProof/>
          <w:sz w:val="26"/>
          <w:szCs w:val="26"/>
          <w:lang w:eastAsia="ru-RU"/>
        </w:rPr>
        <w:drawing>
          <wp:inline distT="0" distB="0" distL="0" distR="0" wp14:anchorId="3A72373E" wp14:editId="4ABE20B6">
            <wp:extent cx="643255" cy="398145"/>
            <wp:effectExtent l="0" t="0" r="0" b="0"/>
            <wp:docPr id="80"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43255" cy="398145"/>
                    </a:xfrm>
                    <a:prstGeom prst="rect">
                      <a:avLst/>
                    </a:prstGeom>
                    <a:noFill/>
                    <a:ln>
                      <a:noFill/>
                    </a:ln>
                  </pic:spPr>
                </pic:pic>
              </a:graphicData>
            </a:graphic>
          </wp:inline>
        </w:drawing>
      </w:r>
      <w:r w:rsidR="000E1112" w:rsidRPr="00BA0797">
        <w:rPr>
          <w:rFonts w:ascii="Myriad Pro" w:eastAsia="Times New Roman" w:hAnsi="Myriad Pro" w:cs="Segoe UI"/>
          <w:sz w:val="26"/>
          <w:szCs w:val="26"/>
          <w:lang w:eastAsia="ru-RU"/>
        </w:rPr>
        <w:t xml:space="preserve"> - фактический объем отпуска электрической энергии в сеть территориальной сетевой организации, определяемый регулирующими органами в (i-2)-том году долгосрочного периода регулирования;</w:t>
      </w:r>
    </w:p>
    <w:p w14:paraId="75FB1CDA" w14:textId="77777777" w:rsidR="000E1112" w:rsidRPr="00BA0797" w:rsidRDefault="0080133B" w:rsidP="00BA0797">
      <w:pPr>
        <w:spacing w:after="0" w:line="360" w:lineRule="auto"/>
        <w:ind w:firstLine="567"/>
        <w:contextualSpacing/>
        <w:jc w:val="both"/>
        <w:rPr>
          <w:rFonts w:ascii="Myriad Pro" w:eastAsia="Times New Roman" w:hAnsi="Myriad Pro" w:cs="Segoe UI"/>
          <w:sz w:val="26"/>
          <w:szCs w:val="26"/>
          <w:lang w:eastAsia="ru-RU"/>
        </w:rPr>
      </w:pPr>
      <w:bookmarkStart w:id="141" w:name="sub_101145"/>
      <w:r>
        <w:rPr>
          <w:rFonts w:ascii="Myriad Pro" w:eastAsia="Times New Roman" w:hAnsi="Myriad Pro" w:cs="Segoe UI"/>
          <w:noProof/>
          <w:sz w:val="26"/>
          <w:szCs w:val="26"/>
          <w:lang w:eastAsia="ru-RU"/>
        </w:rPr>
        <w:drawing>
          <wp:inline distT="0" distB="0" distL="0" distR="0" wp14:anchorId="7AF9C220" wp14:editId="5A9947ED">
            <wp:extent cx="406400" cy="330200"/>
            <wp:effectExtent l="0" t="0" r="0" b="0"/>
            <wp:docPr id="81"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6400" cy="330200"/>
                    </a:xfrm>
                    <a:prstGeom prst="rect">
                      <a:avLst/>
                    </a:prstGeom>
                    <a:noFill/>
                    <a:ln>
                      <a:noFill/>
                    </a:ln>
                  </pic:spPr>
                </pic:pic>
              </a:graphicData>
            </a:graphic>
          </wp:inline>
        </w:drawing>
      </w:r>
      <w:r w:rsidR="000E1112" w:rsidRPr="00BA0797">
        <w:rPr>
          <w:rFonts w:ascii="Myriad Pro" w:eastAsia="Times New Roman" w:hAnsi="Myriad Pro" w:cs="Segoe UI"/>
          <w:sz w:val="26"/>
          <w:szCs w:val="26"/>
          <w:lang w:eastAsia="ru-RU"/>
        </w:rPr>
        <w:t xml:space="preserve"> - уровень технологического расхода (потерь) электрической энергии, указанная в </w:t>
      </w:r>
      <w:hyperlink w:anchor="sub_9" w:history="1">
        <w:r w:rsidR="000E1112" w:rsidRPr="00BA0797">
          <w:rPr>
            <w:rFonts w:ascii="Myriad Pro" w:eastAsia="Times New Roman" w:hAnsi="Myriad Pro" w:cs="Segoe UI"/>
            <w:sz w:val="26"/>
            <w:szCs w:val="26"/>
            <w:lang w:eastAsia="ru-RU"/>
          </w:rPr>
          <w:t>пункте 6</w:t>
        </w:r>
      </w:hyperlink>
      <w:r w:rsidR="000E1112" w:rsidRPr="00BA0797">
        <w:rPr>
          <w:rFonts w:ascii="Myriad Pro" w:eastAsia="Times New Roman" w:hAnsi="Myriad Pro" w:cs="Segoe UI"/>
          <w:sz w:val="26"/>
          <w:szCs w:val="26"/>
          <w:lang w:eastAsia="ru-RU"/>
        </w:rPr>
        <w:t xml:space="preserve"> Методических указаний;</w:t>
      </w:r>
    </w:p>
    <w:bookmarkEnd w:id="141"/>
    <w:p w14:paraId="3D8ED36D" w14:textId="77777777" w:rsidR="000E1112" w:rsidRPr="00BA0797" w:rsidRDefault="0080133B" w:rsidP="00BA0797">
      <w:pPr>
        <w:spacing w:after="0" w:line="360" w:lineRule="auto"/>
        <w:ind w:firstLine="567"/>
        <w:contextualSpacing/>
        <w:jc w:val="both"/>
        <w:rPr>
          <w:rFonts w:ascii="Myriad Pro" w:eastAsia="Times New Roman" w:hAnsi="Myriad Pro" w:cs="Segoe UI"/>
          <w:sz w:val="26"/>
          <w:szCs w:val="26"/>
          <w:lang w:eastAsia="ru-RU"/>
        </w:rPr>
      </w:pPr>
      <w:r>
        <w:rPr>
          <w:rFonts w:ascii="Myriad Pro" w:eastAsia="Times New Roman" w:hAnsi="Myriad Pro" w:cs="Segoe UI"/>
          <w:noProof/>
          <w:sz w:val="26"/>
          <w:szCs w:val="26"/>
          <w:lang w:eastAsia="ru-RU"/>
        </w:rPr>
        <w:drawing>
          <wp:inline distT="0" distB="0" distL="0" distR="0" wp14:anchorId="45692424" wp14:editId="6D9C5922">
            <wp:extent cx="584200" cy="330200"/>
            <wp:effectExtent l="0" t="0" r="0" b="0"/>
            <wp:docPr id="8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84200" cy="330200"/>
                    </a:xfrm>
                    <a:prstGeom prst="rect">
                      <a:avLst/>
                    </a:prstGeom>
                    <a:noFill/>
                    <a:ln>
                      <a:noFill/>
                    </a:ln>
                  </pic:spPr>
                </pic:pic>
              </a:graphicData>
            </a:graphic>
          </wp:inline>
        </w:drawing>
      </w:r>
      <w:r w:rsidR="000E1112" w:rsidRPr="00BA0797">
        <w:rPr>
          <w:rFonts w:ascii="Myriad Pro" w:eastAsia="Times New Roman" w:hAnsi="Myriad Pro" w:cs="Segoe UI"/>
          <w:sz w:val="26"/>
          <w:szCs w:val="26"/>
          <w:lang w:eastAsia="ru-RU"/>
        </w:rPr>
        <w:t xml:space="preserve"> - прогнозная цена покупки потерь электрической энергии в сетях (с учетом мощности) в году i-2, учтенная при установлении тарифа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w:t>
      </w:r>
    </w:p>
    <w:p w14:paraId="2B51DCBB" w14:textId="77777777" w:rsidR="000E1112" w:rsidRPr="00BA0797" w:rsidRDefault="0080133B" w:rsidP="00BA0797">
      <w:pPr>
        <w:spacing w:after="0" w:line="360" w:lineRule="auto"/>
        <w:ind w:firstLine="567"/>
        <w:contextualSpacing/>
        <w:jc w:val="both"/>
        <w:rPr>
          <w:rFonts w:ascii="Myriad Pro" w:eastAsia="Times New Roman" w:hAnsi="Myriad Pro" w:cs="Segoe UI"/>
          <w:sz w:val="26"/>
          <w:szCs w:val="26"/>
          <w:lang w:eastAsia="ru-RU"/>
        </w:rPr>
      </w:pPr>
      <w:r>
        <w:rPr>
          <w:rFonts w:ascii="Myriad Pro" w:eastAsia="Times New Roman" w:hAnsi="Myriad Pro" w:cs="Segoe UI"/>
          <w:noProof/>
          <w:sz w:val="26"/>
          <w:szCs w:val="26"/>
          <w:lang w:eastAsia="ru-RU"/>
        </w:rPr>
        <w:drawing>
          <wp:inline distT="0" distB="0" distL="0" distR="0" wp14:anchorId="22146850" wp14:editId="03F27B64">
            <wp:extent cx="753745" cy="330200"/>
            <wp:effectExtent l="0" t="0" r="0" b="0"/>
            <wp:docPr id="83"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753745" cy="330200"/>
                    </a:xfrm>
                    <a:prstGeom prst="rect">
                      <a:avLst/>
                    </a:prstGeom>
                    <a:noFill/>
                    <a:ln>
                      <a:noFill/>
                    </a:ln>
                  </pic:spPr>
                </pic:pic>
              </a:graphicData>
            </a:graphic>
          </wp:inline>
        </w:drawing>
      </w:r>
      <w:r w:rsidR="000E1112" w:rsidRPr="00BA0797">
        <w:rPr>
          <w:rFonts w:ascii="Myriad Pro" w:eastAsia="Times New Roman" w:hAnsi="Myriad Pro" w:cs="Segoe UI"/>
          <w:sz w:val="26"/>
          <w:szCs w:val="26"/>
          <w:lang w:eastAsia="ru-RU"/>
        </w:rPr>
        <w:t xml:space="preserve"> - фактическая цена покупки потерь электрической энергии в сетях (с учетом мощности) в году i-2.</w:t>
      </w:r>
    </w:p>
    <w:p w14:paraId="7E8DCD7E" w14:textId="77777777" w:rsidR="000E1112" w:rsidRPr="00BA0797" w:rsidRDefault="000E1112" w:rsidP="00BA0797">
      <w:pPr>
        <w:pStyle w:val="afff8"/>
        <w:spacing w:after="0"/>
      </w:pPr>
      <w:r w:rsidRPr="00BA0797">
        <w:t xml:space="preserve">На основании изложенного, Исполнитель считает, что по настоящей статье </w:t>
      </w:r>
      <w:r w:rsidR="00BB173D" w:rsidRPr="00BA0797">
        <w:t>при установлении тарифов на услуги по передаче электрической энергии на</w:t>
      </w:r>
      <w:r w:rsidRPr="00BA0797">
        <w:t xml:space="preserve"> 2021 </w:t>
      </w:r>
      <w:r w:rsidR="009C7B3E" w:rsidRPr="00BA0797">
        <w:t xml:space="preserve"> </w:t>
      </w:r>
      <w:r w:rsidR="000C6F3D" w:rsidRPr="00BA0797">
        <w:t xml:space="preserve">к </w:t>
      </w:r>
      <w:r w:rsidRPr="00BA0797">
        <w:t xml:space="preserve">включению в НВВ в рамках корректировки подлежит </w:t>
      </w:r>
      <w:r w:rsidR="00EB0814" w:rsidRPr="00BA0797">
        <w:t>12</w:t>
      </w:r>
      <w:r w:rsidR="009C7B3E" w:rsidRPr="00BA0797">
        <w:t>3 4</w:t>
      </w:r>
      <w:r w:rsidR="00EB0814" w:rsidRPr="00BA0797">
        <w:t>67</w:t>
      </w:r>
      <w:r w:rsidRPr="00BA0797">
        <w:t xml:space="preserve">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869"/>
        <w:gridCol w:w="2701"/>
      </w:tblGrid>
      <w:tr w:rsidR="00603795" w:rsidRPr="00603795" w14:paraId="404B16B2" w14:textId="77777777" w:rsidTr="00603795">
        <w:trPr>
          <w:cantSplit/>
          <w:trHeight w:val="542"/>
          <w:tblHeader/>
        </w:trPr>
        <w:tc>
          <w:tcPr>
            <w:tcW w:w="358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9BDAD38" w14:textId="77777777" w:rsidR="00603795" w:rsidRPr="00603795" w:rsidRDefault="00603795" w:rsidP="00057EF7">
            <w:pPr>
              <w:spacing w:after="0" w:line="240" w:lineRule="auto"/>
              <w:jc w:val="center"/>
              <w:rPr>
                <w:rFonts w:ascii="Myriad Pro" w:eastAsia="Times New Roman" w:hAnsi="Myriad Pro"/>
                <w:b/>
                <w:bCs/>
                <w:color w:val="FFFFFF"/>
                <w:sz w:val="20"/>
                <w:szCs w:val="20"/>
                <w:lang w:eastAsia="ru-RU"/>
              </w:rPr>
            </w:pPr>
            <w:r w:rsidRPr="00603795">
              <w:rPr>
                <w:rFonts w:ascii="Myriad Pro" w:eastAsia="Times New Roman" w:hAnsi="Myriad Pro"/>
                <w:b/>
                <w:bCs/>
                <w:color w:val="FFFFFF"/>
                <w:sz w:val="20"/>
                <w:szCs w:val="20"/>
                <w:lang w:eastAsia="ru-RU"/>
              </w:rPr>
              <w:t>Наименование</w:t>
            </w:r>
          </w:p>
        </w:tc>
        <w:tc>
          <w:tcPr>
            <w:tcW w:w="14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CAB3CE0" w14:textId="77777777" w:rsidR="00603795" w:rsidRPr="00603795" w:rsidRDefault="00603795" w:rsidP="00057EF7">
            <w:pPr>
              <w:spacing w:after="0" w:line="240" w:lineRule="auto"/>
              <w:jc w:val="center"/>
              <w:rPr>
                <w:rFonts w:ascii="Myriad Pro" w:eastAsia="Times New Roman" w:hAnsi="Myriad Pro"/>
                <w:b/>
                <w:bCs/>
                <w:color w:val="FFFFFF"/>
                <w:sz w:val="20"/>
                <w:szCs w:val="20"/>
                <w:lang w:eastAsia="ru-RU"/>
              </w:rPr>
            </w:pPr>
            <w:r w:rsidRPr="00603795">
              <w:rPr>
                <w:rFonts w:ascii="Myriad Pro" w:eastAsia="Times New Roman" w:hAnsi="Myriad Pro"/>
                <w:b/>
                <w:bCs/>
                <w:color w:val="FFFFFF"/>
                <w:sz w:val="20"/>
                <w:szCs w:val="20"/>
                <w:lang w:eastAsia="ru-RU"/>
              </w:rPr>
              <w:t>Показатель</w:t>
            </w:r>
          </w:p>
        </w:tc>
      </w:tr>
      <w:tr w:rsidR="000C6F3D" w:rsidRPr="00BA0797" w14:paraId="7898E9A6" w14:textId="77777777">
        <w:trPr>
          <w:cantSplit/>
        </w:trPr>
        <w:tc>
          <w:tcPr>
            <w:tcW w:w="3589" w:type="pct"/>
            <w:tcBorders>
              <w:top w:val="single" w:sz="4" w:space="0" w:color="FFFFFF"/>
            </w:tcBorders>
            <w:shd w:val="clear" w:color="auto" w:fill="auto"/>
            <w:vAlign w:val="center"/>
          </w:tcPr>
          <w:p w14:paraId="718E18B9" w14:textId="77777777" w:rsidR="000C6F3D" w:rsidRPr="00BA0797" w:rsidRDefault="000C6F3D" w:rsidP="00BA0797">
            <w:pPr>
              <w:spacing w:after="0" w:line="240" w:lineRule="auto"/>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Отпуск электрической энергии в сеть плановый на 2019 год, </w:t>
            </w:r>
            <w:proofErr w:type="spellStart"/>
            <w:r w:rsidRPr="00BA0797">
              <w:rPr>
                <w:rFonts w:ascii="Myriad Pro" w:eastAsia="Times New Roman" w:hAnsi="Myriad Pro"/>
                <w:sz w:val="20"/>
                <w:szCs w:val="20"/>
                <w:lang w:eastAsia="ru-RU"/>
              </w:rPr>
              <w:t>млн.кВт</w:t>
            </w:r>
            <w:proofErr w:type="spellEnd"/>
            <w:r w:rsidRPr="00BA0797">
              <w:rPr>
                <w:rFonts w:ascii="Myriad Pro" w:eastAsia="Times New Roman" w:hAnsi="Myriad Pro"/>
                <w:sz w:val="20"/>
                <w:szCs w:val="20"/>
                <w:lang w:eastAsia="ru-RU"/>
              </w:rPr>
              <w:t>*ч</w:t>
            </w:r>
          </w:p>
        </w:tc>
        <w:tc>
          <w:tcPr>
            <w:tcW w:w="1411" w:type="pct"/>
            <w:tcBorders>
              <w:top w:val="single" w:sz="4" w:space="0" w:color="FFFFFF"/>
            </w:tcBorders>
            <w:shd w:val="clear" w:color="auto" w:fill="auto"/>
            <w:vAlign w:val="center"/>
          </w:tcPr>
          <w:p w14:paraId="7357565C" w14:textId="77777777" w:rsidR="000C6F3D" w:rsidRPr="00BA0797" w:rsidRDefault="009C7B3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2 1</w:t>
            </w:r>
            <w:r w:rsidR="000C6F3D" w:rsidRPr="00BA0797">
              <w:rPr>
                <w:rFonts w:ascii="Myriad Pro" w:eastAsia="Times New Roman" w:hAnsi="Myriad Pro"/>
                <w:sz w:val="20"/>
                <w:szCs w:val="20"/>
                <w:lang w:eastAsia="ru-RU"/>
              </w:rPr>
              <w:t>26,22</w:t>
            </w:r>
          </w:p>
        </w:tc>
      </w:tr>
      <w:tr w:rsidR="000C6F3D" w:rsidRPr="00BA0797" w14:paraId="4F0B5A61" w14:textId="77777777">
        <w:trPr>
          <w:cantSplit/>
        </w:trPr>
        <w:tc>
          <w:tcPr>
            <w:tcW w:w="3589" w:type="pct"/>
            <w:shd w:val="clear" w:color="auto" w:fill="auto"/>
            <w:vAlign w:val="center"/>
          </w:tcPr>
          <w:p w14:paraId="1D488A9B" w14:textId="77777777" w:rsidR="000C6F3D" w:rsidRPr="00BA0797" w:rsidRDefault="000C6F3D" w:rsidP="00BA0797">
            <w:pPr>
              <w:spacing w:after="0" w:line="240" w:lineRule="auto"/>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Отпуск электрической энергии в сеть фактический за 2019 год, </w:t>
            </w:r>
            <w:proofErr w:type="spellStart"/>
            <w:r w:rsidRPr="00BA0797">
              <w:rPr>
                <w:rFonts w:ascii="Myriad Pro" w:eastAsia="Times New Roman" w:hAnsi="Myriad Pro"/>
                <w:sz w:val="20"/>
                <w:szCs w:val="20"/>
                <w:lang w:eastAsia="ru-RU"/>
              </w:rPr>
              <w:t>млн.кВт</w:t>
            </w:r>
            <w:proofErr w:type="spellEnd"/>
            <w:r w:rsidRPr="00BA0797">
              <w:rPr>
                <w:rFonts w:ascii="Myriad Pro" w:eastAsia="Times New Roman" w:hAnsi="Myriad Pro"/>
                <w:sz w:val="20"/>
                <w:szCs w:val="20"/>
                <w:lang w:eastAsia="ru-RU"/>
              </w:rPr>
              <w:t>*ч</w:t>
            </w:r>
          </w:p>
        </w:tc>
        <w:tc>
          <w:tcPr>
            <w:tcW w:w="1411" w:type="pct"/>
            <w:shd w:val="clear" w:color="auto" w:fill="auto"/>
            <w:vAlign w:val="center"/>
          </w:tcPr>
          <w:p w14:paraId="02FA152F" w14:textId="77777777" w:rsidR="000C6F3D" w:rsidRPr="00BA0797" w:rsidRDefault="00834137"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2 0</w:t>
            </w:r>
            <w:r w:rsidR="000C6F3D" w:rsidRPr="00BA0797">
              <w:rPr>
                <w:rFonts w:ascii="Myriad Pro" w:eastAsia="Times New Roman" w:hAnsi="Myriad Pro"/>
                <w:sz w:val="20"/>
                <w:szCs w:val="20"/>
                <w:lang w:eastAsia="ru-RU"/>
              </w:rPr>
              <w:t>64,77</w:t>
            </w:r>
          </w:p>
        </w:tc>
      </w:tr>
      <w:tr w:rsidR="000C6F3D" w:rsidRPr="00BA0797" w14:paraId="41241BA9" w14:textId="77777777">
        <w:trPr>
          <w:cantSplit/>
        </w:trPr>
        <w:tc>
          <w:tcPr>
            <w:tcW w:w="3589" w:type="pct"/>
            <w:shd w:val="clear" w:color="auto" w:fill="auto"/>
            <w:vAlign w:val="center"/>
          </w:tcPr>
          <w:p w14:paraId="01971ED3"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Объем потерь в сетях плановый на 2017 год, </w:t>
            </w:r>
            <w:proofErr w:type="spellStart"/>
            <w:r w:rsidRPr="00BA0797">
              <w:rPr>
                <w:rFonts w:ascii="Myriad Pro" w:eastAsia="Times New Roman" w:hAnsi="Myriad Pro"/>
                <w:sz w:val="20"/>
                <w:szCs w:val="20"/>
                <w:lang w:eastAsia="ru-RU"/>
              </w:rPr>
              <w:t>млн.кВт</w:t>
            </w:r>
            <w:proofErr w:type="spellEnd"/>
            <w:r w:rsidRPr="00BA0797">
              <w:rPr>
                <w:rFonts w:ascii="Myriad Pro" w:eastAsia="Times New Roman" w:hAnsi="Myriad Pro"/>
                <w:sz w:val="20"/>
                <w:szCs w:val="20"/>
                <w:lang w:eastAsia="ru-RU"/>
              </w:rPr>
              <w:t>*ч</w:t>
            </w:r>
          </w:p>
        </w:tc>
        <w:tc>
          <w:tcPr>
            <w:tcW w:w="1411" w:type="pct"/>
            <w:shd w:val="clear" w:color="auto" w:fill="auto"/>
            <w:vAlign w:val="center"/>
          </w:tcPr>
          <w:p w14:paraId="1D863821" w14:textId="77777777" w:rsidR="000C6F3D" w:rsidRPr="00BA0797" w:rsidRDefault="000C6F3D"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266,56</w:t>
            </w:r>
          </w:p>
        </w:tc>
      </w:tr>
      <w:tr w:rsidR="000C6F3D" w:rsidRPr="00BA0797" w14:paraId="075756CC" w14:textId="77777777">
        <w:trPr>
          <w:cantSplit/>
        </w:trPr>
        <w:tc>
          <w:tcPr>
            <w:tcW w:w="3589" w:type="pct"/>
            <w:shd w:val="clear" w:color="auto" w:fill="auto"/>
            <w:vAlign w:val="center"/>
          </w:tcPr>
          <w:p w14:paraId="2146074A"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в %</w:t>
            </w:r>
          </w:p>
        </w:tc>
        <w:tc>
          <w:tcPr>
            <w:tcW w:w="1411" w:type="pct"/>
            <w:shd w:val="clear" w:color="auto" w:fill="auto"/>
            <w:vAlign w:val="center"/>
          </w:tcPr>
          <w:p w14:paraId="1692586F" w14:textId="77777777" w:rsidR="000C6F3D" w:rsidRPr="00BA0797" w:rsidRDefault="000C6F3D"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12,54%</w:t>
            </w:r>
          </w:p>
        </w:tc>
      </w:tr>
      <w:tr w:rsidR="000C6F3D" w:rsidRPr="00BA0797" w14:paraId="776680EF" w14:textId="77777777">
        <w:trPr>
          <w:cantSplit/>
        </w:trPr>
        <w:tc>
          <w:tcPr>
            <w:tcW w:w="3589" w:type="pct"/>
            <w:shd w:val="clear" w:color="auto" w:fill="auto"/>
            <w:vAlign w:val="center"/>
          </w:tcPr>
          <w:p w14:paraId="3CA973A0"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Объем потерь в сетях фактический за 2019 год, </w:t>
            </w:r>
            <w:proofErr w:type="spellStart"/>
            <w:r w:rsidRPr="00BA0797">
              <w:rPr>
                <w:rFonts w:ascii="Myriad Pro" w:eastAsia="Times New Roman" w:hAnsi="Myriad Pro"/>
                <w:sz w:val="20"/>
                <w:szCs w:val="20"/>
                <w:lang w:eastAsia="ru-RU"/>
              </w:rPr>
              <w:t>млн.кВт</w:t>
            </w:r>
            <w:proofErr w:type="spellEnd"/>
            <w:r w:rsidRPr="00BA0797">
              <w:rPr>
                <w:rFonts w:ascii="Myriad Pro" w:eastAsia="Times New Roman" w:hAnsi="Myriad Pro"/>
                <w:sz w:val="20"/>
                <w:szCs w:val="20"/>
                <w:lang w:eastAsia="ru-RU"/>
              </w:rPr>
              <w:t>*ч</w:t>
            </w:r>
          </w:p>
        </w:tc>
        <w:tc>
          <w:tcPr>
            <w:tcW w:w="1411" w:type="pct"/>
            <w:shd w:val="clear" w:color="auto" w:fill="auto"/>
            <w:vAlign w:val="center"/>
          </w:tcPr>
          <w:p w14:paraId="4BC59EB6" w14:textId="77777777" w:rsidR="000C6F3D" w:rsidRPr="00BA0797" w:rsidRDefault="000C6F3D"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224,019</w:t>
            </w:r>
          </w:p>
        </w:tc>
      </w:tr>
      <w:tr w:rsidR="000C6F3D" w:rsidRPr="00BA0797" w14:paraId="4BCE23AC" w14:textId="77777777">
        <w:trPr>
          <w:cantSplit/>
        </w:trPr>
        <w:tc>
          <w:tcPr>
            <w:tcW w:w="3589" w:type="pct"/>
            <w:shd w:val="clear" w:color="auto" w:fill="auto"/>
            <w:vAlign w:val="center"/>
          </w:tcPr>
          <w:p w14:paraId="326D4257"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в %</w:t>
            </w:r>
          </w:p>
        </w:tc>
        <w:tc>
          <w:tcPr>
            <w:tcW w:w="1411" w:type="pct"/>
            <w:shd w:val="clear" w:color="auto" w:fill="auto"/>
            <w:vAlign w:val="center"/>
          </w:tcPr>
          <w:p w14:paraId="2496E4A4" w14:textId="77777777" w:rsidR="000C6F3D" w:rsidRPr="00BA0797" w:rsidRDefault="000C6F3D"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10,85%</w:t>
            </w:r>
          </w:p>
        </w:tc>
      </w:tr>
      <w:tr w:rsidR="000C6F3D" w:rsidRPr="00BA0797" w14:paraId="4628BA31" w14:textId="77777777">
        <w:trPr>
          <w:cantSplit/>
        </w:trPr>
        <w:tc>
          <w:tcPr>
            <w:tcW w:w="3589" w:type="pct"/>
            <w:shd w:val="clear" w:color="auto" w:fill="auto"/>
            <w:vAlign w:val="center"/>
          </w:tcPr>
          <w:p w14:paraId="3E3B4AE3"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Затраты на покупку потерь плановые на 2019 год, тыс. руб. </w:t>
            </w:r>
          </w:p>
        </w:tc>
        <w:tc>
          <w:tcPr>
            <w:tcW w:w="1411" w:type="pct"/>
            <w:shd w:val="clear" w:color="auto" w:fill="auto"/>
            <w:vAlign w:val="center"/>
          </w:tcPr>
          <w:p w14:paraId="03B4B24C" w14:textId="77777777" w:rsidR="000C6F3D" w:rsidRPr="00BA0797" w:rsidRDefault="000C6F3D"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63</w:t>
            </w:r>
            <w:r w:rsidR="00834137" w:rsidRPr="00BA0797">
              <w:rPr>
                <w:rFonts w:ascii="Myriad Pro" w:eastAsia="Times New Roman" w:hAnsi="Myriad Pro"/>
                <w:sz w:val="20"/>
                <w:szCs w:val="20"/>
                <w:lang w:eastAsia="ru-RU"/>
              </w:rPr>
              <w:t>8 2</w:t>
            </w:r>
            <w:r w:rsidRPr="00BA0797">
              <w:rPr>
                <w:rFonts w:ascii="Myriad Pro" w:eastAsia="Times New Roman" w:hAnsi="Myriad Pro"/>
                <w:sz w:val="20"/>
                <w:szCs w:val="20"/>
                <w:lang w:eastAsia="ru-RU"/>
              </w:rPr>
              <w:t>89,37</w:t>
            </w:r>
          </w:p>
        </w:tc>
      </w:tr>
      <w:tr w:rsidR="000C6F3D" w:rsidRPr="00BA0797" w14:paraId="09875E61" w14:textId="77777777">
        <w:trPr>
          <w:cantSplit/>
        </w:trPr>
        <w:tc>
          <w:tcPr>
            <w:tcW w:w="3589" w:type="pct"/>
            <w:shd w:val="clear" w:color="auto" w:fill="auto"/>
            <w:vAlign w:val="center"/>
          </w:tcPr>
          <w:p w14:paraId="237BC690"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 xml:space="preserve">Затраты на покупку потерь фактические за 2019 год, тыс. руб. </w:t>
            </w:r>
          </w:p>
        </w:tc>
        <w:tc>
          <w:tcPr>
            <w:tcW w:w="1411" w:type="pct"/>
            <w:shd w:val="clear" w:color="auto" w:fill="auto"/>
            <w:vAlign w:val="center"/>
          </w:tcPr>
          <w:p w14:paraId="5E7D5734" w14:textId="77777777" w:rsidR="000C6F3D" w:rsidRPr="00BA0797" w:rsidRDefault="000C6F3D"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66</w:t>
            </w:r>
            <w:r w:rsidR="00834137" w:rsidRPr="00BA0797">
              <w:rPr>
                <w:rFonts w:ascii="Myriad Pro" w:eastAsia="Times New Roman" w:hAnsi="Myriad Pro"/>
                <w:sz w:val="20"/>
                <w:szCs w:val="20"/>
                <w:lang w:eastAsia="ru-RU"/>
              </w:rPr>
              <w:t>3 0</w:t>
            </w:r>
            <w:r w:rsidRPr="00BA0797">
              <w:rPr>
                <w:rFonts w:ascii="Myriad Pro" w:eastAsia="Times New Roman" w:hAnsi="Myriad Pro"/>
                <w:sz w:val="20"/>
                <w:szCs w:val="20"/>
                <w:lang w:eastAsia="ru-RU"/>
              </w:rPr>
              <w:t>08,11</w:t>
            </w:r>
          </w:p>
        </w:tc>
      </w:tr>
      <w:tr w:rsidR="000C6F3D" w:rsidRPr="00BA0797" w14:paraId="3FA8B52F" w14:textId="77777777">
        <w:trPr>
          <w:cantSplit/>
        </w:trPr>
        <w:tc>
          <w:tcPr>
            <w:tcW w:w="3589" w:type="pct"/>
            <w:shd w:val="clear" w:color="auto" w:fill="auto"/>
            <w:vAlign w:val="center"/>
          </w:tcPr>
          <w:p w14:paraId="293C65B6"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Цена потерь плановая на 2019 год, руб./МВт*ч</w:t>
            </w:r>
          </w:p>
        </w:tc>
        <w:tc>
          <w:tcPr>
            <w:tcW w:w="1411" w:type="pct"/>
            <w:shd w:val="clear" w:color="auto" w:fill="auto"/>
            <w:vAlign w:val="center"/>
          </w:tcPr>
          <w:p w14:paraId="0D16D2FC" w14:textId="77777777" w:rsidR="000C6F3D" w:rsidRPr="00BA0797" w:rsidRDefault="009C7B3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2 3</w:t>
            </w:r>
            <w:r w:rsidR="000C6F3D" w:rsidRPr="00BA0797">
              <w:rPr>
                <w:rFonts w:ascii="Myriad Pro" w:eastAsia="Times New Roman" w:hAnsi="Myriad Pro"/>
                <w:sz w:val="20"/>
                <w:szCs w:val="20"/>
                <w:lang w:eastAsia="ru-RU"/>
              </w:rPr>
              <w:t>94,54</w:t>
            </w:r>
          </w:p>
        </w:tc>
      </w:tr>
      <w:tr w:rsidR="000C6F3D" w:rsidRPr="00BA0797" w14:paraId="421E30AE" w14:textId="77777777">
        <w:trPr>
          <w:cantSplit/>
        </w:trPr>
        <w:tc>
          <w:tcPr>
            <w:tcW w:w="3589" w:type="pct"/>
            <w:shd w:val="clear" w:color="auto" w:fill="auto"/>
            <w:vAlign w:val="center"/>
          </w:tcPr>
          <w:p w14:paraId="463BA949" w14:textId="77777777" w:rsidR="000C6F3D" w:rsidRPr="00BA0797" w:rsidRDefault="000C6F3D" w:rsidP="00BA0797">
            <w:pPr>
              <w:spacing w:after="0" w:line="240" w:lineRule="auto"/>
              <w:jc w:val="both"/>
              <w:rPr>
                <w:rFonts w:ascii="Myriad Pro" w:eastAsia="Times New Roman" w:hAnsi="Myriad Pro"/>
                <w:sz w:val="20"/>
                <w:szCs w:val="20"/>
                <w:lang w:eastAsia="ru-RU"/>
              </w:rPr>
            </w:pPr>
            <w:r w:rsidRPr="00BA0797">
              <w:rPr>
                <w:rFonts w:ascii="Myriad Pro" w:eastAsia="Times New Roman" w:hAnsi="Myriad Pro"/>
                <w:sz w:val="20"/>
                <w:szCs w:val="20"/>
                <w:lang w:eastAsia="ru-RU"/>
              </w:rPr>
              <w:t>Цена потерь фактическая на 2019 год, руб./МВт*ч</w:t>
            </w:r>
          </w:p>
        </w:tc>
        <w:tc>
          <w:tcPr>
            <w:tcW w:w="1411" w:type="pct"/>
            <w:shd w:val="clear" w:color="auto" w:fill="auto"/>
            <w:vAlign w:val="center"/>
          </w:tcPr>
          <w:p w14:paraId="79DA2DDB" w14:textId="77777777" w:rsidR="000C6F3D" w:rsidRPr="00BA0797" w:rsidRDefault="009C7B3E" w:rsidP="00BA0797">
            <w:pPr>
              <w:spacing w:after="0" w:line="240" w:lineRule="auto"/>
              <w:jc w:val="center"/>
              <w:rPr>
                <w:rFonts w:ascii="Myriad Pro" w:eastAsia="Times New Roman" w:hAnsi="Myriad Pro"/>
                <w:sz w:val="20"/>
                <w:szCs w:val="20"/>
                <w:lang w:eastAsia="ru-RU"/>
              </w:rPr>
            </w:pPr>
            <w:r w:rsidRPr="00BA0797">
              <w:rPr>
                <w:rFonts w:ascii="Myriad Pro" w:eastAsia="Times New Roman" w:hAnsi="Myriad Pro"/>
                <w:sz w:val="20"/>
                <w:szCs w:val="20"/>
                <w:lang w:eastAsia="ru-RU"/>
              </w:rPr>
              <w:t>2 9</w:t>
            </w:r>
            <w:r w:rsidR="000C6F3D" w:rsidRPr="00BA0797">
              <w:rPr>
                <w:rFonts w:ascii="Myriad Pro" w:eastAsia="Times New Roman" w:hAnsi="Myriad Pro"/>
                <w:sz w:val="20"/>
                <w:szCs w:val="20"/>
                <w:lang w:eastAsia="ru-RU"/>
              </w:rPr>
              <w:t>59,60</w:t>
            </w:r>
          </w:p>
        </w:tc>
      </w:tr>
      <w:tr w:rsidR="000C6F3D" w:rsidRPr="00BA0797" w14:paraId="75FEFD35" w14:textId="77777777">
        <w:trPr>
          <w:cantSplit/>
        </w:trPr>
        <w:tc>
          <w:tcPr>
            <w:tcW w:w="3589" w:type="pct"/>
            <w:shd w:val="clear" w:color="auto" w:fill="auto"/>
            <w:vAlign w:val="center"/>
          </w:tcPr>
          <w:p w14:paraId="1B3E6273" w14:textId="77777777" w:rsidR="000C6F3D" w:rsidRPr="00BA0797" w:rsidRDefault="000C6F3D" w:rsidP="00BA0797">
            <w:pPr>
              <w:spacing w:after="0" w:line="240" w:lineRule="auto"/>
              <w:jc w:val="both"/>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lastRenderedPageBreak/>
              <w:t>Величина корректировки, тыс. руб.</w:t>
            </w:r>
          </w:p>
        </w:tc>
        <w:tc>
          <w:tcPr>
            <w:tcW w:w="1411" w:type="pct"/>
            <w:shd w:val="clear" w:color="auto" w:fill="auto"/>
            <w:noWrap/>
            <w:vAlign w:val="center"/>
          </w:tcPr>
          <w:p w14:paraId="43538415" w14:textId="77777777" w:rsidR="000C6F3D" w:rsidRPr="00BA0797" w:rsidRDefault="000C6F3D" w:rsidP="00BA0797">
            <w:pPr>
              <w:spacing w:after="0" w:line="240" w:lineRule="auto"/>
              <w:jc w:val="center"/>
              <w:rPr>
                <w:rFonts w:ascii="Myriad Pro" w:eastAsia="Times New Roman" w:hAnsi="Myriad Pro"/>
                <w:b/>
                <w:bCs/>
                <w:sz w:val="20"/>
                <w:szCs w:val="20"/>
                <w:lang w:eastAsia="ru-RU"/>
              </w:rPr>
            </w:pPr>
            <w:r w:rsidRPr="00BA0797">
              <w:rPr>
                <w:rFonts w:ascii="Myriad Pro" w:eastAsia="Times New Roman" w:hAnsi="Myriad Pro"/>
                <w:b/>
                <w:bCs/>
                <w:sz w:val="20"/>
                <w:szCs w:val="20"/>
                <w:lang w:eastAsia="ru-RU"/>
              </w:rPr>
              <w:t>12</w:t>
            </w:r>
            <w:r w:rsidR="009C7B3E" w:rsidRPr="00BA0797">
              <w:rPr>
                <w:rFonts w:ascii="Myriad Pro" w:eastAsia="Times New Roman" w:hAnsi="Myriad Pro"/>
                <w:b/>
                <w:bCs/>
                <w:sz w:val="20"/>
                <w:szCs w:val="20"/>
                <w:lang w:eastAsia="ru-RU"/>
              </w:rPr>
              <w:t>3 4</w:t>
            </w:r>
            <w:r w:rsidRPr="00BA0797">
              <w:rPr>
                <w:rFonts w:ascii="Myriad Pro" w:eastAsia="Times New Roman" w:hAnsi="Myriad Pro"/>
                <w:b/>
                <w:bCs/>
                <w:sz w:val="20"/>
                <w:szCs w:val="20"/>
                <w:lang w:eastAsia="ru-RU"/>
              </w:rPr>
              <w:t>67,03</w:t>
            </w:r>
          </w:p>
        </w:tc>
      </w:tr>
      <w:tr w:rsidR="00A32D13" w:rsidRPr="00BA0797" w14:paraId="4B06774E" w14:textId="77777777">
        <w:trPr>
          <w:cantSplit/>
        </w:trPr>
        <w:tc>
          <w:tcPr>
            <w:tcW w:w="3589" w:type="pct"/>
            <w:shd w:val="clear" w:color="auto" w:fill="auto"/>
            <w:vAlign w:val="center"/>
          </w:tcPr>
          <w:p w14:paraId="5244C374" w14:textId="77777777" w:rsidR="00A32D13" w:rsidRPr="00BA0797" w:rsidRDefault="00A32D13" w:rsidP="00BA0797">
            <w:pPr>
              <w:spacing w:after="0" w:line="240" w:lineRule="auto"/>
              <w:jc w:val="both"/>
              <w:rPr>
                <w:rFonts w:ascii="Myriad Pro" w:eastAsia="Times New Roman" w:hAnsi="Myriad Pro"/>
                <w:bCs/>
                <w:i/>
                <w:sz w:val="20"/>
                <w:szCs w:val="20"/>
                <w:lang w:eastAsia="ru-RU"/>
              </w:rPr>
            </w:pPr>
            <w:r w:rsidRPr="00BA0797">
              <w:rPr>
                <w:rFonts w:ascii="Myriad Pro" w:eastAsia="Times New Roman" w:hAnsi="Myriad Pro"/>
                <w:bCs/>
                <w:i/>
                <w:sz w:val="20"/>
                <w:szCs w:val="20"/>
                <w:lang w:eastAsia="ru-RU"/>
              </w:rPr>
              <w:t>в том числе</w:t>
            </w:r>
          </w:p>
        </w:tc>
        <w:tc>
          <w:tcPr>
            <w:tcW w:w="1411" w:type="pct"/>
            <w:shd w:val="clear" w:color="auto" w:fill="auto"/>
            <w:noWrap/>
            <w:vAlign w:val="center"/>
          </w:tcPr>
          <w:p w14:paraId="330B13E1" w14:textId="77777777" w:rsidR="00A32D13" w:rsidRPr="00BA0797" w:rsidRDefault="00A32D13" w:rsidP="00BA0797">
            <w:pPr>
              <w:spacing w:after="0" w:line="240" w:lineRule="auto"/>
              <w:jc w:val="center"/>
              <w:rPr>
                <w:rFonts w:ascii="Myriad Pro" w:eastAsia="Times New Roman" w:hAnsi="Myriad Pro"/>
                <w:b/>
                <w:bCs/>
                <w:sz w:val="20"/>
                <w:szCs w:val="20"/>
                <w:lang w:eastAsia="ru-RU"/>
              </w:rPr>
            </w:pPr>
          </w:p>
        </w:tc>
      </w:tr>
      <w:tr w:rsidR="000C6F3D" w:rsidRPr="00BA0797" w14:paraId="756BE30A" w14:textId="77777777">
        <w:trPr>
          <w:cantSplit/>
        </w:trPr>
        <w:tc>
          <w:tcPr>
            <w:tcW w:w="3589" w:type="pct"/>
            <w:shd w:val="clear" w:color="auto" w:fill="auto"/>
            <w:vAlign w:val="center"/>
          </w:tcPr>
          <w:p w14:paraId="521BB9A3" w14:textId="77777777" w:rsidR="000C6F3D" w:rsidRPr="00BA0797" w:rsidRDefault="000C6F3D" w:rsidP="00BA0797">
            <w:pPr>
              <w:spacing w:after="0" w:line="240" w:lineRule="auto"/>
              <w:ind w:left="567"/>
              <w:jc w:val="both"/>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t>Влияние изменения объемов отпуска в сеть</w:t>
            </w:r>
          </w:p>
        </w:tc>
        <w:tc>
          <w:tcPr>
            <w:tcW w:w="1411" w:type="pct"/>
            <w:shd w:val="clear" w:color="auto" w:fill="auto"/>
            <w:noWrap/>
            <w:vAlign w:val="center"/>
          </w:tcPr>
          <w:p w14:paraId="0CAD74F0" w14:textId="77777777" w:rsidR="000C6F3D" w:rsidRPr="00BA0797" w:rsidRDefault="000C6F3D" w:rsidP="00BA0797">
            <w:pPr>
              <w:spacing w:after="0" w:line="240" w:lineRule="auto"/>
              <w:jc w:val="center"/>
              <w:rPr>
                <w:rFonts w:ascii="Myriad Pro" w:eastAsia="Times New Roman" w:hAnsi="Myriad Pro"/>
                <w:i/>
                <w:sz w:val="20"/>
                <w:szCs w:val="20"/>
                <w:lang w:eastAsia="ru-RU"/>
              </w:rPr>
            </w:pPr>
            <w:r w:rsidRPr="00BA0797">
              <w:rPr>
                <w:rFonts w:ascii="Myriad Pro" w:eastAsia="Times New Roman" w:hAnsi="Myriad Pro"/>
                <w:i/>
                <w:sz w:val="20"/>
                <w:szCs w:val="20"/>
                <w:lang w:eastAsia="ru-RU"/>
              </w:rPr>
              <w:t>-2</w:t>
            </w:r>
            <w:r w:rsidR="009C7B3E" w:rsidRPr="00BA0797">
              <w:rPr>
                <w:rFonts w:ascii="Myriad Pro" w:eastAsia="Times New Roman" w:hAnsi="Myriad Pro"/>
                <w:i/>
                <w:sz w:val="20"/>
                <w:szCs w:val="20"/>
                <w:lang w:eastAsia="ru-RU"/>
              </w:rPr>
              <w:t>2 8</w:t>
            </w:r>
            <w:r w:rsidRPr="00BA0797">
              <w:rPr>
                <w:rFonts w:ascii="Myriad Pro" w:eastAsia="Times New Roman" w:hAnsi="Myriad Pro"/>
                <w:i/>
                <w:sz w:val="20"/>
                <w:szCs w:val="20"/>
                <w:lang w:eastAsia="ru-RU"/>
              </w:rPr>
              <w:t>02,04</w:t>
            </w:r>
          </w:p>
        </w:tc>
      </w:tr>
      <w:tr w:rsidR="000C6F3D" w:rsidRPr="00BA0797" w14:paraId="29F60BD1" w14:textId="77777777">
        <w:trPr>
          <w:cantSplit/>
        </w:trPr>
        <w:tc>
          <w:tcPr>
            <w:tcW w:w="3589" w:type="pct"/>
            <w:shd w:val="clear" w:color="auto" w:fill="auto"/>
            <w:vAlign w:val="center"/>
          </w:tcPr>
          <w:p w14:paraId="46F1FE41" w14:textId="77777777" w:rsidR="000C6F3D" w:rsidRPr="00BA0797" w:rsidRDefault="000C6F3D" w:rsidP="00BA0797">
            <w:pPr>
              <w:spacing w:after="0" w:line="240" w:lineRule="auto"/>
              <w:ind w:left="567"/>
              <w:jc w:val="both"/>
              <w:rPr>
                <w:rFonts w:ascii="Myriad Pro" w:eastAsia="Times New Roman" w:hAnsi="Myriad Pro"/>
                <w:i/>
                <w:iCs/>
                <w:sz w:val="20"/>
                <w:szCs w:val="20"/>
                <w:lang w:eastAsia="ru-RU"/>
              </w:rPr>
            </w:pPr>
            <w:r w:rsidRPr="00BA0797">
              <w:rPr>
                <w:rFonts w:ascii="Myriad Pro" w:eastAsia="Times New Roman" w:hAnsi="Myriad Pro"/>
                <w:i/>
                <w:iCs/>
                <w:sz w:val="20"/>
                <w:szCs w:val="20"/>
                <w:lang w:eastAsia="ru-RU"/>
              </w:rPr>
              <w:t>Влияние ценового фактора</w:t>
            </w:r>
          </w:p>
        </w:tc>
        <w:tc>
          <w:tcPr>
            <w:tcW w:w="1411" w:type="pct"/>
            <w:shd w:val="clear" w:color="auto" w:fill="auto"/>
            <w:noWrap/>
            <w:vAlign w:val="center"/>
          </w:tcPr>
          <w:p w14:paraId="4CB3D4C3" w14:textId="77777777" w:rsidR="000C6F3D" w:rsidRPr="00BA0797" w:rsidRDefault="000C6F3D" w:rsidP="00BA0797">
            <w:pPr>
              <w:spacing w:after="0" w:line="240" w:lineRule="auto"/>
              <w:jc w:val="center"/>
              <w:rPr>
                <w:rFonts w:ascii="Myriad Pro" w:eastAsia="Times New Roman" w:hAnsi="Myriad Pro"/>
                <w:i/>
                <w:sz w:val="20"/>
                <w:szCs w:val="20"/>
                <w:lang w:eastAsia="ru-RU"/>
              </w:rPr>
            </w:pPr>
            <w:r w:rsidRPr="00BA0797">
              <w:rPr>
                <w:rFonts w:ascii="Myriad Pro" w:eastAsia="Times New Roman" w:hAnsi="Myriad Pro"/>
                <w:i/>
                <w:sz w:val="20"/>
                <w:szCs w:val="20"/>
                <w:lang w:eastAsia="ru-RU"/>
              </w:rPr>
              <w:t>14</w:t>
            </w:r>
            <w:r w:rsidR="00834137" w:rsidRPr="00BA0797">
              <w:rPr>
                <w:rFonts w:ascii="Myriad Pro" w:eastAsia="Times New Roman" w:hAnsi="Myriad Pro"/>
                <w:i/>
                <w:sz w:val="20"/>
                <w:szCs w:val="20"/>
                <w:lang w:eastAsia="ru-RU"/>
              </w:rPr>
              <w:t>6 2</w:t>
            </w:r>
            <w:r w:rsidRPr="00BA0797">
              <w:rPr>
                <w:rFonts w:ascii="Myriad Pro" w:eastAsia="Times New Roman" w:hAnsi="Myriad Pro"/>
                <w:i/>
                <w:sz w:val="20"/>
                <w:szCs w:val="20"/>
                <w:lang w:eastAsia="ru-RU"/>
              </w:rPr>
              <w:t>69,06</w:t>
            </w:r>
          </w:p>
        </w:tc>
      </w:tr>
    </w:tbl>
    <w:p w14:paraId="5F3015A2" w14:textId="77777777" w:rsidR="00383346" w:rsidRPr="00BA0797" w:rsidRDefault="00383346" w:rsidP="00BA0797">
      <w:pPr>
        <w:spacing w:after="0" w:line="360" w:lineRule="auto"/>
        <w:ind w:firstLine="567"/>
        <w:contextualSpacing/>
        <w:jc w:val="both"/>
        <w:rPr>
          <w:rFonts w:ascii="Myriad Pro" w:hAnsi="Myriad Pro"/>
          <w:sz w:val="26"/>
          <w:szCs w:val="26"/>
        </w:rPr>
      </w:pPr>
    </w:p>
    <w:sectPr w:rsidR="00383346" w:rsidRPr="00BA0797" w:rsidSect="00F37ECD">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2BAEE" w14:textId="77777777" w:rsidR="00576D97" w:rsidRDefault="00576D97">
      <w:r>
        <w:separator/>
      </w:r>
    </w:p>
  </w:endnote>
  <w:endnote w:type="continuationSeparator" w:id="0">
    <w:p w14:paraId="4D8D94AC" w14:textId="77777777" w:rsidR="00576D97" w:rsidRDefault="0057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51FEF" w14:textId="77777777" w:rsidR="00576D97" w:rsidRPr="0080531F" w:rsidRDefault="00576D97">
    <w:pPr>
      <w:pStyle w:val="af4"/>
      <w:jc w:val="right"/>
      <w:rPr>
        <w:rFonts w:ascii="Furore" w:hAnsi="Furore"/>
        <w:color w:val="4F6228"/>
      </w:rPr>
    </w:pPr>
    <w:r w:rsidRPr="0080531F">
      <w:rPr>
        <w:rFonts w:ascii="Furore" w:hAnsi="Furore"/>
        <w:color w:val="4F6228"/>
      </w:rPr>
      <w:fldChar w:fldCharType="begin"/>
    </w:r>
    <w:r w:rsidRPr="0080531F">
      <w:rPr>
        <w:rFonts w:ascii="Furore" w:hAnsi="Furore"/>
        <w:color w:val="4F6228"/>
      </w:rPr>
      <w:instrText>PAGE   \* MERGEFORMAT</w:instrText>
    </w:r>
    <w:r w:rsidRPr="0080531F">
      <w:rPr>
        <w:rFonts w:ascii="Furore" w:hAnsi="Furore"/>
        <w:color w:val="4F6228"/>
      </w:rPr>
      <w:fldChar w:fldCharType="separate"/>
    </w:r>
    <w:r>
      <w:rPr>
        <w:rFonts w:ascii="Furore" w:hAnsi="Furore"/>
        <w:noProof/>
        <w:color w:val="4F6228"/>
      </w:rPr>
      <w:t>4</w:t>
    </w:r>
    <w:r w:rsidRPr="0080531F">
      <w:rPr>
        <w:rFonts w:ascii="Furore" w:hAnsi="Furore"/>
        <w:color w:val="4F6228"/>
      </w:rPr>
      <w:fldChar w:fldCharType="end"/>
    </w:r>
  </w:p>
  <w:p w14:paraId="63E6E412" w14:textId="77777777" w:rsidR="00576D97" w:rsidRPr="0080531F" w:rsidRDefault="00576D97">
    <w:pPr>
      <w:pStyle w:val="af4"/>
      <w:rPr>
        <w:rFonts w:ascii="Furore" w:hAnsi="Furore"/>
        <w:color w:val="4F62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00D41" w14:textId="77777777" w:rsidR="00576D97" w:rsidRPr="0080531F" w:rsidRDefault="00576D97" w:rsidP="00277617">
    <w:pPr>
      <w:pStyle w:val="af4"/>
      <w:spacing w:before="120"/>
      <w:jc w:val="right"/>
      <w:rPr>
        <w:rFonts w:ascii="Furore" w:hAnsi="Furore"/>
        <w:noProof/>
        <w:color w:val="4F6228"/>
      </w:rPr>
    </w:pPr>
    <w:r w:rsidRPr="0080531F">
      <w:rPr>
        <w:rFonts w:ascii="Furore" w:hAnsi="Furore"/>
        <w:noProof/>
        <w:color w:val="4F6228"/>
      </w:rPr>
      <w:fldChar w:fldCharType="begin"/>
    </w:r>
    <w:r w:rsidRPr="0080531F">
      <w:rPr>
        <w:rFonts w:ascii="Furore" w:hAnsi="Furore"/>
        <w:noProof/>
        <w:color w:val="4F6228"/>
      </w:rPr>
      <w:instrText>PAGE   \* MERGEFORMAT</w:instrText>
    </w:r>
    <w:r w:rsidRPr="0080531F">
      <w:rPr>
        <w:rFonts w:ascii="Furore" w:hAnsi="Furore"/>
        <w:noProof/>
        <w:color w:val="4F6228"/>
      </w:rPr>
      <w:fldChar w:fldCharType="separate"/>
    </w:r>
    <w:r>
      <w:rPr>
        <w:rFonts w:ascii="Furore" w:hAnsi="Furore"/>
        <w:noProof/>
        <w:color w:val="4F6228"/>
      </w:rPr>
      <w:t>201</w:t>
    </w:r>
    <w:r w:rsidRPr="0080531F">
      <w:rPr>
        <w:rFonts w:ascii="Furore" w:hAnsi="Furore"/>
        <w:noProof/>
        <w:color w:val="4F62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95CE0" w14:textId="77777777" w:rsidR="00576D97" w:rsidRPr="00CE76BB" w:rsidRDefault="00576D97" w:rsidP="007E0ACE">
    <w:pPr>
      <w:pStyle w:val="af4"/>
      <w:spacing w:before="120"/>
      <w:jc w:val="right"/>
      <w:rPr>
        <w:rFonts w:ascii="Furore" w:hAnsi="Furore"/>
        <w:noProof/>
        <w:color w:val="4F6228"/>
      </w:rPr>
    </w:pPr>
    <w:r w:rsidRPr="00CE76BB">
      <w:rPr>
        <w:rFonts w:ascii="Furore" w:hAnsi="Furore"/>
        <w:noProof/>
        <w:color w:val="4F6228"/>
      </w:rPr>
      <w:fldChar w:fldCharType="begin"/>
    </w:r>
    <w:r w:rsidRPr="00CE76BB">
      <w:rPr>
        <w:rFonts w:ascii="Furore" w:hAnsi="Furore"/>
        <w:noProof/>
        <w:color w:val="4F6228"/>
      </w:rPr>
      <w:instrText>PAGE   \* MERGEFORMAT</w:instrText>
    </w:r>
    <w:r w:rsidRPr="00CE76BB">
      <w:rPr>
        <w:rFonts w:ascii="Furore" w:hAnsi="Furore"/>
        <w:noProof/>
        <w:color w:val="4F6228"/>
      </w:rPr>
      <w:fldChar w:fldCharType="separate"/>
    </w:r>
    <w:r>
      <w:rPr>
        <w:rFonts w:ascii="Furore" w:hAnsi="Furore"/>
        <w:noProof/>
        <w:color w:val="4F6228"/>
      </w:rPr>
      <w:t>310</w:t>
    </w:r>
    <w:r w:rsidRPr="00CE76BB">
      <w:rPr>
        <w:rFonts w:ascii="Furore" w:hAnsi="Furore"/>
        <w:noProof/>
        <w:color w:val="4F62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CD90B1" w14:textId="77777777" w:rsidR="00576D97" w:rsidRDefault="00576D97">
      <w:r>
        <w:separator/>
      </w:r>
    </w:p>
  </w:footnote>
  <w:footnote w:type="continuationSeparator" w:id="0">
    <w:p w14:paraId="78602270" w14:textId="77777777" w:rsidR="00576D97" w:rsidRDefault="0057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26A3" w14:textId="77777777" w:rsidR="00576D97" w:rsidRPr="0084482D" w:rsidRDefault="00576D97" w:rsidP="009A71AA">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CB758" w14:textId="77777777" w:rsidR="00576D97" w:rsidRPr="0084482D" w:rsidRDefault="00576D97" w:rsidP="009A71AA">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C4A13" w14:textId="77777777" w:rsidR="00576D97" w:rsidRPr="0084482D" w:rsidRDefault="00576D97" w:rsidP="007B522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7A62A" w14:textId="77777777" w:rsidR="00576D97" w:rsidRPr="0084482D" w:rsidRDefault="00576D97" w:rsidP="007B522B">
    <w:pPr>
      <w:pBdr>
        <w:bottom w:val="single" w:sz="4" w:space="1" w:color="4F6228"/>
      </w:pBdr>
      <w:tabs>
        <w:tab w:val="center" w:pos="4677"/>
        <w:tab w:val="right" w:pos="9355"/>
      </w:tabs>
      <w:spacing w:after="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F06C3E"/>
    <w:multiLevelType w:val="hybridMultilevel"/>
    <w:tmpl w:val="9AF8ACEA"/>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457E03"/>
    <w:multiLevelType w:val="hybridMultilevel"/>
    <w:tmpl w:val="1B1C50AE"/>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56178DF"/>
    <w:multiLevelType w:val="hybridMultilevel"/>
    <w:tmpl w:val="998ADAF0"/>
    <w:lvl w:ilvl="0" w:tplc="B1B29652">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69E1D95"/>
    <w:multiLevelType w:val="hybridMultilevel"/>
    <w:tmpl w:val="492ED6F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85B36D2"/>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B2F2BB0"/>
    <w:multiLevelType w:val="hybridMultilevel"/>
    <w:tmpl w:val="984E8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BDC36D2"/>
    <w:multiLevelType w:val="hybridMultilevel"/>
    <w:tmpl w:val="BB0E7C6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CF66DA1"/>
    <w:multiLevelType w:val="hybridMultilevel"/>
    <w:tmpl w:val="1B3AC47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E201A44"/>
    <w:multiLevelType w:val="hybridMultilevel"/>
    <w:tmpl w:val="5E928262"/>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E480794"/>
    <w:multiLevelType w:val="hybridMultilevel"/>
    <w:tmpl w:val="B6126B3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E917807"/>
    <w:multiLevelType w:val="hybridMultilevel"/>
    <w:tmpl w:val="01429F8C"/>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1AD4356"/>
    <w:multiLevelType w:val="hybridMultilevel"/>
    <w:tmpl w:val="192E40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1F91F35"/>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25A472D"/>
    <w:multiLevelType w:val="hybridMultilevel"/>
    <w:tmpl w:val="A89E2C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2C13884"/>
    <w:multiLevelType w:val="hybridMultilevel"/>
    <w:tmpl w:val="0D2CA9E2"/>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8" w15:restartNumberingAfterBreak="0">
    <w:nsid w:val="14681E93"/>
    <w:multiLevelType w:val="hybridMultilevel"/>
    <w:tmpl w:val="34CCC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48C0157"/>
    <w:multiLevelType w:val="hybridMultilevel"/>
    <w:tmpl w:val="67F217CE"/>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768274D"/>
    <w:multiLevelType w:val="hybridMultilevel"/>
    <w:tmpl w:val="C902F9B2"/>
    <w:lvl w:ilvl="0" w:tplc="0419000B">
      <w:start w:val="1"/>
      <w:numFmt w:val="bullet"/>
      <w:lvlText w:val=""/>
      <w:lvlJc w:val="left"/>
      <w:pPr>
        <w:ind w:left="795" w:hanging="360"/>
      </w:pPr>
      <w:rPr>
        <w:rFonts w:ascii="Wingdings" w:hAnsi="Wingdings"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1" w15:restartNumberingAfterBreak="0">
    <w:nsid w:val="18AB0768"/>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1A2F4227"/>
    <w:multiLevelType w:val="hybridMultilevel"/>
    <w:tmpl w:val="50F0645E"/>
    <w:lvl w:ilvl="0" w:tplc="0419000B">
      <w:start w:val="1"/>
      <w:numFmt w:val="bullet"/>
      <w:lvlText w:val=""/>
      <w:lvlJc w:val="left"/>
      <w:pPr>
        <w:tabs>
          <w:tab w:val="num" w:pos="1859"/>
        </w:tabs>
        <w:ind w:left="1859" w:hanging="360"/>
      </w:pPr>
      <w:rPr>
        <w:rFonts w:ascii="Wingdings" w:hAnsi="Wingdings" w:hint="default"/>
      </w:rPr>
    </w:lvl>
    <w:lvl w:ilvl="1" w:tplc="04190003" w:tentative="1">
      <w:start w:val="1"/>
      <w:numFmt w:val="bullet"/>
      <w:lvlText w:val="o"/>
      <w:lvlJc w:val="left"/>
      <w:pPr>
        <w:tabs>
          <w:tab w:val="num" w:pos="2579"/>
        </w:tabs>
        <w:ind w:left="2579" w:hanging="360"/>
      </w:pPr>
      <w:rPr>
        <w:rFonts w:ascii="Courier New" w:hAnsi="Courier New" w:cs="Courier New" w:hint="default"/>
      </w:rPr>
    </w:lvl>
    <w:lvl w:ilvl="2" w:tplc="04190005" w:tentative="1">
      <w:start w:val="1"/>
      <w:numFmt w:val="bullet"/>
      <w:lvlText w:val=""/>
      <w:lvlJc w:val="left"/>
      <w:pPr>
        <w:tabs>
          <w:tab w:val="num" w:pos="3299"/>
        </w:tabs>
        <w:ind w:left="3299" w:hanging="360"/>
      </w:pPr>
      <w:rPr>
        <w:rFonts w:ascii="Wingdings" w:hAnsi="Wingdings" w:hint="default"/>
      </w:rPr>
    </w:lvl>
    <w:lvl w:ilvl="3" w:tplc="04190001" w:tentative="1">
      <w:start w:val="1"/>
      <w:numFmt w:val="bullet"/>
      <w:lvlText w:val=""/>
      <w:lvlJc w:val="left"/>
      <w:pPr>
        <w:tabs>
          <w:tab w:val="num" w:pos="4019"/>
        </w:tabs>
        <w:ind w:left="4019" w:hanging="360"/>
      </w:pPr>
      <w:rPr>
        <w:rFonts w:ascii="Symbol" w:hAnsi="Symbol" w:hint="default"/>
      </w:rPr>
    </w:lvl>
    <w:lvl w:ilvl="4" w:tplc="04190003" w:tentative="1">
      <w:start w:val="1"/>
      <w:numFmt w:val="bullet"/>
      <w:lvlText w:val="o"/>
      <w:lvlJc w:val="left"/>
      <w:pPr>
        <w:tabs>
          <w:tab w:val="num" w:pos="4739"/>
        </w:tabs>
        <w:ind w:left="4739" w:hanging="360"/>
      </w:pPr>
      <w:rPr>
        <w:rFonts w:ascii="Courier New" w:hAnsi="Courier New" w:cs="Courier New" w:hint="default"/>
      </w:rPr>
    </w:lvl>
    <w:lvl w:ilvl="5" w:tplc="04190005" w:tentative="1">
      <w:start w:val="1"/>
      <w:numFmt w:val="bullet"/>
      <w:lvlText w:val=""/>
      <w:lvlJc w:val="left"/>
      <w:pPr>
        <w:tabs>
          <w:tab w:val="num" w:pos="5459"/>
        </w:tabs>
        <w:ind w:left="5459" w:hanging="360"/>
      </w:pPr>
      <w:rPr>
        <w:rFonts w:ascii="Wingdings" w:hAnsi="Wingdings" w:hint="default"/>
      </w:rPr>
    </w:lvl>
    <w:lvl w:ilvl="6" w:tplc="04190001" w:tentative="1">
      <w:start w:val="1"/>
      <w:numFmt w:val="bullet"/>
      <w:lvlText w:val=""/>
      <w:lvlJc w:val="left"/>
      <w:pPr>
        <w:tabs>
          <w:tab w:val="num" w:pos="6179"/>
        </w:tabs>
        <w:ind w:left="6179" w:hanging="360"/>
      </w:pPr>
      <w:rPr>
        <w:rFonts w:ascii="Symbol" w:hAnsi="Symbol" w:hint="default"/>
      </w:rPr>
    </w:lvl>
    <w:lvl w:ilvl="7" w:tplc="04190003" w:tentative="1">
      <w:start w:val="1"/>
      <w:numFmt w:val="bullet"/>
      <w:lvlText w:val="o"/>
      <w:lvlJc w:val="left"/>
      <w:pPr>
        <w:tabs>
          <w:tab w:val="num" w:pos="6899"/>
        </w:tabs>
        <w:ind w:left="6899" w:hanging="360"/>
      </w:pPr>
      <w:rPr>
        <w:rFonts w:ascii="Courier New" w:hAnsi="Courier New" w:cs="Courier New" w:hint="default"/>
      </w:rPr>
    </w:lvl>
    <w:lvl w:ilvl="8" w:tplc="04190005" w:tentative="1">
      <w:start w:val="1"/>
      <w:numFmt w:val="bullet"/>
      <w:lvlText w:val=""/>
      <w:lvlJc w:val="left"/>
      <w:pPr>
        <w:tabs>
          <w:tab w:val="num" w:pos="7619"/>
        </w:tabs>
        <w:ind w:left="7619" w:hanging="360"/>
      </w:pPr>
      <w:rPr>
        <w:rFonts w:ascii="Wingdings" w:hAnsi="Wingdings" w:hint="default"/>
      </w:rPr>
    </w:lvl>
  </w:abstractNum>
  <w:abstractNum w:abstractNumId="23" w15:restartNumberingAfterBreak="0">
    <w:nsid w:val="1A5564A5"/>
    <w:multiLevelType w:val="hybridMultilevel"/>
    <w:tmpl w:val="CDB64B56"/>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1C15174D"/>
    <w:multiLevelType w:val="hybridMultilevel"/>
    <w:tmpl w:val="A98856A0"/>
    <w:lvl w:ilvl="0" w:tplc="0419000B">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1E902088"/>
    <w:multiLevelType w:val="hybridMultilevel"/>
    <w:tmpl w:val="4D08C4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F070064"/>
    <w:multiLevelType w:val="hybridMultilevel"/>
    <w:tmpl w:val="BD5894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2B418DD"/>
    <w:multiLevelType w:val="hybridMultilevel"/>
    <w:tmpl w:val="28CC87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42D0C50"/>
    <w:multiLevelType w:val="hybridMultilevel"/>
    <w:tmpl w:val="5AD28BD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1" w15:restartNumberingAfterBreak="0">
    <w:nsid w:val="27674BE0"/>
    <w:multiLevelType w:val="hybridMultilevel"/>
    <w:tmpl w:val="055CE4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7744245"/>
    <w:multiLevelType w:val="hybridMultilevel"/>
    <w:tmpl w:val="1264CA9A"/>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3" w15:restartNumberingAfterBreak="0">
    <w:nsid w:val="290316B3"/>
    <w:multiLevelType w:val="hybridMultilevel"/>
    <w:tmpl w:val="1756BDB2"/>
    <w:lvl w:ilvl="0" w:tplc="0419000B">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4" w15:restartNumberingAfterBreak="0">
    <w:nsid w:val="2DB70368"/>
    <w:multiLevelType w:val="hybridMultilevel"/>
    <w:tmpl w:val="CB90F8F6"/>
    <w:lvl w:ilvl="0" w:tplc="0419000B">
      <w:start w:val="1"/>
      <w:numFmt w:val="bullet"/>
      <w:lvlText w:val=""/>
      <w:lvlJc w:val="left"/>
      <w:pPr>
        <w:ind w:left="270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34AF57ED"/>
    <w:multiLevelType w:val="hybridMultilevel"/>
    <w:tmpl w:val="D94CF06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37EC0659"/>
    <w:multiLevelType w:val="hybridMultilevel"/>
    <w:tmpl w:val="04EAC876"/>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3A6F6145"/>
    <w:multiLevelType w:val="hybridMultilevel"/>
    <w:tmpl w:val="BFA80A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C4D1331"/>
    <w:multiLevelType w:val="hybridMultilevel"/>
    <w:tmpl w:val="9E1635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3DEA7B95"/>
    <w:multiLevelType w:val="hybridMultilevel"/>
    <w:tmpl w:val="998ADAF0"/>
    <w:lvl w:ilvl="0" w:tplc="B1B29652">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3E186561"/>
    <w:multiLevelType w:val="hybridMultilevel"/>
    <w:tmpl w:val="0DD28D42"/>
    <w:lvl w:ilvl="0" w:tplc="0419000B">
      <w:start w:val="1"/>
      <w:numFmt w:val="bullet"/>
      <w:lvlText w:val=""/>
      <w:lvlJc w:val="left"/>
      <w:pPr>
        <w:tabs>
          <w:tab w:val="num" w:pos="1508"/>
        </w:tabs>
        <w:ind w:left="1508" w:hanging="360"/>
      </w:pPr>
      <w:rPr>
        <w:rFonts w:ascii="Wingdings" w:hAnsi="Wingdings" w:hint="default"/>
      </w:rPr>
    </w:lvl>
    <w:lvl w:ilvl="1" w:tplc="04190003" w:tentative="1">
      <w:start w:val="1"/>
      <w:numFmt w:val="bullet"/>
      <w:lvlText w:val="o"/>
      <w:lvlJc w:val="left"/>
      <w:pPr>
        <w:tabs>
          <w:tab w:val="num" w:pos="2228"/>
        </w:tabs>
        <w:ind w:left="2228" w:hanging="360"/>
      </w:pPr>
      <w:rPr>
        <w:rFonts w:ascii="Courier New" w:hAnsi="Courier New" w:cs="Courier New" w:hint="default"/>
      </w:rPr>
    </w:lvl>
    <w:lvl w:ilvl="2" w:tplc="04190005" w:tentative="1">
      <w:start w:val="1"/>
      <w:numFmt w:val="bullet"/>
      <w:lvlText w:val=""/>
      <w:lvlJc w:val="left"/>
      <w:pPr>
        <w:tabs>
          <w:tab w:val="num" w:pos="2948"/>
        </w:tabs>
        <w:ind w:left="2948" w:hanging="360"/>
      </w:pPr>
      <w:rPr>
        <w:rFonts w:ascii="Wingdings" w:hAnsi="Wingdings" w:hint="default"/>
      </w:rPr>
    </w:lvl>
    <w:lvl w:ilvl="3" w:tplc="04190001" w:tentative="1">
      <w:start w:val="1"/>
      <w:numFmt w:val="bullet"/>
      <w:lvlText w:val=""/>
      <w:lvlJc w:val="left"/>
      <w:pPr>
        <w:tabs>
          <w:tab w:val="num" w:pos="3668"/>
        </w:tabs>
        <w:ind w:left="3668" w:hanging="360"/>
      </w:pPr>
      <w:rPr>
        <w:rFonts w:ascii="Symbol" w:hAnsi="Symbol" w:hint="default"/>
      </w:rPr>
    </w:lvl>
    <w:lvl w:ilvl="4" w:tplc="04190003" w:tentative="1">
      <w:start w:val="1"/>
      <w:numFmt w:val="bullet"/>
      <w:lvlText w:val="o"/>
      <w:lvlJc w:val="left"/>
      <w:pPr>
        <w:tabs>
          <w:tab w:val="num" w:pos="4388"/>
        </w:tabs>
        <w:ind w:left="4388" w:hanging="360"/>
      </w:pPr>
      <w:rPr>
        <w:rFonts w:ascii="Courier New" w:hAnsi="Courier New" w:cs="Courier New" w:hint="default"/>
      </w:rPr>
    </w:lvl>
    <w:lvl w:ilvl="5" w:tplc="04190005" w:tentative="1">
      <w:start w:val="1"/>
      <w:numFmt w:val="bullet"/>
      <w:lvlText w:val=""/>
      <w:lvlJc w:val="left"/>
      <w:pPr>
        <w:tabs>
          <w:tab w:val="num" w:pos="5108"/>
        </w:tabs>
        <w:ind w:left="5108" w:hanging="360"/>
      </w:pPr>
      <w:rPr>
        <w:rFonts w:ascii="Wingdings" w:hAnsi="Wingdings" w:hint="default"/>
      </w:rPr>
    </w:lvl>
    <w:lvl w:ilvl="6" w:tplc="04190001" w:tentative="1">
      <w:start w:val="1"/>
      <w:numFmt w:val="bullet"/>
      <w:lvlText w:val=""/>
      <w:lvlJc w:val="left"/>
      <w:pPr>
        <w:tabs>
          <w:tab w:val="num" w:pos="5828"/>
        </w:tabs>
        <w:ind w:left="5828" w:hanging="360"/>
      </w:pPr>
      <w:rPr>
        <w:rFonts w:ascii="Symbol" w:hAnsi="Symbol" w:hint="default"/>
      </w:rPr>
    </w:lvl>
    <w:lvl w:ilvl="7" w:tplc="04190003" w:tentative="1">
      <w:start w:val="1"/>
      <w:numFmt w:val="bullet"/>
      <w:lvlText w:val="o"/>
      <w:lvlJc w:val="left"/>
      <w:pPr>
        <w:tabs>
          <w:tab w:val="num" w:pos="6548"/>
        </w:tabs>
        <w:ind w:left="6548" w:hanging="360"/>
      </w:pPr>
      <w:rPr>
        <w:rFonts w:ascii="Courier New" w:hAnsi="Courier New" w:cs="Courier New" w:hint="default"/>
      </w:rPr>
    </w:lvl>
    <w:lvl w:ilvl="8" w:tplc="04190005" w:tentative="1">
      <w:start w:val="1"/>
      <w:numFmt w:val="bullet"/>
      <w:lvlText w:val=""/>
      <w:lvlJc w:val="left"/>
      <w:pPr>
        <w:tabs>
          <w:tab w:val="num" w:pos="7268"/>
        </w:tabs>
        <w:ind w:left="7268" w:hanging="360"/>
      </w:pPr>
      <w:rPr>
        <w:rFonts w:ascii="Wingdings" w:hAnsi="Wingdings" w:hint="default"/>
      </w:rPr>
    </w:lvl>
  </w:abstractNum>
  <w:abstractNum w:abstractNumId="42" w15:restartNumberingAfterBreak="0">
    <w:nsid w:val="40194B76"/>
    <w:multiLevelType w:val="hybridMultilevel"/>
    <w:tmpl w:val="576ADE16"/>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3"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4350074F"/>
    <w:multiLevelType w:val="hybridMultilevel"/>
    <w:tmpl w:val="040ED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4A64CE0"/>
    <w:multiLevelType w:val="hybridMultilevel"/>
    <w:tmpl w:val="C07E33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49713E4C"/>
    <w:multiLevelType w:val="hybridMultilevel"/>
    <w:tmpl w:val="650E5290"/>
    <w:lvl w:ilvl="0" w:tplc="0419000B">
      <w:start w:val="1"/>
      <w:numFmt w:val="bullet"/>
      <w:lvlText w:val=""/>
      <w:lvlJc w:val="left"/>
      <w:pPr>
        <w:tabs>
          <w:tab w:val="num" w:pos="1223"/>
        </w:tabs>
        <w:ind w:left="1223" w:hanging="360"/>
      </w:pPr>
      <w:rPr>
        <w:rFonts w:ascii="Wingdings" w:hAnsi="Wingdings" w:hint="default"/>
      </w:rPr>
    </w:lvl>
    <w:lvl w:ilvl="1" w:tplc="04190003" w:tentative="1">
      <w:start w:val="1"/>
      <w:numFmt w:val="bullet"/>
      <w:lvlText w:val="o"/>
      <w:lvlJc w:val="left"/>
      <w:pPr>
        <w:tabs>
          <w:tab w:val="num" w:pos="1943"/>
        </w:tabs>
        <w:ind w:left="1943" w:hanging="360"/>
      </w:pPr>
      <w:rPr>
        <w:rFonts w:ascii="Courier New" w:hAnsi="Courier New" w:cs="Courier New" w:hint="default"/>
      </w:rPr>
    </w:lvl>
    <w:lvl w:ilvl="2" w:tplc="04190005" w:tentative="1">
      <w:start w:val="1"/>
      <w:numFmt w:val="bullet"/>
      <w:lvlText w:val=""/>
      <w:lvlJc w:val="left"/>
      <w:pPr>
        <w:tabs>
          <w:tab w:val="num" w:pos="2663"/>
        </w:tabs>
        <w:ind w:left="2663" w:hanging="360"/>
      </w:pPr>
      <w:rPr>
        <w:rFonts w:ascii="Wingdings" w:hAnsi="Wingdings" w:hint="default"/>
      </w:rPr>
    </w:lvl>
    <w:lvl w:ilvl="3" w:tplc="04190001" w:tentative="1">
      <w:start w:val="1"/>
      <w:numFmt w:val="bullet"/>
      <w:lvlText w:val=""/>
      <w:lvlJc w:val="left"/>
      <w:pPr>
        <w:tabs>
          <w:tab w:val="num" w:pos="3383"/>
        </w:tabs>
        <w:ind w:left="3383" w:hanging="360"/>
      </w:pPr>
      <w:rPr>
        <w:rFonts w:ascii="Symbol" w:hAnsi="Symbol" w:hint="default"/>
      </w:rPr>
    </w:lvl>
    <w:lvl w:ilvl="4" w:tplc="04190003" w:tentative="1">
      <w:start w:val="1"/>
      <w:numFmt w:val="bullet"/>
      <w:lvlText w:val="o"/>
      <w:lvlJc w:val="left"/>
      <w:pPr>
        <w:tabs>
          <w:tab w:val="num" w:pos="4103"/>
        </w:tabs>
        <w:ind w:left="4103" w:hanging="360"/>
      </w:pPr>
      <w:rPr>
        <w:rFonts w:ascii="Courier New" w:hAnsi="Courier New" w:cs="Courier New" w:hint="default"/>
      </w:rPr>
    </w:lvl>
    <w:lvl w:ilvl="5" w:tplc="04190005" w:tentative="1">
      <w:start w:val="1"/>
      <w:numFmt w:val="bullet"/>
      <w:lvlText w:val=""/>
      <w:lvlJc w:val="left"/>
      <w:pPr>
        <w:tabs>
          <w:tab w:val="num" w:pos="4823"/>
        </w:tabs>
        <w:ind w:left="4823" w:hanging="360"/>
      </w:pPr>
      <w:rPr>
        <w:rFonts w:ascii="Wingdings" w:hAnsi="Wingdings" w:hint="default"/>
      </w:rPr>
    </w:lvl>
    <w:lvl w:ilvl="6" w:tplc="04190001" w:tentative="1">
      <w:start w:val="1"/>
      <w:numFmt w:val="bullet"/>
      <w:lvlText w:val=""/>
      <w:lvlJc w:val="left"/>
      <w:pPr>
        <w:tabs>
          <w:tab w:val="num" w:pos="5543"/>
        </w:tabs>
        <w:ind w:left="5543" w:hanging="360"/>
      </w:pPr>
      <w:rPr>
        <w:rFonts w:ascii="Symbol" w:hAnsi="Symbol" w:hint="default"/>
      </w:rPr>
    </w:lvl>
    <w:lvl w:ilvl="7" w:tplc="04190003" w:tentative="1">
      <w:start w:val="1"/>
      <w:numFmt w:val="bullet"/>
      <w:lvlText w:val="o"/>
      <w:lvlJc w:val="left"/>
      <w:pPr>
        <w:tabs>
          <w:tab w:val="num" w:pos="6263"/>
        </w:tabs>
        <w:ind w:left="6263" w:hanging="360"/>
      </w:pPr>
      <w:rPr>
        <w:rFonts w:ascii="Courier New" w:hAnsi="Courier New" w:cs="Courier New" w:hint="default"/>
      </w:rPr>
    </w:lvl>
    <w:lvl w:ilvl="8" w:tplc="04190005" w:tentative="1">
      <w:start w:val="1"/>
      <w:numFmt w:val="bullet"/>
      <w:lvlText w:val=""/>
      <w:lvlJc w:val="left"/>
      <w:pPr>
        <w:tabs>
          <w:tab w:val="num" w:pos="6983"/>
        </w:tabs>
        <w:ind w:left="6983" w:hanging="360"/>
      </w:pPr>
      <w:rPr>
        <w:rFonts w:ascii="Wingdings" w:hAnsi="Wingdings" w:hint="default"/>
      </w:rPr>
    </w:lvl>
  </w:abstractNum>
  <w:abstractNum w:abstractNumId="49"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D546124"/>
    <w:multiLevelType w:val="hybridMultilevel"/>
    <w:tmpl w:val="F48899FE"/>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1" w15:restartNumberingAfterBreak="0">
    <w:nsid w:val="4DC42061"/>
    <w:multiLevelType w:val="hybridMultilevel"/>
    <w:tmpl w:val="998ADAF0"/>
    <w:lvl w:ilvl="0" w:tplc="B1B29652">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2" w15:restartNumberingAfterBreak="0">
    <w:nsid w:val="4DFB4BAE"/>
    <w:multiLevelType w:val="hybridMultilevel"/>
    <w:tmpl w:val="39CA55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54" w15:restartNumberingAfterBreak="0">
    <w:nsid w:val="505D39F2"/>
    <w:multiLevelType w:val="hybridMultilevel"/>
    <w:tmpl w:val="6720CBD0"/>
    <w:lvl w:ilvl="0" w:tplc="0419000B">
      <w:start w:val="1"/>
      <w:numFmt w:val="bullet"/>
      <w:lvlText w:val=""/>
      <w:lvlJc w:val="left"/>
      <w:pPr>
        <w:ind w:left="4046" w:hanging="360"/>
      </w:pPr>
      <w:rPr>
        <w:rFonts w:ascii="Wingdings" w:hAnsi="Wingdings" w:hint="default"/>
      </w:rPr>
    </w:lvl>
    <w:lvl w:ilvl="1" w:tplc="04190003" w:tentative="1">
      <w:start w:val="1"/>
      <w:numFmt w:val="bullet"/>
      <w:lvlText w:val="o"/>
      <w:lvlJc w:val="left"/>
      <w:pPr>
        <w:ind w:left="4766" w:hanging="360"/>
      </w:pPr>
      <w:rPr>
        <w:rFonts w:ascii="Courier New" w:hAnsi="Courier New" w:cs="Courier New" w:hint="default"/>
      </w:rPr>
    </w:lvl>
    <w:lvl w:ilvl="2" w:tplc="04190005" w:tentative="1">
      <w:start w:val="1"/>
      <w:numFmt w:val="bullet"/>
      <w:lvlText w:val=""/>
      <w:lvlJc w:val="left"/>
      <w:pPr>
        <w:ind w:left="5486" w:hanging="360"/>
      </w:pPr>
      <w:rPr>
        <w:rFonts w:ascii="Wingdings" w:hAnsi="Wingdings" w:hint="default"/>
      </w:rPr>
    </w:lvl>
    <w:lvl w:ilvl="3" w:tplc="04190001" w:tentative="1">
      <w:start w:val="1"/>
      <w:numFmt w:val="bullet"/>
      <w:lvlText w:val=""/>
      <w:lvlJc w:val="left"/>
      <w:pPr>
        <w:ind w:left="6206" w:hanging="360"/>
      </w:pPr>
      <w:rPr>
        <w:rFonts w:ascii="Symbol" w:hAnsi="Symbol" w:hint="default"/>
      </w:rPr>
    </w:lvl>
    <w:lvl w:ilvl="4" w:tplc="04190003" w:tentative="1">
      <w:start w:val="1"/>
      <w:numFmt w:val="bullet"/>
      <w:lvlText w:val="o"/>
      <w:lvlJc w:val="left"/>
      <w:pPr>
        <w:ind w:left="6926" w:hanging="360"/>
      </w:pPr>
      <w:rPr>
        <w:rFonts w:ascii="Courier New" w:hAnsi="Courier New" w:cs="Courier New" w:hint="default"/>
      </w:rPr>
    </w:lvl>
    <w:lvl w:ilvl="5" w:tplc="04190005" w:tentative="1">
      <w:start w:val="1"/>
      <w:numFmt w:val="bullet"/>
      <w:lvlText w:val=""/>
      <w:lvlJc w:val="left"/>
      <w:pPr>
        <w:ind w:left="7646" w:hanging="360"/>
      </w:pPr>
      <w:rPr>
        <w:rFonts w:ascii="Wingdings" w:hAnsi="Wingdings" w:hint="default"/>
      </w:rPr>
    </w:lvl>
    <w:lvl w:ilvl="6" w:tplc="04190001" w:tentative="1">
      <w:start w:val="1"/>
      <w:numFmt w:val="bullet"/>
      <w:lvlText w:val=""/>
      <w:lvlJc w:val="left"/>
      <w:pPr>
        <w:ind w:left="8366" w:hanging="360"/>
      </w:pPr>
      <w:rPr>
        <w:rFonts w:ascii="Symbol" w:hAnsi="Symbol" w:hint="default"/>
      </w:rPr>
    </w:lvl>
    <w:lvl w:ilvl="7" w:tplc="04190003" w:tentative="1">
      <w:start w:val="1"/>
      <w:numFmt w:val="bullet"/>
      <w:lvlText w:val="o"/>
      <w:lvlJc w:val="left"/>
      <w:pPr>
        <w:ind w:left="9086" w:hanging="360"/>
      </w:pPr>
      <w:rPr>
        <w:rFonts w:ascii="Courier New" w:hAnsi="Courier New" w:cs="Courier New" w:hint="default"/>
      </w:rPr>
    </w:lvl>
    <w:lvl w:ilvl="8" w:tplc="04190005" w:tentative="1">
      <w:start w:val="1"/>
      <w:numFmt w:val="bullet"/>
      <w:lvlText w:val=""/>
      <w:lvlJc w:val="left"/>
      <w:pPr>
        <w:ind w:left="9806" w:hanging="360"/>
      </w:pPr>
      <w:rPr>
        <w:rFonts w:ascii="Wingdings" w:hAnsi="Wingdings" w:hint="default"/>
      </w:rPr>
    </w:lvl>
  </w:abstractNum>
  <w:abstractNum w:abstractNumId="55" w15:restartNumberingAfterBreak="0">
    <w:nsid w:val="50BF7B71"/>
    <w:multiLevelType w:val="hybridMultilevel"/>
    <w:tmpl w:val="BC54965C"/>
    <w:lvl w:ilvl="0" w:tplc="A7527004">
      <w:start w:val="1"/>
      <w:numFmt w:val="bullet"/>
      <w:lvlText w:val=""/>
      <w:lvlJc w:val="left"/>
      <w:pPr>
        <w:tabs>
          <w:tab w:val="num" w:pos="1134"/>
        </w:tabs>
        <w:ind w:left="0" w:firstLine="567"/>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53523806"/>
    <w:multiLevelType w:val="hybridMultilevel"/>
    <w:tmpl w:val="F8A8CBBC"/>
    <w:lvl w:ilvl="0" w:tplc="0419000B">
      <w:start w:val="1"/>
      <w:numFmt w:val="bullet"/>
      <w:lvlText w:val=""/>
      <w:lvlJc w:val="left"/>
      <w:pPr>
        <w:ind w:left="1359" w:hanging="360"/>
      </w:pPr>
      <w:rPr>
        <w:rFonts w:ascii="Wingdings" w:hAnsi="Wingdings" w:hint="default"/>
      </w:rPr>
    </w:lvl>
    <w:lvl w:ilvl="1" w:tplc="04190003" w:tentative="1">
      <w:start w:val="1"/>
      <w:numFmt w:val="bullet"/>
      <w:lvlText w:val="o"/>
      <w:lvlJc w:val="left"/>
      <w:pPr>
        <w:ind w:left="2079" w:hanging="360"/>
      </w:pPr>
      <w:rPr>
        <w:rFonts w:ascii="Courier New" w:hAnsi="Courier New" w:cs="Courier New" w:hint="default"/>
      </w:rPr>
    </w:lvl>
    <w:lvl w:ilvl="2" w:tplc="04190005" w:tentative="1">
      <w:start w:val="1"/>
      <w:numFmt w:val="bullet"/>
      <w:lvlText w:val=""/>
      <w:lvlJc w:val="left"/>
      <w:pPr>
        <w:ind w:left="2799" w:hanging="360"/>
      </w:pPr>
      <w:rPr>
        <w:rFonts w:ascii="Wingdings" w:hAnsi="Wingdings" w:hint="default"/>
      </w:rPr>
    </w:lvl>
    <w:lvl w:ilvl="3" w:tplc="04190001" w:tentative="1">
      <w:start w:val="1"/>
      <w:numFmt w:val="bullet"/>
      <w:lvlText w:val=""/>
      <w:lvlJc w:val="left"/>
      <w:pPr>
        <w:ind w:left="3519" w:hanging="360"/>
      </w:pPr>
      <w:rPr>
        <w:rFonts w:ascii="Symbol" w:hAnsi="Symbol" w:hint="default"/>
      </w:rPr>
    </w:lvl>
    <w:lvl w:ilvl="4" w:tplc="04190003" w:tentative="1">
      <w:start w:val="1"/>
      <w:numFmt w:val="bullet"/>
      <w:lvlText w:val="o"/>
      <w:lvlJc w:val="left"/>
      <w:pPr>
        <w:ind w:left="4239" w:hanging="360"/>
      </w:pPr>
      <w:rPr>
        <w:rFonts w:ascii="Courier New" w:hAnsi="Courier New" w:cs="Courier New" w:hint="default"/>
      </w:rPr>
    </w:lvl>
    <w:lvl w:ilvl="5" w:tplc="04190005" w:tentative="1">
      <w:start w:val="1"/>
      <w:numFmt w:val="bullet"/>
      <w:lvlText w:val=""/>
      <w:lvlJc w:val="left"/>
      <w:pPr>
        <w:ind w:left="4959" w:hanging="360"/>
      </w:pPr>
      <w:rPr>
        <w:rFonts w:ascii="Wingdings" w:hAnsi="Wingdings" w:hint="default"/>
      </w:rPr>
    </w:lvl>
    <w:lvl w:ilvl="6" w:tplc="04190001" w:tentative="1">
      <w:start w:val="1"/>
      <w:numFmt w:val="bullet"/>
      <w:lvlText w:val=""/>
      <w:lvlJc w:val="left"/>
      <w:pPr>
        <w:ind w:left="5679" w:hanging="360"/>
      </w:pPr>
      <w:rPr>
        <w:rFonts w:ascii="Symbol" w:hAnsi="Symbol" w:hint="default"/>
      </w:rPr>
    </w:lvl>
    <w:lvl w:ilvl="7" w:tplc="04190003" w:tentative="1">
      <w:start w:val="1"/>
      <w:numFmt w:val="bullet"/>
      <w:lvlText w:val="o"/>
      <w:lvlJc w:val="left"/>
      <w:pPr>
        <w:ind w:left="6399" w:hanging="360"/>
      </w:pPr>
      <w:rPr>
        <w:rFonts w:ascii="Courier New" w:hAnsi="Courier New" w:cs="Courier New" w:hint="default"/>
      </w:rPr>
    </w:lvl>
    <w:lvl w:ilvl="8" w:tplc="04190005" w:tentative="1">
      <w:start w:val="1"/>
      <w:numFmt w:val="bullet"/>
      <w:lvlText w:val=""/>
      <w:lvlJc w:val="left"/>
      <w:pPr>
        <w:ind w:left="7119" w:hanging="360"/>
      </w:pPr>
      <w:rPr>
        <w:rFonts w:ascii="Wingdings" w:hAnsi="Wingdings" w:hint="default"/>
      </w:rPr>
    </w:lvl>
  </w:abstractNum>
  <w:abstractNum w:abstractNumId="57" w15:restartNumberingAfterBreak="0">
    <w:nsid w:val="5383057B"/>
    <w:multiLevelType w:val="hybridMultilevel"/>
    <w:tmpl w:val="D53CDFC0"/>
    <w:lvl w:ilvl="0" w:tplc="B1B29652">
      <w:start w:val="1"/>
      <w:numFmt w:val="russianLower"/>
      <w:lvlText w:val="%1."/>
      <w:lvlJc w:val="left"/>
      <w:pPr>
        <w:ind w:left="1854" w:hanging="360"/>
      </w:pPr>
      <w:rPr>
        <w:rFonts w:hint="default"/>
      </w:rPr>
    </w:lvl>
    <w:lvl w:ilvl="1" w:tplc="B1B29652">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53A7000F"/>
    <w:multiLevelType w:val="hybridMultilevel"/>
    <w:tmpl w:val="BE3C8508"/>
    <w:lvl w:ilvl="0" w:tplc="0419000B">
      <w:start w:val="1"/>
      <w:numFmt w:val="bullet"/>
      <w:lvlText w:val=""/>
      <w:lvlJc w:val="left"/>
      <w:pPr>
        <w:ind w:left="1495" w:hanging="360"/>
      </w:pPr>
      <w:rPr>
        <w:rFonts w:ascii="Wingdings" w:hAnsi="Wingdings"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59"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54434CD8"/>
    <w:multiLevelType w:val="hybridMultilevel"/>
    <w:tmpl w:val="C0D64276"/>
    <w:lvl w:ilvl="0" w:tplc="0419000B">
      <w:start w:val="1"/>
      <w:numFmt w:val="bullet"/>
      <w:lvlText w:val=""/>
      <w:lvlJc w:val="left"/>
      <w:pPr>
        <w:ind w:left="578"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61" w15:restartNumberingAfterBreak="0">
    <w:nsid w:val="57E35EDF"/>
    <w:multiLevelType w:val="hybridMultilevel"/>
    <w:tmpl w:val="998ADAF0"/>
    <w:lvl w:ilvl="0" w:tplc="B1B29652">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2" w15:restartNumberingAfterBreak="0">
    <w:nsid w:val="589A4D64"/>
    <w:multiLevelType w:val="hybridMultilevel"/>
    <w:tmpl w:val="7F54244A"/>
    <w:lvl w:ilvl="0" w:tplc="6986C73A">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3" w15:restartNumberingAfterBreak="0">
    <w:nsid w:val="59BE2844"/>
    <w:multiLevelType w:val="hybridMultilevel"/>
    <w:tmpl w:val="0284FC46"/>
    <w:lvl w:ilvl="0" w:tplc="0419000B">
      <w:start w:val="1"/>
      <w:numFmt w:val="bullet"/>
      <w:lvlText w:val=""/>
      <w:lvlJc w:val="left"/>
      <w:pPr>
        <w:tabs>
          <w:tab w:val="num" w:pos="1428"/>
        </w:tabs>
        <w:ind w:left="1428" w:hanging="360"/>
      </w:pPr>
      <w:rPr>
        <w:rFonts w:ascii="Wingdings" w:hAnsi="Wingdings"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4"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66" w15:restartNumberingAfterBreak="0">
    <w:nsid w:val="5EA6545F"/>
    <w:multiLevelType w:val="hybridMultilevel"/>
    <w:tmpl w:val="666249A2"/>
    <w:lvl w:ilvl="0" w:tplc="0419000F">
      <w:start w:val="1"/>
      <w:numFmt w:val="decimal"/>
      <w:lvlText w:val="%1."/>
      <w:lvlJc w:val="left"/>
      <w:pPr>
        <w:ind w:left="1635"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7" w15:restartNumberingAfterBreak="0">
    <w:nsid w:val="5F5625F6"/>
    <w:multiLevelType w:val="hybridMultilevel"/>
    <w:tmpl w:val="1DA479F4"/>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8"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9" w15:restartNumberingAfterBreak="0">
    <w:nsid w:val="62691149"/>
    <w:multiLevelType w:val="hybridMultilevel"/>
    <w:tmpl w:val="BE72B6F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63EE6DBF"/>
    <w:multiLevelType w:val="hybridMultilevel"/>
    <w:tmpl w:val="04B4C6E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65E31132"/>
    <w:multiLevelType w:val="hybridMultilevel"/>
    <w:tmpl w:val="3976B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680C5AD2"/>
    <w:multiLevelType w:val="hybridMultilevel"/>
    <w:tmpl w:val="C1601784"/>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6F2769B0"/>
    <w:multiLevelType w:val="hybridMultilevel"/>
    <w:tmpl w:val="06FA07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4" w15:restartNumberingAfterBreak="0">
    <w:nsid w:val="70FA7DCE"/>
    <w:multiLevelType w:val="hybridMultilevel"/>
    <w:tmpl w:val="41ACF0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735B4A03"/>
    <w:multiLevelType w:val="hybridMultilevel"/>
    <w:tmpl w:val="403CCA1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7"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9"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75F62D83"/>
    <w:multiLevelType w:val="hybridMultilevel"/>
    <w:tmpl w:val="FC2E063C"/>
    <w:lvl w:ilvl="0" w:tplc="65C6C892">
      <w:start w:val="1"/>
      <w:numFmt w:val="bullet"/>
      <w:lvlText w:val=""/>
      <w:lvlJc w:val="left"/>
      <w:pPr>
        <w:tabs>
          <w:tab w:val="num" w:pos="1134"/>
        </w:tabs>
        <w:ind w:left="567" w:hanging="567"/>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8BE59E9"/>
    <w:multiLevelType w:val="hybridMultilevel"/>
    <w:tmpl w:val="7BE8EBBE"/>
    <w:lvl w:ilvl="0" w:tplc="0419000B">
      <w:start w:val="1"/>
      <w:numFmt w:val="bullet"/>
      <w:lvlText w:val=""/>
      <w:lvlJc w:val="left"/>
      <w:pPr>
        <w:ind w:left="720" w:hanging="360"/>
      </w:pPr>
      <w:rPr>
        <w:rFonts w:ascii="Wingdings" w:hAnsi="Wingdings" w:hint="default"/>
      </w:rPr>
    </w:lvl>
    <w:lvl w:ilvl="1" w:tplc="9D6004A4">
      <w:start w:val="1"/>
      <w:numFmt w:val="bullet"/>
      <w:lvlText w:val=""/>
      <w:lvlJc w:val="left"/>
      <w:pPr>
        <w:tabs>
          <w:tab w:val="num" w:pos="1815"/>
        </w:tabs>
        <w:ind w:left="1815" w:hanging="735"/>
      </w:pPr>
      <w:rPr>
        <w:rFonts w:ascii="Symbol" w:eastAsia="Calibri" w:hAnsi="Symbol" w:cs="Times New Roman" w:hint="default"/>
        <w:color w:val="00000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A2B0CD8"/>
    <w:multiLevelType w:val="hybridMultilevel"/>
    <w:tmpl w:val="D6DA249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7DB30A50"/>
    <w:multiLevelType w:val="hybridMultilevel"/>
    <w:tmpl w:val="81EE02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8"/>
  </w:num>
  <w:num w:numId="2">
    <w:abstractNumId w:val="29"/>
  </w:num>
  <w:num w:numId="3">
    <w:abstractNumId w:val="9"/>
  </w:num>
  <w:num w:numId="4">
    <w:abstractNumId w:val="79"/>
  </w:num>
  <w:num w:numId="5">
    <w:abstractNumId w:val="47"/>
  </w:num>
  <w:num w:numId="6">
    <w:abstractNumId w:val="54"/>
  </w:num>
  <w:num w:numId="7">
    <w:abstractNumId w:val="49"/>
  </w:num>
  <w:num w:numId="8">
    <w:abstractNumId w:val="18"/>
  </w:num>
  <w:num w:numId="9">
    <w:abstractNumId w:val="33"/>
  </w:num>
  <w:num w:numId="10">
    <w:abstractNumId w:val="26"/>
  </w:num>
  <w:num w:numId="11">
    <w:abstractNumId w:val="56"/>
  </w:num>
  <w:num w:numId="12">
    <w:abstractNumId w:val="65"/>
  </w:num>
  <w:num w:numId="13">
    <w:abstractNumId w:val="0"/>
  </w:num>
  <w:num w:numId="14">
    <w:abstractNumId w:val="14"/>
  </w:num>
  <w:num w:numId="15">
    <w:abstractNumId w:val="59"/>
  </w:num>
  <w:num w:numId="16">
    <w:abstractNumId w:val="78"/>
  </w:num>
  <w:num w:numId="17">
    <w:abstractNumId w:val="2"/>
  </w:num>
  <w:num w:numId="18">
    <w:abstractNumId w:val="45"/>
  </w:num>
  <w:num w:numId="19">
    <w:abstractNumId w:val="10"/>
  </w:num>
  <w:num w:numId="20">
    <w:abstractNumId w:val="35"/>
  </w:num>
  <w:num w:numId="21">
    <w:abstractNumId w:val="77"/>
  </w:num>
  <w:num w:numId="22">
    <w:abstractNumId w:val="75"/>
  </w:num>
  <w:num w:numId="23">
    <w:abstractNumId w:val="74"/>
  </w:num>
  <w:num w:numId="24">
    <w:abstractNumId w:val="27"/>
  </w:num>
  <w:num w:numId="25">
    <w:abstractNumId w:val="70"/>
  </w:num>
  <w:num w:numId="26">
    <w:abstractNumId w:val="34"/>
  </w:num>
  <w:num w:numId="27">
    <w:abstractNumId w:val="81"/>
  </w:num>
  <w:num w:numId="28">
    <w:abstractNumId w:val="60"/>
  </w:num>
  <w:num w:numId="29">
    <w:abstractNumId w:val="73"/>
  </w:num>
  <w:num w:numId="30">
    <w:abstractNumId w:val="58"/>
  </w:num>
  <w:num w:numId="31">
    <w:abstractNumId w:val="39"/>
  </w:num>
  <w:num w:numId="32">
    <w:abstractNumId w:val="28"/>
  </w:num>
  <w:num w:numId="33">
    <w:abstractNumId w:val="15"/>
  </w:num>
  <w:num w:numId="34">
    <w:abstractNumId w:val="20"/>
  </w:num>
  <w:num w:numId="35">
    <w:abstractNumId w:val="50"/>
  </w:num>
  <w:num w:numId="36">
    <w:abstractNumId w:val="38"/>
  </w:num>
  <w:num w:numId="37">
    <w:abstractNumId w:val="37"/>
  </w:num>
  <w:num w:numId="38">
    <w:abstractNumId w:val="76"/>
  </w:num>
  <w:num w:numId="39">
    <w:abstractNumId w:val="4"/>
  </w:num>
  <w:num w:numId="40">
    <w:abstractNumId w:val="13"/>
  </w:num>
  <w:num w:numId="41">
    <w:abstractNumId w:val="69"/>
  </w:num>
  <w:num w:numId="42">
    <w:abstractNumId w:val="32"/>
  </w:num>
  <w:num w:numId="43">
    <w:abstractNumId w:val="63"/>
  </w:num>
  <w:num w:numId="44">
    <w:abstractNumId w:val="42"/>
  </w:num>
  <w:num w:numId="45">
    <w:abstractNumId w:val="25"/>
  </w:num>
  <w:num w:numId="46">
    <w:abstractNumId w:val="53"/>
  </w:num>
  <w:num w:numId="47">
    <w:abstractNumId w:val="43"/>
  </w:num>
  <w:num w:numId="48">
    <w:abstractNumId w:val="8"/>
  </w:num>
  <w:num w:numId="49">
    <w:abstractNumId w:val="24"/>
  </w:num>
  <w:num w:numId="50">
    <w:abstractNumId w:val="66"/>
  </w:num>
  <w:num w:numId="51">
    <w:abstractNumId w:val="17"/>
  </w:num>
  <w:num w:numId="52">
    <w:abstractNumId w:val="71"/>
  </w:num>
  <w:num w:numId="53">
    <w:abstractNumId w:val="62"/>
  </w:num>
  <w:num w:numId="54">
    <w:abstractNumId w:val="23"/>
  </w:num>
  <w:num w:numId="55">
    <w:abstractNumId w:val="48"/>
  </w:num>
  <w:num w:numId="56">
    <w:abstractNumId w:val="22"/>
  </w:num>
  <w:num w:numId="57">
    <w:abstractNumId w:val="1"/>
  </w:num>
  <w:num w:numId="58">
    <w:abstractNumId w:val="41"/>
  </w:num>
  <w:num w:numId="59">
    <w:abstractNumId w:val="72"/>
  </w:num>
  <w:num w:numId="60">
    <w:abstractNumId w:val="19"/>
  </w:num>
  <w:num w:numId="61">
    <w:abstractNumId w:val="36"/>
  </w:num>
  <w:num w:numId="62">
    <w:abstractNumId w:val="52"/>
  </w:num>
  <w:num w:numId="63">
    <w:abstractNumId w:val="67"/>
  </w:num>
  <w:num w:numId="64">
    <w:abstractNumId w:val="64"/>
  </w:num>
  <w:num w:numId="65">
    <w:abstractNumId w:val="31"/>
  </w:num>
  <w:num w:numId="66">
    <w:abstractNumId w:val="21"/>
  </w:num>
  <w:num w:numId="67">
    <w:abstractNumId w:val="82"/>
  </w:num>
  <w:num w:numId="68">
    <w:abstractNumId w:val="80"/>
  </w:num>
  <w:num w:numId="69">
    <w:abstractNumId w:val="55"/>
  </w:num>
  <w:num w:numId="70">
    <w:abstractNumId w:val="5"/>
  </w:num>
  <w:num w:numId="71">
    <w:abstractNumId w:val="11"/>
  </w:num>
  <w:num w:numId="72">
    <w:abstractNumId w:val="83"/>
  </w:num>
  <w:num w:numId="73">
    <w:abstractNumId w:val="6"/>
  </w:num>
  <w:num w:numId="74">
    <w:abstractNumId w:val="46"/>
  </w:num>
  <w:num w:numId="75">
    <w:abstractNumId w:val="30"/>
  </w:num>
  <w:num w:numId="76">
    <w:abstractNumId w:val="16"/>
  </w:num>
  <w:num w:numId="77">
    <w:abstractNumId w:val="12"/>
  </w:num>
  <w:num w:numId="78">
    <w:abstractNumId w:val="57"/>
  </w:num>
  <w:num w:numId="79">
    <w:abstractNumId w:val="3"/>
  </w:num>
  <w:num w:numId="80">
    <w:abstractNumId w:val="40"/>
  </w:num>
  <w:num w:numId="81">
    <w:abstractNumId w:val="51"/>
  </w:num>
  <w:num w:numId="82">
    <w:abstractNumId w:val="61"/>
  </w:num>
  <w:num w:numId="83">
    <w:abstractNumId w:val="7"/>
  </w:num>
  <w:num w:numId="84">
    <w:abstractNumId w:val="4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ru-RU" w:vendorID="1" w:dllVersion="512" w:checkStyle="1"/>
  <w:proofState w:spelling="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8F3"/>
    <w:rsid w:val="000008CE"/>
    <w:rsid w:val="00001796"/>
    <w:rsid w:val="000018BB"/>
    <w:rsid w:val="00001E33"/>
    <w:rsid w:val="000020B5"/>
    <w:rsid w:val="00002342"/>
    <w:rsid w:val="000026A7"/>
    <w:rsid w:val="00003043"/>
    <w:rsid w:val="00005693"/>
    <w:rsid w:val="000069D2"/>
    <w:rsid w:val="00007D68"/>
    <w:rsid w:val="00007F5C"/>
    <w:rsid w:val="0001011F"/>
    <w:rsid w:val="00010BD3"/>
    <w:rsid w:val="00010C42"/>
    <w:rsid w:val="00010EFF"/>
    <w:rsid w:val="0001151F"/>
    <w:rsid w:val="00011A0A"/>
    <w:rsid w:val="00012B24"/>
    <w:rsid w:val="0001314D"/>
    <w:rsid w:val="000134DA"/>
    <w:rsid w:val="00013D8E"/>
    <w:rsid w:val="00013E2F"/>
    <w:rsid w:val="0001423D"/>
    <w:rsid w:val="0001594A"/>
    <w:rsid w:val="00015E58"/>
    <w:rsid w:val="000167BA"/>
    <w:rsid w:val="00017353"/>
    <w:rsid w:val="000176C3"/>
    <w:rsid w:val="0002001A"/>
    <w:rsid w:val="00020609"/>
    <w:rsid w:val="00020AAE"/>
    <w:rsid w:val="00021A72"/>
    <w:rsid w:val="00021D7B"/>
    <w:rsid w:val="00022A69"/>
    <w:rsid w:val="00022E8D"/>
    <w:rsid w:val="00024D13"/>
    <w:rsid w:val="00024FD6"/>
    <w:rsid w:val="00025630"/>
    <w:rsid w:val="00027470"/>
    <w:rsid w:val="000277E6"/>
    <w:rsid w:val="00027B89"/>
    <w:rsid w:val="00027BDD"/>
    <w:rsid w:val="00030E38"/>
    <w:rsid w:val="000332DA"/>
    <w:rsid w:val="00033A3F"/>
    <w:rsid w:val="00033F92"/>
    <w:rsid w:val="000342C0"/>
    <w:rsid w:val="00034328"/>
    <w:rsid w:val="00034A21"/>
    <w:rsid w:val="00034BB1"/>
    <w:rsid w:val="0003615A"/>
    <w:rsid w:val="00036C8B"/>
    <w:rsid w:val="00036F19"/>
    <w:rsid w:val="00040FA2"/>
    <w:rsid w:val="00041343"/>
    <w:rsid w:val="00041605"/>
    <w:rsid w:val="0004233B"/>
    <w:rsid w:val="0004563F"/>
    <w:rsid w:val="000458DF"/>
    <w:rsid w:val="00046EBB"/>
    <w:rsid w:val="00047229"/>
    <w:rsid w:val="00047F58"/>
    <w:rsid w:val="00050788"/>
    <w:rsid w:val="0005154C"/>
    <w:rsid w:val="00051BA9"/>
    <w:rsid w:val="00052B85"/>
    <w:rsid w:val="00052C3E"/>
    <w:rsid w:val="00053B28"/>
    <w:rsid w:val="00053CD4"/>
    <w:rsid w:val="00053FED"/>
    <w:rsid w:val="0005482B"/>
    <w:rsid w:val="00055483"/>
    <w:rsid w:val="0005590B"/>
    <w:rsid w:val="000559D9"/>
    <w:rsid w:val="00055FFE"/>
    <w:rsid w:val="0005611A"/>
    <w:rsid w:val="00056598"/>
    <w:rsid w:val="00056CA2"/>
    <w:rsid w:val="00057782"/>
    <w:rsid w:val="0006318A"/>
    <w:rsid w:val="00063212"/>
    <w:rsid w:val="000675D4"/>
    <w:rsid w:val="000679F2"/>
    <w:rsid w:val="00071253"/>
    <w:rsid w:val="00071278"/>
    <w:rsid w:val="00071DF3"/>
    <w:rsid w:val="00071E5F"/>
    <w:rsid w:val="00072BEB"/>
    <w:rsid w:val="00074095"/>
    <w:rsid w:val="000743DB"/>
    <w:rsid w:val="00074405"/>
    <w:rsid w:val="00074C3D"/>
    <w:rsid w:val="00074EBB"/>
    <w:rsid w:val="0007528D"/>
    <w:rsid w:val="000768D1"/>
    <w:rsid w:val="00076B5A"/>
    <w:rsid w:val="0007716D"/>
    <w:rsid w:val="0007751A"/>
    <w:rsid w:val="00080B08"/>
    <w:rsid w:val="000811B2"/>
    <w:rsid w:val="00082842"/>
    <w:rsid w:val="0008341E"/>
    <w:rsid w:val="00084754"/>
    <w:rsid w:val="000855B3"/>
    <w:rsid w:val="000858C4"/>
    <w:rsid w:val="00085E1D"/>
    <w:rsid w:val="000862D5"/>
    <w:rsid w:val="00086DE3"/>
    <w:rsid w:val="000873F2"/>
    <w:rsid w:val="000874AD"/>
    <w:rsid w:val="000878F8"/>
    <w:rsid w:val="00087BEB"/>
    <w:rsid w:val="00090021"/>
    <w:rsid w:val="00091034"/>
    <w:rsid w:val="00091868"/>
    <w:rsid w:val="00092AEC"/>
    <w:rsid w:val="00093186"/>
    <w:rsid w:val="00093FC6"/>
    <w:rsid w:val="00094395"/>
    <w:rsid w:val="00094F78"/>
    <w:rsid w:val="00095704"/>
    <w:rsid w:val="000957EC"/>
    <w:rsid w:val="00097D6B"/>
    <w:rsid w:val="000A0ADC"/>
    <w:rsid w:val="000A0B0C"/>
    <w:rsid w:val="000A0B59"/>
    <w:rsid w:val="000A263D"/>
    <w:rsid w:val="000A35E8"/>
    <w:rsid w:val="000A37A3"/>
    <w:rsid w:val="000A3DD1"/>
    <w:rsid w:val="000A46A0"/>
    <w:rsid w:val="000A6D33"/>
    <w:rsid w:val="000B0339"/>
    <w:rsid w:val="000B069D"/>
    <w:rsid w:val="000B098D"/>
    <w:rsid w:val="000B25CB"/>
    <w:rsid w:val="000B2EA2"/>
    <w:rsid w:val="000B2FC0"/>
    <w:rsid w:val="000B4A42"/>
    <w:rsid w:val="000B5E4E"/>
    <w:rsid w:val="000B6D59"/>
    <w:rsid w:val="000C00B7"/>
    <w:rsid w:val="000C029A"/>
    <w:rsid w:val="000C0905"/>
    <w:rsid w:val="000C1EB8"/>
    <w:rsid w:val="000C2226"/>
    <w:rsid w:val="000C2411"/>
    <w:rsid w:val="000C24F2"/>
    <w:rsid w:val="000C295A"/>
    <w:rsid w:val="000C2AC9"/>
    <w:rsid w:val="000C2FBF"/>
    <w:rsid w:val="000C3523"/>
    <w:rsid w:val="000C3BA9"/>
    <w:rsid w:val="000C4DFD"/>
    <w:rsid w:val="000C5E90"/>
    <w:rsid w:val="000C6F3D"/>
    <w:rsid w:val="000C6FAC"/>
    <w:rsid w:val="000C79EF"/>
    <w:rsid w:val="000C7EB7"/>
    <w:rsid w:val="000C7F81"/>
    <w:rsid w:val="000D0799"/>
    <w:rsid w:val="000D0B24"/>
    <w:rsid w:val="000D15C6"/>
    <w:rsid w:val="000D1B94"/>
    <w:rsid w:val="000D1C98"/>
    <w:rsid w:val="000D226E"/>
    <w:rsid w:val="000D2C15"/>
    <w:rsid w:val="000D2FF9"/>
    <w:rsid w:val="000D4760"/>
    <w:rsid w:val="000D5219"/>
    <w:rsid w:val="000D5BF4"/>
    <w:rsid w:val="000D616A"/>
    <w:rsid w:val="000D7AD6"/>
    <w:rsid w:val="000E1112"/>
    <w:rsid w:val="000E1613"/>
    <w:rsid w:val="000E5590"/>
    <w:rsid w:val="000E569C"/>
    <w:rsid w:val="000E628D"/>
    <w:rsid w:val="000E6C2C"/>
    <w:rsid w:val="000E79D0"/>
    <w:rsid w:val="000F0299"/>
    <w:rsid w:val="000F085D"/>
    <w:rsid w:val="000F166F"/>
    <w:rsid w:val="000F1C9A"/>
    <w:rsid w:val="000F20FE"/>
    <w:rsid w:val="000F2DEC"/>
    <w:rsid w:val="000F39C0"/>
    <w:rsid w:val="000F3CDD"/>
    <w:rsid w:val="000F3D8E"/>
    <w:rsid w:val="000F4205"/>
    <w:rsid w:val="000F4661"/>
    <w:rsid w:val="000F5C4C"/>
    <w:rsid w:val="000F6BB6"/>
    <w:rsid w:val="000F7212"/>
    <w:rsid w:val="000F76E3"/>
    <w:rsid w:val="001001B9"/>
    <w:rsid w:val="00101848"/>
    <w:rsid w:val="00101B6A"/>
    <w:rsid w:val="00102FF2"/>
    <w:rsid w:val="00103459"/>
    <w:rsid w:val="00103781"/>
    <w:rsid w:val="00105098"/>
    <w:rsid w:val="00105627"/>
    <w:rsid w:val="00106C80"/>
    <w:rsid w:val="00107073"/>
    <w:rsid w:val="0011056F"/>
    <w:rsid w:val="00113529"/>
    <w:rsid w:val="0011367B"/>
    <w:rsid w:val="00113783"/>
    <w:rsid w:val="00113C4A"/>
    <w:rsid w:val="001141AA"/>
    <w:rsid w:val="00115118"/>
    <w:rsid w:val="001156C3"/>
    <w:rsid w:val="00117ADF"/>
    <w:rsid w:val="001209CE"/>
    <w:rsid w:val="00120EC2"/>
    <w:rsid w:val="001221E7"/>
    <w:rsid w:val="00122DCD"/>
    <w:rsid w:val="00123196"/>
    <w:rsid w:val="001239A5"/>
    <w:rsid w:val="00123FC5"/>
    <w:rsid w:val="0012473A"/>
    <w:rsid w:val="00124DA7"/>
    <w:rsid w:val="00124FFC"/>
    <w:rsid w:val="00127C95"/>
    <w:rsid w:val="00127E75"/>
    <w:rsid w:val="00127EAC"/>
    <w:rsid w:val="001305CF"/>
    <w:rsid w:val="00130892"/>
    <w:rsid w:val="0013096C"/>
    <w:rsid w:val="00132AE8"/>
    <w:rsid w:val="001331C9"/>
    <w:rsid w:val="001342FB"/>
    <w:rsid w:val="0013431B"/>
    <w:rsid w:val="0013443C"/>
    <w:rsid w:val="00135257"/>
    <w:rsid w:val="00136042"/>
    <w:rsid w:val="00137D07"/>
    <w:rsid w:val="00141958"/>
    <w:rsid w:val="00142D4E"/>
    <w:rsid w:val="00143549"/>
    <w:rsid w:val="001443CF"/>
    <w:rsid w:val="001449E6"/>
    <w:rsid w:val="00144C7D"/>
    <w:rsid w:val="001453FE"/>
    <w:rsid w:val="00146E26"/>
    <w:rsid w:val="0014701C"/>
    <w:rsid w:val="001507CB"/>
    <w:rsid w:val="001511F8"/>
    <w:rsid w:val="0015298B"/>
    <w:rsid w:val="001529F2"/>
    <w:rsid w:val="00155210"/>
    <w:rsid w:val="00155C0A"/>
    <w:rsid w:val="00156614"/>
    <w:rsid w:val="001567A6"/>
    <w:rsid w:val="001569A7"/>
    <w:rsid w:val="0015760D"/>
    <w:rsid w:val="00161894"/>
    <w:rsid w:val="00161A91"/>
    <w:rsid w:val="00161AB9"/>
    <w:rsid w:val="00161D92"/>
    <w:rsid w:val="00163008"/>
    <w:rsid w:val="001633EF"/>
    <w:rsid w:val="00163706"/>
    <w:rsid w:val="001638E9"/>
    <w:rsid w:val="001645FC"/>
    <w:rsid w:val="001655AA"/>
    <w:rsid w:val="00165964"/>
    <w:rsid w:val="00165B51"/>
    <w:rsid w:val="00165CB0"/>
    <w:rsid w:val="001679DE"/>
    <w:rsid w:val="001703E0"/>
    <w:rsid w:val="00170587"/>
    <w:rsid w:val="00170E87"/>
    <w:rsid w:val="001736DC"/>
    <w:rsid w:val="00174B9A"/>
    <w:rsid w:val="0017614C"/>
    <w:rsid w:val="00176517"/>
    <w:rsid w:val="00180235"/>
    <w:rsid w:val="0018098A"/>
    <w:rsid w:val="001814AB"/>
    <w:rsid w:val="001818A3"/>
    <w:rsid w:val="00183AA5"/>
    <w:rsid w:val="001843D4"/>
    <w:rsid w:val="001846C3"/>
    <w:rsid w:val="00190674"/>
    <w:rsid w:val="001908A5"/>
    <w:rsid w:val="001908C0"/>
    <w:rsid w:val="00191099"/>
    <w:rsid w:val="00192D02"/>
    <w:rsid w:val="00193C00"/>
    <w:rsid w:val="00193D2F"/>
    <w:rsid w:val="00193F5C"/>
    <w:rsid w:val="001953BF"/>
    <w:rsid w:val="001954BA"/>
    <w:rsid w:val="001A0433"/>
    <w:rsid w:val="001A0CDA"/>
    <w:rsid w:val="001A135A"/>
    <w:rsid w:val="001A13C6"/>
    <w:rsid w:val="001A149B"/>
    <w:rsid w:val="001A14FE"/>
    <w:rsid w:val="001A1914"/>
    <w:rsid w:val="001A2095"/>
    <w:rsid w:val="001A3164"/>
    <w:rsid w:val="001A6C49"/>
    <w:rsid w:val="001B0B2A"/>
    <w:rsid w:val="001B21DC"/>
    <w:rsid w:val="001B3299"/>
    <w:rsid w:val="001B5B60"/>
    <w:rsid w:val="001B5BD7"/>
    <w:rsid w:val="001B788E"/>
    <w:rsid w:val="001B7BAC"/>
    <w:rsid w:val="001C0259"/>
    <w:rsid w:val="001C0330"/>
    <w:rsid w:val="001C0611"/>
    <w:rsid w:val="001C0A19"/>
    <w:rsid w:val="001C0E15"/>
    <w:rsid w:val="001C165E"/>
    <w:rsid w:val="001C197D"/>
    <w:rsid w:val="001C1D17"/>
    <w:rsid w:val="001C2899"/>
    <w:rsid w:val="001C2A40"/>
    <w:rsid w:val="001C2ECF"/>
    <w:rsid w:val="001C45B5"/>
    <w:rsid w:val="001C4731"/>
    <w:rsid w:val="001C4ADE"/>
    <w:rsid w:val="001C5EAF"/>
    <w:rsid w:val="001C6584"/>
    <w:rsid w:val="001C77B2"/>
    <w:rsid w:val="001D40FA"/>
    <w:rsid w:val="001D42AE"/>
    <w:rsid w:val="001D4AA3"/>
    <w:rsid w:val="001D6B41"/>
    <w:rsid w:val="001D715D"/>
    <w:rsid w:val="001E08B3"/>
    <w:rsid w:val="001E18BB"/>
    <w:rsid w:val="001E1A6A"/>
    <w:rsid w:val="001E1F57"/>
    <w:rsid w:val="001E2AD1"/>
    <w:rsid w:val="001E368C"/>
    <w:rsid w:val="001E4732"/>
    <w:rsid w:val="001E4A82"/>
    <w:rsid w:val="001E5C21"/>
    <w:rsid w:val="001E5C6C"/>
    <w:rsid w:val="001E62FF"/>
    <w:rsid w:val="001E644C"/>
    <w:rsid w:val="001E6BBF"/>
    <w:rsid w:val="001E7401"/>
    <w:rsid w:val="001E7609"/>
    <w:rsid w:val="001F207E"/>
    <w:rsid w:val="001F3619"/>
    <w:rsid w:val="001F4409"/>
    <w:rsid w:val="001F64FF"/>
    <w:rsid w:val="001F6592"/>
    <w:rsid w:val="001F6EF4"/>
    <w:rsid w:val="00200BB6"/>
    <w:rsid w:val="00201447"/>
    <w:rsid w:val="0020305F"/>
    <w:rsid w:val="00203247"/>
    <w:rsid w:val="00203A21"/>
    <w:rsid w:val="002041E5"/>
    <w:rsid w:val="00204926"/>
    <w:rsid w:val="00205B3D"/>
    <w:rsid w:val="002060F6"/>
    <w:rsid w:val="00206C02"/>
    <w:rsid w:val="00206D08"/>
    <w:rsid w:val="0020711A"/>
    <w:rsid w:val="002072DD"/>
    <w:rsid w:val="002075F5"/>
    <w:rsid w:val="00211220"/>
    <w:rsid w:val="002130CB"/>
    <w:rsid w:val="00213EC0"/>
    <w:rsid w:val="0021434F"/>
    <w:rsid w:val="00220DF8"/>
    <w:rsid w:val="00221829"/>
    <w:rsid w:val="0022235E"/>
    <w:rsid w:val="00222815"/>
    <w:rsid w:val="0022373D"/>
    <w:rsid w:val="0022383C"/>
    <w:rsid w:val="00225877"/>
    <w:rsid w:val="002304FF"/>
    <w:rsid w:val="00230C42"/>
    <w:rsid w:val="0023197E"/>
    <w:rsid w:val="0023200A"/>
    <w:rsid w:val="002321B7"/>
    <w:rsid w:val="002323C8"/>
    <w:rsid w:val="00232551"/>
    <w:rsid w:val="0023483C"/>
    <w:rsid w:val="00234F04"/>
    <w:rsid w:val="0023516B"/>
    <w:rsid w:val="00235179"/>
    <w:rsid w:val="00235639"/>
    <w:rsid w:val="002358B1"/>
    <w:rsid w:val="002368CD"/>
    <w:rsid w:val="00236CB2"/>
    <w:rsid w:val="00237DD9"/>
    <w:rsid w:val="00240378"/>
    <w:rsid w:val="00240E39"/>
    <w:rsid w:val="002414E7"/>
    <w:rsid w:val="002418FF"/>
    <w:rsid w:val="0024379E"/>
    <w:rsid w:val="00243A77"/>
    <w:rsid w:val="00247670"/>
    <w:rsid w:val="00247E6D"/>
    <w:rsid w:val="00250371"/>
    <w:rsid w:val="00253848"/>
    <w:rsid w:val="00254C47"/>
    <w:rsid w:val="0025594C"/>
    <w:rsid w:val="002561D3"/>
    <w:rsid w:val="0025620B"/>
    <w:rsid w:val="00257C79"/>
    <w:rsid w:val="00260074"/>
    <w:rsid w:val="00260572"/>
    <w:rsid w:val="00261E0E"/>
    <w:rsid w:val="002624C3"/>
    <w:rsid w:val="0026319B"/>
    <w:rsid w:val="002633A6"/>
    <w:rsid w:val="002659D0"/>
    <w:rsid w:val="00267613"/>
    <w:rsid w:val="0027028B"/>
    <w:rsid w:val="00271883"/>
    <w:rsid w:val="002728A9"/>
    <w:rsid w:val="0027359B"/>
    <w:rsid w:val="0027431D"/>
    <w:rsid w:val="00274673"/>
    <w:rsid w:val="00275844"/>
    <w:rsid w:val="00275FF4"/>
    <w:rsid w:val="00276BCA"/>
    <w:rsid w:val="0027718B"/>
    <w:rsid w:val="00277617"/>
    <w:rsid w:val="0027765F"/>
    <w:rsid w:val="00277D2E"/>
    <w:rsid w:val="00281789"/>
    <w:rsid w:val="0028323E"/>
    <w:rsid w:val="0028528F"/>
    <w:rsid w:val="002852FC"/>
    <w:rsid w:val="0028592C"/>
    <w:rsid w:val="0028663F"/>
    <w:rsid w:val="0028735A"/>
    <w:rsid w:val="00292604"/>
    <w:rsid w:val="00294612"/>
    <w:rsid w:val="00294760"/>
    <w:rsid w:val="00294FAF"/>
    <w:rsid w:val="002951B7"/>
    <w:rsid w:val="002952E5"/>
    <w:rsid w:val="00296BCD"/>
    <w:rsid w:val="00296E68"/>
    <w:rsid w:val="00296F10"/>
    <w:rsid w:val="002979AF"/>
    <w:rsid w:val="002A0A29"/>
    <w:rsid w:val="002A1522"/>
    <w:rsid w:val="002A1BEA"/>
    <w:rsid w:val="002A2A8A"/>
    <w:rsid w:val="002A31B0"/>
    <w:rsid w:val="002A3BA8"/>
    <w:rsid w:val="002A4351"/>
    <w:rsid w:val="002A462A"/>
    <w:rsid w:val="002A526B"/>
    <w:rsid w:val="002A52B6"/>
    <w:rsid w:val="002A7C23"/>
    <w:rsid w:val="002B049B"/>
    <w:rsid w:val="002B0617"/>
    <w:rsid w:val="002B0621"/>
    <w:rsid w:val="002B1B20"/>
    <w:rsid w:val="002B2A48"/>
    <w:rsid w:val="002B2D52"/>
    <w:rsid w:val="002B369B"/>
    <w:rsid w:val="002B3CD4"/>
    <w:rsid w:val="002B3D7A"/>
    <w:rsid w:val="002B3EE9"/>
    <w:rsid w:val="002B41A6"/>
    <w:rsid w:val="002B6040"/>
    <w:rsid w:val="002B6A6E"/>
    <w:rsid w:val="002B7A9B"/>
    <w:rsid w:val="002B7B03"/>
    <w:rsid w:val="002C04FC"/>
    <w:rsid w:val="002C0936"/>
    <w:rsid w:val="002C0B78"/>
    <w:rsid w:val="002C2EB5"/>
    <w:rsid w:val="002C35A6"/>
    <w:rsid w:val="002C3FD9"/>
    <w:rsid w:val="002C4BE7"/>
    <w:rsid w:val="002C52F7"/>
    <w:rsid w:val="002C5851"/>
    <w:rsid w:val="002D09F7"/>
    <w:rsid w:val="002D2E48"/>
    <w:rsid w:val="002D2F36"/>
    <w:rsid w:val="002D30F3"/>
    <w:rsid w:val="002D3BB8"/>
    <w:rsid w:val="002D3EF6"/>
    <w:rsid w:val="002D3F21"/>
    <w:rsid w:val="002D41D4"/>
    <w:rsid w:val="002D5116"/>
    <w:rsid w:val="002D5D68"/>
    <w:rsid w:val="002E024F"/>
    <w:rsid w:val="002E0DF6"/>
    <w:rsid w:val="002E1A2C"/>
    <w:rsid w:val="002E23D1"/>
    <w:rsid w:val="002E3B13"/>
    <w:rsid w:val="002E6CBB"/>
    <w:rsid w:val="002E6F9D"/>
    <w:rsid w:val="002E74EE"/>
    <w:rsid w:val="002E7A55"/>
    <w:rsid w:val="002F0D7D"/>
    <w:rsid w:val="002F1E6E"/>
    <w:rsid w:val="002F229B"/>
    <w:rsid w:val="002F2C89"/>
    <w:rsid w:val="002F3037"/>
    <w:rsid w:val="002F568C"/>
    <w:rsid w:val="002F5721"/>
    <w:rsid w:val="002F754C"/>
    <w:rsid w:val="002F7B5F"/>
    <w:rsid w:val="003012A4"/>
    <w:rsid w:val="00301827"/>
    <w:rsid w:val="003021D0"/>
    <w:rsid w:val="00302282"/>
    <w:rsid w:val="003023D0"/>
    <w:rsid w:val="003029F8"/>
    <w:rsid w:val="00303926"/>
    <w:rsid w:val="00303B63"/>
    <w:rsid w:val="00305163"/>
    <w:rsid w:val="00305A9B"/>
    <w:rsid w:val="0031013E"/>
    <w:rsid w:val="003109A5"/>
    <w:rsid w:val="0031189B"/>
    <w:rsid w:val="00312B89"/>
    <w:rsid w:val="00312EDE"/>
    <w:rsid w:val="0031381E"/>
    <w:rsid w:val="00314854"/>
    <w:rsid w:val="00315032"/>
    <w:rsid w:val="0031528A"/>
    <w:rsid w:val="0031607E"/>
    <w:rsid w:val="003162FB"/>
    <w:rsid w:val="00316986"/>
    <w:rsid w:val="00316CDA"/>
    <w:rsid w:val="00320B93"/>
    <w:rsid w:val="00321549"/>
    <w:rsid w:val="0032170D"/>
    <w:rsid w:val="00323191"/>
    <w:rsid w:val="003257BE"/>
    <w:rsid w:val="0032621B"/>
    <w:rsid w:val="00327A2C"/>
    <w:rsid w:val="00327F0D"/>
    <w:rsid w:val="00330865"/>
    <w:rsid w:val="00330F71"/>
    <w:rsid w:val="003315DD"/>
    <w:rsid w:val="00332745"/>
    <w:rsid w:val="00332B3B"/>
    <w:rsid w:val="00333449"/>
    <w:rsid w:val="00333AE6"/>
    <w:rsid w:val="00334508"/>
    <w:rsid w:val="00334D03"/>
    <w:rsid w:val="00334EE0"/>
    <w:rsid w:val="00335094"/>
    <w:rsid w:val="00335BD9"/>
    <w:rsid w:val="00337B5C"/>
    <w:rsid w:val="003406DF"/>
    <w:rsid w:val="003413DC"/>
    <w:rsid w:val="00341CB8"/>
    <w:rsid w:val="00342612"/>
    <w:rsid w:val="00344BB4"/>
    <w:rsid w:val="00344E82"/>
    <w:rsid w:val="0034513A"/>
    <w:rsid w:val="003453E9"/>
    <w:rsid w:val="003459F1"/>
    <w:rsid w:val="00345A98"/>
    <w:rsid w:val="00345BB0"/>
    <w:rsid w:val="00346954"/>
    <w:rsid w:val="003500AE"/>
    <w:rsid w:val="00350F55"/>
    <w:rsid w:val="003510C7"/>
    <w:rsid w:val="003511B1"/>
    <w:rsid w:val="00354F7C"/>
    <w:rsid w:val="003552F9"/>
    <w:rsid w:val="00355687"/>
    <w:rsid w:val="00357B30"/>
    <w:rsid w:val="00360041"/>
    <w:rsid w:val="003611E5"/>
    <w:rsid w:val="00362E01"/>
    <w:rsid w:val="00363614"/>
    <w:rsid w:val="00363782"/>
    <w:rsid w:val="00363866"/>
    <w:rsid w:val="00363C24"/>
    <w:rsid w:val="00364594"/>
    <w:rsid w:val="00364A0D"/>
    <w:rsid w:val="00364DE4"/>
    <w:rsid w:val="00364E76"/>
    <w:rsid w:val="003667EC"/>
    <w:rsid w:val="0037037A"/>
    <w:rsid w:val="003717BA"/>
    <w:rsid w:val="003727B3"/>
    <w:rsid w:val="003741C2"/>
    <w:rsid w:val="00374785"/>
    <w:rsid w:val="00375D55"/>
    <w:rsid w:val="003762EC"/>
    <w:rsid w:val="00380211"/>
    <w:rsid w:val="003805D7"/>
    <w:rsid w:val="00381240"/>
    <w:rsid w:val="0038131E"/>
    <w:rsid w:val="00382333"/>
    <w:rsid w:val="0038264E"/>
    <w:rsid w:val="003829B3"/>
    <w:rsid w:val="00383346"/>
    <w:rsid w:val="00383690"/>
    <w:rsid w:val="0038464D"/>
    <w:rsid w:val="00384F0C"/>
    <w:rsid w:val="00385109"/>
    <w:rsid w:val="00385DB6"/>
    <w:rsid w:val="003860AC"/>
    <w:rsid w:val="0039002A"/>
    <w:rsid w:val="00391B6D"/>
    <w:rsid w:val="003930D0"/>
    <w:rsid w:val="00393984"/>
    <w:rsid w:val="00393B0C"/>
    <w:rsid w:val="00394376"/>
    <w:rsid w:val="003949F0"/>
    <w:rsid w:val="0039568C"/>
    <w:rsid w:val="00395760"/>
    <w:rsid w:val="003A0113"/>
    <w:rsid w:val="003A1D91"/>
    <w:rsid w:val="003A30B0"/>
    <w:rsid w:val="003A3AEB"/>
    <w:rsid w:val="003A5C3E"/>
    <w:rsid w:val="003A76D5"/>
    <w:rsid w:val="003A7C73"/>
    <w:rsid w:val="003B0331"/>
    <w:rsid w:val="003B129E"/>
    <w:rsid w:val="003B15AE"/>
    <w:rsid w:val="003B1B3B"/>
    <w:rsid w:val="003B1E95"/>
    <w:rsid w:val="003B356B"/>
    <w:rsid w:val="003B385B"/>
    <w:rsid w:val="003B3D30"/>
    <w:rsid w:val="003B3EC1"/>
    <w:rsid w:val="003B4751"/>
    <w:rsid w:val="003B5ADD"/>
    <w:rsid w:val="003B5CD9"/>
    <w:rsid w:val="003B7DFC"/>
    <w:rsid w:val="003C0817"/>
    <w:rsid w:val="003C0E7F"/>
    <w:rsid w:val="003C1479"/>
    <w:rsid w:val="003C28EE"/>
    <w:rsid w:val="003C2AB9"/>
    <w:rsid w:val="003C3C3A"/>
    <w:rsid w:val="003C3EE0"/>
    <w:rsid w:val="003C4BAD"/>
    <w:rsid w:val="003C4CFA"/>
    <w:rsid w:val="003C5089"/>
    <w:rsid w:val="003C595D"/>
    <w:rsid w:val="003C6905"/>
    <w:rsid w:val="003C76BE"/>
    <w:rsid w:val="003C7E88"/>
    <w:rsid w:val="003D031D"/>
    <w:rsid w:val="003D041B"/>
    <w:rsid w:val="003D2461"/>
    <w:rsid w:val="003D2C9E"/>
    <w:rsid w:val="003D2CE9"/>
    <w:rsid w:val="003D2EE1"/>
    <w:rsid w:val="003D2F38"/>
    <w:rsid w:val="003D3974"/>
    <w:rsid w:val="003D4662"/>
    <w:rsid w:val="003D4752"/>
    <w:rsid w:val="003D4DCD"/>
    <w:rsid w:val="003D5E84"/>
    <w:rsid w:val="003D6040"/>
    <w:rsid w:val="003D6E88"/>
    <w:rsid w:val="003D6F0D"/>
    <w:rsid w:val="003D716E"/>
    <w:rsid w:val="003D7FA2"/>
    <w:rsid w:val="003E0DDA"/>
    <w:rsid w:val="003E4932"/>
    <w:rsid w:val="003E51A4"/>
    <w:rsid w:val="003E5BCF"/>
    <w:rsid w:val="003E630E"/>
    <w:rsid w:val="003F0A6C"/>
    <w:rsid w:val="003F0AF1"/>
    <w:rsid w:val="003F16E0"/>
    <w:rsid w:val="003F1BC7"/>
    <w:rsid w:val="003F27B0"/>
    <w:rsid w:val="003F39F9"/>
    <w:rsid w:val="003F3CC5"/>
    <w:rsid w:val="003F5F22"/>
    <w:rsid w:val="003F788C"/>
    <w:rsid w:val="003F7F35"/>
    <w:rsid w:val="00401845"/>
    <w:rsid w:val="00401C6B"/>
    <w:rsid w:val="00401F71"/>
    <w:rsid w:val="004022DE"/>
    <w:rsid w:val="004023CD"/>
    <w:rsid w:val="00402875"/>
    <w:rsid w:val="00402970"/>
    <w:rsid w:val="0040527A"/>
    <w:rsid w:val="00407324"/>
    <w:rsid w:val="00407526"/>
    <w:rsid w:val="00407572"/>
    <w:rsid w:val="00407AC8"/>
    <w:rsid w:val="00410897"/>
    <w:rsid w:val="00412481"/>
    <w:rsid w:val="0041371F"/>
    <w:rsid w:val="00414742"/>
    <w:rsid w:val="00414A8C"/>
    <w:rsid w:val="00415898"/>
    <w:rsid w:val="0041591F"/>
    <w:rsid w:val="00415B27"/>
    <w:rsid w:val="00417000"/>
    <w:rsid w:val="00420D53"/>
    <w:rsid w:val="00421046"/>
    <w:rsid w:val="0042197E"/>
    <w:rsid w:val="00422900"/>
    <w:rsid w:val="00424E1C"/>
    <w:rsid w:val="004258FD"/>
    <w:rsid w:val="00425AB1"/>
    <w:rsid w:val="00425B48"/>
    <w:rsid w:val="00425D5E"/>
    <w:rsid w:val="00425D92"/>
    <w:rsid w:val="00427331"/>
    <w:rsid w:val="004277D2"/>
    <w:rsid w:val="00427FB9"/>
    <w:rsid w:val="00430CC7"/>
    <w:rsid w:val="0043154D"/>
    <w:rsid w:val="00433082"/>
    <w:rsid w:val="004335D5"/>
    <w:rsid w:val="00434A49"/>
    <w:rsid w:val="004359A6"/>
    <w:rsid w:val="00435A6E"/>
    <w:rsid w:val="0043630D"/>
    <w:rsid w:val="004364EF"/>
    <w:rsid w:val="00440333"/>
    <w:rsid w:val="00440D09"/>
    <w:rsid w:val="00441F04"/>
    <w:rsid w:val="00441F9A"/>
    <w:rsid w:val="00442145"/>
    <w:rsid w:val="004428C2"/>
    <w:rsid w:val="0044326D"/>
    <w:rsid w:val="00443531"/>
    <w:rsid w:val="00443BBA"/>
    <w:rsid w:val="00443C6D"/>
    <w:rsid w:val="00443E0E"/>
    <w:rsid w:val="00443E21"/>
    <w:rsid w:val="00444570"/>
    <w:rsid w:val="0044465D"/>
    <w:rsid w:val="00446309"/>
    <w:rsid w:val="004469EA"/>
    <w:rsid w:val="00447276"/>
    <w:rsid w:val="00447C05"/>
    <w:rsid w:val="00450849"/>
    <w:rsid w:val="00451377"/>
    <w:rsid w:val="00451B46"/>
    <w:rsid w:val="00453748"/>
    <w:rsid w:val="0045468B"/>
    <w:rsid w:val="00454875"/>
    <w:rsid w:val="004549CC"/>
    <w:rsid w:val="00457CA6"/>
    <w:rsid w:val="00457FDB"/>
    <w:rsid w:val="004615E2"/>
    <w:rsid w:val="0046237E"/>
    <w:rsid w:val="004625BB"/>
    <w:rsid w:val="00462B06"/>
    <w:rsid w:val="00462C22"/>
    <w:rsid w:val="00463A8A"/>
    <w:rsid w:val="00463F14"/>
    <w:rsid w:val="004662D7"/>
    <w:rsid w:val="00466646"/>
    <w:rsid w:val="00466C99"/>
    <w:rsid w:val="00466D14"/>
    <w:rsid w:val="00467817"/>
    <w:rsid w:val="004707BD"/>
    <w:rsid w:val="0047138D"/>
    <w:rsid w:val="004714B5"/>
    <w:rsid w:val="004726E5"/>
    <w:rsid w:val="0047299C"/>
    <w:rsid w:val="0047549D"/>
    <w:rsid w:val="00475E4C"/>
    <w:rsid w:val="00475EEC"/>
    <w:rsid w:val="00476122"/>
    <w:rsid w:val="00476539"/>
    <w:rsid w:val="00476635"/>
    <w:rsid w:val="0047735E"/>
    <w:rsid w:val="00477488"/>
    <w:rsid w:val="00477590"/>
    <w:rsid w:val="004775B2"/>
    <w:rsid w:val="004805D2"/>
    <w:rsid w:val="0048173D"/>
    <w:rsid w:val="0048184F"/>
    <w:rsid w:val="00481ED5"/>
    <w:rsid w:val="00483558"/>
    <w:rsid w:val="00483947"/>
    <w:rsid w:val="00483CFD"/>
    <w:rsid w:val="00483E2E"/>
    <w:rsid w:val="004844C4"/>
    <w:rsid w:val="00484EA0"/>
    <w:rsid w:val="00486ACD"/>
    <w:rsid w:val="00486FCE"/>
    <w:rsid w:val="00487481"/>
    <w:rsid w:val="00490B4E"/>
    <w:rsid w:val="00491839"/>
    <w:rsid w:val="0049599E"/>
    <w:rsid w:val="0049660B"/>
    <w:rsid w:val="00496B46"/>
    <w:rsid w:val="00496C34"/>
    <w:rsid w:val="00497BBF"/>
    <w:rsid w:val="004A1082"/>
    <w:rsid w:val="004A2ADE"/>
    <w:rsid w:val="004A30FB"/>
    <w:rsid w:val="004A3E93"/>
    <w:rsid w:val="004A3F48"/>
    <w:rsid w:val="004A530C"/>
    <w:rsid w:val="004B0A09"/>
    <w:rsid w:val="004B0B8E"/>
    <w:rsid w:val="004B229B"/>
    <w:rsid w:val="004B332B"/>
    <w:rsid w:val="004B3A9C"/>
    <w:rsid w:val="004B5312"/>
    <w:rsid w:val="004B5801"/>
    <w:rsid w:val="004B58CF"/>
    <w:rsid w:val="004B5C4A"/>
    <w:rsid w:val="004B5CC1"/>
    <w:rsid w:val="004B6240"/>
    <w:rsid w:val="004B65AA"/>
    <w:rsid w:val="004B6E2F"/>
    <w:rsid w:val="004B7BA8"/>
    <w:rsid w:val="004B7DD3"/>
    <w:rsid w:val="004C2D5B"/>
    <w:rsid w:val="004C363C"/>
    <w:rsid w:val="004C3ABB"/>
    <w:rsid w:val="004C3CBF"/>
    <w:rsid w:val="004C4C14"/>
    <w:rsid w:val="004C5631"/>
    <w:rsid w:val="004C5918"/>
    <w:rsid w:val="004C60EA"/>
    <w:rsid w:val="004C6F7B"/>
    <w:rsid w:val="004D0B98"/>
    <w:rsid w:val="004D13DD"/>
    <w:rsid w:val="004D2476"/>
    <w:rsid w:val="004D328D"/>
    <w:rsid w:val="004D3361"/>
    <w:rsid w:val="004D346B"/>
    <w:rsid w:val="004D5887"/>
    <w:rsid w:val="004D7889"/>
    <w:rsid w:val="004E1519"/>
    <w:rsid w:val="004E19E3"/>
    <w:rsid w:val="004E1BE9"/>
    <w:rsid w:val="004E1FF6"/>
    <w:rsid w:val="004E3712"/>
    <w:rsid w:val="004E43B7"/>
    <w:rsid w:val="004E667E"/>
    <w:rsid w:val="004F1F5F"/>
    <w:rsid w:val="004F2D83"/>
    <w:rsid w:val="004F2E97"/>
    <w:rsid w:val="004F56E7"/>
    <w:rsid w:val="004F6A84"/>
    <w:rsid w:val="004F7FF3"/>
    <w:rsid w:val="0050277B"/>
    <w:rsid w:val="00503AFD"/>
    <w:rsid w:val="00504B16"/>
    <w:rsid w:val="005050A5"/>
    <w:rsid w:val="00506500"/>
    <w:rsid w:val="005065D9"/>
    <w:rsid w:val="005079FA"/>
    <w:rsid w:val="00507DCB"/>
    <w:rsid w:val="00510414"/>
    <w:rsid w:val="00511458"/>
    <w:rsid w:val="00513332"/>
    <w:rsid w:val="00513DD1"/>
    <w:rsid w:val="00514316"/>
    <w:rsid w:val="0051637F"/>
    <w:rsid w:val="005164A9"/>
    <w:rsid w:val="005164FB"/>
    <w:rsid w:val="00517669"/>
    <w:rsid w:val="00522752"/>
    <w:rsid w:val="00522C45"/>
    <w:rsid w:val="0052366A"/>
    <w:rsid w:val="00523D53"/>
    <w:rsid w:val="005244B2"/>
    <w:rsid w:val="0052519E"/>
    <w:rsid w:val="00526305"/>
    <w:rsid w:val="0052768B"/>
    <w:rsid w:val="005277FB"/>
    <w:rsid w:val="005315A9"/>
    <w:rsid w:val="005320B0"/>
    <w:rsid w:val="0053217C"/>
    <w:rsid w:val="0053279F"/>
    <w:rsid w:val="00532B82"/>
    <w:rsid w:val="005338C8"/>
    <w:rsid w:val="00533A8A"/>
    <w:rsid w:val="00534062"/>
    <w:rsid w:val="00534866"/>
    <w:rsid w:val="00534949"/>
    <w:rsid w:val="005358A5"/>
    <w:rsid w:val="00536482"/>
    <w:rsid w:val="0053773A"/>
    <w:rsid w:val="00537922"/>
    <w:rsid w:val="00537C06"/>
    <w:rsid w:val="00537F6D"/>
    <w:rsid w:val="00540AD6"/>
    <w:rsid w:val="00540D86"/>
    <w:rsid w:val="00540ED8"/>
    <w:rsid w:val="005423F0"/>
    <w:rsid w:val="0054415C"/>
    <w:rsid w:val="005447B5"/>
    <w:rsid w:val="00544A65"/>
    <w:rsid w:val="00545B8F"/>
    <w:rsid w:val="00545E10"/>
    <w:rsid w:val="00546373"/>
    <w:rsid w:val="00547385"/>
    <w:rsid w:val="0054740B"/>
    <w:rsid w:val="00547663"/>
    <w:rsid w:val="00550793"/>
    <w:rsid w:val="00551079"/>
    <w:rsid w:val="00552C08"/>
    <w:rsid w:val="00553615"/>
    <w:rsid w:val="00553675"/>
    <w:rsid w:val="005537FC"/>
    <w:rsid w:val="00553C5D"/>
    <w:rsid w:val="00554772"/>
    <w:rsid w:val="00554E5F"/>
    <w:rsid w:val="005557DA"/>
    <w:rsid w:val="00555C10"/>
    <w:rsid w:val="00557071"/>
    <w:rsid w:val="00557A9D"/>
    <w:rsid w:val="00560CBF"/>
    <w:rsid w:val="00561E60"/>
    <w:rsid w:val="0056388D"/>
    <w:rsid w:val="00563C50"/>
    <w:rsid w:val="005709FE"/>
    <w:rsid w:val="00570ACD"/>
    <w:rsid w:val="00570F77"/>
    <w:rsid w:val="0057111E"/>
    <w:rsid w:val="00571867"/>
    <w:rsid w:val="005722A4"/>
    <w:rsid w:val="00572307"/>
    <w:rsid w:val="00574110"/>
    <w:rsid w:val="00574685"/>
    <w:rsid w:val="005750F1"/>
    <w:rsid w:val="0057625E"/>
    <w:rsid w:val="00576D97"/>
    <w:rsid w:val="00576E6A"/>
    <w:rsid w:val="00576F7E"/>
    <w:rsid w:val="00580AD7"/>
    <w:rsid w:val="00581299"/>
    <w:rsid w:val="005816FF"/>
    <w:rsid w:val="005819CB"/>
    <w:rsid w:val="00581B08"/>
    <w:rsid w:val="00581FF7"/>
    <w:rsid w:val="00582AF5"/>
    <w:rsid w:val="0058331D"/>
    <w:rsid w:val="0058333D"/>
    <w:rsid w:val="005841C7"/>
    <w:rsid w:val="00584450"/>
    <w:rsid w:val="00584F3A"/>
    <w:rsid w:val="005853AD"/>
    <w:rsid w:val="00585645"/>
    <w:rsid w:val="0058650F"/>
    <w:rsid w:val="00586931"/>
    <w:rsid w:val="00586A0A"/>
    <w:rsid w:val="00586D28"/>
    <w:rsid w:val="00590A22"/>
    <w:rsid w:val="00590BFB"/>
    <w:rsid w:val="0059134F"/>
    <w:rsid w:val="00592E40"/>
    <w:rsid w:val="005931F1"/>
    <w:rsid w:val="00593C60"/>
    <w:rsid w:val="005943CE"/>
    <w:rsid w:val="005957D1"/>
    <w:rsid w:val="00596071"/>
    <w:rsid w:val="005968FA"/>
    <w:rsid w:val="005A0AD9"/>
    <w:rsid w:val="005A1F6D"/>
    <w:rsid w:val="005A42B7"/>
    <w:rsid w:val="005A5C46"/>
    <w:rsid w:val="005A6495"/>
    <w:rsid w:val="005A65B9"/>
    <w:rsid w:val="005A666B"/>
    <w:rsid w:val="005A6977"/>
    <w:rsid w:val="005A6B75"/>
    <w:rsid w:val="005A7AF5"/>
    <w:rsid w:val="005B09C2"/>
    <w:rsid w:val="005B0CA8"/>
    <w:rsid w:val="005B18D5"/>
    <w:rsid w:val="005B18D9"/>
    <w:rsid w:val="005B2D99"/>
    <w:rsid w:val="005B2E74"/>
    <w:rsid w:val="005B370D"/>
    <w:rsid w:val="005B3FF8"/>
    <w:rsid w:val="005B40B2"/>
    <w:rsid w:val="005B5061"/>
    <w:rsid w:val="005B51DF"/>
    <w:rsid w:val="005B53C8"/>
    <w:rsid w:val="005B5E34"/>
    <w:rsid w:val="005B6B6C"/>
    <w:rsid w:val="005B7924"/>
    <w:rsid w:val="005B7A2C"/>
    <w:rsid w:val="005C0CF7"/>
    <w:rsid w:val="005C2C04"/>
    <w:rsid w:val="005C3BB5"/>
    <w:rsid w:val="005C5108"/>
    <w:rsid w:val="005C5E7E"/>
    <w:rsid w:val="005C6878"/>
    <w:rsid w:val="005C7076"/>
    <w:rsid w:val="005C7C32"/>
    <w:rsid w:val="005D086B"/>
    <w:rsid w:val="005D0DBE"/>
    <w:rsid w:val="005D1554"/>
    <w:rsid w:val="005D17B5"/>
    <w:rsid w:val="005D1D42"/>
    <w:rsid w:val="005D2833"/>
    <w:rsid w:val="005D29B9"/>
    <w:rsid w:val="005D2A6D"/>
    <w:rsid w:val="005D2B9F"/>
    <w:rsid w:val="005D483E"/>
    <w:rsid w:val="005D4D79"/>
    <w:rsid w:val="005E04E9"/>
    <w:rsid w:val="005E0CC4"/>
    <w:rsid w:val="005E157E"/>
    <w:rsid w:val="005E296D"/>
    <w:rsid w:val="005E307E"/>
    <w:rsid w:val="005E4023"/>
    <w:rsid w:val="005E559C"/>
    <w:rsid w:val="005E5A71"/>
    <w:rsid w:val="005E5C6B"/>
    <w:rsid w:val="005E6B25"/>
    <w:rsid w:val="005E7640"/>
    <w:rsid w:val="005E7EF0"/>
    <w:rsid w:val="005F037B"/>
    <w:rsid w:val="005F0CCF"/>
    <w:rsid w:val="005F0CD8"/>
    <w:rsid w:val="005F1A7E"/>
    <w:rsid w:val="005F6C4B"/>
    <w:rsid w:val="0060027B"/>
    <w:rsid w:val="006010D1"/>
    <w:rsid w:val="00602DF9"/>
    <w:rsid w:val="006032B8"/>
    <w:rsid w:val="00603795"/>
    <w:rsid w:val="00603902"/>
    <w:rsid w:val="00604311"/>
    <w:rsid w:val="0060563F"/>
    <w:rsid w:val="00605CA4"/>
    <w:rsid w:val="0060621D"/>
    <w:rsid w:val="006065AB"/>
    <w:rsid w:val="00606E9C"/>
    <w:rsid w:val="00607883"/>
    <w:rsid w:val="00607EB2"/>
    <w:rsid w:val="006100DF"/>
    <w:rsid w:val="00610678"/>
    <w:rsid w:val="00610973"/>
    <w:rsid w:val="0061130A"/>
    <w:rsid w:val="006118D3"/>
    <w:rsid w:val="0061255B"/>
    <w:rsid w:val="00612695"/>
    <w:rsid w:val="006127B0"/>
    <w:rsid w:val="00612B1F"/>
    <w:rsid w:val="00612CFA"/>
    <w:rsid w:val="00612FD2"/>
    <w:rsid w:val="006130A4"/>
    <w:rsid w:val="00613249"/>
    <w:rsid w:val="0061399E"/>
    <w:rsid w:val="00613CEC"/>
    <w:rsid w:val="006143C2"/>
    <w:rsid w:val="00614F74"/>
    <w:rsid w:val="00615BB3"/>
    <w:rsid w:val="00615FDA"/>
    <w:rsid w:val="00616805"/>
    <w:rsid w:val="00617DF2"/>
    <w:rsid w:val="0062116D"/>
    <w:rsid w:val="006211A9"/>
    <w:rsid w:val="00622056"/>
    <w:rsid w:val="0062267D"/>
    <w:rsid w:val="00623018"/>
    <w:rsid w:val="00623558"/>
    <w:rsid w:val="00624573"/>
    <w:rsid w:val="00625067"/>
    <w:rsid w:val="00625159"/>
    <w:rsid w:val="006254EE"/>
    <w:rsid w:val="006254F7"/>
    <w:rsid w:val="00625ADB"/>
    <w:rsid w:val="0062658D"/>
    <w:rsid w:val="00626D84"/>
    <w:rsid w:val="0062775D"/>
    <w:rsid w:val="006278D3"/>
    <w:rsid w:val="00630514"/>
    <w:rsid w:val="006306D6"/>
    <w:rsid w:val="00631867"/>
    <w:rsid w:val="006320C2"/>
    <w:rsid w:val="006323B0"/>
    <w:rsid w:val="00632853"/>
    <w:rsid w:val="00633F53"/>
    <w:rsid w:val="00634933"/>
    <w:rsid w:val="006351D9"/>
    <w:rsid w:val="00635873"/>
    <w:rsid w:val="0063719D"/>
    <w:rsid w:val="006371ED"/>
    <w:rsid w:val="0063723E"/>
    <w:rsid w:val="0064099D"/>
    <w:rsid w:val="006412A7"/>
    <w:rsid w:val="00641C08"/>
    <w:rsid w:val="00644674"/>
    <w:rsid w:val="0064487D"/>
    <w:rsid w:val="00644FC1"/>
    <w:rsid w:val="006462C4"/>
    <w:rsid w:val="00647174"/>
    <w:rsid w:val="006474FB"/>
    <w:rsid w:val="006477A9"/>
    <w:rsid w:val="0065095C"/>
    <w:rsid w:val="00651F59"/>
    <w:rsid w:val="00652292"/>
    <w:rsid w:val="006524CA"/>
    <w:rsid w:val="00652BD0"/>
    <w:rsid w:val="00653396"/>
    <w:rsid w:val="006540F8"/>
    <w:rsid w:val="006544C9"/>
    <w:rsid w:val="00654749"/>
    <w:rsid w:val="00654CD0"/>
    <w:rsid w:val="00654D22"/>
    <w:rsid w:val="006555E5"/>
    <w:rsid w:val="00655BD0"/>
    <w:rsid w:val="00655C9F"/>
    <w:rsid w:val="00656AD3"/>
    <w:rsid w:val="00657828"/>
    <w:rsid w:val="0066087E"/>
    <w:rsid w:val="00660BF9"/>
    <w:rsid w:val="00660DF0"/>
    <w:rsid w:val="00661717"/>
    <w:rsid w:val="00661FAA"/>
    <w:rsid w:val="0066451F"/>
    <w:rsid w:val="006661D9"/>
    <w:rsid w:val="00666BFB"/>
    <w:rsid w:val="00667CD4"/>
    <w:rsid w:val="00667D42"/>
    <w:rsid w:val="00670E55"/>
    <w:rsid w:val="00672B04"/>
    <w:rsid w:val="00673445"/>
    <w:rsid w:val="006754D0"/>
    <w:rsid w:val="006759EB"/>
    <w:rsid w:val="00675C07"/>
    <w:rsid w:val="00680731"/>
    <w:rsid w:val="00680849"/>
    <w:rsid w:val="00680C27"/>
    <w:rsid w:val="00681204"/>
    <w:rsid w:val="00681510"/>
    <w:rsid w:val="006817C3"/>
    <w:rsid w:val="00681D92"/>
    <w:rsid w:val="0068232A"/>
    <w:rsid w:val="0068290F"/>
    <w:rsid w:val="0068507C"/>
    <w:rsid w:val="0068541F"/>
    <w:rsid w:val="0068551C"/>
    <w:rsid w:val="00685791"/>
    <w:rsid w:val="006858B8"/>
    <w:rsid w:val="00685D15"/>
    <w:rsid w:val="006860A0"/>
    <w:rsid w:val="00686EBD"/>
    <w:rsid w:val="006873C0"/>
    <w:rsid w:val="00687768"/>
    <w:rsid w:val="00687B4A"/>
    <w:rsid w:val="0069088B"/>
    <w:rsid w:val="006927B5"/>
    <w:rsid w:val="00692AF3"/>
    <w:rsid w:val="00693256"/>
    <w:rsid w:val="00693A6D"/>
    <w:rsid w:val="006958F0"/>
    <w:rsid w:val="0069653F"/>
    <w:rsid w:val="006A106D"/>
    <w:rsid w:val="006A15DB"/>
    <w:rsid w:val="006A28DB"/>
    <w:rsid w:val="006A3685"/>
    <w:rsid w:val="006A4AE9"/>
    <w:rsid w:val="006A79AF"/>
    <w:rsid w:val="006B017E"/>
    <w:rsid w:val="006B1516"/>
    <w:rsid w:val="006B2102"/>
    <w:rsid w:val="006B2418"/>
    <w:rsid w:val="006B497D"/>
    <w:rsid w:val="006B5985"/>
    <w:rsid w:val="006B6864"/>
    <w:rsid w:val="006B7374"/>
    <w:rsid w:val="006B75A1"/>
    <w:rsid w:val="006B774D"/>
    <w:rsid w:val="006B77B1"/>
    <w:rsid w:val="006B7CD4"/>
    <w:rsid w:val="006C04EC"/>
    <w:rsid w:val="006C0929"/>
    <w:rsid w:val="006C1F22"/>
    <w:rsid w:val="006C1FBD"/>
    <w:rsid w:val="006C1FFB"/>
    <w:rsid w:val="006C24A4"/>
    <w:rsid w:val="006C2605"/>
    <w:rsid w:val="006C28F1"/>
    <w:rsid w:val="006C2B4B"/>
    <w:rsid w:val="006C2E0D"/>
    <w:rsid w:val="006C450A"/>
    <w:rsid w:val="006C4A20"/>
    <w:rsid w:val="006C5937"/>
    <w:rsid w:val="006C59B2"/>
    <w:rsid w:val="006C7B05"/>
    <w:rsid w:val="006D1563"/>
    <w:rsid w:val="006D258B"/>
    <w:rsid w:val="006D3000"/>
    <w:rsid w:val="006D377E"/>
    <w:rsid w:val="006D3FB7"/>
    <w:rsid w:val="006D48A5"/>
    <w:rsid w:val="006D5143"/>
    <w:rsid w:val="006D5D59"/>
    <w:rsid w:val="006D6A86"/>
    <w:rsid w:val="006D7838"/>
    <w:rsid w:val="006E00AF"/>
    <w:rsid w:val="006E02BD"/>
    <w:rsid w:val="006E2918"/>
    <w:rsid w:val="006E301B"/>
    <w:rsid w:val="006E3914"/>
    <w:rsid w:val="006E3D43"/>
    <w:rsid w:val="006E4551"/>
    <w:rsid w:val="006E4BF2"/>
    <w:rsid w:val="006E5408"/>
    <w:rsid w:val="006F0253"/>
    <w:rsid w:val="006F1A11"/>
    <w:rsid w:val="006F1A1B"/>
    <w:rsid w:val="006F2317"/>
    <w:rsid w:val="006F342D"/>
    <w:rsid w:val="006F3FD2"/>
    <w:rsid w:val="006F47F0"/>
    <w:rsid w:val="006F4E26"/>
    <w:rsid w:val="006F5AF0"/>
    <w:rsid w:val="006F5C6B"/>
    <w:rsid w:val="006F6EA4"/>
    <w:rsid w:val="006F7253"/>
    <w:rsid w:val="006F7F0B"/>
    <w:rsid w:val="00704D18"/>
    <w:rsid w:val="00704FA0"/>
    <w:rsid w:val="007057DC"/>
    <w:rsid w:val="007057E4"/>
    <w:rsid w:val="00706878"/>
    <w:rsid w:val="00706C62"/>
    <w:rsid w:val="00710124"/>
    <w:rsid w:val="00710C8B"/>
    <w:rsid w:val="007111C8"/>
    <w:rsid w:val="007117D5"/>
    <w:rsid w:val="00711C3F"/>
    <w:rsid w:val="0071250B"/>
    <w:rsid w:val="00712834"/>
    <w:rsid w:val="00713442"/>
    <w:rsid w:val="007143D1"/>
    <w:rsid w:val="00714729"/>
    <w:rsid w:val="00714FF0"/>
    <w:rsid w:val="0072071C"/>
    <w:rsid w:val="00720CA0"/>
    <w:rsid w:val="00720D56"/>
    <w:rsid w:val="00720F05"/>
    <w:rsid w:val="007215BB"/>
    <w:rsid w:val="00721FBC"/>
    <w:rsid w:val="0072251F"/>
    <w:rsid w:val="007239B9"/>
    <w:rsid w:val="00723E4F"/>
    <w:rsid w:val="00724AB9"/>
    <w:rsid w:val="00726840"/>
    <w:rsid w:val="007272CD"/>
    <w:rsid w:val="00730DBF"/>
    <w:rsid w:val="0073120A"/>
    <w:rsid w:val="00731B4A"/>
    <w:rsid w:val="007333F7"/>
    <w:rsid w:val="007349D4"/>
    <w:rsid w:val="00735D92"/>
    <w:rsid w:val="00735EB7"/>
    <w:rsid w:val="0073676E"/>
    <w:rsid w:val="0073762A"/>
    <w:rsid w:val="00741165"/>
    <w:rsid w:val="00741FDB"/>
    <w:rsid w:val="0074217E"/>
    <w:rsid w:val="007423D5"/>
    <w:rsid w:val="0074424D"/>
    <w:rsid w:val="00744279"/>
    <w:rsid w:val="00745A5D"/>
    <w:rsid w:val="00745AAC"/>
    <w:rsid w:val="00747C72"/>
    <w:rsid w:val="007501D2"/>
    <w:rsid w:val="00753D1D"/>
    <w:rsid w:val="00755971"/>
    <w:rsid w:val="00755D0D"/>
    <w:rsid w:val="007560EA"/>
    <w:rsid w:val="00757D1C"/>
    <w:rsid w:val="00760A5B"/>
    <w:rsid w:val="00761EF5"/>
    <w:rsid w:val="0076239C"/>
    <w:rsid w:val="00765120"/>
    <w:rsid w:val="007652B4"/>
    <w:rsid w:val="007658AB"/>
    <w:rsid w:val="00766A2E"/>
    <w:rsid w:val="00767139"/>
    <w:rsid w:val="00767F29"/>
    <w:rsid w:val="0077037E"/>
    <w:rsid w:val="00770825"/>
    <w:rsid w:val="00771CB0"/>
    <w:rsid w:val="00772431"/>
    <w:rsid w:val="0077270E"/>
    <w:rsid w:val="007728E6"/>
    <w:rsid w:val="00772C70"/>
    <w:rsid w:val="00772F95"/>
    <w:rsid w:val="00773407"/>
    <w:rsid w:val="00773CB5"/>
    <w:rsid w:val="00773DE0"/>
    <w:rsid w:val="00774D3D"/>
    <w:rsid w:val="0077637B"/>
    <w:rsid w:val="0077689E"/>
    <w:rsid w:val="0077743D"/>
    <w:rsid w:val="00780CC6"/>
    <w:rsid w:val="0078121A"/>
    <w:rsid w:val="00781CCB"/>
    <w:rsid w:val="00782215"/>
    <w:rsid w:val="007824BA"/>
    <w:rsid w:val="007826D1"/>
    <w:rsid w:val="0078325E"/>
    <w:rsid w:val="00783849"/>
    <w:rsid w:val="00783968"/>
    <w:rsid w:val="00783CA4"/>
    <w:rsid w:val="00784144"/>
    <w:rsid w:val="00786987"/>
    <w:rsid w:val="0078698E"/>
    <w:rsid w:val="00786F4E"/>
    <w:rsid w:val="0078719C"/>
    <w:rsid w:val="007876DB"/>
    <w:rsid w:val="00790FF5"/>
    <w:rsid w:val="00791747"/>
    <w:rsid w:val="00791FC7"/>
    <w:rsid w:val="00792500"/>
    <w:rsid w:val="00793AC7"/>
    <w:rsid w:val="00793D6F"/>
    <w:rsid w:val="00793E25"/>
    <w:rsid w:val="00794B98"/>
    <w:rsid w:val="0079558E"/>
    <w:rsid w:val="007959BD"/>
    <w:rsid w:val="00795A47"/>
    <w:rsid w:val="00796BE0"/>
    <w:rsid w:val="007A0B5A"/>
    <w:rsid w:val="007A1835"/>
    <w:rsid w:val="007A26AE"/>
    <w:rsid w:val="007A2C11"/>
    <w:rsid w:val="007A3CF6"/>
    <w:rsid w:val="007A6564"/>
    <w:rsid w:val="007A6744"/>
    <w:rsid w:val="007A737B"/>
    <w:rsid w:val="007B0C61"/>
    <w:rsid w:val="007B1260"/>
    <w:rsid w:val="007B27CC"/>
    <w:rsid w:val="007B3B1F"/>
    <w:rsid w:val="007B522B"/>
    <w:rsid w:val="007B5E44"/>
    <w:rsid w:val="007B6E77"/>
    <w:rsid w:val="007B6F2D"/>
    <w:rsid w:val="007B7E63"/>
    <w:rsid w:val="007C0E27"/>
    <w:rsid w:val="007C193B"/>
    <w:rsid w:val="007C515C"/>
    <w:rsid w:val="007C5A09"/>
    <w:rsid w:val="007C6286"/>
    <w:rsid w:val="007D0065"/>
    <w:rsid w:val="007D097B"/>
    <w:rsid w:val="007D15D5"/>
    <w:rsid w:val="007D17F5"/>
    <w:rsid w:val="007D3150"/>
    <w:rsid w:val="007D3536"/>
    <w:rsid w:val="007D4320"/>
    <w:rsid w:val="007D4D20"/>
    <w:rsid w:val="007D5C0D"/>
    <w:rsid w:val="007D6967"/>
    <w:rsid w:val="007D6AAC"/>
    <w:rsid w:val="007D6FF4"/>
    <w:rsid w:val="007D7798"/>
    <w:rsid w:val="007E08B7"/>
    <w:rsid w:val="007E0ACE"/>
    <w:rsid w:val="007E309D"/>
    <w:rsid w:val="007E372B"/>
    <w:rsid w:val="007E7269"/>
    <w:rsid w:val="007E7327"/>
    <w:rsid w:val="007F0489"/>
    <w:rsid w:val="007F0743"/>
    <w:rsid w:val="007F2150"/>
    <w:rsid w:val="007F224D"/>
    <w:rsid w:val="007F3E4F"/>
    <w:rsid w:val="007F5883"/>
    <w:rsid w:val="007F6EAD"/>
    <w:rsid w:val="007F7287"/>
    <w:rsid w:val="007F73C7"/>
    <w:rsid w:val="007F7AD1"/>
    <w:rsid w:val="008003B3"/>
    <w:rsid w:val="0080133B"/>
    <w:rsid w:val="00801E81"/>
    <w:rsid w:val="008028F4"/>
    <w:rsid w:val="00802A9C"/>
    <w:rsid w:val="008036AD"/>
    <w:rsid w:val="0080432F"/>
    <w:rsid w:val="00804569"/>
    <w:rsid w:val="00804EA7"/>
    <w:rsid w:val="0080531F"/>
    <w:rsid w:val="00806003"/>
    <w:rsid w:val="00806591"/>
    <w:rsid w:val="008113C5"/>
    <w:rsid w:val="008126D3"/>
    <w:rsid w:val="00812A5C"/>
    <w:rsid w:val="00812AA7"/>
    <w:rsid w:val="0081380F"/>
    <w:rsid w:val="008148E8"/>
    <w:rsid w:val="00814EA9"/>
    <w:rsid w:val="00815C15"/>
    <w:rsid w:val="00815E71"/>
    <w:rsid w:val="008160DF"/>
    <w:rsid w:val="00816AFD"/>
    <w:rsid w:val="00817B4A"/>
    <w:rsid w:val="00817C7F"/>
    <w:rsid w:val="00820014"/>
    <w:rsid w:val="008231DA"/>
    <w:rsid w:val="008232C2"/>
    <w:rsid w:val="00823854"/>
    <w:rsid w:val="0082468E"/>
    <w:rsid w:val="00825575"/>
    <w:rsid w:val="00826543"/>
    <w:rsid w:val="00826579"/>
    <w:rsid w:val="0082668E"/>
    <w:rsid w:val="00827459"/>
    <w:rsid w:val="00827BD2"/>
    <w:rsid w:val="008331A3"/>
    <w:rsid w:val="00833695"/>
    <w:rsid w:val="00833955"/>
    <w:rsid w:val="008339AE"/>
    <w:rsid w:val="00833A5E"/>
    <w:rsid w:val="00834137"/>
    <w:rsid w:val="00834618"/>
    <w:rsid w:val="00834A7B"/>
    <w:rsid w:val="00835D22"/>
    <w:rsid w:val="00836048"/>
    <w:rsid w:val="008375FE"/>
    <w:rsid w:val="008402E5"/>
    <w:rsid w:val="00842486"/>
    <w:rsid w:val="00842BFA"/>
    <w:rsid w:val="008431D6"/>
    <w:rsid w:val="008433A2"/>
    <w:rsid w:val="008439A0"/>
    <w:rsid w:val="00843A36"/>
    <w:rsid w:val="00843AA9"/>
    <w:rsid w:val="00844648"/>
    <w:rsid w:val="00844754"/>
    <w:rsid w:val="0084592D"/>
    <w:rsid w:val="00845F6A"/>
    <w:rsid w:val="008460F9"/>
    <w:rsid w:val="0084770E"/>
    <w:rsid w:val="0085029B"/>
    <w:rsid w:val="0085186A"/>
    <w:rsid w:val="00852EB4"/>
    <w:rsid w:val="008551ED"/>
    <w:rsid w:val="008551F8"/>
    <w:rsid w:val="008570D6"/>
    <w:rsid w:val="00857441"/>
    <w:rsid w:val="008576D4"/>
    <w:rsid w:val="00857719"/>
    <w:rsid w:val="00860109"/>
    <w:rsid w:val="008609ED"/>
    <w:rsid w:val="00861F26"/>
    <w:rsid w:val="008629E7"/>
    <w:rsid w:val="00863A50"/>
    <w:rsid w:val="00863E13"/>
    <w:rsid w:val="008640EC"/>
    <w:rsid w:val="008640ED"/>
    <w:rsid w:val="008644AC"/>
    <w:rsid w:val="00865391"/>
    <w:rsid w:val="008653D0"/>
    <w:rsid w:val="00865AF6"/>
    <w:rsid w:val="008669FE"/>
    <w:rsid w:val="00867EC2"/>
    <w:rsid w:val="00870561"/>
    <w:rsid w:val="008714A9"/>
    <w:rsid w:val="00871A1A"/>
    <w:rsid w:val="0087254D"/>
    <w:rsid w:val="008733C7"/>
    <w:rsid w:val="00874884"/>
    <w:rsid w:val="008756DA"/>
    <w:rsid w:val="00875E40"/>
    <w:rsid w:val="00876730"/>
    <w:rsid w:val="008767C4"/>
    <w:rsid w:val="00877563"/>
    <w:rsid w:val="00880089"/>
    <w:rsid w:val="00880535"/>
    <w:rsid w:val="008807E7"/>
    <w:rsid w:val="00880865"/>
    <w:rsid w:val="00881A80"/>
    <w:rsid w:val="00881D24"/>
    <w:rsid w:val="008835F9"/>
    <w:rsid w:val="008841A7"/>
    <w:rsid w:val="00885ACC"/>
    <w:rsid w:val="00885B9D"/>
    <w:rsid w:val="00886085"/>
    <w:rsid w:val="008863D4"/>
    <w:rsid w:val="008877D8"/>
    <w:rsid w:val="00887C23"/>
    <w:rsid w:val="00887FEA"/>
    <w:rsid w:val="00890222"/>
    <w:rsid w:val="008903DB"/>
    <w:rsid w:val="008906A7"/>
    <w:rsid w:val="00892061"/>
    <w:rsid w:val="008921EC"/>
    <w:rsid w:val="008947A9"/>
    <w:rsid w:val="00894EEC"/>
    <w:rsid w:val="00895515"/>
    <w:rsid w:val="008A00A3"/>
    <w:rsid w:val="008A0F47"/>
    <w:rsid w:val="008A1410"/>
    <w:rsid w:val="008A221A"/>
    <w:rsid w:val="008A253E"/>
    <w:rsid w:val="008A4BF2"/>
    <w:rsid w:val="008A5236"/>
    <w:rsid w:val="008A6517"/>
    <w:rsid w:val="008A754B"/>
    <w:rsid w:val="008B0BEF"/>
    <w:rsid w:val="008B1AF5"/>
    <w:rsid w:val="008B2A1D"/>
    <w:rsid w:val="008B2DD5"/>
    <w:rsid w:val="008B30DA"/>
    <w:rsid w:val="008B4BD0"/>
    <w:rsid w:val="008B4CB9"/>
    <w:rsid w:val="008B5952"/>
    <w:rsid w:val="008B6944"/>
    <w:rsid w:val="008C0166"/>
    <w:rsid w:val="008C0A1F"/>
    <w:rsid w:val="008C1065"/>
    <w:rsid w:val="008C19D1"/>
    <w:rsid w:val="008C2F83"/>
    <w:rsid w:val="008C2FA7"/>
    <w:rsid w:val="008C3161"/>
    <w:rsid w:val="008C33C7"/>
    <w:rsid w:val="008C35EE"/>
    <w:rsid w:val="008C3E25"/>
    <w:rsid w:val="008C534C"/>
    <w:rsid w:val="008C59D3"/>
    <w:rsid w:val="008C7612"/>
    <w:rsid w:val="008D138E"/>
    <w:rsid w:val="008D1ABD"/>
    <w:rsid w:val="008D2A85"/>
    <w:rsid w:val="008D2B03"/>
    <w:rsid w:val="008D3A2E"/>
    <w:rsid w:val="008D3F50"/>
    <w:rsid w:val="008D49DA"/>
    <w:rsid w:val="008D4FDD"/>
    <w:rsid w:val="008D5EC3"/>
    <w:rsid w:val="008D64EF"/>
    <w:rsid w:val="008D6FD2"/>
    <w:rsid w:val="008E0217"/>
    <w:rsid w:val="008E0866"/>
    <w:rsid w:val="008E47C5"/>
    <w:rsid w:val="008E55C4"/>
    <w:rsid w:val="008E6594"/>
    <w:rsid w:val="008E696E"/>
    <w:rsid w:val="008E6B3A"/>
    <w:rsid w:val="008E6D29"/>
    <w:rsid w:val="008E6FC2"/>
    <w:rsid w:val="008E7449"/>
    <w:rsid w:val="008E7A3D"/>
    <w:rsid w:val="008E7A42"/>
    <w:rsid w:val="008F2054"/>
    <w:rsid w:val="008F2168"/>
    <w:rsid w:val="008F3C29"/>
    <w:rsid w:val="008F654D"/>
    <w:rsid w:val="00901BD1"/>
    <w:rsid w:val="00901CB2"/>
    <w:rsid w:val="00902638"/>
    <w:rsid w:val="00903D47"/>
    <w:rsid w:val="00904FA5"/>
    <w:rsid w:val="009071CC"/>
    <w:rsid w:val="00907A11"/>
    <w:rsid w:val="00907FF5"/>
    <w:rsid w:val="00911656"/>
    <w:rsid w:val="009127F3"/>
    <w:rsid w:val="0091304A"/>
    <w:rsid w:val="009133E3"/>
    <w:rsid w:val="00913AAF"/>
    <w:rsid w:val="0091407E"/>
    <w:rsid w:val="00914EB0"/>
    <w:rsid w:val="00915600"/>
    <w:rsid w:val="00915944"/>
    <w:rsid w:val="00915DB2"/>
    <w:rsid w:val="0091676F"/>
    <w:rsid w:val="00916F0F"/>
    <w:rsid w:val="00917097"/>
    <w:rsid w:val="00917951"/>
    <w:rsid w:val="00920493"/>
    <w:rsid w:val="00920F97"/>
    <w:rsid w:val="0092189A"/>
    <w:rsid w:val="00921B78"/>
    <w:rsid w:val="0092223F"/>
    <w:rsid w:val="00922806"/>
    <w:rsid w:val="0092297C"/>
    <w:rsid w:val="00922E7A"/>
    <w:rsid w:val="00924597"/>
    <w:rsid w:val="00924638"/>
    <w:rsid w:val="00925809"/>
    <w:rsid w:val="0093070D"/>
    <w:rsid w:val="00931649"/>
    <w:rsid w:val="00932AC0"/>
    <w:rsid w:val="00933BA3"/>
    <w:rsid w:val="009347F3"/>
    <w:rsid w:val="0093652C"/>
    <w:rsid w:val="00936617"/>
    <w:rsid w:val="0093748F"/>
    <w:rsid w:val="009404FB"/>
    <w:rsid w:val="00940D12"/>
    <w:rsid w:val="00942750"/>
    <w:rsid w:val="00943395"/>
    <w:rsid w:val="00943F43"/>
    <w:rsid w:val="009444B2"/>
    <w:rsid w:val="00944958"/>
    <w:rsid w:val="009449B5"/>
    <w:rsid w:val="00944E31"/>
    <w:rsid w:val="009458CA"/>
    <w:rsid w:val="00945AD6"/>
    <w:rsid w:val="00950F45"/>
    <w:rsid w:val="00950FEE"/>
    <w:rsid w:val="00952059"/>
    <w:rsid w:val="0095239A"/>
    <w:rsid w:val="00952C01"/>
    <w:rsid w:val="00953265"/>
    <w:rsid w:val="009535B3"/>
    <w:rsid w:val="00953CCC"/>
    <w:rsid w:val="009568F6"/>
    <w:rsid w:val="00957324"/>
    <w:rsid w:val="009605CB"/>
    <w:rsid w:val="00960746"/>
    <w:rsid w:val="00961567"/>
    <w:rsid w:val="00961C14"/>
    <w:rsid w:val="00962965"/>
    <w:rsid w:val="00963E14"/>
    <w:rsid w:val="00963E2F"/>
    <w:rsid w:val="00964BB9"/>
    <w:rsid w:val="009652D6"/>
    <w:rsid w:val="00965687"/>
    <w:rsid w:val="00965B80"/>
    <w:rsid w:val="00965CA8"/>
    <w:rsid w:val="00966AC4"/>
    <w:rsid w:val="009670EF"/>
    <w:rsid w:val="00967CFB"/>
    <w:rsid w:val="00967E9D"/>
    <w:rsid w:val="00970BDD"/>
    <w:rsid w:val="00972923"/>
    <w:rsid w:val="009736CE"/>
    <w:rsid w:val="00973B90"/>
    <w:rsid w:val="0097532A"/>
    <w:rsid w:val="00976F7D"/>
    <w:rsid w:val="009773AD"/>
    <w:rsid w:val="00977A06"/>
    <w:rsid w:val="00977D1C"/>
    <w:rsid w:val="009805F7"/>
    <w:rsid w:val="009809E9"/>
    <w:rsid w:val="0098164E"/>
    <w:rsid w:val="009828CE"/>
    <w:rsid w:val="009833E7"/>
    <w:rsid w:val="00983ACA"/>
    <w:rsid w:val="00983D64"/>
    <w:rsid w:val="00984B2C"/>
    <w:rsid w:val="00984D17"/>
    <w:rsid w:val="00984DD2"/>
    <w:rsid w:val="009909A6"/>
    <w:rsid w:val="00991A8B"/>
    <w:rsid w:val="00991E81"/>
    <w:rsid w:val="00995620"/>
    <w:rsid w:val="00995702"/>
    <w:rsid w:val="009967F6"/>
    <w:rsid w:val="00997CBA"/>
    <w:rsid w:val="00997FC7"/>
    <w:rsid w:val="009A0196"/>
    <w:rsid w:val="009A0451"/>
    <w:rsid w:val="009A0D34"/>
    <w:rsid w:val="009A1DF6"/>
    <w:rsid w:val="009A1EEE"/>
    <w:rsid w:val="009A256A"/>
    <w:rsid w:val="009A3A8A"/>
    <w:rsid w:val="009A41E6"/>
    <w:rsid w:val="009A4D47"/>
    <w:rsid w:val="009A56D4"/>
    <w:rsid w:val="009A5B89"/>
    <w:rsid w:val="009A71AA"/>
    <w:rsid w:val="009B0E4D"/>
    <w:rsid w:val="009B1C78"/>
    <w:rsid w:val="009B1EF2"/>
    <w:rsid w:val="009B2222"/>
    <w:rsid w:val="009B438C"/>
    <w:rsid w:val="009B47FD"/>
    <w:rsid w:val="009B56DD"/>
    <w:rsid w:val="009B6613"/>
    <w:rsid w:val="009B6DCC"/>
    <w:rsid w:val="009B78B3"/>
    <w:rsid w:val="009C03D3"/>
    <w:rsid w:val="009C131B"/>
    <w:rsid w:val="009C1340"/>
    <w:rsid w:val="009C1E78"/>
    <w:rsid w:val="009C2542"/>
    <w:rsid w:val="009C2998"/>
    <w:rsid w:val="009C4041"/>
    <w:rsid w:val="009C417C"/>
    <w:rsid w:val="009C4991"/>
    <w:rsid w:val="009C6C22"/>
    <w:rsid w:val="009C744F"/>
    <w:rsid w:val="009C7B3E"/>
    <w:rsid w:val="009D04B4"/>
    <w:rsid w:val="009D2574"/>
    <w:rsid w:val="009D569A"/>
    <w:rsid w:val="009D6B4D"/>
    <w:rsid w:val="009D7201"/>
    <w:rsid w:val="009D76C0"/>
    <w:rsid w:val="009E00EE"/>
    <w:rsid w:val="009E030F"/>
    <w:rsid w:val="009E0E1C"/>
    <w:rsid w:val="009E0F14"/>
    <w:rsid w:val="009E0FAA"/>
    <w:rsid w:val="009E1C8B"/>
    <w:rsid w:val="009E3AAE"/>
    <w:rsid w:val="009E3EA6"/>
    <w:rsid w:val="009E5777"/>
    <w:rsid w:val="009F0AE1"/>
    <w:rsid w:val="009F3619"/>
    <w:rsid w:val="009F4B59"/>
    <w:rsid w:val="009F57B5"/>
    <w:rsid w:val="009F5B5D"/>
    <w:rsid w:val="009F5DBC"/>
    <w:rsid w:val="009F660B"/>
    <w:rsid w:val="009F6AE8"/>
    <w:rsid w:val="00A006B5"/>
    <w:rsid w:val="00A01304"/>
    <w:rsid w:val="00A02899"/>
    <w:rsid w:val="00A0297E"/>
    <w:rsid w:val="00A03EF5"/>
    <w:rsid w:val="00A03FBE"/>
    <w:rsid w:val="00A044D6"/>
    <w:rsid w:val="00A0476C"/>
    <w:rsid w:val="00A04A0D"/>
    <w:rsid w:val="00A0523C"/>
    <w:rsid w:val="00A11018"/>
    <w:rsid w:val="00A11D52"/>
    <w:rsid w:val="00A1217D"/>
    <w:rsid w:val="00A12546"/>
    <w:rsid w:val="00A12813"/>
    <w:rsid w:val="00A14D9E"/>
    <w:rsid w:val="00A14F4A"/>
    <w:rsid w:val="00A161F0"/>
    <w:rsid w:val="00A167A3"/>
    <w:rsid w:val="00A16E56"/>
    <w:rsid w:val="00A2146A"/>
    <w:rsid w:val="00A2187E"/>
    <w:rsid w:val="00A223E2"/>
    <w:rsid w:val="00A230BA"/>
    <w:rsid w:val="00A23547"/>
    <w:rsid w:val="00A23912"/>
    <w:rsid w:val="00A24448"/>
    <w:rsid w:val="00A260F2"/>
    <w:rsid w:val="00A269CC"/>
    <w:rsid w:val="00A2736B"/>
    <w:rsid w:val="00A27568"/>
    <w:rsid w:val="00A27664"/>
    <w:rsid w:val="00A27F11"/>
    <w:rsid w:val="00A30912"/>
    <w:rsid w:val="00A31B64"/>
    <w:rsid w:val="00A32819"/>
    <w:rsid w:val="00A32D13"/>
    <w:rsid w:val="00A32F36"/>
    <w:rsid w:val="00A33B9B"/>
    <w:rsid w:val="00A348D2"/>
    <w:rsid w:val="00A34FEA"/>
    <w:rsid w:val="00A35028"/>
    <w:rsid w:val="00A35BF7"/>
    <w:rsid w:val="00A36254"/>
    <w:rsid w:val="00A36AB0"/>
    <w:rsid w:val="00A37331"/>
    <w:rsid w:val="00A42E89"/>
    <w:rsid w:val="00A44048"/>
    <w:rsid w:val="00A45C64"/>
    <w:rsid w:val="00A474F3"/>
    <w:rsid w:val="00A47585"/>
    <w:rsid w:val="00A5109E"/>
    <w:rsid w:val="00A519D0"/>
    <w:rsid w:val="00A5208D"/>
    <w:rsid w:val="00A52B7F"/>
    <w:rsid w:val="00A53C9B"/>
    <w:rsid w:val="00A55856"/>
    <w:rsid w:val="00A616D3"/>
    <w:rsid w:val="00A61D76"/>
    <w:rsid w:val="00A63375"/>
    <w:rsid w:val="00A63707"/>
    <w:rsid w:val="00A63B55"/>
    <w:rsid w:val="00A65C4C"/>
    <w:rsid w:val="00A6728E"/>
    <w:rsid w:val="00A67339"/>
    <w:rsid w:val="00A6768A"/>
    <w:rsid w:val="00A67F96"/>
    <w:rsid w:val="00A72885"/>
    <w:rsid w:val="00A73920"/>
    <w:rsid w:val="00A74D76"/>
    <w:rsid w:val="00A755B0"/>
    <w:rsid w:val="00A758D1"/>
    <w:rsid w:val="00A7783E"/>
    <w:rsid w:val="00A7787A"/>
    <w:rsid w:val="00A80CDF"/>
    <w:rsid w:val="00A80F3F"/>
    <w:rsid w:val="00A8104B"/>
    <w:rsid w:val="00A819BA"/>
    <w:rsid w:val="00A829B7"/>
    <w:rsid w:val="00A82AC7"/>
    <w:rsid w:val="00A82F82"/>
    <w:rsid w:val="00A8390E"/>
    <w:rsid w:val="00A84636"/>
    <w:rsid w:val="00A90AD4"/>
    <w:rsid w:val="00A90DF1"/>
    <w:rsid w:val="00A92357"/>
    <w:rsid w:val="00A9326A"/>
    <w:rsid w:val="00A940A9"/>
    <w:rsid w:val="00A94413"/>
    <w:rsid w:val="00A97D16"/>
    <w:rsid w:val="00AA014D"/>
    <w:rsid w:val="00AA0975"/>
    <w:rsid w:val="00AA106F"/>
    <w:rsid w:val="00AA142A"/>
    <w:rsid w:val="00AA1D7C"/>
    <w:rsid w:val="00AA205C"/>
    <w:rsid w:val="00AA315F"/>
    <w:rsid w:val="00AA38D6"/>
    <w:rsid w:val="00AA42D7"/>
    <w:rsid w:val="00AA6ABE"/>
    <w:rsid w:val="00AB0E8E"/>
    <w:rsid w:val="00AB1349"/>
    <w:rsid w:val="00AB29CC"/>
    <w:rsid w:val="00AB3187"/>
    <w:rsid w:val="00AB347C"/>
    <w:rsid w:val="00AB50E5"/>
    <w:rsid w:val="00AB5F2D"/>
    <w:rsid w:val="00AB63FB"/>
    <w:rsid w:val="00AB65F9"/>
    <w:rsid w:val="00AC1C8B"/>
    <w:rsid w:val="00AC2BB1"/>
    <w:rsid w:val="00AC2DD2"/>
    <w:rsid w:val="00AC2EAE"/>
    <w:rsid w:val="00AC30BB"/>
    <w:rsid w:val="00AC381F"/>
    <w:rsid w:val="00AC3B73"/>
    <w:rsid w:val="00AC405B"/>
    <w:rsid w:val="00AC4E02"/>
    <w:rsid w:val="00AC4F02"/>
    <w:rsid w:val="00AC5E1F"/>
    <w:rsid w:val="00AC707C"/>
    <w:rsid w:val="00AC7AA4"/>
    <w:rsid w:val="00AD127A"/>
    <w:rsid w:val="00AD2D2E"/>
    <w:rsid w:val="00AD43E4"/>
    <w:rsid w:val="00AD466D"/>
    <w:rsid w:val="00AD5C55"/>
    <w:rsid w:val="00AD7A86"/>
    <w:rsid w:val="00AE036C"/>
    <w:rsid w:val="00AE05F2"/>
    <w:rsid w:val="00AE1993"/>
    <w:rsid w:val="00AE20F3"/>
    <w:rsid w:val="00AE2795"/>
    <w:rsid w:val="00AE2900"/>
    <w:rsid w:val="00AE296F"/>
    <w:rsid w:val="00AE3061"/>
    <w:rsid w:val="00AE33FC"/>
    <w:rsid w:val="00AE5C3A"/>
    <w:rsid w:val="00AE674A"/>
    <w:rsid w:val="00AE6B05"/>
    <w:rsid w:val="00AE6C3C"/>
    <w:rsid w:val="00AE7391"/>
    <w:rsid w:val="00AF1141"/>
    <w:rsid w:val="00AF16EE"/>
    <w:rsid w:val="00AF1D7E"/>
    <w:rsid w:val="00AF2144"/>
    <w:rsid w:val="00AF2711"/>
    <w:rsid w:val="00AF37C5"/>
    <w:rsid w:val="00AF3A18"/>
    <w:rsid w:val="00AF3BF1"/>
    <w:rsid w:val="00AF4680"/>
    <w:rsid w:val="00AF47C6"/>
    <w:rsid w:val="00AF4A93"/>
    <w:rsid w:val="00AF4CEF"/>
    <w:rsid w:val="00AF5719"/>
    <w:rsid w:val="00AF5836"/>
    <w:rsid w:val="00AF5CB0"/>
    <w:rsid w:val="00AF5D0A"/>
    <w:rsid w:val="00AF6DE4"/>
    <w:rsid w:val="00B002CF"/>
    <w:rsid w:val="00B0051A"/>
    <w:rsid w:val="00B01D0D"/>
    <w:rsid w:val="00B021E3"/>
    <w:rsid w:val="00B02740"/>
    <w:rsid w:val="00B02CA9"/>
    <w:rsid w:val="00B03745"/>
    <w:rsid w:val="00B03989"/>
    <w:rsid w:val="00B03FB2"/>
    <w:rsid w:val="00B054B4"/>
    <w:rsid w:val="00B05B7B"/>
    <w:rsid w:val="00B06956"/>
    <w:rsid w:val="00B06D65"/>
    <w:rsid w:val="00B10B8F"/>
    <w:rsid w:val="00B11FE7"/>
    <w:rsid w:val="00B129BF"/>
    <w:rsid w:val="00B1386B"/>
    <w:rsid w:val="00B15B9D"/>
    <w:rsid w:val="00B15E9C"/>
    <w:rsid w:val="00B17619"/>
    <w:rsid w:val="00B20225"/>
    <w:rsid w:val="00B202C8"/>
    <w:rsid w:val="00B2058A"/>
    <w:rsid w:val="00B205D5"/>
    <w:rsid w:val="00B223CF"/>
    <w:rsid w:val="00B2292C"/>
    <w:rsid w:val="00B23048"/>
    <w:rsid w:val="00B23161"/>
    <w:rsid w:val="00B231F9"/>
    <w:rsid w:val="00B2364D"/>
    <w:rsid w:val="00B2476E"/>
    <w:rsid w:val="00B247E6"/>
    <w:rsid w:val="00B25FEA"/>
    <w:rsid w:val="00B2684B"/>
    <w:rsid w:val="00B269AC"/>
    <w:rsid w:val="00B26DC6"/>
    <w:rsid w:val="00B32402"/>
    <w:rsid w:val="00B325FD"/>
    <w:rsid w:val="00B328F3"/>
    <w:rsid w:val="00B32DD7"/>
    <w:rsid w:val="00B33181"/>
    <w:rsid w:val="00B33B4F"/>
    <w:rsid w:val="00B33FDA"/>
    <w:rsid w:val="00B34391"/>
    <w:rsid w:val="00B346ED"/>
    <w:rsid w:val="00B34B71"/>
    <w:rsid w:val="00B34DCB"/>
    <w:rsid w:val="00B3507D"/>
    <w:rsid w:val="00B366E6"/>
    <w:rsid w:val="00B36AF9"/>
    <w:rsid w:val="00B36C84"/>
    <w:rsid w:val="00B3744C"/>
    <w:rsid w:val="00B407FC"/>
    <w:rsid w:val="00B40CD3"/>
    <w:rsid w:val="00B41649"/>
    <w:rsid w:val="00B443C9"/>
    <w:rsid w:val="00B46CEC"/>
    <w:rsid w:val="00B470B4"/>
    <w:rsid w:val="00B47329"/>
    <w:rsid w:val="00B475A6"/>
    <w:rsid w:val="00B47AA9"/>
    <w:rsid w:val="00B51926"/>
    <w:rsid w:val="00B51C1D"/>
    <w:rsid w:val="00B528BC"/>
    <w:rsid w:val="00B54286"/>
    <w:rsid w:val="00B54AC1"/>
    <w:rsid w:val="00B54FEF"/>
    <w:rsid w:val="00B55634"/>
    <w:rsid w:val="00B56D69"/>
    <w:rsid w:val="00B5702D"/>
    <w:rsid w:val="00B57934"/>
    <w:rsid w:val="00B57E8F"/>
    <w:rsid w:val="00B604E8"/>
    <w:rsid w:val="00B613DC"/>
    <w:rsid w:val="00B62FA5"/>
    <w:rsid w:val="00B6335B"/>
    <w:rsid w:val="00B63A52"/>
    <w:rsid w:val="00B64C16"/>
    <w:rsid w:val="00B64DE9"/>
    <w:rsid w:val="00B65009"/>
    <w:rsid w:val="00B66F9B"/>
    <w:rsid w:val="00B67DAA"/>
    <w:rsid w:val="00B70187"/>
    <w:rsid w:val="00B71BA2"/>
    <w:rsid w:val="00B724B1"/>
    <w:rsid w:val="00B727C3"/>
    <w:rsid w:val="00B7313E"/>
    <w:rsid w:val="00B731F0"/>
    <w:rsid w:val="00B73B5C"/>
    <w:rsid w:val="00B73E6F"/>
    <w:rsid w:val="00B73FC6"/>
    <w:rsid w:val="00B742D0"/>
    <w:rsid w:val="00B74467"/>
    <w:rsid w:val="00B75356"/>
    <w:rsid w:val="00B7583A"/>
    <w:rsid w:val="00B762BA"/>
    <w:rsid w:val="00B76863"/>
    <w:rsid w:val="00B77046"/>
    <w:rsid w:val="00B77945"/>
    <w:rsid w:val="00B80577"/>
    <w:rsid w:val="00B8083E"/>
    <w:rsid w:val="00B82361"/>
    <w:rsid w:val="00B83315"/>
    <w:rsid w:val="00B8355C"/>
    <w:rsid w:val="00B84E7F"/>
    <w:rsid w:val="00B9017D"/>
    <w:rsid w:val="00B90534"/>
    <w:rsid w:val="00B924C4"/>
    <w:rsid w:val="00B94398"/>
    <w:rsid w:val="00B962F7"/>
    <w:rsid w:val="00B966C6"/>
    <w:rsid w:val="00B97806"/>
    <w:rsid w:val="00BA0797"/>
    <w:rsid w:val="00BA0A59"/>
    <w:rsid w:val="00BA27D6"/>
    <w:rsid w:val="00BA2B93"/>
    <w:rsid w:val="00BA381F"/>
    <w:rsid w:val="00BA46FA"/>
    <w:rsid w:val="00BA4841"/>
    <w:rsid w:val="00BA5F11"/>
    <w:rsid w:val="00BA6F25"/>
    <w:rsid w:val="00BA6F95"/>
    <w:rsid w:val="00BB08F1"/>
    <w:rsid w:val="00BB0A21"/>
    <w:rsid w:val="00BB0AE3"/>
    <w:rsid w:val="00BB173D"/>
    <w:rsid w:val="00BB23B1"/>
    <w:rsid w:val="00BB3125"/>
    <w:rsid w:val="00BB3C8E"/>
    <w:rsid w:val="00BB5062"/>
    <w:rsid w:val="00BB515C"/>
    <w:rsid w:val="00BB5D31"/>
    <w:rsid w:val="00BB6681"/>
    <w:rsid w:val="00BB6EA0"/>
    <w:rsid w:val="00BC0AE9"/>
    <w:rsid w:val="00BC0C48"/>
    <w:rsid w:val="00BC0CC1"/>
    <w:rsid w:val="00BC2549"/>
    <w:rsid w:val="00BC3A11"/>
    <w:rsid w:val="00BC3D98"/>
    <w:rsid w:val="00BC3E60"/>
    <w:rsid w:val="00BC441A"/>
    <w:rsid w:val="00BC5239"/>
    <w:rsid w:val="00BC7FDA"/>
    <w:rsid w:val="00BD01A4"/>
    <w:rsid w:val="00BD0D46"/>
    <w:rsid w:val="00BD150C"/>
    <w:rsid w:val="00BD1C6F"/>
    <w:rsid w:val="00BD1D5B"/>
    <w:rsid w:val="00BD2017"/>
    <w:rsid w:val="00BD40A9"/>
    <w:rsid w:val="00BD41F3"/>
    <w:rsid w:val="00BD4646"/>
    <w:rsid w:val="00BD5186"/>
    <w:rsid w:val="00BD5277"/>
    <w:rsid w:val="00BD5699"/>
    <w:rsid w:val="00BD5FBD"/>
    <w:rsid w:val="00BD67DD"/>
    <w:rsid w:val="00BD705F"/>
    <w:rsid w:val="00BE0891"/>
    <w:rsid w:val="00BE19B5"/>
    <w:rsid w:val="00BE1F31"/>
    <w:rsid w:val="00BE21CB"/>
    <w:rsid w:val="00BE2430"/>
    <w:rsid w:val="00BE41DF"/>
    <w:rsid w:val="00BE4604"/>
    <w:rsid w:val="00BE519D"/>
    <w:rsid w:val="00BE7351"/>
    <w:rsid w:val="00BF2125"/>
    <w:rsid w:val="00BF2FC7"/>
    <w:rsid w:val="00BF3039"/>
    <w:rsid w:val="00BF338D"/>
    <w:rsid w:val="00BF4B63"/>
    <w:rsid w:val="00BF5ED4"/>
    <w:rsid w:val="00BF792F"/>
    <w:rsid w:val="00C00813"/>
    <w:rsid w:val="00C00902"/>
    <w:rsid w:val="00C01AB7"/>
    <w:rsid w:val="00C02F76"/>
    <w:rsid w:val="00C045C8"/>
    <w:rsid w:val="00C049EE"/>
    <w:rsid w:val="00C056CA"/>
    <w:rsid w:val="00C05895"/>
    <w:rsid w:val="00C06A10"/>
    <w:rsid w:val="00C06BFA"/>
    <w:rsid w:val="00C06F6F"/>
    <w:rsid w:val="00C074FD"/>
    <w:rsid w:val="00C0790E"/>
    <w:rsid w:val="00C07EED"/>
    <w:rsid w:val="00C10AD7"/>
    <w:rsid w:val="00C112BF"/>
    <w:rsid w:val="00C12439"/>
    <w:rsid w:val="00C126EE"/>
    <w:rsid w:val="00C12B04"/>
    <w:rsid w:val="00C12BC8"/>
    <w:rsid w:val="00C12FC8"/>
    <w:rsid w:val="00C137AE"/>
    <w:rsid w:val="00C1432A"/>
    <w:rsid w:val="00C14411"/>
    <w:rsid w:val="00C153FC"/>
    <w:rsid w:val="00C15F8B"/>
    <w:rsid w:val="00C15FDA"/>
    <w:rsid w:val="00C16B49"/>
    <w:rsid w:val="00C178C6"/>
    <w:rsid w:val="00C20D72"/>
    <w:rsid w:val="00C2106A"/>
    <w:rsid w:val="00C21CDE"/>
    <w:rsid w:val="00C22744"/>
    <w:rsid w:val="00C22A7A"/>
    <w:rsid w:val="00C2400A"/>
    <w:rsid w:val="00C251D8"/>
    <w:rsid w:val="00C26BB1"/>
    <w:rsid w:val="00C273D0"/>
    <w:rsid w:val="00C27BA8"/>
    <w:rsid w:val="00C30A13"/>
    <w:rsid w:val="00C31966"/>
    <w:rsid w:val="00C32A15"/>
    <w:rsid w:val="00C32B5E"/>
    <w:rsid w:val="00C330A9"/>
    <w:rsid w:val="00C3352F"/>
    <w:rsid w:val="00C3392E"/>
    <w:rsid w:val="00C34AFB"/>
    <w:rsid w:val="00C3560C"/>
    <w:rsid w:val="00C356E1"/>
    <w:rsid w:val="00C3667B"/>
    <w:rsid w:val="00C36B7F"/>
    <w:rsid w:val="00C40262"/>
    <w:rsid w:val="00C43099"/>
    <w:rsid w:val="00C45851"/>
    <w:rsid w:val="00C45C52"/>
    <w:rsid w:val="00C4684A"/>
    <w:rsid w:val="00C50685"/>
    <w:rsid w:val="00C50C35"/>
    <w:rsid w:val="00C51C12"/>
    <w:rsid w:val="00C51D37"/>
    <w:rsid w:val="00C526FB"/>
    <w:rsid w:val="00C52903"/>
    <w:rsid w:val="00C52AA6"/>
    <w:rsid w:val="00C568DB"/>
    <w:rsid w:val="00C569CE"/>
    <w:rsid w:val="00C577D7"/>
    <w:rsid w:val="00C57934"/>
    <w:rsid w:val="00C6021C"/>
    <w:rsid w:val="00C608FB"/>
    <w:rsid w:val="00C61907"/>
    <w:rsid w:val="00C62689"/>
    <w:rsid w:val="00C632B1"/>
    <w:rsid w:val="00C636AB"/>
    <w:rsid w:val="00C64037"/>
    <w:rsid w:val="00C64F80"/>
    <w:rsid w:val="00C6506F"/>
    <w:rsid w:val="00C65212"/>
    <w:rsid w:val="00C66269"/>
    <w:rsid w:val="00C66CC1"/>
    <w:rsid w:val="00C670F6"/>
    <w:rsid w:val="00C7038C"/>
    <w:rsid w:val="00C727FD"/>
    <w:rsid w:val="00C7325E"/>
    <w:rsid w:val="00C737C0"/>
    <w:rsid w:val="00C74AFD"/>
    <w:rsid w:val="00C75A6F"/>
    <w:rsid w:val="00C7629E"/>
    <w:rsid w:val="00C77CA3"/>
    <w:rsid w:val="00C80683"/>
    <w:rsid w:val="00C80B01"/>
    <w:rsid w:val="00C811DE"/>
    <w:rsid w:val="00C81278"/>
    <w:rsid w:val="00C8170A"/>
    <w:rsid w:val="00C81C8C"/>
    <w:rsid w:val="00C824A5"/>
    <w:rsid w:val="00C82F04"/>
    <w:rsid w:val="00C82FB9"/>
    <w:rsid w:val="00C8361A"/>
    <w:rsid w:val="00C87571"/>
    <w:rsid w:val="00C875FD"/>
    <w:rsid w:val="00C87D36"/>
    <w:rsid w:val="00C90A56"/>
    <w:rsid w:val="00C90C68"/>
    <w:rsid w:val="00C915EA"/>
    <w:rsid w:val="00C92531"/>
    <w:rsid w:val="00C93E26"/>
    <w:rsid w:val="00C9581C"/>
    <w:rsid w:val="00C97ACC"/>
    <w:rsid w:val="00CA0443"/>
    <w:rsid w:val="00CA155D"/>
    <w:rsid w:val="00CA167D"/>
    <w:rsid w:val="00CA1AC5"/>
    <w:rsid w:val="00CA255C"/>
    <w:rsid w:val="00CA298D"/>
    <w:rsid w:val="00CA3381"/>
    <w:rsid w:val="00CA47D6"/>
    <w:rsid w:val="00CA5E14"/>
    <w:rsid w:val="00CA662E"/>
    <w:rsid w:val="00CA69C5"/>
    <w:rsid w:val="00CA7498"/>
    <w:rsid w:val="00CA763B"/>
    <w:rsid w:val="00CA7AA3"/>
    <w:rsid w:val="00CB015D"/>
    <w:rsid w:val="00CB3183"/>
    <w:rsid w:val="00CB375B"/>
    <w:rsid w:val="00CB3AA5"/>
    <w:rsid w:val="00CB4A2C"/>
    <w:rsid w:val="00CB5895"/>
    <w:rsid w:val="00CB5AFA"/>
    <w:rsid w:val="00CB7757"/>
    <w:rsid w:val="00CB7784"/>
    <w:rsid w:val="00CB7A18"/>
    <w:rsid w:val="00CB7B8F"/>
    <w:rsid w:val="00CC16D0"/>
    <w:rsid w:val="00CC18D4"/>
    <w:rsid w:val="00CC2A10"/>
    <w:rsid w:val="00CC3082"/>
    <w:rsid w:val="00CC572E"/>
    <w:rsid w:val="00CC67F9"/>
    <w:rsid w:val="00CD0979"/>
    <w:rsid w:val="00CD12A6"/>
    <w:rsid w:val="00CD20D0"/>
    <w:rsid w:val="00CD22D5"/>
    <w:rsid w:val="00CD2D19"/>
    <w:rsid w:val="00CD3FA6"/>
    <w:rsid w:val="00CD4026"/>
    <w:rsid w:val="00CD49C4"/>
    <w:rsid w:val="00CD55CE"/>
    <w:rsid w:val="00CD5D97"/>
    <w:rsid w:val="00CD6118"/>
    <w:rsid w:val="00CD718F"/>
    <w:rsid w:val="00CD784A"/>
    <w:rsid w:val="00CE073E"/>
    <w:rsid w:val="00CE09E2"/>
    <w:rsid w:val="00CE13C9"/>
    <w:rsid w:val="00CE1E68"/>
    <w:rsid w:val="00CE3506"/>
    <w:rsid w:val="00CE3FFD"/>
    <w:rsid w:val="00CE410D"/>
    <w:rsid w:val="00CE4D42"/>
    <w:rsid w:val="00CE50FA"/>
    <w:rsid w:val="00CE66B3"/>
    <w:rsid w:val="00CE6F94"/>
    <w:rsid w:val="00CE7D95"/>
    <w:rsid w:val="00CF1414"/>
    <w:rsid w:val="00CF1697"/>
    <w:rsid w:val="00CF2625"/>
    <w:rsid w:val="00CF2C27"/>
    <w:rsid w:val="00CF3870"/>
    <w:rsid w:val="00CF45B1"/>
    <w:rsid w:val="00CF4BBD"/>
    <w:rsid w:val="00CF4F04"/>
    <w:rsid w:val="00CF53D4"/>
    <w:rsid w:val="00CF578D"/>
    <w:rsid w:val="00CF5BD3"/>
    <w:rsid w:val="00CF7CBC"/>
    <w:rsid w:val="00D009DF"/>
    <w:rsid w:val="00D00BBF"/>
    <w:rsid w:val="00D00E0D"/>
    <w:rsid w:val="00D025D9"/>
    <w:rsid w:val="00D0323D"/>
    <w:rsid w:val="00D03243"/>
    <w:rsid w:val="00D051BD"/>
    <w:rsid w:val="00D05A2C"/>
    <w:rsid w:val="00D07C66"/>
    <w:rsid w:val="00D1208B"/>
    <w:rsid w:val="00D12A8B"/>
    <w:rsid w:val="00D15030"/>
    <w:rsid w:val="00D1556A"/>
    <w:rsid w:val="00D1610B"/>
    <w:rsid w:val="00D1643C"/>
    <w:rsid w:val="00D164E8"/>
    <w:rsid w:val="00D1760C"/>
    <w:rsid w:val="00D2117F"/>
    <w:rsid w:val="00D2138F"/>
    <w:rsid w:val="00D2172C"/>
    <w:rsid w:val="00D21907"/>
    <w:rsid w:val="00D21A83"/>
    <w:rsid w:val="00D22D32"/>
    <w:rsid w:val="00D2317A"/>
    <w:rsid w:val="00D247E0"/>
    <w:rsid w:val="00D24B5B"/>
    <w:rsid w:val="00D2517E"/>
    <w:rsid w:val="00D25AE9"/>
    <w:rsid w:val="00D25D3F"/>
    <w:rsid w:val="00D26A74"/>
    <w:rsid w:val="00D27DEB"/>
    <w:rsid w:val="00D30934"/>
    <w:rsid w:val="00D31736"/>
    <w:rsid w:val="00D317E6"/>
    <w:rsid w:val="00D31910"/>
    <w:rsid w:val="00D32C8A"/>
    <w:rsid w:val="00D32D52"/>
    <w:rsid w:val="00D3395C"/>
    <w:rsid w:val="00D348D3"/>
    <w:rsid w:val="00D34DA9"/>
    <w:rsid w:val="00D34F32"/>
    <w:rsid w:val="00D371BF"/>
    <w:rsid w:val="00D372D3"/>
    <w:rsid w:val="00D37804"/>
    <w:rsid w:val="00D37CA6"/>
    <w:rsid w:val="00D4014A"/>
    <w:rsid w:val="00D41320"/>
    <w:rsid w:val="00D44E2F"/>
    <w:rsid w:val="00D450A6"/>
    <w:rsid w:val="00D450F6"/>
    <w:rsid w:val="00D455FF"/>
    <w:rsid w:val="00D46266"/>
    <w:rsid w:val="00D47B95"/>
    <w:rsid w:val="00D50C7F"/>
    <w:rsid w:val="00D51554"/>
    <w:rsid w:val="00D5239C"/>
    <w:rsid w:val="00D526C8"/>
    <w:rsid w:val="00D53E0C"/>
    <w:rsid w:val="00D54007"/>
    <w:rsid w:val="00D55ED0"/>
    <w:rsid w:val="00D55F47"/>
    <w:rsid w:val="00D563F6"/>
    <w:rsid w:val="00D6053D"/>
    <w:rsid w:val="00D60A73"/>
    <w:rsid w:val="00D60D7C"/>
    <w:rsid w:val="00D60F8C"/>
    <w:rsid w:val="00D62A0D"/>
    <w:rsid w:val="00D62C03"/>
    <w:rsid w:val="00D6438B"/>
    <w:rsid w:val="00D64426"/>
    <w:rsid w:val="00D64701"/>
    <w:rsid w:val="00D64CBD"/>
    <w:rsid w:val="00D65126"/>
    <w:rsid w:val="00D66A0A"/>
    <w:rsid w:val="00D66AF5"/>
    <w:rsid w:val="00D6795F"/>
    <w:rsid w:val="00D67CB4"/>
    <w:rsid w:val="00D706BF"/>
    <w:rsid w:val="00D70B2A"/>
    <w:rsid w:val="00D71FF6"/>
    <w:rsid w:val="00D72499"/>
    <w:rsid w:val="00D72A1A"/>
    <w:rsid w:val="00D73E70"/>
    <w:rsid w:val="00D73FE1"/>
    <w:rsid w:val="00D75785"/>
    <w:rsid w:val="00D75A67"/>
    <w:rsid w:val="00D75C5A"/>
    <w:rsid w:val="00D8147E"/>
    <w:rsid w:val="00D814FB"/>
    <w:rsid w:val="00D83CEF"/>
    <w:rsid w:val="00D83ECF"/>
    <w:rsid w:val="00D841FF"/>
    <w:rsid w:val="00D8531D"/>
    <w:rsid w:val="00D85A99"/>
    <w:rsid w:val="00D85C13"/>
    <w:rsid w:val="00D85F7F"/>
    <w:rsid w:val="00D85FE8"/>
    <w:rsid w:val="00D85FEE"/>
    <w:rsid w:val="00D86150"/>
    <w:rsid w:val="00D8630D"/>
    <w:rsid w:val="00D86900"/>
    <w:rsid w:val="00D8793A"/>
    <w:rsid w:val="00D87C95"/>
    <w:rsid w:val="00D90440"/>
    <w:rsid w:val="00D9148D"/>
    <w:rsid w:val="00D91F06"/>
    <w:rsid w:val="00D92D65"/>
    <w:rsid w:val="00D93098"/>
    <w:rsid w:val="00D938E8"/>
    <w:rsid w:val="00D93C70"/>
    <w:rsid w:val="00D94560"/>
    <w:rsid w:val="00D94AA4"/>
    <w:rsid w:val="00D94CD8"/>
    <w:rsid w:val="00D950F1"/>
    <w:rsid w:val="00DA1524"/>
    <w:rsid w:val="00DA3760"/>
    <w:rsid w:val="00DA39C9"/>
    <w:rsid w:val="00DA5D1D"/>
    <w:rsid w:val="00DA667D"/>
    <w:rsid w:val="00DA6F0B"/>
    <w:rsid w:val="00DB0A59"/>
    <w:rsid w:val="00DB12F4"/>
    <w:rsid w:val="00DB200D"/>
    <w:rsid w:val="00DB3B5A"/>
    <w:rsid w:val="00DB3BC9"/>
    <w:rsid w:val="00DB3D72"/>
    <w:rsid w:val="00DB4605"/>
    <w:rsid w:val="00DB7718"/>
    <w:rsid w:val="00DB7B61"/>
    <w:rsid w:val="00DC0B52"/>
    <w:rsid w:val="00DC1EC0"/>
    <w:rsid w:val="00DC2FA3"/>
    <w:rsid w:val="00DC34D2"/>
    <w:rsid w:val="00DC3BE6"/>
    <w:rsid w:val="00DC6428"/>
    <w:rsid w:val="00DC6F31"/>
    <w:rsid w:val="00DC75FD"/>
    <w:rsid w:val="00DC7E0A"/>
    <w:rsid w:val="00DD14E0"/>
    <w:rsid w:val="00DD1512"/>
    <w:rsid w:val="00DD3E40"/>
    <w:rsid w:val="00DD4B63"/>
    <w:rsid w:val="00DD587E"/>
    <w:rsid w:val="00DD7367"/>
    <w:rsid w:val="00DE09DA"/>
    <w:rsid w:val="00DE0B1F"/>
    <w:rsid w:val="00DE1DBE"/>
    <w:rsid w:val="00DE1E75"/>
    <w:rsid w:val="00DE20A2"/>
    <w:rsid w:val="00DE2E53"/>
    <w:rsid w:val="00DE3822"/>
    <w:rsid w:val="00DE4774"/>
    <w:rsid w:val="00DE4B68"/>
    <w:rsid w:val="00DE54BA"/>
    <w:rsid w:val="00DE5B67"/>
    <w:rsid w:val="00DF0B18"/>
    <w:rsid w:val="00DF12C3"/>
    <w:rsid w:val="00DF1EC9"/>
    <w:rsid w:val="00DF2174"/>
    <w:rsid w:val="00DF308D"/>
    <w:rsid w:val="00DF310C"/>
    <w:rsid w:val="00DF3457"/>
    <w:rsid w:val="00DF3877"/>
    <w:rsid w:val="00DF3963"/>
    <w:rsid w:val="00DF39FE"/>
    <w:rsid w:val="00DF44F1"/>
    <w:rsid w:val="00DF4851"/>
    <w:rsid w:val="00DF5F29"/>
    <w:rsid w:val="00DF7135"/>
    <w:rsid w:val="00DF7F38"/>
    <w:rsid w:val="00E0055E"/>
    <w:rsid w:val="00E00FAE"/>
    <w:rsid w:val="00E02863"/>
    <w:rsid w:val="00E03F4A"/>
    <w:rsid w:val="00E04848"/>
    <w:rsid w:val="00E0727D"/>
    <w:rsid w:val="00E07594"/>
    <w:rsid w:val="00E07EF4"/>
    <w:rsid w:val="00E07FE6"/>
    <w:rsid w:val="00E10428"/>
    <w:rsid w:val="00E106F8"/>
    <w:rsid w:val="00E10896"/>
    <w:rsid w:val="00E10A37"/>
    <w:rsid w:val="00E10E2B"/>
    <w:rsid w:val="00E10EA9"/>
    <w:rsid w:val="00E12441"/>
    <w:rsid w:val="00E12A08"/>
    <w:rsid w:val="00E14CB4"/>
    <w:rsid w:val="00E153DF"/>
    <w:rsid w:val="00E16040"/>
    <w:rsid w:val="00E173DF"/>
    <w:rsid w:val="00E20417"/>
    <w:rsid w:val="00E20800"/>
    <w:rsid w:val="00E218A9"/>
    <w:rsid w:val="00E21AF0"/>
    <w:rsid w:val="00E2225C"/>
    <w:rsid w:val="00E222A5"/>
    <w:rsid w:val="00E22D83"/>
    <w:rsid w:val="00E238C8"/>
    <w:rsid w:val="00E23BAC"/>
    <w:rsid w:val="00E24122"/>
    <w:rsid w:val="00E24374"/>
    <w:rsid w:val="00E251F7"/>
    <w:rsid w:val="00E25ECD"/>
    <w:rsid w:val="00E265F3"/>
    <w:rsid w:val="00E267A7"/>
    <w:rsid w:val="00E268B7"/>
    <w:rsid w:val="00E2714B"/>
    <w:rsid w:val="00E2744C"/>
    <w:rsid w:val="00E279CA"/>
    <w:rsid w:val="00E27A6A"/>
    <w:rsid w:val="00E32EBC"/>
    <w:rsid w:val="00E34CFE"/>
    <w:rsid w:val="00E351CB"/>
    <w:rsid w:val="00E3529D"/>
    <w:rsid w:val="00E36567"/>
    <w:rsid w:val="00E37479"/>
    <w:rsid w:val="00E40015"/>
    <w:rsid w:val="00E401EB"/>
    <w:rsid w:val="00E42F6D"/>
    <w:rsid w:val="00E43240"/>
    <w:rsid w:val="00E439E3"/>
    <w:rsid w:val="00E45B45"/>
    <w:rsid w:val="00E45C3D"/>
    <w:rsid w:val="00E47304"/>
    <w:rsid w:val="00E4767C"/>
    <w:rsid w:val="00E47830"/>
    <w:rsid w:val="00E47C29"/>
    <w:rsid w:val="00E50197"/>
    <w:rsid w:val="00E510DF"/>
    <w:rsid w:val="00E526FC"/>
    <w:rsid w:val="00E556B2"/>
    <w:rsid w:val="00E55A7D"/>
    <w:rsid w:val="00E5641A"/>
    <w:rsid w:val="00E577BF"/>
    <w:rsid w:val="00E6014C"/>
    <w:rsid w:val="00E62B35"/>
    <w:rsid w:val="00E62F03"/>
    <w:rsid w:val="00E630A6"/>
    <w:rsid w:val="00E630EB"/>
    <w:rsid w:val="00E63159"/>
    <w:rsid w:val="00E64165"/>
    <w:rsid w:val="00E64302"/>
    <w:rsid w:val="00E646C9"/>
    <w:rsid w:val="00E64DBB"/>
    <w:rsid w:val="00E65E88"/>
    <w:rsid w:val="00E65EE0"/>
    <w:rsid w:val="00E678E3"/>
    <w:rsid w:val="00E678FD"/>
    <w:rsid w:val="00E67CD8"/>
    <w:rsid w:val="00E715F3"/>
    <w:rsid w:val="00E7195F"/>
    <w:rsid w:val="00E733F6"/>
    <w:rsid w:val="00E757AD"/>
    <w:rsid w:val="00E75D2B"/>
    <w:rsid w:val="00E765A9"/>
    <w:rsid w:val="00E76A09"/>
    <w:rsid w:val="00E76FAB"/>
    <w:rsid w:val="00E829AD"/>
    <w:rsid w:val="00E82FFA"/>
    <w:rsid w:val="00E8311E"/>
    <w:rsid w:val="00E8338A"/>
    <w:rsid w:val="00E84CE3"/>
    <w:rsid w:val="00E84FF6"/>
    <w:rsid w:val="00E90046"/>
    <w:rsid w:val="00E91DA8"/>
    <w:rsid w:val="00E924CB"/>
    <w:rsid w:val="00E937FC"/>
    <w:rsid w:val="00E93A18"/>
    <w:rsid w:val="00E94852"/>
    <w:rsid w:val="00E96D13"/>
    <w:rsid w:val="00E9790F"/>
    <w:rsid w:val="00E97AD8"/>
    <w:rsid w:val="00EA0198"/>
    <w:rsid w:val="00EA0AEF"/>
    <w:rsid w:val="00EA1892"/>
    <w:rsid w:val="00EA2FC9"/>
    <w:rsid w:val="00EA48C7"/>
    <w:rsid w:val="00EA49D4"/>
    <w:rsid w:val="00EA6146"/>
    <w:rsid w:val="00EA6E50"/>
    <w:rsid w:val="00EA6E59"/>
    <w:rsid w:val="00EB014F"/>
    <w:rsid w:val="00EB0814"/>
    <w:rsid w:val="00EB0A33"/>
    <w:rsid w:val="00EB1529"/>
    <w:rsid w:val="00EB2801"/>
    <w:rsid w:val="00EB3E73"/>
    <w:rsid w:val="00EB5325"/>
    <w:rsid w:val="00EB6870"/>
    <w:rsid w:val="00EB79BD"/>
    <w:rsid w:val="00EC0A24"/>
    <w:rsid w:val="00EC0E23"/>
    <w:rsid w:val="00EC1381"/>
    <w:rsid w:val="00EC1747"/>
    <w:rsid w:val="00EC34A8"/>
    <w:rsid w:val="00EC3FCD"/>
    <w:rsid w:val="00EC65D6"/>
    <w:rsid w:val="00EC674C"/>
    <w:rsid w:val="00EC680D"/>
    <w:rsid w:val="00EC6881"/>
    <w:rsid w:val="00EC7172"/>
    <w:rsid w:val="00EC7EE8"/>
    <w:rsid w:val="00ED187B"/>
    <w:rsid w:val="00ED2CA8"/>
    <w:rsid w:val="00ED3C80"/>
    <w:rsid w:val="00ED3DA9"/>
    <w:rsid w:val="00ED40A9"/>
    <w:rsid w:val="00ED4EAC"/>
    <w:rsid w:val="00ED57C0"/>
    <w:rsid w:val="00ED6E22"/>
    <w:rsid w:val="00EE096C"/>
    <w:rsid w:val="00EE1511"/>
    <w:rsid w:val="00EE1749"/>
    <w:rsid w:val="00EE338D"/>
    <w:rsid w:val="00EE5216"/>
    <w:rsid w:val="00EE6EB3"/>
    <w:rsid w:val="00EF01FF"/>
    <w:rsid w:val="00EF02CD"/>
    <w:rsid w:val="00EF0421"/>
    <w:rsid w:val="00EF0A02"/>
    <w:rsid w:val="00EF4174"/>
    <w:rsid w:val="00EF5D35"/>
    <w:rsid w:val="00F01A9F"/>
    <w:rsid w:val="00F02C5C"/>
    <w:rsid w:val="00F03126"/>
    <w:rsid w:val="00F04631"/>
    <w:rsid w:val="00F07032"/>
    <w:rsid w:val="00F07FB9"/>
    <w:rsid w:val="00F100DC"/>
    <w:rsid w:val="00F10249"/>
    <w:rsid w:val="00F103D7"/>
    <w:rsid w:val="00F10984"/>
    <w:rsid w:val="00F13965"/>
    <w:rsid w:val="00F1552A"/>
    <w:rsid w:val="00F167AA"/>
    <w:rsid w:val="00F202EF"/>
    <w:rsid w:val="00F2214F"/>
    <w:rsid w:val="00F2250B"/>
    <w:rsid w:val="00F235B2"/>
    <w:rsid w:val="00F23D5E"/>
    <w:rsid w:val="00F23E39"/>
    <w:rsid w:val="00F24585"/>
    <w:rsid w:val="00F2526F"/>
    <w:rsid w:val="00F26527"/>
    <w:rsid w:val="00F2782D"/>
    <w:rsid w:val="00F32169"/>
    <w:rsid w:val="00F32D68"/>
    <w:rsid w:val="00F330F4"/>
    <w:rsid w:val="00F340C1"/>
    <w:rsid w:val="00F34391"/>
    <w:rsid w:val="00F34578"/>
    <w:rsid w:val="00F34589"/>
    <w:rsid w:val="00F34D92"/>
    <w:rsid w:val="00F36AE4"/>
    <w:rsid w:val="00F37189"/>
    <w:rsid w:val="00F37963"/>
    <w:rsid w:val="00F37A37"/>
    <w:rsid w:val="00F37ECD"/>
    <w:rsid w:val="00F41510"/>
    <w:rsid w:val="00F4176E"/>
    <w:rsid w:val="00F42819"/>
    <w:rsid w:val="00F43767"/>
    <w:rsid w:val="00F43D55"/>
    <w:rsid w:val="00F44004"/>
    <w:rsid w:val="00F44C5E"/>
    <w:rsid w:val="00F44CE5"/>
    <w:rsid w:val="00F46004"/>
    <w:rsid w:val="00F461E7"/>
    <w:rsid w:val="00F466D3"/>
    <w:rsid w:val="00F47FEC"/>
    <w:rsid w:val="00F50E2A"/>
    <w:rsid w:val="00F513CC"/>
    <w:rsid w:val="00F52ADA"/>
    <w:rsid w:val="00F52E7E"/>
    <w:rsid w:val="00F537DE"/>
    <w:rsid w:val="00F540B7"/>
    <w:rsid w:val="00F542D6"/>
    <w:rsid w:val="00F55981"/>
    <w:rsid w:val="00F55BC7"/>
    <w:rsid w:val="00F56EAC"/>
    <w:rsid w:val="00F57467"/>
    <w:rsid w:val="00F57C4B"/>
    <w:rsid w:val="00F6014E"/>
    <w:rsid w:val="00F60A7B"/>
    <w:rsid w:val="00F60CAC"/>
    <w:rsid w:val="00F61CEB"/>
    <w:rsid w:val="00F64072"/>
    <w:rsid w:val="00F64868"/>
    <w:rsid w:val="00F64E87"/>
    <w:rsid w:val="00F65201"/>
    <w:rsid w:val="00F6571C"/>
    <w:rsid w:val="00F672EF"/>
    <w:rsid w:val="00F674D1"/>
    <w:rsid w:val="00F7002A"/>
    <w:rsid w:val="00F70963"/>
    <w:rsid w:val="00F718D4"/>
    <w:rsid w:val="00F71922"/>
    <w:rsid w:val="00F73077"/>
    <w:rsid w:val="00F74DF1"/>
    <w:rsid w:val="00F75637"/>
    <w:rsid w:val="00F77AE8"/>
    <w:rsid w:val="00F82F76"/>
    <w:rsid w:val="00F84438"/>
    <w:rsid w:val="00F86B5E"/>
    <w:rsid w:val="00F86C67"/>
    <w:rsid w:val="00F86CC1"/>
    <w:rsid w:val="00F87CF9"/>
    <w:rsid w:val="00F9224F"/>
    <w:rsid w:val="00F92CD1"/>
    <w:rsid w:val="00F92DD3"/>
    <w:rsid w:val="00F93087"/>
    <w:rsid w:val="00F93647"/>
    <w:rsid w:val="00F9393D"/>
    <w:rsid w:val="00F94E80"/>
    <w:rsid w:val="00F96178"/>
    <w:rsid w:val="00F96209"/>
    <w:rsid w:val="00F9659D"/>
    <w:rsid w:val="00F96D72"/>
    <w:rsid w:val="00F970D6"/>
    <w:rsid w:val="00F9772D"/>
    <w:rsid w:val="00F9783F"/>
    <w:rsid w:val="00F97ACB"/>
    <w:rsid w:val="00FA0236"/>
    <w:rsid w:val="00FA0387"/>
    <w:rsid w:val="00FA0CA0"/>
    <w:rsid w:val="00FA0DC5"/>
    <w:rsid w:val="00FA18B9"/>
    <w:rsid w:val="00FA1D9F"/>
    <w:rsid w:val="00FA1ECB"/>
    <w:rsid w:val="00FA2097"/>
    <w:rsid w:val="00FA2249"/>
    <w:rsid w:val="00FA55C9"/>
    <w:rsid w:val="00FA5C83"/>
    <w:rsid w:val="00FA7B38"/>
    <w:rsid w:val="00FB1BFE"/>
    <w:rsid w:val="00FB1F4A"/>
    <w:rsid w:val="00FB2571"/>
    <w:rsid w:val="00FB29D0"/>
    <w:rsid w:val="00FB2B74"/>
    <w:rsid w:val="00FB2C5B"/>
    <w:rsid w:val="00FB3824"/>
    <w:rsid w:val="00FB4304"/>
    <w:rsid w:val="00FB4AEF"/>
    <w:rsid w:val="00FB599A"/>
    <w:rsid w:val="00FB60C7"/>
    <w:rsid w:val="00FB6E52"/>
    <w:rsid w:val="00FB752E"/>
    <w:rsid w:val="00FC198D"/>
    <w:rsid w:val="00FC1A86"/>
    <w:rsid w:val="00FC3A4A"/>
    <w:rsid w:val="00FC4071"/>
    <w:rsid w:val="00FC49AA"/>
    <w:rsid w:val="00FC4A86"/>
    <w:rsid w:val="00FC4DC2"/>
    <w:rsid w:val="00FC6D8F"/>
    <w:rsid w:val="00FC6E38"/>
    <w:rsid w:val="00FC6F47"/>
    <w:rsid w:val="00FC76C1"/>
    <w:rsid w:val="00FD1D3C"/>
    <w:rsid w:val="00FD2214"/>
    <w:rsid w:val="00FD255B"/>
    <w:rsid w:val="00FD28F7"/>
    <w:rsid w:val="00FD3168"/>
    <w:rsid w:val="00FD4301"/>
    <w:rsid w:val="00FD50F7"/>
    <w:rsid w:val="00FD5313"/>
    <w:rsid w:val="00FD5801"/>
    <w:rsid w:val="00FD6395"/>
    <w:rsid w:val="00FE0259"/>
    <w:rsid w:val="00FE1AC2"/>
    <w:rsid w:val="00FE1DCE"/>
    <w:rsid w:val="00FE2CE3"/>
    <w:rsid w:val="00FE3BA6"/>
    <w:rsid w:val="00FE4C95"/>
    <w:rsid w:val="00FE5FD6"/>
    <w:rsid w:val="00FE60D5"/>
    <w:rsid w:val="00FE67E0"/>
    <w:rsid w:val="00FE6B65"/>
    <w:rsid w:val="00FE7293"/>
    <w:rsid w:val="00FE735A"/>
    <w:rsid w:val="00FE7E69"/>
    <w:rsid w:val="00FF07F5"/>
    <w:rsid w:val="00FF1D12"/>
    <w:rsid w:val="00FF3683"/>
    <w:rsid w:val="00FF576C"/>
    <w:rsid w:val="00FF5965"/>
    <w:rsid w:val="00FF630F"/>
    <w:rsid w:val="00FF756B"/>
    <w:rsid w:val="00FF79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542A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29B9"/>
    <w:pPr>
      <w:spacing w:after="160" w:line="259" w:lineRule="auto"/>
    </w:pPr>
    <w:rPr>
      <w:sz w:val="22"/>
      <w:szCs w:val="22"/>
      <w:lang w:eastAsia="en-US"/>
    </w:rPr>
  </w:style>
  <w:style w:type="paragraph" w:styleId="1">
    <w:name w:val="heading 1"/>
    <w:aliases w:val="Заголовок1,Заголовок параграфа (1.),Section,Section Heading,level2 hdg,111"/>
    <w:basedOn w:val="a"/>
    <w:next w:val="a"/>
    <w:link w:val="10"/>
    <w:uiPriority w:val="9"/>
    <w:qFormat/>
    <w:rsid w:val="0065095C"/>
    <w:pPr>
      <w:keepNext/>
      <w:keepLines/>
      <w:spacing w:before="240" w:after="0"/>
      <w:outlineLvl w:val="0"/>
    </w:pPr>
    <w:rPr>
      <w:rFonts w:ascii="Calibri Light" w:eastAsia="Times New Roman" w:hAnsi="Calibri Light"/>
      <w:color w:val="365F91"/>
      <w:sz w:val="32"/>
      <w:szCs w:val="32"/>
    </w:rPr>
  </w:style>
  <w:style w:type="paragraph" w:styleId="20">
    <w:name w:val="heading 2"/>
    <w:aliases w:val="Reset numbering,h2,h21,Заголовок пункта (1.1),5,222"/>
    <w:basedOn w:val="a"/>
    <w:next w:val="a"/>
    <w:link w:val="21"/>
    <w:qFormat/>
    <w:rsid w:val="0065095C"/>
    <w:pPr>
      <w:keepNext/>
      <w:keepLines/>
      <w:spacing w:before="40" w:after="0"/>
      <w:outlineLvl w:val="1"/>
    </w:pPr>
    <w:rPr>
      <w:rFonts w:ascii="Calibri Light" w:eastAsia="Times New Roman" w:hAnsi="Calibri Light"/>
      <w:color w:val="365F91"/>
      <w:sz w:val="26"/>
      <w:szCs w:val="26"/>
    </w:rPr>
  </w:style>
  <w:style w:type="paragraph" w:styleId="3">
    <w:name w:val="heading 3"/>
    <w:aliases w:val="Level 1 - 1,Заголовок подпукта (1.1.1),H3"/>
    <w:basedOn w:val="a"/>
    <w:next w:val="a"/>
    <w:link w:val="30"/>
    <w:uiPriority w:val="9"/>
    <w:qFormat/>
    <w:rsid w:val="00B328F3"/>
    <w:pPr>
      <w:keepNext/>
      <w:keepLines/>
      <w:spacing w:before="40" w:after="0"/>
      <w:outlineLvl w:val="2"/>
    </w:pPr>
    <w:rPr>
      <w:rFonts w:ascii="Calibri Light" w:eastAsia="Times New Roman" w:hAnsi="Calibri Light"/>
      <w:color w:val="243F60"/>
      <w:sz w:val="24"/>
      <w:szCs w:val="24"/>
    </w:rPr>
  </w:style>
  <w:style w:type="paragraph" w:styleId="40">
    <w:name w:val="heading 4"/>
    <w:basedOn w:val="a"/>
    <w:next w:val="a"/>
    <w:link w:val="41"/>
    <w:qFormat/>
    <w:rsid w:val="0065095C"/>
    <w:pPr>
      <w:keepNext/>
      <w:keepLines/>
      <w:spacing w:before="40" w:after="0"/>
      <w:outlineLvl w:val="3"/>
    </w:pPr>
    <w:rPr>
      <w:rFonts w:ascii="Calibri Light" w:eastAsia="Times New Roman" w:hAnsi="Calibri Light"/>
      <w:i/>
      <w:iCs/>
      <w:color w:val="2E74B5"/>
    </w:rPr>
  </w:style>
  <w:style w:type="paragraph" w:styleId="5">
    <w:name w:val="heading 5"/>
    <w:basedOn w:val="a"/>
    <w:next w:val="a"/>
    <w:link w:val="50"/>
    <w:qFormat/>
    <w:rsid w:val="0065095C"/>
    <w:pPr>
      <w:keepNext/>
      <w:keepLines/>
      <w:spacing w:before="40" w:after="0"/>
      <w:outlineLvl w:val="4"/>
    </w:pPr>
    <w:rPr>
      <w:rFonts w:ascii="Calibri Light" w:eastAsia="Times New Roman" w:hAnsi="Calibri Light"/>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Level 1 - 1 Знак,Заголовок подпукта (1.1.1) Знак,H3 Знак"/>
    <w:link w:val="3"/>
    <w:uiPriority w:val="9"/>
    <w:rsid w:val="00B328F3"/>
    <w:rPr>
      <w:rFonts w:ascii="Calibri Light" w:eastAsia="Times New Roman" w:hAnsi="Calibri Light" w:cs="Times New Roman"/>
      <w:color w:val="243F60"/>
      <w:sz w:val="24"/>
      <w:szCs w:val="24"/>
    </w:rPr>
  </w:style>
  <w:style w:type="paragraph" w:customStyle="1" w:styleId="11">
    <w:name w:val="Абзац списка1"/>
    <w:aliases w:val="Bullet List,FooterText,numbered,List Paragraph"/>
    <w:basedOn w:val="a"/>
    <w:link w:val="a3"/>
    <w:uiPriority w:val="34"/>
    <w:qFormat/>
    <w:rsid w:val="00B328F3"/>
    <w:pPr>
      <w:ind w:left="720"/>
      <w:contextualSpacing/>
    </w:p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
    <w:link w:val="11"/>
    <w:rsid w:val="00B328F3"/>
    <w:rPr>
      <w:rFonts w:ascii="Calibri" w:eastAsia="Calibri" w:hAnsi="Calibri" w:cs="Times New Roman"/>
    </w:rPr>
  </w:style>
  <w:style w:type="paragraph" w:customStyle="1" w:styleId="ConsPlusNormal">
    <w:name w:val="ConsPlusNormal"/>
    <w:basedOn w:val="a"/>
    <w:rsid w:val="0077270E"/>
    <w:pPr>
      <w:autoSpaceDE w:val="0"/>
      <w:autoSpaceDN w:val="0"/>
      <w:spacing w:after="0" w:line="240" w:lineRule="auto"/>
    </w:pPr>
    <w:rPr>
      <w:rFonts w:ascii="Times New Roman" w:hAnsi="Times New Roman"/>
      <w:sz w:val="24"/>
      <w:szCs w:val="24"/>
      <w:lang w:eastAsia="ru-RU"/>
    </w:rPr>
  </w:style>
  <w:style w:type="character" w:customStyle="1" w:styleId="21">
    <w:name w:val="Заголовок 2 Знак"/>
    <w:aliases w:val="Reset numbering Знак,h2 Знак,h21 Знак,Заголовок пункта (1.1) Знак,5 Знак,222 Знак"/>
    <w:link w:val="20"/>
    <w:rsid w:val="0065095C"/>
    <w:rPr>
      <w:rFonts w:ascii="Calibri Light" w:hAnsi="Calibri Light"/>
      <w:color w:val="365F91"/>
      <w:sz w:val="26"/>
      <w:szCs w:val="26"/>
      <w:lang w:val="ru-RU" w:eastAsia="en-US" w:bidi="ar-SA"/>
    </w:rPr>
  </w:style>
  <w:style w:type="paragraph" w:styleId="a4">
    <w:name w:val="Title"/>
    <w:basedOn w:val="a"/>
    <w:next w:val="a"/>
    <w:link w:val="a5"/>
    <w:qFormat/>
    <w:rsid w:val="0065095C"/>
    <w:pPr>
      <w:spacing w:after="0" w:line="240" w:lineRule="auto"/>
      <w:contextualSpacing/>
    </w:pPr>
    <w:rPr>
      <w:rFonts w:ascii="Calibri Light" w:eastAsia="Times New Roman" w:hAnsi="Calibri Light"/>
      <w:spacing w:val="-10"/>
      <w:kern w:val="28"/>
      <w:sz w:val="56"/>
      <w:szCs w:val="56"/>
    </w:rPr>
  </w:style>
  <w:style w:type="character" w:customStyle="1" w:styleId="a5">
    <w:name w:val="Заголовок Знак"/>
    <w:link w:val="a4"/>
    <w:rsid w:val="0065095C"/>
    <w:rPr>
      <w:rFonts w:ascii="Calibri Light" w:hAnsi="Calibri Light"/>
      <w:spacing w:val="-10"/>
      <w:kern w:val="28"/>
      <w:sz w:val="56"/>
      <w:szCs w:val="56"/>
      <w:lang w:val="ru-RU" w:eastAsia="en-US" w:bidi="ar-SA"/>
    </w:rPr>
  </w:style>
  <w:style w:type="paragraph" w:customStyle="1" w:styleId="subclauseindent">
    <w:name w:val="subclauseindent"/>
    <w:basedOn w:val="a"/>
    <w:rsid w:val="0065095C"/>
    <w:pPr>
      <w:spacing w:before="120" w:after="120" w:line="240" w:lineRule="auto"/>
      <w:ind w:left="1701"/>
      <w:jc w:val="both"/>
    </w:pPr>
    <w:rPr>
      <w:rFonts w:ascii="Times New Roman" w:eastAsia="Times New Roman" w:hAnsi="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link w:val="1"/>
    <w:uiPriority w:val="9"/>
    <w:rsid w:val="0065095C"/>
    <w:rPr>
      <w:rFonts w:ascii="Calibri Light" w:hAnsi="Calibri Light"/>
      <w:color w:val="365F91"/>
      <w:sz w:val="32"/>
      <w:szCs w:val="32"/>
      <w:lang w:val="ru-RU" w:eastAsia="en-US" w:bidi="ar-SA"/>
    </w:rPr>
  </w:style>
  <w:style w:type="character" w:customStyle="1" w:styleId="41">
    <w:name w:val="Заголовок 4 Знак"/>
    <w:link w:val="40"/>
    <w:rsid w:val="0065095C"/>
    <w:rPr>
      <w:rFonts w:ascii="Calibri Light" w:hAnsi="Calibri Light"/>
      <w:i/>
      <w:iCs/>
      <w:color w:val="2E74B5"/>
      <w:sz w:val="22"/>
      <w:szCs w:val="22"/>
      <w:lang w:val="ru-RU" w:eastAsia="en-US" w:bidi="ar-SA"/>
    </w:rPr>
  </w:style>
  <w:style w:type="character" w:styleId="a6">
    <w:name w:val="Strong"/>
    <w:qFormat/>
    <w:rsid w:val="0065095C"/>
    <w:rPr>
      <w:b/>
      <w:bCs/>
    </w:rPr>
  </w:style>
  <w:style w:type="paragraph" w:customStyle="1" w:styleId="22">
    <w:name w:val="?Заголовок2"/>
    <w:basedOn w:val="a"/>
    <w:link w:val="23"/>
    <w:qFormat/>
    <w:rsid w:val="0065095C"/>
    <w:pPr>
      <w:keepNext/>
      <w:spacing w:before="320" w:line="340" w:lineRule="exact"/>
      <w:ind w:left="284"/>
    </w:pPr>
    <w:rPr>
      <w:rFonts w:ascii="CharterC" w:eastAsia="Times New Roman" w:hAnsi="CharterC"/>
      <w:b/>
      <w:i/>
      <w:sz w:val="32"/>
      <w:szCs w:val="24"/>
      <w:lang w:eastAsia="ru-RU"/>
    </w:rPr>
  </w:style>
  <w:style w:type="character" w:customStyle="1" w:styleId="23">
    <w:name w:val="?Заголовок2 Знак"/>
    <w:link w:val="22"/>
    <w:rsid w:val="0065095C"/>
    <w:rPr>
      <w:rFonts w:ascii="CharterC" w:hAnsi="CharterC"/>
      <w:b/>
      <w:i/>
      <w:sz w:val="32"/>
      <w:szCs w:val="24"/>
      <w:lang w:val="ru-RU" w:eastAsia="ru-RU" w:bidi="ar-SA"/>
    </w:rPr>
  </w:style>
  <w:style w:type="paragraph" w:customStyle="1" w:styleId="a7">
    <w:name w:val="?Текст таблицы"/>
    <w:basedOn w:val="a"/>
    <w:link w:val="a8"/>
    <w:qFormat/>
    <w:rsid w:val="0065095C"/>
    <w:pPr>
      <w:spacing w:before="20" w:after="20" w:line="240" w:lineRule="auto"/>
    </w:pPr>
    <w:rPr>
      <w:rFonts w:ascii="CharterC" w:eastAsia="Times New Roman" w:hAnsi="CharterC"/>
      <w:i/>
      <w:sz w:val="18"/>
      <w:szCs w:val="24"/>
      <w:lang w:eastAsia="ru-RU"/>
    </w:rPr>
  </w:style>
  <w:style w:type="character" w:customStyle="1" w:styleId="a8">
    <w:name w:val="?Текст таблицы Знак"/>
    <w:link w:val="a7"/>
    <w:rsid w:val="0065095C"/>
    <w:rPr>
      <w:rFonts w:ascii="CharterC" w:hAnsi="CharterC"/>
      <w:i/>
      <w:sz w:val="18"/>
      <w:szCs w:val="24"/>
      <w:lang w:val="ru-RU" w:eastAsia="ru-RU" w:bidi="ar-SA"/>
    </w:rPr>
  </w:style>
  <w:style w:type="paragraph" w:customStyle="1" w:styleId="2">
    <w:name w:val="Заголовок2"/>
    <w:basedOn w:val="22"/>
    <w:next w:val="a"/>
    <w:link w:val="24"/>
    <w:qFormat/>
    <w:rsid w:val="0065095C"/>
    <w:pPr>
      <w:numPr>
        <w:ilvl w:val="1"/>
        <w:numId w:val="12"/>
      </w:numPr>
      <w:spacing w:line="288" w:lineRule="auto"/>
      <w:jc w:val="both"/>
    </w:pPr>
    <w:rPr>
      <w:rFonts w:ascii="Myriad Pro" w:hAnsi="Myriad Pro"/>
      <w:i w:val="0"/>
      <w:color w:val="76923C"/>
      <w:sz w:val="28"/>
      <w:szCs w:val="28"/>
    </w:rPr>
  </w:style>
  <w:style w:type="character" w:customStyle="1" w:styleId="24">
    <w:name w:val="Заголовок2 Знак"/>
    <w:link w:val="2"/>
    <w:rsid w:val="0065095C"/>
    <w:rPr>
      <w:rFonts w:ascii="Myriad Pro" w:eastAsia="Times New Roman" w:hAnsi="Myriad Pro"/>
      <w:b/>
      <w:color w:val="76923C"/>
      <w:sz w:val="28"/>
      <w:szCs w:val="28"/>
    </w:rPr>
  </w:style>
  <w:style w:type="character" w:customStyle="1" w:styleId="25">
    <w:name w:val="Основной текст (2)_"/>
    <w:link w:val="26"/>
    <w:rsid w:val="0065095C"/>
    <w:rPr>
      <w:shd w:val="clear" w:color="auto" w:fill="FFFFFF"/>
      <w:lang w:bidi="ar-SA"/>
    </w:rPr>
  </w:style>
  <w:style w:type="paragraph" w:customStyle="1" w:styleId="26">
    <w:name w:val="Основной текст (2)"/>
    <w:basedOn w:val="a"/>
    <w:link w:val="25"/>
    <w:rsid w:val="0065095C"/>
    <w:pPr>
      <w:widowControl w:val="0"/>
      <w:shd w:val="clear" w:color="auto" w:fill="FFFFFF"/>
      <w:spacing w:after="0" w:line="360" w:lineRule="exact"/>
      <w:jc w:val="both"/>
    </w:pPr>
    <w:rPr>
      <w:rFonts w:ascii="Times New Roman" w:eastAsia="Times New Roman" w:hAnsi="Times New Roman"/>
      <w:sz w:val="20"/>
      <w:szCs w:val="20"/>
      <w:shd w:val="clear" w:color="auto" w:fill="FFFFFF"/>
      <w:lang w:eastAsia="ru-RU"/>
    </w:rPr>
  </w:style>
  <w:style w:type="paragraph" w:customStyle="1" w:styleId="410">
    <w:name w:val="Заголовок 41"/>
    <w:basedOn w:val="a"/>
    <w:next w:val="a"/>
    <w:unhideWhenUsed/>
    <w:qFormat/>
    <w:rsid w:val="0065095C"/>
    <w:pPr>
      <w:keepNext/>
      <w:keepLines/>
      <w:spacing w:before="40" w:after="0"/>
      <w:outlineLvl w:val="3"/>
    </w:pPr>
    <w:rPr>
      <w:rFonts w:ascii="Calibri Light" w:eastAsia="Times New Roman" w:hAnsi="Calibri Light"/>
      <w:i/>
      <w:iCs/>
      <w:color w:val="2E74B5"/>
    </w:rPr>
  </w:style>
  <w:style w:type="numbering" w:customStyle="1" w:styleId="12">
    <w:name w:val="Нет списка1"/>
    <w:next w:val="a2"/>
    <w:semiHidden/>
    <w:unhideWhenUsed/>
    <w:rsid w:val="0065095C"/>
  </w:style>
  <w:style w:type="character" w:customStyle="1" w:styleId="apple-converted-space">
    <w:name w:val="apple-converted-space"/>
    <w:basedOn w:val="a0"/>
    <w:rsid w:val="0065095C"/>
  </w:style>
  <w:style w:type="character" w:styleId="a9">
    <w:name w:val="Hyperlink"/>
    <w:uiPriority w:val="99"/>
    <w:unhideWhenUsed/>
    <w:rsid w:val="0065095C"/>
    <w:rPr>
      <w:color w:val="0000FF"/>
      <w:u w:val="single"/>
    </w:rPr>
  </w:style>
  <w:style w:type="paragraph" w:styleId="aa">
    <w:name w:val="Normal (Web)"/>
    <w:basedOn w:val="a"/>
    <w:unhideWhenUsed/>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3">
    <w:name w:val="Просмотренная гиперссылка1"/>
    <w:semiHidden/>
    <w:unhideWhenUsed/>
    <w:rsid w:val="0065095C"/>
    <w:rPr>
      <w:color w:val="954F72"/>
      <w:u w:val="single"/>
    </w:rPr>
  </w:style>
  <w:style w:type="paragraph" w:customStyle="1" w:styleId="font5">
    <w:name w:val="font5"/>
    <w:basedOn w:val="a"/>
    <w:rsid w:val="0065095C"/>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
    <w:rsid w:val="006509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
    <w:rsid w:val="006509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b">
    <w:name w:val="TOC Heading"/>
    <w:basedOn w:val="1"/>
    <w:next w:val="a"/>
    <w:uiPriority w:val="39"/>
    <w:qFormat/>
    <w:rsid w:val="0065095C"/>
    <w:pPr>
      <w:outlineLvl w:val="9"/>
    </w:pPr>
    <w:rPr>
      <w:lang w:eastAsia="ru-RU"/>
    </w:rPr>
  </w:style>
  <w:style w:type="paragraph" w:styleId="27">
    <w:name w:val="toc 2"/>
    <w:basedOn w:val="a"/>
    <w:next w:val="a"/>
    <w:autoRedefine/>
    <w:uiPriority w:val="39"/>
    <w:unhideWhenUsed/>
    <w:rsid w:val="0065095C"/>
    <w:pPr>
      <w:spacing w:after="100"/>
      <w:ind w:left="220"/>
    </w:pPr>
    <w:rPr>
      <w:rFonts w:ascii="Myriad Pro" w:hAnsi="Myriad Pro"/>
    </w:rPr>
  </w:style>
  <w:style w:type="paragraph" w:styleId="14">
    <w:name w:val="toc 1"/>
    <w:basedOn w:val="a"/>
    <w:next w:val="a"/>
    <w:autoRedefine/>
    <w:uiPriority w:val="39"/>
    <w:unhideWhenUsed/>
    <w:rsid w:val="0065095C"/>
    <w:pPr>
      <w:spacing w:after="100"/>
    </w:pPr>
    <w:rPr>
      <w:rFonts w:ascii="Myriad Pro" w:hAnsi="Myriad Pro"/>
    </w:rPr>
  </w:style>
  <w:style w:type="paragraph" w:customStyle="1" w:styleId="31">
    <w:name w:val="Оглавление 31"/>
    <w:basedOn w:val="a"/>
    <w:next w:val="a"/>
    <w:autoRedefine/>
    <w:unhideWhenUsed/>
    <w:rsid w:val="0065095C"/>
    <w:pPr>
      <w:spacing w:after="100"/>
      <w:ind w:left="440"/>
    </w:pPr>
    <w:rPr>
      <w:rFonts w:eastAsia="Times New Roman"/>
      <w:lang w:eastAsia="ru-RU"/>
    </w:rPr>
  </w:style>
  <w:style w:type="paragraph" w:styleId="ac">
    <w:name w:val="endnote text"/>
    <w:basedOn w:val="a"/>
    <w:link w:val="ad"/>
    <w:semiHidden/>
    <w:unhideWhenUsed/>
    <w:rsid w:val="0065095C"/>
    <w:pPr>
      <w:spacing w:after="0" w:line="240" w:lineRule="auto"/>
    </w:pPr>
    <w:rPr>
      <w:rFonts w:ascii="Myriad Pro" w:hAnsi="Myriad Pro"/>
      <w:sz w:val="20"/>
      <w:szCs w:val="20"/>
    </w:rPr>
  </w:style>
  <w:style w:type="character" w:customStyle="1" w:styleId="ad">
    <w:name w:val="Текст концевой сноски Знак"/>
    <w:link w:val="ac"/>
    <w:semiHidden/>
    <w:rsid w:val="0065095C"/>
    <w:rPr>
      <w:rFonts w:ascii="Myriad Pro" w:eastAsia="Calibri" w:hAnsi="Myriad Pro"/>
      <w:lang w:val="ru-RU" w:eastAsia="en-US" w:bidi="ar-SA"/>
    </w:rPr>
  </w:style>
  <w:style w:type="character" w:styleId="ae">
    <w:name w:val="endnote reference"/>
    <w:semiHidden/>
    <w:unhideWhenUsed/>
    <w:rsid w:val="0065095C"/>
    <w:rPr>
      <w:vertAlign w:val="superscript"/>
    </w:rPr>
  </w:style>
  <w:style w:type="character" w:customStyle="1" w:styleId="2115pt">
    <w:name w:val="Основной текст (2) + 11;5 pt;Курсив"/>
    <w:rsid w:val="0065095C"/>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65095C"/>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
    <w:name w:val="FollowedHyperlink"/>
    <w:uiPriority w:val="99"/>
    <w:semiHidden/>
    <w:unhideWhenUsed/>
    <w:rsid w:val="0065095C"/>
    <w:rPr>
      <w:color w:val="800080"/>
      <w:u w:val="single"/>
    </w:rPr>
  </w:style>
  <w:style w:type="character" w:customStyle="1" w:styleId="411">
    <w:name w:val="Заголовок 4 Знак1"/>
    <w:semiHidden/>
    <w:rsid w:val="0065095C"/>
    <w:rPr>
      <w:rFonts w:ascii="Calibri Light" w:eastAsia="Times New Roman" w:hAnsi="Calibri Light" w:cs="Times New Roman"/>
      <w:i/>
      <w:iCs/>
      <w:color w:val="365F91"/>
    </w:rPr>
  </w:style>
  <w:style w:type="paragraph" w:styleId="af0">
    <w:name w:val="No Spacing"/>
    <w:link w:val="af1"/>
    <w:qFormat/>
    <w:rsid w:val="0065095C"/>
    <w:rPr>
      <w:rFonts w:eastAsia="Times New Roman"/>
      <w:sz w:val="22"/>
      <w:szCs w:val="22"/>
    </w:rPr>
  </w:style>
  <w:style w:type="character" w:customStyle="1" w:styleId="af1">
    <w:name w:val="Без интервала Знак"/>
    <w:link w:val="af0"/>
    <w:rsid w:val="0065095C"/>
    <w:rPr>
      <w:rFonts w:ascii="Calibri" w:hAnsi="Calibri"/>
      <w:sz w:val="22"/>
      <w:szCs w:val="22"/>
      <w:lang w:val="ru-RU" w:eastAsia="ru-RU" w:bidi="ar-SA"/>
    </w:rPr>
  </w:style>
  <w:style w:type="paragraph" w:styleId="32">
    <w:name w:val="toc 3"/>
    <w:basedOn w:val="a"/>
    <w:next w:val="a"/>
    <w:autoRedefine/>
    <w:uiPriority w:val="39"/>
    <w:unhideWhenUsed/>
    <w:rsid w:val="00CC572E"/>
    <w:pPr>
      <w:tabs>
        <w:tab w:val="left" w:pos="1100"/>
        <w:tab w:val="right" w:leader="dot" w:pos="9345"/>
      </w:tabs>
      <w:spacing w:after="100"/>
      <w:ind w:left="567"/>
      <w:jc w:val="both"/>
    </w:pPr>
  </w:style>
  <w:style w:type="paragraph" w:styleId="af2">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3"/>
    <w:uiPriority w:val="99"/>
    <w:unhideWhenUsed/>
    <w:rsid w:val="0065095C"/>
    <w:pPr>
      <w:tabs>
        <w:tab w:val="center" w:pos="4677"/>
        <w:tab w:val="right" w:pos="9355"/>
      </w:tabs>
      <w:spacing w:after="0" w:line="240" w:lineRule="auto"/>
    </w:pPr>
  </w:style>
  <w:style w:type="character" w:customStyle="1" w:styleId="af3">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link w:val="af2"/>
    <w:uiPriority w:val="99"/>
    <w:rsid w:val="0065095C"/>
    <w:rPr>
      <w:rFonts w:ascii="Calibri" w:eastAsia="Calibri" w:hAnsi="Calibri"/>
      <w:sz w:val="22"/>
      <w:szCs w:val="22"/>
      <w:lang w:val="ru-RU" w:eastAsia="en-US" w:bidi="ar-SA"/>
    </w:rPr>
  </w:style>
  <w:style w:type="paragraph" w:styleId="af4">
    <w:name w:val="footer"/>
    <w:basedOn w:val="a"/>
    <w:link w:val="af5"/>
    <w:uiPriority w:val="99"/>
    <w:unhideWhenUsed/>
    <w:rsid w:val="0065095C"/>
    <w:pPr>
      <w:tabs>
        <w:tab w:val="center" w:pos="4677"/>
        <w:tab w:val="right" w:pos="9355"/>
      </w:tabs>
      <w:spacing w:after="0" w:line="240" w:lineRule="auto"/>
    </w:pPr>
  </w:style>
  <w:style w:type="character" w:customStyle="1" w:styleId="af5">
    <w:name w:val="Нижний колонтитул Знак"/>
    <w:link w:val="af4"/>
    <w:uiPriority w:val="99"/>
    <w:rsid w:val="0065095C"/>
    <w:rPr>
      <w:rFonts w:ascii="Calibri" w:eastAsia="Calibri" w:hAnsi="Calibri"/>
      <w:sz w:val="22"/>
      <w:szCs w:val="22"/>
      <w:lang w:val="ru-RU" w:eastAsia="en-US" w:bidi="ar-SA"/>
    </w:rPr>
  </w:style>
  <w:style w:type="character" w:customStyle="1" w:styleId="33">
    <w:name w:val="Основной текст (3)_"/>
    <w:link w:val="34"/>
    <w:rsid w:val="0065095C"/>
    <w:rPr>
      <w:b/>
      <w:bCs/>
      <w:sz w:val="28"/>
      <w:szCs w:val="28"/>
      <w:shd w:val="clear" w:color="auto" w:fill="FFFFFF"/>
      <w:lang w:bidi="ar-SA"/>
    </w:rPr>
  </w:style>
  <w:style w:type="character" w:customStyle="1" w:styleId="15">
    <w:name w:val="Заголовок №1_"/>
    <w:link w:val="16"/>
    <w:rsid w:val="0065095C"/>
    <w:rPr>
      <w:b/>
      <w:bCs/>
      <w:sz w:val="28"/>
      <w:szCs w:val="28"/>
      <w:shd w:val="clear" w:color="auto" w:fill="FFFFFF"/>
      <w:lang w:bidi="ar-SA"/>
    </w:rPr>
  </w:style>
  <w:style w:type="character" w:customStyle="1" w:styleId="29">
    <w:name w:val="Подпись к таблице (2)_"/>
    <w:link w:val="2a"/>
    <w:rsid w:val="0065095C"/>
    <w:rPr>
      <w:b/>
      <w:bCs/>
      <w:sz w:val="28"/>
      <w:szCs w:val="28"/>
      <w:shd w:val="clear" w:color="auto" w:fill="FFFFFF"/>
      <w:lang w:bidi="ar-SA"/>
    </w:rPr>
  </w:style>
  <w:style w:type="character" w:customStyle="1" w:styleId="295pt">
    <w:name w:val="Основной текст (2) + 9;5 pt"/>
    <w:rsid w:val="0065095C"/>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65095C"/>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65095C"/>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65095C"/>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65095C"/>
    <w:pPr>
      <w:widowControl w:val="0"/>
      <w:shd w:val="clear" w:color="auto" w:fill="FFFFFF"/>
      <w:spacing w:after="240" w:line="310" w:lineRule="exact"/>
      <w:jc w:val="right"/>
    </w:pPr>
    <w:rPr>
      <w:rFonts w:ascii="Times New Roman" w:eastAsia="Times New Roman" w:hAnsi="Times New Roman"/>
      <w:b/>
      <w:bCs/>
      <w:sz w:val="28"/>
      <w:szCs w:val="28"/>
      <w:shd w:val="clear" w:color="auto" w:fill="FFFFFF"/>
      <w:lang w:eastAsia="ru-RU"/>
    </w:rPr>
  </w:style>
  <w:style w:type="paragraph" w:customStyle="1" w:styleId="16">
    <w:name w:val="Заголовок №1"/>
    <w:basedOn w:val="a"/>
    <w:link w:val="15"/>
    <w:rsid w:val="0065095C"/>
    <w:pPr>
      <w:widowControl w:val="0"/>
      <w:shd w:val="clear" w:color="auto" w:fill="FFFFFF"/>
      <w:spacing w:after="0" w:line="480" w:lineRule="exact"/>
      <w:jc w:val="right"/>
      <w:outlineLvl w:val="0"/>
    </w:pPr>
    <w:rPr>
      <w:rFonts w:ascii="Times New Roman" w:eastAsia="Times New Roman" w:hAnsi="Times New Roman"/>
      <w:b/>
      <w:bCs/>
      <w:sz w:val="28"/>
      <w:szCs w:val="28"/>
      <w:shd w:val="clear" w:color="auto" w:fill="FFFFFF"/>
      <w:lang w:eastAsia="ru-RU"/>
    </w:rPr>
  </w:style>
  <w:style w:type="paragraph" w:customStyle="1" w:styleId="2a">
    <w:name w:val="Подпись к таблице (2)"/>
    <w:basedOn w:val="a"/>
    <w:link w:val="29"/>
    <w:rsid w:val="0065095C"/>
    <w:pPr>
      <w:widowControl w:val="0"/>
      <w:shd w:val="clear" w:color="auto" w:fill="FFFFFF"/>
      <w:spacing w:after="0" w:line="310" w:lineRule="exact"/>
    </w:pPr>
    <w:rPr>
      <w:rFonts w:ascii="Times New Roman" w:eastAsia="Times New Roman" w:hAnsi="Times New Roman"/>
      <w:b/>
      <w:bCs/>
      <w:sz w:val="28"/>
      <w:szCs w:val="28"/>
      <w:shd w:val="clear" w:color="auto" w:fill="FFFFFF"/>
      <w:lang w:eastAsia="ru-RU"/>
    </w:rPr>
  </w:style>
  <w:style w:type="table" w:styleId="af6">
    <w:name w:val="Table Grid"/>
    <w:basedOn w:val="a1"/>
    <w:uiPriority w:val="59"/>
    <w:rsid w:val="00650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Основной текст отчета"/>
    <w:rsid w:val="0065095C"/>
    <w:pPr>
      <w:spacing w:line="320" w:lineRule="atLeast"/>
      <w:ind w:firstLine="709"/>
      <w:jc w:val="both"/>
    </w:pPr>
    <w:rPr>
      <w:rFonts w:ascii="Times New Roman" w:hAnsi="Times New Roman"/>
      <w:sz w:val="24"/>
      <w:szCs w:val="24"/>
    </w:rPr>
  </w:style>
  <w:style w:type="paragraph" w:styleId="af8">
    <w:name w:val="Balloon Text"/>
    <w:basedOn w:val="a"/>
    <w:link w:val="af9"/>
    <w:uiPriority w:val="99"/>
    <w:semiHidden/>
    <w:unhideWhenUsed/>
    <w:rsid w:val="0065095C"/>
    <w:pPr>
      <w:spacing w:after="0" w:line="240" w:lineRule="auto"/>
    </w:pPr>
    <w:rPr>
      <w:rFonts w:ascii="Segoe UI" w:hAnsi="Segoe UI" w:cs="Segoe UI"/>
      <w:sz w:val="18"/>
      <w:szCs w:val="18"/>
    </w:rPr>
  </w:style>
  <w:style w:type="character" w:customStyle="1" w:styleId="af9">
    <w:name w:val="Текст выноски Знак"/>
    <w:link w:val="af8"/>
    <w:uiPriority w:val="99"/>
    <w:semiHidden/>
    <w:rsid w:val="0065095C"/>
    <w:rPr>
      <w:rFonts w:ascii="Segoe UI" w:eastAsia="Calibri" w:hAnsi="Segoe UI" w:cs="Segoe UI"/>
      <w:sz w:val="18"/>
      <w:szCs w:val="18"/>
      <w:lang w:val="ru-RU" w:eastAsia="en-US" w:bidi="ar-SA"/>
    </w:rPr>
  </w:style>
  <w:style w:type="paragraph" w:customStyle="1" w:styleId="afa">
    <w:name w:val="Текст записки"/>
    <w:basedOn w:val="a"/>
    <w:rsid w:val="0065095C"/>
    <w:pPr>
      <w:suppressAutoHyphens/>
      <w:spacing w:after="120" w:line="276" w:lineRule="auto"/>
      <w:ind w:firstLine="709"/>
      <w:jc w:val="both"/>
    </w:pPr>
    <w:rPr>
      <w:rFonts w:eastAsia="Times New Roman" w:cs="Calibri"/>
      <w:sz w:val="28"/>
      <w:szCs w:val="26"/>
      <w:lang w:eastAsia="ar-SA"/>
    </w:rPr>
  </w:style>
  <w:style w:type="paragraph" w:customStyle="1" w:styleId="afb">
    <w:name w:val="Текст ТЭП"/>
    <w:basedOn w:val="a"/>
    <w:qFormat/>
    <w:rsid w:val="0065095C"/>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7">
    <w:name w:val="Стиль1"/>
    <w:basedOn w:val="a1"/>
    <w:rsid w:val="0065095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c">
    <w:name w:val="Emphasis"/>
    <w:qFormat/>
    <w:rsid w:val="0065095C"/>
    <w:rPr>
      <w:i/>
      <w:iCs/>
    </w:rPr>
  </w:style>
  <w:style w:type="character" w:customStyle="1" w:styleId="editsection">
    <w:name w:val="editsection"/>
    <w:basedOn w:val="a0"/>
    <w:rsid w:val="0065095C"/>
  </w:style>
  <w:style w:type="character" w:customStyle="1" w:styleId="mw-headline">
    <w:name w:val="mw-headline"/>
    <w:basedOn w:val="a0"/>
    <w:rsid w:val="0065095C"/>
  </w:style>
  <w:style w:type="character" w:customStyle="1" w:styleId="w">
    <w:name w:val="w"/>
    <w:basedOn w:val="a0"/>
    <w:rsid w:val="0065095C"/>
  </w:style>
  <w:style w:type="paragraph" w:customStyle="1" w:styleId="bodytext">
    <w:name w:val="bodytext"/>
    <w:basedOn w:val="a"/>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65095C"/>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65095C"/>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rsid w:val="0065095C"/>
    <w:rPr>
      <w:rFonts w:ascii="Calibri Light" w:hAnsi="Calibri Light"/>
      <w:color w:val="365F91"/>
      <w:sz w:val="22"/>
      <w:szCs w:val="22"/>
      <w:lang w:val="ru-RU" w:eastAsia="en-US" w:bidi="ar-SA"/>
    </w:rPr>
  </w:style>
  <w:style w:type="paragraph" w:styleId="4">
    <w:name w:val="List Number 4"/>
    <w:basedOn w:val="a"/>
    <w:rsid w:val="0065095C"/>
    <w:pPr>
      <w:numPr>
        <w:numId w:val="13"/>
      </w:numPr>
      <w:tabs>
        <w:tab w:val="clear" w:pos="360"/>
        <w:tab w:val="num" w:pos="1209"/>
      </w:tabs>
      <w:spacing w:before="180" w:after="60" w:line="240" w:lineRule="auto"/>
      <w:ind w:left="1209"/>
    </w:pPr>
    <w:rPr>
      <w:rFonts w:ascii="Garamond" w:eastAsia="Times New Roman" w:hAnsi="Garamond"/>
      <w:szCs w:val="20"/>
      <w:lang w:val="en-GB"/>
    </w:rPr>
  </w:style>
  <w:style w:type="character" w:styleId="afd">
    <w:name w:val="page number"/>
    <w:rsid w:val="0065095C"/>
    <w:rPr>
      <w:rFonts w:cs="Times New Roman"/>
    </w:rPr>
  </w:style>
  <w:style w:type="character" w:customStyle="1" w:styleId="afe">
    <w:name w:val="Текст примечания Знак"/>
    <w:link w:val="aff"/>
    <w:uiPriority w:val="99"/>
    <w:semiHidden/>
    <w:rsid w:val="0065095C"/>
    <w:rPr>
      <w:lang w:eastAsia="ru-RU" w:bidi="ar-SA"/>
    </w:rPr>
  </w:style>
  <w:style w:type="paragraph" w:styleId="aff">
    <w:name w:val="annotation text"/>
    <w:basedOn w:val="a"/>
    <w:link w:val="afe"/>
    <w:uiPriority w:val="99"/>
    <w:semiHidden/>
    <w:rsid w:val="0065095C"/>
    <w:pPr>
      <w:spacing w:after="0" w:line="240" w:lineRule="auto"/>
    </w:pPr>
    <w:rPr>
      <w:rFonts w:ascii="Times New Roman" w:eastAsia="Times New Roman" w:hAnsi="Times New Roman"/>
      <w:sz w:val="20"/>
      <w:szCs w:val="20"/>
      <w:lang w:eastAsia="ru-RU"/>
    </w:rPr>
  </w:style>
  <w:style w:type="character" w:customStyle="1" w:styleId="18">
    <w:name w:val="Текст примечания Знак1"/>
    <w:semiHidden/>
    <w:rsid w:val="0065095C"/>
    <w:rPr>
      <w:sz w:val="20"/>
      <w:szCs w:val="20"/>
    </w:rPr>
  </w:style>
  <w:style w:type="character" w:customStyle="1" w:styleId="aff0">
    <w:name w:val="Тема примечания Знак"/>
    <w:link w:val="aff1"/>
    <w:semiHidden/>
    <w:rsid w:val="0065095C"/>
    <w:rPr>
      <w:b/>
      <w:bCs/>
      <w:lang w:eastAsia="ru-RU" w:bidi="ar-SA"/>
    </w:rPr>
  </w:style>
  <w:style w:type="paragraph" w:styleId="aff1">
    <w:name w:val="annotation subject"/>
    <w:basedOn w:val="aff"/>
    <w:next w:val="aff"/>
    <w:link w:val="aff0"/>
    <w:semiHidden/>
    <w:rsid w:val="0065095C"/>
    <w:rPr>
      <w:b/>
      <w:bCs/>
    </w:rPr>
  </w:style>
  <w:style w:type="character" w:customStyle="1" w:styleId="19">
    <w:name w:val="Тема примечания Знак1"/>
    <w:semiHidden/>
    <w:rsid w:val="0065095C"/>
    <w:rPr>
      <w:b/>
      <w:bCs/>
      <w:sz w:val="20"/>
      <w:szCs w:val="20"/>
    </w:rPr>
  </w:style>
  <w:style w:type="character" w:styleId="aff2">
    <w:name w:val="annotation reference"/>
    <w:semiHidden/>
    <w:rsid w:val="0065095C"/>
    <w:rPr>
      <w:rFonts w:cs="Times New Roman"/>
      <w:sz w:val="16"/>
      <w:szCs w:val="16"/>
    </w:rPr>
  </w:style>
  <w:style w:type="paragraph" w:customStyle="1" w:styleId="ConsPlusNonformat">
    <w:name w:val="ConsPlusNonformat"/>
    <w:rsid w:val="0065095C"/>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65095C"/>
  </w:style>
  <w:style w:type="character" w:customStyle="1" w:styleId="2TimesNewRoman">
    <w:name w:val="Основной текст (2) + Times New Roman"/>
    <w:rsid w:val="0065095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5095C"/>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5095C"/>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5095C"/>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5095C"/>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5095C"/>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5095C"/>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5095C"/>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3">
    <w:name w:val="?Основной текст"/>
    <w:basedOn w:val="a"/>
    <w:link w:val="aff4"/>
    <w:qFormat/>
    <w:rsid w:val="0065095C"/>
    <w:pPr>
      <w:spacing w:before="52" w:after="0" w:line="300" w:lineRule="exact"/>
      <w:ind w:left="284" w:firstLine="170"/>
      <w:jc w:val="both"/>
    </w:pPr>
    <w:rPr>
      <w:rFonts w:ascii="CharterC" w:eastAsia="Times New Roman" w:hAnsi="CharterC"/>
      <w:szCs w:val="24"/>
      <w:lang w:eastAsia="ru-RU"/>
    </w:rPr>
  </w:style>
  <w:style w:type="character" w:customStyle="1" w:styleId="aff4">
    <w:name w:val="?Основной текст Знак"/>
    <w:link w:val="aff3"/>
    <w:rsid w:val="0065095C"/>
    <w:rPr>
      <w:rFonts w:ascii="CharterC" w:hAnsi="CharterC"/>
      <w:sz w:val="22"/>
      <w:szCs w:val="24"/>
      <w:lang w:val="ru-RU" w:eastAsia="ru-RU" w:bidi="ar-SA"/>
    </w:rPr>
  </w:style>
  <w:style w:type="paragraph" w:customStyle="1" w:styleId="Textbody">
    <w:name w:val="Text body"/>
    <w:basedOn w:val="a"/>
    <w:rsid w:val="0065095C"/>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rsid w:val="0065095C"/>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65095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5">
    <w:name w:val="Знак"/>
    <w:basedOn w:val="a"/>
    <w:rsid w:val="0065095C"/>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rsid w:val="0065095C"/>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65095C"/>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65095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65095C"/>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65095C"/>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
    <w:rsid w:val="0065095C"/>
    <w:pPr>
      <w:spacing w:before="100" w:beforeAutospacing="1" w:after="100" w:afterAutospacing="1" w:line="240" w:lineRule="auto"/>
    </w:pPr>
    <w:rPr>
      <w:rFonts w:ascii="Times New Roman" w:eastAsia="Times New Roman" w:hAnsi="Times New Roman"/>
      <w:sz w:val="24"/>
      <w:szCs w:val="24"/>
      <w:lang w:val="en-US"/>
    </w:rPr>
  </w:style>
  <w:style w:type="paragraph" w:styleId="aff6">
    <w:name w:val="Body Text"/>
    <w:aliases w:val="Заг1"/>
    <w:basedOn w:val="a"/>
    <w:link w:val="aff7"/>
    <w:rsid w:val="0065095C"/>
    <w:pPr>
      <w:spacing w:after="0" w:line="240" w:lineRule="auto"/>
    </w:pPr>
    <w:rPr>
      <w:rFonts w:ascii="Times New Roman" w:eastAsia="Times New Roman" w:hAnsi="Times New Roman"/>
      <w:sz w:val="24"/>
      <w:szCs w:val="20"/>
    </w:rPr>
  </w:style>
  <w:style w:type="character" w:customStyle="1" w:styleId="aff7">
    <w:name w:val="Основной текст Знак"/>
    <w:aliases w:val="Заг1 Знак"/>
    <w:link w:val="aff6"/>
    <w:rsid w:val="0065095C"/>
    <w:rPr>
      <w:sz w:val="24"/>
      <w:lang w:val="ru-RU" w:eastAsia="en-US" w:bidi="ar-SA"/>
    </w:rPr>
  </w:style>
  <w:style w:type="character" w:customStyle="1" w:styleId="Bodytext2">
    <w:name w:val="Body text (2)_"/>
    <w:link w:val="Bodytext20"/>
    <w:rsid w:val="0065095C"/>
    <w:rPr>
      <w:shd w:val="clear" w:color="auto" w:fill="FFFFFF"/>
      <w:lang w:bidi="ar-SA"/>
    </w:rPr>
  </w:style>
  <w:style w:type="character" w:customStyle="1" w:styleId="Bodytext2Italic">
    <w:name w:val="Body text (2) + Italic"/>
    <w:rsid w:val="0065095C"/>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65095C"/>
    <w:pPr>
      <w:widowControl w:val="0"/>
      <w:shd w:val="clear" w:color="auto" w:fill="FFFFFF"/>
      <w:spacing w:after="0" w:line="295" w:lineRule="exact"/>
      <w:ind w:hanging="1380"/>
      <w:jc w:val="both"/>
    </w:pPr>
    <w:rPr>
      <w:rFonts w:ascii="Times New Roman" w:eastAsia="Times New Roman" w:hAnsi="Times New Roman"/>
      <w:sz w:val="20"/>
      <w:szCs w:val="20"/>
      <w:shd w:val="clear" w:color="auto" w:fill="FFFFFF"/>
      <w:lang w:eastAsia="ru-RU"/>
    </w:rPr>
  </w:style>
  <w:style w:type="character" w:customStyle="1" w:styleId="Bodytext275ptBoldSpacing1pt">
    <w:name w:val="Body text (2) + 7;5 pt;Bold;Spacing 1 pt"/>
    <w:rsid w:val="0065095C"/>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65095C"/>
    <w:rPr>
      <w:sz w:val="26"/>
      <w:szCs w:val="26"/>
      <w:shd w:val="clear" w:color="auto" w:fill="FFFFFF"/>
      <w:lang w:bidi="ar-SA"/>
    </w:rPr>
  </w:style>
  <w:style w:type="paragraph" w:customStyle="1" w:styleId="Bodytext70">
    <w:name w:val="Body text (7)"/>
    <w:basedOn w:val="a"/>
    <w:link w:val="Bodytext7"/>
    <w:rsid w:val="0065095C"/>
    <w:pPr>
      <w:widowControl w:val="0"/>
      <w:shd w:val="clear" w:color="auto" w:fill="FFFFFF"/>
      <w:spacing w:after="0" w:line="284" w:lineRule="exact"/>
    </w:pPr>
    <w:rPr>
      <w:rFonts w:ascii="Times New Roman" w:eastAsia="Times New Roman" w:hAnsi="Times New Roman"/>
      <w:sz w:val="26"/>
      <w:szCs w:val="26"/>
      <w:shd w:val="clear" w:color="auto" w:fill="FFFFFF"/>
      <w:lang w:eastAsia="ru-RU"/>
    </w:rPr>
  </w:style>
  <w:style w:type="character" w:customStyle="1" w:styleId="1a">
    <w:name w:val="Неразрешенное упоминание1"/>
    <w:semiHidden/>
    <w:unhideWhenUsed/>
    <w:rsid w:val="0065095C"/>
    <w:rPr>
      <w:color w:val="605E5C"/>
      <w:shd w:val="clear" w:color="auto" w:fill="E1DFDD"/>
    </w:rPr>
  </w:style>
  <w:style w:type="character" w:customStyle="1" w:styleId="28pt">
    <w:name w:val="Основной текст (2) + 8 pt"/>
    <w:rsid w:val="0065095C"/>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65095C"/>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65095C"/>
    <w:rPr>
      <w:i/>
      <w:iCs/>
      <w:sz w:val="28"/>
      <w:szCs w:val="28"/>
      <w:shd w:val="clear" w:color="auto" w:fill="FFFFFF"/>
      <w:lang w:bidi="ar-SA"/>
    </w:rPr>
  </w:style>
  <w:style w:type="paragraph" w:customStyle="1" w:styleId="43">
    <w:name w:val="Основной текст (4)"/>
    <w:basedOn w:val="a"/>
    <w:link w:val="42"/>
    <w:rsid w:val="0065095C"/>
    <w:pPr>
      <w:widowControl w:val="0"/>
      <w:shd w:val="clear" w:color="auto" w:fill="FFFFFF"/>
      <w:spacing w:after="0" w:line="320" w:lineRule="exact"/>
    </w:pPr>
    <w:rPr>
      <w:rFonts w:ascii="Times New Roman" w:eastAsia="Times New Roman" w:hAnsi="Times New Roman"/>
      <w:i/>
      <w:iCs/>
      <w:sz w:val="28"/>
      <w:szCs w:val="28"/>
      <w:shd w:val="clear" w:color="auto" w:fill="FFFFFF"/>
      <w:lang w:eastAsia="ru-RU"/>
    </w:rPr>
  </w:style>
  <w:style w:type="character" w:customStyle="1" w:styleId="44">
    <w:name w:val="Основной текст (4) + Не курсив"/>
    <w:rsid w:val="0065095C"/>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65095C"/>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65095C"/>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65095C"/>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nhideWhenUsed/>
    <w:rsid w:val="00650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link w:val="HTML"/>
    <w:rsid w:val="0065095C"/>
    <w:rPr>
      <w:rFonts w:ascii="Courier New" w:hAnsi="Courier New" w:cs="Courier New"/>
      <w:lang w:val="ru-RU" w:eastAsia="ru-RU" w:bidi="ar-SA"/>
    </w:rPr>
  </w:style>
  <w:style w:type="paragraph" w:customStyle="1" w:styleId="formattext">
    <w:name w:val="formattext"/>
    <w:basedOn w:val="a"/>
    <w:rsid w:val="0065095C"/>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0"/>
    <w:rsid w:val="0065095C"/>
  </w:style>
  <w:style w:type="character" w:customStyle="1" w:styleId="aff8">
    <w:name w:val="Колонтитул_"/>
    <w:rsid w:val="0065095C"/>
    <w:rPr>
      <w:rFonts w:ascii="Times New Roman" w:eastAsia="Times New Roman" w:hAnsi="Times New Roman" w:cs="Times New Roman"/>
      <w:b w:val="0"/>
      <w:bCs w:val="0"/>
      <w:i w:val="0"/>
      <w:iCs w:val="0"/>
      <w:smallCaps w:val="0"/>
      <w:strike w:val="0"/>
      <w:sz w:val="24"/>
      <w:szCs w:val="24"/>
      <w:u w:val="none"/>
    </w:rPr>
  </w:style>
  <w:style w:type="character" w:customStyle="1" w:styleId="aff9">
    <w:name w:val="Колонтитул"/>
    <w:rsid w:val="0065095C"/>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65095C"/>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65095C"/>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65095C"/>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65095C"/>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65095C"/>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a">
    <w:name w:val="Подпись к таблице_"/>
    <w:link w:val="affb"/>
    <w:rsid w:val="0065095C"/>
    <w:rPr>
      <w:shd w:val="clear" w:color="auto" w:fill="FFFFFF"/>
      <w:lang w:bidi="ar-SA"/>
    </w:rPr>
  </w:style>
  <w:style w:type="paragraph" w:customStyle="1" w:styleId="affb">
    <w:name w:val="Подпись к таблице"/>
    <w:basedOn w:val="a"/>
    <w:link w:val="affa"/>
    <w:rsid w:val="0065095C"/>
    <w:pPr>
      <w:widowControl w:val="0"/>
      <w:shd w:val="clear" w:color="auto" w:fill="FFFFFF"/>
      <w:spacing w:after="0" w:line="284" w:lineRule="exact"/>
      <w:ind w:hanging="380"/>
    </w:pPr>
    <w:rPr>
      <w:rFonts w:ascii="Times New Roman" w:eastAsia="Times New Roman" w:hAnsi="Times New Roman"/>
      <w:sz w:val="20"/>
      <w:szCs w:val="20"/>
      <w:shd w:val="clear" w:color="auto" w:fill="FFFFFF"/>
      <w:lang w:eastAsia="ru-RU"/>
    </w:rPr>
  </w:style>
  <w:style w:type="character" w:customStyle="1" w:styleId="210pt1">
    <w:name w:val="Основной текст (2) + 10 pt;Курсив"/>
    <w:rsid w:val="0065095C"/>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65095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65095C"/>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65095C"/>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semiHidden/>
    <w:unhideWhenUsed/>
    <w:rsid w:val="0065095C"/>
    <w:pPr>
      <w:spacing w:after="120"/>
    </w:pPr>
    <w:rPr>
      <w:sz w:val="16"/>
      <w:szCs w:val="16"/>
    </w:rPr>
  </w:style>
  <w:style w:type="character" w:customStyle="1" w:styleId="37">
    <w:name w:val="Основной текст 3 Знак"/>
    <w:link w:val="36"/>
    <w:semiHidden/>
    <w:rsid w:val="0065095C"/>
    <w:rPr>
      <w:rFonts w:ascii="Calibri" w:eastAsia="Calibri" w:hAnsi="Calibri"/>
      <w:sz w:val="16"/>
      <w:szCs w:val="16"/>
      <w:lang w:val="ru-RU" w:eastAsia="en-US" w:bidi="ar-SA"/>
    </w:rPr>
  </w:style>
  <w:style w:type="paragraph" w:styleId="2d">
    <w:name w:val="Body Text 2"/>
    <w:basedOn w:val="a"/>
    <w:link w:val="2e"/>
    <w:unhideWhenUsed/>
    <w:rsid w:val="0065095C"/>
    <w:pPr>
      <w:spacing w:after="120" w:line="480" w:lineRule="auto"/>
    </w:pPr>
  </w:style>
  <w:style w:type="character" w:customStyle="1" w:styleId="2e">
    <w:name w:val="Основной текст 2 Знак"/>
    <w:link w:val="2d"/>
    <w:rsid w:val="0065095C"/>
    <w:rPr>
      <w:rFonts w:ascii="Calibri" w:eastAsia="Calibri" w:hAnsi="Calibri"/>
      <w:sz w:val="22"/>
      <w:szCs w:val="22"/>
      <w:lang w:val="ru-RU" w:eastAsia="en-US" w:bidi="ar-SA"/>
    </w:rPr>
  </w:style>
  <w:style w:type="character" w:customStyle="1" w:styleId="38">
    <w:name w:val="Заголовок №3_"/>
    <w:link w:val="39"/>
    <w:rsid w:val="0065095C"/>
    <w:rPr>
      <w:b/>
      <w:bCs/>
      <w:sz w:val="23"/>
      <w:szCs w:val="23"/>
      <w:shd w:val="clear" w:color="auto" w:fill="FFFFFF"/>
      <w:lang w:bidi="ar-SA"/>
    </w:rPr>
  </w:style>
  <w:style w:type="paragraph" w:customStyle="1" w:styleId="39">
    <w:name w:val="Заголовок №3"/>
    <w:basedOn w:val="a"/>
    <w:link w:val="38"/>
    <w:rsid w:val="0065095C"/>
    <w:pPr>
      <w:widowControl w:val="0"/>
      <w:shd w:val="clear" w:color="auto" w:fill="FFFFFF"/>
      <w:spacing w:before="260" w:after="260" w:line="254" w:lineRule="exact"/>
      <w:outlineLvl w:val="2"/>
    </w:pPr>
    <w:rPr>
      <w:rFonts w:ascii="Times New Roman" w:eastAsia="Times New Roman" w:hAnsi="Times New Roman"/>
      <w:b/>
      <w:bCs/>
      <w:sz w:val="23"/>
      <w:szCs w:val="23"/>
      <w:shd w:val="clear" w:color="auto" w:fill="FFFFFF"/>
      <w:lang w:eastAsia="ru-RU"/>
    </w:rPr>
  </w:style>
  <w:style w:type="character" w:customStyle="1" w:styleId="8">
    <w:name w:val="Основной текст (8)_"/>
    <w:link w:val="80"/>
    <w:rsid w:val="0065095C"/>
    <w:rPr>
      <w:b/>
      <w:bCs/>
      <w:sz w:val="23"/>
      <w:szCs w:val="23"/>
      <w:shd w:val="clear" w:color="auto" w:fill="FFFFFF"/>
      <w:lang w:bidi="ar-SA"/>
    </w:rPr>
  </w:style>
  <w:style w:type="character" w:customStyle="1" w:styleId="28pt1">
    <w:name w:val="Основной текст (2) + 8 pt;Курсив"/>
    <w:rsid w:val="0065095C"/>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65095C"/>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65095C"/>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65095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65095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65095C"/>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65095C"/>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65095C"/>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65095C"/>
    <w:pPr>
      <w:widowControl w:val="0"/>
      <w:shd w:val="clear" w:color="auto" w:fill="FFFFFF"/>
      <w:spacing w:after="0" w:line="270" w:lineRule="exact"/>
    </w:pPr>
    <w:rPr>
      <w:rFonts w:ascii="Times New Roman" w:eastAsia="Times New Roman" w:hAnsi="Times New Roman"/>
      <w:b/>
      <w:bCs/>
      <w:sz w:val="23"/>
      <w:szCs w:val="23"/>
      <w:shd w:val="clear" w:color="auto" w:fill="FFFFFF"/>
      <w:lang w:eastAsia="ru-RU"/>
    </w:rPr>
  </w:style>
  <w:style w:type="character" w:styleId="affc">
    <w:name w:val="Placeholder Text"/>
    <w:semiHidden/>
    <w:rsid w:val="0065095C"/>
    <w:rPr>
      <w:color w:val="808080"/>
    </w:rPr>
  </w:style>
  <w:style w:type="character" w:customStyle="1" w:styleId="2f">
    <w:name w:val="Заголовок №2_"/>
    <w:link w:val="2f0"/>
    <w:rsid w:val="0065095C"/>
    <w:rPr>
      <w:b/>
      <w:bCs/>
      <w:shd w:val="clear" w:color="auto" w:fill="FFFFFF"/>
      <w:lang w:bidi="ar-SA"/>
    </w:rPr>
  </w:style>
  <w:style w:type="character" w:customStyle="1" w:styleId="2f1">
    <w:name w:val="Основной текст (2) + Курсив"/>
    <w:rsid w:val="0065095C"/>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65095C"/>
    <w:pPr>
      <w:widowControl w:val="0"/>
      <w:shd w:val="clear" w:color="auto" w:fill="FFFFFF"/>
      <w:spacing w:after="0" w:line="244" w:lineRule="exact"/>
      <w:jc w:val="center"/>
      <w:outlineLvl w:val="1"/>
    </w:pPr>
    <w:rPr>
      <w:rFonts w:ascii="Times New Roman" w:eastAsia="Times New Roman" w:hAnsi="Times New Roman"/>
      <w:b/>
      <w:bCs/>
      <w:sz w:val="20"/>
      <w:szCs w:val="20"/>
      <w:shd w:val="clear" w:color="auto" w:fill="FFFFFF"/>
      <w:lang w:eastAsia="ru-RU"/>
    </w:rPr>
  </w:style>
  <w:style w:type="paragraph" w:customStyle="1" w:styleId="affd">
    <w:name w:val="Заголовок статья"/>
    <w:basedOn w:val="39"/>
    <w:link w:val="affe"/>
    <w:qFormat/>
    <w:rsid w:val="0065095C"/>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65095C"/>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e">
    <w:name w:val="Заголовок статья Знак"/>
    <w:link w:val="affd"/>
    <w:rsid w:val="0065095C"/>
    <w:rPr>
      <w:rFonts w:ascii="Myriad Pro" w:hAnsi="Myriad Pro"/>
      <w:b/>
      <w:bCs/>
      <w:sz w:val="26"/>
      <w:szCs w:val="26"/>
      <w:shd w:val="clear" w:color="auto" w:fill="FFFFFF"/>
      <w:lang w:bidi="ar-SA"/>
    </w:rPr>
  </w:style>
  <w:style w:type="paragraph" w:styleId="46">
    <w:name w:val="toc 4"/>
    <w:basedOn w:val="a"/>
    <w:next w:val="a"/>
    <w:autoRedefine/>
    <w:uiPriority w:val="39"/>
    <w:unhideWhenUsed/>
    <w:rsid w:val="0065095C"/>
    <w:pPr>
      <w:spacing w:after="100"/>
      <w:ind w:left="660"/>
    </w:pPr>
    <w:rPr>
      <w:rFonts w:eastAsia="Times New Roman"/>
      <w:lang w:eastAsia="ru-RU"/>
    </w:rPr>
  </w:style>
  <w:style w:type="paragraph" w:styleId="51">
    <w:name w:val="toc 5"/>
    <w:basedOn w:val="a"/>
    <w:next w:val="a"/>
    <w:autoRedefine/>
    <w:uiPriority w:val="39"/>
    <w:unhideWhenUsed/>
    <w:rsid w:val="0065095C"/>
    <w:pPr>
      <w:spacing w:after="100"/>
      <w:ind w:left="880"/>
    </w:pPr>
    <w:rPr>
      <w:rFonts w:eastAsia="Times New Roman"/>
      <w:lang w:eastAsia="ru-RU"/>
    </w:rPr>
  </w:style>
  <w:style w:type="paragraph" w:styleId="6">
    <w:name w:val="toc 6"/>
    <w:basedOn w:val="a"/>
    <w:next w:val="a"/>
    <w:autoRedefine/>
    <w:uiPriority w:val="39"/>
    <w:unhideWhenUsed/>
    <w:rsid w:val="0065095C"/>
    <w:pPr>
      <w:spacing w:after="100"/>
      <w:ind w:left="1100"/>
    </w:pPr>
    <w:rPr>
      <w:rFonts w:eastAsia="Times New Roman"/>
      <w:lang w:eastAsia="ru-RU"/>
    </w:rPr>
  </w:style>
  <w:style w:type="paragraph" w:styleId="7">
    <w:name w:val="toc 7"/>
    <w:basedOn w:val="a"/>
    <w:next w:val="a"/>
    <w:autoRedefine/>
    <w:uiPriority w:val="39"/>
    <w:unhideWhenUsed/>
    <w:rsid w:val="0065095C"/>
    <w:pPr>
      <w:spacing w:after="100"/>
      <w:ind w:left="1320"/>
    </w:pPr>
    <w:rPr>
      <w:rFonts w:eastAsia="Times New Roman"/>
      <w:lang w:eastAsia="ru-RU"/>
    </w:rPr>
  </w:style>
  <w:style w:type="paragraph" w:styleId="81">
    <w:name w:val="toc 8"/>
    <w:basedOn w:val="a"/>
    <w:next w:val="a"/>
    <w:autoRedefine/>
    <w:uiPriority w:val="39"/>
    <w:unhideWhenUsed/>
    <w:rsid w:val="0065095C"/>
    <w:pPr>
      <w:spacing w:after="100"/>
      <w:ind w:left="1540"/>
    </w:pPr>
    <w:rPr>
      <w:rFonts w:eastAsia="Times New Roman"/>
      <w:lang w:eastAsia="ru-RU"/>
    </w:rPr>
  </w:style>
  <w:style w:type="paragraph" w:styleId="9">
    <w:name w:val="toc 9"/>
    <w:basedOn w:val="a"/>
    <w:next w:val="a"/>
    <w:autoRedefine/>
    <w:uiPriority w:val="39"/>
    <w:unhideWhenUsed/>
    <w:rsid w:val="0065095C"/>
    <w:pPr>
      <w:spacing w:after="100"/>
      <w:ind w:left="1760"/>
    </w:pPr>
    <w:rPr>
      <w:rFonts w:eastAsia="Times New Roman"/>
      <w:lang w:eastAsia="ru-RU"/>
    </w:rPr>
  </w:style>
  <w:style w:type="paragraph" w:styleId="afff">
    <w:name w:val="Revision"/>
    <w:hidden/>
    <w:semiHidden/>
    <w:rsid w:val="0065095C"/>
    <w:rPr>
      <w:sz w:val="22"/>
      <w:szCs w:val="22"/>
      <w:lang w:eastAsia="en-US"/>
    </w:rPr>
  </w:style>
  <w:style w:type="character" w:customStyle="1" w:styleId="2TrebuchetMS65pt">
    <w:name w:val="Основной текст (2) + Trebuchet MS;6;5 pt"/>
    <w:rsid w:val="0065095C"/>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0">
    <w:name w:val="Цветовое выделение"/>
    <w:rsid w:val="0065095C"/>
    <w:rPr>
      <w:b/>
      <w:bCs/>
      <w:color w:val="26282F"/>
    </w:rPr>
  </w:style>
  <w:style w:type="paragraph" w:styleId="afff1">
    <w:name w:val="footnote text"/>
    <w:basedOn w:val="a"/>
    <w:link w:val="afff2"/>
    <w:uiPriority w:val="99"/>
    <w:unhideWhenUsed/>
    <w:rsid w:val="00560CBF"/>
    <w:pPr>
      <w:spacing w:after="0" w:line="240" w:lineRule="auto"/>
    </w:pPr>
    <w:rPr>
      <w:sz w:val="20"/>
      <w:szCs w:val="20"/>
    </w:rPr>
  </w:style>
  <w:style w:type="character" w:customStyle="1" w:styleId="afff2">
    <w:name w:val="Текст сноски Знак"/>
    <w:link w:val="afff1"/>
    <w:uiPriority w:val="99"/>
    <w:rsid w:val="00560CBF"/>
    <w:rPr>
      <w:lang w:eastAsia="en-US"/>
    </w:rPr>
  </w:style>
  <w:style w:type="character" w:styleId="afff3">
    <w:name w:val="footnote reference"/>
    <w:uiPriority w:val="99"/>
    <w:unhideWhenUsed/>
    <w:rsid w:val="00560CBF"/>
    <w:rPr>
      <w:vertAlign w:val="superscript"/>
    </w:rPr>
  </w:style>
  <w:style w:type="character" w:customStyle="1" w:styleId="afff4">
    <w:name w:val="Гипертекстовая ссылка"/>
    <w:qFormat/>
    <w:rsid w:val="00560CBF"/>
    <w:rPr>
      <w:rFonts w:cs="Times New Roman"/>
      <w:color w:val="106BBE"/>
    </w:rPr>
  </w:style>
  <w:style w:type="character" w:customStyle="1" w:styleId="InternetLink">
    <w:name w:val="Internet Link"/>
    <w:rsid w:val="00560CBF"/>
    <w:rPr>
      <w:color w:val="0000FF"/>
      <w:u w:val="single"/>
    </w:rPr>
  </w:style>
  <w:style w:type="paragraph" w:customStyle="1" w:styleId="s3">
    <w:name w:val="s_3"/>
    <w:basedOn w:val="a"/>
    <w:qFormat/>
    <w:rsid w:val="00560CBF"/>
    <w:pPr>
      <w:spacing w:after="0" w:line="240" w:lineRule="auto"/>
      <w:jc w:val="center"/>
    </w:pPr>
    <w:rPr>
      <w:rFonts w:ascii="Arial" w:eastAsia="Times New Roman" w:hAnsi="Arial" w:cs="Arial"/>
      <w:b/>
      <w:bCs/>
      <w:color w:val="26282F"/>
      <w:sz w:val="26"/>
      <w:szCs w:val="26"/>
      <w:lang w:eastAsia="zh-CN"/>
    </w:rPr>
  </w:style>
  <w:style w:type="paragraph" w:styleId="afff5">
    <w:name w:val="caption"/>
    <w:basedOn w:val="a"/>
    <w:next w:val="a"/>
    <w:qFormat/>
    <w:rsid w:val="000F2DEC"/>
    <w:pPr>
      <w:widowControl w:val="0"/>
      <w:shd w:val="clear" w:color="auto" w:fill="FFFFFF"/>
      <w:autoSpaceDE w:val="0"/>
      <w:autoSpaceDN w:val="0"/>
      <w:adjustRightInd w:val="0"/>
      <w:spacing w:before="126" w:after="0" w:line="240" w:lineRule="auto"/>
      <w:ind w:left="76"/>
      <w:jc w:val="center"/>
    </w:pPr>
    <w:rPr>
      <w:rFonts w:ascii="Times New Roman" w:eastAsia="Times New Roman" w:hAnsi="Times New Roman"/>
      <w:color w:val="000000"/>
      <w:sz w:val="24"/>
      <w:szCs w:val="21"/>
    </w:rPr>
  </w:style>
  <w:style w:type="paragraph" w:styleId="afff6">
    <w:name w:val="Body Text Indent"/>
    <w:basedOn w:val="a"/>
    <w:rsid w:val="000F2DEC"/>
    <w:pPr>
      <w:spacing w:after="120" w:line="240" w:lineRule="auto"/>
      <w:ind w:left="283"/>
    </w:pPr>
    <w:rPr>
      <w:rFonts w:ascii="Times New Roman" w:eastAsia="Times New Roman" w:hAnsi="Times New Roman" w:cs="Arial"/>
      <w:sz w:val="24"/>
      <w:szCs w:val="24"/>
      <w:lang w:eastAsia="ru-RU"/>
    </w:rPr>
  </w:style>
  <w:style w:type="table" w:customStyle="1" w:styleId="2f2">
    <w:name w:val="Сетка таблицы2"/>
    <w:basedOn w:val="a1"/>
    <w:uiPriority w:val="59"/>
    <w:rsid w:val="00654749"/>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center">
    <w:name w:val="pcenter"/>
    <w:basedOn w:val="a"/>
    <w:rsid w:val="00427FB9"/>
    <w:pPr>
      <w:spacing w:after="150" w:line="432" w:lineRule="atLeast"/>
      <w:jc w:val="center"/>
    </w:pPr>
    <w:rPr>
      <w:rFonts w:ascii="Times New Roman" w:eastAsia="Times New Roman" w:hAnsi="Times New Roman"/>
      <w:b/>
      <w:bCs/>
      <w:sz w:val="24"/>
      <w:szCs w:val="24"/>
      <w:lang w:eastAsia="ru-RU"/>
    </w:rPr>
  </w:style>
  <w:style w:type="paragraph" w:styleId="afff7">
    <w:name w:val="Document Map"/>
    <w:basedOn w:val="a"/>
    <w:semiHidden/>
    <w:rsid w:val="006B1516"/>
    <w:pPr>
      <w:shd w:val="clear" w:color="auto" w:fill="000080"/>
    </w:pPr>
    <w:rPr>
      <w:rFonts w:ascii="Tahoma" w:hAnsi="Tahoma" w:cs="Tahoma"/>
      <w:sz w:val="20"/>
      <w:szCs w:val="20"/>
    </w:rPr>
  </w:style>
  <w:style w:type="character" w:customStyle="1" w:styleId="normaltextrun">
    <w:name w:val="normaltextrun"/>
    <w:basedOn w:val="a0"/>
    <w:rsid w:val="003C0817"/>
  </w:style>
  <w:style w:type="paragraph" w:customStyle="1" w:styleId="afff8">
    <w:name w:val="До таблицы"/>
    <w:basedOn w:val="a"/>
    <w:link w:val="afff9"/>
    <w:qFormat/>
    <w:rsid w:val="007F6EAD"/>
    <w:pPr>
      <w:tabs>
        <w:tab w:val="num" w:pos="960"/>
      </w:tabs>
      <w:spacing w:after="200" w:line="360" w:lineRule="auto"/>
      <w:ind w:firstLine="567"/>
      <w:jc w:val="both"/>
    </w:pPr>
    <w:rPr>
      <w:rFonts w:ascii="Myriad Pro" w:hAnsi="Myriad Pro"/>
      <w:sz w:val="26"/>
      <w:szCs w:val="26"/>
    </w:rPr>
  </w:style>
  <w:style w:type="character" w:customStyle="1" w:styleId="afff9">
    <w:name w:val="До таблицы Знак"/>
    <w:link w:val="afff8"/>
    <w:rsid w:val="007F6EAD"/>
    <w:rPr>
      <w:rFonts w:ascii="Myriad Pro" w:hAnsi="Myriad Pro"/>
      <w:sz w:val="26"/>
      <w:szCs w:val="26"/>
      <w:lang w:eastAsia="en-US"/>
    </w:rPr>
  </w:style>
  <w:style w:type="table" w:customStyle="1" w:styleId="afffa">
    <w:name w:val="Оля"/>
    <w:basedOn w:val="a1"/>
    <w:uiPriority w:val="99"/>
    <w:rsid w:val="005E296D"/>
    <w:pPr>
      <w:jc w:val="center"/>
    </w:pPr>
    <w:rPr>
      <w:rFonts w:ascii="Myriad Pro" w:hAnsi="Myriad Pro"/>
      <w:sz w:val="1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rPr>
        <w:rFonts w:ascii="Verdana" w:hAnsi="Verdana"/>
        <w:color w:val="FFFFFF"/>
        <w:sz w:val="18"/>
      </w:rPr>
      <w:tblPr/>
      <w:tcPr>
        <w:shd w:val="clear" w:color="auto" w:fill="4F6228"/>
      </w:tcPr>
    </w:tblStylePr>
    <w:tblStylePr w:type="firstCol">
      <w:pPr>
        <w:jc w:val="left"/>
      </w:pPr>
    </w:tblStylePr>
  </w:style>
  <w:style w:type="paragraph" w:customStyle="1" w:styleId="afffb">
    <w:name w:val="После таблицы"/>
    <w:basedOn w:val="afff8"/>
    <w:qFormat/>
    <w:rsid w:val="005E7640"/>
    <w:pPr>
      <w:spacing w:before="240" w:after="0"/>
    </w:pPr>
  </w:style>
  <w:style w:type="table" w:customStyle="1" w:styleId="110">
    <w:name w:val="Стиль11"/>
    <w:basedOn w:val="a1"/>
    <w:uiPriority w:val="99"/>
    <w:rsid w:val="009A71AA"/>
    <w:rPr>
      <w:rFonts w:ascii="Myriad Pro" w:hAnsi="Myriad Pro"/>
      <w:sz w:val="22"/>
      <w:szCs w:val="22"/>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2f3">
    <w:name w:val="Абзац списка2"/>
    <w:aliases w:val="ПАРАГРАФ,Нумерованый список,List Paragraph1"/>
    <w:basedOn w:val="a"/>
    <w:qFormat/>
    <w:rsid w:val="00086DE3"/>
    <w:pPr>
      <w:ind w:left="720"/>
      <w:contextualSpacing/>
    </w:pPr>
  </w:style>
  <w:style w:type="paragraph" w:styleId="afffc">
    <w:name w:val="List Paragraph"/>
    <w:basedOn w:val="a"/>
    <w:uiPriority w:val="34"/>
    <w:qFormat/>
    <w:rsid w:val="00585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1951">
      <w:bodyDiv w:val="1"/>
      <w:marLeft w:val="0"/>
      <w:marRight w:val="0"/>
      <w:marTop w:val="0"/>
      <w:marBottom w:val="0"/>
      <w:divBdr>
        <w:top w:val="none" w:sz="0" w:space="0" w:color="auto"/>
        <w:left w:val="none" w:sz="0" w:space="0" w:color="auto"/>
        <w:bottom w:val="none" w:sz="0" w:space="0" w:color="auto"/>
        <w:right w:val="none" w:sz="0" w:space="0" w:color="auto"/>
      </w:divBdr>
    </w:div>
    <w:div w:id="10500505">
      <w:bodyDiv w:val="1"/>
      <w:marLeft w:val="0"/>
      <w:marRight w:val="0"/>
      <w:marTop w:val="0"/>
      <w:marBottom w:val="0"/>
      <w:divBdr>
        <w:top w:val="none" w:sz="0" w:space="0" w:color="auto"/>
        <w:left w:val="none" w:sz="0" w:space="0" w:color="auto"/>
        <w:bottom w:val="none" w:sz="0" w:space="0" w:color="auto"/>
        <w:right w:val="none" w:sz="0" w:space="0" w:color="auto"/>
      </w:divBdr>
    </w:div>
    <w:div w:id="30108391">
      <w:bodyDiv w:val="1"/>
      <w:marLeft w:val="0"/>
      <w:marRight w:val="0"/>
      <w:marTop w:val="0"/>
      <w:marBottom w:val="0"/>
      <w:divBdr>
        <w:top w:val="none" w:sz="0" w:space="0" w:color="auto"/>
        <w:left w:val="none" w:sz="0" w:space="0" w:color="auto"/>
        <w:bottom w:val="none" w:sz="0" w:space="0" w:color="auto"/>
        <w:right w:val="none" w:sz="0" w:space="0" w:color="auto"/>
      </w:divBdr>
    </w:div>
    <w:div w:id="30695882">
      <w:bodyDiv w:val="1"/>
      <w:marLeft w:val="0"/>
      <w:marRight w:val="0"/>
      <w:marTop w:val="0"/>
      <w:marBottom w:val="0"/>
      <w:divBdr>
        <w:top w:val="none" w:sz="0" w:space="0" w:color="auto"/>
        <w:left w:val="none" w:sz="0" w:space="0" w:color="auto"/>
        <w:bottom w:val="none" w:sz="0" w:space="0" w:color="auto"/>
        <w:right w:val="none" w:sz="0" w:space="0" w:color="auto"/>
      </w:divBdr>
    </w:div>
    <w:div w:id="82994837">
      <w:bodyDiv w:val="1"/>
      <w:marLeft w:val="0"/>
      <w:marRight w:val="0"/>
      <w:marTop w:val="0"/>
      <w:marBottom w:val="0"/>
      <w:divBdr>
        <w:top w:val="none" w:sz="0" w:space="0" w:color="auto"/>
        <w:left w:val="none" w:sz="0" w:space="0" w:color="auto"/>
        <w:bottom w:val="none" w:sz="0" w:space="0" w:color="auto"/>
        <w:right w:val="none" w:sz="0" w:space="0" w:color="auto"/>
      </w:divBdr>
    </w:div>
    <w:div w:id="170342700">
      <w:bodyDiv w:val="1"/>
      <w:marLeft w:val="0"/>
      <w:marRight w:val="0"/>
      <w:marTop w:val="0"/>
      <w:marBottom w:val="0"/>
      <w:divBdr>
        <w:top w:val="none" w:sz="0" w:space="0" w:color="auto"/>
        <w:left w:val="none" w:sz="0" w:space="0" w:color="auto"/>
        <w:bottom w:val="none" w:sz="0" w:space="0" w:color="auto"/>
        <w:right w:val="none" w:sz="0" w:space="0" w:color="auto"/>
      </w:divBdr>
    </w:div>
    <w:div w:id="186332473">
      <w:bodyDiv w:val="1"/>
      <w:marLeft w:val="0"/>
      <w:marRight w:val="0"/>
      <w:marTop w:val="0"/>
      <w:marBottom w:val="0"/>
      <w:divBdr>
        <w:top w:val="none" w:sz="0" w:space="0" w:color="auto"/>
        <w:left w:val="none" w:sz="0" w:space="0" w:color="auto"/>
        <w:bottom w:val="none" w:sz="0" w:space="0" w:color="auto"/>
        <w:right w:val="none" w:sz="0" w:space="0" w:color="auto"/>
      </w:divBdr>
    </w:div>
    <w:div w:id="190842316">
      <w:bodyDiv w:val="1"/>
      <w:marLeft w:val="0"/>
      <w:marRight w:val="0"/>
      <w:marTop w:val="0"/>
      <w:marBottom w:val="0"/>
      <w:divBdr>
        <w:top w:val="none" w:sz="0" w:space="0" w:color="auto"/>
        <w:left w:val="none" w:sz="0" w:space="0" w:color="auto"/>
        <w:bottom w:val="none" w:sz="0" w:space="0" w:color="auto"/>
        <w:right w:val="none" w:sz="0" w:space="0" w:color="auto"/>
      </w:divBdr>
    </w:div>
    <w:div w:id="203906155">
      <w:bodyDiv w:val="1"/>
      <w:marLeft w:val="0"/>
      <w:marRight w:val="0"/>
      <w:marTop w:val="0"/>
      <w:marBottom w:val="0"/>
      <w:divBdr>
        <w:top w:val="none" w:sz="0" w:space="0" w:color="auto"/>
        <w:left w:val="none" w:sz="0" w:space="0" w:color="auto"/>
        <w:bottom w:val="none" w:sz="0" w:space="0" w:color="auto"/>
        <w:right w:val="none" w:sz="0" w:space="0" w:color="auto"/>
      </w:divBdr>
    </w:div>
    <w:div w:id="206332329">
      <w:bodyDiv w:val="1"/>
      <w:marLeft w:val="0"/>
      <w:marRight w:val="0"/>
      <w:marTop w:val="0"/>
      <w:marBottom w:val="0"/>
      <w:divBdr>
        <w:top w:val="none" w:sz="0" w:space="0" w:color="auto"/>
        <w:left w:val="none" w:sz="0" w:space="0" w:color="auto"/>
        <w:bottom w:val="none" w:sz="0" w:space="0" w:color="auto"/>
        <w:right w:val="none" w:sz="0" w:space="0" w:color="auto"/>
      </w:divBdr>
    </w:div>
    <w:div w:id="232200210">
      <w:bodyDiv w:val="1"/>
      <w:marLeft w:val="0"/>
      <w:marRight w:val="0"/>
      <w:marTop w:val="0"/>
      <w:marBottom w:val="0"/>
      <w:divBdr>
        <w:top w:val="none" w:sz="0" w:space="0" w:color="auto"/>
        <w:left w:val="none" w:sz="0" w:space="0" w:color="auto"/>
        <w:bottom w:val="none" w:sz="0" w:space="0" w:color="auto"/>
        <w:right w:val="none" w:sz="0" w:space="0" w:color="auto"/>
      </w:divBdr>
    </w:div>
    <w:div w:id="264844730">
      <w:bodyDiv w:val="1"/>
      <w:marLeft w:val="0"/>
      <w:marRight w:val="0"/>
      <w:marTop w:val="0"/>
      <w:marBottom w:val="0"/>
      <w:divBdr>
        <w:top w:val="none" w:sz="0" w:space="0" w:color="auto"/>
        <w:left w:val="none" w:sz="0" w:space="0" w:color="auto"/>
        <w:bottom w:val="none" w:sz="0" w:space="0" w:color="auto"/>
        <w:right w:val="none" w:sz="0" w:space="0" w:color="auto"/>
      </w:divBdr>
    </w:div>
    <w:div w:id="279999969">
      <w:bodyDiv w:val="1"/>
      <w:marLeft w:val="0"/>
      <w:marRight w:val="0"/>
      <w:marTop w:val="0"/>
      <w:marBottom w:val="0"/>
      <w:divBdr>
        <w:top w:val="none" w:sz="0" w:space="0" w:color="auto"/>
        <w:left w:val="none" w:sz="0" w:space="0" w:color="auto"/>
        <w:bottom w:val="none" w:sz="0" w:space="0" w:color="auto"/>
        <w:right w:val="none" w:sz="0" w:space="0" w:color="auto"/>
      </w:divBdr>
    </w:div>
    <w:div w:id="309527287">
      <w:bodyDiv w:val="1"/>
      <w:marLeft w:val="0"/>
      <w:marRight w:val="0"/>
      <w:marTop w:val="0"/>
      <w:marBottom w:val="0"/>
      <w:divBdr>
        <w:top w:val="none" w:sz="0" w:space="0" w:color="auto"/>
        <w:left w:val="none" w:sz="0" w:space="0" w:color="auto"/>
        <w:bottom w:val="none" w:sz="0" w:space="0" w:color="auto"/>
        <w:right w:val="none" w:sz="0" w:space="0" w:color="auto"/>
      </w:divBdr>
    </w:div>
    <w:div w:id="315846195">
      <w:bodyDiv w:val="1"/>
      <w:marLeft w:val="0"/>
      <w:marRight w:val="0"/>
      <w:marTop w:val="0"/>
      <w:marBottom w:val="0"/>
      <w:divBdr>
        <w:top w:val="none" w:sz="0" w:space="0" w:color="auto"/>
        <w:left w:val="none" w:sz="0" w:space="0" w:color="auto"/>
        <w:bottom w:val="none" w:sz="0" w:space="0" w:color="auto"/>
        <w:right w:val="none" w:sz="0" w:space="0" w:color="auto"/>
      </w:divBdr>
    </w:div>
    <w:div w:id="341203753">
      <w:bodyDiv w:val="1"/>
      <w:marLeft w:val="0"/>
      <w:marRight w:val="0"/>
      <w:marTop w:val="0"/>
      <w:marBottom w:val="0"/>
      <w:divBdr>
        <w:top w:val="none" w:sz="0" w:space="0" w:color="auto"/>
        <w:left w:val="none" w:sz="0" w:space="0" w:color="auto"/>
        <w:bottom w:val="none" w:sz="0" w:space="0" w:color="auto"/>
        <w:right w:val="none" w:sz="0" w:space="0" w:color="auto"/>
      </w:divBdr>
    </w:div>
    <w:div w:id="347172691">
      <w:bodyDiv w:val="1"/>
      <w:marLeft w:val="0"/>
      <w:marRight w:val="0"/>
      <w:marTop w:val="0"/>
      <w:marBottom w:val="0"/>
      <w:divBdr>
        <w:top w:val="none" w:sz="0" w:space="0" w:color="auto"/>
        <w:left w:val="none" w:sz="0" w:space="0" w:color="auto"/>
        <w:bottom w:val="none" w:sz="0" w:space="0" w:color="auto"/>
        <w:right w:val="none" w:sz="0" w:space="0" w:color="auto"/>
      </w:divBdr>
    </w:div>
    <w:div w:id="366805061">
      <w:bodyDiv w:val="1"/>
      <w:marLeft w:val="0"/>
      <w:marRight w:val="0"/>
      <w:marTop w:val="0"/>
      <w:marBottom w:val="0"/>
      <w:divBdr>
        <w:top w:val="none" w:sz="0" w:space="0" w:color="auto"/>
        <w:left w:val="none" w:sz="0" w:space="0" w:color="auto"/>
        <w:bottom w:val="none" w:sz="0" w:space="0" w:color="auto"/>
        <w:right w:val="none" w:sz="0" w:space="0" w:color="auto"/>
      </w:divBdr>
    </w:div>
    <w:div w:id="380250235">
      <w:bodyDiv w:val="1"/>
      <w:marLeft w:val="0"/>
      <w:marRight w:val="0"/>
      <w:marTop w:val="0"/>
      <w:marBottom w:val="0"/>
      <w:divBdr>
        <w:top w:val="none" w:sz="0" w:space="0" w:color="auto"/>
        <w:left w:val="none" w:sz="0" w:space="0" w:color="auto"/>
        <w:bottom w:val="none" w:sz="0" w:space="0" w:color="auto"/>
        <w:right w:val="none" w:sz="0" w:space="0" w:color="auto"/>
      </w:divBdr>
    </w:div>
    <w:div w:id="395780610">
      <w:bodyDiv w:val="1"/>
      <w:marLeft w:val="0"/>
      <w:marRight w:val="0"/>
      <w:marTop w:val="0"/>
      <w:marBottom w:val="0"/>
      <w:divBdr>
        <w:top w:val="none" w:sz="0" w:space="0" w:color="auto"/>
        <w:left w:val="none" w:sz="0" w:space="0" w:color="auto"/>
        <w:bottom w:val="none" w:sz="0" w:space="0" w:color="auto"/>
        <w:right w:val="none" w:sz="0" w:space="0" w:color="auto"/>
      </w:divBdr>
    </w:div>
    <w:div w:id="401366830">
      <w:bodyDiv w:val="1"/>
      <w:marLeft w:val="0"/>
      <w:marRight w:val="0"/>
      <w:marTop w:val="0"/>
      <w:marBottom w:val="0"/>
      <w:divBdr>
        <w:top w:val="none" w:sz="0" w:space="0" w:color="auto"/>
        <w:left w:val="none" w:sz="0" w:space="0" w:color="auto"/>
        <w:bottom w:val="none" w:sz="0" w:space="0" w:color="auto"/>
        <w:right w:val="none" w:sz="0" w:space="0" w:color="auto"/>
      </w:divBdr>
    </w:div>
    <w:div w:id="415707821">
      <w:bodyDiv w:val="1"/>
      <w:marLeft w:val="0"/>
      <w:marRight w:val="0"/>
      <w:marTop w:val="0"/>
      <w:marBottom w:val="0"/>
      <w:divBdr>
        <w:top w:val="none" w:sz="0" w:space="0" w:color="auto"/>
        <w:left w:val="none" w:sz="0" w:space="0" w:color="auto"/>
        <w:bottom w:val="none" w:sz="0" w:space="0" w:color="auto"/>
        <w:right w:val="none" w:sz="0" w:space="0" w:color="auto"/>
      </w:divBdr>
    </w:div>
    <w:div w:id="418065739">
      <w:bodyDiv w:val="1"/>
      <w:marLeft w:val="0"/>
      <w:marRight w:val="0"/>
      <w:marTop w:val="0"/>
      <w:marBottom w:val="0"/>
      <w:divBdr>
        <w:top w:val="none" w:sz="0" w:space="0" w:color="auto"/>
        <w:left w:val="none" w:sz="0" w:space="0" w:color="auto"/>
        <w:bottom w:val="none" w:sz="0" w:space="0" w:color="auto"/>
        <w:right w:val="none" w:sz="0" w:space="0" w:color="auto"/>
      </w:divBdr>
    </w:div>
    <w:div w:id="425729699">
      <w:bodyDiv w:val="1"/>
      <w:marLeft w:val="0"/>
      <w:marRight w:val="0"/>
      <w:marTop w:val="0"/>
      <w:marBottom w:val="0"/>
      <w:divBdr>
        <w:top w:val="none" w:sz="0" w:space="0" w:color="auto"/>
        <w:left w:val="none" w:sz="0" w:space="0" w:color="auto"/>
        <w:bottom w:val="none" w:sz="0" w:space="0" w:color="auto"/>
        <w:right w:val="none" w:sz="0" w:space="0" w:color="auto"/>
      </w:divBdr>
    </w:div>
    <w:div w:id="434330336">
      <w:bodyDiv w:val="1"/>
      <w:marLeft w:val="0"/>
      <w:marRight w:val="0"/>
      <w:marTop w:val="0"/>
      <w:marBottom w:val="0"/>
      <w:divBdr>
        <w:top w:val="none" w:sz="0" w:space="0" w:color="auto"/>
        <w:left w:val="none" w:sz="0" w:space="0" w:color="auto"/>
        <w:bottom w:val="none" w:sz="0" w:space="0" w:color="auto"/>
        <w:right w:val="none" w:sz="0" w:space="0" w:color="auto"/>
      </w:divBdr>
    </w:div>
    <w:div w:id="503278367">
      <w:bodyDiv w:val="1"/>
      <w:marLeft w:val="0"/>
      <w:marRight w:val="0"/>
      <w:marTop w:val="0"/>
      <w:marBottom w:val="0"/>
      <w:divBdr>
        <w:top w:val="none" w:sz="0" w:space="0" w:color="auto"/>
        <w:left w:val="none" w:sz="0" w:space="0" w:color="auto"/>
        <w:bottom w:val="none" w:sz="0" w:space="0" w:color="auto"/>
        <w:right w:val="none" w:sz="0" w:space="0" w:color="auto"/>
      </w:divBdr>
    </w:div>
    <w:div w:id="533035990">
      <w:bodyDiv w:val="1"/>
      <w:marLeft w:val="0"/>
      <w:marRight w:val="0"/>
      <w:marTop w:val="0"/>
      <w:marBottom w:val="0"/>
      <w:divBdr>
        <w:top w:val="none" w:sz="0" w:space="0" w:color="auto"/>
        <w:left w:val="none" w:sz="0" w:space="0" w:color="auto"/>
        <w:bottom w:val="none" w:sz="0" w:space="0" w:color="auto"/>
        <w:right w:val="none" w:sz="0" w:space="0" w:color="auto"/>
      </w:divBdr>
    </w:div>
    <w:div w:id="542135662">
      <w:bodyDiv w:val="1"/>
      <w:marLeft w:val="0"/>
      <w:marRight w:val="0"/>
      <w:marTop w:val="0"/>
      <w:marBottom w:val="0"/>
      <w:divBdr>
        <w:top w:val="none" w:sz="0" w:space="0" w:color="auto"/>
        <w:left w:val="none" w:sz="0" w:space="0" w:color="auto"/>
        <w:bottom w:val="none" w:sz="0" w:space="0" w:color="auto"/>
        <w:right w:val="none" w:sz="0" w:space="0" w:color="auto"/>
      </w:divBdr>
    </w:div>
    <w:div w:id="585654194">
      <w:bodyDiv w:val="1"/>
      <w:marLeft w:val="0"/>
      <w:marRight w:val="0"/>
      <w:marTop w:val="0"/>
      <w:marBottom w:val="0"/>
      <w:divBdr>
        <w:top w:val="none" w:sz="0" w:space="0" w:color="auto"/>
        <w:left w:val="none" w:sz="0" w:space="0" w:color="auto"/>
        <w:bottom w:val="none" w:sz="0" w:space="0" w:color="auto"/>
        <w:right w:val="none" w:sz="0" w:space="0" w:color="auto"/>
      </w:divBdr>
    </w:div>
    <w:div w:id="600186236">
      <w:bodyDiv w:val="1"/>
      <w:marLeft w:val="0"/>
      <w:marRight w:val="0"/>
      <w:marTop w:val="0"/>
      <w:marBottom w:val="0"/>
      <w:divBdr>
        <w:top w:val="none" w:sz="0" w:space="0" w:color="auto"/>
        <w:left w:val="none" w:sz="0" w:space="0" w:color="auto"/>
        <w:bottom w:val="none" w:sz="0" w:space="0" w:color="auto"/>
        <w:right w:val="none" w:sz="0" w:space="0" w:color="auto"/>
      </w:divBdr>
    </w:div>
    <w:div w:id="606932563">
      <w:bodyDiv w:val="1"/>
      <w:marLeft w:val="0"/>
      <w:marRight w:val="0"/>
      <w:marTop w:val="0"/>
      <w:marBottom w:val="0"/>
      <w:divBdr>
        <w:top w:val="none" w:sz="0" w:space="0" w:color="auto"/>
        <w:left w:val="none" w:sz="0" w:space="0" w:color="auto"/>
        <w:bottom w:val="none" w:sz="0" w:space="0" w:color="auto"/>
        <w:right w:val="none" w:sz="0" w:space="0" w:color="auto"/>
      </w:divBdr>
    </w:div>
    <w:div w:id="629089667">
      <w:bodyDiv w:val="1"/>
      <w:marLeft w:val="0"/>
      <w:marRight w:val="0"/>
      <w:marTop w:val="0"/>
      <w:marBottom w:val="0"/>
      <w:divBdr>
        <w:top w:val="none" w:sz="0" w:space="0" w:color="auto"/>
        <w:left w:val="none" w:sz="0" w:space="0" w:color="auto"/>
        <w:bottom w:val="none" w:sz="0" w:space="0" w:color="auto"/>
        <w:right w:val="none" w:sz="0" w:space="0" w:color="auto"/>
      </w:divBdr>
    </w:div>
    <w:div w:id="639655650">
      <w:bodyDiv w:val="1"/>
      <w:marLeft w:val="0"/>
      <w:marRight w:val="0"/>
      <w:marTop w:val="0"/>
      <w:marBottom w:val="0"/>
      <w:divBdr>
        <w:top w:val="none" w:sz="0" w:space="0" w:color="auto"/>
        <w:left w:val="none" w:sz="0" w:space="0" w:color="auto"/>
        <w:bottom w:val="none" w:sz="0" w:space="0" w:color="auto"/>
        <w:right w:val="none" w:sz="0" w:space="0" w:color="auto"/>
      </w:divBdr>
    </w:div>
    <w:div w:id="657617742">
      <w:bodyDiv w:val="1"/>
      <w:marLeft w:val="0"/>
      <w:marRight w:val="0"/>
      <w:marTop w:val="0"/>
      <w:marBottom w:val="0"/>
      <w:divBdr>
        <w:top w:val="none" w:sz="0" w:space="0" w:color="auto"/>
        <w:left w:val="none" w:sz="0" w:space="0" w:color="auto"/>
        <w:bottom w:val="none" w:sz="0" w:space="0" w:color="auto"/>
        <w:right w:val="none" w:sz="0" w:space="0" w:color="auto"/>
      </w:divBdr>
    </w:div>
    <w:div w:id="659625404">
      <w:bodyDiv w:val="1"/>
      <w:marLeft w:val="0"/>
      <w:marRight w:val="0"/>
      <w:marTop w:val="0"/>
      <w:marBottom w:val="0"/>
      <w:divBdr>
        <w:top w:val="none" w:sz="0" w:space="0" w:color="auto"/>
        <w:left w:val="none" w:sz="0" w:space="0" w:color="auto"/>
        <w:bottom w:val="none" w:sz="0" w:space="0" w:color="auto"/>
        <w:right w:val="none" w:sz="0" w:space="0" w:color="auto"/>
      </w:divBdr>
    </w:div>
    <w:div w:id="673455113">
      <w:bodyDiv w:val="1"/>
      <w:marLeft w:val="0"/>
      <w:marRight w:val="0"/>
      <w:marTop w:val="0"/>
      <w:marBottom w:val="0"/>
      <w:divBdr>
        <w:top w:val="none" w:sz="0" w:space="0" w:color="auto"/>
        <w:left w:val="none" w:sz="0" w:space="0" w:color="auto"/>
        <w:bottom w:val="none" w:sz="0" w:space="0" w:color="auto"/>
        <w:right w:val="none" w:sz="0" w:space="0" w:color="auto"/>
      </w:divBdr>
    </w:div>
    <w:div w:id="696275773">
      <w:bodyDiv w:val="1"/>
      <w:marLeft w:val="0"/>
      <w:marRight w:val="0"/>
      <w:marTop w:val="0"/>
      <w:marBottom w:val="0"/>
      <w:divBdr>
        <w:top w:val="none" w:sz="0" w:space="0" w:color="auto"/>
        <w:left w:val="none" w:sz="0" w:space="0" w:color="auto"/>
        <w:bottom w:val="none" w:sz="0" w:space="0" w:color="auto"/>
        <w:right w:val="none" w:sz="0" w:space="0" w:color="auto"/>
      </w:divBdr>
    </w:div>
    <w:div w:id="722943327">
      <w:bodyDiv w:val="1"/>
      <w:marLeft w:val="0"/>
      <w:marRight w:val="0"/>
      <w:marTop w:val="0"/>
      <w:marBottom w:val="0"/>
      <w:divBdr>
        <w:top w:val="none" w:sz="0" w:space="0" w:color="auto"/>
        <w:left w:val="none" w:sz="0" w:space="0" w:color="auto"/>
        <w:bottom w:val="none" w:sz="0" w:space="0" w:color="auto"/>
        <w:right w:val="none" w:sz="0" w:space="0" w:color="auto"/>
      </w:divBdr>
    </w:div>
    <w:div w:id="748503993">
      <w:bodyDiv w:val="1"/>
      <w:marLeft w:val="0"/>
      <w:marRight w:val="0"/>
      <w:marTop w:val="0"/>
      <w:marBottom w:val="0"/>
      <w:divBdr>
        <w:top w:val="none" w:sz="0" w:space="0" w:color="auto"/>
        <w:left w:val="none" w:sz="0" w:space="0" w:color="auto"/>
        <w:bottom w:val="none" w:sz="0" w:space="0" w:color="auto"/>
        <w:right w:val="none" w:sz="0" w:space="0" w:color="auto"/>
      </w:divBdr>
    </w:div>
    <w:div w:id="769353826">
      <w:bodyDiv w:val="1"/>
      <w:marLeft w:val="0"/>
      <w:marRight w:val="0"/>
      <w:marTop w:val="0"/>
      <w:marBottom w:val="0"/>
      <w:divBdr>
        <w:top w:val="none" w:sz="0" w:space="0" w:color="auto"/>
        <w:left w:val="none" w:sz="0" w:space="0" w:color="auto"/>
        <w:bottom w:val="none" w:sz="0" w:space="0" w:color="auto"/>
        <w:right w:val="none" w:sz="0" w:space="0" w:color="auto"/>
      </w:divBdr>
    </w:div>
    <w:div w:id="790709721">
      <w:bodyDiv w:val="1"/>
      <w:marLeft w:val="0"/>
      <w:marRight w:val="0"/>
      <w:marTop w:val="0"/>
      <w:marBottom w:val="0"/>
      <w:divBdr>
        <w:top w:val="none" w:sz="0" w:space="0" w:color="auto"/>
        <w:left w:val="none" w:sz="0" w:space="0" w:color="auto"/>
        <w:bottom w:val="none" w:sz="0" w:space="0" w:color="auto"/>
        <w:right w:val="none" w:sz="0" w:space="0" w:color="auto"/>
      </w:divBdr>
    </w:div>
    <w:div w:id="801000964">
      <w:bodyDiv w:val="1"/>
      <w:marLeft w:val="0"/>
      <w:marRight w:val="0"/>
      <w:marTop w:val="0"/>
      <w:marBottom w:val="0"/>
      <w:divBdr>
        <w:top w:val="none" w:sz="0" w:space="0" w:color="auto"/>
        <w:left w:val="none" w:sz="0" w:space="0" w:color="auto"/>
        <w:bottom w:val="none" w:sz="0" w:space="0" w:color="auto"/>
        <w:right w:val="none" w:sz="0" w:space="0" w:color="auto"/>
      </w:divBdr>
    </w:div>
    <w:div w:id="812403881">
      <w:bodyDiv w:val="1"/>
      <w:marLeft w:val="0"/>
      <w:marRight w:val="0"/>
      <w:marTop w:val="0"/>
      <w:marBottom w:val="0"/>
      <w:divBdr>
        <w:top w:val="none" w:sz="0" w:space="0" w:color="auto"/>
        <w:left w:val="none" w:sz="0" w:space="0" w:color="auto"/>
        <w:bottom w:val="none" w:sz="0" w:space="0" w:color="auto"/>
        <w:right w:val="none" w:sz="0" w:space="0" w:color="auto"/>
      </w:divBdr>
    </w:div>
    <w:div w:id="838734323">
      <w:bodyDiv w:val="1"/>
      <w:marLeft w:val="0"/>
      <w:marRight w:val="0"/>
      <w:marTop w:val="0"/>
      <w:marBottom w:val="0"/>
      <w:divBdr>
        <w:top w:val="none" w:sz="0" w:space="0" w:color="auto"/>
        <w:left w:val="none" w:sz="0" w:space="0" w:color="auto"/>
        <w:bottom w:val="none" w:sz="0" w:space="0" w:color="auto"/>
        <w:right w:val="none" w:sz="0" w:space="0" w:color="auto"/>
      </w:divBdr>
    </w:div>
    <w:div w:id="844897986">
      <w:bodyDiv w:val="1"/>
      <w:marLeft w:val="0"/>
      <w:marRight w:val="0"/>
      <w:marTop w:val="0"/>
      <w:marBottom w:val="0"/>
      <w:divBdr>
        <w:top w:val="none" w:sz="0" w:space="0" w:color="auto"/>
        <w:left w:val="none" w:sz="0" w:space="0" w:color="auto"/>
        <w:bottom w:val="none" w:sz="0" w:space="0" w:color="auto"/>
        <w:right w:val="none" w:sz="0" w:space="0" w:color="auto"/>
      </w:divBdr>
    </w:div>
    <w:div w:id="902368490">
      <w:bodyDiv w:val="1"/>
      <w:marLeft w:val="0"/>
      <w:marRight w:val="0"/>
      <w:marTop w:val="0"/>
      <w:marBottom w:val="0"/>
      <w:divBdr>
        <w:top w:val="none" w:sz="0" w:space="0" w:color="auto"/>
        <w:left w:val="none" w:sz="0" w:space="0" w:color="auto"/>
        <w:bottom w:val="none" w:sz="0" w:space="0" w:color="auto"/>
        <w:right w:val="none" w:sz="0" w:space="0" w:color="auto"/>
      </w:divBdr>
    </w:div>
    <w:div w:id="913126012">
      <w:bodyDiv w:val="1"/>
      <w:marLeft w:val="0"/>
      <w:marRight w:val="0"/>
      <w:marTop w:val="0"/>
      <w:marBottom w:val="0"/>
      <w:divBdr>
        <w:top w:val="none" w:sz="0" w:space="0" w:color="auto"/>
        <w:left w:val="none" w:sz="0" w:space="0" w:color="auto"/>
        <w:bottom w:val="none" w:sz="0" w:space="0" w:color="auto"/>
        <w:right w:val="none" w:sz="0" w:space="0" w:color="auto"/>
      </w:divBdr>
    </w:div>
    <w:div w:id="958411520">
      <w:bodyDiv w:val="1"/>
      <w:marLeft w:val="0"/>
      <w:marRight w:val="0"/>
      <w:marTop w:val="0"/>
      <w:marBottom w:val="0"/>
      <w:divBdr>
        <w:top w:val="none" w:sz="0" w:space="0" w:color="auto"/>
        <w:left w:val="none" w:sz="0" w:space="0" w:color="auto"/>
        <w:bottom w:val="none" w:sz="0" w:space="0" w:color="auto"/>
        <w:right w:val="none" w:sz="0" w:space="0" w:color="auto"/>
      </w:divBdr>
    </w:div>
    <w:div w:id="959604273">
      <w:bodyDiv w:val="1"/>
      <w:marLeft w:val="0"/>
      <w:marRight w:val="0"/>
      <w:marTop w:val="0"/>
      <w:marBottom w:val="0"/>
      <w:divBdr>
        <w:top w:val="none" w:sz="0" w:space="0" w:color="auto"/>
        <w:left w:val="none" w:sz="0" w:space="0" w:color="auto"/>
        <w:bottom w:val="none" w:sz="0" w:space="0" w:color="auto"/>
        <w:right w:val="none" w:sz="0" w:space="0" w:color="auto"/>
      </w:divBdr>
    </w:div>
    <w:div w:id="964778168">
      <w:bodyDiv w:val="1"/>
      <w:marLeft w:val="0"/>
      <w:marRight w:val="0"/>
      <w:marTop w:val="0"/>
      <w:marBottom w:val="0"/>
      <w:divBdr>
        <w:top w:val="none" w:sz="0" w:space="0" w:color="auto"/>
        <w:left w:val="none" w:sz="0" w:space="0" w:color="auto"/>
        <w:bottom w:val="none" w:sz="0" w:space="0" w:color="auto"/>
        <w:right w:val="none" w:sz="0" w:space="0" w:color="auto"/>
      </w:divBdr>
    </w:div>
    <w:div w:id="977607376">
      <w:bodyDiv w:val="1"/>
      <w:marLeft w:val="0"/>
      <w:marRight w:val="0"/>
      <w:marTop w:val="0"/>
      <w:marBottom w:val="0"/>
      <w:divBdr>
        <w:top w:val="none" w:sz="0" w:space="0" w:color="auto"/>
        <w:left w:val="none" w:sz="0" w:space="0" w:color="auto"/>
        <w:bottom w:val="none" w:sz="0" w:space="0" w:color="auto"/>
        <w:right w:val="none" w:sz="0" w:space="0" w:color="auto"/>
      </w:divBdr>
    </w:div>
    <w:div w:id="1016230857">
      <w:bodyDiv w:val="1"/>
      <w:marLeft w:val="0"/>
      <w:marRight w:val="0"/>
      <w:marTop w:val="0"/>
      <w:marBottom w:val="0"/>
      <w:divBdr>
        <w:top w:val="none" w:sz="0" w:space="0" w:color="auto"/>
        <w:left w:val="none" w:sz="0" w:space="0" w:color="auto"/>
        <w:bottom w:val="none" w:sz="0" w:space="0" w:color="auto"/>
        <w:right w:val="none" w:sz="0" w:space="0" w:color="auto"/>
      </w:divBdr>
    </w:div>
    <w:div w:id="1020621284">
      <w:bodyDiv w:val="1"/>
      <w:marLeft w:val="0"/>
      <w:marRight w:val="0"/>
      <w:marTop w:val="0"/>
      <w:marBottom w:val="0"/>
      <w:divBdr>
        <w:top w:val="none" w:sz="0" w:space="0" w:color="auto"/>
        <w:left w:val="none" w:sz="0" w:space="0" w:color="auto"/>
        <w:bottom w:val="none" w:sz="0" w:space="0" w:color="auto"/>
        <w:right w:val="none" w:sz="0" w:space="0" w:color="auto"/>
      </w:divBdr>
    </w:div>
    <w:div w:id="1036931937">
      <w:bodyDiv w:val="1"/>
      <w:marLeft w:val="0"/>
      <w:marRight w:val="0"/>
      <w:marTop w:val="0"/>
      <w:marBottom w:val="0"/>
      <w:divBdr>
        <w:top w:val="none" w:sz="0" w:space="0" w:color="auto"/>
        <w:left w:val="none" w:sz="0" w:space="0" w:color="auto"/>
        <w:bottom w:val="none" w:sz="0" w:space="0" w:color="auto"/>
        <w:right w:val="none" w:sz="0" w:space="0" w:color="auto"/>
      </w:divBdr>
    </w:div>
    <w:div w:id="1045565123">
      <w:bodyDiv w:val="1"/>
      <w:marLeft w:val="0"/>
      <w:marRight w:val="0"/>
      <w:marTop w:val="0"/>
      <w:marBottom w:val="0"/>
      <w:divBdr>
        <w:top w:val="none" w:sz="0" w:space="0" w:color="auto"/>
        <w:left w:val="none" w:sz="0" w:space="0" w:color="auto"/>
        <w:bottom w:val="none" w:sz="0" w:space="0" w:color="auto"/>
        <w:right w:val="none" w:sz="0" w:space="0" w:color="auto"/>
      </w:divBdr>
    </w:div>
    <w:div w:id="1060133380">
      <w:bodyDiv w:val="1"/>
      <w:marLeft w:val="0"/>
      <w:marRight w:val="0"/>
      <w:marTop w:val="0"/>
      <w:marBottom w:val="0"/>
      <w:divBdr>
        <w:top w:val="none" w:sz="0" w:space="0" w:color="auto"/>
        <w:left w:val="none" w:sz="0" w:space="0" w:color="auto"/>
        <w:bottom w:val="none" w:sz="0" w:space="0" w:color="auto"/>
        <w:right w:val="none" w:sz="0" w:space="0" w:color="auto"/>
      </w:divBdr>
    </w:div>
    <w:div w:id="1089236636">
      <w:bodyDiv w:val="1"/>
      <w:marLeft w:val="0"/>
      <w:marRight w:val="0"/>
      <w:marTop w:val="0"/>
      <w:marBottom w:val="0"/>
      <w:divBdr>
        <w:top w:val="none" w:sz="0" w:space="0" w:color="auto"/>
        <w:left w:val="none" w:sz="0" w:space="0" w:color="auto"/>
        <w:bottom w:val="none" w:sz="0" w:space="0" w:color="auto"/>
        <w:right w:val="none" w:sz="0" w:space="0" w:color="auto"/>
      </w:divBdr>
    </w:div>
    <w:div w:id="1091970349">
      <w:bodyDiv w:val="1"/>
      <w:marLeft w:val="0"/>
      <w:marRight w:val="0"/>
      <w:marTop w:val="0"/>
      <w:marBottom w:val="0"/>
      <w:divBdr>
        <w:top w:val="none" w:sz="0" w:space="0" w:color="auto"/>
        <w:left w:val="none" w:sz="0" w:space="0" w:color="auto"/>
        <w:bottom w:val="none" w:sz="0" w:space="0" w:color="auto"/>
        <w:right w:val="none" w:sz="0" w:space="0" w:color="auto"/>
      </w:divBdr>
    </w:div>
    <w:div w:id="1117260253">
      <w:bodyDiv w:val="1"/>
      <w:marLeft w:val="0"/>
      <w:marRight w:val="0"/>
      <w:marTop w:val="0"/>
      <w:marBottom w:val="0"/>
      <w:divBdr>
        <w:top w:val="none" w:sz="0" w:space="0" w:color="auto"/>
        <w:left w:val="none" w:sz="0" w:space="0" w:color="auto"/>
        <w:bottom w:val="none" w:sz="0" w:space="0" w:color="auto"/>
        <w:right w:val="none" w:sz="0" w:space="0" w:color="auto"/>
      </w:divBdr>
    </w:div>
    <w:div w:id="1141121818">
      <w:bodyDiv w:val="1"/>
      <w:marLeft w:val="0"/>
      <w:marRight w:val="0"/>
      <w:marTop w:val="0"/>
      <w:marBottom w:val="0"/>
      <w:divBdr>
        <w:top w:val="none" w:sz="0" w:space="0" w:color="auto"/>
        <w:left w:val="none" w:sz="0" w:space="0" w:color="auto"/>
        <w:bottom w:val="none" w:sz="0" w:space="0" w:color="auto"/>
        <w:right w:val="none" w:sz="0" w:space="0" w:color="auto"/>
      </w:divBdr>
    </w:div>
    <w:div w:id="1155295249">
      <w:bodyDiv w:val="1"/>
      <w:marLeft w:val="0"/>
      <w:marRight w:val="0"/>
      <w:marTop w:val="0"/>
      <w:marBottom w:val="0"/>
      <w:divBdr>
        <w:top w:val="none" w:sz="0" w:space="0" w:color="auto"/>
        <w:left w:val="none" w:sz="0" w:space="0" w:color="auto"/>
        <w:bottom w:val="none" w:sz="0" w:space="0" w:color="auto"/>
        <w:right w:val="none" w:sz="0" w:space="0" w:color="auto"/>
      </w:divBdr>
    </w:div>
    <w:div w:id="1201018787">
      <w:bodyDiv w:val="1"/>
      <w:marLeft w:val="0"/>
      <w:marRight w:val="0"/>
      <w:marTop w:val="0"/>
      <w:marBottom w:val="0"/>
      <w:divBdr>
        <w:top w:val="none" w:sz="0" w:space="0" w:color="auto"/>
        <w:left w:val="none" w:sz="0" w:space="0" w:color="auto"/>
        <w:bottom w:val="none" w:sz="0" w:space="0" w:color="auto"/>
        <w:right w:val="none" w:sz="0" w:space="0" w:color="auto"/>
      </w:divBdr>
    </w:div>
    <w:div w:id="1215704439">
      <w:bodyDiv w:val="1"/>
      <w:marLeft w:val="0"/>
      <w:marRight w:val="0"/>
      <w:marTop w:val="0"/>
      <w:marBottom w:val="0"/>
      <w:divBdr>
        <w:top w:val="none" w:sz="0" w:space="0" w:color="auto"/>
        <w:left w:val="none" w:sz="0" w:space="0" w:color="auto"/>
        <w:bottom w:val="none" w:sz="0" w:space="0" w:color="auto"/>
        <w:right w:val="none" w:sz="0" w:space="0" w:color="auto"/>
      </w:divBdr>
    </w:div>
    <w:div w:id="1220093975">
      <w:bodyDiv w:val="1"/>
      <w:marLeft w:val="0"/>
      <w:marRight w:val="0"/>
      <w:marTop w:val="0"/>
      <w:marBottom w:val="0"/>
      <w:divBdr>
        <w:top w:val="none" w:sz="0" w:space="0" w:color="auto"/>
        <w:left w:val="none" w:sz="0" w:space="0" w:color="auto"/>
        <w:bottom w:val="none" w:sz="0" w:space="0" w:color="auto"/>
        <w:right w:val="none" w:sz="0" w:space="0" w:color="auto"/>
      </w:divBdr>
    </w:div>
    <w:div w:id="1229346569">
      <w:bodyDiv w:val="1"/>
      <w:marLeft w:val="0"/>
      <w:marRight w:val="0"/>
      <w:marTop w:val="0"/>
      <w:marBottom w:val="0"/>
      <w:divBdr>
        <w:top w:val="none" w:sz="0" w:space="0" w:color="auto"/>
        <w:left w:val="none" w:sz="0" w:space="0" w:color="auto"/>
        <w:bottom w:val="none" w:sz="0" w:space="0" w:color="auto"/>
        <w:right w:val="none" w:sz="0" w:space="0" w:color="auto"/>
      </w:divBdr>
    </w:div>
    <w:div w:id="1230188119">
      <w:bodyDiv w:val="1"/>
      <w:marLeft w:val="0"/>
      <w:marRight w:val="0"/>
      <w:marTop w:val="0"/>
      <w:marBottom w:val="0"/>
      <w:divBdr>
        <w:top w:val="none" w:sz="0" w:space="0" w:color="auto"/>
        <w:left w:val="none" w:sz="0" w:space="0" w:color="auto"/>
        <w:bottom w:val="none" w:sz="0" w:space="0" w:color="auto"/>
        <w:right w:val="none" w:sz="0" w:space="0" w:color="auto"/>
      </w:divBdr>
    </w:div>
    <w:div w:id="1230729476">
      <w:bodyDiv w:val="1"/>
      <w:marLeft w:val="0"/>
      <w:marRight w:val="0"/>
      <w:marTop w:val="0"/>
      <w:marBottom w:val="0"/>
      <w:divBdr>
        <w:top w:val="none" w:sz="0" w:space="0" w:color="auto"/>
        <w:left w:val="none" w:sz="0" w:space="0" w:color="auto"/>
        <w:bottom w:val="none" w:sz="0" w:space="0" w:color="auto"/>
        <w:right w:val="none" w:sz="0" w:space="0" w:color="auto"/>
      </w:divBdr>
    </w:div>
    <w:div w:id="1235160327">
      <w:bodyDiv w:val="1"/>
      <w:marLeft w:val="0"/>
      <w:marRight w:val="0"/>
      <w:marTop w:val="0"/>
      <w:marBottom w:val="0"/>
      <w:divBdr>
        <w:top w:val="none" w:sz="0" w:space="0" w:color="auto"/>
        <w:left w:val="none" w:sz="0" w:space="0" w:color="auto"/>
        <w:bottom w:val="none" w:sz="0" w:space="0" w:color="auto"/>
        <w:right w:val="none" w:sz="0" w:space="0" w:color="auto"/>
      </w:divBdr>
    </w:div>
    <w:div w:id="1278028906">
      <w:bodyDiv w:val="1"/>
      <w:marLeft w:val="0"/>
      <w:marRight w:val="0"/>
      <w:marTop w:val="0"/>
      <w:marBottom w:val="0"/>
      <w:divBdr>
        <w:top w:val="none" w:sz="0" w:space="0" w:color="auto"/>
        <w:left w:val="none" w:sz="0" w:space="0" w:color="auto"/>
        <w:bottom w:val="none" w:sz="0" w:space="0" w:color="auto"/>
        <w:right w:val="none" w:sz="0" w:space="0" w:color="auto"/>
      </w:divBdr>
    </w:div>
    <w:div w:id="1279989771">
      <w:bodyDiv w:val="1"/>
      <w:marLeft w:val="0"/>
      <w:marRight w:val="0"/>
      <w:marTop w:val="0"/>
      <w:marBottom w:val="0"/>
      <w:divBdr>
        <w:top w:val="none" w:sz="0" w:space="0" w:color="auto"/>
        <w:left w:val="none" w:sz="0" w:space="0" w:color="auto"/>
        <w:bottom w:val="none" w:sz="0" w:space="0" w:color="auto"/>
        <w:right w:val="none" w:sz="0" w:space="0" w:color="auto"/>
      </w:divBdr>
    </w:div>
    <w:div w:id="1287275181">
      <w:bodyDiv w:val="1"/>
      <w:marLeft w:val="0"/>
      <w:marRight w:val="0"/>
      <w:marTop w:val="0"/>
      <w:marBottom w:val="0"/>
      <w:divBdr>
        <w:top w:val="none" w:sz="0" w:space="0" w:color="auto"/>
        <w:left w:val="none" w:sz="0" w:space="0" w:color="auto"/>
        <w:bottom w:val="none" w:sz="0" w:space="0" w:color="auto"/>
        <w:right w:val="none" w:sz="0" w:space="0" w:color="auto"/>
      </w:divBdr>
    </w:div>
    <w:div w:id="1290093375">
      <w:bodyDiv w:val="1"/>
      <w:marLeft w:val="0"/>
      <w:marRight w:val="0"/>
      <w:marTop w:val="0"/>
      <w:marBottom w:val="0"/>
      <w:divBdr>
        <w:top w:val="none" w:sz="0" w:space="0" w:color="auto"/>
        <w:left w:val="none" w:sz="0" w:space="0" w:color="auto"/>
        <w:bottom w:val="none" w:sz="0" w:space="0" w:color="auto"/>
        <w:right w:val="none" w:sz="0" w:space="0" w:color="auto"/>
      </w:divBdr>
    </w:div>
    <w:div w:id="1311132614">
      <w:bodyDiv w:val="1"/>
      <w:marLeft w:val="0"/>
      <w:marRight w:val="0"/>
      <w:marTop w:val="0"/>
      <w:marBottom w:val="0"/>
      <w:divBdr>
        <w:top w:val="none" w:sz="0" w:space="0" w:color="auto"/>
        <w:left w:val="none" w:sz="0" w:space="0" w:color="auto"/>
        <w:bottom w:val="none" w:sz="0" w:space="0" w:color="auto"/>
        <w:right w:val="none" w:sz="0" w:space="0" w:color="auto"/>
      </w:divBdr>
    </w:div>
    <w:div w:id="1312517807">
      <w:bodyDiv w:val="1"/>
      <w:marLeft w:val="0"/>
      <w:marRight w:val="0"/>
      <w:marTop w:val="0"/>
      <w:marBottom w:val="0"/>
      <w:divBdr>
        <w:top w:val="none" w:sz="0" w:space="0" w:color="auto"/>
        <w:left w:val="none" w:sz="0" w:space="0" w:color="auto"/>
        <w:bottom w:val="none" w:sz="0" w:space="0" w:color="auto"/>
        <w:right w:val="none" w:sz="0" w:space="0" w:color="auto"/>
      </w:divBdr>
    </w:div>
    <w:div w:id="1313411748">
      <w:bodyDiv w:val="1"/>
      <w:marLeft w:val="0"/>
      <w:marRight w:val="0"/>
      <w:marTop w:val="0"/>
      <w:marBottom w:val="0"/>
      <w:divBdr>
        <w:top w:val="none" w:sz="0" w:space="0" w:color="auto"/>
        <w:left w:val="none" w:sz="0" w:space="0" w:color="auto"/>
        <w:bottom w:val="none" w:sz="0" w:space="0" w:color="auto"/>
        <w:right w:val="none" w:sz="0" w:space="0" w:color="auto"/>
      </w:divBdr>
    </w:div>
    <w:div w:id="1319773826">
      <w:bodyDiv w:val="1"/>
      <w:marLeft w:val="0"/>
      <w:marRight w:val="0"/>
      <w:marTop w:val="0"/>
      <w:marBottom w:val="0"/>
      <w:divBdr>
        <w:top w:val="none" w:sz="0" w:space="0" w:color="auto"/>
        <w:left w:val="none" w:sz="0" w:space="0" w:color="auto"/>
        <w:bottom w:val="none" w:sz="0" w:space="0" w:color="auto"/>
        <w:right w:val="none" w:sz="0" w:space="0" w:color="auto"/>
      </w:divBdr>
    </w:div>
    <w:div w:id="1341423090">
      <w:bodyDiv w:val="1"/>
      <w:marLeft w:val="0"/>
      <w:marRight w:val="0"/>
      <w:marTop w:val="0"/>
      <w:marBottom w:val="0"/>
      <w:divBdr>
        <w:top w:val="none" w:sz="0" w:space="0" w:color="auto"/>
        <w:left w:val="none" w:sz="0" w:space="0" w:color="auto"/>
        <w:bottom w:val="none" w:sz="0" w:space="0" w:color="auto"/>
        <w:right w:val="none" w:sz="0" w:space="0" w:color="auto"/>
      </w:divBdr>
    </w:div>
    <w:div w:id="1350061239">
      <w:bodyDiv w:val="1"/>
      <w:marLeft w:val="0"/>
      <w:marRight w:val="0"/>
      <w:marTop w:val="0"/>
      <w:marBottom w:val="0"/>
      <w:divBdr>
        <w:top w:val="none" w:sz="0" w:space="0" w:color="auto"/>
        <w:left w:val="none" w:sz="0" w:space="0" w:color="auto"/>
        <w:bottom w:val="none" w:sz="0" w:space="0" w:color="auto"/>
        <w:right w:val="none" w:sz="0" w:space="0" w:color="auto"/>
      </w:divBdr>
    </w:div>
    <w:div w:id="1352949900">
      <w:bodyDiv w:val="1"/>
      <w:marLeft w:val="0"/>
      <w:marRight w:val="0"/>
      <w:marTop w:val="0"/>
      <w:marBottom w:val="0"/>
      <w:divBdr>
        <w:top w:val="none" w:sz="0" w:space="0" w:color="auto"/>
        <w:left w:val="none" w:sz="0" w:space="0" w:color="auto"/>
        <w:bottom w:val="none" w:sz="0" w:space="0" w:color="auto"/>
        <w:right w:val="none" w:sz="0" w:space="0" w:color="auto"/>
      </w:divBdr>
    </w:div>
    <w:div w:id="1355766265">
      <w:bodyDiv w:val="1"/>
      <w:marLeft w:val="0"/>
      <w:marRight w:val="0"/>
      <w:marTop w:val="0"/>
      <w:marBottom w:val="0"/>
      <w:divBdr>
        <w:top w:val="none" w:sz="0" w:space="0" w:color="auto"/>
        <w:left w:val="none" w:sz="0" w:space="0" w:color="auto"/>
        <w:bottom w:val="none" w:sz="0" w:space="0" w:color="auto"/>
        <w:right w:val="none" w:sz="0" w:space="0" w:color="auto"/>
      </w:divBdr>
    </w:div>
    <w:div w:id="1363482558">
      <w:bodyDiv w:val="1"/>
      <w:marLeft w:val="0"/>
      <w:marRight w:val="0"/>
      <w:marTop w:val="0"/>
      <w:marBottom w:val="0"/>
      <w:divBdr>
        <w:top w:val="none" w:sz="0" w:space="0" w:color="auto"/>
        <w:left w:val="none" w:sz="0" w:space="0" w:color="auto"/>
        <w:bottom w:val="none" w:sz="0" w:space="0" w:color="auto"/>
        <w:right w:val="none" w:sz="0" w:space="0" w:color="auto"/>
      </w:divBdr>
    </w:div>
    <w:div w:id="1370570469">
      <w:bodyDiv w:val="1"/>
      <w:marLeft w:val="0"/>
      <w:marRight w:val="0"/>
      <w:marTop w:val="0"/>
      <w:marBottom w:val="0"/>
      <w:divBdr>
        <w:top w:val="none" w:sz="0" w:space="0" w:color="auto"/>
        <w:left w:val="none" w:sz="0" w:space="0" w:color="auto"/>
        <w:bottom w:val="none" w:sz="0" w:space="0" w:color="auto"/>
        <w:right w:val="none" w:sz="0" w:space="0" w:color="auto"/>
      </w:divBdr>
    </w:div>
    <w:div w:id="1377660580">
      <w:bodyDiv w:val="1"/>
      <w:marLeft w:val="0"/>
      <w:marRight w:val="0"/>
      <w:marTop w:val="0"/>
      <w:marBottom w:val="0"/>
      <w:divBdr>
        <w:top w:val="none" w:sz="0" w:space="0" w:color="auto"/>
        <w:left w:val="none" w:sz="0" w:space="0" w:color="auto"/>
        <w:bottom w:val="none" w:sz="0" w:space="0" w:color="auto"/>
        <w:right w:val="none" w:sz="0" w:space="0" w:color="auto"/>
      </w:divBdr>
    </w:div>
    <w:div w:id="1388577272">
      <w:bodyDiv w:val="1"/>
      <w:marLeft w:val="0"/>
      <w:marRight w:val="0"/>
      <w:marTop w:val="0"/>
      <w:marBottom w:val="0"/>
      <w:divBdr>
        <w:top w:val="none" w:sz="0" w:space="0" w:color="auto"/>
        <w:left w:val="none" w:sz="0" w:space="0" w:color="auto"/>
        <w:bottom w:val="none" w:sz="0" w:space="0" w:color="auto"/>
        <w:right w:val="none" w:sz="0" w:space="0" w:color="auto"/>
      </w:divBdr>
    </w:div>
    <w:div w:id="1398281682">
      <w:bodyDiv w:val="1"/>
      <w:marLeft w:val="0"/>
      <w:marRight w:val="0"/>
      <w:marTop w:val="0"/>
      <w:marBottom w:val="0"/>
      <w:divBdr>
        <w:top w:val="none" w:sz="0" w:space="0" w:color="auto"/>
        <w:left w:val="none" w:sz="0" w:space="0" w:color="auto"/>
        <w:bottom w:val="none" w:sz="0" w:space="0" w:color="auto"/>
        <w:right w:val="none" w:sz="0" w:space="0" w:color="auto"/>
      </w:divBdr>
    </w:div>
    <w:div w:id="1412119904">
      <w:bodyDiv w:val="1"/>
      <w:marLeft w:val="0"/>
      <w:marRight w:val="0"/>
      <w:marTop w:val="0"/>
      <w:marBottom w:val="0"/>
      <w:divBdr>
        <w:top w:val="none" w:sz="0" w:space="0" w:color="auto"/>
        <w:left w:val="none" w:sz="0" w:space="0" w:color="auto"/>
        <w:bottom w:val="none" w:sz="0" w:space="0" w:color="auto"/>
        <w:right w:val="none" w:sz="0" w:space="0" w:color="auto"/>
      </w:divBdr>
    </w:div>
    <w:div w:id="1430782348">
      <w:bodyDiv w:val="1"/>
      <w:marLeft w:val="0"/>
      <w:marRight w:val="0"/>
      <w:marTop w:val="0"/>
      <w:marBottom w:val="0"/>
      <w:divBdr>
        <w:top w:val="none" w:sz="0" w:space="0" w:color="auto"/>
        <w:left w:val="none" w:sz="0" w:space="0" w:color="auto"/>
        <w:bottom w:val="none" w:sz="0" w:space="0" w:color="auto"/>
        <w:right w:val="none" w:sz="0" w:space="0" w:color="auto"/>
      </w:divBdr>
    </w:div>
    <w:div w:id="1433629577">
      <w:bodyDiv w:val="1"/>
      <w:marLeft w:val="0"/>
      <w:marRight w:val="0"/>
      <w:marTop w:val="0"/>
      <w:marBottom w:val="0"/>
      <w:divBdr>
        <w:top w:val="none" w:sz="0" w:space="0" w:color="auto"/>
        <w:left w:val="none" w:sz="0" w:space="0" w:color="auto"/>
        <w:bottom w:val="none" w:sz="0" w:space="0" w:color="auto"/>
        <w:right w:val="none" w:sz="0" w:space="0" w:color="auto"/>
      </w:divBdr>
    </w:div>
    <w:div w:id="1467965327">
      <w:bodyDiv w:val="1"/>
      <w:marLeft w:val="0"/>
      <w:marRight w:val="0"/>
      <w:marTop w:val="0"/>
      <w:marBottom w:val="0"/>
      <w:divBdr>
        <w:top w:val="none" w:sz="0" w:space="0" w:color="auto"/>
        <w:left w:val="none" w:sz="0" w:space="0" w:color="auto"/>
        <w:bottom w:val="none" w:sz="0" w:space="0" w:color="auto"/>
        <w:right w:val="none" w:sz="0" w:space="0" w:color="auto"/>
      </w:divBdr>
    </w:div>
    <w:div w:id="1471437367">
      <w:bodyDiv w:val="1"/>
      <w:marLeft w:val="0"/>
      <w:marRight w:val="0"/>
      <w:marTop w:val="0"/>
      <w:marBottom w:val="0"/>
      <w:divBdr>
        <w:top w:val="none" w:sz="0" w:space="0" w:color="auto"/>
        <w:left w:val="none" w:sz="0" w:space="0" w:color="auto"/>
        <w:bottom w:val="none" w:sz="0" w:space="0" w:color="auto"/>
        <w:right w:val="none" w:sz="0" w:space="0" w:color="auto"/>
      </w:divBdr>
    </w:div>
    <w:div w:id="1472598954">
      <w:bodyDiv w:val="1"/>
      <w:marLeft w:val="0"/>
      <w:marRight w:val="0"/>
      <w:marTop w:val="0"/>
      <w:marBottom w:val="0"/>
      <w:divBdr>
        <w:top w:val="none" w:sz="0" w:space="0" w:color="auto"/>
        <w:left w:val="none" w:sz="0" w:space="0" w:color="auto"/>
        <w:bottom w:val="none" w:sz="0" w:space="0" w:color="auto"/>
        <w:right w:val="none" w:sz="0" w:space="0" w:color="auto"/>
      </w:divBdr>
    </w:div>
    <w:div w:id="1476485308">
      <w:bodyDiv w:val="1"/>
      <w:marLeft w:val="0"/>
      <w:marRight w:val="0"/>
      <w:marTop w:val="0"/>
      <w:marBottom w:val="0"/>
      <w:divBdr>
        <w:top w:val="none" w:sz="0" w:space="0" w:color="auto"/>
        <w:left w:val="none" w:sz="0" w:space="0" w:color="auto"/>
        <w:bottom w:val="none" w:sz="0" w:space="0" w:color="auto"/>
        <w:right w:val="none" w:sz="0" w:space="0" w:color="auto"/>
      </w:divBdr>
    </w:div>
    <w:div w:id="1493788304">
      <w:bodyDiv w:val="1"/>
      <w:marLeft w:val="0"/>
      <w:marRight w:val="0"/>
      <w:marTop w:val="0"/>
      <w:marBottom w:val="0"/>
      <w:divBdr>
        <w:top w:val="none" w:sz="0" w:space="0" w:color="auto"/>
        <w:left w:val="none" w:sz="0" w:space="0" w:color="auto"/>
        <w:bottom w:val="none" w:sz="0" w:space="0" w:color="auto"/>
        <w:right w:val="none" w:sz="0" w:space="0" w:color="auto"/>
      </w:divBdr>
    </w:div>
    <w:div w:id="1514997906">
      <w:bodyDiv w:val="1"/>
      <w:marLeft w:val="0"/>
      <w:marRight w:val="0"/>
      <w:marTop w:val="0"/>
      <w:marBottom w:val="0"/>
      <w:divBdr>
        <w:top w:val="none" w:sz="0" w:space="0" w:color="auto"/>
        <w:left w:val="none" w:sz="0" w:space="0" w:color="auto"/>
        <w:bottom w:val="none" w:sz="0" w:space="0" w:color="auto"/>
        <w:right w:val="none" w:sz="0" w:space="0" w:color="auto"/>
      </w:divBdr>
    </w:div>
    <w:div w:id="1540124021">
      <w:bodyDiv w:val="1"/>
      <w:marLeft w:val="0"/>
      <w:marRight w:val="0"/>
      <w:marTop w:val="0"/>
      <w:marBottom w:val="0"/>
      <w:divBdr>
        <w:top w:val="none" w:sz="0" w:space="0" w:color="auto"/>
        <w:left w:val="none" w:sz="0" w:space="0" w:color="auto"/>
        <w:bottom w:val="none" w:sz="0" w:space="0" w:color="auto"/>
        <w:right w:val="none" w:sz="0" w:space="0" w:color="auto"/>
      </w:divBdr>
    </w:div>
    <w:div w:id="1541354919">
      <w:bodyDiv w:val="1"/>
      <w:marLeft w:val="0"/>
      <w:marRight w:val="0"/>
      <w:marTop w:val="0"/>
      <w:marBottom w:val="0"/>
      <w:divBdr>
        <w:top w:val="none" w:sz="0" w:space="0" w:color="auto"/>
        <w:left w:val="none" w:sz="0" w:space="0" w:color="auto"/>
        <w:bottom w:val="none" w:sz="0" w:space="0" w:color="auto"/>
        <w:right w:val="none" w:sz="0" w:space="0" w:color="auto"/>
      </w:divBdr>
    </w:div>
    <w:div w:id="1549948696">
      <w:bodyDiv w:val="1"/>
      <w:marLeft w:val="0"/>
      <w:marRight w:val="0"/>
      <w:marTop w:val="0"/>
      <w:marBottom w:val="0"/>
      <w:divBdr>
        <w:top w:val="none" w:sz="0" w:space="0" w:color="auto"/>
        <w:left w:val="none" w:sz="0" w:space="0" w:color="auto"/>
        <w:bottom w:val="none" w:sz="0" w:space="0" w:color="auto"/>
        <w:right w:val="none" w:sz="0" w:space="0" w:color="auto"/>
      </w:divBdr>
    </w:div>
    <w:div w:id="1561788851">
      <w:bodyDiv w:val="1"/>
      <w:marLeft w:val="0"/>
      <w:marRight w:val="0"/>
      <w:marTop w:val="0"/>
      <w:marBottom w:val="0"/>
      <w:divBdr>
        <w:top w:val="none" w:sz="0" w:space="0" w:color="auto"/>
        <w:left w:val="none" w:sz="0" w:space="0" w:color="auto"/>
        <w:bottom w:val="none" w:sz="0" w:space="0" w:color="auto"/>
        <w:right w:val="none" w:sz="0" w:space="0" w:color="auto"/>
      </w:divBdr>
    </w:div>
    <w:div w:id="1572884760">
      <w:bodyDiv w:val="1"/>
      <w:marLeft w:val="0"/>
      <w:marRight w:val="0"/>
      <w:marTop w:val="0"/>
      <w:marBottom w:val="0"/>
      <w:divBdr>
        <w:top w:val="none" w:sz="0" w:space="0" w:color="auto"/>
        <w:left w:val="none" w:sz="0" w:space="0" w:color="auto"/>
        <w:bottom w:val="none" w:sz="0" w:space="0" w:color="auto"/>
        <w:right w:val="none" w:sz="0" w:space="0" w:color="auto"/>
      </w:divBdr>
    </w:div>
    <w:div w:id="1581525902">
      <w:bodyDiv w:val="1"/>
      <w:marLeft w:val="0"/>
      <w:marRight w:val="0"/>
      <w:marTop w:val="0"/>
      <w:marBottom w:val="0"/>
      <w:divBdr>
        <w:top w:val="none" w:sz="0" w:space="0" w:color="auto"/>
        <w:left w:val="none" w:sz="0" w:space="0" w:color="auto"/>
        <w:bottom w:val="none" w:sz="0" w:space="0" w:color="auto"/>
        <w:right w:val="none" w:sz="0" w:space="0" w:color="auto"/>
      </w:divBdr>
    </w:div>
    <w:div w:id="1582980697">
      <w:bodyDiv w:val="1"/>
      <w:marLeft w:val="0"/>
      <w:marRight w:val="0"/>
      <w:marTop w:val="0"/>
      <w:marBottom w:val="0"/>
      <w:divBdr>
        <w:top w:val="none" w:sz="0" w:space="0" w:color="auto"/>
        <w:left w:val="none" w:sz="0" w:space="0" w:color="auto"/>
        <w:bottom w:val="none" w:sz="0" w:space="0" w:color="auto"/>
        <w:right w:val="none" w:sz="0" w:space="0" w:color="auto"/>
      </w:divBdr>
    </w:div>
    <w:div w:id="1604651129">
      <w:bodyDiv w:val="1"/>
      <w:marLeft w:val="0"/>
      <w:marRight w:val="0"/>
      <w:marTop w:val="0"/>
      <w:marBottom w:val="0"/>
      <w:divBdr>
        <w:top w:val="none" w:sz="0" w:space="0" w:color="auto"/>
        <w:left w:val="none" w:sz="0" w:space="0" w:color="auto"/>
        <w:bottom w:val="none" w:sz="0" w:space="0" w:color="auto"/>
        <w:right w:val="none" w:sz="0" w:space="0" w:color="auto"/>
      </w:divBdr>
    </w:div>
    <w:div w:id="1607154016">
      <w:bodyDiv w:val="1"/>
      <w:marLeft w:val="0"/>
      <w:marRight w:val="0"/>
      <w:marTop w:val="0"/>
      <w:marBottom w:val="0"/>
      <w:divBdr>
        <w:top w:val="none" w:sz="0" w:space="0" w:color="auto"/>
        <w:left w:val="none" w:sz="0" w:space="0" w:color="auto"/>
        <w:bottom w:val="none" w:sz="0" w:space="0" w:color="auto"/>
        <w:right w:val="none" w:sz="0" w:space="0" w:color="auto"/>
      </w:divBdr>
    </w:div>
    <w:div w:id="1628705678">
      <w:bodyDiv w:val="1"/>
      <w:marLeft w:val="0"/>
      <w:marRight w:val="0"/>
      <w:marTop w:val="0"/>
      <w:marBottom w:val="0"/>
      <w:divBdr>
        <w:top w:val="none" w:sz="0" w:space="0" w:color="auto"/>
        <w:left w:val="none" w:sz="0" w:space="0" w:color="auto"/>
        <w:bottom w:val="none" w:sz="0" w:space="0" w:color="auto"/>
        <w:right w:val="none" w:sz="0" w:space="0" w:color="auto"/>
      </w:divBdr>
    </w:div>
    <w:div w:id="1658149057">
      <w:bodyDiv w:val="1"/>
      <w:marLeft w:val="0"/>
      <w:marRight w:val="0"/>
      <w:marTop w:val="0"/>
      <w:marBottom w:val="0"/>
      <w:divBdr>
        <w:top w:val="none" w:sz="0" w:space="0" w:color="auto"/>
        <w:left w:val="none" w:sz="0" w:space="0" w:color="auto"/>
        <w:bottom w:val="none" w:sz="0" w:space="0" w:color="auto"/>
        <w:right w:val="none" w:sz="0" w:space="0" w:color="auto"/>
      </w:divBdr>
    </w:div>
    <w:div w:id="1665354252">
      <w:bodyDiv w:val="1"/>
      <w:marLeft w:val="0"/>
      <w:marRight w:val="0"/>
      <w:marTop w:val="0"/>
      <w:marBottom w:val="0"/>
      <w:divBdr>
        <w:top w:val="none" w:sz="0" w:space="0" w:color="auto"/>
        <w:left w:val="none" w:sz="0" w:space="0" w:color="auto"/>
        <w:bottom w:val="none" w:sz="0" w:space="0" w:color="auto"/>
        <w:right w:val="none" w:sz="0" w:space="0" w:color="auto"/>
      </w:divBdr>
    </w:div>
    <w:div w:id="1672022632">
      <w:bodyDiv w:val="1"/>
      <w:marLeft w:val="0"/>
      <w:marRight w:val="0"/>
      <w:marTop w:val="0"/>
      <w:marBottom w:val="0"/>
      <w:divBdr>
        <w:top w:val="none" w:sz="0" w:space="0" w:color="auto"/>
        <w:left w:val="none" w:sz="0" w:space="0" w:color="auto"/>
        <w:bottom w:val="none" w:sz="0" w:space="0" w:color="auto"/>
        <w:right w:val="none" w:sz="0" w:space="0" w:color="auto"/>
      </w:divBdr>
    </w:div>
    <w:div w:id="1694040844">
      <w:bodyDiv w:val="1"/>
      <w:marLeft w:val="0"/>
      <w:marRight w:val="0"/>
      <w:marTop w:val="0"/>
      <w:marBottom w:val="0"/>
      <w:divBdr>
        <w:top w:val="none" w:sz="0" w:space="0" w:color="auto"/>
        <w:left w:val="none" w:sz="0" w:space="0" w:color="auto"/>
        <w:bottom w:val="none" w:sz="0" w:space="0" w:color="auto"/>
        <w:right w:val="none" w:sz="0" w:space="0" w:color="auto"/>
      </w:divBdr>
    </w:div>
    <w:div w:id="1709455055">
      <w:bodyDiv w:val="1"/>
      <w:marLeft w:val="0"/>
      <w:marRight w:val="0"/>
      <w:marTop w:val="0"/>
      <w:marBottom w:val="0"/>
      <w:divBdr>
        <w:top w:val="none" w:sz="0" w:space="0" w:color="auto"/>
        <w:left w:val="none" w:sz="0" w:space="0" w:color="auto"/>
        <w:bottom w:val="none" w:sz="0" w:space="0" w:color="auto"/>
        <w:right w:val="none" w:sz="0" w:space="0" w:color="auto"/>
      </w:divBdr>
    </w:div>
    <w:div w:id="1729912030">
      <w:bodyDiv w:val="1"/>
      <w:marLeft w:val="0"/>
      <w:marRight w:val="0"/>
      <w:marTop w:val="0"/>
      <w:marBottom w:val="0"/>
      <w:divBdr>
        <w:top w:val="none" w:sz="0" w:space="0" w:color="auto"/>
        <w:left w:val="none" w:sz="0" w:space="0" w:color="auto"/>
        <w:bottom w:val="none" w:sz="0" w:space="0" w:color="auto"/>
        <w:right w:val="none" w:sz="0" w:space="0" w:color="auto"/>
      </w:divBdr>
    </w:div>
    <w:div w:id="1739203573">
      <w:bodyDiv w:val="1"/>
      <w:marLeft w:val="0"/>
      <w:marRight w:val="0"/>
      <w:marTop w:val="0"/>
      <w:marBottom w:val="0"/>
      <w:divBdr>
        <w:top w:val="none" w:sz="0" w:space="0" w:color="auto"/>
        <w:left w:val="none" w:sz="0" w:space="0" w:color="auto"/>
        <w:bottom w:val="none" w:sz="0" w:space="0" w:color="auto"/>
        <w:right w:val="none" w:sz="0" w:space="0" w:color="auto"/>
      </w:divBdr>
    </w:div>
    <w:div w:id="1750032394">
      <w:bodyDiv w:val="1"/>
      <w:marLeft w:val="0"/>
      <w:marRight w:val="0"/>
      <w:marTop w:val="0"/>
      <w:marBottom w:val="0"/>
      <w:divBdr>
        <w:top w:val="none" w:sz="0" w:space="0" w:color="auto"/>
        <w:left w:val="none" w:sz="0" w:space="0" w:color="auto"/>
        <w:bottom w:val="none" w:sz="0" w:space="0" w:color="auto"/>
        <w:right w:val="none" w:sz="0" w:space="0" w:color="auto"/>
      </w:divBdr>
    </w:div>
    <w:div w:id="1752896472">
      <w:bodyDiv w:val="1"/>
      <w:marLeft w:val="0"/>
      <w:marRight w:val="0"/>
      <w:marTop w:val="0"/>
      <w:marBottom w:val="0"/>
      <w:divBdr>
        <w:top w:val="none" w:sz="0" w:space="0" w:color="auto"/>
        <w:left w:val="none" w:sz="0" w:space="0" w:color="auto"/>
        <w:bottom w:val="none" w:sz="0" w:space="0" w:color="auto"/>
        <w:right w:val="none" w:sz="0" w:space="0" w:color="auto"/>
      </w:divBdr>
    </w:div>
    <w:div w:id="1769543243">
      <w:bodyDiv w:val="1"/>
      <w:marLeft w:val="0"/>
      <w:marRight w:val="0"/>
      <w:marTop w:val="0"/>
      <w:marBottom w:val="0"/>
      <w:divBdr>
        <w:top w:val="none" w:sz="0" w:space="0" w:color="auto"/>
        <w:left w:val="none" w:sz="0" w:space="0" w:color="auto"/>
        <w:bottom w:val="none" w:sz="0" w:space="0" w:color="auto"/>
        <w:right w:val="none" w:sz="0" w:space="0" w:color="auto"/>
      </w:divBdr>
    </w:div>
    <w:div w:id="1774010956">
      <w:bodyDiv w:val="1"/>
      <w:marLeft w:val="0"/>
      <w:marRight w:val="0"/>
      <w:marTop w:val="0"/>
      <w:marBottom w:val="0"/>
      <w:divBdr>
        <w:top w:val="none" w:sz="0" w:space="0" w:color="auto"/>
        <w:left w:val="none" w:sz="0" w:space="0" w:color="auto"/>
        <w:bottom w:val="none" w:sz="0" w:space="0" w:color="auto"/>
        <w:right w:val="none" w:sz="0" w:space="0" w:color="auto"/>
      </w:divBdr>
    </w:div>
    <w:div w:id="1777552127">
      <w:bodyDiv w:val="1"/>
      <w:marLeft w:val="0"/>
      <w:marRight w:val="0"/>
      <w:marTop w:val="0"/>
      <w:marBottom w:val="0"/>
      <w:divBdr>
        <w:top w:val="none" w:sz="0" w:space="0" w:color="auto"/>
        <w:left w:val="none" w:sz="0" w:space="0" w:color="auto"/>
        <w:bottom w:val="none" w:sz="0" w:space="0" w:color="auto"/>
        <w:right w:val="none" w:sz="0" w:space="0" w:color="auto"/>
      </w:divBdr>
    </w:div>
    <w:div w:id="1795057467">
      <w:bodyDiv w:val="1"/>
      <w:marLeft w:val="0"/>
      <w:marRight w:val="0"/>
      <w:marTop w:val="0"/>
      <w:marBottom w:val="0"/>
      <w:divBdr>
        <w:top w:val="none" w:sz="0" w:space="0" w:color="auto"/>
        <w:left w:val="none" w:sz="0" w:space="0" w:color="auto"/>
        <w:bottom w:val="none" w:sz="0" w:space="0" w:color="auto"/>
        <w:right w:val="none" w:sz="0" w:space="0" w:color="auto"/>
      </w:divBdr>
    </w:div>
    <w:div w:id="1826705082">
      <w:bodyDiv w:val="1"/>
      <w:marLeft w:val="0"/>
      <w:marRight w:val="0"/>
      <w:marTop w:val="0"/>
      <w:marBottom w:val="0"/>
      <w:divBdr>
        <w:top w:val="none" w:sz="0" w:space="0" w:color="auto"/>
        <w:left w:val="none" w:sz="0" w:space="0" w:color="auto"/>
        <w:bottom w:val="none" w:sz="0" w:space="0" w:color="auto"/>
        <w:right w:val="none" w:sz="0" w:space="0" w:color="auto"/>
      </w:divBdr>
    </w:div>
    <w:div w:id="1850634912">
      <w:bodyDiv w:val="1"/>
      <w:marLeft w:val="0"/>
      <w:marRight w:val="0"/>
      <w:marTop w:val="0"/>
      <w:marBottom w:val="0"/>
      <w:divBdr>
        <w:top w:val="none" w:sz="0" w:space="0" w:color="auto"/>
        <w:left w:val="none" w:sz="0" w:space="0" w:color="auto"/>
        <w:bottom w:val="none" w:sz="0" w:space="0" w:color="auto"/>
        <w:right w:val="none" w:sz="0" w:space="0" w:color="auto"/>
      </w:divBdr>
    </w:div>
    <w:div w:id="1877153316">
      <w:bodyDiv w:val="1"/>
      <w:marLeft w:val="0"/>
      <w:marRight w:val="0"/>
      <w:marTop w:val="0"/>
      <w:marBottom w:val="0"/>
      <w:divBdr>
        <w:top w:val="none" w:sz="0" w:space="0" w:color="auto"/>
        <w:left w:val="none" w:sz="0" w:space="0" w:color="auto"/>
        <w:bottom w:val="none" w:sz="0" w:space="0" w:color="auto"/>
        <w:right w:val="none" w:sz="0" w:space="0" w:color="auto"/>
      </w:divBdr>
    </w:div>
    <w:div w:id="1889761954">
      <w:bodyDiv w:val="1"/>
      <w:marLeft w:val="0"/>
      <w:marRight w:val="0"/>
      <w:marTop w:val="0"/>
      <w:marBottom w:val="0"/>
      <w:divBdr>
        <w:top w:val="none" w:sz="0" w:space="0" w:color="auto"/>
        <w:left w:val="none" w:sz="0" w:space="0" w:color="auto"/>
        <w:bottom w:val="none" w:sz="0" w:space="0" w:color="auto"/>
        <w:right w:val="none" w:sz="0" w:space="0" w:color="auto"/>
      </w:divBdr>
    </w:div>
    <w:div w:id="1897549785">
      <w:bodyDiv w:val="1"/>
      <w:marLeft w:val="0"/>
      <w:marRight w:val="0"/>
      <w:marTop w:val="0"/>
      <w:marBottom w:val="0"/>
      <w:divBdr>
        <w:top w:val="none" w:sz="0" w:space="0" w:color="auto"/>
        <w:left w:val="none" w:sz="0" w:space="0" w:color="auto"/>
        <w:bottom w:val="none" w:sz="0" w:space="0" w:color="auto"/>
        <w:right w:val="none" w:sz="0" w:space="0" w:color="auto"/>
      </w:divBdr>
    </w:div>
    <w:div w:id="1899703546">
      <w:bodyDiv w:val="1"/>
      <w:marLeft w:val="0"/>
      <w:marRight w:val="0"/>
      <w:marTop w:val="0"/>
      <w:marBottom w:val="0"/>
      <w:divBdr>
        <w:top w:val="none" w:sz="0" w:space="0" w:color="auto"/>
        <w:left w:val="none" w:sz="0" w:space="0" w:color="auto"/>
        <w:bottom w:val="none" w:sz="0" w:space="0" w:color="auto"/>
        <w:right w:val="none" w:sz="0" w:space="0" w:color="auto"/>
      </w:divBdr>
    </w:div>
    <w:div w:id="1906065352">
      <w:bodyDiv w:val="1"/>
      <w:marLeft w:val="0"/>
      <w:marRight w:val="0"/>
      <w:marTop w:val="0"/>
      <w:marBottom w:val="0"/>
      <w:divBdr>
        <w:top w:val="none" w:sz="0" w:space="0" w:color="auto"/>
        <w:left w:val="none" w:sz="0" w:space="0" w:color="auto"/>
        <w:bottom w:val="none" w:sz="0" w:space="0" w:color="auto"/>
        <w:right w:val="none" w:sz="0" w:space="0" w:color="auto"/>
      </w:divBdr>
    </w:div>
    <w:div w:id="1917788625">
      <w:bodyDiv w:val="1"/>
      <w:marLeft w:val="0"/>
      <w:marRight w:val="0"/>
      <w:marTop w:val="0"/>
      <w:marBottom w:val="0"/>
      <w:divBdr>
        <w:top w:val="none" w:sz="0" w:space="0" w:color="auto"/>
        <w:left w:val="none" w:sz="0" w:space="0" w:color="auto"/>
        <w:bottom w:val="none" w:sz="0" w:space="0" w:color="auto"/>
        <w:right w:val="none" w:sz="0" w:space="0" w:color="auto"/>
      </w:divBdr>
    </w:div>
    <w:div w:id="1918052166">
      <w:bodyDiv w:val="1"/>
      <w:marLeft w:val="0"/>
      <w:marRight w:val="0"/>
      <w:marTop w:val="0"/>
      <w:marBottom w:val="0"/>
      <w:divBdr>
        <w:top w:val="none" w:sz="0" w:space="0" w:color="auto"/>
        <w:left w:val="none" w:sz="0" w:space="0" w:color="auto"/>
        <w:bottom w:val="none" w:sz="0" w:space="0" w:color="auto"/>
        <w:right w:val="none" w:sz="0" w:space="0" w:color="auto"/>
      </w:divBdr>
    </w:div>
    <w:div w:id="1920211778">
      <w:bodyDiv w:val="1"/>
      <w:marLeft w:val="0"/>
      <w:marRight w:val="0"/>
      <w:marTop w:val="0"/>
      <w:marBottom w:val="0"/>
      <w:divBdr>
        <w:top w:val="none" w:sz="0" w:space="0" w:color="auto"/>
        <w:left w:val="none" w:sz="0" w:space="0" w:color="auto"/>
        <w:bottom w:val="none" w:sz="0" w:space="0" w:color="auto"/>
        <w:right w:val="none" w:sz="0" w:space="0" w:color="auto"/>
      </w:divBdr>
    </w:div>
    <w:div w:id="1945961504">
      <w:bodyDiv w:val="1"/>
      <w:marLeft w:val="0"/>
      <w:marRight w:val="0"/>
      <w:marTop w:val="0"/>
      <w:marBottom w:val="0"/>
      <w:divBdr>
        <w:top w:val="none" w:sz="0" w:space="0" w:color="auto"/>
        <w:left w:val="none" w:sz="0" w:space="0" w:color="auto"/>
        <w:bottom w:val="none" w:sz="0" w:space="0" w:color="auto"/>
        <w:right w:val="none" w:sz="0" w:space="0" w:color="auto"/>
      </w:divBdr>
    </w:div>
    <w:div w:id="1950240793">
      <w:bodyDiv w:val="1"/>
      <w:marLeft w:val="0"/>
      <w:marRight w:val="0"/>
      <w:marTop w:val="0"/>
      <w:marBottom w:val="0"/>
      <w:divBdr>
        <w:top w:val="none" w:sz="0" w:space="0" w:color="auto"/>
        <w:left w:val="none" w:sz="0" w:space="0" w:color="auto"/>
        <w:bottom w:val="none" w:sz="0" w:space="0" w:color="auto"/>
        <w:right w:val="none" w:sz="0" w:space="0" w:color="auto"/>
      </w:divBdr>
    </w:div>
    <w:div w:id="1966811127">
      <w:bodyDiv w:val="1"/>
      <w:marLeft w:val="0"/>
      <w:marRight w:val="0"/>
      <w:marTop w:val="0"/>
      <w:marBottom w:val="0"/>
      <w:divBdr>
        <w:top w:val="none" w:sz="0" w:space="0" w:color="auto"/>
        <w:left w:val="none" w:sz="0" w:space="0" w:color="auto"/>
        <w:bottom w:val="none" w:sz="0" w:space="0" w:color="auto"/>
        <w:right w:val="none" w:sz="0" w:space="0" w:color="auto"/>
      </w:divBdr>
    </w:div>
    <w:div w:id="1968778890">
      <w:bodyDiv w:val="1"/>
      <w:marLeft w:val="0"/>
      <w:marRight w:val="0"/>
      <w:marTop w:val="0"/>
      <w:marBottom w:val="0"/>
      <w:divBdr>
        <w:top w:val="none" w:sz="0" w:space="0" w:color="auto"/>
        <w:left w:val="none" w:sz="0" w:space="0" w:color="auto"/>
        <w:bottom w:val="none" w:sz="0" w:space="0" w:color="auto"/>
        <w:right w:val="none" w:sz="0" w:space="0" w:color="auto"/>
      </w:divBdr>
    </w:div>
    <w:div w:id="2023240290">
      <w:bodyDiv w:val="1"/>
      <w:marLeft w:val="0"/>
      <w:marRight w:val="0"/>
      <w:marTop w:val="0"/>
      <w:marBottom w:val="0"/>
      <w:divBdr>
        <w:top w:val="none" w:sz="0" w:space="0" w:color="auto"/>
        <w:left w:val="none" w:sz="0" w:space="0" w:color="auto"/>
        <w:bottom w:val="none" w:sz="0" w:space="0" w:color="auto"/>
        <w:right w:val="none" w:sz="0" w:space="0" w:color="auto"/>
      </w:divBdr>
    </w:div>
    <w:div w:id="2057965993">
      <w:bodyDiv w:val="1"/>
      <w:marLeft w:val="0"/>
      <w:marRight w:val="0"/>
      <w:marTop w:val="0"/>
      <w:marBottom w:val="0"/>
      <w:divBdr>
        <w:top w:val="none" w:sz="0" w:space="0" w:color="auto"/>
        <w:left w:val="none" w:sz="0" w:space="0" w:color="auto"/>
        <w:bottom w:val="none" w:sz="0" w:space="0" w:color="auto"/>
        <w:right w:val="none" w:sz="0" w:space="0" w:color="auto"/>
      </w:divBdr>
    </w:div>
    <w:div w:id="2060085821">
      <w:bodyDiv w:val="1"/>
      <w:marLeft w:val="0"/>
      <w:marRight w:val="0"/>
      <w:marTop w:val="0"/>
      <w:marBottom w:val="0"/>
      <w:divBdr>
        <w:top w:val="none" w:sz="0" w:space="0" w:color="auto"/>
        <w:left w:val="none" w:sz="0" w:space="0" w:color="auto"/>
        <w:bottom w:val="none" w:sz="0" w:space="0" w:color="auto"/>
        <w:right w:val="none" w:sz="0" w:space="0" w:color="auto"/>
      </w:divBdr>
    </w:div>
    <w:div w:id="2064868958">
      <w:bodyDiv w:val="1"/>
      <w:marLeft w:val="0"/>
      <w:marRight w:val="0"/>
      <w:marTop w:val="0"/>
      <w:marBottom w:val="0"/>
      <w:divBdr>
        <w:top w:val="none" w:sz="0" w:space="0" w:color="auto"/>
        <w:left w:val="none" w:sz="0" w:space="0" w:color="auto"/>
        <w:bottom w:val="none" w:sz="0" w:space="0" w:color="auto"/>
        <w:right w:val="none" w:sz="0" w:space="0" w:color="auto"/>
      </w:divBdr>
    </w:div>
    <w:div w:id="2086997651">
      <w:bodyDiv w:val="1"/>
      <w:marLeft w:val="0"/>
      <w:marRight w:val="0"/>
      <w:marTop w:val="0"/>
      <w:marBottom w:val="0"/>
      <w:divBdr>
        <w:top w:val="none" w:sz="0" w:space="0" w:color="auto"/>
        <w:left w:val="none" w:sz="0" w:space="0" w:color="auto"/>
        <w:bottom w:val="none" w:sz="0" w:space="0" w:color="auto"/>
        <w:right w:val="none" w:sz="0" w:space="0" w:color="auto"/>
      </w:divBdr>
    </w:div>
    <w:div w:id="2097089566">
      <w:bodyDiv w:val="1"/>
      <w:marLeft w:val="0"/>
      <w:marRight w:val="0"/>
      <w:marTop w:val="0"/>
      <w:marBottom w:val="0"/>
      <w:divBdr>
        <w:top w:val="none" w:sz="0" w:space="0" w:color="auto"/>
        <w:left w:val="none" w:sz="0" w:space="0" w:color="auto"/>
        <w:bottom w:val="none" w:sz="0" w:space="0" w:color="auto"/>
        <w:right w:val="none" w:sz="0" w:space="0" w:color="auto"/>
      </w:divBdr>
    </w:div>
    <w:div w:id="2103716720">
      <w:bodyDiv w:val="1"/>
      <w:marLeft w:val="0"/>
      <w:marRight w:val="0"/>
      <w:marTop w:val="0"/>
      <w:marBottom w:val="0"/>
      <w:divBdr>
        <w:top w:val="none" w:sz="0" w:space="0" w:color="auto"/>
        <w:left w:val="none" w:sz="0" w:space="0" w:color="auto"/>
        <w:bottom w:val="none" w:sz="0" w:space="0" w:color="auto"/>
        <w:right w:val="none" w:sz="0" w:space="0" w:color="auto"/>
      </w:divBdr>
    </w:div>
    <w:div w:id="2112043802">
      <w:bodyDiv w:val="1"/>
      <w:marLeft w:val="0"/>
      <w:marRight w:val="0"/>
      <w:marTop w:val="0"/>
      <w:marBottom w:val="0"/>
      <w:divBdr>
        <w:top w:val="none" w:sz="0" w:space="0" w:color="auto"/>
        <w:left w:val="none" w:sz="0" w:space="0" w:color="auto"/>
        <w:bottom w:val="none" w:sz="0" w:space="0" w:color="auto"/>
        <w:right w:val="none" w:sz="0" w:space="0" w:color="auto"/>
      </w:divBdr>
    </w:div>
    <w:div w:id="2127917899">
      <w:bodyDiv w:val="1"/>
      <w:marLeft w:val="0"/>
      <w:marRight w:val="0"/>
      <w:marTop w:val="0"/>
      <w:marBottom w:val="0"/>
      <w:divBdr>
        <w:top w:val="none" w:sz="0" w:space="0" w:color="auto"/>
        <w:left w:val="none" w:sz="0" w:space="0" w:color="auto"/>
        <w:bottom w:val="none" w:sz="0" w:space="0" w:color="auto"/>
        <w:right w:val="none" w:sz="0" w:space="0" w:color="auto"/>
      </w:divBdr>
    </w:div>
    <w:div w:id="213328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onsultant.ru/document/cons_doc_LAW_200729/" TargetMode="External"/><Relationship Id="rId21" Type="http://schemas.openxmlformats.org/officeDocument/2006/relationships/hyperlink" Target="consultantplus://offline/ref=6F042024E7FD9D6C4D98A7DA66BB548F307C2F80935681734AB01140F0056A5E60B35DB37390C5AA257C93E5F2L1L8L" TargetMode="External"/><Relationship Id="rId42" Type="http://schemas.openxmlformats.org/officeDocument/2006/relationships/image" Target="media/image18.emf"/><Relationship Id="rId63" Type="http://schemas.openxmlformats.org/officeDocument/2006/relationships/image" Target="media/image30.wmf"/><Relationship Id="rId84" Type="http://schemas.openxmlformats.org/officeDocument/2006/relationships/image" Target="media/image36.wmf"/><Relationship Id="rId16" Type="http://schemas.openxmlformats.org/officeDocument/2006/relationships/image" Target="media/image5.wmf"/><Relationship Id="rId107" Type="http://schemas.openxmlformats.org/officeDocument/2006/relationships/oleObject" Target="embeddings/oleObject31.bin"/><Relationship Id="rId11" Type="http://schemas.openxmlformats.org/officeDocument/2006/relationships/hyperlink" Target="http://www.mrsksevzap.ru/id_6offeringtarif" TargetMode="External"/><Relationship Id="rId32" Type="http://schemas.openxmlformats.org/officeDocument/2006/relationships/image" Target="media/image8.emf"/><Relationship Id="rId37" Type="http://schemas.openxmlformats.org/officeDocument/2006/relationships/image" Target="media/image13.wmf"/><Relationship Id="rId53" Type="http://schemas.openxmlformats.org/officeDocument/2006/relationships/image" Target="media/image24.wmf"/><Relationship Id="rId58" Type="http://schemas.openxmlformats.org/officeDocument/2006/relationships/oleObject" Target="embeddings/oleObject2.bin"/><Relationship Id="rId74" Type="http://schemas.openxmlformats.org/officeDocument/2006/relationships/oleObject" Target="embeddings/oleObject13.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image" Target="media/image56.emf"/><Relationship Id="rId128" Type="http://schemas.openxmlformats.org/officeDocument/2006/relationships/image" Target="media/image60.e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25.bin"/><Relationship Id="rId22" Type="http://schemas.openxmlformats.org/officeDocument/2006/relationships/hyperlink" Target="consultantplus://offline/ref=AAE102131C5D3BE84A9A847FB1B2E64931C445E6ADAC9BE7052BE9DC4BF7D5AFB7FE2C98DC5D107362165721C63BAF4F9FAED1930D7204AFU2ZBH" TargetMode="External"/><Relationship Id="rId27" Type="http://schemas.openxmlformats.org/officeDocument/2006/relationships/hyperlink" Target="consultantplus://offline/ref=6F042024E7FD9D6C4D98A7DA66BB548F307C2F80935681734AB01140F0056A5E60B35DB37390C5AA257C93E5F2L1L8L" TargetMode="External"/><Relationship Id="rId43" Type="http://schemas.openxmlformats.org/officeDocument/2006/relationships/hyperlink" Target="http://ivo.garant.ru/" TargetMode="External"/><Relationship Id="rId48" Type="http://schemas.openxmlformats.org/officeDocument/2006/relationships/image" Target="media/image20.emf"/><Relationship Id="rId64" Type="http://schemas.openxmlformats.org/officeDocument/2006/relationships/oleObject" Target="embeddings/oleObject5.bin"/><Relationship Id="rId69" Type="http://schemas.openxmlformats.org/officeDocument/2006/relationships/oleObject" Target="embeddings/oleObject10.bin"/><Relationship Id="rId113" Type="http://schemas.openxmlformats.org/officeDocument/2006/relationships/oleObject" Target="embeddings/oleObject34.bin"/><Relationship Id="rId118" Type="http://schemas.openxmlformats.org/officeDocument/2006/relationships/hyperlink" Target="http://www.consultant.ru/document/cons_doc_LAW_200504/" TargetMode="External"/><Relationship Id="rId134" Type="http://schemas.openxmlformats.org/officeDocument/2006/relationships/theme" Target="theme/theme1.xml"/><Relationship Id="rId80" Type="http://schemas.openxmlformats.org/officeDocument/2006/relationships/oleObject" Target="embeddings/oleObject16.bin"/><Relationship Id="rId85" Type="http://schemas.openxmlformats.org/officeDocument/2006/relationships/oleObject" Target="embeddings/oleObject20.bin"/><Relationship Id="rId12" Type="http://schemas.openxmlformats.org/officeDocument/2006/relationships/hyperlink" Target="http://www.mrsksevzap.ru/id_7balance" TargetMode="External"/><Relationship Id="rId17" Type="http://schemas.openxmlformats.org/officeDocument/2006/relationships/header" Target="header2.xml"/><Relationship Id="rId33" Type="http://schemas.openxmlformats.org/officeDocument/2006/relationships/image" Target="media/image9.emf"/><Relationship Id="rId38" Type="http://schemas.openxmlformats.org/officeDocument/2006/relationships/image" Target="media/image14.wmf"/><Relationship Id="rId59" Type="http://schemas.openxmlformats.org/officeDocument/2006/relationships/image" Target="media/image28.wmf"/><Relationship Id="rId103" Type="http://schemas.openxmlformats.org/officeDocument/2006/relationships/oleObject" Target="embeddings/oleObject29.bin"/><Relationship Id="rId108" Type="http://schemas.openxmlformats.org/officeDocument/2006/relationships/image" Target="media/image48.wmf"/><Relationship Id="rId124" Type="http://schemas.openxmlformats.org/officeDocument/2006/relationships/image" Target="media/image57.emf"/><Relationship Id="rId129" Type="http://schemas.openxmlformats.org/officeDocument/2006/relationships/image" Target="media/image61.emf"/><Relationship Id="rId54" Type="http://schemas.openxmlformats.org/officeDocument/2006/relationships/image" Target="media/image25.png"/><Relationship Id="rId70" Type="http://schemas.openxmlformats.org/officeDocument/2006/relationships/oleObject" Target="embeddings/oleObject11.bin"/><Relationship Id="rId75" Type="http://schemas.openxmlformats.org/officeDocument/2006/relationships/image" Target="media/image33.wmf"/><Relationship Id="rId91" Type="http://schemas.openxmlformats.org/officeDocument/2006/relationships/oleObject" Target="embeddings/oleObject23.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consultantplus://offline/ref=2A43F9BECA26741098EB29ACD7C6C3BFCE4548BDB754243C610809037190A4E5F0887DD545D9C18BD469283E5CC2CA66C22A8E6686F79724O6a3H" TargetMode="External"/><Relationship Id="rId28" Type="http://schemas.openxmlformats.org/officeDocument/2006/relationships/hyperlink" Target="consultantplus://offline/ref=6F042024E7FD9D6C4D98A7DA66BB548F307C2F80935681734AB01140F0056A5E60B35DB37390C5AA257C93E5F2L1L8L" TargetMode="External"/><Relationship Id="rId49" Type="http://schemas.openxmlformats.org/officeDocument/2006/relationships/image" Target="media/image21.emf"/><Relationship Id="rId114" Type="http://schemas.openxmlformats.org/officeDocument/2006/relationships/image" Target="media/image51.png"/><Relationship Id="rId119" Type="http://schemas.openxmlformats.org/officeDocument/2006/relationships/image" Target="media/image52.wmf"/><Relationship Id="rId44" Type="http://schemas.openxmlformats.org/officeDocument/2006/relationships/hyperlink" Target="http://ivo.garant.ru/" TargetMode="External"/><Relationship Id="rId60" Type="http://schemas.openxmlformats.org/officeDocument/2006/relationships/oleObject" Target="embeddings/oleObject3.bin"/><Relationship Id="rId65" Type="http://schemas.openxmlformats.org/officeDocument/2006/relationships/oleObject" Target="embeddings/oleObject6.bin"/><Relationship Id="rId81" Type="http://schemas.openxmlformats.org/officeDocument/2006/relationships/oleObject" Target="embeddings/oleObject17.bin"/><Relationship Id="rId86" Type="http://schemas.openxmlformats.org/officeDocument/2006/relationships/image" Target="media/image37.wmf"/><Relationship Id="rId130" Type="http://schemas.openxmlformats.org/officeDocument/2006/relationships/image" Target="media/image62.emf"/><Relationship Id="rId13" Type="http://schemas.openxmlformats.org/officeDocument/2006/relationships/image" Target="media/image2.wmf"/><Relationship Id="rId18" Type="http://schemas.openxmlformats.org/officeDocument/2006/relationships/footer" Target="footer2.xml"/><Relationship Id="rId39" Type="http://schemas.openxmlformats.org/officeDocument/2006/relationships/image" Target="media/image15.emf"/><Relationship Id="rId109" Type="http://schemas.openxmlformats.org/officeDocument/2006/relationships/oleObject" Target="embeddings/oleObject32.bin"/><Relationship Id="rId34" Type="http://schemas.openxmlformats.org/officeDocument/2006/relationships/image" Target="media/image10.emf"/><Relationship Id="rId50" Type="http://schemas.openxmlformats.org/officeDocument/2006/relationships/image" Target="media/image22.emf"/><Relationship Id="rId55" Type="http://schemas.openxmlformats.org/officeDocument/2006/relationships/image" Target="media/image26.wmf"/><Relationship Id="rId76" Type="http://schemas.openxmlformats.org/officeDocument/2006/relationships/oleObject" Target="embeddings/oleObject14.bin"/><Relationship Id="rId97" Type="http://schemas.openxmlformats.org/officeDocument/2006/relationships/oleObject" Target="embeddings/oleObject26.bin"/><Relationship Id="rId104" Type="http://schemas.openxmlformats.org/officeDocument/2006/relationships/image" Target="media/image46.wmf"/><Relationship Id="rId120" Type="http://schemas.openxmlformats.org/officeDocument/2006/relationships/image" Target="media/image53.emf"/><Relationship Id="rId125" Type="http://schemas.openxmlformats.org/officeDocument/2006/relationships/image" Target="media/image58.emf"/><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header" Target="header3.xml"/><Relationship Id="rId24" Type="http://schemas.openxmlformats.org/officeDocument/2006/relationships/hyperlink" Target="consultantplus://offline/ref=2A43F9BECA26741098EB29ACD7C6C3BFCE4548BDB754243C610809037190A4E5F0887DD545D9C18BD069283E5CC2CA66C22A8E6686F79724O6a3H" TargetMode="External"/><Relationship Id="rId40" Type="http://schemas.openxmlformats.org/officeDocument/2006/relationships/image" Target="media/image16.emf"/><Relationship Id="rId45" Type="http://schemas.openxmlformats.org/officeDocument/2006/relationships/image" Target="media/image19.png"/><Relationship Id="rId66" Type="http://schemas.openxmlformats.org/officeDocument/2006/relationships/oleObject" Target="embeddings/oleObject7.bin"/><Relationship Id="rId87" Type="http://schemas.openxmlformats.org/officeDocument/2006/relationships/oleObject" Target="embeddings/oleObject21.bin"/><Relationship Id="rId110" Type="http://schemas.openxmlformats.org/officeDocument/2006/relationships/image" Target="media/image49.wmf"/><Relationship Id="rId115" Type="http://schemas.openxmlformats.org/officeDocument/2006/relationships/header" Target="header4.xml"/><Relationship Id="rId131" Type="http://schemas.openxmlformats.org/officeDocument/2006/relationships/image" Target="media/image63.emf"/><Relationship Id="rId61" Type="http://schemas.openxmlformats.org/officeDocument/2006/relationships/image" Target="media/image29.wmf"/><Relationship Id="rId82" Type="http://schemas.openxmlformats.org/officeDocument/2006/relationships/oleObject" Target="embeddings/oleObject18.bin"/><Relationship Id="rId19" Type="http://schemas.openxmlformats.org/officeDocument/2006/relationships/hyperlink" Target="garantf1://10800200.25413/" TargetMode="External"/><Relationship Id="rId14" Type="http://schemas.openxmlformats.org/officeDocument/2006/relationships/image" Target="media/image3.wmf"/><Relationship Id="rId30" Type="http://schemas.openxmlformats.org/officeDocument/2006/relationships/image" Target="media/image6.emf"/><Relationship Id="rId35" Type="http://schemas.openxmlformats.org/officeDocument/2006/relationships/image" Target="media/image11.emf"/><Relationship Id="rId56" Type="http://schemas.openxmlformats.org/officeDocument/2006/relationships/oleObject" Target="embeddings/oleObject1.bin"/><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30.bin"/><Relationship Id="rId126" Type="http://schemas.openxmlformats.org/officeDocument/2006/relationships/hyperlink" Target="http://www.mrsksevzap.ru/2standartdisclosure" TargetMode="External"/><Relationship Id="rId8" Type="http://schemas.openxmlformats.org/officeDocument/2006/relationships/image" Target="media/image1.png"/><Relationship Id="rId51" Type="http://schemas.openxmlformats.org/officeDocument/2006/relationships/image" Target="media/image23.emf"/><Relationship Id="rId72" Type="http://schemas.openxmlformats.org/officeDocument/2006/relationships/oleObject" Target="embeddings/oleObject12.bin"/><Relationship Id="rId93" Type="http://schemas.openxmlformats.org/officeDocument/2006/relationships/oleObject" Target="embeddings/oleObject24.bin"/><Relationship Id="rId98" Type="http://schemas.openxmlformats.org/officeDocument/2006/relationships/image" Target="media/image43.wmf"/><Relationship Id="rId121" Type="http://schemas.openxmlformats.org/officeDocument/2006/relationships/image" Target="media/image54.emf"/><Relationship Id="rId3" Type="http://schemas.openxmlformats.org/officeDocument/2006/relationships/styles" Target="styles.xml"/><Relationship Id="rId25" Type="http://schemas.openxmlformats.org/officeDocument/2006/relationships/hyperlink" Target="consultantplus://offline/ref=2ABDB6781A0BB062FE4BF4680F3CE772BB2EFC13986A1B89285CB2A91DE38237F2C7A4542F044B00C442EE07D23C291C09A843774CE4EC12C1Y5K" TargetMode="External"/><Relationship Id="rId46" Type="http://schemas.openxmlformats.org/officeDocument/2006/relationships/hyperlink" Target="http://ivo.garant.ru/" TargetMode="External"/><Relationship Id="rId67" Type="http://schemas.openxmlformats.org/officeDocument/2006/relationships/oleObject" Target="embeddings/oleObject8.bin"/><Relationship Id="rId116" Type="http://schemas.openxmlformats.org/officeDocument/2006/relationships/footer" Target="footer3.xml"/><Relationship Id="rId20" Type="http://schemas.openxmlformats.org/officeDocument/2006/relationships/hyperlink" Target="consultantplus://offline/ref=89D608407BA98BFA16B2A677150827CABF16A8BE58FA8C1BA8D6DEB362259D53553FF95FFD368E45D8A2FEC559h310M" TargetMode="External"/><Relationship Id="rId41" Type="http://schemas.openxmlformats.org/officeDocument/2006/relationships/image" Target="media/image17.emf"/><Relationship Id="rId62" Type="http://schemas.openxmlformats.org/officeDocument/2006/relationships/oleObject" Target="embeddings/oleObject4.bin"/><Relationship Id="rId83" Type="http://schemas.openxmlformats.org/officeDocument/2006/relationships/oleObject" Target="embeddings/oleObject19.bin"/><Relationship Id="rId88" Type="http://schemas.openxmlformats.org/officeDocument/2006/relationships/image" Target="media/image38.wmf"/><Relationship Id="rId111" Type="http://schemas.openxmlformats.org/officeDocument/2006/relationships/oleObject" Target="embeddings/oleObject33.bin"/><Relationship Id="rId132" Type="http://schemas.openxmlformats.org/officeDocument/2006/relationships/image" Target="media/image64.emf"/><Relationship Id="rId15" Type="http://schemas.openxmlformats.org/officeDocument/2006/relationships/image" Target="media/image4.wmf"/><Relationship Id="rId36" Type="http://schemas.openxmlformats.org/officeDocument/2006/relationships/image" Target="media/image12.wmf"/><Relationship Id="rId57" Type="http://schemas.openxmlformats.org/officeDocument/2006/relationships/image" Target="media/image27.wmf"/><Relationship Id="rId106" Type="http://schemas.openxmlformats.org/officeDocument/2006/relationships/image" Target="media/image47.wmf"/><Relationship Id="rId127" Type="http://schemas.openxmlformats.org/officeDocument/2006/relationships/image" Target="media/image59.emf"/><Relationship Id="rId10" Type="http://schemas.openxmlformats.org/officeDocument/2006/relationships/footer" Target="footer1.xml"/><Relationship Id="rId31" Type="http://schemas.openxmlformats.org/officeDocument/2006/relationships/image" Target="media/image7.emf"/><Relationship Id="rId52" Type="http://schemas.openxmlformats.org/officeDocument/2006/relationships/hyperlink" Target="garantF1://70900804.300" TargetMode="External"/><Relationship Id="rId73" Type="http://schemas.openxmlformats.org/officeDocument/2006/relationships/image" Target="media/image32.wmf"/><Relationship Id="rId78" Type="http://schemas.openxmlformats.org/officeDocument/2006/relationships/oleObject" Target="embeddings/oleObject15.bin"/><Relationship Id="rId94" Type="http://schemas.openxmlformats.org/officeDocument/2006/relationships/image" Target="media/image41.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55.emf"/><Relationship Id="rId4" Type="http://schemas.openxmlformats.org/officeDocument/2006/relationships/settings" Target="settings.xml"/><Relationship Id="rId9" Type="http://schemas.openxmlformats.org/officeDocument/2006/relationships/header" Target="header1.xml"/><Relationship Id="rId26" Type="http://schemas.openxmlformats.org/officeDocument/2006/relationships/hyperlink" Target="consultantplus://offline/ref=6F042024E7FD9D6C4D98A7DA66BB548F307C2F80935681734AB01140F0056A5E60B35DB37390C5AA257C93E5F2L1L8L" TargetMode="External"/><Relationship Id="rId47" Type="http://schemas.openxmlformats.org/officeDocument/2006/relationships/hyperlink" Target="http://ivo.garant.ru/" TargetMode="External"/><Relationship Id="rId68" Type="http://schemas.openxmlformats.org/officeDocument/2006/relationships/oleObject" Target="embeddings/oleObject9.bin"/><Relationship Id="rId89" Type="http://schemas.openxmlformats.org/officeDocument/2006/relationships/oleObject" Target="embeddings/oleObject22.bin"/><Relationship Id="rId112" Type="http://schemas.openxmlformats.org/officeDocument/2006/relationships/image" Target="media/image50.wmf"/><Relationship Id="rId13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57432-DCE2-4C39-8AA0-70A203E4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299</Pages>
  <Words>77059</Words>
  <Characters>439241</Characters>
  <Application>Microsoft Office Word</Application>
  <DocSecurity>0</DocSecurity>
  <Lines>3660</Lines>
  <Paragraphs>1030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515270</CharactersWithSpaces>
  <SharedDoc>false</SharedDoc>
  <HLinks>
    <vt:vector size="456" baseType="variant">
      <vt:variant>
        <vt:i4>2752529</vt:i4>
      </vt:variant>
      <vt:variant>
        <vt:i4>468</vt:i4>
      </vt:variant>
      <vt:variant>
        <vt:i4>0</vt:i4>
      </vt:variant>
      <vt:variant>
        <vt:i4>5</vt:i4>
      </vt:variant>
      <vt:variant>
        <vt:lpwstr/>
      </vt:variant>
      <vt:variant>
        <vt:lpwstr>sub_9</vt:lpwstr>
      </vt:variant>
      <vt:variant>
        <vt:i4>4325381</vt:i4>
      </vt:variant>
      <vt:variant>
        <vt:i4>465</vt:i4>
      </vt:variant>
      <vt:variant>
        <vt:i4>0</vt:i4>
      </vt:variant>
      <vt:variant>
        <vt:i4>5</vt:i4>
      </vt:variant>
      <vt:variant>
        <vt:lpwstr>http://www.mrsksevzap.ru/2standartdisclosure</vt:lpwstr>
      </vt:variant>
      <vt:variant>
        <vt:lpwstr/>
      </vt:variant>
      <vt:variant>
        <vt:i4>2359310</vt:i4>
      </vt:variant>
      <vt:variant>
        <vt:i4>462</vt:i4>
      </vt:variant>
      <vt:variant>
        <vt:i4>0</vt:i4>
      </vt:variant>
      <vt:variant>
        <vt:i4>5</vt:i4>
      </vt:variant>
      <vt:variant>
        <vt:lpwstr>http://www.consultant.ru/document/cons_doc_LAW_200504/</vt:lpwstr>
      </vt:variant>
      <vt:variant>
        <vt:lpwstr/>
      </vt:variant>
      <vt:variant>
        <vt:i4>2490369</vt:i4>
      </vt:variant>
      <vt:variant>
        <vt:i4>459</vt:i4>
      </vt:variant>
      <vt:variant>
        <vt:i4>0</vt:i4>
      </vt:variant>
      <vt:variant>
        <vt:i4>5</vt:i4>
      </vt:variant>
      <vt:variant>
        <vt:lpwstr>http://www.consultant.ru/document/cons_doc_LAW_200729/</vt:lpwstr>
      </vt:variant>
      <vt:variant>
        <vt:lpwstr/>
      </vt:variant>
      <vt:variant>
        <vt:i4>5832706</vt:i4>
      </vt:variant>
      <vt:variant>
        <vt:i4>357</vt:i4>
      </vt:variant>
      <vt:variant>
        <vt:i4>0</vt:i4>
      </vt:variant>
      <vt:variant>
        <vt:i4>5</vt:i4>
      </vt:variant>
      <vt:variant>
        <vt:lpwstr/>
      </vt:variant>
      <vt:variant>
        <vt:lpwstr>Par82</vt:lpwstr>
      </vt:variant>
      <vt:variant>
        <vt:i4>5636098</vt:i4>
      </vt:variant>
      <vt:variant>
        <vt:i4>354</vt:i4>
      </vt:variant>
      <vt:variant>
        <vt:i4>0</vt:i4>
      </vt:variant>
      <vt:variant>
        <vt:i4>5</vt:i4>
      </vt:variant>
      <vt:variant>
        <vt:lpwstr/>
      </vt:variant>
      <vt:variant>
        <vt:lpwstr>Par73</vt:lpwstr>
      </vt:variant>
      <vt:variant>
        <vt:i4>5570567</vt:i4>
      </vt:variant>
      <vt:variant>
        <vt:i4>351</vt:i4>
      </vt:variant>
      <vt:variant>
        <vt:i4>0</vt:i4>
      </vt:variant>
      <vt:variant>
        <vt:i4>5</vt:i4>
      </vt:variant>
      <vt:variant>
        <vt:lpwstr>garantf1://70900804.300/</vt:lpwstr>
      </vt:variant>
      <vt:variant>
        <vt:lpwstr/>
      </vt:variant>
      <vt:variant>
        <vt:i4>4391000</vt:i4>
      </vt:variant>
      <vt:variant>
        <vt:i4>348</vt:i4>
      </vt:variant>
      <vt:variant>
        <vt:i4>0</vt:i4>
      </vt:variant>
      <vt:variant>
        <vt:i4>5</vt:i4>
      </vt:variant>
      <vt:variant>
        <vt:lpwstr>http://ivo.garant.ru/</vt:lpwstr>
      </vt:variant>
      <vt:variant>
        <vt:lpwstr>/document/71000804/entry/1013</vt:lpwstr>
      </vt:variant>
      <vt:variant>
        <vt:i4>4653144</vt:i4>
      </vt:variant>
      <vt:variant>
        <vt:i4>345</vt:i4>
      </vt:variant>
      <vt:variant>
        <vt:i4>0</vt:i4>
      </vt:variant>
      <vt:variant>
        <vt:i4>5</vt:i4>
      </vt:variant>
      <vt:variant>
        <vt:lpwstr>http://ivo.garant.ru/</vt:lpwstr>
      </vt:variant>
      <vt:variant>
        <vt:lpwstr>/document/71000804/entry/5014</vt:lpwstr>
      </vt:variant>
      <vt:variant>
        <vt:i4>7667816</vt:i4>
      </vt:variant>
      <vt:variant>
        <vt:i4>342</vt:i4>
      </vt:variant>
      <vt:variant>
        <vt:i4>0</vt:i4>
      </vt:variant>
      <vt:variant>
        <vt:i4>5</vt:i4>
      </vt:variant>
      <vt:variant>
        <vt:lpwstr>http://ivo.garant.ru/</vt:lpwstr>
      </vt:variant>
      <vt:variant>
        <vt:lpwstr>/document/71000804/entry/62</vt:lpwstr>
      </vt:variant>
      <vt:variant>
        <vt:i4>7667816</vt:i4>
      </vt:variant>
      <vt:variant>
        <vt:i4>339</vt:i4>
      </vt:variant>
      <vt:variant>
        <vt:i4>0</vt:i4>
      </vt:variant>
      <vt:variant>
        <vt:i4>5</vt:i4>
      </vt:variant>
      <vt:variant>
        <vt:lpwstr>http://ivo.garant.ru/</vt:lpwstr>
      </vt:variant>
      <vt:variant>
        <vt:lpwstr>/document/71000804/entry/61</vt:lpwstr>
      </vt:variant>
      <vt:variant>
        <vt:i4>2293776</vt:i4>
      </vt:variant>
      <vt:variant>
        <vt:i4>336</vt:i4>
      </vt:variant>
      <vt:variant>
        <vt:i4>0</vt:i4>
      </vt:variant>
      <vt:variant>
        <vt:i4>5</vt:i4>
      </vt:variant>
      <vt:variant>
        <vt:lpwstr/>
      </vt:variant>
      <vt:variant>
        <vt:lpwstr>sub_1009</vt:lpwstr>
      </vt:variant>
      <vt:variant>
        <vt:i4>1703971</vt:i4>
      </vt:variant>
      <vt:variant>
        <vt:i4>333</vt:i4>
      </vt:variant>
      <vt:variant>
        <vt:i4>0</vt:i4>
      </vt:variant>
      <vt:variant>
        <vt:i4>5</vt:i4>
      </vt:variant>
      <vt:variant>
        <vt:lpwstr/>
      </vt:variant>
      <vt:variant>
        <vt:lpwstr>sub_200</vt:lpwstr>
      </vt:variant>
      <vt:variant>
        <vt:i4>1703974</vt:i4>
      </vt:variant>
      <vt:variant>
        <vt:i4>330</vt:i4>
      </vt:variant>
      <vt:variant>
        <vt:i4>0</vt:i4>
      </vt:variant>
      <vt:variant>
        <vt:i4>5</vt:i4>
      </vt:variant>
      <vt:variant>
        <vt:lpwstr/>
      </vt:variant>
      <vt:variant>
        <vt:lpwstr>sub_700</vt:lpwstr>
      </vt:variant>
      <vt:variant>
        <vt:i4>5242882</vt:i4>
      </vt:variant>
      <vt:variant>
        <vt:i4>327</vt:i4>
      </vt:variant>
      <vt:variant>
        <vt:i4>0</vt:i4>
      </vt:variant>
      <vt:variant>
        <vt:i4>5</vt:i4>
      </vt:variant>
      <vt:variant>
        <vt:lpwstr/>
      </vt:variant>
      <vt:variant>
        <vt:lpwstr>Par15</vt:lpwstr>
      </vt:variant>
      <vt:variant>
        <vt:i4>4718676</vt:i4>
      </vt:variant>
      <vt:variant>
        <vt:i4>324</vt:i4>
      </vt:variant>
      <vt:variant>
        <vt:i4>0</vt:i4>
      </vt:variant>
      <vt:variant>
        <vt:i4>5</vt:i4>
      </vt:variant>
      <vt:variant>
        <vt:lpwstr>consultantplus://offline/ref=6F042024E7FD9D6C4D98A7DA66BB548F307C2F80935681734AB01140F0056A5E60B35DB37390C5AA257C93E5F2L1L8L</vt:lpwstr>
      </vt:variant>
      <vt:variant>
        <vt:lpwstr/>
      </vt:variant>
      <vt:variant>
        <vt:i4>4718676</vt:i4>
      </vt:variant>
      <vt:variant>
        <vt:i4>321</vt:i4>
      </vt:variant>
      <vt:variant>
        <vt:i4>0</vt:i4>
      </vt:variant>
      <vt:variant>
        <vt:i4>5</vt:i4>
      </vt:variant>
      <vt:variant>
        <vt:lpwstr>consultantplus://offline/ref=6F042024E7FD9D6C4D98A7DA66BB548F307C2F80935681734AB01140F0056A5E60B35DB37390C5AA257C93E5F2L1L8L</vt:lpwstr>
      </vt:variant>
      <vt:variant>
        <vt:lpwstr/>
      </vt:variant>
      <vt:variant>
        <vt:i4>4718676</vt:i4>
      </vt:variant>
      <vt:variant>
        <vt:i4>318</vt:i4>
      </vt:variant>
      <vt:variant>
        <vt:i4>0</vt:i4>
      </vt:variant>
      <vt:variant>
        <vt:i4>5</vt:i4>
      </vt:variant>
      <vt:variant>
        <vt:lpwstr>consultantplus://offline/ref=6F042024E7FD9D6C4D98A7DA66BB548F307C2F80935681734AB01140F0056A5E60B35DB37390C5AA257C93E5F2L1L8L</vt:lpwstr>
      </vt:variant>
      <vt:variant>
        <vt:lpwstr/>
      </vt:variant>
      <vt:variant>
        <vt:i4>3801194</vt:i4>
      </vt:variant>
      <vt:variant>
        <vt:i4>315</vt:i4>
      </vt:variant>
      <vt:variant>
        <vt:i4>0</vt:i4>
      </vt:variant>
      <vt:variant>
        <vt:i4>5</vt:i4>
      </vt:variant>
      <vt:variant>
        <vt:lpwstr>consultantplus://offline/ref=2ABDB6781A0BB062FE4BF4680F3CE772BB2EFC13986A1B89285CB2A91DE38237F2C7A4542F044B00C442EE07D23C291C09A843774CE4EC12C1Y5K</vt:lpwstr>
      </vt:variant>
      <vt:variant>
        <vt:lpwstr/>
      </vt:variant>
      <vt:variant>
        <vt:i4>7929952</vt:i4>
      </vt:variant>
      <vt:variant>
        <vt:i4>312</vt:i4>
      </vt:variant>
      <vt:variant>
        <vt:i4>0</vt:i4>
      </vt:variant>
      <vt:variant>
        <vt:i4>5</vt:i4>
      </vt:variant>
      <vt:variant>
        <vt:lpwstr>consultantplus://offline/ref=2A43F9BECA26741098EB29ACD7C6C3BFCE4548BDB754243C610809037190A4E5F0887DD545D9C18BD069283E5CC2CA66C22A8E6686F79724O6a3H</vt:lpwstr>
      </vt:variant>
      <vt:variant>
        <vt:lpwstr/>
      </vt:variant>
      <vt:variant>
        <vt:i4>7929956</vt:i4>
      </vt:variant>
      <vt:variant>
        <vt:i4>309</vt:i4>
      </vt:variant>
      <vt:variant>
        <vt:i4>0</vt:i4>
      </vt:variant>
      <vt:variant>
        <vt:i4>5</vt:i4>
      </vt:variant>
      <vt:variant>
        <vt:lpwstr>consultantplus://offline/ref=2A43F9BECA26741098EB29ACD7C6C3BFCE4548BDB754243C610809037190A4E5F0887DD545D9C18BD469283E5CC2CA66C22A8E6686F79724O6a3H</vt:lpwstr>
      </vt:variant>
      <vt:variant>
        <vt:lpwstr/>
      </vt:variant>
      <vt:variant>
        <vt:i4>2097250</vt:i4>
      </vt:variant>
      <vt:variant>
        <vt:i4>306</vt:i4>
      </vt:variant>
      <vt:variant>
        <vt:i4>0</vt:i4>
      </vt:variant>
      <vt:variant>
        <vt:i4>5</vt:i4>
      </vt:variant>
      <vt:variant>
        <vt:lpwstr>consultantplus://offline/ref=AAE102131C5D3BE84A9A847FB1B2E64931C445E6ADAC9BE7052BE9DC4BF7D5AFB7FE2C98DC5D107362165721C63BAF4F9FAED1930D7204AFU2ZBH</vt:lpwstr>
      </vt:variant>
      <vt:variant>
        <vt:lpwstr/>
      </vt:variant>
      <vt:variant>
        <vt:i4>4718676</vt:i4>
      </vt:variant>
      <vt:variant>
        <vt:i4>303</vt:i4>
      </vt:variant>
      <vt:variant>
        <vt:i4>0</vt:i4>
      </vt:variant>
      <vt:variant>
        <vt:i4>5</vt:i4>
      </vt:variant>
      <vt:variant>
        <vt:lpwstr>consultantplus://offline/ref=6F042024E7FD9D6C4D98A7DA66BB548F307C2F80935681734AB01140F0056A5E60B35DB37390C5AA257C93E5F2L1L8L</vt:lpwstr>
      </vt:variant>
      <vt:variant>
        <vt:lpwstr/>
      </vt:variant>
      <vt:variant>
        <vt:i4>5046355</vt:i4>
      </vt:variant>
      <vt:variant>
        <vt:i4>300</vt:i4>
      </vt:variant>
      <vt:variant>
        <vt:i4>0</vt:i4>
      </vt:variant>
      <vt:variant>
        <vt:i4>5</vt:i4>
      </vt:variant>
      <vt:variant>
        <vt:lpwstr>consultantplus://offline/ref=89D608407BA98BFA16B2A677150827CABF16A8BE58FA8C1BA8D6DEB362259D53553FF95FFD368E45D8A2FEC559h310M</vt:lpwstr>
      </vt:variant>
      <vt:variant>
        <vt:lpwstr/>
      </vt:variant>
      <vt:variant>
        <vt:i4>6684735</vt:i4>
      </vt:variant>
      <vt:variant>
        <vt:i4>297</vt:i4>
      </vt:variant>
      <vt:variant>
        <vt:i4>0</vt:i4>
      </vt:variant>
      <vt:variant>
        <vt:i4>5</vt:i4>
      </vt:variant>
      <vt:variant>
        <vt:lpwstr>garantf1://10800200.25413/</vt:lpwstr>
      </vt:variant>
      <vt:variant>
        <vt:lpwstr/>
      </vt:variant>
      <vt:variant>
        <vt:i4>5832706</vt:i4>
      </vt:variant>
      <vt:variant>
        <vt:i4>294</vt:i4>
      </vt:variant>
      <vt:variant>
        <vt:i4>0</vt:i4>
      </vt:variant>
      <vt:variant>
        <vt:i4>5</vt:i4>
      </vt:variant>
      <vt:variant>
        <vt:lpwstr/>
      </vt:variant>
      <vt:variant>
        <vt:lpwstr>Par82</vt:lpwstr>
      </vt:variant>
      <vt:variant>
        <vt:i4>5636098</vt:i4>
      </vt:variant>
      <vt:variant>
        <vt:i4>291</vt:i4>
      </vt:variant>
      <vt:variant>
        <vt:i4>0</vt:i4>
      </vt:variant>
      <vt:variant>
        <vt:i4>5</vt:i4>
      </vt:variant>
      <vt:variant>
        <vt:lpwstr/>
      </vt:variant>
      <vt:variant>
        <vt:lpwstr>Par73</vt:lpwstr>
      </vt:variant>
      <vt:variant>
        <vt:i4>3735627</vt:i4>
      </vt:variant>
      <vt:variant>
        <vt:i4>288</vt:i4>
      </vt:variant>
      <vt:variant>
        <vt:i4>0</vt:i4>
      </vt:variant>
      <vt:variant>
        <vt:i4>5</vt:i4>
      </vt:variant>
      <vt:variant>
        <vt:lpwstr>http://www.mrsksevzap.ru/id_7balance</vt:lpwstr>
      </vt:variant>
      <vt:variant>
        <vt:lpwstr/>
      </vt:variant>
      <vt:variant>
        <vt:i4>4784172</vt:i4>
      </vt:variant>
      <vt:variant>
        <vt:i4>285</vt:i4>
      </vt:variant>
      <vt:variant>
        <vt:i4>0</vt:i4>
      </vt:variant>
      <vt:variant>
        <vt:i4>5</vt:i4>
      </vt:variant>
      <vt:variant>
        <vt:lpwstr>http://www.mrsksevzap.ru/id_6offeringtarif</vt:lpwstr>
      </vt:variant>
      <vt:variant>
        <vt:lpwstr/>
      </vt:variant>
      <vt:variant>
        <vt:i4>1245240</vt:i4>
      </vt:variant>
      <vt:variant>
        <vt:i4>278</vt:i4>
      </vt:variant>
      <vt:variant>
        <vt:i4>0</vt:i4>
      </vt:variant>
      <vt:variant>
        <vt:i4>5</vt:i4>
      </vt:variant>
      <vt:variant>
        <vt:lpwstr/>
      </vt:variant>
      <vt:variant>
        <vt:lpwstr>_Toc41256484</vt:lpwstr>
      </vt:variant>
      <vt:variant>
        <vt:i4>1310776</vt:i4>
      </vt:variant>
      <vt:variant>
        <vt:i4>272</vt:i4>
      </vt:variant>
      <vt:variant>
        <vt:i4>0</vt:i4>
      </vt:variant>
      <vt:variant>
        <vt:i4>5</vt:i4>
      </vt:variant>
      <vt:variant>
        <vt:lpwstr/>
      </vt:variant>
      <vt:variant>
        <vt:lpwstr>_Toc41256483</vt:lpwstr>
      </vt:variant>
      <vt:variant>
        <vt:i4>1376312</vt:i4>
      </vt:variant>
      <vt:variant>
        <vt:i4>266</vt:i4>
      </vt:variant>
      <vt:variant>
        <vt:i4>0</vt:i4>
      </vt:variant>
      <vt:variant>
        <vt:i4>5</vt:i4>
      </vt:variant>
      <vt:variant>
        <vt:lpwstr/>
      </vt:variant>
      <vt:variant>
        <vt:lpwstr>_Toc41256482</vt:lpwstr>
      </vt:variant>
      <vt:variant>
        <vt:i4>1441848</vt:i4>
      </vt:variant>
      <vt:variant>
        <vt:i4>260</vt:i4>
      </vt:variant>
      <vt:variant>
        <vt:i4>0</vt:i4>
      </vt:variant>
      <vt:variant>
        <vt:i4>5</vt:i4>
      </vt:variant>
      <vt:variant>
        <vt:lpwstr/>
      </vt:variant>
      <vt:variant>
        <vt:lpwstr>_Toc41256481</vt:lpwstr>
      </vt:variant>
      <vt:variant>
        <vt:i4>1507384</vt:i4>
      </vt:variant>
      <vt:variant>
        <vt:i4>254</vt:i4>
      </vt:variant>
      <vt:variant>
        <vt:i4>0</vt:i4>
      </vt:variant>
      <vt:variant>
        <vt:i4>5</vt:i4>
      </vt:variant>
      <vt:variant>
        <vt:lpwstr/>
      </vt:variant>
      <vt:variant>
        <vt:lpwstr>_Toc41256480</vt:lpwstr>
      </vt:variant>
      <vt:variant>
        <vt:i4>1966135</vt:i4>
      </vt:variant>
      <vt:variant>
        <vt:i4>248</vt:i4>
      </vt:variant>
      <vt:variant>
        <vt:i4>0</vt:i4>
      </vt:variant>
      <vt:variant>
        <vt:i4>5</vt:i4>
      </vt:variant>
      <vt:variant>
        <vt:lpwstr/>
      </vt:variant>
      <vt:variant>
        <vt:lpwstr>_Toc41256479</vt:lpwstr>
      </vt:variant>
      <vt:variant>
        <vt:i4>2031671</vt:i4>
      </vt:variant>
      <vt:variant>
        <vt:i4>242</vt:i4>
      </vt:variant>
      <vt:variant>
        <vt:i4>0</vt:i4>
      </vt:variant>
      <vt:variant>
        <vt:i4>5</vt:i4>
      </vt:variant>
      <vt:variant>
        <vt:lpwstr/>
      </vt:variant>
      <vt:variant>
        <vt:lpwstr>_Toc41256478</vt:lpwstr>
      </vt:variant>
      <vt:variant>
        <vt:i4>1048631</vt:i4>
      </vt:variant>
      <vt:variant>
        <vt:i4>236</vt:i4>
      </vt:variant>
      <vt:variant>
        <vt:i4>0</vt:i4>
      </vt:variant>
      <vt:variant>
        <vt:i4>5</vt:i4>
      </vt:variant>
      <vt:variant>
        <vt:lpwstr/>
      </vt:variant>
      <vt:variant>
        <vt:lpwstr>_Toc41256477</vt:lpwstr>
      </vt:variant>
      <vt:variant>
        <vt:i4>1114167</vt:i4>
      </vt:variant>
      <vt:variant>
        <vt:i4>230</vt:i4>
      </vt:variant>
      <vt:variant>
        <vt:i4>0</vt:i4>
      </vt:variant>
      <vt:variant>
        <vt:i4>5</vt:i4>
      </vt:variant>
      <vt:variant>
        <vt:lpwstr/>
      </vt:variant>
      <vt:variant>
        <vt:lpwstr>_Toc41256476</vt:lpwstr>
      </vt:variant>
      <vt:variant>
        <vt:i4>1179703</vt:i4>
      </vt:variant>
      <vt:variant>
        <vt:i4>224</vt:i4>
      </vt:variant>
      <vt:variant>
        <vt:i4>0</vt:i4>
      </vt:variant>
      <vt:variant>
        <vt:i4>5</vt:i4>
      </vt:variant>
      <vt:variant>
        <vt:lpwstr/>
      </vt:variant>
      <vt:variant>
        <vt:lpwstr>_Toc41256475</vt:lpwstr>
      </vt:variant>
      <vt:variant>
        <vt:i4>1245239</vt:i4>
      </vt:variant>
      <vt:variant>
        <vt:i4>218</vt:i4>
      </vt:variant>
      <vt:variant>
        <vt:i4>0</vt:i4>
      </vt:variant>
      <vt:variant>
        <vt:i4>5</vt:i4>
      </vt:variant>
      <vt:variant>
        <vt:lpwstr/>
      </vt:variant>
      <vt:variant>
        <vt:lpwstr>_Toc41256474</vt:lpwstr>
      </vt:variant>
      <vt:variant>
        <vt:i4>1310775</vt:i4>
      </vt:variant>
      <vt:variant>
        <vt:i4>212</vt:i4>
      </vt:variant>
      <vt:variant>
        <vt:i4>0</vt:i4>
      </vt:variant>
      <vt:variant>
        <vt:i4>5</vt:i4>
      </vt:variant>
      <vt:variant>
        <vt:lpwstr/>
      </vt:variant>
      <vt:variant>
        <vt:lpwstr>_Toc41256473</vt:lpwstr>
      </vt:variant>
      <vt:variant>
        <vt:i4>1376311</vt:i4>
      </vt:variant>
      <vt:variant>
        <vt:i4>206</vt:i4>
      </vt:variant>
      <vt:variant>
        <vt:i4>0</vt:i4>
      </vt:variant>
      <vt:variant>
        <vt:i4>5</vt:i4>
      </vt:variant>
      <vt:variant>
        <vt:lpwstr/>
      </vt:variant>
      <vt:variant>
        <vt:lpwstr>_Toc41256472</vt:lpwstr>
      </vt:variant>
      <vt:variant>
        <vt:i4>1441847</vt:i4>
      </vt:variant>
      <vt:variant>
        <vt:i4>200</vt:i4>
      </vt:variant>
      <vt:variant>
        <vt:i4>0</vt:i4>
      </vt:variant>
      <vt:variant>
        <vt:i4>5</vt:i4>
      </vt:variant>
      <vt:variant>
        <vt:lpwstr/>
      </vt:variant>
      <vt:variant>
        <vt:lpwstr>_Toc41256471</vt:lpwstr>
      </vt:variant>
      <vt:variant>
        <vt:i4>1507383</vt:i4>
      </vt:variant>
      <vt:variant>
        <vt:i4>194</vt:i4>
      </vt:variant>
      <vt:variant>
        <vt:i4>0</vt:i4>
      </vt:variant>
      <vt:variant>
        <vt:i4>5</vt:i4>
      </vt:variant>
      <vt:variant>
        <vt:lpwstr/>
      </vt:variant>
      <vt:variant>
        <vt:lpwstr>_Toc41256470</vt:lpwstr>
      </vt:variant>
      <vt:variant>
        <vt:i4>1966134</vt:i4>
      </vt:variant>
      <vt:variant>
        <vt:i4>188</vt:i4>
      </vt:variant>
      <vt:variant>
        <vt:i4>0</vt:i4>
      </vt:variant>
      <vt:variant>
        <vt:i4>5</vt:i4>
      </vt:variant>
      <vt:variant>
        <vt:lpwstr/>
      </vt:variant>
      <vt:variant>
        <vt:lpwstr>_Toc41256469</vt:lpwstr>
      </vt:variant>
      <vt:variant>
        <vt:i4>2031670</vt:i4>
      </vt:variant>
      <vt:variant>
        <vt:i4>182</vt:i4>
      </vt:variant>
      <vt:variant>
        <vt:i4>0</vt:i4>
      </vt:variant>
      <vt:variant>
        <vt:i4>5</vt:i4>
      </vt:variant>
      <vt:variant>
        <vt:lpwstr/>
      </vt:variant>
      <vt:variant>
        <vt:lpwstr>_Toc41256468</vt:lpwstr>
      </vt:variant>
      <vt:variant>
        <vt:i4>1048630</vt:i4>
      </vt:variant>
      <vt:variant>
        <vt:i4>176</vt:i4>
      </vt:variant>
      <vt:variant>
        <vt:i4>0</vt:i4>
      </vt:variant>
      <vt:variant>
        <vt:i4>5</vt:i4>
      </vt:variant>
      <vt:variant>
        <vt:lpwstr/>
      </vt:variant>
      <vt:variant>
        <vt:lpwstr>_Toc41256467</vt:lpwstr>
      </vt:variant>
      <vt:variant>
        <vt:i4>1114166</vt:i4>
      </vt:variant>
      <vt:variant>
        <vt:i4>170</vt:i4>
      </vt:variant>
      <vt:variant>
        <vt:i4>0</vt:i4>
      </vt:variant>
      <vt:variant>
        <vt:i4>5</vt:i4>
      </vt:variant>
      <vt:variant>
        <vt:lpwstr/>
      </vt:variant>
      <vt:variant>
        <vt:lpwstr>_Toc41256466</vt:lpwstr>
      </vt:variant>
      <vt:variant>
        <vt:i4>1179702</vt:i4>
      </vt:variant>
      <vt:variant>
        <vt:i4>164</vt:i4>
      </vt:variant>
      <vt:variant>
        <vt:i4>0</vt:i4>
      </vt:variant>
      <vt:variant>
        <vt:i4>5</vt:i4>
      </vt:variant>
      <vt:variant>
        <vt:lpwstr/>
      </vt:variant>
      <vt:variant>
        <vt:lpwstr>_Toc41256465</vt:lpwstr>
      </vt:variant>
      <vt:variant>
        <vt:i4>1245238</vt:i4>
      </vt:variant>
      <vt:variant>
        <vt:i4>158</vt:i4>
      </vt:variant>
      <vt:variant>
        <vt:i4>0</vt:i4>
      </vt:variant>
      <vt:variant>
        <vt:i4>5</vt:i4>
      </vt:variant>
      <vt:variant>
        <vt:lpwstr/>
      </vt:variant>
      <vt:variant>
        <vt:lpwstr>_Toc41256464</vt:lpwstr>
      </vt:variant>
      <vt:variant>
        <vt:i4>1310774</vt:i4>
      </vt:variant>
      <vt:variant>
        <vt:i4>152</vt:i4>
      </vt:variant>
      <vt:variant>
        <vt:i4>0</vt:i4>
      </vt:variant>
      <vt:variant>
        <vt:i4>5</vt:i4>
      </vt:variant>
      <vt:variant>
        <vt:lpwstr/>
      </vt:variant>
      <vt:variant>
        <vt:lpwstr>_Toc41256463</vt:lpwstr>
      </vt:variant>
      <vt:variant>
        <vt:i4>1376310</vt:i4>
      </vt:variant>
      <vt:variant>
        <vt:i4>146</vt:i4>
      </vt:variant>
      <vt:variant>
        <vt:i4>0</vt:i4>
      </vt:variant>
      <vt:variant>
        <vt:i4>5</vt:i4>
      </vt:variant>
      <vt:variant>
        <vt:lpwstr/>
      </vt:variant>
      <vt:variant>
        <vt:lpwstr>_Toc41256462</vt:lpwstr>
      </vt:variant>
      <vt:variant>
        <vt:i4>1441846</vt:i4>
      </vt:variant>
      <vt:variant>
        <vt:i4>140</vt:i4>
      </vt:variant>
      <vt:variant>
        <vt:i4>0</vt:i4>
      </vt:variant>
      <vt:variant>
        <vt:i4>5</vt:i4>
      </vt:variant>
      <vt:variant>
        <vt:lpwstr/>
      </vt:variant>
      <vt:variant>
        <vt:lpwstr>_Toc41256461</vt:lpwstr>
      </vt:variant>
      <vt:variant>
        <vt:i4>1507382</vt:i4>
      </vt:variant>
      <vt:variant>
        <vt:i4>134</vt:i4>
      </vt:variant>
      <vt:variant>
        <vt:i4>0</vt:i4>
      </vt:variant>
      <vt:variant>
        <vt:i4>5</vt:i4>
      </vt:variant>
      <vt:variant>
        <vt:lpwstr/>
      </vt:variant>
      <vt:variant>
        <vt:lpwstr>_Toc41256460</vt:lpwstr>
      </vt:variant>
      <vt:variant>
        <vt:i4>1966133</vt:i4>
      </vt:variant>
      <vt:variant>
        <vt:i4>128</vt:i4>
      </vt:variant>
      <vt:variant>
        <vt:i4>0</vt:i4>
      </vt:variant>
      <vt:variant>
        <vt:i4>5</vt:i4>
      </vt:variant>
      <vt:variant>
        <vt:lpwstr/>
      </vt:variant>
      <vt:variant>
        <vt:lpwstr>_Toc41256459</vt:lpwstr>
      </vt:variant>
      <vt:variant>
        <vt:i4>2031669</vt:i4>
      </vt:variant>
      <vt:variant>
        <vt:i4>122</vt:i4>
      </vt:variant>
      <vt:variant>
        <vt:i4>0</vt:i4>
      </vt:variant>
      <vt:variant>
        <vt:i4>5</vt:i4>
      </vt:variant>
      <vt:variant>
        <vt:lpwstr/>
      </vt:variant>
      <vt:variant>
        <vt:lpwstr>_Toc41256458</vt:lpwstr>
      </vt:variant>
      <vt:variant>
        <vt:i4>1048629</vt:i4>
      </vt:variant>
      <vt:variant>
        <vt:i4>116</vt:i4>
      </vt:variant>
      <vt:variant>
        <vt:i4>0</vt:i4>
      </vt:variant>
      <vt:variant>
        <vt:i4>5</vt:i4>
      </vt:variant>
      <vt:variant>
        <vt:lpwstr/>
      </vt:variant>
      <vt:variant>
        <vt:lpwstr>_Toc41256457</vt:lpwstr>
      </vt:variant>
      <vt:variant>
        <vt:i4>1114165</vt:i4>
      </vt:variant>
      <vt:variant>
        <vt:i4>110</vt:i4>
      </vt:variant>
      <vt:variant>
        <vt:i4>0</vt:i4>
      </vt:variant>
      <vt:variant>
        <vt:i4>5</vt:i4>
      </vt:variant>
      <vt:variant>
        <vt:lpwstr/>
      </vt:variant>
      <vt:variant>
        <vt:lpwstr>_Toc41256456</vt:lpwstr>
      </vt:variant>
      <vt:variant>
        <vt:i4>1179701</vt:i4>
      </vt:variant>
      <vt:variant>
        <vt:i4>104</vt:i4>
      </vt:variant>
      <vt:variant>
        <vt:i4>0</vt:i4>
      </vt:variant>
      <vt:variant>
        <vt:i4>5</vt:i4>
      </vt:variant>
      <vt:variant>
        <vt:lpwstr/>
      </vt:variant>
      <vt:variant>
        <vt:lpwstr>_Toc41256455</vt:lpwstr>
      </vt:variant>
      <vt:variant>
        <vt:i4>1245237</vt:i4>
      </vt:variant>
      <vt:variant>
        <vt:i4>98</vt:i4>
      </vt:variant>
      <vt:variant>
        <vt:i4>0</vt:i4>
      </vt:variant>
      <vt:variant>
        <vt:i4>5</vt:i4>
      </vt:variant>
      <vt:variant>
        <vt:lpwstr/>
      </vt:variant>
      <vt:variant>
        <vt:lpwstr>_Toc41256454</vt:lpwstr>
      </vt:variant>
      <vt:variant>
        <vt:i4>1310773</vt:i4>
      </vt:variant>
      <vt:variant>
        <vt:i4>92</vt:i4>
      </vt:variant>
      <vt:variant>
        <vt:i4>0</vt:i4>
      </vt:variant>
      <vt:variant>
        <vt:i4>5</vt:i4>
      </vt:variant>
      <vt:variant>
        <vt:lpwstr/>
      </vt:variant>
      <vt:variant>
        <vt:lpwstr>_Toc41256453</vt:lpwstr>
      </vt:variant>
      <vt:variant>
        <vt:i4>1376309</vt:i4>
      </vt:variant>
      <vt:variant>
        <vt:i4>86</vt:i4>
      </vt:variant>
      <vt:variant>
        <vt:i4>0</vt:i4>
      </vt:variant>
      <vt:variant>
        <vt:i4>5</vt:i4>
      </vt:variant>
      <vt:variant>
        <vt:lpwstr/>
      </vt:variant>
      <vt:variant>
        <vt:lpwstr>_Toc41256452</vt:lpwstr>
      </vt:variant>
      <vt:variant>
        <vt:i4>1441845</vt:i4>
      </vt:variant>
      <vt:variant>
        <vt:i4>80</vt:i4>
      </vt:variant>
      <vt:variant>
        <vt:i4>0</vt:i4>
      </vt:variant>
      <vt:variant>
        <vt:i4>5</vt:i4>
      </vt:variant>
      <vt:variant>
        <vt:lpwstr/>
      </vt:variant>
      <vt:variant>
        <vt:lpwstr>_Toc41256451</vt:lpwstr>
      </vt:variant>
      <vt:variant>
        <vt:i4>1507381</vt:i4>
      </vt:variant>
      <vt:variant>
        <vt:i4>74</vt:i4>
      </vt:variant>
      <vt:variant>
        <vt:i4>0</vt:i4>
      </vt:variant>
      <vt:variant>
        <vt:i4>5</vt:i4>
      </vt:variant>
      <vt:variant>
        <vt:lpwstr/>
      </vt:variant>
      <vt:variant>
        <vt:lpwstr>_Toc41256450</vt:lpwstr>
      </vt:variant>
      <vt:variant>
        <vt:i4>1966132</vt:i4>
      </vt:variant>
      <vt:variant>
        <vt:i4>68</vt:i4>
      </vt:variant>
      <vt:variant>
        <vt:i4>0</vt:i4>
      </vt:variant>
      <vt:variant>
        <vt:i4>5</vt:i4>
      </vt:variant>
      <vt:variant>
        <vt:lpwstr/>
      </vt:variant>
      <vt:variant>
        <vt:lpwstr>_Toc41256449</vt:lpwstr>
      </vt:variant>
      <vt:variant>
        <vt:i4>2031668</vt:i4>
      </vt:variant>
      <vt:variant>
        <vt:i4>62</vt:i4>
      </vt:variant>
      <vt:variant>
        <vt:i4>0</vt:i4>
      </vt:variant>
      <vt:variant>
        <vt:i4>5</vt:i4>
      </vt:variant>
      <vt:variant>
        <vt:lpwstr/>
      </vt:variant>
      <vt:variant>
        <vt:lpwstr>_Toc41256448</vt:lpwstr>
      </vt:variant>
      <vt:variant>
        <vt:i4>1048628</vt:i4>
      </vt:variant>
      <vt:variant>
        <vt:i4>56</vt:i4>
      </vt:variant>
      <vt:variant>
        <vt:i4>0</vt:i4>
      </vt:variant>
      <vt:variant>
        <vt:i4>5</vt:i4>
      </vt:variant>
      <vt:variant>
        <vt:lpwstr/>
      </vt:variant>
      <vt:variant>
        <vt:lpwstr>_Toc41256447</vt:lpwstr>
      </vt:variant>
      <vt:variant>
        <vt:i4>1114164</vt:i4>
      </vt:variant>
      <vt:variant>
        <vt:i4>50</vt:i4>
      </vt:variant>
      <vt:variant>
        <vt:i4>0</vt:i4>
      </vt:variant>
      <vt:variant>
        <vt:i4>5</vt:i4>
      </vt:variant>
      <vt:variant>
        <vt:lpwstr/>
      </vt:variant>
      <vt:variant>
        <vt:lpwstr>_Toc41256446</vt:lpwstr>
      </vt:variant>
      <vt:variant>
        <vt:i4>1179700</vt:i4>
      </vt:variant>
      <vt:variant>
        <vt:i4>44</vt:i4>
      </vt:variant>
      <vt:variant>
        <vt:i4>0</vt:i4>
      </vt:variant>
      <vt:variant>
        <vt:i4>5</vt:i4>
      </vt:variant>
      <vt:variant>
        <vt:lpwstr/>
      </vt:variant>
      <vt:variant>
        <vt:lpwstr>_Toc41256445</vt:lpwstr>
      </vt:variant>
      <vt:variant>
        <vt:i4>1245236</vt:i4>
      </vt:variant>
      <vt:variant>
        <vt:i4>38</vt:i4>
      </vt:variant>
      <vt:variant>
        <vt:i4>0</vt:i4>
      </vt:variant>
      <vt:variant>
        <vt:i4>5</vt:i4>
      </vt:variant>
      <vt:variant>
        <vt:lpwstr/>
      </vt:variant>
      <vt:variant>
        <vt:lpwstr>_Toc41256444</vt:lpwstr>
      </vt:variant>
      <vt:variant>
        <vt:i4>1310772</vt:i4>
      </vt:variant>
      <vt:variant>
        <vt:i4>32</vt:i4>
      </vt:variant>
      <vt:variant>
        <vt:i4>0</vt:i4>
      </vt:variant>
      <vt:variant>
        <vt:i4>5</vt:i4>
      </vt:variant>
      <vt:variant>
        <vt:lpwstr/>
      </vt:variant>
      <vt:variant>
        <vt:lpwstr>_Toc41256443</vt:lpwstr>
      </vt:variant>
      <vt:variant>
        <vt:i4>1376308</vt:i4>
      </vt:variant>
      <vt:variant>
        <vt:i4>26</vt:i4>
      </vt:variant>
      <vt:variant>
        <vt:i4>0</vt:i4>
      </vt:variant>
      <vt:variant>
        <vt:i4>5</vt:i4>
      </vt:variant>
      <vt:variant>
        <vt:lpwstr/>
      </vt:variant>
      <vt:variant>
        <vt:lpwstr>_Toc41256442</vt:lpwstr>
      </vt:variant>
      <vt:variant>
        <vt:i4>1441844</vt:i4>
      </vt:variant>
      <vt:variant>
        <vt:i4>20</vt:i4>
      </vt:variant>
      <vt:variant>
        <vt:i4>0</vt:i4>
      </vt:variant>
      <vt:variant>
        <vt:i4>5</vt:i4>
      </vt:variant>
      <vt:variant>
        <vt:lpwstr/>
      </vt:variant>
      <vt:variant>
        <vt:lpwstr>_Toc41256441</vt:lpwstr>
      </vt:variant>
      <vt:variant>
        <vt:i4>1507380</vt:i4>
      </vt:variant>
      <vt:variant>
        <vt:i4>14</vt:i4>
      </vt:variant>
      <vt:variant>
        <vt:i4>0</vt:i4>
      </vt:variant>
      <vt:variant>
        <vt:i4>5</vt:i4>
      </vt:variant>
      <vt:variant>
        <vt:lpwstr/>
      </vt:variant>
      <vt:variant>
        <vt:lpwstr>_Toc41256440</vt:lpwstr>
      </vt:variant>
      <vt:variant>
        <vt:i4>1966131</vt:i4>
      </vt:variant>
      <vt:variant>
        <vt:i4>8</vt:i4>
      </vt:variant>
      <vt:variant>
        <vt:i4>0</vt:i4>
      </vt:variant>
      <vt:variant>
        <vt:i4>5</vt:i4>
      </vt:variant>
      <vt:variant>
        <vt:lpwstr/>
      </vt:variant>
      <vt:variant>
        <vt:lpwstr>_Toc41256439</vt:lpwstr>
      </vt:variant>
      <vt:variant>
        <vt:i4>2031667</vt:i4>
      </vt:variant>
      <vt:variant>
        <vt:i4>2</vt:i4>
      </vt:variant>
      <vt:variant>
        <vt:i4>0</vt:i4>
      </vt:variant>
      <vt:variant>
        <vt:i4>5</vt:i4>
      </vt:variant>
      <vt:variant>
        <vt:lpwstr/>
      </vt:variant>
      <vt:variant>
        <vt:lpwstr>_Toc41256438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2020-05-29T13:04:00Z</dcterms:created>
  <dcterms:modified xsi:type="dcterms:W3CDTF">2020-07-21T09:54:00Z</dcterms:modified>
</cp:coreProperties>
</file>